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402" w:rsidRDefault="005F4402">
      <w:pPr>
        <w:pStyle w:val="Caption"/>
        <w:jc w:val="center"/>
      </w:pPr>
    </w:p>
    <w:p w:rsidR="005F4402" w:rsidRDefault="005F4402">
      <w:pPr>
        <w:pStyle w:val="Caption"/>
        <w:jc w:val="center"/>
      </w:pPr>
      <w:r>
        <w:t>Integrating the Healthcare Enterprise</w:t>
      </w:r>
    </w:p>
    <w:p w:rsidR="005F4402" w:rsidRDefault="005F4402">
      <w:pPr>
        <w:autoSpaceDE w:val="0"/>
        <w:autoSpaceDN w:val="0"/>
        <w:adjustRightInd w:val="0"/>
        <w:jc w:val="center"/>
        <w:rPr>
          <w:rFonts w:ascii="TimesNewRoman,Bold" w:hAnsi="TimesNewRoman,Bold"/>
          <w:b/>
          <w:bCs/>
          <w:sz w:val="36"/>
          <w:szCs w:val="36"/>
        </w:rPr>
      </w:pPr>
    </w:p>
    <w:p w:rsidR="005F4402" w:rsidRDefault="00252CAF">
      <w:pPr>
        <w:autoSpaceDE w:val="0"/>
        <w:autoSpaceDN w:val="0"/>
        <w:adjustRightInd w:val="0"/>
        <w:jc w:val="center"/>
        <w:rPr>
          <w:rFonts w:ascii="TimesNewRoman,Bold" w:hAnsi="TimesNewRoman,Bold"/>
          <w:b/>
          <w:bCs/>
          <w:sz w:val="36"/>
          <w:szCs w:val="36"/>
        </w:rPr>
      </w:pPr>
      <w:r>
        <w:rPr>
          <w:rFonts w:ascii="TimesNewRoman,Bold" w:hAnsi="TimesNewRoman,Bold"/>
          <w:b/>
          <w:bCs/>
          <w:noProof/>
          <w:sz w:val="36"/>
          <w:szCs w:val="36"/>
        </w:rPr>
        <w:drawing>
          <wp:inline distT="0" distB="0" distL="0" distR="0">
            <wp:extent cx="1571625" cy="1114425"/>
            <wp:effectExtent l="19050" t="0" r="952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cstate="print"/>
                    <a:srcRect/>
                    <a:stretch>
                      <a:fillRect/>
                    </a:stretch>
                  </pic:blipFill>
                  <pic:spPr bwMode="auto">
                    <a:xfrm>
                      <a:off x="0" y="0"/>
                      <a:ext cx="1571625" cy="1114425"/>
                    </a:xfrm>
                    <a:prstGeom prst="rect">
                      <a:avLst/>
                    </a:prstGeom>
                    <a:noFill/>
                    <a:ln w="9525">
                      <a:noFill/>
                      <a:miter lim="800000"/>
                      <a:headEnd/>
                      <a:tailEnd/>
                    </a:ln>
                  </pic:spPr>
                </pic:pic>
              </a:graphicData>
            </a:graphic>
          </wp:inline>
        </w:drawing>
      </w:r>
    </w:p>
    <w:p w:rsidR="005F4402" w:rsidRDefault="005F4402">
      <w:pPr>
        <w:autoSpaceDE w:val="0"/>
        <w:autoSpaceDN w:val="0"/>
        <w:adjustRightInd w:val="0"/>
        <w:jc w:val="center"/>
        <w:rPr>
          <w:rFonts w:ascii="TimesNewRoman,Bold" w:hAnsi="TimesNewRoman,Bold"/>
          <w:b/>
          <w:bCs/>
          <w:sz w:val="36"/>
          <w:szCs w:val="36"/>
        </w:rPr>
      </w:pPr>
    </w:p>
    <w:p w:rsidR="005F4402" w:rsidRDefault="005F4402">
      <w:pPr>
        <w:pStyle w:val="Title"/>
      </w:pPr>
      <w:bookmarkStart w:id="0" w:name="_Toc245128563"/>
      <w:bookmarkStart w:id="1" w:name="_Toc260809486"/>
      <w:bookmarkStart w:id="2" w:name="_Toc260830989"/>
      <w:r>
        <w:t>IHE Patient Care Coordination (PCC</w:t>
      </w:r>
      <w:bookmarkEnd w:id="0"/>
      <w:r>
        <w:t>)</w:t>
      </w:r>
      <w:bookmarkEnd w:id="1"/>
      <w:bookmarkEnd w:id="2"/>
    </w:p>
    <w:p w:rsidR="005F4402" w:rsidRDefault="005F4402">
      <w:pPr>
        <w:pStyle w:val="Title"/>
        <w:rPr>
          <w:sz w:val="56"/>
        </w:rPr>
      </w:pPr>
      <w:bookmarkStart w:id="3" w:name="_Toc245128564"/>
      <w:bookmarkStart w:id="4" w:name="_Toc260809487"/>
      <w:bookmarkStart w:id="5" w:name="_Toc260830990"/>
      <w:r>
        <w:t>Technical Framework Supplement</w:t>
      </w:r>
      <w:bookmarkEnd w:id="3"/>
      <w:bookmarkEnd w:id="4"/>
      <w:bookmarkEnd w:id="5"/>
    </w:p>
    <w:p w:rsidR="005F4402" w:rsidRDefault="005F4402">
      <w:pPr>
        <w:autoSpaceDE w:val="0"/>
        <w:autoSpaceDN w:val="0"/>
        <w:adjustRightInd w:val="0"/>
        <w:rPr>
          <w:rFonts w:ascii="TimesNewRoman,Bold" w:hAnsi="TimesNewRoman,Bold"/>
          <w:b/>
          <w:bCs/>
          <w:sz w:val="56"/>
          <w:szCs w:val="56"/>
        </w:rPr>
      </w:pPr>
    </w:p>
    <w:p w:rsidR="005F4402" w:rsidRDefault="005F4402">
      <w:pPr>
        <w:autoSpaceDE w:val="0"/>
        <w:autoSpaceDN w:val="0"/>
        <w:adjustRightInd w:val="0"/>
        <w:rPr>
          <w:rFonts w:ascii="TimesNewRoman,Bold" w:hAnsi="TimesNewRoman,Bold"/>
          <w:b/>
          <w:bCs/>
          <w:sz w:val="56"/>
          <w:szCs w:val="56"/>
        </w:rPr>
      </w:pPr>
    </w:p>
    <w:p w:rsidR="005F4402" w:rsidRDefault="005F4402">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Labor and Delivery Profiles</w:t>
      </w:r>
    </w:p>
    <w:p w:rsidR="005F4402" w:rsidRDefault="005F4402">
      <w:pPr>
        <w:pStyle w:val="Title"/>
        <w:jc w:val="left"/>
      </w:pPr>
    </w:p>
    <w:p w:rsidR="005F4402" w:rsidRDefault="005F4402">
      <w:pPr>
        <w:pStyle w:val="Title"/>
        <w:rPr>
          <w:sz w:val="36"/>
        </w:rPr>
      </w:pPr>
    </w:p>
    <w:p w:rsidR="005F4402" w:rsidRDefault="005F4402">
      <w:pPr>
        <w:pStyle w:val="Title"/>
        <w:rPr>
          <w:sz w:val="36"/>
        </w:rPr>
      </w:pPr>
      <w:bookmarkStart w:id="6" w:name="_Toc260830991"/>
      <w:del w:id="7" w:author="tsoutherland" w:date="2010-08-01T23:35:00Z">
        <w:r w:rsidDel="00190AE0">
          <w:rPr>
            <w:sz w:val="36"/>
          </w:rPr>
          <w:delText>Public Comment</w:delText>
        </w:r>
      </w:del>
      <w:bookmarkEnd w:id="6"/>
      <w:ins w:id="8" w:author="tsoutherland" w:date="2010-08-01T23:35:00Z">
        <w:r w:rsidR="00190AE0">
          <w:rPr>
            <w:sz w:val="36"/>
          </w:rPr>
          <w:t>Trial Implementation</w:t>
        </w:r>
      </w:ins>
    </w:p>
    <w:p w:rsidR="005F4402" w:rsidRDefault="005F4402">
      <w:pPr>
        <w:pStyle w:val="BodyText"/>
      </w:pPr>
    </w:p>
    <w:p w:rsidR="005F4402" w:rsidRDefault="005F4402">
      <w:pPr>
        <w:pStyle w:val="BodyText"/>
      </w:pPr>
    </w:p>
    <w:p w:rsidR="005F4402" w:rsidRDefault="005F4402">
      <w:pPr>
        <w:pStyle w:val="BodyText"/>
        <w:rPr>
          <w:rFonts w:ascii="TimesNewRoman" w:hAnsi="TimesNewRoman"/>
        </w:rPr>
      </w:pPr>
      <w:r>
        <w:rPr>
          <w:rFonts w:ascii="TimesNewRoman" w:hAnsi="TimesNewRoman"/>
        </w:rPr>
        <w:t>Date:</w:t>
      </w:r>
      <w:r>
        <w:rPr>
          <w:rFonts w:ascii="TimesNewRoman" w:hAnsi="TimesNewRoman"/>
        </w:rPr>
        <w:tab/>
      </w:r>
      <w:r>
        <w:rPr>
          <w:rFonts w:ascii="TimesNewRoman" w:hAnsi="TimesNewRoman"/>
        </w:rPr>
        <w:tab/>
      </w:r>
      <w:del w:id="9" w:author="tsoutherland" w:date="2010-08-01T23:36:00Z">
        <w:r w:rsidDel="00190AE0">
          <w:rPr>
            <w:rFonts w:ascii="TimesNewRoman" w:hAnsi="TimesNewRoman"/>
          </w:rPr>
          <w:delText xml:space="preserve">June </w:delText>
        </w:r>
      </w:del>
      <w:ins w:id="10" w:author="tsoutherland" w:date="2010-08-01T23:36:00Z">
        <w:r w:rsidR="00190AE0">
          <w:rPr>
            <w:rFonts w:ascii="TimesNewRoman" w:hAnsi="TimesNewRoman"/>
          </w:rPr>
          <w:t>August xx</w:t>
        </w:r>
      </w:ins>
      <w:del w:id="11" w:author="tsoutherland" w:date="2010-08-01T23:36:00Z">
        <w:r w:rsidDel="00190AE0">
          <w:rPr>
            <w:rFonts w:ascii="TimesNewRoman" w:hAnsi="TimesNewRoman"/>
          </w:rPr>
          <w:delText>01</w:delText>
        </w:r>
      </w:del>
      <w:r>
        <w:rPr>
          <w:rFonts w:ascii="TimesNewRoman" w:hAnsi="TimesNewRoman"/>
        </w:rPr>
        <w:t>, 2010</w:t>
      </w:r>
    </w:p>
    <w:p w:rsidR="005F4402" w:rsidRDefault="005F4402">
      <w:pPr>
        <w:pStyle w:val="BodyText"/>
        <w:rPr>
          <w:rFonts w:ascii="TimesNewRoman" w:hAnsi="TimesNewRoman"/>
        </w:rPr>
      </w:pPr>
      <w:r>
        <w:rPr>
          <w:rFonts w:ascii="TimesNewRoman" w:hAnsi="TimesNewRoman"/>
        </w:rPr>
        <w:t>Author:</w:t>
      </w:r>
      <w:r>
        <w:rPr>
          <w:rFonts w:ascii="TimesNewRoman" w:hAnsi="TimesNewRoman"/>
        </w:rPr>
        <w:tab/>
      </w:r>
      <w:del w:id="12" w:author="tsoutherland" w:date="2010-08-01T23:36:00Z">
        <w:r w:rsidDel="00190AE0">
          <w:rPr>
            <w:rFonts w:ascii="TimesNewRoman" w:hAnsi="TimesNewRoman"/>
          </w:rPr>
          <w:delText>Tone Southerland</w:delText>
        </w:r>
      </w:del>
      <w:ins w:id="13" w:author="tsoutherland" w:date="2010-08-01T23:36:00Z">
        <w:r w:rsidR="00190AE0">
          <w:rPr>
            <w:rFonts w:ascii="TimesNewRoman" w:hAnsi="TimesNewRoman"/>
          </w:rPr>
          <w:t>Jean Millar</w:t>
        </w:r>
      </w:ins>
    </w:p>
    <w:p w:rsidR="005F4402" w:rsidRDefault="005F4402">
      <w:pPr>
        <w:pStyle w:val="BodyText"/>
        <w:rPr>
          <w:color w:val="000000"/>
        </w:rPr>
      </w:pPr>
      <w:r>
        <w:rPr>
          <w:rFonts w:ascii="TimesNewRoman" w:hAnsi="TimesNewRoman"/>
        </w:rPr>
        <w:t xml:space="preserve">Email: </w:t>
      </w:r>
      <w:r>
        <w:rPr>
          <w:rFonts w:ascii="TimesNewRoman" w:hAnsi="TimesNewRoman"/>
        </w:rPr>
        <w:tab/>
      </w:r>
      <w:r>
        <w:rPr>
          <w:rFonts w:ascii="TimesNewRoman" w:hAnsi="TimesNewRoman"/>
        </w:rPr>
        <w:tab/>
        <w:t>ihe@himss.org</w:t>
      </w:r>
      <w:r>
        <w:rPr>
          <w:rFonts w:ascii="TimesNewRoman" w:hAnsi="TimesNewRoman"/>
          <w:noProof w:val="0"/>
        </w:rPr>
        <w:br w:type="page"/>
      </w:r>
      <w:r>
        <w:rPr>
          <w:b/>
          <w:color w:val="000000"/>
          <w:sz w:val="32"/>
          <w:szCs w:val="32"/>
        </w:rPr>
        <w:lastRenderedPageBreak/>
        <w:t>Foreword</w:t>
      </w:r>
    </w:p>
    <w:p w:rsidR="005F4402" w:rsidRDefault="005F4402">
      <w:pPr>
        <w:pStyle w:val="Default"/>
        <w:spacing w:before="120"/>
        <w:rPr>
          <w:sz w:val="23"/>
          <w:szCs w:val="23"/>
        </w:rPr>
      </w:pPr>
      <w:r>
        <w:rPr>
          <w:sz w:val="23"/>
          <w:szCs w:val="23"/>
        </w:rPr>
        <w:t xml:space="preserve">This page is standard language for all IHE supplements. The Introduction section following will list all other IHE documents that are modified by this supplement. This document is a supplement to the IHE Patient Care Coordination Technical Framework V5.0. The technical framework can be found at </w:t>
      </w:r>
      <w:r>
        <w:rPr>
          <w:sz w:val="23"/>
          <w:szCs w:val="23"/>
          <w:u w:val="single"/>
        </w:rPr>
        <w:t>http://www.ihe.net/Technical_Framework/index.cfm#pcc</w:t>
      </w:r>
      <w:r>
        <w:rPr>
          <w:sz w:val="23"/>
          <w:szCs w:val="23"/>
        </w:rPr>
        <w:t xml:space="preserve">. </w:t>
      </w:r>
    </w:p>
    <w:p w:rsidR="005F4402" w:rsidRDefault="005F4402">
      <w:pPr>
        <w:pStyle w:val="Default"/>
        <w:spacing w:before="120"/>
        <w:rPr>
          <w:sz w:val="23"/>
          <w:szCs w:val="23"/>
        </w:rPr>
      </w:pPr>
      <w:r>
        <w:rPr>
          <w:sz w:val="23"/>
          <w:szCs w:val="23"/>
        </w:rPr>
        <w:t xml:space="preserve">This and all IHE supplements are written as changes to a base document. The base document is normally one or more IHE Final Text documents. Supplements tell a technical editor and the reader how to modify the final text (additions, deletions, changes in wording). In order to understand this supplement, the reader needs to read and understand all of the base documents that are modified by this supplement. </w:t>
      </w:r>
    </w:p>
    <w:p w:rsidR="005F4402" w:rsidRDefault="005F4402">
      <w:pPr>
        <w:pStyle w:val="Default"/>
        <w:spacing w:before="120"/>
        <w:rPr>
          <w:sz w:val="23"/>
          <w:szCs w:val="23"/>
        </w:rPr>
      </w:pPr>
      <w:r>
        <w:rPr>
          <w:sz w:val="23"/>
          <w:szCs w:val="23"/>
        </w:rPr>
        <w:t xml:space="preserve">In this supplement you will see “boxed” instructions similar to the following: </w:t>
      </w:r>
    </w:p>
    <w:p w:rsidR="005F4402" w:rsidRDefault="005F4402">
      <w:pPr>
        <w:pStyle w:val="EditorInstructions"/>
        <w:rPr>
          <w:color w:val="000000"/>
          <w:sz w:val="23"/>
          <w:szCs w:val="23"/>
        </w:rPr>
      </w:pPr>
      <w:r>
        <w:rPr>
          <w:i w:val="0"/>
          <w:iCs w:val="0"/>
          <w:color w:val="000000"/>
          <w:sz w:val="23"/>
          <w:szCs w:val="23"/>
        </w:rPr>
        <w:t xml:space="preserve">Replace Section X.X by the following: </w:t>
      </w:r>
    </w:p>
    <w:p w:rsidR="005F4402" w:rsidRDefault="005F4402">
      <w:pPr>
        <w:pStyle w:val="Default"/>
        <w:spacing w:before="120"/>
        <w:rPr>
          <w:sz w:val="23"/>
          <w:szCs w:val="23"/>
        </w:rPr>
      </w:pPr>
      <w:r>
        <w:rPr>
          <w:sz w:val="23"/>
          <w:szCs w:val="23"/>
        </w:rPr>
        <w:t xml:space="preserve">These “boxed” instructions are for the author to indicate to the Volume Editor </w:t>
      </w:r>
      <w:proofErr w:type="gramStart"/>
      <w:r>
        <w:rPr>
          <w:sz w:val="23"/>
          <w:szCs w:val="23"/>
        </w:rPr>
        <w:t>how</w:t>
      </w:r>
      <w:proofErr w:type="gramEnd"/>
      <w:r>
        <w:rPr>
          <w:sz w:val="23"/>
          <w:szCs w:val="23"/>
        </w:rPr>
        <w:t xml:space="preserve"> to integrate the relevant section(s) into the overall Technical Framework. </w:t>
      </w:r>
    </w:p>
    <w:p w:rsidR="005F4402" w:rsidRDefault="005F4402">
      <w:pPr>
        <w:pStyle w:val="Default"/>
        <w:spacing w:before="120"/>
        <w:rPr>
          <w:sz w:val="23"/>
          <w:szCs w:val="23"/>
        </w:rPr>
      </w:pPr>
      <w:r>
        <w:rPr>
          <w:sz w:val="23"/>
          <w:szCs w:val="23"/>
        </w:rPr>
        <w:t xml:space="preserve">This format means the reader has to integrate the base documents and the supplement. When the material in the supplement is considered ready for incorporation into the final text of the Technical Framework, the IHE committees will update the technical framework documents with the final text. Supplements are written in this format to avoid duplication material. This means that two IHE documents (one possibly final text, and the other a supplement) should not contain contradictory material. </w:t>
      </w:r>
    </w:p>
    <w:p w:rsidR="005F4402" w:rsidRDefault="005F4402">
      <w:pPr>
        <w:pStyle w:val="Default"/>
        <w:spacing w:before="120"/>
        <w:rPr>
          <w:sz w:val="23"/>
          <w:szCs w:val="23"/>
        </w:rPr>
      </w:pPr>
      <w:r>
        <w:rPr>
          <w:sz w:val="23"/>
          <w:szCs w:val="23"/>
        </w:rPr>
        <w:t>Text in this document is not considered final for the Technical Framework. It becomes Final Text only after the IHE Patient Care Coordination</w:t>
      </w:r>
      <w:r>
        <w:rPr>
          <w:color w:val="FF0000"/>
          <w:sz w:val="23"/>
          <w:szCs w:val="23"/>
        </w:rPr>
        <w:t xml:space="preserve"> </w:t>
      </w:r>
      <w:r>
        <w:rPr>
          <w:sz w:val="23"/>
          <w:szCs w:val="23"/>
        </w:rPr>
        <w:t xml:space="preserve">Technical Committee ballots the supplement (after testing) and agrees that the material is ready for integration with the existing Technical Framework documents. </w:t>
      </w:r>
    </w:p>
    <w:p w:rsidR="005F4402" w:rsidRDefault="005F4402">
      <w:pPr>
        <w:pStyle w:val="Default"/>
        <w:spacing w:before="120"/>
        <w:rPr>
          <w:bCs/>
          <w:color w:val="FF0000"/>
          <w:sz w:val="23"/>
          <w:szCs w:val="23"/>
        </w:rPr>
      </w:pPr>
    </w:p>
    <w:p w:rsidR="005F4402" w:rsidRDefault="005F4402">
      <w:pPr>
        <w:pStyle w:val="Default"/>
        <w:spacing w:before="120"/>
        <w:rPr>
          <w:sz w:val="23"/>
          <w:szCs w:val="23"/>
        </w:rPr>
      </w:pPr>
      <w:r>
        <w:rPr>
          <w:b/>
          <w:bCs/>
          <w:sz w:val="23"/>
          <w:szCs w:val="23"/>
        </w:rPr>
        <w:t xml:space="preserve">It is submitted for Public Comment starting June 01, 2010. </w:t>
      </w:r>
    </w:p>
    <w:p w:rsidR="005F4402" w:rsidRDefault="005F4402">
      <w:pPr>
        <w:pStyle w:val="Default"/>
        <w:spacing w:before="120"/>
        <w:rPr>
          <w:sz w:val="23"/>
          <w:szCs w:val="23"/>
        </w:rPr>
      </w:pPr>
      <w:r>
        <w:rPr>
          <w:b/>
          <w:bCs/>
          <w:sz w:val="23"/>
          <w:szCs w:val="23"/>
        </w:rPr>
        <w:t xml:space="preserve">Comments on this supplement may be submitted </w:t>
      </w:r>
      <w:r>
        <w:rPr>
          <w:b/>
          <w:bCs/>
          <w:sz w:val="23"/>
          <w:szCs w:val="23"/>
          <w:u w:val="single"/>
        </w:rPr>
        <w:t>http://forums.rsna.org</w:t>
      </w:r>
      <w:r>
        <w:rPr>
          <w:b/>
          <w:bCs/>
          <w:sz w:val="23"/>
          <w:szCs w:val="23"/>
        </w:rPr>
        <w:t xml:space="preserve">: </w:t>
      </w:r>
    </w:p>
    <w:p w:rsidR="005F4402" w:rsidRDefault="005F4402">
      <w:pPr>
        <w:pStyle w:val="Default"/>
        <w:numPr>
          <w:ilvl w:val="0"/>
          <w:numId w:val="19"/>
        </w:numPr>
        <w:spacing w:after="50"/>
        <w:ind w:left="360" w:hanging="360"/>
        <w:rPr>
          <w:sz w:val="23"/>
          <w:szCs w:val="23"/>
        </w:rPr>
      </w:pPr>
      <w:r>
        <w:rPr>
          <w:sz w:val="23"/>
          <w:szCs w:val="23"/>
        </w:rPr>
        <w:t xml:space="preserve">Select the “IHE” forum </w:t>
      </w:r>
    </w:p>
    <w:p w:rsidR="005F4402" w:rsidRDefault="005F4402">
      <w:pPr>
        <w:pStyle w:val="Default"/>
        <w:numPr>
          <w:ilvl w:val="0"/>
          <w:numId w:val="19"/>
        </w:numPr>
        <w:spacing w:after="50"/>
        <w:ind w:left="360" w:hanging="360"/>
        <w:rPr>
          <w:sz w:val="23"/>
          <w:szCs w:val="23"/>
        </w:rPr>
      </w:pPr>
      <w:r>
        <w:rPr>
          <w:sz w:val="23"/>
          <w:szCs w:val="23"/>
        </w:rPr>
        <w:t xml:space="preserve">Select Patient Care Coordination Technical Framework </w:t>
      </w:r>
    </w:p>
    <w:p w:rsidR="005F4402" w:rsidRDefault="005F4402">
      <w:pPr>
        <w:pStyle w:val="Default"/>
        <w:numPr>
          <w:ilvl w:val="0"/>
          <w:numId w:val="19"/>
        </w:numPr>
        <w:spacing w:after="50"/>
        <w:ind w:left="360" w:hanging="360"/>
        <w:rPr>
          <w:sz w:val="23"/>
          <w:szCs w:val="23"/>
        </w:rPr>
      </w:pPr>
      <w:r>
        <w:rPr>
          <w:sz w:val="23"/>
          <w:szCs w:val="23"/>
        </w:rPr>
        <w:t xml:space="preserve">Select 2010 Supplements for Public Comment </w:t>
      </w:r>
    </w:p>
    <w:p w:rsidR="005F4402" w:rsidRDefault="005F4402">
      <w:pPr>
        <w:pStyle w:val="Default"/>
        <w:numPr>
          <w:ilvl w:val="0"/>
          <w:numId w:val="19"/>
        </w:numPr>
        <w:ind w:left="360" w:hanging="360"/>
        <w:rPr>
          <w:sz w:val="23"/>
          <w:szCs w:val="23"/>
        </w:rPr>
      </w:pPr>
      <w:r>
        <w:rPr>
          <w:sz w:val="23"/>
          <w:szCs w:val="23"/>
        </w:rPr>
        <w:t>Select Labor and Delivery Profiles</w:t>
      </w:r>
    </w:p>
    <w:p w:rsidR="005F4402" w:rsidRDefault="005F4402">
      <w:pPr>
        <w:pStyle w:val="Default"/>
        <w:rPr>
          <w:sz w:val="23"/>
          <w:szCs w:val="23"/>
        </w:rPr>
      </w:pPr>
    </w:p>
    <w:p w:rsidR="005F4402" w:rsidRDefault="005F4402">
      <w:pPr>
        <w:pStyle w:val="ListNumber3"/>
        <w:numPr>
          <w:ilvl w:val="0"/>
          <w:numId w:val="0"/>
        </w:numPr>
        <w:rPr>
          <w:color w:val="000000"/>
          <w:sz w:val="23"/>
          <w:szCs w:val="23"/>
        </w:rPr>
      </w:pPr>
      <w:r>
        <w:rPr>
          <w:color w:val="000000"/>
          <w:sz w:val="23"/>
          <w:szCs w:val="23"/>
        </w:rPr>
        <w:t xml:space="preserve">Please use the Public Comment Template provided there when starting your New Thread. </w:t>
      </w:r>
    </w:p>
    <w:p w:rsidR="005F4402" w:rsidRDefault="005F4402">
      <w:pPr>
        <w:pStyle w:val="Default"/>
        <w:spacing w:before="120"/>
        <w:rPr>
          <w:b/>
          <w:bCs/>
          <w:sz w:val="23"/>
          <w:szCs w:val="23"/>
        </w:rPr>
      </w:pPr>
    </w:p>
    <w:p w:rsidR="005F4402" w:rsidRDefault="005F4402">
      <w:pPr>
        <w:pStyle w:val="Default"/>
        <w:spacing w:before="120"/>
        <w:rPr>
          <w:sz w:val="23"/>
          <w:szCs w:val="23"/>
        </w:rPr>
      </w:pPr>
      <w:r>
        <w:rPr>
          <w:b/>
          <w:bCs/>
          <w:sz w:val="23"/>
          <w:szCs w:val="23"/>
        </w:rPr>
        <w:t xml:space="preserve">Details about IHE may be found at: </w:t>
      </w:r>
      <w:r>
        <w:rPr>
          <w:sz w:val="23"/>
          <w:szCs w:val="23"/>
          <w:u w:val="single"/>
        </w:rPr>
        <w:t xml:space="preserve">www.ihe.net </w:t>
      </w:r>
    </w:p>
    <w:p w:rsidR="005F4402" w:rsidRDefault="005F4402">
      <w:pPr>
        <w:pStyle w:val="Default"/>
        <w:spacing w:before="120"/>
        <w:rPr>
          <w:sz w:val="23"/>
          <w:szCs w:val="23"/>
        </w:rPr>
      </w:pPr>
      <w:r>
        <w:rPr>
          <w:b/>
          <w:bCs/>
          <w:sz w:val="23"/>
          <w:szCs w:val="23"/>
        </w:rPr>
        <w:lastRenderedPageBreak/>
        <w:t xml:space="preserve">Details about the IHE Patient Care Coordination may be found at: </w:t>
      </w:r>
      <w:r>
        <w:rPr>
          <w:sz w:val="23"/>
          <w:szCs w:val="23"/>
          <w:u w:val="single"/>
        </w:rPr>
        <w:t xml:space="preserve">http://www.ihe.net/Domains/index.cfm </w:t>
      </w:r>
    </w:p>
    <w:p w:rsidR="005F4402" w:rsidRDefault="005F4402">
      <w:pPr>
        <w:pStyle w:val="BodyText"/>
        <w:rPr>
          <w:b/>
          <w:bCs/>
          <w:color w:val="000000"/>
        </w:rPr>
      </w:pPr>
      <w:r>
        <w:rPr>
          <w:b/>
          <w:bCs/>
          <w:sz w:val="23"/>
          <w:szCs w:val="23"/>
        </w:rPr>
        <w:t xml:space="preserve">Details about the structure of IHE Technical Frameworks and Supplements may be found at: </w:t>
      </w:r>
      <w:r>
        <w:rPr>
          <w:sz w:val="23"/>
          <w:szCs w:val="23"/>
          <w:u w:val="single"/>
        </w:rPr>
        <w:t xml:space="preserve">http://www.ihe.net/About/process.cfm </w:t>
      </w:r>
      <w:r>
        <w:rPr>
          <w:sz w:val="23"/>
          <w:szCs w:val="23"/>
        </w:rPr>
        <w:t xml:space="preserve">and </w:t>
      </w:r>
      <w:r>
        <w:rPr>
          <w:sz w:val="23"/>
          <w:szCs w:val="23"/>
          <w:u w:val="single"/>
        </w:rPr>
        <w:t>http://www.ihe.net/profiles/index.cfm</w:t>
      </w:r>
    </w:p>
    <w:p w:rsidR="005F4402" w:rsidRDefault="005F4402">
      <w:pPr>
        <w:pStyle w:val="BodyText"/>
      </w:pPr>
    </w:p>
    <w:p w:rsidR="005F4402" w:rsidRDefault="005F4402">
      <w:pPr>
        <w:pStyle w:val="BodyText"/>
        <w:rPr>
          <w:b/>
          <w:u w:val="single"/>
        </w:rPr>
      </w:pPr>
      <w:r>
        <w:br w:type="page"/>
      </w:r>
      <w:r>
        <w:rPr>
          <w:b/>
          <w:u w:val="single"/>
        </w:rPr>
        <w:lastRenderedPageBreak/>
        <w:t>TABLE OF CONTENTS</w:t>
      </w:r>
    </w:p>
    <w:p w:rsidR="005F4402" w:rsidRDefault="005F4402">
      <w:pPr>
        <w:pStyle w:val="CustomTOC1"/>
      </w:pPr>
    </w:p>
    <w:p w:rsidR="005F4402" w:rsidRDefault="00492F99">
      <w:pPr>
        <w:pStyle w:val="TOC2"/>
        <w:tabs>
          <w:tab w:val="right" w:leader="dot" w:pos="9350"/>
        </w:tabs>
        <w:rPr>
          <w:smallCaps w:val="0"/>
          <w:noProof/>
          <w:sz w:val="22"/>
          <w:szCs w:val="22"/>
        </w:rPr>
      </w:pPr>
      <w:r>
        <w:rPr>
          <w:b/>
          <w:bCs/>
          <w:caps/>
          <w:smallCaps w:val="0"/>
        </w:rPr>
        <w:fldChar w:fldCharType="begin"/>
      </w:r>
      <w:r w:rsidR="005F4402">
        <w:rPr>
          <w:b/>
          <w:bCs/>
          <w:caps/>
          <w:smallCaps w:val="0"/>
        </w:rPr>
        <w:instrText xml:space="preserve"> TOC \o "2-3" \h \z \t "Heading 1,1,Appendix Heading 2,2,Appendix Heading 1,1,Appendix Heading 3,3,Glossary,1,Part Title,1" </w:instrText>
      </w:r>
      <w:r>
        <w:rPr>
          <w:b/>
          <w:bCs/>
          <w:caps/>
          <w:smallCaps w:val="0"/>
        </w:rPr>
        <w:fldChar w:fldCharType="separate"/>
      </w:r>
      <w:hyperlink w:anchor="_Toc262829602" w:history="1">
        <w:r w:rsidR="005F4402">
          <w:rPr>
            <w:rStyle w:val="Hyperlink"/>
            <w:noProof/>
          </w:rPr>
          <w:t>Introduction</w:t>
        </w:r>
        <w:r w:rsidR="005F4402">
          <w:rPr>
            <w:noProof/>
            <w:webHidden/>
          </w:rPr>
          <w:tab/>
        </w:r>
        <w:r>
          <w:rPr>
            <w:noProof/>
            <w:webHidden/>
          </w:rPr>
          <w:fldChar w:fldCharType="begin"/>
        </w:r>
        <w:r w:rsidR="005F4402">
          <w:rPr>
            <w:noProof/>
            <w:webHidden/>
          </w:rPr>
          <w:instrText xml:space="preserve"> PAGEREF _Toc262829602 \h </w:instrText>
        </w:r>
        <w:r>
          <w:rPr>
            <w:noProof/>
            <w:webHidden/>
          </w:rPr>
        </w:r>
        <w:r>
          <w:rPr>
            <w:noProof/>
            <w:webHidden/>
          </w:rPr>
          <w:fldChar w:fldCharType="separate"/>
        </w:r>
        <w:r w:rsidR="009477B4">
          <w:rPr>
            <w:noProof/>
            <w:webHidden/>
          </w:rPr>
          <w:t>5</w:t>
        </w:r>
        <w:r>
          <w:rPr>
            <w:noProof/>
            <w:webHidden/>
          </w:rPr>
          <w:fldChar w:fldCharType="end"/>
        </w:r>
      </w:hyperlink>
    </w:p>
    <w:p w:rsidR="005F4402" w:rsidRDefault="00665C4E">
      <w:pPr>
        <w:pStyle w:val="TOC3"/>
        <w:tabs>
          <w:tab w:val="right" w:leader="dot" w:pos="9350"/>
        </w:tabs>
        <w:rPr>
          <w:i w:val="0"/>
          <w:iCs w:val="0"/>
          <w:noProof/>
          <w:sz w:val="22"/>
          <w:szCs w:val="22"/>
        </w:rPr>
      </w:pPr>
      <w:hyperlink w:anchor="_Toc262829603" w:history="1">
        <w:r w:rsidR="005F4402">
          <w:rPr>
            <w:rStyle w:val="Hyperlink"/>
            <w:noProof/>
          </w:rPr>
          <w:t>How to read the Labor and Delivery Profiles supplement</w:t>
        </w:r>
        <w:r w:rsidR="005F4402">
          <w:rPr>
            <w:noProof/>
            <w:webHidden/>
          </w:rPr>
          <w:tab/>
        </w:r>
        <w:r w:rsidR="00492F99">
          <w:rPr>
            <w:noProof/>
            <w:webHidden/>
          </w:rPr>
          <w:fldChar w:fldCharType="begin"/>
        </w:r>
        <w:r w:rsidR="005F4402">
          <w:rPr>
            <w:noProof/>
            <w:webHidden/>
          </w:rPr>
          <w:instrText xml:space="preserve"> PAGEREF _Toc262829603 \h </w:instrText>
        </w:r>
        <w:r w:rsidR="00492F99">
          <w:rPr>
            <w:noProof/>
            <w:webHidden/>
          </w:rPr>
        </w:r>
        <w:r w:rsidR="00492F99">
          <w:rPr>
            <w:noProof/>
            <w:webHidden/>
          </w:rPr>
          <w:fldChar w:fldCharType="separate"/>
        </w:r>
        <w:r w:rsidR="009477B4">
          <w:rPr>
            <w:noProof/>
            <w:webHidden/>
          </w:rPr>
          <w:t>5</w:t>
        </w:r>
        <w:r w:rsidR="00492F99">
          <w:rPr>
            <w:noProof/>
            <w:webHidden/>
          </w:rPr>
          <w:fldChar w:fldCharType="end"/>
        </w:r>
      </w:hyperlink>
    </w:p>
    <w:p w:rsidR="005F4402" w:rsidRDefault="00665C4E">
      <w:pPr>
        <w:pStyle w:val="TOC3"/>
        <w:tabs>
          <w:tab w:val="right" w:leader="dot" w:pos="9350"/>
        </w:tabs>
        <w:rPr>
          <w:i w:val="0"/>
          <w:iCs w:val="0"/>
          <w:noProof/>
          <w:sz w:val="22"/>
          <w:szCs w:val="22"/>
        </w:rPr>
      </w:pPr>
      <w:hyperlink w:anchor="_Toc262829604" w:history="1">
        <w:r w:rsidR="005F4402">
          <w:rPr>
            <w:rStyle w:val="Hyperlink"/>
            <w:noProof/>
          </w:rPr>
          <w:t>How to Access the Reference Material</w:t>
        </w:r>
        <w:r w:rsidR="005F4402">
          <w:rPr>
            <w:noProof/>
            <w:webHidden/>
          </w:rPr>
          <w:tab/>
        </w:r>
        <w:r w:rsidR="00492F99">
          <w:rPr>
            <w:noProof/>
            <w:webHidden/>
          </w:rPr>
          <w:fldChar w:fldCharType="begin"/>
        </w:r>
        <w:r w:rsidR="005F4402">
          <w:rPr>
            <w:noProof/>
            <w:webHidden/>
          </w:rPr>
          <w:instrText xml:space="preserve"> PAGEREF _Toc262829604 \h </w:instrText>
        </w:r>
        <w:r w:rsidR="00492F99">
          <w:rPr>
            <w:noProof/>
            <w:webHidden/>
          </w:rPr>
        </w:r>
        <w:r w:rsidR="00492F99">
          <w:rPr>
            <w:noProof/>
            <w:webHidden/>
          </w:rPr>
          <w:fldChar w:fldCharType="separate"/>
        </w:r>
        <w:r w:rsidR="009477B4">
          <w:rPr>
            <w:noProof/>
            <w:webHidden/>
          </w:rPr>
          <w:t>6</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05" w:history="1">
        <w:r w:rsidR="005F4402">
          <w:rPr>
            <w:rStyle w:val="Hyperlink"/>
            <w:noProof/>
          </w:rPr>
          <w:t>Open Issues and Questions</w:t>
        </w:r>
        <w:r w:rsidR="005F4402">
          <w:rPr>
            <w:noProof/>
            <w:webHidden/>
          </w:rPr>
          <w:tab/>
        </w:r>
        <w:r w:rsidR="00492F99">
          <w:rPr>
            <w:noProof/>
            <w:webHidden/>
          </w:rPr>
          <w:fldChar w:fldCharType="begin"/>
        </w:r>
        <w:r w:rsidR="005F4402">
          <w:rPr>
            <w:noProof/>
            <w:webHidden/>
          </w:rPr>
          <w:instrText xml:space="preserve"> PAGEREF _Toc262829605 \h </w:instrText>
        </w:r>
        <w:r w:rsidR="00492F99">
          <w:rPr>
            <w:noProof/>
            <w:webHidden/>
          </w:rPr>
        </w:r>
        <w:r w:rsidR="00492F99">
          <w:rPr>
            <w:noProof/>
            <w:webHidden/>
          </w:rPr>
          <w:fldChar w:fldCharType="separate"/>
        </w:r>
        <w:r w:rsidR="009477B4">
          <w:rPr>
            <w:noProof/>
            <w:webHidden/>
          </w:rPr>
          <w:t>6</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06" w:history="1">
        <w:r w:rsidR="005F4402">
          <w:rPr>
            <w:rStyle w:val="Hyperlink"/>
            <w:noProof/>
          </w:rPr>
          <w:t>Closed Issues</w:t>
        </w:r>
        <w:r w:rsidR="005F4402">
          <w:rPr>
            <w:noProof/>
            <w:webHidden/>
          </w:rPr>
          <w:tab/>
        </w:r>
        <w:r w:rsidR="00492F99">
          <w:rPr>
            <w:noProof/>
            <w:webHidden/>
          </w:rPr>
          <w:fldChar w:fldCharType="begin"/>
        </w:r>
        <w:r w:rsidR="005F4402">
          <w:rPr>
            <w:noProof/>
            <w:webHidden/>
          </w:rPr>
          <w:instrText xml:space="preserve"> PAGEREF _Toc262829606 \h </w:instrText>
        </w:r>
        <w:r w:rsidR="00492F99">
          <w:rPr>
            <w:noProof/>
            <w:webHidden/>
          </w:rPr>
        </w:r>
        <w:r w:rsidR="00492F99">
          <w:rPr>
            <w:noProof/>
            <w:webHidden/>
          </w:rPr>
          <w:fldChar w:fldCharType="separate"/>
        </w:r>
        <w:r w:rsidR="009477B4">
          <w:rPr>
            <w:noProof/>
            <w:webHidden/>
          </w:rPr>
          <w:t>6</w:t>
        </w:r>
        <w:r w:rsidR="00492F99">
          <w:rPr>
            <w:noProof/>
            <w:webHidden/>
          </w:rPr>
          <w:fldChar w:fldCharType="end"/>
        </w:r>
      </w:hyperlink>
    </w:p>
    <w:p w:rsidR="005F4402" w:rsidRDefault="00665C4E">
      <w:pPr>
        <w:pStyle w:val="TOC1"/>
        <w:tabs>
          <w:tab w:val="right" w:leader="dot" w:pos="9350"/>
        </w:tabs>
        <w:rPr>
          <w:b w:val="0"/>
          <w:bCs w:val="0"/>
          <w:caps w:val="0"/>
          <w:noProof/>
          <w:sz w:val="22"/>
          <w:szCs w:val="22"/>
        </w:rPr>
      </w:pPr>
      <w:hyperlink w:anchor="_Toc262829607" w:history="1">
        <w:r w:rsidR="005F4402">
          <w:rPr>
            <w:rStyle w:val="Hyperlink"/>
            <w:noProof/>
          </w:rPr>
          <w:t>Volume 1 – Profiles</w:t>
        </w:r>
        <w:r w:rsidR="005F4402">
          <w:rPr>
            <w:noProof/>
            <w:webHidden/>
          </w:rPr>
          <w:tab/>
        </w:r>
        <w:r w:rsidR="00492F99">
          <w:rPr>
            <w:noProof/>
            <w:webHidden/>
          </w:rPr>
          <w:fldChar w:fldCharType="begin"/>
        </w:r>
        <w:r w:rsidR="005F4402">
          <w:rPr>
            <w:noProof/>
            <w:webHidden/>
          </w:rPr>
          <w:instrText xml:space="preserve"> PAGEREF _Toc262829607 \h </w:instrText>
        </w:r>
        <w:r w:rsidR="00492F99">
          <w:rPr>
            <w:noProof/>
            <w:webHidden/>
          </w:rPr>
        </w:r>
        <w:r w:rsidR="00492F99">
          <w:rPr>
            <w:noProof/>
            <w:webHidden/>
          </w:rPr>
          <w:fldChar w:fldCharType="separate"/>
        </w:r>
        <w:r w:rsidR="009477B4">
          <w:rPr>
            <w:noProof/>
            <w:webHidden/>
          </w:rPr>
          <w:t>7</w:t>
        </w:r>
        <w:r w:rsidR="00492F99">
          <w:rPr>
            <w:noProof/>
            <w:webHidden/>
          </w:rPr>
          <w:fldChar w:fldCharType="end"/>
        </w:r>
      </w:hyperlink>
    </w:p>
    <w:p w:rsidR="005F4402" w:rsidRDefault="00665C4E">
      <w:pPr>
        <w:pStyle w:val="TOC3"/>
        <w:tabs>
          <w:tab w:val="right" w:leader="dot" w:pos="9350"/>
        </w:tabs>
        <w:rPr>
          <w:i w:val="0"/>
          <w:iCs w:val="0"/>
          <w:noProof/>
          <w:sz w:val="22"/>
          <w:szCs w:val="22"/>
        </w:rPr>
      </w:pPr>
      <w:hyperlink w:anchor="_Toc262829608" w:history="1">
        <w:r w:rsidR="005F4402">
          <w:rPr>
            <w:rStyle w:val="Hyperlink"/>
            <w:noProof/>
          </w:rPr>
          <w:t>1.1.5 Copyright Permissions</w:t>
        </w:r>
        <w:r w:rsidR="005F4402">
          <w:rPr>
            <w:noProof/>
            <w:webHidden/>
          </w:rPr>
          <w:tab/>
        </w:r>
        <w:r w:rsidR="00492F99">
          <w:rPr>
            <w:noProof/>
            <w:webHidden/>
          </w:rPr>
          <w:fldChar w:fldCharType="begin"/>
        </w:r>
        <w:r w:rsidR="005F4402">
          <w:rPr>
            <w:noProof/>
            <w:webHidden/>
          </w:rPr>
          <w:instrText xml:space="preserve"> PAGEREF _Toc262829608 \h </w:instrText>
        </w:r>
        <w:r w:rsidR="00492F99">
          <w:rPr>
            <w:noProof/>
            <w:webHidden/>
          </w:rPr>
        </w:r>
        <w:r w:rsidR="00492F99">
          <w:rPr>
            <w:noProof/>
            <w:webHidden/>
          </w:rPr>
          <w:fldChar w:fldCharType="separate"/>
        </w:r>
        <w:r w:rsidR="009477B4">
          <w:rPr>
            <w:noProof/>
            <w:webHidden/>
          </w:rPr>
          <w:t>7</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09" w:history="1">
        <w:r w:rsidR="005F4402">
          <w:rPr>
            <w:rStyle w:val="Hyperlink"/>
            <w:noProof/>
          </w:rPr>
          <w:t>2.5 Dependencies of the PCC Integration Profiles</w:t>
        </w:r>
        <w:r w:rsidR="005F4402">
          <w:rPr>
            <w:noProof/>
            <w:webHidden/>
          </w:rPr>
          <w:tab/>
        </w:r>
        <w:r w:rsidR="00492F99">
          <w:rPr>
            <w:noProof/>
            <w:webHidden/>
          </w:rPr>
          <w:fldChar w:fldCharType="begin"/>
        </w:r>
        <w:r w:rsidR="005F4402">
          <w:rPr>
            <w:noProof/>
            <w:webHidden/>
          </w:rPr>
          <w:instrText xml:space="preserve"> PAGEREF _Toc262829609 \h </w:instrText>
        </w:r>
        <w:r w:rsidR="00492F99">
          <w:rPr>
            <w:noProof/>
            <w:webHidden/>
          </w:rPr>
        </w:r>
        <w:r w:rsidR="00492F99">
          <w:rPr>
            <w:noProof/>
            <w:webHidden/>
          </w:rPr>
          <w:fldChar w:fldCharType="separate"/>
        </w:r>
        <w:r w:rsidR="009477B4">
          <w:rPr>
            <w:noProof/>
            <w:webHidden/>
          </w:rPr>
          <w:t>7</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10" w:history="1">
        <w:r w:rsidR="005F4402">
          <w:rPr>
            <w:rStyle w:val="Hyperlink"/>
            <w:noProof/>
          </w:rPr>
          <w:t>2.7 History of Annual Changes</w:t>
        </w:r>
        <w:r w:rsidR="005F4402">
          <w:rPr>
            <w:noProof/>
            <w:webHidden/>
          </w:rPr>
          <w:tab/>
        </w:r>
        <w:r w:rsidR="00492F99">
          <w:rPr>
            <w:noProof/>
            <w:webHidden/>
          </w:rPr>
          <w:fldChar w:fldCharType="begin"/>
        </w:r>
        <w:r w:rsidR="005F4402">
          <w:rPr>
            <w:noProof/>
            <w:webHidden/>
          </w:rPr>
          <w:instrText xml:space="preserve"> PAGEREF _Toc262829610 \h </w:instrText>
        </w:r>
        <w:r w:rsidR="00492F99">
          <w:rPr>
            <w:noProof/>
            <w:webHidden/>
          </w:rPr>
        </w:r>
        <w:r w:rsidR="00492F99">
          <w:rPr>
            <w:noProof/>
            <w:webHidden/>
          </w:rPr>
          <w:fldChar w:fldCharType="separate"/>
        </w:r>
        <w:r w:rsidR="009477B4">
          <w:rPr>
            <w:noProof/>
            <w:webHidden/>
          </w:rPr>
          <w:t>7</w:t>
        </w:r>
        <w:r w:rsidR="00492F99">
          <w:rPr>
            <w:noProof/>
            <w:webHidden/>
          </w:rPr>
          <w:fldChar w:fldCharType="end"/>
        </w:r>
      </w:hyperlink>
    </w:p>
    <w:p w:rsidR="005F4402" w:rsidRDefault="00665C4E">
      <w:pPr>
        <w:pStyle w:val="TOC1"/>
        <w:tabs>
          <w:tab w:val="right" w:leader="dot" w:pos="9350"/>
        </w:tabs>
        <w:rPr>
          <w:b w:val="0"/>
          <w:bCs w:val="0"/>
          <w:caps w:val="0"/>
          <w:noProof/>
          <w:sz w:val="22"/>
          <w:szCs w:val="22"/>
        </w:rPr>
      </w:pPr>
      <w:hyperlink w:anchor="_Toc262829611" w:history="1">
        <w:r w:rsidR="005F4402">
          <w:rPr>
            <w:rStyle w:val="Hyperlink"/>
            <w:noProof/>
          </w:rPr>
          <w:t>X Labor and Delivery History and Physical Content Profile (LDHP)</w:t>
        </w:r>
        <w:r w:rsidR="005F4402">
          <w:rPr>
            <w:noProof/>
            <w:webHidden/>
          </w:rPr>
          <w:tab/>
        </w:r>
        <w:r w:rsidR="00492F99">
          <w:rPr>
            <w:noProof/>
            <w:webHidden/>
          </w:rPr>
          <w:fldChar w:fldCharType="begin"/>
        </w:r>
        <w:r w:rsidR="005F4402">
          <w:rPr>
            <w:noProof/>
            <w:webHidden/>
          </w:rPr>
          <w:instrText xml:space="preserve"> PAGEREF _Toc262829611 \h </w:instrText>
        </w:r>
        <w:r w:rsidR="00492F99">
          <w:rPr>
            <w:noProof/>
            <w:webHidden/>
          </w:rPr>
        </w:r>
        <w:r w:rsidR="00492F99">
          <w:rPr>
            <w:noProof/>
            <w:webHidden/>
          </w:rPr>
          <w:fldChar w:fldCharType="separate"/>
        </w:r>
        <w:r w:rsidR="009477B4">
          <w:rPr>
            <w:noProof/>
            <w:webHidden/>
          </w:rPr>
          <w:t>8</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12" w:history="1">
        <w:r w:rsidR="005F4402">
          <w:rPr>
            <w:rStyle w:val="Hyperlink"/>
            <w:noProof/>
          </w:rPr>
          <w:t>X.1 Purpose and Scope</w:t>
        </w:r>
        <w:r w:rsidR="005F4402">
          <w:rPr>
            <w:noProof/>
            <w:webHidden/>
          </w:rPr>
          <w:tab/>
        </w:r>
        <w:r w:rsidR="00492F99">
          <w:rPr>
            <w:noProof/>
            <w:webHidden/>
          </w:rPr>
          <w:fldChar w:fldCharType="begin"/>
        </w:r>
        <w:r w:rsidR="005F4402">
          <w:rPr>
            <w:noProof/>
            <w:webHidden/>
          </w:rPr>
          <w:instrText xml:space="preserve"> PAGEREF _Toc262829612 \h </w:instrText>
        </w:r>
        <w:r w:rsidR="00492F99">
          <w:rPr>
            <w:noProof/>
            <w:webHidden/>
          </w:rPr>
        </w:r>
        <w:r w:rsidR="00492F99">
          <w:rPr>
            <w:noProof/>
            <w:webHidden/>
          </w:rPr>
          <w:fldChar w:fldCharType="separate"/>
        </w:r>
        <w:r w:rsidR="009477B4">
          <w:rPr>
            <w:noProof/>
            <w:webHidden/>
          </w:rPr>
          <w:t>8</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13" w:history="1">
        <w:r w:rsidR="005F4402">
          <w:rPr>
            <w:rStyle w:val="Hyperlink"/>
            <w:noProof/>
          </w:rPr>
          <w:t>X.2 Process Flow</w:t>
        </w:r>
        <w:r w:rsidR="005F4402">
          <w:rPr>
            <w:noProof/>
            <w:webHidden/>
          </w:rPr>
          <w:tab/>
        </w:r>
        <w:r w:rsidR="00492F99">
          <w:rPr>
            <w:noProof/>
            <w:webHidden/>
          </w:rPr>
          <w:fldChar w:fldCharType="begin"/>
        </w:r>
        <w:r w:rsidR="005F4402">
          <w:rPr>
            <w:noProof/>
            <w:webHidden/>
          </w:rPr>
          <w:instrText xml:space="preserve"> PAGEREF _Toc262829613 \h </w:instrText>
        </w:r>
        <w:r w:rsidR="00492F99">
          <w:rPr>
            <w:noProof/>
            <w:webHidden/>
          </w:rPr>
        </w:r>
        <w:r w:rsidR="00492F99">
          <w:rPr>
            <w:noProof/>
            <w:webHidden/>
          </w:rPr>
          <w:fldChar w:fldCharType="separate"/>
        </w:r>
        <w:r w:rsidR="009477B4">
          <w:rPr>
            <w:noProof/>
            <w:webHidden/>
          </w:rPr>
          <w:t>8</w:t>
        </w:r>
        <w:r w:rsidR="00492F99">
          <w:rPr>
            <w:noProof/>
            <w:webHidden/>
          </w:rPr>
          <w:fldChar w:fldCharType="end"/>
        </w:r>
      </w:hyperlink>
    </w:p>
    <w:p w:rsidR="005F4402" w:rsidRDefault="00665C4E">
      <w:pPr>
        <w:pStyle w:val="TOC3"/>
        <w:tabs>
          <w:tab w:val="right" w:leader="dot" w:pos="9350"/>
        </w:tabs>
        <w:rPr>
          <w:i w:val="0"/>
          <w:iCs w:val="0"/>
          <w:noProof/>
          <w:sz w:val="22"/>
          <w:szCs w:val="22"/>
        </w:rPr>
      </w:pPr>
      <w:hyperlink w:anchor="_Toc262829614" w:history="1">
        <w:r w:rsidR="005F4402">
          <w:rPr>
            <w:rStyle w:val="Hyperlink"/>
            <w:noProof/>
          </w:rPr>
          <w:t>X.2.1 Use Cases</w:t>
        </w:r>
        <w:r w:rsidR="005F4402">
          <w:rPr>
            <w:noProof/>
            <w:webHidden/>
          </w:rPr>
          <w:tab/>
        </w:r>
        <w:r w:rsidR="00492F99">
          <w:rPr>
            <w:noProof/>
            <w:webHidden/>
          </w:rPr>
          <w:fldChar w:fldCharType="begin"/>
        </w:r>
        <w:r w:rsidR="005F4402">
          <w:rPr>
            <w:noProof/>
            <w:webHidden/>
          </w:rPr>
          <w:instrText xml:space="preserve"> PAGEREF _Toc262829614 \h </w:instrText>
        </w:r>
        <w:r w:rsidR="00492F99">
          <w:rPr>
            <w:noProof/>
            <w:webHidden/>
          </w:rPr>
        </w:r>
        <w:r w:rsidR="00492F99">
          <w:rPr>
            <w:noProof/>
            <w:webHidden/>
          </w:rPr>
          <w:fldChar w:fldCharType="separate"/>
        </w:r>
        <w:r w:rsidR="009477B4">
          <w:rPr>
            <w:noProof/>
            <w:webHidden/>
          </w:rPr>
          <w:t>8</w:t>
        </w:r>
        <w:r w:rsidR="00492F99">
          <w:rPr>
            <w:noProof/>
            <w:webHidden/>
          </w:rPr>
          <w:fldChar w:fldCharType="end"/>
        </w:r>
      </w:hyperlink>
    </w:p>
    <w:p w:rsidR="005F4402" w:rsidRDefault="00665C4E">
      <w:pPr>
        <w:pStyle w:val="TOC3"/>
        <w:tabs>
          <w:tab w:val="right" w:leader="dot" w:pos="9350"/>
        </w:tabs>
        <w:rPr>
          <w:i w:val="0"/>
          <w:iCs w:val="0"/>
          <w:noProof/>
          <w:sz w:val="22"/>
          <w:szCs w:val="22"/>
        </w:rPr>
      </w:pPr>
      <w:hyperlink w:anchor="_Toc262829615" w:history="1">
        <w:r w:rsidR="005F4402">
          <w:rPr>
            <w:rStyle w:val="Hyperlink"/>
            <w:noProof/>
          </w:rPr>
          <w:t>X.2.2 Diagrams</w:t>
        </w:r>
        <w:r w:rsidR="005F4402">
          <w:rPr>
            <w:noProof/>
            <w:webHidden/>
          </w:rPr>
          <w:tab/>
        </w:r>
        <w:r w:rsidR="00492F99">
          <w:rPr>
            <w:noProof/>
            <w:webHidden/>
          </w:rPr>
          <w:fldChar w:fldCharType="begin"/>
        </w:r>
        <w:r w:rsidR="005F4402">
          <w:rPr>
            <w:noProof/>
            <w:webHidden/>
          </w:rPr>
          <w:instrText xml:space="preserve"> PAGEREF _Toc262829615 \h </w:instrText>
        </w:r>
        <w:r w:rsidR="00492F99">
          <w:rPr>
            <w:noProof/>
            <w:webHidden/>
          </w:rPr>
        </w:r>
        <w:r w:rsidR="00492F99">
          <w:rPr>
            <w:noProof/>
            <w:webHidden/>
          </w:rPr>
          <w:fldChar w:fldCharType="separate"/>
        </w:r>
        <w:r w:rsidR="009477B4">
          <w:rPr>
            <w:noProof/>
            <w:webHidden/>
          </w:rPr>
          <w:t>8</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16" w:history="1">
        <w:r w:rsidR="005F4402">
          <w:rPr>
            <w:rStyle w:val="Hyperlink"/>
            <w:noProof/>
          </w:rPr>
          <w:t>X.3 Actors/Transactions</w:t>
        </w:r>
        <w:r w:rsidR="005F4402">
          <w:rPr>
            <w:noProof/>
            <w:webHidden/>
          </w:rPr>
          <w:tab/>
        </w:r>
        <w:r w:rsidR="00492F99">
          <w:rPr>
            <w:noProof/>
            <w:webHidden/>
          </w:rPr>
          <w:fldChar w:fldCharType="begin"/>
        </w:r>
        <w:r w:rsidR="005F4402">
          <w:rPr>
            <w:noProof/>
            <w:webHidden/>
          </w:rPr>
          <w:instrText xml:space="preserve"> PAGEREF _Toc262829616 \h </w:instrText>
        </w:r>
        <w:r w:rsidR="00492F99">
          <w:rPr>
            <w:noProof/>
            <w:webHidden/>
          </w:rPr>
        </w:r>
        <w:r w:rsidR="00492F99">
          <w:rPr>
            <w:noProof/>
            <w:webHidden/>
          </w:rPr>
          <w:fldChar w:fldCharType="separate"/>
        </w:r>
        <w:r w:rsidR="009477B4">
          <w:rPr>
            <w:noProof/>
            <w:webHidden/>
          </w:rPr>
          <w:t>8</w:t>
        </w:r>
        <w:r w:rsidR="00492F99">
          <w:rPr>
            <w:noProof/>
            <w:webHidden/>
          </w:rPr>
          <w:fldChar w:fldCharType="end"/>
        </w:r>
      </w:hyperlink>
    </w:p>
    <w:p w:rsidR="005F4402" w:rsidRDefault="00665C4E">
      <w:pPr>
        <w:pStyle w:val="TOC3"/>
        <w:tabs>
          <w:tab w:val="right" w:leader="dot" w:pos="9350"/>
        </w:tabs>
        <w:rPr>
          <w:i w:val="0"/>
          <w:iCs w:val="0"/>
          <w:noProof/>
          <w:sz w:val="22"/>
          <w:szCs w:val="22"/>
        </w:rPr>
      </w:pPr>
      <w:hyperlink w:anchor="_Toc262829617" w:history="1">
        <w:r w:rsidR="005F4402">
          <w:rPr>
            <w:rStyle w:val="Hyperlink"/>
            <w:noProof/>
          </w:rPr>
          <w:t>X.3.1 Requirements of Actors</w:t>
        </w:r>
        <w:r w:rsidR="005F4402">
          <w:rPr>
            <w:noProof/>
            <w:webHidden/>
          </w:rPr>
          <w:tab/>
        </w:r>
        <w:r w:rsidR="00492F99">
          <w:rPr>
            <w:noProof/>
            <w:webHidden/>
          </w:rPr>
          <w:fldChar w:fldCharType="begin"/>
        </w:r>
        <w:r w:rsidR="005F4402">
          <w:rPr>
            <w:noProof/>
            <w:webHidden/>
          </w:rPr>
          <w:instrText xml:space="preserve"> PAGEREF _Toc262829617 \h </w:instrText>
        </w:r>
        <w:r w:rsidR="00492F99">
          <w:rPr>
            <w:noProof/>
            <w:webHidden/>
          </w:rPr>
        </w:r>
        <w:r w:rsidR="00492F99">
          <w:rPr>
            <w:noProof/>
            <w:webHidden/>
          </w:rPr>
          <w:fldChar w:fldCharType="separate"/>
        </w:r>
        <w:r w:rsidR="009477B4">
          <w:rPr>
            <w:noProof/>
            <w:webHidden/>
          </w:rPr>
          <w:t>9</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18" w:history="1">
        <w:r w:rsidR="005F4402">
          <w:rPr>
            <w:rStyle w:val="Hyperlink"/>
            <w:noProof/>
          </w:rPr>
          <w:t>X.4 Options</w:t>
        </w:r>
        <w:r w:rsidR="005F4402">
          <w:rPr>
            <w:noProof/>
            <w:webHidden/>
          </w:rPr>
          <w:tab/>
        </w:r>
        <w:r w:rsidR="00492F99">
          <w:rPr>
            <w:noProof/>
            <w:webHidden/>
          </w:rPr>
          <w:fldChar w:fldCharType="begin"/>
        </w:r>
        <w:r w:rsidR="005F4402">
          <w:rPr>
            <w:noProof/>
            <w:webHidden/>
          </w:rPr>
          <w:instrText xml:space="preserve"> PAGEREF _Toc262829618 \h </w:instrText>
        </w:r>
        <w:r w:rsidR="00492F99">
          <w:rPr>
            <w:noProof/>
            <w:webHidden/>
          </w:rPr>
        </w:r>
        <w:r w:rsidR="00492F99">
          <w:rPr>
            <w:noProof/>
            <w:webHidden/>
          </w:rPr>
          <w:fldChar w:fldCharType="separate"/>
        </w:r>
        <w:r w:rsidR="009477B4">
          <w:rPr>
            <w:noProof/>
            <w:webHidden/>
          </w:rPr>
          <w:t>9</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19" w:history="1">
        <w:r w:rsidR="005F4402">
          <w:rPr>
            <w:rStyle w:val="Hyperlink"/>
            <w:noProof/>
          </w:rPr>
          <w:t>X.5 Groupings</w:t>
        </w:r>
        <w:r w:rsidR="005F4402">
          <w:rPr>
            <w:noProof/>
            <w:webHidden/>
          </w:rPr>
          <w:tab/>
        </w:r>
        <w:r w:rsidR="00492F99">
          <w:rPr>
            <w:noProof/>
            <w:webHidden/>
          </w:rPr>
          <w:fldChar w:fldCharType="begin"/>
        </w:r>
        <w:r w:rsidR="005F4402">
          <w:rPr>
            <w:noProof/>
            <w:webHidden/>
          </w:rPr>
          <w:instrText xml:space="preserve"> PAGEREF _Toc262829619 \h </w:instrText>
        </w:r>
        <w:r w:rsidR="00492F99">
          <w:rPr>
            <w:noProof/>
            <w:webHidden/>
          </w:rPr>
        </w:r>
        <w:r w:rsidR="00492F99">
          <w:rPr>
            <w:noProof/>
            <w:webHidden/>
          </w:rPr>
          <w:fldChar w:fldCharType="separate"/>
        </w:r>
        <w:r w:rsidR="009477B4">
          <w:rPr>
            <w:noProof/>
            <w:webHidden/>
          </w:rPr>
          <w:t>9</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20" w:history="1">
        <w:r w:rsidR="005F4402">
          <w:rPr>
            <w:rStyle w:val="Hyperlink"/>
            <w:noProof/>
          </w:rPr>
          <w:t>X.6 Security Considerations</w:t>
        </w:r>
        <w:r w:rsidR="005F4402">
          <w:rPr>
            <w:noProof/>
            <w:webHidden/>
          </w:rPr>
          <w:tab/>
        </w:r>
        <w:r w:rsidR="00492F99">
          <w:rPr>
            <w:noProof/>
            <w:webHidden/>
          </w:rPr>
          <w:fldChar w:fldCharType="begin"/>
        </w:r>
        <w:r w:rsidR="005F4402">
          <w:rPr>
            <w:noProof/>
            <w:webHidden/>
          </w:rPr>
          <w:instrText xml:space="preserve"> PAGEREF _Toc262829620 \h </w:instrText>
        </w:r>
        <w:r w:rsidR="00492F99">
          <w:rPr>
            <w:noProof/>
            <w:webHidden/>
          </w:rPr>
        </w:r>
        <w:r w:rsidR="00492F99">
          <w:rPr>
            <w:noProof/>
            <w:webHidden/>
          </w:rPr>
          <w:fldChar w:fldCharType="separate"/>
        </w:r>
        <w:r w:rsidR="009477B4">
          <w:rPr>
            <w:noProof/>
            <w:webHidden/>
          </w:rPr>
          <w:t>9</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21" w:history="1">
        <w:r w:rsidR="005F4402">
          <w:rPr>
            <w:rStyle w:val="Hyperlink"/>
            <w:noProof/>
          </w:rPr>
          <w:t>X.7 Content Modules</w:t>
        </w:r>
        <w:r w:rsidR="005F4402">
          <w:rPr>
            <w:noProof/>
            <w:webHidden/>
          </w:rPr>
          <w:tab/>
        </w:r>
        <w:r w:rsidR="00492F99">
          <w:rPr>
            <w:noProof/>
            <w:webHidden/>
          </w:rPr>
          <w:fldChar w:fldCharType="begin"/>
        </w:r>
        <w:r w:rsidR="005F4402">
          <w:rPr>
            <w:noProof/>
            <w:webHidden/>
          </w:rPr>
          <w:instrText xml:space="preserve"> PAGEREF _Toc262829621 \h </w:instrText>
        </w:r>
        <w:r w:rsidR="00492F99">
          <w:rPr>
            <w:noProof/>
            <w:webHidden/>
          </w:rPr>
        </w:r>
        <w:r w:rsidR="00492F99">
          <w:rPr>
            <w:noProof/>
            <w:webHidden/>
          </w:rPr>
          <w:fldChar w:fldCharType="separate"/>
        </w:r>
        <w:r w:rsidR="009477B4">
          <w:rPr>
            <w:noProof/>
            <w:webHidden/>
          </w:rPr>
          <w:t>9</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22" w:history="1">
        <w:r w:rsidR="005F4402">
          <w:rPr>
            <w:rStyle w:val="Hyperlink"/>
            <w:noProof/>
          </w:rPr>
          <w:t>X.8 References</w:t>
        </w:r>
        <w:r w:rsidR="005F4402">
          <w:rPr>
            <w:noProof/>
            <w:webHidden/>
          </w:rPr>
          <w:tab/>
        </w:r>
        <w:r w:rsidR="00492F99">
          <w:rPr>
            <w:noProof/>
            <w:webHidden/>
          </w:rPr>
          <w:fldChar w:fldCharType="begin"/>
        </w:r>
        <w:r w:rsidR="005F4402">
          <w:rPr>
            <w:noProof/>
            <w:webHidden/>
          </w:rPr>
          <w:instrText xml:space="preserve"> PAGEREF _Toc262829622 \h </w:instrText>
        </w:r>
        <w:r w:rsidR="00492F99">
          <w:rPr>
            <w:noProof/>
            <w:webHidden/>
          </w:rPr>
        </w:r>
        <w:r w:rsidR="00492F99">
          <w:rPr>
            <w:noProof/>
            <w:webHidden/>
          </w:rPr>
          <w:fldChar w:fldCharType="separate"/>
        </w:r>
        <w:r w:rsidR="009477B4">
          <w:rPr>
            <w:noProof/>
            <w:webHidden/>
          </w:rPr>
          <w:t>11</w:t>
        </w:r>
        <w:r w:rsidR="00492F99">
          <w:rPr>
            <w:noProof/>
            <w:webHidden/>
          </w:rPr>
          <w:fldChar w:fldCharType="end"/>
        </w:r>
      </w:hyperlink>
    </w:p>
    <w:p w:rsidR="005F4402" w:rsidRDefault="00665C4E">
      <w:pPr>
        <w:pStyle w:val="TOC1"/>
        <w:tabs>
          <w:tab w:val="right" w:leader="dot" w:pos="9350"/>
        </w:tabs>
        <w:rPr>
          <w:b w:val="0"/>
          <w:bCs w:val="0"/>
          <w:caps w:val="0"/>
          <w:noProof/>
          <w:sz w:val="22"/>
          <w:szCs w:val="22"/>
        </w:rPr>
      </w:pPr>
      <w:hyperlink w:anchor="_Toc262829623" w:history="1">
        <w:r w:rsidR="005F4402">
          <w:rPr>
            <w:rStyle w:val="Hyperlink"/>
            <w:noProof/>
          </w:rPr>
          <w:t>Y Labor and Delivery Summary Content Profile (LDS)</w:t>
        </w:r>
        <w:r w:rsidR="005F4402">
          <w:rPr>
            <w:noProof/>
            <w:webHidden/>
          </w:rPr>
          <w:tab/>
        </w:r>
        <w:r w:rsidR="00492F99">
          <w:rPr>
            <w:noProof/>
            <w:webHidden/>
          </w:rPr>
          <w:fldChar w:fldCharType="begin"/>
        </w:r>
        <w:r w:rsidR="005F4402">
          <w:rPr>
            <w:noProof/>
            <w:webHidden/>
          </w:rPr>
          <w:instrText xml:space="preserve"> PAGEREF _Toc262829623 \h </w:instrText>
        </w:r>
        <w:r w:rsidR="00492F99">
          <w:rPr>
            <w:noProof/>
            <w:webHidden/>
          </w:rPr>
        </w:r>
        <w:r w:rsidR="00492F99">
          <w:rPr>
            <w:noProof/>
            <w:webHidden/>
          </w:rPr>
          <w:fldChar w:fldCharType="separate"/>
        </w:r>
        <w:r w:rsidR="009477B4">
          <w:rPr>
            <w:noProof/>
            <w:webHidden/>
          </w:rPr>
          <w:t>13</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24" w:history="1">
        <w:r w:rsidR="005F4402">
          <w:rPr>
            <w:rStyle w:val="Hyperlink"/>
            <w:noProof/>
          </w:rPr>
          <w:t>Y.1 Purpose and Scope</w:t>
        </w:r>
        <w:r w:rsidR="005F4402">
          <w:rPr>
            <w:noProof/>
            <w:webHidden/>
          </w:rPr>
          <w:tab/>
        </w:r>
        <w:r w:rsidR="00492F99">
          <w:rPr>
            <w:noProof/>
            <w:webHidden/>
          </w:rPr>
          <w:fldChar w:fldCharType="begin"/>
        </w:r>
        <w:r w:rsidR="005F4402">
          <w:rPr>
            <w:noProof/>
            <w:webHidden/>
          </w:rPr>
          <w:instrText xml:space="preserve"> PAGEREF _Toc262829624 \h </w:instrText>
        </w:r>
        <w:r w:rsidR="00492F99">
          <w:rPr>
            <w:noProof/>
            <w:webHidden/>
          </w:rPr>
        </w:r>
        <w:r w:rsidR="00492F99">
          <w:rPr>
            <w:noProof/>
            <w:webHidden/>
          </w:rPr>
          <w:fldChar w:fldCharType="separate"/>
        </w:r>
        <w:r w:rsidR="009477B4">
          <w:rPr>
            <w:noProof/>
            <w:webHidden/>
          </w:rPr>
          <w:t>13</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25" w:history="1">
        <w:r w:rsidR="005F4402">
          <w:rPr>
            <w:rStyle w:val="Hyperlink"/>
            <w:noProof/>
          </w:rPr>
          <w:t>Y.2 Process Flow</w:t>
        </w:r>
        <w:r w:rsidR="005F4402">
          <w:rPr>
            <w:noProof/>
            <w:webHidden/>
          </w:rPr>
          <w:tab/>
        </w:r>
        <w:r w:rsidR="00492F99">
          <w:rPr>
            <w:noProof/>
            <w:webHidden/>
          </w:rPr>
          <w:fldChar w:fldCharType="begin"/>
        </w:r>
        <w:r w:rsidR="005F4402">
          <w:rPr>
            <w:noProof/>
            <w:webHidden/>
          </w:rPr>
          <w:instrText xml:space="preserve"> PAGEREF _Toc262829625 \h </w:instrText>
        </w:r>
        <w:r w:rsidR="00492F99">
          <w:rPr>
            <w:noProof/>
            <w:webHidden/>
          </w:rPr>
        </w:r>
        <w:r w:rsidR="00492F99">
          <w:rPr>
            <w:noProof/>
            <w:webHidden/>
          </w:rPr>
          <w:fldChar w:fldCharType="separate"/>
        </w:r>
        <w:r w:rsidR="009477B4">
          <w:rPr>
            <w:noProof/>
            <w:webHidden/>
          </w:rPr>
          <w:t>13</w:t>
        </w:r>
        <w:r w:rsidR="00492F99">
          <w:rPr>
            <w:noProof/>
            <w:webHidden/>
          </w:rPr>
          <w:fldChar w:fldCharType="end"/>
        </w:r>
      </w:hyperlink>
    </w:p>
    <w:p w:rsidR="005F4402" w:rsidRDefault="00665C4E">
      <w:pPr>
        <w:pStyle w:val="TOC3"/>
        <w:tabs>
          <w:tab w:val="right" w:leader="dot" w:pos="9350"/>
        </w:tabs>
        <w:rPr>
          <w:i w:val="0"/>
          <w:iCs w:val="0"/>
          <w:noProof/>
          <w:sz w:val="22"/>
          <w:szCs w:val="22"/>
        </w:rPr>
      </w:pPr>
      <w:hyperlink w:anchor="_Toc262829626" w:history="1">
        <w:r w:rsidR="005F4402">
          <w:rPr>
            <w:rStyle w:val="Hyperlink"/>
            <w:noProof/>
          </w:rPr>
          <w:t>Y.2.1 Use Cases</w:t>
        </w:r>
        <w:r w:rsidR="005F4402">
          <w:rPr>
            <w:noProof/>
            <w:webHidden/>
          </w:rPr>
          <w:tab/>
        </w:r>
        <w:r w:rsidR="00492F99">
          <w:rPr>
            <w:noProof/>
            <w:webHidden/>
          </w:rPr>
          <w:fldChar w:fldCharType="begin"/>
        </w:r>
        <w:r w:rsidR="005F4402">
          <w:rPr>
            <w:noProof/>
            <w:webHidden/>
          </w:rPr>
          <w:instrText xml:space="preserve"> PAGEREF _Toc262829626 \h </w:instrText>
        </w:r>
        <w:r w:rsidR="00492F99">
          <w:rPr>
            <w:noProof/>
            <w:webHidden/>
          </w:rPr>
        </w:r>
        <w:r w:rsidR="00492F99">
          <w:rPr>
            <w:noProof/>
            <w:webHidden/>
          </w:rPr>
          <w:fldChar w:fldCharType="separate"/>
        </w:r>
        <w:r w:rsidR="009477B4">
          <w:rPr>
            <w:noProof/>
            <w:webHidden/>
          </w:rPr>
          <w:t>13</w:t>
        </w:r>
        <w:r w:rsidR="00492F99">
          <w:rPr>
            <w:noProof/>
            <w:webHidden/>
          </w:rPr>
          <w:fldChar w:fldCharType="end"/>
        </w:r>
      </w:hyperlink>
    </w:p>
    <w:p w:rsidR="005F4402" w:rsidRDefault="00665C4E">
      <w:pPr>
        <w:pStyle w:val="TOC3"/>
        <w:tabs>
          <w:tab w:val="right" w:leader="dot" w:pos="9350"/>
        </w:tabs>
        <w:rPr>
          <w:i w:val="0"/>
          <w:iCs w:val="0"/>
          <w:noProof/>
          <w:sz w:val="22"/>
          <w:szCs w:val="22"/>
        </w:rPr>
      </w:pPr>
      <w:hyperlink w:anchor="_Toc262829627" w:history="1">
        <w:r w:rsidR="005F4402">
          <w:rPr>
            <w:rStyle w:val="Hyperlink"/>
            <w:noProof/>
          </w:rPr>
          <w:t>Y.2.2 Diagrams</w:t>
        </w:r>
        <w:r w:rsidR="005F4402">
          <w:rPr>
            <w:noProof/>
            <w:webHidden/>
          </w:rPr>
          <w:tab/>
        </w:r>
        <w:r w:rsidR="00492F99">
          <w:rPr>
            <w:noProof/>
            <w:webHidden/>
          </w:rPr>
          <w:fldChar w:fldCharType="begin"/>
        </w:r>
        <w:r w:rsidR="005F4402">
          <w:rPr>
            <w:noProof/>
            <w:webHidden/>
          </w:rPr>
          <w:instrText xml:space="preserve"> PAGEREF _Toc262829627 \h </w:instrText>
        </w:r>
        <w:r w:rsidR="00492F99">
          <w:rPr>
            <w:noProof/>
            <w:webHidden/>
          </w:rPr>
        </w:r>
        <w:r w:rsidR="00492F99">
          <w:rPr>
            <w:noProof/>
            <w:webHidden/>
          </w:rPr>
          <w:fldChar w:fldCharType="separate"/>
        </w:r>
        <w:r w:rsidR="009477B4">
          <w:rPr>
            <w:noProof/>
            <w:webHidden/>
          </w:rPr>
          <w:t>13</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28" w:history="1">
        <w:r w:rsidR="005F4402">
          <w:rPr>
            <w:rStyle w:val="Hyperlink"/>
            <w:noProof/>
          </w:rPr>
          <w:t>Y.3 Actors/Transactions</w:t>
        </w:r>
        <w:r w:rsidR="005F4402">
          <w:rPr>
            <w:noProof/>
            <w:webHidden/>
          </w:rPr>
          <w:tab/>
        </w:r>
        <w:r w:rsidR="00492F99">
          <w:rPr>
            <w:noProof/>
            <w:webHidden/>
          </w:rPr>
          <w:fldChar w:fldCharType="begin"/>
        </w:r>
        <w:r w:rsidR="005F4402">
          <w:rPr>
            <w:noProof/>
            <w:webHidden/>
          </w:rPr>
          <w:instrText xml:space="preserve"> PAGEREF _Toc262829628 \h </w:instrText>
        </w:r>
        <w:r w:rsidR="00492F99">
          <w:rPr>
            <w:noProof/>
            <w:webHidden/>
          </w:rPr>
        </w:r>
        <w:r w:rsidR="00492F99">
          <w:rPr>
            <w:noProof/>
            <w:webHidden/>
          </w:rPr>
          <w:fldChar w:fldCharType="separate"/>
        </w:r>
        <w:r w:rsidR="009477B4">
          <w:rPr>
            <w:noProof/>
            <w:webHidden/>
          </w:rPr>
          <w:t>13</w:t>
        </w:r>
        <w:r w:rsidR="00492F99">
          <w:rPr>
            <w:noProof/>
            <w:webHidden/>
          </w:rPr>
          <w:fldChar w:fldCharType="end"/>
        </w:r>
      </w:hyperlink>
    </w:p>
    <w:p w:rsidR="005F4402" w:rsidRDefault="00665C4E">
      <w:pPr>
        <w:pStyle w:val="TOC3"/>
        <w:tabs>
          <w:tab w:val="right" w:leader="dot" w:pos="9350"/>
        </w:tabs>
        <w:rPr>
          <w:i w:val="0"/>
          <w:iCs w:val="0"/>
          <w:noProof/>
          <w:sz w:val="22"/>
          <w:szCs w:val="22"/>
        </w:rPr>
      </w:pPr>
      <w:hyperlink w:anchor="_Toc262829629" w:history="1">
        <w:r w:rsidR="005F4402">
          <w:rPr>
            <w:rStyle w:val="Hyperlink"/>
            <w:noProof/>
          </w:rPr>
          <w:t>Y.3.1 Requirements of Actors</w:t>
        </w:r>
        <w:r w:rsidR="005F4402">
          <w:rPr>
            <w:noProof/>
            <w:webHidden/>
          </w:rPr>
          <w:tab/>
        </w:r>
        <w:r w:rsidR="00492F99">
          <w:rPr>
            <w:noProof/>
            <w:webHidden/>
          </w:rPr>
          <w:fldChar w:fldCharType="begin"/>
        </w:r>
        <w:r w:rsidR="005F4402">
          <w:rPr>
            <w:noProof/>
            <w:webHidden/>
          </w:rPr>
          <w:instrText xml:space="preserve"> PAGEREF _Toc262829629 \h </w:instrText>
        </w:r>
        <w:r w:rsidR="00492F99">
          <w:rPr>
            <w:noProof/>
            <w:webHidden/>
          </w:rPr>
        </w:r>
        <w:r w:rsidR="00492F99">
          <w:rPr>
            <w:noProof/>
            <w:webHidden/>
          </w:rPr>
          <w:fldChar w:fldCharType="separate"/>
        </w:r>
        <w:r w:rsidR="009477B4">
          <w:rPr>
            <w:noProof/>
            <w:webHidden/>
          </w:rPr>
          <w:t>14</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30" w:history="1">
        <w:r w:rsidR="005F4402">
          <w:rPr>
            <w:rStyle w:val="Hyperlink"/>
            <w:noProof/>
          </w:rPr>
          <w:t>Y.4 Options</w:t>
        </w:r>
        <w:r w:rsidR="005F4402">
          <w:rPr>
            <w:noProof/>
            <w:webHidden/>
          </w:rPr>
          <w:tab/>
        </w:r>
        <w:r w:rsidR="00492F99">
          <w:rPr>
            <w:noProof/>
            <w:webHidden/>
          </w:rPr>
          <w:fldChar w:fldCharType="begin"/>
        </w:r>
        <w:r w:rsidR="005F4402">
          <w:rPr>
            <w:noProof/>
            <w:webHidden/>
          </w:rPr>
          <w:instrText xml:space="preserve"> PAGEREF _Toc262829630 \h </w:instrText>
        </w:r>
        <w:r w:rsidR="00492F99">
          <w:rPr>
            <w:noProof/>
            <w:webHidden/>
          </w:rPr>
        </w:r>
        <w:r w:rsidR="00492F99">
          <w:rPr>
            <w:noProof/>
            <w:webHidden/>
          </w:rPr>
          <w:fldChar w:fldCharType="separate"/>
        </w:r>
        <w:r w:rsidR="009477B4">
          <w:rPr>
            <w:noProof/>
            <w:webHidden/>
          </w:rPr>
          <w:t>14</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31" w:history="1">
        <w:r w:rsidR="005F4402">
          <w:rPr>
            <w:rStyle w:val="Hyperlink"/>
            <w:noProof/>
          </w:rPr>
          <w:t>Y.5 Groupings</w:t>
        </w:r>
        <w:r w:rsidR="005F4402">
          <w:rPr>
            <w:noProof/>
            <w:webHidden/>
          </w:rPr>
          <w:tab/>
        </w:r>
        <w:r w:rsidR="00492F99">
          <w:rPr>
            <w:noProof/>
            <w:webHidden/>
          </w:rPr>
          <w:fldChar w:fldCharType="begin"/>
        </w:r>
        <w:r w:rsidR="005F4402">
          <w:rPr>
            <w:noProof/>
            <w:webHidden/>
          </w:rPr>
          <w:instrText xml:space="preserve"> PAGEREF _Toc262829631 \h </w:instrText>
        </w:r>
        <w:r w:rsidR="00492F99">
          <w:rPr>
            <w:noProof/>
            <w:webHidden/>
          </w:rPr>
        </w:r>
        <w:r w:rsidR="00492F99">
          <w:rPr>
            <w:noProof/>
            <w:webHidden/>
          </w:rPr>
          <w:fldChar w:fldCharType="separate"/>
        </w:r>
        <w:r w:rsidR="009477B4">
          <w:rPr>
            <w:noProof/>
            <w:webHidden/>
          </w:rPr>
          <w:t>14</w:t>
        </w:r>
        <w:r w:rsidR="00492F99">
          <w:rPr>
            <w:noProof/>
            <w:webHidden/>
          </w:rPr>
          <w:fldChar w:fldCharType="end"/>
        </w:r>
      </w:hyperlink>
    </w:p>
    <w:p w:rsidR="005F4402" w:rsidRDefault="00492F99">
      <w:pPr>
        <w:pStyle w:val="TOC2"/>
        <w:tabs>
          <w:tab w:val="right" w:leader="dot" w:pos="9350"/>
        </w:tabs>
        <w:rPr>
          <w:smallCaps w:val="0"/>
          <w:noProof/>
          <w:sz w:val="22"/>
          <w:szCs w:val="22"/>
        </w:rPr>
      </w:pPr>
      <w:r>
        <w:fldChar w:fldCharType="begin"/>
      </w:r>
      <w:r w:rsidR="00841A85">
        <w:instrText>HYPERLINK \l "_Toc262829632"</w:instrText>
      </w:r>
      <w:r>
        <w:fldChar w:fldCharType="separate"/>
      </w:r>
      <w:r w:rsidR="005F4402">
        <w:rPr>
          <w:rStyle w:val="Hyperlink"/>
          <w:noProof/>
        </w:rPr>
        <w:t>Y.6 Security Considerations</w:t>
      </w:r>
      <w:r w:rsidR="005F4402">
        <w:rPr>
          <w:noProof/>
          <w:webHidden/>
        </w:rPr>
        <w:tab/>
      </w:r>
      <w:r>
        <w:rPr>
          <w:noProof/>
          <w:webHidden/>
        </w:rPr>
        <w:fldChar w:fldCharType="begin"/>
      </w:r>
      <w:r w:rsidR="005F4402">
        <w:rPr>
          <w:noProof/>
          <w:webHidden/>
        </w:rPr>
        <w:instrText xml:space="preserve"> PAGEREF _Toc262829632 \h </w:instrText>
      </w:r>
      <w:r>
        <w:rPr>
          <w:noProof/>
          <w:webHidden/>
        </w:rPr>
      </w:r>
      <w:r>
        <w:rPr>
          <w:noProof/>
          <w:webHidden/>
        </w:rPr>
        <w:fldChar w:fldCharType="separate"/>
      </w:r>
      <w:ins w:id="14" w:author="jamillar" w:date="2010-07-31T07:56:00Z">
        <w:r w:rsidR="009477B4">
          <w:rPr>
            <w:noProof/>
            <w:webHidden/>
          </w:rPr>
          <w:t>14</w:t>
        </w:r>
      </w:ins>
      <w:del w:id="15" w:author="jamillar" w:date="2010-07-27T09:45:00Z">
        <w:r w:rsidR="005F4402" w:rsidDel="00445ABE">
          <w:rPr>
            <w:noProof/>
            <w:webHidden/>
          </w:rPr>
          <w:delText>15</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fldChar w:fldCharType="begin"/>
      </w:r>
      <w:r w:rsidR="00841A85">
        <w:instrText>HYPERLINK \l "_Toc262829633"</w:instrText>
      </w:r>
      <w:r>
        <w:fldChar w:fldCharType="separate"/>
      </w:r>
      <w:r w:rsidR="005F4402">
        <w:rPr>
          <w:rStyle w:val="Hyperlink"/>
          <w:noProof/>
        </w:rPr>
        <w:t>Y.7 Content Modules</w:t>
      </w:r>
      <w:r w:rsidR="005F4402">
        <w:rPr>
          <w:noProof/>
          <w:webHidden/>
        </w:rPr>
        <w:tab/>
      </w:r>
      <w:r>
        <w:rPr>
          <w:noProof/>
          <w:webHidden/>
        </w:rPr>
        <w:fldChar w:fldCharType="begin"/>
      </w:r>
      <w:r w:rsidR="005F4402">
        <w:rPr>
          <w:noProof/>
          <w:webHidden/>
        </w:rPr>
        <w:instrText xml:space="preserve"> PAGEREF _Toc262829633 \h </w:instrText>
      </w:r>
      <w:r>
        <w:rPr>
          <w:noProof/>
          <w:webHidden/>
        </w:rPr>
      </w:r>
      <w:r>
        <w:rPr>
          <w:noProof/>
          <w:webHidden/>
        </w:rPr>
        <w:fldChar w:fldCharType="separate"/>
      </w:r>
      <w:ins w:id="16" w:author="jamillar" w:date="2010-07-31T07:56:00Z">
        <w:r w:rsidR="009477B4">
          <w:rPr>
            <w:noProof/>
            <w:webHidden/>
          </w:rPr>
          <w:t>14</w:t>
        </w:r>
      </w:ins>
      <w:del w:id="17" w:author="jamillar" w:date="2010-07-27T09:45:00Z">
        <w:r w:rsidR="005F4402" w:rsidDel="00445ABE">
          <w:rPr>
            <w:noProof/>
            <w:webHidden/>
          </w:rPr>
          <w:delText>15</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fldChar w:fldCharType="begin"/>
      </w:r>
      <w:r w:rsidR="00841A85">
        <w:instrText>HYPERLINK \l "_Toc262829634"</w:instrText>
      </w:r>
      <w:r>
        <w:fldChar w:fldCharType="separate"/>
      </w:r>
      <w:r w:rsidR="005F4402">
        <w:rPr>
          <w:rStyle w:val="Hyperlink"/>
          <w:noProof/>
        </w:rPr>
        <w:t>Y.8 References</w:t>
      </w:r>
      <w:r w:rsidR="005F4402">
        <w:rPr>
          <w:noProof/>
          <w:webHidden/>
        </w:rPr>
        <w:tab/>
      </w:r>
      <w:r>
        <w:rPr>
          <w:noProof/>
          <w:webHidden/>
        </w:rPr>
        <w:fldChar w:fldCharType="begin"/>
      </w:r>
      <w:r w:rsidR="005F4402">
        <w:rPr>
          <w:noProof/>
          <w:webHidden/>
        </w:rPr>
        <w:instrText xml:space="preserve"> PAGEREF _Toc262829634 \h </w:instrText>
      </w:r>
      <w:r>
        <w:rPr>
          <w:noProof/>
          <w:webHidden/>
        </w:rPr>
      </w:r>
      <w:r>
        <w:rPr>
          <w:noProof/>
          <w:webHidden/>
        </w:rPr>
        <w:fldChar w:fldCharType="separate"/>
      </w:r>
      <w:ins w:id="18" w:author="jamillar" w:date="2010-07-31T07:56:00Z">
        <w:r w:rsidR="009477B4">
          <w:rPr>
            <w:noProof/>
            <w:webHidden/>
          </w:rPr>
          <w:t>17</w:t>
        </w:r>
      </w:ins>
      <w:del w:id="19" w:author="jamillar" w:date="2010-07-27T09:45:00Z">
        <w:r w:rsidR="005F4402" w:rsidDel="00445ABE">
          <w:rPr>
            <w:noProof/>
            <w:webHidden/>
          </w:rPr>
          <w:delText>16</w:delText>
        </w:r>
      </w:del>
      <w:r>
        <w:rPr>
          <w:noProof/>
          <w:webHidden/>
        </w:rPr>
        <w:fldChar w:fldCharType="end"/>
      </w:r>
      <w:r>
        <w:fldChar w:fldCharType="end"/>
      </w:r>
    </w:p>
    <w:p w:rsidR="005F4402" w:rsidRDefault="00492F99">
      <w:pPr>
        <w:pStyle w:val="TOC1"/>
        <w:tabs>
          <w:tab w:val="right" w:leader="dot" w:pos="9350"/>
        </w:tabs>
        <w:rPr>
          <w:b w:val="0"/>
          <w:bCs w:val="0"/>
          <w:caps w:val="0"/>
          <w:noProof/>
          <w:sz w:val="22"/>
          <w:szCs w:val="22"/>
        </w:rPr>
      </w:pPr>
      <w:r>
        <w:fldChar w:fldCharType="begin"/>
      </w:r>
      <w:r w:rsidR="00841A85">
        <w:instrText>HYPERLINK \l "_Toc262829635"</w:instrText>
      </w:r>
      <w:r>
        <w:fldChar w:fldCharType="separate"/>
      </w:r>
      <w:r w:rsidR="005F4402">
        <w:rPr>
          <w:rStyle w:val="Hyperlink"/>
          <w:noProof/>
        </w:rPr>
        <w:t>Z Maternal Discharge Summary Content Profile (MDS)</w:t>
      </w:r>
      <w:r w:rsidR="005F4402">
        <w:rPr>
          <w:noProof/>
          <w:webHidden/>
        </w:rPr>
        <w:tab/>
      </w:r>
      <w:r>
        <w:rPr>
          <w:noProof/>
          <w:webHidden/>
        </w:rPr>
        <w:fldChar w:fldCharType="begin"/>
      </w:r>
      <w:r w:rsidR="005F4402">
        <w:rPr>
          <w:noProof/>
          <w:webHidden/>
        </w:rPr>
        <w:instrText xml:space="preserve"> PAGEREF _Toc262829635 \h </w:instrText>
      </w:r>
      <w:r>
        <w:rPr>
          <w:noProof/>
          <w:webHidden/>
        </w:rPr>
      </w:r>
      <w:r>
        <w:rPr>
          <w:noProof/>
          <w:webHidden/>
        </w:rPr>
        <w:fldChar w:fldCharType="separate"/>
      </w:r>
      <w:ins w:id="20" w:author="jamillar" w:date="2010-07-31T07:56:00Z">
        <w:r w:rsidR="009477B4">
          <w:rPr>
            <w:noProof/>
            <w:webHidden/>
          </w:rPr>
          <w:t>19</w:t>
        </w:r>
      </w:ins>
      <w:del w:id="21" w:author="jamillar" w:date="2010-07-27T09:45:00Z">
        <w:r w:rsidR="005F4402" w:rsidDel="00445ABE">
          <w:rPr>
            <w:noProof/>
            <w:webHidden/>
          </w:rPr>
          <w:delText>18</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fldChar w:fldCharType="begin"/>
      </w:r>
      <w:r w:rsidR="00841A85">
        <w:instrText>HYPERLINK \l "_Toc262829636"</w:instrText>
      </w:r>
      <w:r>
        <w:fldChar w:fldCharType="separate"/>
      </w:r>
      <w:r w:rsidR="005F4402">
        <w:rPr>
          <w:rStyle w:val="Hyperlink"/>
          <w:noProof/>
        </w:rPr>
        <w:t>Z.1 Purpose and Scope</w:t>
      </w:r>
      <w:r w:rsidR="005F4402">
        <w:rPr>
          <w:noProof/>
          <w:webHidden/>
        </w:rPr>
        <w:tab/>
      </w:r>
      <w:r>
        <w:rPr>
          <w:noProof/>
          <w:webHidden/>
        </w:rPr>
        <w:fldChar w:fldCharType="begin"/>
      </w:r>
      <w:r w:rsidR="005F4402">
        <w:rPr>
          <w:noProof/>
          <w:webHidden/>
        </w:rPr>
        <w:instrText xml:space="preserve"> PAGEREF _Toc262829636 \h </w:instrText>
      </w:r>
      <w:r>
        <w:rPr>
          <w:noProof/>
          <w:webHidden/>
        </w:rPr>
      </w:r>
      <w:r>
        <w:rPr>
          <w:noProof/>
          <w:webHidden/>
        </w:rPr>
        <w:fldChar w:fldCharType="separate"/>
      </w:r>
      <w:ins w:id="22" w:author="jamillar" w:date="2010-07-31T07:56:00Z">
        <w:r w:rsidR="009477B4">
          <w:rPr>
            <w:noProof/>
            <w:webHidden/>
          </w:rPr>
          <w:t>19</w:t>
        </w:r>
      </w:ins>
      <w:del w:id="23" w:author="jamillar" w:date="2010-07-27T09:45:00Z">
        <w:r w:rsidR="005F4402" w:rsidDel="00445ABE">
          <w:rPr>
            <w:noProof/>
            <w:webHidden/>
          </w:rPr>
          <w:delText>18</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fldChar w:fldCharType="begin"/>
      </w:r>
      <w:r w:rsidR="00841A85">
        <w:instrText>HYPERLINK \l "_Toc262829637"</w:instrText>
      </w:r>
      <w:r>
        <w:fldChar w:fldCharType="separate"/>
      </w:r>
      <w:r w:rsidR="005F4402">
        <w:rPr>
          <w:rStyle w:val="Hyperlink"/>
          <w:noProof/>
        </w:rPr>
        <w:t>Z.2 Process Flow</w:t>
      </w:r>
      <w:r w:rsidR="005F4402">
        <w:rPr>
          <w:noProof/>
          <w:webHidden/>
        </w:rPr>
        <w:tab/>
      </w:r>
      <w:r>
        <w:rPr>
          <w:noProof/>
          <w:webHidden/>
        </w:rPr>
        <w:fldChar w:fldCharType="begin"/>
      </w:r>
      <w:r w:rsidR="005F4402">
        <w:rPr>
          <w:noProof/>
          <w:webHidden/>
        </w:rPr>
        <w:instrText xml:space="preserve"> PAGEREF _Toc262829637 \h </w:instrText>
      </w:r>
      <w:r>
        <w:rPr>
          <w:noProof/>
          <w:webHidden/>
        </w:rPr>
      </w:r>
      <w:r>
        <w:rPr>
          <w:noProof/>
          <w:webHidden/>
        </w:rPr>
        <w:fldChar w:fldCharType="separate"/>
      </w:r>
      <w:ins w:id="24" w:author="jamillar" w:date="2010-07-31T07:56:00Z">
        <w:r w:rsidR="009477B4">
          <w:rPr>
            <w:noProof/>
            <w:webHidden/>
          </w:rPr>
          <w:t>19</w:t>
        </w:r>
      </w:ins>
      <w:del w:id="25" w:author="jamillar" w:date="2010-07-27T09:45:00Z">
        <w:r w:rsidR="005F4402" w:rsidDel="00445ABE">
          <w:rPr>
            <w:noProof/>
            <w:webHidden/>
          </w:rPr>
          <w:delText>18</w:delText>
        </w:r>
      </w:del>
      <w:r>
        <w:rPr>
          <w:noProof/>
          <w:webHidden/>
        </w:rPr>
        <w:fldChar w:fldCharType="end"/>
      </w:r>
      <w:r>
        <w:fldChar w:fldCharType="end"/>
      </w:r>
    </w:p>
    <w:p w:rsidR="005F4402" w:rsidRDefault="00492F99">
      <w:pPr>
        <w:pStyle w:val="TOC3"/>
        <w:tabs>
          <w:tab w:val="right" w:leader="dot" w:pos="9350"/>
        </w:tabs>
        <w:rPr>
          <w:i w:val="0"/>
          <w:iCs w:val="0"/>
          <w:noProof/>
          <w:sz w:val="22"/>
          <w:szCs w:val="22"/>
        </w:rPr>
      </w:pPr>
      <w:r>
        <w:fldChar w:fldCharType="begin"/>
      </w:r>
      <w:r w:rsidR="00841A85">
        <w:instrText>HYPERLINK \l "_Toc262829638"</w:instrText>
      </w:r>
      <w:r>
        <w:fldChar w:fldCharType="separate"/>
      </w:r>
      <w:r w:rsidR="005F4402">
        <w:rPr>
          <w:rStyle w:val="Hyperlink"/>
          <w:noProof/>
        </w:rPr>
        <w:t>Z.2.1 Use Cases</w:t>
      </w:r>
      <w:r w:rsidR="005F4402">
        <w:rPr>
          <w:noProof/>
          <w:webHidden/>
        </w:rPr>
        <w:tab/>
      </w:r>
      <w:r>
        <w:rPr>
          <w:noProof/>
          <w:webHidden/>
        </w:rPr>
        <w:fldChar w:fldCharType="begin"/>
      </w:r>
      <w:r w:rsidR="005F4402">
        <w:rPr>
          <w:noProof/>
          <w:webHidden/>
        </w:rPr>
        <w:instrText xml:space="preserve"> PAGEREF _Toc262829638 \h </w:instrText>
      </w:r>
      <w:r>
        <w:rPr>
          <w:noProof/>
          <w:webHidden/>
        </w:rPr>
      </w:r>
      <w:r>
        <w:rPr>
          <w:noProof/>
          <w:webHidden/>
        </w:rPr>
        <w:fldChar w:fldCharType="separate"/>
      </w:r>
      <w:ins w:id="26" w:author="jamillar" w:date="2010-07-31T07:56:00Z">
        <w:r w:rsidR="009477B4">
          <w:rPr>
            <w:noProof/>
            <w:webHidden/>
          </w:rPr>
          <w:t>19</w:t>
        </w:r>
      </w:ins>
      <w:del w:id="27" w:author="jamillar" w:date="2010-07-27T09:45:00Z">
        <w:r w:rsidR="005F4402" w:rsidDel="00445ABE">
          <w:rPr>
            <w:noProof/>
            <w:webHidden/>
          </w:rPr>
          <w:delText>18</w:delText>
        </w:r>
      </w:del>
      <w:r>
        <w:rPr>
          <w:noProof/>
          <w:webHidden/>
        </w:rPr>
        <w:fldChar w:fldCharType="end"/>
      </w:r>
      <w:r>
        <w:fldChar w:fldCharType="end"/>
      </w:r>
    </w:p>
    <w:p w:rsidR="005F4402" w:rsidRDefault="00492F99">
      <w:pPr>
        <w:pStyle w:val="TOC3"/>
        <w:tabs>
          <w:tab w:val="right" w:leader="dot" w:pos="9350"/>
        </w:tabs>
        <w:rPr>
          <w:i w:val="0"/>
          <w:iCs w:val="0"/>
          <w:noProof/>
          <w:sz w:val="22"/>
          <w:szCs w:val="22"/>
        </w:rPr>
      </w:pPr>
      <w:r>
        <w:fldChar w:fldCharType="begin"/>
      </w:r>
      <w:r w:rsidR="00841A85">
        <w:instrText>HYPERLINK \l "_Toc262829639"</w:instrText>
      </w:r>
      <w:r>
        <w:fldChar w:fldCharType="separate"/>
      </w:r>
      <w:r w:rsidR="005F4402">
        <w:rPr>
          <w:rStyle w:val="Hyperlink"/>
          <w:noProof/>
        </w:rPr>
        <w:t>Z.2.2 Diagrams</w:t>
      </w:r>
      <w:r w:rsidR="005F4402">
        <w:rPr>
          <w:noProof/>
          <w:webHidden/>
        </w:rPr>
        <w:tab/>
      </w:r>
      <w:r>
        <w:rPr>
          <w:noProof/>
          <w:webHidden/>
        </w:rPr>
        <w:fldChar w:fldCharType="begin"/>
      </w:r>
      <w:r w:rsidR="005F4402">
        <w:rPr>
          <w:noProof/>
          <w:webHidden/>
        </w:rPr>
        <w:instrText xml:space="preserve"> PAGEREF _Toc262829639 \h </w:instrText>
      </w:r>
      <w:r>
        <w:rPr>
          <w:noProof/>
          <w:webHidden/>
        </w:rPr>
      </w:r>
      <w:r>
        <w:rPr>
          <w:noProof/>
          <w:webHidden/>
        </w:rPr>
        <w:fldChar w:fldCharType="separate"/>
      </w:r>
      <w:ins w:id="28" w:author="jamillar" w:date="2010-07-31T07:56:00Z">
        <w:r w:rsidR="009477B4">
          <w:rPr>
            <w:noProof/>
            <w:webHidden/>
          </w:rPr>
          <w:t>19</w:t>
        </w:r>
      </w:ins>
      <w:del w:id="29" w:author="jamillar" w:date="2010-07-27T09:45:00Z">
        <w:r w:rsidR="005F4402" w:rsidDel="00445ABE">
          <w:rPr>
            <w:noProof/>
            <w:webHidden/>
          </w:rPr>
          <w:delText>18</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fldChar w:fldCharType="begin"/>
      </w:r>
      <w:r w:rsidR="00841A85">
        <w:instrText>HYPERLINK \l "_Toc262829640"</w:instrText>
      </w:r>
      <w:r>
        <w:fldChar w:fldCharType="separate"/>
      </w:r>
      <w:r w:rsidR="005F4402">
        <w:rPr>
          <w:rStyle w:val="Hyperlink"/>
          <w:noProof/>
        </w:rPr>
        <w:t>Z.3 Actors/Transactions</w:t>
      </w:r>
      <w:r w:rsidR="005F4402">
        <w:rPr>
          <w:noProof/>
          <w:webHidden/>
        </w:rPr>
        <w:tab/>
      </w:r>
      <w:r>
        <w:rPr>
          <w:noProof/>
          <w:webHidden/>
        </w:rPr>
        <w:fldChar w:fldCharType="begin"/>
      </w:r>
      <w:r w:rsidR="005F4402">
        <w:rPr>
          <w:noProof/>
          <w:webHidden/>
        </w:rPr>
        <w:instrText xml:space="preserve"> PAGEREF _Toc262829640 \h </w:instrText>
      </w:r>
      <w:r>
        <w:rPr>
          <w:noProof/>
          <w:webHidden/>
        </w:rPr>
      </w:r>
      <w:r>
        <w:rPr>
          <w:noProof/>
          <w:webHidden/>
        </w:rPr>
        <w:fldChar w:fldCharType="separate"/>
      </w:r>
      <w:ins w:id="30" w:author="jamillar" w:date="2010-07-31T07:56:00Z">
        <w:r w:rsidR="009477B4">
          <w:rPr>
            <w:noProof/>
            <w:webHidden/>
          </w:rPr>
          <w:t>19</w:t>
        </w:r>
      </w:ins>
      <w:del w:id="31" w:author="jamillar" w:date="2010-07-27T09:45:00Z">
        <w:r w:rsidR="005F4402" w:rsidDel="00445ABE">
          <w:rPr>
            <w:noProof/>
            <w:webHidden/>
          </w:rPr>
          <w:delText>18</w:delText>
        </w:r>
      </w:del>
      <w:r>
        <w:rPr>
          <w:noProof/>
          <w:webHidden/>
        </w:rPr>
        <w:fldChar w:fldCharType="end"/>
      </w:r>
      <w:r>
        <w:fldChar w:fldCharType="end"/>
      </w:r>
    </w:p>
    <w:p w:rsidR="005F4402" w:rsidRDefault="00492F99">
      <w:pPr>
        <w:pStyle w:val="TOC3"/>
        <w:tabs>
          <w:tab w:val="right" w:leader="dot" w:pos="9350"/>
        </w:tabs>
        <w:rPr>
          <w:i w:val="0"/>
          <w:iCs w:val="0"/>
          <w:noProof/>
          <w:sz w:val="22"/>
          <w:szCs w:val="22"/>
        </w:rPr>
      </w:pPr>
      <w:r>
        <w:fldChar w:fldCharType="begin"/>
      </w:r>
      <w:r w:rsidR="00841A85">
        <w:instrText>HYPERLINK \l "_Toc262829641"</w:instrText>
      </w:r>
      <w:r>
        <w:fldChar w:fldCharType="separate"/>
      </w:r>
      <w:r w:rsidR="005F4402">
        <w:rPr>
          <w:rStyle w:val="Hyperlink"/>
          <w:noProof/>
        </w:rPr>
        <w:t>Z.3.1 Requirements of Actors</w:t>
      </w:r>
      <w:r w:rsidR="005F4402">
        <w:rPr>
          <w:noProof/>
          <w:webHidden/>
        </w:rPr>
        <w:tab/>
      </w:r>
      <w:r>
        <w:rPr>
          <w:noProof/>
          <w:webHidden/>
        </w:rPr>
        <w:fldChar w:fldCharType="begin"/>
      </w:r>
      <w:r w:rsidR="005F4402">
        <w:rPr>
          <w:noProof/>
          <w:webHidden/>
        </w:rPr>
        <w:instrText xml:space="preserve"> PAGEREF _Toc262829641 \h </w:instrText>
      </w:r>
      <w:r>
        <w:rPr>
          <w:noProof/>
          <w:webHidden/>
        </w:rPr>
      </w:r>
      <w:r>
        <w:rPr>
          <w:noProof/>
          <w:webHidden/>
        </w:rPr>
        <w:fldChar w:fldCharType="separate"/>
      </w:r>
      <w:ins w:id="32" w:author="jamillar" w:date="2010-07-31T07:56:00Z">
        <w:r w:rsidR="009477B4">
          <w:rPr>
            <w:noProof/>
            <w:webHidden/>
          </w:rPr>
          <w:t>20</w:t>
        </w:r>
      </w:ins>
      <w:del w:id="33" w:author="jamillar" w:date="2010-07-27T09:45:00Z">
        <w:r w:rsidR="005F4402" w:rsidDel="00445ABE">
          <w:rPr>
            <w:noProof/>
            <w:webHidden/>
          </w:rPr>
          <w:delText>19</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lastRenderedPageBreak/>
        <w:fldChar w:fldCharType="begin"/>
      </w:r>
      <w:r w:rsidR="00841A85">
        <w:instrText>HYPERLINK \l "_Toc262829642"</w:instrText>
      </w:r>
      <w:r>
        <w:fldChar w:fldCharType="separate"/>
      </w:r>
      <w:r w:rsidR="005F4402">
        <w:rPr>
          <w:rStyle w:val="Hyperlink"/>
          <w:noProof/>
        </w:rPr>
        <w:t>Z.4 Options</w:t>
      </w:r>
      <w:r w:rsidR="005F4402">
        <w:rPr>
          <w:noProof/>
          <w:webHidden/>
        </w:rPr>
        <w:tab/>
      </w:r>
      <w:r>
        <w:rPr>
          <w:noProof/>
          <w:webHidden/>
        </w:rPr>
        <w:fldChar w:fldCharType="begin"/>
      </w:r>
      <w:r w:rsidR="005F4402">
        <w:rPr>
          <w:noProof/>
          <w:webHidden/>
        </w:rPr>
        <w:instrText xml:space="preserve"> PAGEREF _Toc262829642 \h </w:instrText>
      </w:r>
      <w:r>
        <w:rPr>
          <w:noProof/>
          <w:webHidden/>
        </w:rPr>
      </w:r>
      <w:r>
        <w:rPr>
          <w:noProof/>
          <w:webHidden/>
        </w:rPr>
        <w:fldChar w:fldCharType="separate"/>
      </w:r>
      <w:ins w:id="34" w:author="jamillar" w:date="2010-07-31T07:56:00Z">
        <w:r w:rsidR="009477B4">
          <w:rPr>
            <w:noProof/>
            <w:webHidden/>
          </w:rPr>
          <w:t>20</w:t>
        </w:r>
      </w:ins>
      <w:del w:id="35" w:author="jamillar" w:date="2010-07-27T09:45:00Z">
        <w:r w:rsidR="005F4402" w:rsidDel="00445ABE">
          <w:rPr>
            <w:noProof/>
            <w:webHidden/>
          </w:rPr>
          <w:delText>19</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fldChar w:fldCharType="begin"/>
      </w:r>
      <w:r w:rsidR="00841A85">
        <w:instrText>HYPERLINK \l "_Toc262829643"</w:instrText>
      </w:r>
      <w:r>
        <w:fldChar w:fldCharType="separate"/>
      </w:r>
      <w:r w:rsidR="005F4402">
        <w:rPr>
          <w:rStyle w:val="Hyperlink"/>
          <w:noProof/>
        </w:rPr>
        <w:t>Z.5 Groupings</w:t>
      </w:r>
      <w:r w:rsidR="005F4402">
        <w:rPr>
          <w:noProof/>
          <w:webHidden/>
        </w:rPr>
        <w:tab/>
      </w:r>
      <w:r>
        <w:rPr>
          <w:noProof/>
          <w:webHidden/>
        </w:rPr>
        <w:fldChar w:fldCharType="begin"/>
      </w:r>
      <w:r w:rsidR="005F4402">
        <w:rPr>
          <w:noProof/>
          <w:webHidden/>
        </w:rPr>
        <w:instrText xml:space="preserve"> PAGEREF _Toc262829643 \h </w:instrText>
      </w:r>
      <w:r>
        <w:rPr>
          <w:noProof/>
          <w:webHidden/>
        </w:rPr>
      </w:r>
      <w:r>
        <w:rPr>
          <w:noProof/>
          <w:webHidden/>
        </w:rPr>
        <w:fldChar w:fldCharType="separate"/>
      </w:r>
      <w:ins w:id="36" w:author="jamillar" w:date="2010-07-31T07:56:00Z">
        <w:r w:rsidR="009477B4">
          <w:rPr>
            <w:noProof/>
            <w:webHidden/>
          </w:rPr>
          <w:t>20</w:t>
        </w:r>
      </w:ins>
      <w:del w:id="37" w:author="jamillar" w:date="2010-07-27T09:45:00Z">
        <w:r w:rsidR="005F4402" w:rsidDel="00445ABE">
          <w:rPr>
            <w:noProof/>
            <w:webHidden/>
          </w:rPr>
          <w:delText>19</w:delText>
        </w:r>
      </w:del>
      <w:r>
        <w:rPr>
          <w:noProof/>
          <w:webHidden/>
        </w:rPr>
        <w:fldChar w:fldCharType="end"/>
      </w:r>
      <w:r>
        <w:fldChar w:fldCharType="end"/>
      </w:r>
    </w:p>
    <w:p w:rsidR="005F4402" w:rsidRDefault="00665C4E">
      <w:pPr>
        <w:pStyle w:val="TOC2"/>
        <w:tabs>
          <w:tab w:val="right" w:leader="dot" w:pos="9350"/>
        </w:tabs>
        <w:rPr>
          <w:smallCaps w:val="0"/>
          <w:noProof/>
          <w:sz w:val="22"/>
          <w:szCs w:val="22"/>
        </w:rPr>
      </w:pPr>
      <w:hyperlink w:anchor="_Toc262829644" w:history="1">
        <w:r w:rsidR="005F4402">
          <w:rPr>
            <w:rStyle w:val="Hyperlink"/>
            <w:noProof/>
          </w:rPr>
          <w:t>Z.6 Security Considerations</w:t>
        </w:r>
        <w:r w:rsidR="005F4402">
          <w:rPr>
            <w:noProof/>
            <w:webHidden/>
          </w:rPr>
          <w:tab/>
        </w:r>
        <w:r w:rsidR="00492F99">
          <w:rPr>
            <w:noProof/>
            <w:webHidden/>
          </w:rPr>
          <w:fldChar w:fldCharType="begin"/>
        </w:r>
        <w:r w:rsidR="005F4402">
          <w:rPr>
            <w:noProof/>
            <w:webHidden/>
          </w:rPr>
          <w:instrText xml:space="preserve"> PAGEREF _Toc262829644 \h </w:instrText>
        </w:r>
        <w:r w:rsidR="00492F99">
          <w:rPr>
            <w:noProof/>
            <w:webHidden/>
          </w:rPr>
        </w:r>
        <w:r w:rsidR="00492F99">
          <w:rPr>
            <w:noProof/>
            <w:webHidden/>
          </w:rPr>
          <w:fldChar w:fldCharType="separate"/>
        </w:r>
        <w:r w:rsidR="009477B4">
          <w:rPr>
            <w:noProof/>
            <w:webHidden/>
          </w:rPr>
          <w:t>20</w:t>
        </w:r>
        <w:r w:rsidR="00492F99">
          <w:rPr>
            <w:noProof/>
            <w:webHidden/>
          </w:rPr>
          <w:fldChar w:fldCharType="end"/>
        </w:r>
      </w:hyperlink>
    </w:p>
    <w:p w:rsidR="005F4402" w:rsidRDefault="00665C4E">
      <w:pPr>
        <w:pStyle w:val="TOC2"/>
        <w:tabs>
          <w:tab w:val="right" w:leader="dot" w:pos="9350"/>
        </w:tabs>
        <w:rPr>
          <w:smallCaps w:val="0"/>
          <w:noProof/>
          <w:sz w:val="22"/>
          <w:szCs w:val="22"/>
        </w:rPr>
      </w:pPr>
      <w:hyperlink w:anchor="_Toc262829645" w:history="1">
        <w:r w:rsidR="005F4402">
          <w:rPr>
            <w:rStyle w:val="Hyperlink"/>
            <w:noProof/>
          </w:rPr>
          <w:t>Z.7 Content Modules</w:t>
        </w:r>
        <w:r w:rsidR="005F4402">
          <w:rPr>
            <w:noProof/>
            <w:webHidden/>
          </w:rPr>
          <w:tab/>
        </w:r>
        <w:r w:rsidR="00492F99">
          <w:rPr>
            <w:noProof/>
            <w:webHidden/>
          </w:rPr>
          <w:fldChar w:fldCharType="begin"/>
        </w:r>
        <w:r w:rsidR="005F4402">
          <w:rPr>
            <w:noProof/>
            <w:webHidden/>
          </w:rPr>
          <w:instrText xml:space="preserve"> PAGEREF _Toc262829645 \h </w:instrText>
        </w:r>
        <w:r w:rsidR="00492F99">
          <w:rPr>
            <w:noProof/>
            <w:webHidden/>
          </w:rPr>
        </w:r>
        <w:r w:rsidR="00492F99">
          <w:rPr>
            <w:noProof/>
            <w:webHidden/>
          </w:rPr>
          <w:fldChar w:fldCharType="separate"/>
        </w:r>
        <w:r w:rsidR="009477B4">
          <w:rPr>
            <w:noProof/>
            <w:webHidden/>
          </w:rPr>
          <w:t>20</w:t>
        </w:r>
        <w:r w:rsidR="00492F99">
          <w:rPr>
            <w:noProof/>
            <w:webHidden/>
          </w:rPr>
          <w:fldChar w:fldCharType="end"/>
        </w:r>
      </w:hyperlink>
    </w:p>
    <w:p w:rsidR="005F4402" w:rsidRDefault="00492F99">
      <w:pPr>
        <w:pStyle w:val="TOC2"/>
        <w:tabs>
          <w:tab w:val="right" w:leader="dot" w:pos="9350"/>
        </w:tabs>
        <w:rPr>
          <w:smallCaps w:val="0"/>
          <w:noProof/>
          <w:sz w:val="22"/>
          <w:szCs w:val="22"/>
        </w:rPr>
      </w:pPr>
      <w:r>
        <w:fldChar w:fldCharType="begin"/>
      </w:r>
      <w:r w:rsidR="00841A85">
        <w:instrText>HYPERLINK \l "_Toc262829646"</w:instrText>
      </w:r>
      <w:r>
        <w:fldChar w:fldCharType="separate"/>
      </w:r>
      <w:r w:rsidR="005F4402">
        <w:rPr>
          <w:rStyle w:val="Hyperlink"/>
          <w:noProof/>
        </w:rPr>
        <w:t>Z.8 References</w:t>
      </w:r>
      <w:r w:rsidR="005F4402">
        <w:rPr>
          <w:noProof/>
          <w:webHidden/>
        </w:rPr>
        <w:tab/>
      </w:r>
      <w:r>
        <w:rPr>
          <w:noProof/>
          <w:webHidden/>
        </w:rPr>
        <w:fldChar w:fldCharType="begin"/>
      </w:r>
      <w:r w:rsidR="005F4402">
        <w:rPr>
          <w:noProof/>
          <w:webHidden/>
        </w:rPr>
        <w:instrText xml:space="preserve"> PAGEREF _Toc262829646 \h </w:instrText>
      </w:r>
      <w:r>
        <w:rPr>
          <w:noProof/>
          <w:webHidden/>
        </w:rPr>
      </w:r>
      <w:r>
        <w:rPr>
          <w:noProof/>
          <w:webHidden/>
        </w:rPr>
        <w:fldChar w:fldCharType="separate"/>
      </w:r>
      <w:ins w:id="38" w:author="jamillar" w:date="2010-07-31T07:56:00Z">
        <w:r w:rsidR="009477B4">
          <w:rPr>
            <w:noProof/>
            <w:webHidden/>
          </w:rPr>
          <w:t>23</w:t>
        </w:r>
      </w:ins>
      <w:del w:id="39" w:author="jamillar" w:date="2010-07-27T09:45:00Z">
        <w:r w:rsidR="005F4402" w:rsidDel="00445ABE">
          <w:rPr>
            <w:noProof/>
            <w:webHidden/>
          </w:rPr>
          <w:delText>21</w:delText>
        </w:r>
      </w:del>
      <w:r>
        <w:rPr>
          <w:noProof/>
          <w:webHidden/>
        </w:rPr>
        <w:fldChar w:fldCharType="end"/>
      </w:r>
      <w:r>
        <w:fldChar w:fldCharType="end"/>
      </w:r>
    </w:p>
    <w:p w:rsidR="005F4402" w:rsidRDefault="00492F99">
      <w:pPr>
        <w:pStyle w:val="TOC1"/>
        <w:tabs>
          <w:tab w:val="right" w:leader="dot" w:pos="9350"/>
        </w:tabs>
        <w:rPr>
          <w:b w:val="0"/>
          <w:bCs w:val="0"/>
          <w:caps w:val="0"/>
          <w:noProof/>
          <w:sz w:val="22"/>
          <w:szCs w:val="22"/>
        </w:rPr>
      </w:pPr>
      <w:r>
        <w:fldChar w:fldCharType="begin"/>
      </w:r>
      <w:r w:rsidR="00841A85">
        <w:instrText>HYPERLINK \l "_Toc262829647"</w:instrText>
      </w:r>
      <w:r>
        <w:fldChar w:fldCharType="separate"/>
      </w:r>
      <w:r w:rsidR="005F4402">
        <w:rPr>
          <w:rStyle w:val="Hyperlink"/>
          <w:noProof/>
          <w:lang w:val="fr-FR"/>
        </w:rPr>
        <w:t>Volume 2 – Transactions and Content Modules</w:t>
      </w:r>
      <w:r w:rsidR="005F4402">
        <w:rPr>
          <w:noProof/>
          <w:webHidden/>
        </w:rPr>
        <w:tab/>
      </w:r>
      <w:r>
        <w:rPr>
          <w:noProof/>
          <w:webHidden/>
        </w:rPr>
        <w:fldChar w:fldCharType="begin"/>
      </w:r>
      <w:r w:rsidR="005F4402">
        <w:rPr>
          <w:noProof/>
          <w:webHidden/>
        </w:rPr>
        <w:instrText xml:space="preserve"> PAGEREF _Toc262829647 \h </w:instrText>
      </w:r>
      <w:r>
        <w:rPr>
          <w:noProof/>
          <w:webHidden/>
        </w:rPr>
      </w:r>
      <w:r>
        <w:rPr>
          <w:noProof/>
          <w:webHidden/>
        </w:rPr>
        <w:fldChar w:fldCharType="separate"/>
      </w:r>
      <w:ins w:id="40" w:author="jamillar" w:date="2010-07-31T07:56:00Z">
        <w:r w:rsidR="009477B4">
          <w:rPr>
            <w:noProof/>
            <w:webHidden/>
          </w:rPr>
          <w:t>25</w:t>
        </w:r>
      </w:ins>
      <w:del w:id="41" w:author="jamillar" w:date="2010-07-27T09:45:00Z">
        <w:r w:rsidR="005F4402" w:rsidDel="00445ABE">
          <w:rPr>
            <w:noProof/>
            <w:webHidden/>
          </w:rPr>
          <w:delText>22</w:delText>
        </w:r>
      </w:del>
      <w:r>
        <w:rPr>
          <w:noProof/>
          <w:webHidden/>
        </w:rPr>
        <w:fldChar w:fldCharType="end"/>
      </w:r>
      <w:r>
        <w:fldChar w:fldCharType="end"/>
      </w:r>
    </w:p>
    <w:p w:rsidR="005F4402" w:rsidRDefault="00492F99">
      <w:pPr>
        <w:pStyle w:val="TOC1"/>
        <w:tabs>
          <w:tab w:val="right" w:leader="dot" w:pos="9350"/>
        </w:tabs>
        <w:rPr>
          <w:b w:val="0"/>
          <w:bCs w:val="0"/>
          <w:caps w:val="0"/>
          <w:noProof/>
          <w:sz w:val="22"/>
          <w:szCs w:val="22"/>
        </w:rPr>
      </w:pPr>
      <w:r>
        <w:fldChar w:fldCharType="begin"/>
      </w:r>
      <w:r w:rsidR="00841A85">
        <w:instrText>HYPERLINK \l "_Toc262829648"</w:instrText>
      </w:r>
      <w:r>
        <w:fldChar w:fldCharType="separate"/>
      </w:r>
      <w:r w:rsidR="005F4402">
        <w:rPr>
          <w:rStyle w:val="Hyperlink"/>
          <w:noProof/>
        </w:rPr>
        <w:t>5.0 Namespaces and Vocabularies</w:t>
      </w:r>
      <w:r w:rsidR="005F4402">
        <w:rPr>
          <w:noProof/>
          <w:webHidden/>
        </w:rPr>
        <w:tab/>
      </w:r>
      <w:r>
        <w:rPr>
          <w:noProof/>
          <w:webHidden/>
        </w:rPr>
        <w:fldChar w:fldCharType="begin"/>
      </w:r>
      <w:r w:rsidR="005F4402">
        <w:rPr>
          <w:noProof/>
          <w:webHidden/>
        </w:rPr>
        <w:instrText xml:space="preserve"> PAGEREF _Toc262829648 \h </w:instrText>
      </w:r>
      <w:r>
        <w:rPr>
          <w:noProof/>
          <w:webHidden/>
        </w:rPr>
      </w:r>
      <w:r>
        <w:rPr>
          <w:noProof/>
          <w:webHidden/>
        </w:rPr>
        <w:fldChar w:fldCharType="separate"/>
      </w:r>
      <w:ins w:id="42" w:author="jamillar" w:date="2010-07-31T07:56:00Z">
        <w:r w:rsidR="009477B4">
          <w:rPr>
            <w:noProof/>
            <w:webHidden/>
          </w:rPr>
          <w:t>26</w:t>
        </w:r>
      </w:ins>
      <w:del w:id="43" w:author="jamillar" w:date="2010-07-27T09:45:00Z">
        <w:r w:rsidR="005F4402" w:rsidDel="00445ABE">
          <w:rPr>
            <w:noProof/>
            <w:webHidden/>
          </w:rPr>
          <w:delText>23</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fldChar w:fldCharType="begin"/>
      </w:r>
      <w:r w:rsidR="00841A85">
        <w:instrText>HYPERLINK \l "_Toc262829649"</w:instrText>
      </w:r>
      <w:r>
        <w:fldChar w:fldCharType="separate"/>
      </w:r>
      <w:r w:rsidR="005F4402">
        <w:rPr>
          <w:rStyle w:val="Hyperlink"/>
          <w:noProof/>
        </w:rPr>
        <w:t>5.1 IHE Format Codes</w:t>
      </w:r>
      <w:r w:rsidR="005F4402">
        <w:rPr>
          <w:noProof/>
          <w:webHidden/>
        </w:rPr>
        <w:tab/>
      </w:r>
      <w:r>
        <w:rPr>
          <w:noProof/>
          <w:webHidden/>
        </w:rPr>
        <w:fldChar w:fldCharType="begin"/>
      </w:r>
      <w:r w:rsidR="005F4402">
        <w:rPr>
          <w:noProof/>
          <w:webHidden/>
        </w:rPr>
        <w:instrText xml:space="preserve"> PAGEREF _Toc262829649 \h </w:instrText>
      </w:r>
      <w:r>
        <w:rPr>
          <w:noProof/>
          <w:webHidden/>
        </w:rPr>
      </w:r>
      <w:r>
        <w:rPr>
          <w:noProof/>
          <w:webHidden/>
        </w:rPr>
        <w:fldChar w:fldCharType="separate"/>
      </w:r>
      <w:ins w:id="44" w:author="jamillar" w:date="2010-07-31T07:56:00Z">
        <w:r w:rsidR="009477B4">
          <w:rPr>
            <w:noProof/>
            <w:webHidden/>
          </w:rPr>
          <w:t>26</w:t>
        </w:r>
      </w:ins>
      <w:del w:id="45" w:author="jamillar" w:date="2010-07-27T09:45:00Z">
        <w:r w:rsidR="005F4402" w:rsidDel="00445ABE">
          <w:rPr>
            <w:noProof/>
            <w:webHidden/>
          </w:rPr>
          <w:delText>23</w:delText>
        </w:r>
      </w:del>
      <w:r>
        <w:rPr>
          <w:noProof/>
          <w:webHidden/>
        </w:rPr>
        <w:fldChar w:fldCharType="end"/>
      </w:r>
      <w:r>
        <w:fldChar w:fldCharType="end"/>
      </w:r>
    </w:p>
    <w:p w:rsidR="005F4402" w:rsidRDefault="00492F99">
      <w:pPr>
        <w:pStyle w:val="TOC1"/>
        <w:tabs>
          <w:tab w:val="right" w:leader="dot" w:pos="9350"/>
        </w:tabs>
        <w:rPr>
          <w:b w:val="0"/>
          <w:bCs w:val="0"/>
          <w:caps w:val="0"/>
          <w:noProof/>
          <w:sz w:val="22"/>
          <w:szCs w:val="22"/>
        </w:rPr>
      </w:pPr>
      <w:r>
        <w:fldChar w:fldCharType="begin"/>
      </w:r>
      <w:r w:rsidR="00841A85">
        <w:instrText>HYPERLINK \l "_Toc262829650"</w:instrText>
      </w:r>
      <w:r>
        <w:fldChar w:fldCharType="separate"/>
      </w:r>
      <w:r w:rsidR="005F4402">
        <w:rPr>
          <w:rStyle w:val="Hyperlink"/>
          <w:noProof/>
        </w:rPr>
        <w:t>6 PCC Content Modules</w:t>
      </w:r>
      <w:r w:rsidR="005F4402">
        <w:rPr>
          <w:noProof/>
          <w:webHidden/>
        </w:rPr>
        <w:tab/>
      </w:r>
      <w:r>
        <w:rPr>
          <w:noProof/>
          <w:webHidden/>
        </w:rPr>
        <w:fldChar w:fldCharType="begin"/>
      </w:r>
      <w:r w:rsidR="005F4402">
        <w:rPr>
          <w:noProof/>
          <w:webHidden/>
        </w:rPr>
        <w:instrText xml:space="preserve"> PAGEREF _Toc262829650 \h </w:instrText>
      </w:r>
      <w:r>
        <w:rPr>
          <w:noProof/>
          <w:webHidden/>
        </w:rPr>
      </w:r>
      <w:r>
        <w:rPr>
          <w:noProof/>
          <w:webHidden/>
        </w:rPr>
        <w:fldChar w:fldCharType="separate"/>
      </w:r>
      <w:ins w:id="46" w:author="jamillar" w:date="2010-07-31T07:56:00Z">
        <w:r w:rsidR="009477B4">
          <w:rPr>
            <w:noProof/>
            <w:webHidden/>
          </w:rPr>
          <w:t>27</w:t>
        </w:r>
      </w:ins>
      <w:del w:id="47" w:author="jamillar" w:date="2010-07-27T09:45:00Z">
        <w:r w:rsidR="005F4402" w:rsidDel="00445ABE">
          <w:rPr>
            <w:noProof/>
            <w:webHidden/>
          </w:rPr>
          <w:delText>24</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fldChar w:fldCharType="begin"/>
      </w:r>
      <w:r w:rsidR="00841A85">
        <w:instrText>HYPERLINK \l "_Toc262829651"</w:instrText>
      </w:r>
      <w:r>
        <w:fldChar w:fldCharType="separate"/>
      </w:r>
      <w:r w:rsidR="005F4402">
        <w:rPr>
          <w:rStyle w:val="Hyperlink"/>
          <w:noProof/>
        </w:rPr>
        <w:t>6.2 Folder Content Modules</w:t>
      </w:r>
      <w:r w:rsidR="005F4402">
        <w:rPr>
          <w:noProof/>
          <w:webHidden/>
        </w:rPr>
        <w:tab/>
      </w:r>
      <w:r>
        <w:rPr>
          <w:noProof/>
          <w:webHidden/>
        </w:rPr>
        <w:fldChar w:fldCharType="begin"/>
      </w:r>
      <w:r w:rsidR="005F4402">
        <w:rPr>
          <w:noProof/>
          <w:webHidden/>
        </w:rPr>
        <w:instrText xml:space="preserve"> PAGEREF _Toc262829651 \h </w:instrText>
      </w:r>
      <w:r>
        <w:rPr>
          <w:noProof/>
          <w:webHidden/>
        </w:rPr>
      </w:r>
      <w:r>
        <w:rPr>
          <w:noProof/>
          <w:webHidden/>
        </w:rPr>
        <w:fldChar w:fldCharType="separate"/>
      </w:r>
      <w:ins w:id="48" w:author="jamillar" w:date="2010-07-31T07:56:00Z">
        <w:r w:rsidR="009477B4">
          <w:rPr>
            <w:noProof/>
            <w:webHidden/>
          </w:rPr>
          <w:t>27</w:t>
        </w:r>
      </w:ins>
      <w:del w:id="49" w:author="jamillar" w:date="2010-07-27T09:45:00Z">
        <w:r w:rsidR="005F4402" w:rsidDel="00445ABE">
          <w:rPr>
            <w:noProof/>
            <w:webHidden/>
          </w:rPr>
          <w:delText>24</w:delText>
        </w:r>
      </w:del>
      <w:r>
        <w:rPr>
          <w:noProof/>
          <w:webHidden/>
        </w:rPr>
        <w:fldChar w:fldCharType="end"/>
      </w:r>
      <w:r>
        <w:fldChar w:fldCharType="end"/>
      </w:r>
    </w:p>
    <w:p w:rsidR="005F4402" w:rsidRDefault="00492F99">
      <w:pPr>
        <w:pStyle w:val="TOC2"/>
        <w:tabs>
          <w:tab w:val="right" w:leader="dot" w:pos="9350"/>
        </w:tabs>
        <w:rPr>
          <w:smallCaps w:val="0"/>
          <w:noProof/>
          <w:sz w:val="22"/>
          <w:szCs w:val="22"/>
        </w:rPr>
      </w:pPr>
      <w:r>
        <w:fldChar w:fldCharType="begin"/>
      </w:r>
      <w:r w:rsidR="00841A85">
        <w:instrText>HYPERLINK \l "_Toc262829652"</w:instrText>
      </w:r>
      <w:r>
        <w:fldChar w:fldCharType="separate"/>
      </w:r>
      <w:r w:rsidR="005F4402">
        <w:rPr>
          <w:rStyle w:val="Hyperlink"/>
          <w:noProof/>
        </w:rPr>
        <w:t>6.3 HL7 Version 3.0 Content Modules</w:t>
      </w:r>
      <w:r w:rsidR="005F4402">
        <w:rPr>
          <w:noProof/>
          <w:webHidden/>
        </w:rPr>
        <w:tab/>
      </w:r>
      <w:r>
        <w:rPr>
          <w:noProof/>
          <w:webHidden/>
        </w:rPr>
        <w:fldChar w:fldCharType="begin"/>
      </w:r>
      <w:r w:rsidR="005F4402">
        <w:rPr>
          <w:noProof/>
          <w:webHidden/>
        </w:rPr>
        <w:instrText xml:space="preserve"> PAGEREF _Toc262829652 \h </w:instrText>
      </w:r>
      <w:r>
        <w:rPr>
          <w:noProof/>
          <w:webHidden/>
        </w:rPr>
      </w:r>
      <w:r>
        <w:rPr>
          <w:noProof/>
          <w:webHidden/>
        </w:rPr>
        <w:fldChar w:fldCharType="separate"/>
      </w:r>
      <w:ins w:id="50" w:author="jamillar" w:date="2010-07-31T07:56:00Z">
        <w:r w:rsidR="009477B4">
          <w:rPr>
            <w:noProof/>
            <w:webHidden/>
          </w:rPr>
          <w:t>27</w:t>
        </w:r>
      </w:ins>
      <w:del w:id="51" w:author="jamillar" w:date="2010-07-27T09:45:00Z">
        <w:r w:rsidR="005F4402" w:rsidDel="00445ABE">
          <w:rPr>
            <w:noProof/>
            <w:webHidden/>
          </w:rPr>
          <w:delText>24</w:delText>
        </w:r>
      </w:del>
      <w:r>
        <w:rPr>
          <w:noProof/>
          <w:webHidden/>
        </w:rPr>
        <w:fldChar w:fldCharType="end"/>
      </w:r>
      <w:r>
        <w:fldChar w:fldCharType="end"/>
      </w:r>
    </w:p>
    <w:p w:rsidR="005F4402" w:rsidRDefault="00492F99">
      <w:pPr>
        <w:pStyle w:val="TOC3"/>
        <w:tabs>
          <w:tab w:val="right" w:leader="dot" w:pos="9350"/>
        </w:tabs>
        <w:rPr>
          <w:i w:val="0"/>
          <w:iCs w:val="0"/>
          <w:noProof/>
          <w:sz w:val="22"/>
          <w:szCs w:val="22"/>
        </w:rPr>
      </w:pPr>
      <w:r>
        <w:fldChar w:fldCharType="begin"/>
      </w:r>
      <w:r w:rsidR="00841A85">
        <w:instrText>HYPERLINK \l "_Toc262829653"</w:instrText>
      </w:r>
      <w:r>
        <w:fldChar w:fldCharType="separate"/>
      </w:r>
      <w:r w:rsidR="005F4402">
        <w:rPr>
          <w:rStyle w:val="Hyperlink"/>
          <w:noProof/>
        </w:rPr>
        <w:t>6.3.1 CDA Document Content Modules</w:t>
      </w:r>
      <w:r w:rsidR="005F4402">
        <w:rPr>
          <w:noProof/>
          <w:webHidden/>
        </w:rPr>
        <w:tab/>
      </w:r>
      <w:r>
        <w:rPr>
          <w:noProof/>
          <w:webHidden/>
        </w:rPr>
        <w:fldChar w:fldCharType="begin"/>
      </w:r>
      <w:r w:rsidR="005F4402">
        <w:rPr>
          <w:noProof/>
          <w:webHidden/>
        </w:rPr>
        <w:instrText xml:space="preserve"> PAGEREF _Toc262829653 \h </w:instrText>
      </w:r>
      <w:r>
        <w:rPr>
          <w:noProof/>
          <w:webHidden/>
        </w:rPr>
      </w:r>
      <w:r>
        <w:rPr>
          <w:noProof/>
          <w:webHidden/>
        </w:rPr>
        <w:fldChar w:fldCharType="separate"/>
      </w:r>
      <w:ins w:id="52" w:author="jamillar" w:date="2010-07-31T07:56:00Z">
        <w:r w:rsidR="009477B4">
          <w:rPr>
            <w:noProof/>
            <w:webHidden/>
          </w:rPr>
          <w:t>27</w:t>
        </w:r>
      </w:ins>
      <w:del w:id="53" w:author="jamillar" w:date="2010-07-27T09:45:00Z">
        <w:r w:rsidR="005F4402" w:rsidDel="00445ABE">
          <w:rPr>
            <w:noProof/>
            <w:webHidden/>
          </w:rPr>
          <w:delText>24</w:delText>
        </w:r>
      </w:del>
      <w:r>
        <w:rPr>
          <w:noProof/>
          <w:webHidden/>
        </w:rPr>
        <w:fldChar w:fldCharType="end"/>
      </w:r>
      <w:r>
        <w:fldChar w:fldCharType="end"/>
      </w:r>
    </w:p>
    <w:p w:rsidR="005F4402" w:rsidRDefault="00492F99">
      <w:pPr>
        <w:pStyle w:val="BodyText"/>
        <w:outlineLvl w:val="1"/>
      </w:pPr>
      <w:r>
        <w:rPr>
          <w:b/>
          <w:bCs/>
          <w:caps/>
          <w:smallCaps/>
        </w:rPr>
        <w:fldChar w:fldCharType="end"/>
      </w:r>
    </w:p>
    <w:p w:rsidR="005F4402" w:rsidRDefault="005F4402">
      <w:pPr>
        <w:pStyle w:val="BodyText"/>
      </w:pPr>
    </w:p>
    <w:p w:rsidR="005F4402" w:rsidRDefault="005F4402">
      <w:pPr>
        <w:pStyle w:val="BodyText"/>
        <w:rPr>
          <w:b/>
          <w:bCs/>
        </w:rPr>
      </w:pPr>
    </w:p>
    <w:p w:rsidR="005F4402" w:rsidRDefault="005F4402">
      <w:pPr>
        <w:pStyle w:val="Heading2"/>
        <w:numPr>
          <w:ilvl w:val="0"/>
          <w:numId w:val="0"/>
        </w:numPr>
        <w:ind w:left="576" w:hanging="576"/>
      </w:pPr>
      <w:r>
        <w:rPr>
          <w:bCs/>
        </w:rPr>
        <w:br w:type="page"/>
      </w:r>
      <w:bookmarkStart w:id="54" w:name="_Toc262829602"/>
      <w:r>
        <w:lastRenderedPageBreak/>
        <w:t>Introduction</w:t>
      </w:r>
      <w:bookmarkEnd w:id="54"/>
    </w:p>
    <w:p w:rsidR="005F4402" w:rsidRDefault="005F4402">
      <w:pPr>
        <w:pStyle w:val="BodyText"/>
        <w:rPr>
          <w:noProof w:val="0"/>
        </w:rPr>
      </w:pPr>
      <w:r>
        <w:rPr>
          <w:noProof w:val="0"/>
        </w:rPr>
        <w:t>This supplement is written for Public Comment. It is written as changes to the documents listed below. The reader should have already read and understood these documents:</w:t>
      </w:r>
    </w:p>
    <w:p w:rsidR="005F4402" w:rsidRDefault="00665C4E">
      <w:pPr>
        <w:pStyle w:val="BodyText"/>
        <w:numPr>
          <w:ilvl w:val="0"/>
          <w:numId w:val="20"/>
        </w:numPr>
        <w:rPr>
          <w:noProof w:val="0"/>
        </w:rPr>
      </w:pPr>
      <w:hyperlink r:id="rId10" w:anchor="PCC" w:history="1">
        <w:r w:rsidR="005F4402">
          <w:rPr>
            <w:rStyle w:val="Hyperlink"/>
            <w:noProof w:val="0"/>
          </w:rPr>
          <w:t>PCC Technical Framework Volume 1, Revision 5.0</w:t>
        </w:r>
      </w:hyperlink>
    </w:p>
    <w:p w:rsidR="005F4402" w:rsidRDefault="00665C4E">
      <w:pPr>
        <w:pStyle w:val="BodyText"/>
        <w:numPr>
          <w:ilvl w:val="0"/>
          <w:numId w:val="20"/>
        </w:numPr>
        <w:rPr>
          <w:noProof w:val="0"/>
        </w:rPr>
      </w:pPr>
      <w:hyperlink r:id="rId11" w:anchor="PCC" w:history="1">
        <w:r w:rsidR="005F4402">
          <w:rPr>
            <w:rStyle w:val="Hyperlink"/>
            <w:noProof w:val="0"/>
          </w:rPr>
          <w:t>PCC Technical Framework Volume 2, Revision 5.0</w:t>
        </w:r>
      </w:hyperlink>
    </w:p>
    <w:p w:rsidR="005F4402" w:rsidRDefault="005F4402">
      <w:pPr>
        <w:pStyle w:val="BodyText"/>
        <w:rPr>
          <w:noProof w:val="0"/>
        </w:rPr>
      </w:pPr>
      <w:r>
        <w:rPr>
          <w:noProof w:val="0"/>
        </w:rPr>
        <w:t>This supplement also references other documents</w:t>
      </w:r>
      <w:r>
        <w:rPr>
          <w:rStyle w:val="FootnoteReference"/>
          <w:noProof w:val="0"/>
        </w:rPr>
        <w:footnoteReference w:id="1"/>
      </w:r>
      <w:r>
        <w:rPr>
          <w:noProof w:val="0"/>
        </w:rPr>
        <w:t>.  The reader should have already read and understood these documents:</w:t>
      </w:r>
    </w:p>
    <w:p w:rsidR="005F4402" w:rsidRDefault="00665C4E">
      <w:pPr>
        <w:pStyle w:val="BodyText"/>
        <w:numPr>
          <w:ilvl w:val="0"/>
          <w:numId w:val="21"/>
        </w:numPr>
        <w:rPr>
          <w:noProof w:val="0"/>
        </w:rPr>
      </w:pPr>
      <w:hyperlink r:id="rId12" w:anchor="IT" w:history="1">
        <w:r w:rsidR="005F4402">
          <w:rPr>
            <w:rStyle w:val="Hyperlink"/>
            <w:noProof w:val="0"/>
          </w:rPr>
          <w:t>IT Infrastructure Technical Framework Volume 1, Revision 6.0</w:t>
        </w:r>
      </w:hyperlink>
    </w:p>
    <w:p w:rsidR="005F4402" w:rsidRDefault="00665C4E">
      <w:pPr>
        <w:pStyle w:val="BodyText"/>
        <w:numPr>
          <w:ilvl w:val="0"/>
          <w:numId w:val="21"/>
        </w:numPr>
        <w:rPr>
          <w:noProof w:val="0"/>
        </w:rPr>
      </w:pPr>
      <w:hyperlink r:id="rId13" w:anchor="IT" w:history="1">
        <w:r w:rsidR="005F4402">
          <w:rPr>
            <w:rStyle w:val="Hyperlink"/>
            <w:noProof w:val="0"/>
          </w:rPr>
          <w:t>IT Infrastructure Technical Framework Volume 2, Revision 6.0</w:t>
        </w:r>
      </w:hyperlink>
    </w:p>
    <w:p w:rsidR="005F4402" w:rsidRDefault="00665C4E">
      <w:pPr>
        <w:pStyle w:val="BodyText"/>
        <w:numPr>
          <w:ilvl w:val="0"/>
          <w:numId w:val="21"/>
        </w:numPr>
        <w:rPr>
          <w:noProof w:val="0"/>
        </w:rPr>
      </w:pPr>
      <w:hyperlink r:id="rId14" w:anchor="IT" w:history="1">
        <w:r w:rsidR="005F4402">
          <w:rPr>
            <w:rStyle w:val="Hyperlink"/>
            <w:noProof w:val="0"/>
          </w:rPr>
          <w:t>IT Infrastructure Technical Framework Volume 3, Revision 6.0</w:t>
        </w:r>
      </w:hyperlink>
    </w:p>
    <w:p w:rsidR="005F4402" w:rsidRDefault="00665C4E">
      <w:pPr>
        <w:pStyle w:val="BodyText"/>
        <w:numPr>
          <w:ilvl w:val="0"/>
          <w:numId w:val="21"/>
        </w:numPr>
        <w:rPr>
          <w:noProof w:val="0"/>
        </w:rPr>
      </w:pPr>
      <w:hyperlink r:id="rId15" w:anchor="IT" w:history="1">
        <w:r w:rsidR="005F4402">
          <w:rPr>
            <w:rStyle w:val="Hyperlink"/>
            <w:noProof w:val="0"/>
          </w:rPr>
          <w:t>The Patient Identifier Cross-Reference (PIX) and Patient Demographic Query (PDQ) HL7 v3 Supplement to the IT Infrastructure Technical Framework.</w:t>
        </w:r>
      </w:hyperlink>
    </w:p>
    <w:p w:rsidR="005F4402" w:rsidRDefault="005F4402">
      <w:pPr>
        <w:pStyle w:val="BodyText"/>
        <w:numPr>
          <w:ilvl w:val="0"/>
          <w:numId w:val="21"/>
        </w:numPr>
        <w:rPr>
          <w:noProof w:val="0"/>
        </w:rPr>
      </w:pPr>
      <w:r>
        <w:rPr>
          <w:noProof w:val="0"/>
        </w:rPr>
        <w:t>HL7 and other standards documents referenced in Volume 1 and Volume 2</w:t>
      </w:r>
    </w:p>
    <w:p w:rsidR="005F4402" w:rsidRDefault="005F4402">
      <w:pPr>
        <w:pStyle w:val="BodyText"/>
        <w:numPr>
          <w:ilvl w:val="0"/>
          <w:numId w:val="21"/>
        </w:numPr>
        <w:rPr>
          <w:noProof w:val="0"/>
        </w:rPr>
      </w:pPr>
      <w:r>
        <w:rPr>
          <w:noProof w:val="0"/>
        </w:rPr>
        <w:t>Dilbert 2.0: 20 Years of Dilbert by Scott Adams, ISBN-10: 0740777351, ISBN-13: 978-0740777356</w:t>
      </w:r>
    </w:p>
    <w:p w:rsidR="005F4402" w:rsidRDefault="005F4402">
      <w:pPr>
        <w:pStyle w:val="CustomTOC2"/>
        <w:rPr>
          <w:i/>
          <w:iCs/>
          <w:color w:val="FF0000"/>
        </w:rPr>
      </w:pPr>
    </w:p>
    <w:p w:rsidR="005F4402" w:rsidRDefault="005F4402">
      <w:pPr>
        <w:pStyle w:val="Heading3"/>
        <w:numPr>
          <w:ilvl w:val="0"/>
          <w:numId w:val="0"/>
        </w:numPr>
        <w:ind w:left="1080" w:hanging="1080"/>
      </w:pPr>
      <w:bookmarkStart w:id="55" w:name="_Toc260842578"/>
      <w:bookmarkStart w:id="56" w:name="_Toc262829603"/>
      <w:r>
        <w:t>How to read the Labor and Delivery Profiles supplement</w:t>
      </w:r>
      <w:bookmarkEnd w:id="55"/>
      <w:bookmarkEnd w:id="56"/>
    </w:p>
    <w:p w:rsidR="005F4402" w:rsidRDefault="005F4402">
      <w:pPr>
        <w:pStyle w:val="BodyText"/>
        <w:suppressLineNumbers/>
        <w:rPr>
          <w:iCs/>
        </w:rPr>
      </w:pPr>
      <w:r>
        <w:rPr>
          <w:noProof w:val="0"/>
        </w:rPr>
        <w:t xml:space="preserve">This supplement contains 3 content profiles – Labor and Delivery History and Physical (LDHP), Labor and Delivery Summary (LDS), and Maternal Discharge Summary (MDS).  </w:t>
      </w:r>
      <w:r>
        <w:rPr>
          <w:iCs/>
        </w:rPr>
        <w:t xml:space="preserve">Labor and Delivery Record (LDR) is no longer a profile as it has been subsumed by Perinatal Workflow (PW) profile.  </w:t>
      </w:r>
    </w:p>
    <w:p w:rsidR="005F4402" w:rsidRDefault="005F4402">
      <w:pPr>
        <w:pStyle w:val="BodyText"/>
        <w:suppressLineNumbers/>
        <w:rPr>
          <w:iCs/>
        </w:rPr>
      </w:pPr>
      <w:r>
        <w:rPr>
          <w:iCs/>
        </w:rPr>
        <w:t>Please see the below documents that will need to be referenced to fully understand the profiles in this supplement.  Each document has a short description describing what is contained.</w:t>
      </w:r>
    </w:p>
    <w:p w:rsidR="005F4402" w:rsidRDefault="005F4402">
      <w:pPr>
        <w:pStyle w:val="BodyText"/>
        <w:numPr>
          <w:ilvl w:val="0"/>
          <w:numId w:val="26"/>
        </w:numPr>
        <w:suppressLineNumbers/>
        <w:rPr>
          <w:noProof w:val="0"/>
        </w:rPr>
      </w:pPr>
      <w:r>
        <w:rPr>
          <w:b/>
          <w:noProof w:val="0"/>
        </w:rPr>
        <w:t>Perinatal Workflow (PW):</w:t>
      </w:r>
      <w:r>
        <w:rPr>
          <w:noProof w:val="0"/>
        </w:rPr>
        <w:t xml:space="preserve"> makes use of the antepartum, labor and delivery, postpartum, and newborn delivery profiles (some are in this supplement and many are in other supplements).</w:t>
      </w:r>
    </w:p>
    <w:p w:rsidR="005F4402" w:rsidRDefault="005F4402">
      <w:pPr>
        <w:pStyle w:val="BodyText"/>
        <w:numPr>
          <w:ilvl w:val="0"/>
          <w:numId w:val="26"/>
        </w:numPr>
        <w:suppressLineNumbers/>
        <w:rPr>
          <w:noProof w:val="0"/>
        </w:rPr>
      </w:pPr>
      <w:r>
        <w:rPr>
          <w:b/>
          <w:noProof w:val="0"/>
        </w:rPr>
        <w:t>Content Modules Supplement:</w:t>
      </w:r>
      <w:r>
        <w:rPr>
          <w:noProof w:val="0"/>
        </w:rPr>
        <w:t xml:space="preserve"> This document contains all PCC Section Templates, Entry Templates, and Value Sets that are NOT in Final Text (that is, they are not in the Technical Framework Volume 2).  </w:t>
      </w:r>
    </w:p>
    <w:p w:rsidR="005F4402" w:rsidRDefault="005F4402">
      <w:pPr>
        <w:pStyle w:val="BodyText"/>
        <w:numPr>
          <w:ilvl w:val="0"/>
          <w:numId w:val="26"/>
        </w:numPr>
        <w:suppressLineNumbers/>
        <w:rPr>
          <w:noProof w:val="0"/>
        </w:rPr>
      </w:pPr>
      <w:r>
        <w:rPr>
          <w:b/>
          <w:noProof w:val="0"/>
        </w:rPr>
        <w:lastRenderedPageBreak/>
        <w:t>PCC Technical Framework Volume 2, Revision 5.0 (published August 2008):</w:t>
      </w:r>
      <w:r>
        <w:rPr>
          <w:noProof w:val="0"/>
        </w:rPr>
        <w:t xml:space="preserve"> This contains all PCC Section Templates, Entry Templates and Value Sets (among other things) that ARE in Final Text.  </w:t>
      </w:r>
    </w:p>
    <w:p w:rsidR="005F4402" w:rsidRDefault="005F4402">
      <w:pPr>
        <w:pStyle w:val="CustomTOC2"/>
        <w:rPr>
          <w:iCs/>
          <w:color w:val="FF0000"/>
        </w:rPr>
      </w:pPr>
    </w:p>
    <w:p w:rsidR="005F4402" w:rsidRDefault="005F4402">
      <w:pPr>
        <w:pStyle w:val="Heading3"/>
        <w:numPr>
          <w:ilvl w:val="0"/>
          <w:numId w:val="0"/>
        </w:numPr>
        <w:ind w:left="1080" w:hanging="1080"/>
      </w:pPr>
      <w:bookmarkStart w:id="57" w:name="_Toc260842579"/>
      <w:bookmarkStart w:id="58" w:name="_Toc262829604"/>
      <w:r>
        <w:t xml:space="preserve">How to Access the Reference </w:t>
      </w:r>
      <w:bookmarkEnd w:id="57"/>
      <w:r>
        <w:t>Material</w:t>
      </w:r>
      <w:bookmarkEnd w:id="58"/>
    </w:p>
    <w:p w:rsidR="005F4402" w:rsidRDefault="005F4402">
      <w:pPr>
        <w:pStyle w:val="BodyText"/>
        <w:suppressLineNumbers/>
        <w:rPr>
          <w:iCs/>
        </w:rPr>
      </w:pPr>
      <w:r>
        <w:rPr>
          <w:iCs/>
        </w:rPr>
        <w:t>To access Perinatal Workflow and Content Modules supplements refer to the same web page from which you accessed this supplement.  In the event that has left your memory please follow these instructions:</w:t>
      </w:r>
    </w:p>
    <w:p w:rsidR="005F4402" w:rsidRDefault="005F4402">
      <w:pPr>
        <w:pStyle w:val="BodyText"/>
        <w:numPr>
          <w:ilvl w:val="1"/>
          <w:numId w:val="27"/>
        </w:numPr>
        <w:suppressLineNumbers/>
        <w:rPr>
          <w:noProof w:val="0"/>
        </w:rPr>
      </w:pPr>
      <w:r>
        <w:rPr>
          <w:noProof w:val="0"/>
        </w:rPr>
        <w:t xml:space="preserve">Navigate to </w:t>
      </w:r>
      <w:hyperlink r:id="rId16" w:history="1">
        <w:r>
          <w:rPr>
            <w:rStyle w:val="Hyperlink"/>
            <w:noProof w:val="0"/>
          </w:rPr>
          <w:t>http://www.ihe.net</w:t>
        </w:r>
      </w:hyperlink>
    </w:p>
    <w:p w:rsidR="005F4402" w:rsidRDefault="005F4402">
      <w:pPr>
        <w:pStyle w:val="BodyText"/>
        <w:numPr>
          <w:ilvl w:val="1"/>
          <w:numId w:val="27"/>
        </w:numPr>
        <w:suppressLineNumbers/>
        <w:rPr>
          <w:noProof w:val="0"/>
        </w:rPr>
      </w:pPr>
      <w:r>
        <w:rPr>
          <w:noProof w:val="0"/>
        </w:rPr>
        <w:t>Click “Get Involved” on the top menu</w:t>
      </w:r>
    </w:p>
    <w:p w:rsidR="005F4402" w:rsidRDefault="005F4402">
      <w:pPr>
        <w:pStyle w:val="BodyText"/>
        <w:numPr>
          <w:ilvl w:val="1"/>
          <w:numId w:val="27"/>
        </w:numPr>
        <w:suppressLineNumbers/>
        <w:rPr>
          <w:noProof w:val="0"/>
        </w:rPr>
      </w:pPr>
      <w:r>
        <w:rPr>
          <w:noProof w:val="0"/>
        </w:rPr>
        <w:t>Select “Public Comment”</w:t>
      </w:r>
    </w:p>
    <w:p w:rsidR="005F4402" w:rsidRDefault="005F4402">
      <w:pPr>
        <w:pStyle w:val="BodyText"/>
        <w:numPr>
          <w:ilvl w:val="1"/>
          <w:numId w:val="27"/>
        </w:numPr>
        <w:suppressLineNumbers/>
        <w:rPr>
          <w:noProof w:val="0"/>
        </w:rPr>
      </w:pPr>
      <w:r>
        <w:rPr>
          <w:noProof w:val="0"/>
        </w:rPr>
        <w:t>Click the “Patient Care Coordination” link</w:t>
      </w:r>
    </w:p>
    <w:p w:rsidR="005F4402" w:rsidRDefault="005F4402">
      <w:pPr>
        <w:pStyle w:val="BodyText"/>
        <w:suppressLineNumbers/>
        <w:rPr>
          <w:noProof w:val="0"/>
        </w:rPr>
      </w:pPr>
    </w:p>
    <w:p w:rsidR="005F4402" w:rsidRDefault="005F4402">
      <w:pPr>
        <w:pStyle w:val="BodyText"/>
        <w:suppressLineNumbers/>
      </w:pPr>
      <w:r>
        <w:rPr>
          <w:noProof w:val="0"/>
        </w:rPr>
        <w:t xml:space="preserve">To access the PCC Technical Framework Volume 2 Revision 5.0 follow this link: </w:t>
      </w:r>
      <w:hyperlink r:id="rId17" w:history="1">
        <w:r>
          <w:rPr>
            <w:rStyle w:val="Hyperlink"/>
          </w:rPr>
          <w:t>http://www.ihe.net/Technical_Framework/upload/IHE_PCC_TF_50_Vol_2_2009-08-10.pdf</w:t>
        </w:r>
      </w:hyperlink>
    </w:p>
    <w:p w:rsidR="005F4402" w:rsidRDefault="005F4402">
      <w:pPr>
        <w:pStyle w:val="CustomTOC2"/>
        <w:rPr>
          <w:i/>
          <w:iCs/>
          <w:color w:val="FF0000"/>
        </w:rPr>
      </w:pPr>
    </w:p>
    <w:p w:rsidR="005F4402" w:rsidRDefault="005F4402">
      <w:pPr>
        <w:pStyle w:val="CustomTOC2"/>
        <w:rPr>
          <w:i/>
          <w:iCs/>
          <w:color w:val="FF0000"/>
        </w:rPr>
      </w:pPr>
    </w:p>
    <w:p w:rsidR="005F4402" w:rsidRDefault="005F4402">
      <w:pPr>
        <w:pStyle w:val="Heading2"/>
        <w:numPr>
          <w:ilvl w:val="0"/>
          <w:numId w:val="0"/>
        </w:numPr>
        <w:ind w:left="576" w:hanging="576"/>
      </w:pPr>
      <w:bookmarkStart w:id="59" w:name="_Toc262829605"/>
      <w:r>
        <w:t>Open Issues and Questions</w:t>
      </w:r>
      <w:bookmarkEnd w:id="59"/>
    </w:p>
    <w:p w:rsidR="005F4402" w:rsidRDefault="005F4402">
      <w:pPr>
        <w:pStyle w:val="BodyText"/>
        <w:numPr>
          <w:ilvl w:val="0"/>
          <w:numId w:val="22"/>
        </w:numPr>
        <w:rPr>
          <w:iCs/>
        </w:rPr>
      </w:pPr>
      <w:r>
        <w:rPr>
          <w:iCs/>
        </w:rPr>
        <w:t>How should grouping be handled for sections that are reused from other profiles? For example several APHP sections are reused in LDHP and this should be called out somewhere, probably in the grouping section, but existing profiles use of the groupings section is not clear or consistent so a new table format should be explored.  This could also be put in an appendix since it applies to several related profiles.</w:t>
      </w:r>
    </w:p>
    <w:p w:rsidR="005F4402" w:rsidRDefault="005F4402">
      <w:pPr>
        <w:pStyle w:val="BodyText"/>
        <w:numPr>
          <w:ilvl w:val="0"/>
          <w:numId w:val="22"/>
        </w:numPr>
        <w:rPr>
          <w:ins w:id="60" w:author="jamillar" w:date="2010-08-02T13:51:00Z"/>
          <w:iCs/>
        </w:rPr>
      </w:pPr>
      <w:r>
        <w:rPr>
          <w:iCs/>
        </w:rPr>
        <w:t>In  sections X.7, Y.7, Z.7 (mappings to PCC Templates) the or</w:t>
      </w:r>
      <w:ins w:id="61" w:author="jamillar" w:date="2010-08-02T06:39:00Z">
        <w:r w:rsidR="00457E6E">
          <w:rPr>
            <w:iCs/>
          </w:rPr>
          <w:t>i</w:t>
        </w:r>
      </w:ins>
      <w:r>
        <w:rPr>
          <w:iCs/>
        </w:rPr>
        <w:t>gin of the groups of data elements needs to be called out to show that these data did in fact originate from some sort of standard or at the very least clinical consensus within PCC committee.</w:t>
      </w:r>
    </w:p>
    <w:p w:rsidR="00970396" w:rsidRDefault="00336DCA">
      <w:pPr>
        <w:pStyle w:val="CommentText"/>
        <w:numPr>
          <w:ilvl w:val="0"/>
          <w:numId w:val="22"/>
        </w:numPr>
        <w:rPr>
          <w:ins w:id="62" w:author="jamillar" w:date="2010-08-02T14:02:00Z"/>
        </w:rPr>
        <w:pPrChange w:id="63" w:author="jamillar" w:date="2010-08-02T14:02:00Z">
          <w:pPr>
            <w:pStyle w:val="BodyText"/>
            <w:numPr>
              <w:numId w:val="22"/>
            </w:numPr>
            <w:ind w:left="720" w:hanging="360"/>
          </w:pPr>
        </w:pPrChange>
      </w:pPr>
      <w:ins w:id="64" w:author="jamillar" w:date="2010-08-02T13:51:00Z">
        <w:r>
          <w:t xml:space="preserve">In </w:t>
        </w:r>
      </w:ins>
      <w:ins w:id="65" w:author="jamillar" w:date="2010-08-02T13:53:00Z">
        <w:r>
          <w:t xml:space="preserve">the </w:t>
        </w:r>
      </w:ins>
      <w:ins w:id="66" w:author="jamillar" w:date="2010-08-02T13:51:00Z">
        <w:r>
          <w:t>N</w:t>
        </w:r>
      </w:ins>
      <w:ins w:id="67" w:author="jamillar" w:date="2010-08-02T13:53:00Z">
        <w:r>
          <w:t xml:space="preserve">ewborn </w:t>
        </w:r>
      </w:ins>
      <w:ins w:id="68" w:author="jamillar" w:date="2010-08-02T13:51:00Z">
        <w:r>
          <w:t>D</w:t>
        </w:r>
      </w:ins>
      <w:ins w:id="69" w:author="jamillar" w:date="2010-08-02T13:54:00Z">
        <w:r>
          <w:t xml:space="preserve">ischarge </w:t>
        </w:r>
      </w:ins>
      <w:ins w:id="70" w:author="jamillar" w:date="2010-08-02T13:51:00Z">
        <w:r>
          <w:t>S</w:t>
        </w:r>
      </w:ins>
      <w:ins w:id="71" w:author="jamillar" w:date="2010-08-02T13:54:00Z">
        <w:r w:rsidR="00FF6B97">
          <w:t>ummary</w:t>
        </w:r>
      </w:ins>
      <w:ins w:id="72" w:author="jamillar" w:date="2010-08-02T14:09:00Z">
        <w:r w:rsidR="00FF6B97">
          <w:t xml:space="preserve"> (NDS) and Post-Partum Visit Summary (PPVS) </w:t>
        </w:r>
      </w:ins>
      <w:ins w:id="73" w:author="jamillar" w:date="2010-08-02T13:54:00Z">
        <w:r>
          <w:t>profile</w:t>
        </w:r>
      </w:ins>
      <w:ins w:id="74" w:author="jamillar" w:date="2010-08-02T14:10:00Z">
        <w:r w:rsidR="00FF6B97">
          <w:t>s</w:t>
        </w:r>
      </w:ins>
      <w:ins w:id="75" w:author="jamillar" w:date="2010-08-02T13:53:00Z">
        <w:r>
          <w:t xml:space="preserve">, </w:t>
        </w:r>
      </w:ins>
      <w:ins w:id="76" w:author="jamillar" w:date="2010-08-02T13:51:00Z">
        <w:r>
          <w:t xml:space="preserve">the Labor and Delivery Events section </w:t>
        </w:r>
      </w:ins>
      <w:ins w:id="77" w:author="jamillar" w:date="2010-08-02T13:54:00Z">
        <w:r>
          <w:t xml:space="preserve">is </w:t>
        </w:r>
      </w:ins>
      <w:ins w:id="78" w:author="jamillar" w:date="2010-08-02T13:55:00Z">
        <w:r w:rsidR="00970396">
          <w:t xml:space="preserve">described </w:t>
        </w:r>
      </w:ins>
      <w:ins w:id="79" w:author="jamillar" w:date="2010-08-02T13:54:00Z">
        <w:r>
          <w:t xml:space="preserve">much </w:t>
        </w:r>
      </w:ins>
      <w:ins w:id="80" w:author="jamillar" w:date="2010-08-02T13:51:00Z">
        <w:r>
          <w:t>more inclusive</w:t>
        </w:r>
      </w:ins>
      <w:ins w:id="81" w:author="jamillar" w:date="2010-08-02T13:55:00Z">
        <w:r w:rsidR="00970396">
          <w:t>ly</w:t>
        </w:r>
      </w:ins>
      <w:ins w:id="82" w:author="jamillar" w:date="2010-08-02T13:54:00Z">
        <w:r>
          <w:t xml:space="preserve"> than the description in this profile</w:t>
        </w:r>
      </w:ins>
      <w:ins w:id="83" w:author="jamillar" w:date="2010-08-02T13:51:00Z">
        <w:r>
          <w:t xml:space="preserve">.  Specific data elements </w:t>
        </w:r>
      </w:ins>
      <w:ins w:id="84" w:author="jamillar" w:date="2010-08-02T13:56:00Z">
        <w:r w:rsidR="00970396">
          <w:t xml:space="preserve">are now distributed between various sections rather than all grouped in </w:t>
        </w:r>
      </w:ins>
      <w:ins w:id="85" w:author="jamillar" w:date="2010-08-02T13:58:00Z">
        <w:r w:rsidR="00970396">
          <w:t xml:space="preserve">the </w:t>
        </w:r>
      </w:ins>
      <w:ins w:id="86" w:author="jamillar" w:date="2010-08-02T13:56:00Z">
        <w:r w:rsidR="00970396">
          <w:t>Labor and Delivery Events</w:t>
        </w:r>
      </w:ins>
      <w:ins w:id="87" w:author="jamillar" w:date="2010-08-02T13:58:00Z">
        <w:r w:rsidR="00970396">
          <w:t xml:space="preserve"> section</w:t>
        </w:r>
      </w:ins>
      <w:ins w:id="88" w:author="jamillar" w:date="2010-08-02T13:56:00Z">
        <w:r w:rsidR="00970396">
          <w:t xml:space="preserve">. </w:t>
        </w:r>
      </w:ins>
      <w:ins w:id="89" w:author="jamillar" w:date="2010-08-02T13:52:00Z">
        <w:r>
          <w:t xml:space="preserve">For example, medications administered is </w:t>
        </w:r>
      </w:ins>
      <w:ins w:id="90" w:author="jamillar" w:date="2010-08-02T13:56:00Z">
        <w:r w:rsidR="00970396">
          <w:t xml:space="preserve">now </w:t>
        </w:r>
      </w:ins>
      <w:ins w:id="91" w:author="jamillar" w:date="2010-08-02T13:52:00Z">
        <w:r>
          <w:t>a separate section</w:t>
        </w:r>
      </w:ins>
      <w:ins w:id="92" w:author="jamillar" w:date="2010-08-02T13:56:00Z">
        <w:r w:rsidR="00970396">
          <w:t>,</w:t>
        </w:r>
      </w:ins>
      <w:ins w:id="93" w:author="jamillar" w:date="2010-08-02T13:52:00Z">
        <w:r>
          <w:t xml:space="preserve"> as </w:t>
        </w:r>
      </w:ins>
      <w:ins w:id="94" w:author="jamillar" w:date="2010-08-02T13:56:00Z">
        <w:r w:rsidR="00970396">
          <w:t>is</w:t>
        </w:r>
      </w:ins>
      <w:ins w:id="95" w:author="jamillar" w:date="2010-08-02T13:52:00Z">
        <w:r w:rsidR="00970396">
          <w:t xml:space="preserve"> maternal complications </w:t>
        </w:r>
      </w:ins>
      <w:ins w:id="96" w:author="jamillar" w:date="2010-08-02T13:57:00Z">
        <w:r w:rsidR="00970396">
          <w:t xml:space="preserve">which are now included </w:t>
        </w:r>
      </w:ins>
      <w:ins w:id="97" w:author="jamillar" w:date="2010-08-02T13:52:00Z">
        <w:r>
          <w:t xml:space="preserve">in </w:t>
        </w:r>
      </w:ins>
      <w:ins w:id="98" w:author="jamillar" w:date="2010-08-02T13:57:00Z">
        <w:r w:rsidR="00970396">
          <w:t xml:space="preserve">the </w:t>
        </w:r>
      </w:ins>
      <w:ins w:id="99" w:author="jamillar" w:date="2010-08-02T13:52:00Z">
        <w:r w:rsidR="00970396">
          <w:t>problems section</w:t>
        </w:r>
        <w:r>
          <w:t xml:space="preserve">.  </w:t>
        </w:r>
      </w:ins>
      <w:ins w:id="100" w:author="jamillar" w:date="2010-08-02T13:57:00Z">
        <w:r w:rsidR="00970396">
          <w:t xml:space="preserve">Episiotomies, </w:t>
        </w:r>
        <w:proofErr w:type="spellStart"/>
        <w:r w:rsidR="00970396">
          <w:t>c-sections</w:t>
        </w:r>
        <w:proofErr w:type="spellEnd"/>
        <w:r w:rsidR="00970396">
          <w:t xml:space="preserve"> </w:t>
        </w:r>
        <w:proofErr w:type="spellStart"/>
        <w:r w:rsidR="00970396">
          <w:t>etc</w:t>
        </w:r>
        <w:proofErr w:type="spellEnd"/>
        <w:r w:rsidR="00970396">
          <w:t xml:space="preserve"> are now in the p</w:t>
        </w:r>
      </w:ins>
      <w:ins w:id="101" w:author="jamillar" w:date="2010-08-02T13:52:00Z">
        <w:r>
          <w:t>rocedures and interventions subsection of Labor and Delivery Events.  The</w:t>
        </w:r>
      </w:ins>
      <w:ins w:id="102" w:author="jamillar" w:date="2010-08-02T13:57:00Z">
        <w:r w:rsidR="00970396">
          <w:t xml:space="preserve"> content of the</w:t>
        </w:r>
      </w:ins>
      <w:ins w:id="103" w:author="jamillar" w:date="2010-08-02T13:52:00Z">
        <w:r>
          <w:t>se sections will need to be reconciled</w:t>
        </w:r>
      </w:ins>
      <w:ins w:id="104" w:author="jamillar" w:date="2010-08-02T13:57:00Z">
        <w:r w:rsidR="00970396">
          <w:t xml:space="preserve"> between the two profiles</w:t>
        </w:r>
      </w:ins>
      <w:ins w:id="105" w:author="jamillar" w:date="2010-08-02T13:52:00Z">
        <w:r>
          <w:t xml:space="preserve">. </w:t>
        </w:r>
      </w:ins>
      <w:ins w:id="106" w:author="jamillar" w:date="2010-08-02T13:51:00Z">
        <w:r>
          <w:t xml:space="preserve">  </w:t>
        </w:r>
      </w:ins>
    </w:p>
    <w:p w:rsidR="00970396" w:rsidRPr="00970396" w:rsidRDefault="00970396">
      <w:pPr>
        <w:pStyle w:val="CommentText"/>
        <w:numPr>
          <w:ilvl w:val="0"/>
          <w:numId w:val="22"/>
        </w:numPr>
        <w:pPrChange w:id="107" w:author="jamillar" w:date="2010-08-02T14:02:00Z">
          <w:pPr>
            <w:pStyle w:val="BodyText"/>
            <w:numPr>
              <w:numId w:val="22"/>
            </w:numPr>
            <w:ind w:left="720" w:hanging="360"/>
          </w:pPr>
        </w:pPrChange>
      </w:pPr>
      <w:ins w:id="108" w:author="jamillar" w:date="2010-08-02T14:01:00Z">
        <w:r>
          <w:t>MCH is depend</w:t>
        </w:r>
      </w:ins>
      <w:ins w:id="109" w:author="jamillar" w:date="2010-08-02T14:02:00Z">
        <w:r>
          <w:t>e</w:t>
        </w:r>
      </w:ins>
      <w:ins w:id="110" w:author="jamillar" w:date="2010-08-02T14:01:00Z">
        <w:r>
          <w:t xml:space="preserve">nt on </w:t>
        </w:r>
      </w:ins>
      <w:ins w:id="111" w:author="jamillar" w:date="2010-08-02T14:02:00Z">
        <w:r>
          <w:t xml:space="preserve">LDS </w:t>
        </w:r>
      </w:ins>
      <w:ins w:id="112" w:author="jamillar" w:date="2010-08-02T14:03:00Z">
        <w:r>
          <w:t xml:space="preserve">to </w:t>
        </w:r>
      </w:ins>
      <w:ins w:id="113" w:author="jamillar" w:date="2010-08-02T14:02:00Z">
        <w:r>
          <w:t>provid</w:t>
        </w:r>
      </w:ins>
      <w:ins w:id="114" w:author="jamillar" w:date="2010-08-02T14:03:00Z">
        <w:r>
          <w:t>e</w:t>
        </w:r>
      </w:ins>
      <w:ins w:id="115" w:author="jamillar" w:date="2010-08-02T14:02:00Z">
        <w:r>
          <w:t xml:space="preserve"> a disposition of the newborn upon transfer from the birthing suite.  Possible value sets may include: transfer to Newborn ICU; transfer to well newborn nursery; transfer to </w:t>
        </w:r>
        <w:r>
          <w:lastRenderedPageBreak/>
          <w:t xml:space="preserve">tertiary facility.  This has been captured in MDS as newborn disposition at maternal </w:t>
        </w:r>
        <w:proofErr w:type="gramStart"/>
        <w:r>
          <w:t>discharge,</w:t>
        </w:r>
        <w:proofErr w:type="gramEnd"/>
        <w:r>
          <w:t xml:space="preserve"> however MCH needs this data at the time of transfer from the birthing suite.  This still needs to be addressed.</w:t>
        </w:r>
      </w:ins>
    </w:p>
    <w:p w:rsidR="005F4402" w:rsidRDefault="005F4402">
      <w:pPr>
        <w:pStyle w:val="CustomTOC2"/>
      </w:pPr>
    </w:p>
    <w:p w:rsidR="005F4402" w:rsidRDefault="005F4402">
      <w:pPr>
        <w:pStyle w:val="Heading2"/>
        <w:numPr>
          <w:ilvl w:val="0"/>
          <w:numId w:val="0"/>
        </w:numPr>
        <w:ind w:left="576" w:hanging="576"/>
      </w:pPr>
      <w:bookmarkStart w:id="116" w:name="_Toc262829606"/>
      <w:r>
        <w:t>Closed Issues</w:t>
      </w:r>
      <w:bookmarkEnd w:id="116"/>
    </w:p>
    <w:p w:rsidR="005F4402" w:rsidRDefault="005F4402">
      <w:pPr>
        <w:pStyle w:val="BodyText"/>
      </w:pPr>
    </w:p>
    <w:p w:rsidR="005F4402" w:rsidRDefault="005F4402">
      <w:pPr>
        <w:pStyle w:val="BodyText"/>
        <w:rPr>
          <w:i/>
          <w:iCs/>
        </w:rPr>
      </w:pPr>
      <w:bookmarkStart w:id="117" w:name="_Toc201058865"/>
      <w:bookmarkStart w:id="118" w:name="_Toc201058970"/>
      <w:bookmarkStart w:id="119" w:name="_Toc473170357"/>
      <w:bookmarkStart w:id="120" w:name="_Toc504625754"/>
      <w:bookmarkEnd w:id="117"/>
      <w:bookmarkEnd w:id="118"/>
    </w:p>
    <w:p w:rsidR="005F4402" w:rsidRDefault="005F4402">
      <w:pPr>
        <w:pStyle w:val="BodyText"/>
        <w:rPr>
          <w:i/>
          <w:iCs/>
        </w:rPr>
      </w:pPr>
    </w:p>
    <w:p w:rsidR="005F4402" w:rsidRDefault="005F4402">
      <w:pPr>
        <w:pStyle w:val="BodyText"/>
        <w:rPr>
          <w:i/>
          <w:iCs/>
        </w:rPr>
      </w:pPr>
    </w:p>
    <w:p w:rsidR="005F4402" w:rsidRDefault="005F4402">
      <w:pPr>
        <w:pStyle w:val="PartTitle"/>
      </w:pPr>
      <w:bookmarkStart w:id="121" w:name="_Toc201059281"/>
      <w:bookmarkStart w:id="122" w:name="_Toc245128569"/>
      <w:bookmarkStart w:id="123" w:name="_Toc262829607"/>
      <w:r>
        <w:lastRenderedPageBreak/>
        <w:t>Volume 1 – Profiles</w:t>
      </w:r>
      <w:bookmarkEnd w:id="121"/>
      <w:bookmarkEnd w:id="122"/>
      <w:bookmarkEnd w:id="123"/>
    </w:p>
    <w:p w:rsidR="005F4402" w:rsidRDefault="005F4402">
      <w:pPr>
        <w:pStyle w:val="instructions"/>
        <w:rPr>
          <w:b w:val="0"/>
          <w:iCs/>
        </w:rPr>
      </w:pPr>
      <w:bookmarkStart w:id="124" w:name="_Toc201059283"/>
      <w:r>
        <w:rPr>
          <w:b w:val="0"/>
          <w:iCs/>
        </w:rPr>
        <w:t>Add the following to section 1.1.5</w:t>
      </w:r>
    </w:p>
    <w:p w:rsidR="005F4402" w:rsidRDefault="005F4402">
      <w:pPr>
        <w:pStyle w:val="Heading3"/>
        <w:numPr>
          <w:ilvl w:val="0"/>
          <w:numId w:val="0"/>
        </w:numPr>
      </w:pPr>
      <w:bookmarkStart w:id="125" w:name="_Toc245128570"/>
      <w:bookmarkStart w:id="126" w:name="_Toc262829608"/>
      <w:r>
        <w:t xml:space="preserve">1.1.5 </w:t>
      </w:r>
      <w:bookmarkEnd w:id="124"/>
      <w:r>
        <w:t>Copyright Permissions</w:t>
      </w:r>
      <w:bookmarkEnd w:id="125"/>
      <w:bookmarkEnd w:id="126"/>
    </w:p>
    <w:p w:rsidR="005F4402" w:rsidRDefault="005F4402">
      <w:pPr>
        <w:pStyle w:val="BodyText"/>
      </w:pPr>
    </w:p>
    <w:p w:rsidR="005F4402" w:rsidRDefault="005F4402">
      <w:pPr>
        <w:pStyle w:val="instructions"/>
        <w:rPr>
          <w:b w:val="0"/>
          <w:iCs/>
        </w:rPr>
      </w:pPr>
      <w:bookmarkStart w:id="127" w:name="_Toc201059284"/>
      <w:bookmarkStart w:id="128" w:name="_Toc530206507"/>
      <w:bookmarkStart w:id="129" w:name="_Toc1388427"/>
      <w:bookmarkStart w:id="130" w:name="_Toc1388581"/>
      <w:bookmarkStart w:id="131" w:name="_Toc1456608"/>
      <w:bookmarkStart w:id="132" w:name="_Toc37034633"/>
      <w:bookmarkStart w:id="133" w:name="_Toc38846111"/>
      <w:r>
        <w:rPr>
          <w:b w:val="0"/>
          <w:iCs/>
        </w:rPr>
        <w:t>Add the following to section 2.5</w:t>
      </w:r>
    </w:p>
    <w:p w:rsidR="005F4402" w:rsidRDefault="005F4402">
      <w:pPr>
        <w:pStyle w:val="Heading2"/>
        <w:numPr>
          <w:ilvl w:val="0"/>
          <w:numId w:val="0"/>
        </w:numPr>
        <w:ind w:left="576" w:hanging="576"/>
      </w:pPr>
      <w:bookmarkStart w:id="134" w:name="_Toc245128571"/>
      <w:bookmarkStart w:id="135" w:name="_Toc262829609"/>
      <w:r>
        <w:t>2.5 Dependencies of the PCC Integration Profiles</w:t>
      </w:r>
      <w:bookmarkEnd w:id="127"/>
      <w:bookmarkEnd w:id="134"/>
      <w:bookmarkEnd w:id="135"/>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1710"/>
        <w:gridCol w:w="2790"/>
        <w:gridCol w:w="2342"/>
      </w:tblGrid>
      <w:tr w:rsidR="005F4402">
        <w:trPr>
          <w:cantSplit/>
          <w:jc w:val="center"/>
        </w:trPr>
        <w:tc>
          <w:tcPr>
            <w:tcW w:w="2883" w:type="dxa"/>
            <w:tcBorders>
              <w:bottom w:val="single" w:sz="4" w:space="0" w:color="auto"/>
            </w:tcBorders>
          </w:tcPr>
          <w:p w:rsidR="005F4402" w:rsidRDefault="005F4402">
            <w:pPr>
              <w:pStyle w:val="TableEntry"/>
            </w:pPr>
            <w:r>
              <w:t>&lt;Profile Name&gt;</w:t>
            </w:r>
          </w:p>
        </w:tc>
        <w:tc>
          <w:tcPr>
            <w:tcW w:w="1710" w:type="dxa"/>
          </w:tcPr>
          <w:p w:rsidR="005F4402" w:rsidRDefault="005F4402">
            <w:pPr>
              <w:pStyle w:val="TableEntry"/>
            </w:pPr>
            <w:r>
              <w:t>&lt;?&gt;</w:t>
            </w:r>
          </w:p>
        </w:tc>
        <w:tc>
          <w:tcPr>
            <w:tcW w:w="2790" w:type="dxa"/>
          </w:tcPr>
          <w:p w:rsidR="005F4402" w:rsidRDefault="005F4402">
            <w:pPr>
              <w:pStyle w:val="TableEntry"/>
            </w:pPr>
            <w:r>
              <w:tab/>
              <w:t>&lt;?&gt;</w:t>
            </w:r>
          </w:p>
        </w:tc>
        <w:tc>
          <w:tcPr>
            <w:tcW w:w="2342" w:type="dxa"/>
          </w:tcPr>
          <w:p w:rsidR="005F4402" w:rsidRDefault="005F4402">
            <w:pPr>
              <w:pStyle w:val="TableEntry"/>
            </w:pPr>
            <w:r>
              <w:t>&lt;-&gt;</w:t>
            </w:r>
          </w:p>
        </w:tc>
      </w:tr>
    </w:tbl>
    <w:p w:rsidR="005F4402" w:rsidRDefault="005F4402">
      <w:pPr>
        <w:pStyle w:val="BodyText"/>
        <w:rPr>
          <w:iCs/>
        </w:rPr>
      </w:pPr>
    </w:p>
    <w:p w:rsidR="005F4402" w:rsidRDefault="005F4402">
      <w:pPr>
        <w:pStyle w:val="instructions"/>
        <w:rPr>
          <w:b w:val="0"/>
          <w:iCs/>
        </w:rPr>
      </w:pPr>
      <w:r>
        <w:rPr>
          <w:b w:val="0"/>
          <w:iCs/>
        </w:rPr>
        <w:t>Add the following to section 2.7</w:t>
      </w:r>
    </w:p>
    <w:p w:rsidR="005F4402" w:rsidRDefault="005F4402">
      <w:pPr>
        <w:pStyle w:val="Heading2"/>
        <w:numPr>
          <w:ilvl w:val="0"/>
          <w:numId w:val="0"/>
        </w:numPr>
        <w:ind w:left="576" w:hanging="576"/>
      </w:pPr>
      <w:bookmarkStart w:id="136" w:name="_Toc245128572"/>
      <w:bookmarkStart w:id="137" w:name="_Toc262829610"/>
      <w:r>
        <w:t>2.7 History of Annual Changes</w:t>
      </w:r>
      <w:bookmarkEnd w:id="136"/>
      <w:bookmarkEnd w:id="137"/>
    </w:p>
    <w:p w:rsidR="005F4402" w:rsidRDefault="005F4402">
      <w:pPr>
        <w:pStyle w:val="CustomTOC1"/>
      </w:pPr>
      <w:bookmarkStart w:id="138" w:name="_Toc473170358"/>
      <w:bookmarkStart w:id="139" w:name="_Toc504625755"/>
      <w:bookmarkStart w:id="140" w:name="_Toc530206508"/>
      <w:bookmarkStart w:id="141" w:name="_Toc1388428"/>
      <w:bookmarkStart w:id="142" w:name="_Toc1388582"/>
      <w:bookmarkStart w:id="143" w:name="_Toc1456609"/>
      <w:bookmarkStart w:id="144" w:name="_Toc37034634"/>
      <w:bookmarkStart w:id="145" w:name="_Toc38846112"/>
      <w:bookmarkEnd w:id="119"/>
      <w:bookmarkEnd w:id="120"/>
      <w:bookmarkEnd w:id="128"/>
      <w:bookmarkEnd w:id="129"/>
      <w:bookmarkEnd w:id="130"/>
      <w:bookmarkEnd w:id="131"/>
      <w:bookmarkEnd w:id="132"/>
      <w:bookmarkEnd w:id="133"/>
    </w:p>
    <w:p w:rsidR="005F4402" w:rsidRDefault="005F4402">
      <w:pPr>
        <w:pStyle w:val="instructions"/>
        <w:rPr>
          <w:b w:val="0"/>
          <w:iCs/>
        </w:rPr>
      </w:pPr>
      <w:r>
        <w:rPr>
          <w:b w:val="0"/>
          <w:iCs/>
        </w:rPr>
        <w:t>Add Section X</w:t>
      </w:r>
    </w:p>
    <w:p w:rsidR="005F4402" w:rsidRDefault="005F4402">
      <w:pPr>
        <w:pStyle w:val="Heading1"/>
        <w:numPr>
          <w:ilvl w:val="0"/>
          <w:numId w:val="0"/>
        </w:numPr>
        <w:ind w:left="432" w:hanging="432"/>
      </w:pPr>
      <w:bookmarkStart w:id="146" w:name="_Toc201059286"/>
      <w:bookmarkStart w:id="147" w:name="_Toc245128573"/>
      <w:bookmarkStart w:id="148" w:name="_Toc262829611"/>
      <w:r>
        <w:lastRenderedPageBreak/>
        <w:t>X Labor and Delivery History and Physical Content Profile</w:t>
      </w:r>
      <w:bookmarkEnd w:id="146"/>
      <w:bookmarkEnd w:id="147"/>
      <w:r>
        <w:t xml:space="preserve"> (LDHP)</w:t>
      </w:r>
      <w:bookmarkEnd w:id="148"/>
    </w:p>
    <w:p w:rsidR="005F4402" w:rsidRDefault="005F4402">
      <w:pPr>
        <w:pStyle w:val="BodyText"/>
        <w:rPr>
          <w:noProof w:val="0"/>
        </w:rPr>
      </w:pPr>
      <w:bookmarkStart w:id="149" w:name="_Toc245128574"/>
      <w:bookmarkStart w:id="150" w:name="_Toc201059287"/>
      <w:r>
        <w:rPr>
          <w:noProof w:val="0"/>
        </w:rPr>
        <w:t xml:space="preserve">Labor and Delivery History and Physical </w:t>
      </w:r>
      <w:proofErr w:type="gramStart"/>
      <w:r>
        <w:rPr>
          <w:noProof w:val="0"/>
        </w:rPr>
        <w:t>is</w:t>
      </w:r>
      <w:proofErr w:type="gramEnd"/>
      <w:r>
        <w:rPr>
          <w:noProof w:val="0"/>
        </w:rPr>
        <w:t xml:space="preserve"> a content profile that defines the structure of the data that is often collected during the initial admission to the birthing facility.  It includes, but is not limited to demographics, histories, allergies, physical examinations, vital signs, and care plans.</w:t>
      </w:r>
    </w:p>
    <w:p w:rsidR="005F4402" w:rsidRDefault="005F4402">
      <w:pPr>
        <w:pStyle w:val="Heading2"/>
        <w:numPr>
          <w:ilvl w:val="0"/>
          <w:numId w:val="0"/>
        </w:numPr>
      </w:pPr>
      <w:bookmarkStart w:id="151" w:name="_Toc262829612"/>
      <w:r>
        <w:t>X.1 Purpose and Scope</w:t>
      </w:r>
      <w:bookmarkStart w:id="152" w:name="_Toc245128575"/>
      <w:bookmarkEnd w:id="149"/>
      <w:bookmarkEnd w:id="151"/>
    </w:p>
    <w:p w:rsidR="005F4402" w:rsidRDefault="005F4402">
      <w:pPr>
        <w:pStyle w:val="BodyText"/>
        <w:rPr>
          <w:noProof w:val="0"/>
        </w:rPr>
      </w:pPr>
      <w:r>
        <w:rPr>
          <w:noProof w:val="0"/>
        </w:rPr>
        <w:t xml:space="preserve">The information collected during labor, delivery and the immediate postpartum period is very important to follow-up care for both mother and infant, whether the follow-up care is provided in an inpatient or outpatient facility.  A physician's recommendation for a follow-up hematocrit test or evaluation of the incision in the office may be noted in the Labor and Delivery Summary or in the Maternal Discharge Summary.  These documents must be available in both inpatient and outpatient settings. </w:t>
      </w:r>
    </w:p>
    <w:p w:rsidR="005F4402" w:rsidRDefault="005F4402">
      <w:pPr>
        <w:pStyle w:val="BodyText"/>
        <w:rPr>
          <w:noProof w:val="0"/>
        </w:rPr>
      </w:pPr>
      <w:r>
        <w:rPr>
          <w:noProof w:val="0"/>
        </w:rPr>
        <w:t xml:space="preserve">Pertinent maternal information includes, but is not limited to, delivery type; labor type; anesthesia type; labor, delivery and postpartum complications; and specific maternal information such as medications, laboratory test results, allergies and plans for contraception.  Pertinent neonatal information includes, but is not limited to, delivery method, gender, birth time, birth weight, gestational age at delivery, APGAR scores, and medications received in the delivery room including immunizations. </w:t>
      </w:r>
    </w:p>
    <w:p w:rsidR="005F4402" w:rsidRDefault="005F4402">
      <w:pPr>
        <w:pStyle w:val="Heading2"/>
        <w:numPr>
          <w:ilvl w:val="0"/>
          <w:numId w:val="0"/>
        </w:numPr>
        <w:ind w:left="576" w:hanging="576"/>
      </w:pPr>
      <w:bookmarkStart w:id="153" w:name="_Toc262829613"/>
      <w:r>
        <w:t xml:space="preserve">X.2 </w:t>
      </w:r>
      <w:bookmarkEnd w:id="152"/>
      <w:r>
        <w:t>Process Flow</w:t>
      </w:r>
      <w:bookmarkEnd w:id="153"/>
    </w:p>
    <w:p w:rsidR="005F4402" w:rsidRDefault="005F4402">
      <w:pPr>
        <w:pStyle w:val="Heading3"/>
        <w:numPr>
          <w:ilvl w:val="0"/>
          <w:numId w:val="0"/>
        </w:numPr>
        <w:ind w:left="1080" w:hanging="1080"/>
      </w:pPr>
      <w:bookmarkStart w:id="154" w:name="_Toc262829614"/>
      <w:r>
        <w:t>X.2.1 Use Cases</w:t>
      </w:r>
      <w:bookmarkEnd w:id="154"/>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bookmarkStart w:id="155" w:name="_Toc252660305"/>
      <w:r>
        <w:rPr>
          <w:rStyle w:val="BodyTextCharChar"/>
          <w:rFonts w:ascii="Times New Roman" w:hAnsi="Times New Roman"/>
          <w:b w:val="0"/>
        </w:rPr>
        <w:t xml:space="preserve">For applicable use cases see </w:t>
      </w:r>
      <w:bookmarkEnd w:id="155"/>
      <w:r>
        <w:rPr>
          <w:rStyle w:val="BodyTextCharChar"/>
          <w:rFonts w:ascii="Times New Roman" w:hAnsi="Times New Roman"/>
          <w:b w:val="0"/>
        </w:rPr>
        <w:t>Perinatal Workflow section X.2.1.</w:t>
      </w:r>
    </w:p>
    <w:p w:rsidR="005F4402" w:rsidRDefault="005F4402">
      <w:pPr>
        <w:pStyle w:val="Heading3"/>
        <w:numPr>
          <w:ilvl w:val="0"/>
          <w:numId w:val="0"/>
        </w:numPr>
        <w:ind w:left="1080" w:hanging="1080"/>
      </w:pPr>
      <w:bookmarkStart w:id="156" w:name="_Toc262829615"/>
      <w:r>
        <w:t>X.2.2 Diagrams</w:t>
      </w:r>
      <w:bookmarkEnd w:id="156"/>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diagrams see Perinatal Workflow section X.2.2.</w:t>
      </w:r>
    </w:p>
    <w:p w:rsidR="005F4402" w:rsidRDefault="005F4402">
      <w:pPr>
        <w:pStyle w:val="Heading2"/>
        <w:numPr>
          <w:ilvl w:val="0"/>
          <w:numId w:val="0"/>
        </w:numPr>
        <w:ind w:left="576" w:hanging="576"/>
      </w:pPr>
      <w:bookmarkStart w:id="157" w:name="_Toc245128576"/>
      <w:bookmarkStart w:id="158" w:name="_Toc262829616"/>
      <w:r>
        <w:t>X.3 Actors/Transactions</w:t>
      </w:r>
      <w:bookmarkStart w:id="159" w:name="_Toc473170359"/>
      <w:bookmarkStart w:id="160" w:name="_Toc504625756"/>
      <w:bookmarkStart w:id="161" w:name="_Toc530206509"/>
      <w:bookmarkStart w:id="162" w:name="_Toc1388429"/>
      <w:bookmarkStart w:id="163" w:name="_Toc1388583"/>
      <w:bookmarkStart w:id="164" w:name="_Toc1456610"/>
      <w:bookmarkStart w:id="165" w:name="_Toc37034635"/>
      <w:bookmarkStart w:id="166" w:name="_Toc38846113"/>
      <w:bookmarkEnd w:id="138"/>
      <w:bookmarkEnd w:id="139"/>
      <w:bookmarkEnd w:id="140"/>
      <w:bookmarkEnd w:id="141"/>
      <w:bookmarkEnd w:id="142"/>
      <w:bookmarkEnd w:id="143"/>
      <w:bookmarkEnd w:id="144"/>
      <w:bookmarkEnd w:id="145"/>
      <w:bookmarkEnd w:id="150"/>
      <w:bookmarkEnd w:id="157"/>
      <w:bookmarkEnd w:id="158"/>
    </w:p>
    <w:p w:rsidR="005F4402" w:rsidRDefault="005F4402">
      <w:pPr>
        <w:pStyle w:val="BodyText"/>
        <w:rPr>
          <w:szCs w:val="24"/>
        </w:rPr>
      </w:pPr>
      <w:bookmarkStart w:id="167" w:name="_Toc201059288"/>
      <w:bookmarkStart w:id="168" w:name="_Toc245128577"/>
      <w:bookmarkEnd w:id="159"/>
      <w:bookmarkEnd w:id="160"/>
      <w:bookmarkEnd w:id="161"/>
      <w:bookmarkEnd w:id="162"/>
      <w:bookmarkEnd w:id="163"/>
      <w:bookmarkEnd w:id="164"/>
      <w:bookmarkEnd w:id="165"/>
      <w:bookmarkEnd w:id="166"/>
      <w:r>
        <w:rPr>
          <w:szCs w:val="24"/>
        </w:rPr>
        <w:t xml:space="preserve">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w:t>
      </w:r>
      <w:r>
        <w:rPr>
          <w:szCs w:val="24"/>
        </w:rPr>
        <w:lastRenderedPageBreak/>
        <w:t>appropriate IHE profiles described in the section on Content Bindings with XDS, XDM and XDR. in PCC TF_2:4.1</w:t>
      </w:r>
    </w:p>
    <w:p w:rsidR="005F4402" w:rsidRDefault="005F4402">
      <w:pPr>
        <w:pStyle w:val="BodyText"/>
        <w:rPr>
          <w:sz w:val="23"/>
          <w:szCs w:val="23"/>
        </w:rPr>
      </w:pPr>
    </w:p>
    <w:p w:rsidR="005F4402" w:rsidRDefault="00252CAF">
      <w:pPr>
        <w:pStyle w:val="BodyText"/>
        <w:jc w:val="center"/>
        <w:rPr>
          <w:iCs/>
        </w:rPr>
      </w:pPr>
      <w:r>
        <w:rPr>
          <w:iCs/>
        </w:rPr>
        <w:drawing>
          <wp:inline distT="0" distB="0" distL="0" distR="0">
            <wp:extent cx="4943475" cy="1266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943475" cy="1266825"/>
                    </a:xfrm>
                    <a:prstGeom prst="rect">
                      <a:avLst/>
                    </a:prstGeom>
                    <a:noFill/>
                    <a:ln w="9525">
                      <a:noFill/>
                      <a:miter lim="800000"/>
                      <a:headEnd/>
                      <a:tailEnd/>
                    </a:ln>
                  </pic:spPr>
                </pic:pic>
              </a:graphicData>
            </a:graphic>
          </wp:inline>
        </w:drawing>
      </w:r>
    </w:p>
    <w:p w:rsidR="005F4402" w:rsidRDefault="005F4402">
      <w:pPr>
        <w:pStyle w:val="FigureTitle"/>
      </w:pPr>
      <w:r>
        <w:t>Figure X.3-1 Actor Diagram</w:t>
      </w:r>
    </w:p>
    <w:p w:rsidR="005F4402" w:rsidRDefault="005F4402">
      <w:pPr>
        <w:pStyle w:val="CustomTOC3"/>
      </w:pPr>
    </w:p>
    <w:p w:rsidR="005F4402" w:rsidRDefault="005F4402">
      <w:pPr>
        <w:pStyle w:val="Heading3"/>
        <w:numPr>
          <w:ilvl w:val="0"/>
          <w:numId w:val="0"/>
        </w:numPr>
        <w:ind w:left="1080" w:hanging="1080"/>
      </w:pPr>
      <w:bookmarkStart w:id="169" w:name="_Toc262829617"/>
      <w:r>
        <w:t>X.3.1 Requirements of Actors</w:t>
      </w:r>
      <w:bookmarkEnd w:id="169"/>
    </w:p>
    <w:p w:rsidR="005F4402" w:rsidRDefault="005F4402">
      <w:pPr>
        <w:pStyle w:val="Heading2"/>
        <w:numPr>
          <w:ilvl w:val="0"/>
          <w:numId w:val="0"/>
        </w:numPr>
        <w:ind w:left="576" w:hanging="576"/>
      </w:pPr>
      <w:bookmarkStart w:id="170" w:name="_Toc262829618"/>
      <w:r>
        <w:t>X.4 Options</w:t>
      </w:r>
      <w:bookmarkEnd w:id="167"/>
      <w:bookmarkEnd w:id="168"/>
      <w:bookmarkEnd w:id="170"/>
    </w:p>
    <w:p w:rsidR="005F4402" w:rsidRDefault="005F4402">
      <w:pPr>
        <w:pStyle w:val="TableTitle"/>
      </w:pPr>
      <w:bookmarkStart w:id="171" w:name="_Toc245128578"/>
      <w:bookmarkStart w:id="172" w:name="_Toc37034636"/>
      <w:bookmarkStart w:id="173" w:name="_Toc38846114"/>
      <w:bookmarkStart w:id="174" w:name="_Toc201059289"/>
      <w:bookmarkStart w:id="175" w:name="_Toc504625757"/>
      <w:bookmarkStart w:id="176" w:name="_Toc530206510"/>
      <w:bookmarkStart w:id="177" w:name="_Toc1388430"/>
      <w:bookmarkStart w:id="178" w:name="_Toc1388584"/>
      <w:bookmarkStart w:id="179" w:name="_Toc1456611"/>
      <w:r>
        <w:t>Table X.4-1 Labor and Delivery History and Phyiscal Options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firstRow="0" w:lastRow="0" w:firstColumn="0" w:lastColumn="0" w:noHBand="0" w:noVBand="0"/>
      </w:tblPr>
      <w:tblGrid>
        <w:gridCol w:w="1559"/>
        <w:gridCol w:w="3224"/>
        <w:gridCol w:w="1405"/>
      </w:tblGrid>
      <w:tr w:rsidR="005F4402">
        <w:trPr>
          <w:cantSplit/>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Actor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Section </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View Option (See Note 1)</w:t>
            </w:r>
          </w:p>
          <w:p w:rsidR="005F4402" w:rsidRDefault="005F4402">
            <w:pPr>
              <w:pStyle w:val="TableEntry"/>
            </w:pPr>
            <w:r>
              <w:t>Document Import Option (See Note 1)</w:t>
            </w:r>
            <w:r>
              <w:br/>
              <w:t>Section Import Option (See Note 1)</w:t>
            </w:r>
            <w:r>
              <w:br/>
              <w:t>Discrete Data Import Option (See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PCC TF-2: 3.0.1</w:t>
            </w:r>
          </w:p>
          <w:p w:rsidR="005F4402" w:rsidRDefault="005F4402">
            <w:pPr>
              <w:pStyle w:val="TableEntry"/>
            </w:pPr>
            <w:r>
              <w:t>PCC TF-2: 3.0.2</w:t>
            </w:r>
            <w:r>
              <w:br/>
              <w:t>PCC TF-2: 3.0.3</w:t>
            </w:r>
            <w:r>
              <w:br/>
              <w:t>PCC TF-2: 3.0.4</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 </w:t>
            </w:r>
          </w:p>
        </w:tc>
      </w:tr>
    </w:tbl>
    <w:p w:rsidR="005F4402" w:rsidRDefault="005F4402">
      <w:pPr>
        <w:pStyle w:val="Note"/>
        <w:jc w:val="center"/>
      </w:pPr>
      <w:r>
        <w:t xml:space="preserve">Note 1: The Actor </w:t>
      </w:r>
      <w:r w:rsidR="006338B8">
        <w:t>shall</w:t>
      </w:r>
      <w:r>
        <w:t xml:space="preserve"> support at least one of these options.</w:t>
      </w:r>
    </w:p>
    <w:p w:rsidR="005F4402" w:rsidRDefault="005F4402">
      <w:pPr>
        <w:pStyle w:val="Heading2"/>
        <w:numPr>
          <w:ilvl w:val="0"/>
          <w:numId w:val="0"/>
        </w:numPr>
        <w:ind w:left="576" w:hanging="576"/>
      </w:pPr>
      <w:bookmarkStart w:id="180" w:name="_Toc262829619"/>
      <w:r>
        <w:t>X.5 Groupings</w:t>
      </w:r>
      <w:bookmarkStart w:id="181" w:name="_Toc201059290"/>
      <w:bookmarkEnd w:id="171"/>
      <w:bookmarkEnd w:id="180"/>
    </w:p>
    <w:p w:rsidR="005F4402" w:rsidRDefault="005F4402">
      <w:pPr>
        <w:pStyle w:val="BodyText"/>
      </w:pPr>
      <w:r>
        <w:t>Groupings are needed to represent which templates are required from other content profiles and will be added in future work.</w:t>
      </w:r>
    </w:p>
    <w:p w:rsidR="005F4402" w:rsidRDefault="005F4402">
      <w:pPr>
        <w:pStyle w:val="Heading2"/>
        <w:numPr>
          <w:ilvl w:val="0"/>
          <w:numId w:val="0"/>
        </w:numPr>
        <w:ind w:left="576" w:hanging="576"/>
      </w:pPr>
      <w:bookmarkStart w:id="182" w:name="_Toc245128580"/>
      <w:bookmarkStart w:id="183" w:name="_Toc262829620"/>
      <w:r>
        <w:t>X.6 Security Considerations</w:t>
      </w:r>
      <w:bookmarkEnd w:id="181"/>
      <w:bookmarkEnd w:id="182"/>
      <w:bookmarkEnd w:id="183"/>
    </w:p>
    <w:p w:rsidR="005F4402" w:rsidRDefault="005F4402">
      <w:pPr>
        <w:pStyle w:val="Heading2"/>
        <w:numPr>
          <w:ilvl w:val="0"/>
          <w:numId w:val="0"/>
        </w:numPr>
        <w:ind w:left="576" w:hanging="576"/>
      </w:pPr>
      <w:bookmarkStart w:id="184" w:name="_Toc245128582"/>
      <w:bookmarkStart w:id="185" w:name="_Toc262829621"/>
      <w:r>
        <w:t>X.7 Content Modules</w:t>
      </w:r>
      <w:bookmarkEnd w:id="184"/>
      <w:bookmarkEnd w:id="185"/>
    </w:p>
    <w:p w:rsidR="005F4402" w:rsidRDefault="005F4402">
      <w:pPr>
        <w:pStyle w:val="TableTitle"/>
      </w:pPr>
    </w:p>
    <w:p w:rsidR="005F4402" w:rsidRDefault="005F4402">
      <w:pPr>
        <w:pStyle w:val="TableTitle"/>
        <w:rPr>
          <w:rFonts w:ascii="Times New Roman" w:hAnsi="Times New Roman"/>
        </w:rPr>
      </w:pPr>
      <w:r>
        <w:t>Table X.7</w:t>
      </w:r>
      <w:r>
        <w:noBreakHyphen/>
      </w:r>
      <w:r w:rsidR="00492F99">
        <w:fldChar w:fldCharType="begin"/>
      </w:r>
      <w:r w:rsidR="00190AE0">
        <w:instrText xml:space="preserve"> SEQ Figure \* ARABIC \s 2 </w:instrText>
      </w:r>
      <w:r w:rsidR="00492F99">
        <w:fldChar w:fldCharType="separate"/>
      </w:r>
      <w:r w:rsidR="009477B4">
        <w:t>1</w:t>
      </w:r>
      <w:r w:rsidR="00492F99">
        <w:fldChar w:fldCharType="end"/>
      </w:r>
      <w:r>
        <w:t xml:space="preserve"> Labor and </w:t>
      </w:r>
      <w:commentRangeStart w:id="186"/>
      <w:r>
        <w:t>Delivery</w:t>
      </w:r>
      <w:commentRangeEnd w:id="186"/>
      <w:r w:rsidR="00924079">
        <w:rPr>
          <w:rStyle w:val="CommentReference"/>
          <w:rFonts w:ascii="Times New Roman" w:hAnsi="Times New Roman"/>
          <w:b w:val="0"/>
          <w:noProof w:val="0"/>
        </w:rPr>
        <w:commentReference w:id="186"/>
      </w:r>
      <w:r>
        <w:t xml:space="preserve"> History and Physical Content </w:t>
      </w:r>
      <w:commentRangeStart w:id="187"/>
      <w:r>
        <w:t>Modules</w:t>
      </w:r>
      <w:commentRangeEnd w:id="187"/>
      <w:r w:rsidR="00F67755">
        <w:rPr>
          <w:rStyle w:val="CommentReference"/>
          <w:rFonts w:ascii="Times New Roman" w:hAnsi="Times New Roman"/>
          <w:b w:val="0"/>
          <w:noProof w:val="0"/>
        </w:rPr>
        <w:commentReference w:id="187"/>
      </w:r>
    </w:p>
    <w:tbl>
      <w:tblPr>
        <w:tblW w:w="2083"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1938"/>
        <w:gridCol w:w="2030"/>
      </w:tblGrid>
      <w:tr w:rsidR="00F67755" w:rsidTr="00F67755">
        <w:trPr>
          <w:cantSplit/>
          <w:tblHeader/>
          <w:tblCellSpacing w:w="0" w:type="dxa"/>
          <w:jc w:val="center"/>
        </w:trPr>
        <w:tc>
          <w:tcPr>
            <w:tcW w:w="2442" w:type="pct"/>
            <w:tcBorders>
              <w:top w:val="outset" w:sz="6" w:space="0" w:color="auto"/>
              <w:left w:val="outset" w:sz="6" w:space="0" w:color="auto"/>
              <w:bottom w:val="outset" w:sz="6" w:space="0" w:color="auto"/>
              <w:right w:val="outset" w:sz="12" w:space="0" w:color="auto"/>
            </w:tcBorders>
            <w:shd w:val="clear" w:color="auto" w:fill="E6E6E6"/>
            <w:vAlign w:val="center"/>
          </w:tcPr>
          <w:bookmarkEnd w:id="172"/>
          <w:bookmarkEnd w:id="173"/>
          <w:bookmarkEnd w:id="174"/>
          <w:p w:rsidR="00F67755" w:rsidRDefault="00F67755">
            <w:pPr>
              <w:pStyle w:val="TableEntryHeader"/>
            </w:pPr>
            <w:r>
              <w:t>Datum</w:t>
            </w:r>
          </w:p>
        </w:tc>
        <w:tc>
          <w:tcPr>
            <w:tcW w:w="2558" w:type="pct"/>
            <w:tcBorders>
              <w:top w:val="outset" w:sz="6" w:space="0" w:color="auto"/>
              <w:left w:val="outset" w:sz="12" w:space="0" w:color="auto"/>
              <w:bottom w:val="outset" w:sz="6" w:space="0" w:color="auto"/>
              <w:right w:val="outset" w:sz="12" w:space="0" w:color="auto"/>
            </w:tcBorders>
            <w:shd w:val="clear" w:color="auto" w:fill="E6E6E6"/>
            <w:vAlign w:val="center"/>
          </w:tcPr>
          <w:p w:rsidR="00F67755" w:rsidRDefault="00F67755">
            <w:pPr>
              <w:pStyle w:val="TableEntryHeader"/>
            </w:pPr>
            <w:r>
              <w:t>PCC Template Name</w:t>
            </w:r>
          </w:p>
        </w:tc>
      </w:tr>
      <w:tr w:rsidR="00F67755" w:rsidTr="00F67755">
        <w:trPr>
          <w:trHeight w:val="222"/>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Demographics</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Header Modules </w:t>
            </w:r>
          </w:p>
          <w:p w:rsidR="00F67755" w:rsidRDefault="00F67755">
            <w:pPr>
              <w:pStyle w:val="TableEntry"/>
              <w:ind w:left="0"/>
            </w:pPr>
            <w:r>
              <w:lastRenderedPageBreak/>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lastRenderedPageBreak/>
              <w:t>Chief Complaint</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Chief Complaint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Problem List</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Problems</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rsidP="001650B8">
            <w:pPr>
              <w:pStyle w:val="TableEntry"/>
            </w:pPr>
            <w:r>
              <w:t>Admission Medication History</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rsidP="001650B8">
            <w:pPr>
              <w:pStyle w:val="TableEntry"/>
              <w:ind w:left="0"/>
            </w:pPr>
            <w:r>
              <w:t>Admission Medication History</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Pregnancy History</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Pregnancy History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HPI or Intermin Medical History</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History of Present Illness</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Medical History</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History of Past Illness (See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rsidP="007B3959">
            <w:pPr>
              <w:pStyle w:val="TableEntry"/>
            </w:pPr>
            <w:r>
              <w:t>Social History</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 Coded Social History</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Medical History – Relevant Family History</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Coded Family Medical History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Allergies</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Allergies and Other Adverse Reactions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Menstrual History/Symptoms Since LMP</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Review of Systems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Genetic Screening/Teratology Counseling</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Coded Family History Medical History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Infection History</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Coded History of Infection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Initial Phyiscal Examination</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Coded Physical Exam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Vital Signs</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Coded Vital Signs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lastRenderedPageBreak/>
              <w:t xml:space="preserve">Pain Assessment </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Pain Assessment Panel</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Diagnostic Findings</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Prenatal Events: Coded Results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Del="007B3959" w:rsidRDefault="00F67755">
            <w:pPr>
              <w:pStyle w:val="TableEntry"/>
            </w:pPr>
            <w:r>
              <w:t>Antenatal Test Results</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Del="007B3959" w:rsidRDefault="00F67755">
            <w:pPr>
              <w:pStyle w:val="TableEntry"/>
              <w:ind w:left="0"/>
            </w:pPr>
            <w:r>
              <w:t>Coded Antenatal Testing and Surveillance</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Surgical History</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 xml:space="preserve">History of Surgical Procedures </w:t>
            </w:r>
          </w:p>
          <w:p w:rsidR="00F67755" w:rsidRDefault="00F67755">
            <w:pPr>
              <w:pStyle w:val="TableEntry"/>
              <w:ind w:left="0"/>
            </w:pPr>
            <w:r>
              <w:t>(See Note 1)</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Prenatal Events</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Prenatal Events</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Estimated Delivery Date</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Estimated Delivery Date</w:t>
            </w:r>
          </w:p>
        </w:tc>
      </w:tr>
      <w:tr w:rsidR="00F67755" w:rsidTr="00F67755">
        <w:trPr>
          <w:tblCellSpacing w:w="0" w:type="dxa"/>
          <w:jc w:val="center"/>
        </w:trPr>
        <w:tc>
          <w:tcPr>
            <w:tcW w:w="2442"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Care Plan</w:t>
            </w:r>
          </w:p>
        </w:tc>
        <w:tc>
          <w:tcPr>
            <w:tcW w:w="2558"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ind w:left="0"/>
            </w:pPr>
            <w:r>
              <w:t>Care Plan</w:t>
            </w:r>
          </w:p>
        </w:tc>
      </w:tr>
    </w:tbl>
    <w:p w:rsidR="005F4402" w:rsidRDefault="005F4402">
      <w:pPr>
        <w:pStyle w:val="Note"/>
        <w:jc w:val="center"/>
      </w:pPr>
      <w:r>
        <w:t>Note 1: This template is part of Antepartum History and Physical</w:t>
      </w:r>
    </w:p>
    <w:p w:rsidR="005F4402" w:rsidRDefault="005F4402">
      <w:pPr>
        <w:pStyle w:val="BodyText"/>
        <w:rPr>
          <w:i/>
          <w:iCs/>
        </w:rPr>
      </w:pPr>
    </w:p>
    <w:p w:rsidR="005F4402" w:rsidRDefault="005F4402">
      <w:pPr>
        <w:pStyle w:val="Heading2"/>
        <w:numPr>
          <w:ilvl w:val="0"/>
          <w:numId w:val="0"/>
        </w:numPr>
      </w:pPr>
      <w:bookmarkStart w:id="188" w:name="_Toc262829622"/>
      <w:r>
        <w:t>X.8 References</w:t>
      </w:r>
      <w:bookmarkEnd w:id="188"/>
    </w:p>
    <w:p w:rsidR="005F4402" w:rsidRDefault="005F4402">
      <w:pPr>
        <w:pStyle w:val="BodyText"/>
        <w:rPr>
          <w:noProof w:val="0"/>
        </w:rPr>
      </w:pPr>
      <w:r>
        <w:rPr>
          <w:noProof w:val="0"/>
        </w:rPr>
        <w:t>This profile contains different summaries based on data elements collected from different forms originating from various organizations in the United States and Europe.  The generic forms used to build this profile are:</w:t>
      </w:r>
    </w:p>
    <w:p w:rsidR="005F4402" w:rsidRDefault="005F4402">
      <w:pPr>
        <w:pStyle w:val="BodyText"/>
        <w:numPr>
          <w:ilvl w:val="0"/>
          <w:numId w:val="25"/>
        </w:numPr>
        <w:rPr>
          <w:noProof w:val="0"/>
        </w:rPr>
      </w:pPr>
      <w:r>
        <w:rPr>
          <w:noProof w:val="0"/>
        </w:rPr>
        <w:t>Demographic information about the mother, the father and the child</w:t>
      </w:r>
    </w:p>
    <w:p w:rsidR="005F4402" w:rsidRDefault="005F4402">
      <w:pPr>
        <w:pStyle w:val="BodyText"/>
        <w:numPr>
          <w:ilvl w:val="0"/>
          <w:numId w:val="25"/>
        </w:numPr>
        <w:spacing w:before="0"/>
        <w:rPr>
          <w:noProof w:val="0"/>
        </w:rPr>
      </w:pPr>
      <w:r>
        <w:rPr>
          <w:noProof w:val="0"/>
        </w:rPr>
        <w:t xml:space="preserve">General information about the family </w:t>
      </w:r>
    </w:p>
    <w:p w:rsidR="005F4402" w:rsidRDefault="005F4402">
      <w:pPr>
        <w:pStyle w:val="BodyText"/>
        <w:numPr>
          <w:ilvl w:val="0"/>
          <w:numId w:val="25"/>
        </w:numPr>
        <w:spacing w:before="0"/>
        <w:rPr>
          <w:noProof w:val="0"/>
        </w:rPr>
      </w:pPr>
      <w:r>
        <w:rPr>
          <w:noProof w:val="0"/>
        </w:rPr>
        <w:t xml:space="preserve">Admission Assessment for Labor and Delivery  </w:t>
      </w:r>
    </w:p>
    <w:p w:rsidR="005F4402" w:rsidRDefault="005F4402">
      <w:pPr>
        <w:pStyle w:val="BodyText"/>
        <w:numPr>
          <w:ilvl w:val="0"/>
          <w:numId w:val="25"/>
        </w:numPr>
        <w:spacing w:before="0"/>
        <w:rPr>
          <w:noProof w:val="0"/>
        </w:rPr>
      </w:pPr>
      <w:r>
        <w:rPr>
          <w:noProof w:val="0"/>
        </w:rPr>
        <w:t xml:space="preserve">Transport Summary during pregnancy (if any) </w:t>
      </w:r>
    </w:p>
    <w:p w:rsidR="005F4402" w:rsidRDefault="005F4402">
      <w:pPr>
        <w:pStyle w:val="BodyText"/>
        <w:numPr>
          <w:ilvl w:val="0"/>
          <w:numId w:val="25"/>
        </w:numPr>
        <w:spacing w:before="0"/>
        <w:rPr>
          <w:noProof w:val="0"/>
        </w:rPr>
      </w:pPr>
      <w:r>
        <w:rPr>
          <w:noProof w:val="0"/>
        </w:rPr>
        <w:t>Antepartum Summary</w:t>
      </w:r>
    </w:p>
    <w:p w:rsidR="005F4402" w:rsidRDefault="005F4402">
      <w:pPr>
        <w:pStyle w:val="BodyText"/>
        <w:numPr>
          <w:ilvl w:val="0"/>
          <w:numId w:val="25"/>
        </w:numPr>
        <w:spacing w:before="0"/>
        <w:rPr>
          <w:noProof w:val="0"/>
        </w:rPr>
      </w:pPr>
      <w:r>
        <w:rPr>
          <w:noProof w:val="0"/>
        </w:rPr>
        <w:t xml:space="preserve">Labor &amp; Delivery Summary  (combined with the Newborn Birth Summary while in the birth room) </w:t>
      </w:r>
    </w:p>
    <w:p w:rsidR="005F4402" w:rsidRDefault="005F4402">
      <w:pPr>
        <w:pStyle w:val="BodyText"/>
        <w:numPr>
          <w:ilvl w:val="0"/>
          <w:numId w:val="25"/>
        </w:numPr>
        <w:spacing w:before="0"/>
        <w:rPr>
          <w:ins w:id="189" w:author="jamillar" w:date="2010-07-26T08:02:00Z"/>
          <w:noProof w:val="0"/>
        </w:rPr>
      </w:pPr>
      <w:r>
        <w:rPr>
          <w:noProof w:val="0"/>
        </w:rPr>
        <w:t>Maternal Discharge Summary</w:t>
      </w:r>
    </w:p>
    <w:p w:rsidR="00935FB8" w:rsidRDefault="00935FB8">
      <w:pPr>
        <w:pStyle w:val="BodyText"/>
        <w:numPr>
          <w:ilvl w:val="0"/>
          <w:numId w:val="25"/>
        </w:numPr>
        <w:spacing w:before="0"/>
        <w:rPr>
          <w:noProof w:val="0"/>
        </w:rPr>
      </w:pPr>
      <w:ins w:id="190" w:author="jamillar" w:date="2010-07-26T08:02:00Z">
        <w:r>
          <w:rPr>
            <w:noProof w:val="0"/>
          </w:rPr>
          <w:t>Patient Plan of Care Profile</w:t>
        </w:r>
      </w:ins>
    </w:p>
    <w:p w:rsidR="005F4402" w:rsidRDefault="005F4402">
      <w:pPr>
        <w:pStyle w:val="BodyText"/>
        <w:rPr>
          <w:noProof w:val="0"/>
        </w:rPr>
      </w:pPr>
    </w:p>
    <w:p w:rsidR="005F4402" w:rsidRDefault="005F4402">
      <w:pPr>
        <w:pStyle w:val="BodyText"/>
        <w:rPr>
          <w:noProof w:val="0"/>
        </w:rPr>
      </w:pPr>
      <w:r>
        <w:rPr>
          <w:noProof w:val="0"/>
        </w:rPr>
        <w:t>These forms and data elements were collected with the assistance of the following organizations:</w:t>
      </w:r>
    </w:p>
    <w:p w:rsidR="005F4402" w:rsidRDefault="005F4402">
      <w:pPr>
        <w:pStyle w:val="BodyText"/>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093"/>
        <w:gridCol w:w="7407"/>
      </w:tblGrid>
      <w:tr w:rsidR="005F4402">
        <w:trPr>
          <w:cantSplit/>
        </w:trPr>
        <w:tc>
          <w:tcPr>
            <w:tcW w:w="2093" w:type="dxa"/>
            <w:shd w:val="solid" w:color="D9D9D9" w:fill="auto"/>
            <w:vAlign w:val="center"/>
          </w:tcPr>
          <w:p w:rsidR="005F4402" w:rsidRDefault="005F4402">
            <w:pPr>
              <w:pStyle w:val="TableEntryHeader"/>
              <w:rPr>
                <w:noProof w:val="0"/>
              </w:rPr>
            </w:pPr>
            <w:r>
              <w:rPr>
                <w:noProof w:val="0"/>
              </w:rPr>
              <w:t>ACOGAR</w:t>
            </w:r>
          </w:p>
        </w:tc>
        <w:tc>
          <w:tcPr>
            <w:tcW w:w="7407" w:type="dxa"/>
            <w:vAlign w:val="center"/>
          </w:tcPr>
          <w:p w:rsidR="005F4402" w:rsidRDefault="00492F99">
            <w:pPr>
              <w:pStyle w:val="TableEntry"/>
              <w:keepNext/>
              <w:keepLines/>
              <w:rPr>
                <w:noProof w:val="0"/>
              </w:rPr>
            </w:pPr>
            <w:r>
              <w:fldChar w:fldCharType="begin"/>
            </w:r>
            <w:r w:rsidR="00FC668D">
              <w:instrText>HYPERLINK "http://www.acog.org" \o "http://www.acog.org"</w:instrText>
            </w:r>
            <w:r>
              <w:fldChar w:fldCharType="separate"/>
            </w:r>
            <w:r w:rsidR="005F4402">
              <w:rPr>
                <w:rStyle w:val="Hyperlink"/>
                <w:noProof w:val="0"/>
                <w:color w:val="auto"/>
              </w:rPr>
              <w:t>American College of Obst</w:t>
            </w:r>
            <w:del w:id="191" w:author="jamillar" w:date="2010-07-27T21:49:00Z">
              <w:r w:rsidR="005F4402" w:rsidDel="001650B8">
                <w:rPr>
                  <w:rStyle w:val="Hyperlink"/>
                  <w:noProof w:val="0"/>
                  <w:color w:val="auto"/>
                </w:rPr>
                <w:delText>r</w:delText>
              </w:r>
            </w:del>
            <w:r w:rsidR="005F4402">
              <w:rPr>
                <w:rStyle w:val="Hyperlink"/>
                <w:noProof w:val="0"/>
                <w:color w:val="auto"/>
              </w:rPr>
              <w:t>etricians and Gynecologists (ACOG), Antepartum Record</w:t>
            </w:r>
            <w:r>
              <w:fldChar w:fldCharType="end"/>
            </w:r>
            <w:r w:rsidR="005F4402">
              <w:rPr>
                <w:noProof w:val="0"/>
              </w:rPr>
              <w:t xml:space="preserve"> </w:t>
            </w:r>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lastRenderedPageBreak/>
              <w:t>AUDIPOG</w:t>
            </w:r>
          </w:p>
        </w:tc>
        <w:tc>
          <w:tcPr>
            <w:tcW w:w="7407" w:type="dxa"/>
            <w:vAlign w:val="center"/>
          </w:tcPr>
          <w:p w:rsidR="005F4402" w:rsidRDefault="00665C4E">
            <w:pPr>
              <w:pStyle w:val="TableEntry"/>
              <w:keepNext/>
              <w:keepLines/>
              <w:rPr>
                <w:noProof w:val="0"/>
                <w:lang w:val="fr-FR"/>
              </w:rPr>
            </w:pPr>
            <w:hyperlink r:id="rId20" w:history="1">
              <w:r w:rsidR="005F4402">
                <w:rPr>
                  <w:rStyle w:val="Hyperlink"/>
                  <w:noProof w:val="0"/>
                  <w:color w:val="auto"/>
                  <w:lang w:val="fr-FR"/>
                </w:rPr>
                <w:t>Association des Utilisateurs de Dossiers Informatisés en Périnatalogie, Obstétrique et Gynécologie</w:t>
              </w:r>
            </w:hyperlink>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 xml:space="preserve">Dossier </w:t>
            </w:r>
            <w:proofErr w:type="spellStart"/>
            <w:r>
              <w:rPr>
                <w:noProof w:val="0"/>
              </w:rPr>
              <w:t>obstétrical</w:t>
            </w:r>
            <w:proofErr w:type="spellEnd"/>
          </w:p>
        </w:tc>
        <w:tc>
          <w:tcPr>
            <w:tcW w:w="7407" w:type="dxa"/>
            <w:vAlign w:val="center"/>
          </w:tcPr>
          <w:p w:rsidR="005F4402" w:rsidRDefault="00665C4E">
            <w:pPr>
              <w:pStyle w:val="TableEntry"/>
              <w:keepNext/>
              <w:keepLines/>
              <w:rPr>
                <w:noProof w:val="0"/>
                <w:lang w:val="fr-FR"/>
              </w:rPr>
            </w:pPr>
            <w:hyperlink r:id="rId21" w:history="1">
              <w:r w:rsidR="005F4402">
                <w:rPr>
                  <w:rStyle w:val="Hyperlink"/>
                  <w:noProof w:val="0"/>
                  <w:color w:val="auto"/>
                  <w:lang w:val="fr-FR"/>
                </w:rPr>
                <w:t>Fédération suisse des sages-femmes 2008</w:t>
              </w:r>
            </w:hyperlink>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UHIN</w:t>
            </w:r>
          </w:p>
        </w:tc>
        <w:tc>
          <w:tcPr>
            <w:tcW w:w="7407" w:type="dxa"/>
            <w:vAlign w:val="center"/>
          </w:tcPr>
          <w:p w:rsidR="005F4402" w:rsidRDefault="005F4402">
            <w:pPr>
              <w:pStyle w:val="TableEntry"/>
              <w:keepNext/>
              <w:keepLines/>
              <w:rPr>
                <w:noProof w:val="0"/>
              </w:rPr>
            </w:pPr>
            <w:r>
              <w:rPr>
                <w:noProof w:val="0"/>
              </w:rPr>
              <w:t>Utah Health Information Network</w:t>
            </w:r>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IH</w:t>
            </w:r>
          </w:p>
        </w:tc>
        <w:tc>
          <w:tcPr>
            <w:tcW w:w="7407" w:type="dxa"/>
            <w:vAlign w:val="center"/>
          </w:tcPr>
          <w:p w:rsidR="005F4402" w:rsidRDefault="005F4402">
            <w:pPr>
              <w:pStyle w:val="TableEntry"/>
              <w:keepNext/>
              <w:keepLines/>
              <w:rPr>
                <w:noProof w:val="0"/>
              </w:rPr>
            </w:pPr>
            <w:r>
              <w:rPr>
                <w:noProof w:val="0"/>
              </w:rPr>
              <w:t>Intermountain Healthcare</w:t>
            </w:r>
          </w:p>
        </w:tc>
      </w:tr>
    </w:tbl>
    <w:p w:rsidR="005F4402" w:rsidRDefault="005F4402">
      <w:pPr>
        <w:pStyle w:val="FigureTitle"/>
      </w:pPr>
    </w:p>
    <w:p w:rsidR="005F4402" w:rsidRDefault="005F4402">
      <w:pPr>
        <w:pStyle w:val="Heading1"/>
        <w:numPr>
          <w:ilvl w:val="0"/>
          <w:numId w:val="0"/>
        </w:numPr>
        <w:ind w:left="432" w:hanging="432"/>
      </w:pPr>
      <w:bookmarkStart w:id="192" w:name="_Toc262829623"/>
      <w:r>
        <w:lastRenderedPageBreak/>
        <w:t>Y Labor and Delivery Summary Content Profile (LDS)</w:t>
      </w:r>
      <w:bookmarkEnd w:id="192"/>
    </w:p>
    <w:p w:rsidR="005F4402" w:rsidRDefault="005F4402">
      <w:pPr>
        <w:pStyle w:val="BodyText"/>
        <w:rPr>
          <w:noProof w:val="0"/>
        </w:rPr>
      </w:pPr>
      <w:r>
        <w:rPr>
          <w:noProof w:val="0"/>
        </w:rPr>
        <w:t>Labor and Delivery Summary is a content profile that defines the structure of the data that is often collected during the labor and delivery period at the birthing facility.  It includes, but is not limited to demographics, histories, allergies, physical examinations, vital signs, and newborn delivery information.</w:t>
      </w:r>
    </w:p>
    <w:p w:rsidR="005F4402" w:rsidRDefault="005F4402">
      <w:pPr>
        <w:pStyle w:val="Heading2"/>
        <w:numPr>
          <w:ilvl w:val="0"/>
          <w:numId w:val="0"/>
        </w:numPr>
      </w:pPr>
      <w:bookmarkStart w:id="193" w:name="_Toc262829624"/>
      <w:r>
        <w:t>Y.1 Purpose and Scope</w:t>
      </w:r>
      <w:bookmarkEnd w:id="193"/>
    </w:p>
    <w:p w:rsidR="005F4402" w:rsidRDefault="005F4402">
      <w:pPr>
        <w:pStyle w:val="BodyText"/>
        <w:rPr>
          <w:noProof w:val="0"/>
        </w:rPr>
      </w:pPr>
      <w:r>
        <w:rPr>
          <w:noProof w:val="0"/>
        </w:rPr>
        <w:t xml:space="preserve">The information collected during labor, delivery, and the immediate postpartum period is very important to follow-up care for both mother and infant whether the follow-up care is provided in an inpatient or outpatient facility.  A physician's recommendation for a follow-up hematocrit test or evaluation of the incision in the office may be noted in the Labor and Delivery Summary or in the Maternal Discharge Summary.  These documents must be available in both inpatient and outpatient settings. </w:t>
      </w:r>
    </w:p>
    <w:p w:rsidR="005F4402" w:rsidRDefault="005F4402">
      <w:pPr>
        <w:pStyle w:val="BodyText"/>
        <w:rPr>
          <w:noProof w:val="0"/>
        </w:rPr>
      </w:pPr>
      <w:r>
        <w:rPr>
          <w:noProof w:val="0"/>
        </w:rPr>
        <w:t xml:space="preserve">Pertinent maternal information includes, but is not limited to, delivery type; labor type; anesthesia type; labor, delivery and postpartum complications; and specific maternal information such as medications, laboratory test results, allergies, and plans for contraception.  Pertinent neonatal information includes, but is not limited to, delivery method, gender, birth time, birth weight, gestational age at delivery, APGAR scores, and medications received in the delivery room including immunizations. </w:t>
      </w:r>
    </w:p>
    <w:p w:rsidR="005F4402" w:rsidRDefault="005F4402">
      <w:pPr>
        <w:pStyle w:val="Heading2"/>
        <w:numPr>
          <w:ilvl w:val="0"/>
          <w:numId w:val="0"/>
        </w:numPr>
        <w:ind w:left="576" w:hanging="576"/>
      </w:pPr>
      <w:bookmarkStart w:id="194" w:name="_Toc262829625"/>
      <w:r>
        <w:t>Y.2 Process Flow</w:t>
      </w:r>
      <w:bookmarkEnd w:id="194"/>
    </w:p>
    <w:p w:rsidR="005F4402" w:rsidRDefault="005F4402">
      <w:pPr>
        <w:pStyle w:val="Heading3"/>
        <w:numPr>
          <w:ilvl w:val="0"/>
          <w:numId w:val="0"/>
        </w:numPr>
        <w:ind w:left="1080" w:hanging="1080"/>
      </w:pPr>
      <w:bookmarkStart w:id="195" w:name="_Toc262829626"/>
      <w:r>
        <w:t>Y.2.1 Use Cases</w:t>
      </w:r>
      <w:bookmarkEnd w:id="195"/>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use cases see Perinatal Workflow section X.2.1.</w:t>
      </w:r>
    </w:p>
    <w:p w:rsidR="005F4402" w:rsidRDefault="005F4402">
      <w:pPr>
        <w:pStyle w:val="Heading3"/>
        <w:numPr>
          <w:ilvl w:val="0"/>
          <w:numId w:val="0"/>
        </w:numPr>
        <w:ind w:left="1080" w:hanging="1080"/>
      </w:pPr>
      <w:bookmarkStart w:id="196" w:name="_Toc262829627"/>
      <w:r>
        <w:t>Y.2.2 Diagrams</w:t>
      </w:r>
      <w:bookmarkEnd w:id="196"/>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diagrams see Perinatal Workflow section X.2.2.</w:t>
      </w:r>
    </w:p>
    <w:p w:rsidR="005F4402" w:rsidRDefault="005F4402">
      <w:pPr>
        <w:pStyle w:val="Heading2"/>
        <w:numPr>
          <w:ilvl w:val="0"/>
          <w:numId w:val="0"/>
        </w:numPr>
        <w:ind w:left="576" w:hanging="576"/>
      </w:pPr>
      <w:bookmarkStart w:id="197" w:name="_Toc262829628"/>
      <w:r>
        <w:t>Y.3 Actors/Transactions</w:t>
      </w:r>
      <w:bookmarkEnd w:id="197"/>
    </w:p>
    <w:p w:rsidR="005F4402" w:rsidRDefault="005F4402">
      <w:pPr>
        <w:pStyle w:val="BodyText"/>
        <w:rPr>
          <w:szCs w:val="24"/>
        </w:rPr>
      </w:pPr>
      <w:r>
        <w:rPr>
          <w:szCs w:val="24"/>
        </w:rPr>
        <w:t xml:space="preserve">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w:t>
      </w:r>
      <w:r>
        <w:rPr>
          <w:szCs w:val="24"/>
        </w:rPr>
        <w:lastRenderedPageBreak/>
        <w:t>appropriate IHE profiles described in the section on Content Bindings with XDS, XDM and XDR. in PCC TF_2:4.1</w:t>
      </w:r>
    </w:p>
    <w:p w:rsidR="005F4402" w:rsidRDefault="005F4402">
      <w:pPr>
        <w:pStyle w:val="BodyText"/>
        <w:rPr>
          <w:sz w:val="23"/>
          <w:szCs w:val="23"/>
        </w:rPr>
      </w:pPr>
    </w:p>
    <w:p w:rsidR="005F4402" w:rsidRDefault="00252CAF">
      <w:pPr>
        <w:pStyle w:val="BodyText"/>
        <w:jc w:val="center"/>
        <w:rPr>
          <w:iCs/>
        </w:rPr>
      </w:pPr>
      <w:r>
        <w:rPr>
          <w:iCs/>
        </w:rPr>
        <w:drawing>
          <wp:inline distT="0" distB="0" distL="0" distR="0">
            <wp:extent cx="4943475" cy="12668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43475" cy="1266825"/>
                    </a:xfrm>
                    <a:prstGeom prst="rect">
                      <a:avLst/>
                    </a:prstGeom>
                    <a:noFill/>
                    <a:ln w="9525">
                      <a:noFill/>
                      <a:miter lim="800000"/>
                      <a:headEnd/>
                      <a:tailEnd/>
                    </a:ln>
                  </pic:spPr>
                </pic:pic>
              </a:graphicData>
            </a:graphic>
          </wp:inline>
        </w:drawing>
      </w:r>
    </w:p>
    <w:p w:rsidR="005F4402" w:rsidRDefault="005F4402">
      <w:pPr>
        <w:pStyle w:val="FigureTitle"/>
      </w:pPr>
      <w:r>
        <w:t>Figure Y.3-1 Actor Diagram</w:t>
      </w:r>
    </w:p>
    <w:p w:rsidR="005F4402" w:rsidRDefault="005F4402">
      <w:pPr>
        <w:pStyle w:val="CustomTOC3"/>
      </w:pPr>
    </w:p>
    <w:p w:rsidR="005F4402" w:rsidRDefault="005F4402">
      <w:pPr>
        <w:pStyle w:val="Heading3"/>
        <w:numPr>
          <w:ilvl w:val="0"/>
          <w:numId w:val="0"/>
        </w:numPr>
        <w:ind w:left="1080" w:hanging="1080"/>
      </w:pPr>
      <w:bookmarkStart w:id="198" w:name="_Toc262829629"/>
      <w:r>
        <w:t>Y.3.1 Requirements of Actors</w:t>
      </w:r>
      <w:bookmarkEnd w:id="198"/>
    </w:p>
    <w:p w:rsidR="005F4402" w:rsidRDefault="005F4402">
      <w:pPr>
        <w:pStyle w:val="Heading2"/>
        <w:numPr>
          <w:ilvl w:val="0"/>
          <w:numId w:val="0"/>
        </w:numPr>
        <w:ind w:left="576" w:hanging="576"/>
      </w:pPr>
      <w:bookmarkStart w:id="199" w:name="_Toc262829630"/>
      <w:r>
        <w:t>Y.4 Options</w:t>
      </w:r>
      <w:bookmarkEnd w:id="199"/>
    </w:p>
    <w:p w:rsidR="005F4402" w:rsidRDefault="005F4402">
      <w:pPr>
        <w:pStyle w:val="TableTitle"/>
      </w:pPr>
      <w:r>
        <w:t>Table Y.4-1 Labor and Delivery Summary Options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firstRow="0" w:lastRow="0" w:firstColumn="0" w:lastColumn="0" w:noHBand="0" w:noVBand="0"/>
      </w:tblPr>
      <w:tblGrid>
        <w:gridCol w:w="1559"/>
        <w:gridCol w:w="3224"/>
        <w:gridCol w:w="1405"/>
      </w:tblGrid>
      <w:tr w:rsidR="005F4402">
        <w:trPr>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Actor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Section </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View Option (See Note 1)</w:t>
            </w:r>
          </w:p>
          <w:p w:rsidR="005F4402" w:rsidRDefault="005F4402">
            <w:pPr>
              <w:pStyle w:val="TableEntry"/>
            </w:pPr>
            <w:r>
              <w:t>Document Import Option (See Note 1)</w:t>
            </w:r>
            <w:r>
              <w:br/>
              <w:t>Section Import Option (See Note 1)</w:t>
            </w:r>
            <w:r>
              <w:br/>
              <w:t>Discrete Data Import Option (See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PCC TF-2: 3.0.1</w:t>
            </w:r>
          </w:p>
          <w:p w:rsidR="005F4402" w:rsidRDefault="005F4402">
            <w:pPr>
              <w:pStyle w:val="TableEntry"/>
            </w:pPr>
            <w:r>
              <w:t>PCC TF-2: 3.0.2</w:t>
            </w:r>
            <w:r>
              <w:br/>
              <w:t>PCC TF-2: 3.0.3</w:t>
            </w:r>
            <w:r>
              <w:br/>
              <w:t>PCC TF-2: 3.0.4</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 </w:t>
            </w:r>
          </w:p>
        </w:tc>
      </w:tr>
    </w:tbl>
    <w:p w:rsidR="005F4402" w:rsidRDefault="005F4402">
      <w:pPr>
        <w:pStyle w:val="Note"/>
        <w:jc w:val="center"/>
      </w:pPr>
      <w:r>
        <w:t xml:space="preserve">Note 1: The Actor </w:t>
      </w:r>
      <w:r w:rsidR="006338B8">
        <w:t>shall</w:t>
      </w:r>
      <w:r>
        <w:t xml:space="preserve"> support at least one of these options.</w:t>
      </w:r>
    </w:p>
    <w:p w:rsidR="005F4402" w:rsidRDefault="005F4402">
      <w:pPr>
        <w:pStyle w:val="Heading2"/>
        <w:numPr>
          <w:ilvl w:val="0"/>
          <w:numId w:val="0"/>
        </w:numPr>
        <w:ind w:left="576" w:hanging="576"/>
      </w:pPr>
      <w:bookmarkStart w:id="200" w:name="_Toc262829631"/>
      <w:r>
        <w:t>Y.5 Groupings</w:t>
      </w:r>
      <w:bookmarkEnd w:id="200"/>
    </w:p>
    <w:p w:rsidR="005F4402" w:rsidRDefault="005F4402">
      <w:pPr>
        <w:pStyle w:val="BodyText"/>
      </w:pPr>
      <w:r>
        <w:t>Groupings are needed to represent which templates are required from other content profiles and will be added in future work.</w:t>
      </w:r>
    </w:p>
    <w:p w:rsidR="005F4402" w:rsidRDefault="005F4402">
      <w:pPr>
        <w:pStyle w:val="Heading2"/>
        <w:numPr>
          <w:ilvl w:val="0"/>
          <w:numId w:val="0"/>
        </w:numPr>
        <w:ind w:left="576" w:hanging="576"/>
      </w:pPr>
      <w:bookmarkStart w:id="201" w:name="_Toc262829632"/>
      <w:r>
        <w:lastRenderedPageBreak/>
        <w:t>Y.6 Security Considerations</w:t>
      </w:r>
      <w:bookmarkEnd w:id="201"/>
    </w:p>
    <w:p w:rsidR="005F4402" w:rsidRDefault="005F4402">
      <w:pPr>
        <w:pStyle w:val="Heading2"/>
        <w:numPr>
          <w:ilvl w:val="0"/>
          <w:numId w:val="0"/>
        </w:numPr>
        <w:ind w:left="576" w:hanging="576"/>
      </w:pPr>
      <w:bookmarkStart w:id="202" w:name="_Toc262829633"/>
      <w:r>
        <w:t>Y.7 Content Modules</w:t>
      </w:r>
      <w:bookmarkEnd w:id="202"/>
    </w:p>
    <w:p w:rsidR="005F4402" w:rsidRDefault="005F4402">
      <w:pPr>
        <w:pStyle w:val="TableTitle"/>
      </w:pPr>
    </w:p>
    <w:p w:rsidR="005F4402" w:rsidRDefault="005F4402">
      <w:pPr>
        <w:pStyle w:val="TableTitle"/>
      </w:pPr>
      <w:r>
        <w:t>Table Y.7</w:t>
      </w:r>
      <w:r>
        <w:noBreakHyphen/>
      </w:r>
      <w:r w:rsidR="00492F99">
        <w:fldChar w:fldCharType="begin"/>
      </w:r>
      <w:r w:rsidR="00190AE0">
        <w:instrText xml:space="preserve"> SEQ Figure \* ARABIC \s 2 </w:instrText>
      </w:r>
      <w:r w:rsidR="00492F99">
        <w:fldChar w:fldCharType="separate"/>
      </w:r>
      <w:r w:rsidR="009477B4">
        <w:t>1</w:t>
      </w:r>
      <w:r w:rsidR="00492F99">
        <w:fldChar w:fldCharType="end"/>
      </w:r>
      <w:r>
        <w:t xml:space="preserve"> Labor and Delivery Summary Content Modules</w:t>
      </w:r>
    </w:p>
    <w:p w:rsidR="00A9756D" w:rsidRDefault="00A9756D">
      <w:pPr>
        <w:pStyle w:val="TableTitle"/>
      </w:pPr>
    </w:p>
    <w:p w:rsidR="00A9756D" w:rsidRDefault="00A9756D" w:rsidP="00F67755">
      <w:pPr>
        <w:pStyle w:val="TableTitle"/>
        <w:tabs>
          <w:tab w:val="left" w:pos="1890"/>
        </w:tabs>
        <w:rPr>
          <w:rFonts w:ascii="Times New Roman" w:hAnsi="Times New Roman"/>
        </w:rPr>
      </w:pPr>
    </w:p>
    <w:tbl>
      <w:tblPr>
        <w:tblW w:w="2075"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2519"/>
        <w:gridCol w:w="1434"/>
      </w:tblGrid>
      <w:tr w:rsidR="00A9756D" w:rsidTr="00A9756D">
        <w:trPr>
          <w:cantSplit/>
          <w:tblHeader/>
          <w:tblCellSpacing w:w="0" w:type="dxa"/>
          <w:jc w:val="center"/>
        </w:trPr>
        <w:tc>
          <w:tcPr>
            <w:tcW w:w="3186" w:type="pct"/>
            <w:tcBorders>
              <w:top w:val="outset" w:sz="6" w:space="0" w:color="auto"/>
              <w:left w:val="outset" w:sz="6" w:space="0" w:color="auto"/>
              <w:bottom w:val="outset" w:sz="6" w:space="0" w:color="auto"/>
              <w:right w:val="outset" w:sz="12" w:space="0" w:color="auto"/>
            </w:tcBorders>
            <w:shd w:val="clear" w:color="auto" w:fill="E6E6E6"/>
            <w:vAlign w:val="center"/>
          </w:tcPr>
          <w:p w:rsidR="00A9756D" w:rsidRDefault="00A9756D" w:rsidP="00F67755">
            <w:pPr>
              <w:pStyle w:val="TableEntryHeader"/>
              <w:tabs>
                <w:tab w:val="left" w:pos="1890"/>
              </w:tabs>
            </w:pPr>
            <w:r>
              <w:t>Data Element</w:t>
            </w:r>
          </w:p>
        </w:tc>
        <w:tc>
          <w:tcPr>
            <w:tcW w:w="1814" w:type="pct"/>
            <w:tcBorders>
              <w:top w:val="outset" w:sz="6" w:space="0" w:color="auto"/>
              <w:left w:val="outset" w:sz="12" w:space="0" w:color="auto"/>
              <w:bottom w:val="outset" w:sz="6" w:space="0" w:color="auto"/>
              <w:right w:val="outset" w:sz="12" w:space="0" w:color="auto"/>
            </w:tcBorders>
            <w:shd w:val="clear" w:color="auto" w:fill="E6E6E6"/>
            <w:vAlign w:val="center"/>
          </w:tcPr>
          <w:p w:rsidR="00A9756D" w:rsidRDefault="00A9756D" w:rsidP="00F67755">
            <w:pPr>
              <w:pStyle w:val="TableEntryHeader"/>
              <w:tabs>
                <w:tab w:val="left" w:pos="1890"/>
              </w:tabs>
            </w:pPr>
            <w:r>
              <w:t>PCC Template Name</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Demographics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Header Modules</w:t>
            </w:r>
          </w:p>
          <w:p w:rsidR="00A9756D" w:rsidRDefault="00A9756D" w:rsidP="00F67755">
            <w:pPr>
              <w:pStyle w:val="TableEntry"/>
              <w:tabs>
                <w:tab w:val="left" w:pos="1890"/>
              </w:tabs>
            </w:pPr>
            <w:r>
              <w:t>(See Note 1)</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Admitting Diagnosis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Hospital Admission Diagnosis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 xml:space="preserve">History of Medications </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Admission Medication History</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Chief Complaint</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Chief Complaint</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Arrival Mode</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Transport Mode</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Admission Assessment and Plan</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Assessment and Plan</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Problem List</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Problems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Maternal and Fetal Labs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Coded Results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 xml:space="preserve">Interim Medical History </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History of Present Illness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Past Medical History</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History of Past Illness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Advance Directives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Coded Advance Directives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Patient’s Birth Plan</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Birth Plan</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lastRenderedPageBreak/>
              <w:t>Allergies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Allergies and Other Adverse Reactions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Maternal Physical Exam</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Coded Physical Exam</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Estimated Date of Delivery determined at admission</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Estimated Delivery Date</w:t>
            </w:r>
          </w:p>
          <w:p w:rsidR="00A9756D" w:rsidRDefault="00A9756D" w:rsidP="00F67755">
            <w:pPr>
              <w:pStyle w:val="TableEntry"/>
              <w:tabs>
                <w:tab w:val="left" w:pos="1890"/>
              </w:tabs>
            </w:pPr>
            <w:r>
              <w:t>(See Note 1)</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Medications Administered</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Medications Administered</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 xml:space="preserve">Intravenous Fluids  </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Intravenous Fluids Administered</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Intake and Output (excludes estimated blood loss)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Intake and Output</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Blood Transfusions Received in Labor and Delivery</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History of Blood Transfusions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Surgical History</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History of Surgical Procedures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ind w:left="0"/>
              <w:rPr>
                <w:noProof w:val="0"/>
              </w:rPr>
            </w:pPr>
            <w:r>
              <w:rPr>
                <w:noProof w:val="0"/>
              </w:rPr>
              <w:t>Detailed Information of Labor and Delivery</w:t>
            </w:r>
          </w:p>
          <w:p w:rsidR="00A9756D" w:rsidRDefault="00A9756D" w:rsidP="00F67755">
            <w:pPr>
              <w:pStyle w:val="TableEntry"/>
              <w:tabs>
                <w:tab w:val="left" w:pos="1890"/>
              </w:tabs>
            </w:pP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Labor and Delivery Events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Procedures and Interventions during Labor and Delivery</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Labor and Delivery Events: Procedures and Interventions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Labor, Delivery and Operative Complications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Problems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rPr>
                <w:rFonts w:eastAsia="Arial Unicode MS"/>
                <w:szCs w:val="18"/>
              </w:rPr>
              <w:t>Outcomes Related to the Labor and Delivery Process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Labor and Delivery Events: Event Outcomes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Maternal Blood Loss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 xml:space="preserve">Estimated Blood Loss </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lastRenderedPageBreak/>
              <w:t>Antenatal Tests Performed while in Labor and Delivery</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Coded Antenatal Testing and Surveillance</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Pain Assessment</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Pain Assessment Panel</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Physical Exam Findings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Newborn Delivery Information: Coded Physical Exam</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Pr="00891F3F" w:rsidRDefault="00A9756D" w:rsidP="00F67755">
            <w:pPr>
              <w:pStyle w:val="TableEntry"/>
              <w:tabs>
                <w:tab w:val="left" w:pos="1890"/>
              </w:tabs>
            </w:pPr>
            <w:r w:rsidRPr="00891F3F">
              <w:t>Birth Date/Time</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Pr="00891F3F" w:rsidRDefault="00A9756D" w:rsidP="00F67755">
            <w:pPr>
              <w:pStyle w:val="TableEntry"/>
              <w:tabs>
                <w:tab w:val="left" w:pos="1890"/>
              </w:tabs>
            </w:pPr>
            <w:r w:rsidRPr="00891F3F">
              <w:t>Newborn Delivery Information</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Newborn Complications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Newborn Delivery Information: Problems</w:t>
            </w:r>
            <w:ins w:id="203" w:author="jamillar" w:date="2010-08-02T06:31:00Z">
              <w:r w:rsidR="00457E6E">
                <w:t xml:space="preserve"> </w:t>
              </w:r>
            </w:ins>
            <w:ins w:id="204" w:author="jamillar" w:date="2010-08-02T06:32:00Z">
              <w:r w:rsidR="00457E6E">
                <w:t xml:space="preserve">  </w:t>
              </w:r>
            </w:ins>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Newborn Output in Delivery</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Intake and Output</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Cord Blood Tests</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Coded Results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Newborn Medications Given in Birthing Suite</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Newborn Delivery Information: Medications</w:t>
            </w:r>
          </w:p>
        </w:tc>
      </w:tr>
      <w:tr w:rsidR="00A9756D" w:rsidTr="00A9756D">
        <w:trPr>
          <w:cantSplit/>
          <w:trHeight w:val="222"/>
          <w:tblCellSpacing w:w="0" w:type="dxa"/>
          <w:jc w:val="center"/>
        </w:trPr>
        <w:tc>
          <w:tcPr>
            <w:tcW w:w="3186"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Newborn Procedures or Interventions in Birthing Suite</w:t>
            </w:r>
          </w:p>
        </w:tc>
        <w:tc>
          <w:tcPr>
            <w:tcW w:w="1814" w:type="pct"/>
            <w:tcBorders>
              <w:top w:val="outset" w:sz="6" w:space="0" w:color="auto"/>
              <w:left w:val="outset" w:sz="6" w:space="0" w:color="auto"/>
              <w:bottom w:val="outset" w:sz="6" w:space="0" w:color="auto"/>
              <w:right w:val="outset" w:sz="6" w:space="0" w:color="auto"/>
            </w:tcBorders>
            <w:vAlign w:val="center"/>
          </w:tcPr>
          <w:p w:rsidR="00A9756D" w:rsidRDefault="00A9756D" w:rsidP="00F67755">
            <w:pPr>
              <w:pStyle w:val="TableEntry"/>
              <w:tabs>
                <w:tab w:val="left" w:pos="1890"/>
              </w:tabs>
            </w:pPr>
            <w:r>
              <w:t>Newborn Delivery Information: Procedures and Interventions</w:t>
            </w:r>
          </w:p>
        </w:tc>
      </w:tr>
    </w:tbl>
    <w:p w:rsidR="005F4402" w:rsidRDefault="005F4402">
      <w:pPr>
        <w:pStyle w:val="Note"/>
        <w:jc w:val="center"/>
      </w:pPr>
      <w:r>
        <w:t>Note 1: This template is part of Labor and Delivery History and Physical</w:t>
      </w:r>
    </w:p>
    <w:p w:rsidR="005F4402" w:rsidRDefault="005F4402">
      <w:pPr>
        <w:pStyle w:val="BodyText"/>
        <w:rPr>
          <w:i/>
          <w:iCs/>
        </w:rPr>
      </w:pPr>
    </w:p>
    <w:p w:rsidR="005F4402" w:rsidRDefault="005F4402">
      <w:pPr>
        <w:pStyle w:val="Heading2"/>
        <w:numPr>
          <w:ilvl w:val="0"/>
          <w:numId w:val="0"/>
        </w:numPr>
      </w:pPr>
      <w:bookmarkStart w:id="205" w:name="_Toc262829634"/>
      <w:r>
        <w:t>Y.8 References</w:t>
      </w:r>
      <w:bookmarkEnd w:id="205"/>
    </w:p>
    <w:p w:rsidR="005F4402" w:rsidRDefault="005F4402">
      <w:pPr>
        <w:pStyle w:val="BodyText"/>
        <w:rPr>
          <w:noProof w:val="0"/>
        </w:rPr>
      </w:pPr>
      <w:r>
        <w:rPr>
          <w:noProof w:val="0"/>
        </w:rPr>
        <w:t>This profile contains different summaries based on data elements collected from different forms originating from various organizations in the United States and Europe.  The generic forms used to build this profile are:</w:t>
      </w:r>
    </w:p>
    <w:p w:rsidR="005F4402" w:rsidRDefault="005F4402">
      <w:pPr>
        <w:pStyle w:val="ListBullet2"/>
      </w:pPr>
      <w:r>
        <w:lastRenderedPageBreak/>
        <w:t>Demographic information about the mother, the father and the child</w:t>
      </w:r>
    </w:p>
    <w:p w:rsidR="005F4402" w:rsidRDefault="005F4402">
      <w:pPr>
        <w:pStyle w:val="ListBullet2"/>
      </w:pPr>
      <w:r>
        <w:t xml:space="preserve">General information about the family </w:t>
      </w:r>
    </w:p>
    <w:p w:rsidR="005F4402" w:rsidRDefault="005F4402">
      <w:pPr>
        <w:pStyle w:val="ListBullet2"/>
      </w:pPr>
      <w:r>
        <w:t xml:space="preserve">Admission Assessment for Labor and Delivery  </w:t>
      </w:r>
    </w:p>
    <w:p w:rsidR="005F4402" w:rsidRDefault="005F4402">
      <w:pPr>
        <w:pStyle w:val="ListBullet2"/>
      </w:pPr>
      <w:r>
        <w:t xml:space="preserve">Transport Summary during pregnancy (if any) </w:t>
      </w:r>
    </w:p>
    <w:p w:rsidR="005F4402" w:rsidRDefault="005F4402">
      <w:pPr>
        <w:pStyle w:val="ListBullet2"/>
      </w:pPr>
      <w:r>
        <w:t>Antepartum Summary</w:t>
      </w:r>
    </w:p>
    <w:p w:rsidR="005F4402" w:rsidRDefault="005F4402">
      <w:pPr>
        <w:pStyle w:val="ListBullet2"/>
      </w:pPr>
      <w:r>
        <w:t xml:space="preserve">Labor &amp; Delivery Summary  (combined with the Newborn Birth Summary while in the birth room) </w:t>
      </w:r>
    </w:p>
    <w:p w:rsidR="005F4402" w:rsidRDefault="005F4402">
      <w:pPr>
        <w:pStyle w:val="ListBullet2"/>
        <w:rPr>
          <w:ins w:id="206" w:author="jamillar" w:date="2010-07-26T08:03:00Z"/>
        </w:rPr>
      </w:pPr>
      <w:r>
        <w:t>Maternal Discharge Summary</w:t>
      </w:r>
    </w:p>
    <w:p w:rsidR="00935FB8" w:rsidRDefault="00935FB8">
      <w:pPr>
        <w:pStyle w:val="ListBullet2"/>
      </w:pPr>
      <w:ins w:id="207" w:author="jamillar" w:date="2010-07-26T08:03:00Z">
        <w:r>
          <w:t>Patient Plan of Care Profile</w:t>
        </w:r>
      </w:ins>
    </w:p>
    <w:p w:rsidR="005F4402" w:rsidRDefault="005F4402">
      <w:pPr>
        <w:pStyle w:val="BodyText"/>
        <w:rPr>
          <w:noProof w:val="0"/>
        </w:rPr>
      </w:pPr>
    </w:p>
    <w:p w:rsidR="005F4402" w:rsidRDefault="005F4402">
      <w:pPr>
        <w:pStyle w:val="BodyText"/>
        <w:rPr>
          <w:noProof w:val="0"/>
        </w:rPr>
      </w:pPr>
      <w:r>
        <w:rPr>
          <w:noProof w:val="0"/>
        </w:rPr>
        <w:t>These forms and data elements were collected with the assistance of the following organizations:</w:t>
      </w:r>
    </w:p>
    <w:p w:rsidR="005F4402" w:rsidRDefault="005F4402">
      <w:pPr>
        <w:pStyle w:val="BodyText"/>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093"/>
        <w:gridCol w:w="7407"/>
      </w:tblGrid>
      <w:tr w:rsidR="005F4402">
        <w:trPr>
          <w:cantSplit/>
        </w:trPr>
        <w:tc>
          <w:tcPr>
            <w:tcW w:w="2093" w:type="dxa"/>
            <w:shd w:val="solid" w:color="D9D9D9" w:fill="auto"/>
            <w:vAlign w:val="center"/>
          </w:tcPr>
          <w:p w:rsidR="005F4402" w:rsidRDefault="005F4402">
            <w:pPr>
              <w:pStyle w:val="TableEntryHeader"/>
              <w:rPr>
                <w:noProof w:val="0"/>
              </w:rPr>
            </w:pPr>
            <w:r>
              <w:rPr>
                <w:noProof w:val="0"/>
              </w:rPr>
              <w:t>ACOGAR</w:t>
            </w:r>
          </w:p>
        </w:tc>
        <w:tc>
          <w:tcPr>
            <w:tcW w:w="7407" w:type="dxa"/>
            <w:vAlign w:val="center"/>
          </w:tcPr>
          <w:p w:rsidR="005F4402" w:rsidRDefault="00492F99">
            <w:pPr>
              <w:pStyle w:val="TableEntry"/>
              <w:keepNext/>
              <w:keepLines/>
              <w:rPr>
                <w:noProof w:val="0"/>
              </w:rPr>
            </w:pPr>
            <w:r>
              <w:fldChar w:fldCharType="begin"/>
            </w:r>
            <w:r w:rsidR="00FC668D">
              <w:instrText>HYPERLINK "http://www.acog.org" \o "http://www.acog.org"</w:instrText>
            </w:r>
            <w:r>
              <w:fldChar w:fldCharType="separate"/>
            </w:r>
            <w:r w:rsidR="005F4402">
              <w:rPr>
                <w:rStyle w:val="Hyperlink"/>
                <w:noProof w:val="0"/>
                <w:color w:val="auto"/>
              </w:rPr>
              <w:t>American College of Obst</w:t>
            </w:r>
            <w:del w:id="208" w:author="jamillar" w:date="2010-07-27T21:49:00Z">
              <w:r w:rsidR="005F4402" w:rsidDel="001650B8">
                <w:rPr>
                  <w:rStyle w:val="Hyperlink"/>
                  <w:noProof w:val="0"/>
                  <w:color w:val="auto"/>
                </w:rPr>
                <w:delText>r</w:delText>
              </w:r>
            </w:del>
            <w:r w:rsidR="005F4402">
              <w:rPr>
                <w:rStyle w:val="Hyperlink"/>
                <w:noProof w:val="0"/>
                <w:color w:val="auto"/>
              </w:rPr>
              <w:t>etricians and Gynecologists (ACOG), Antepartum Record</w:t>
            </w:r>
            <w:r>
              <w:fldChar w:fldCharType="end"/>
            </w:r>
            <w:r w:rsidR="005F4402">
              <w:rPr>
                <w:noProof w:val="0"/>
              </w:rPr>
              <w:t xml:space="preserve"> </w:t>
            </w:r>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AUDIPOG</w:t>
            </w:r>
          </w:p>
        </w:tc>
        <w:tc>
          <w:tcPr>
            <w:tcW w:w="7407" w:type="dxa"/>
            <w:vAlign w:val="center"/>
          </w:tcPr>
          <w:p w:rsidR="005F4402" w:rsidRDefault="00665C4E">
            <w:pPr>
              <w:pStyle w:val="TableEntry"/>
              <w:keepNext/>
              <w:keepLines/>
              <w:rPr>
                <w:noProof w:val="0"/>
                <w:lang w:val="fr-FR"/>
              </w:rPr>
            </w:pPr>
            <w:hyperlink r:id="rId22" w:history="1">
              <w:r w:rsidR="005F4402">
                <w:rPr>
                  <w:rStyle w:val="Hyperlink"/>
                  <w:noProof w:val="0"/>
                  <w:color w:val="auto"/>
                  <w:lang w:val="fr-FR"/>
                </w:rPr>
                <w:t>Association des Utilisateurs de Dossiers Informatisés en Périnatalogie, Obstétrique et Gynécologie</w:t>
              </w:r>
            </w:hyperlink>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 xml:space="preserve">Dossier </w:t>
            </w:r>
            <w:proofErr w:type="spellStart"/>
            <w:r>
              <w:rPr>
                <w:noProof w:val="0"/>
              </w:rPr>
              <w:t>obstétrical</w:t>
            </w:r>
            <w:proofErr w:type="spellEnd"/>
          </w:p>
        </w:tc>
        <w:tc>
          <w:tcPr>
            <w:tcW w:w="7407" w:type="dxa"/>
            <w:vAlign w:val="center"/>
          </w:tcPr>
          <w:p w:rsidR="005F4402" w:rsidRDefault="00665C4E">
            <w:pPr>
              <w:pStyle w:val="TableEntry"/>
              <w:keepNext/>
              <w:keepLines/>
              <w:rPr>
                <w:noProof w:val="0"/>
                <w:lang w:val="fr-FR"/>
              </w:rPr>
            </w:pPr>
            <w:hyperlink r:id="rId23" w:history="1">
              <w:r w:rsidR="005F4402">
                <w:rPr>
                  <w:rStyle w:val="Hyperlink"/>
                  <w:noProof w:val="0"/>
                  <w:color w:val="auto"/>
                  <w:lang w:val="fr-FR"/>
                </w:rPr>
                <w:t>Fédération suisse des sages-femmes 2008</w:t>
              </w:r>
            </w:hyperlink>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UHIN</w:t>
            </w:r>
          </w:p>
        </w:tc>
        <w:tc>
          <w:tcPr>
            <w:tcW w:w="7407" w:type="dxa"/>
            <w:vAlign w:val="center"/>
          </w:tcPr>
          <w:p w:rsidR="005F4402" w:rsidRDefault="005F4402">
            <w:pPr>
              <w:pStyle w:val="TableEntry"/>
              <w:keepNext/>
              <w:keepLines/>
              <w:rPr>
                <w:noProof w:val="0"/>
              </w:rPr>
            </w:pPr>
            <w:r>
              <w:rPr>
                <w:noProof w:val="0"/>
              </w:rPr>
              <w:t>Utah Health Information Network</w:t>
            </w:r>
          </w:p>
        </w:tc>
      </w:tr>
      <w:tr w:rsidR="005F4402">
        <w:trPr>
          <w:cantSplit/>
        </w:trPr>
        <w:tc>
          <w:tcPr>
            <w:tcW w:w="2093" w:type="dxa"/>
            <w:shd w:val="solid" w:color="D9D9D9" w:fill="auto"/>
            <w:vAlign w:val="center"/>
          </w:tcPr>
          <w:p w:rsidR="005F4402" w:rsidRDefault="005F4402">
            <w:pPr>
              <w:pStyle w:val="TableEntryHeader"/>
              <w:rPr>
                <w:noProof w:val="0"/>
              </w:rPr>
            </w:pPr>
            <w:r>
              <w:rPr>
                <w:noProof w:val="0"/>
              </w:rPr>
              <w:t>IH</w:t>
            </w:r>
          </w:p>
        </w:tc>
        <w:tc>
          <w:tcPr>
            <w:tcW w:w="7407" w:type="dxa"/>
            <w:vAlign w:val="center"/>
          </w:tcPr>
          <w:p w:rsidR="005F4402" w:rsidRDefault="005F4402">
            <w:pPr>
              <w:pStyle w:val="TableEntry"/>
              <w:keepNext/>
              <w:keepLines/>
              <w:rPr>
                <w:noProof w:val="0"/>
              </w:rPr>
            </w:pPr>
            <w:r>
              <w:rPr>
                <w:noProof w:val="0"/>
              </w:rPr>
              <w:t>Intermountain Healthcare</w:t>
            </w:r>
          </w:p>
        </w:tc>
      </w:tr>
    </w:tbl>
    <w:p w:rsidR="005F4402" w:rsidRDefault="005F4402">
      <w:pPr>
        <w:pStyle w:val="BodyText"/>
        <w:rPr>
          <w:iCs/>
        </w:rPr>
      </w:pPr>
    </w:p>
    <w:p w:rsidR="005F4402" w:rsidRDefault="005F4402">
      <w:pPr>
        <w:pStyle w:val="Heading1"/>
        <w:numPr>
          <w:ilvl w:val="0"/>
          <w:numId w:val="0"/>
        </w:numPr>
        <w:ind w:left="432" w:hanging="432"/>
      </w:pPr>
      <w:bookmarkStart w:id="209" w:name="_Toc262829635"/>
      <w:r>
        <w:lastRenderedPageBreak/>
        <w:t>Z Maternal Discharge Summary Content Profile (MDS)</w:t>
      </w:r>
      <w:bookmarkEnd w:id="209"/>
    </w:p>
    <w:p w:rsidR="005F4402" w:rsidRDefault="005F4402">
      <w:pPr>
        <w:pStyle w:val="BodyText"/>
        <w:rPr>
          <w:noProof w:val="0"/>
        </w:rPr>
      </w:pPr>
      <w:r>
        <w:rPr>
          <w:noProof w:val="0"/>
        </w:rPr>
        <w:t xml:space="preserve">Maternal Discharge Summary is a content profile that defines the structure of the data that is often collected </w:t>
      </w:r>
      <w:proofErr w:type="spellStart"/>
      <w:r>
        <w:rPr>
          <w:noProof w:val="0"/>
        </w:rPr>
        <w:t>post delivery</w:t>
      </w:r>
      <w:proofErr w:type="spellEnd"/>
      <w:r>
        <w:rPr>
          <w:noProof w:val="0"/>
        </w:rPr>
        <w:t xml:space="preserve"> until discharge from the birthing facility.  It includes, but is not limited to demographics, medications, laboratory results, newborn delivery information, patient education, and outcomes.</w:t>
      </w:r>
    </w:p>
    <w:p w:rsidR="005F4402" w:rsidRDefault="005F4402">
      <w:pPr>
        <w:pStyle w:val="Heading2"/>
        <w:numPr>
          <w:ilvl w:val="0"/>
          <w:numId w:val="0"/>
        </w:numPr>
      </w:pPr>
      <w:bookmarkStart w:id="210" w:name="_Toc262829636"/>
      <w:r>
        <w:t>Z.1 Purpose and Scope</w:t>
      </w:r>
      <w:bookmarkEnd w:id="210"/>
    </w:p>
    <w:p w:rsidR="005F4402" w:rsidRDefault="005F4402">
      <w:pPr>
        <w:pStyle w:val="BodyText"/>
        <w:rPr>
          <w:noProof w:val="0"/>
        </w:rPr>
      </w:pPr>
      <w:r>
        <w:rPr>
          <w:noProof w:val="0"/>
        </w:rPr>
        <w:t xml:space="preserve">The information collected during labor, delivery, and the immediate postpartum period is very important to follow-up care for both mother and infant whether the follow-up care is provided in an inpatient or outpatient facility.  A physician's recommendation for a follow-up hematocrit test or evaluation of the incision in the office may be noted in the Labor and Delivery Summary or in the Maternal Discharge Summary.  These documents must be available in both inpatient and outpatient settings. </w:t>
      </w:r>
    </w:p>
    <w:p w:rsidR="005F4402" w:rsidRDefault="005F4402">
      <w:pPr>
        <w:pStyle w:val="BodyText"/>
        <w:rPr>
          <w:noProof w:val="0"/>
        </w:rPr>
      </w:pPr>
      <w:r>
        <w:rPr>
          <w:noProof w:val="0"/>
        </w:rPr>
        <w:t xml:space="preserve">Pertinent maternal information includes, but is not limited to, delivery type; labor type; anesthesia type; labor, delivery and postpartum complications; and specific maternal information such as medications, laboratory test results, allergies, and plans for contraception.  Pertinent neonatal information includes, but is not limited to, delivery method, gender, birth time, birth weight, gestational age at delivery, APGAR scores, and medications received in the delivery room including immunizations. </w:t>
      </w:r>
    </w:p>
    <w:p w:rsidR="005F4402" w:rsidRDefault="005F4402">
      <w:pPr>
        <w:pStyle w:val="Heading2"/>
        <w:numPr>
          <w:ilvl w:val="0"/>
          <w:numId w:val="0"/>
        </w:numPr>
        <w:ind w:left="576" w:hanging="576"/>
      </w:pPr>
      <w:bookmarkStart w:id="211" w:name="_Toc262829637"/>
      <w:r>
        <w:t>Z.2 Process Flow</w:t>
      </w:r>
      <w:bookmarkEnd w:id="211"/>
    </w:p>
    <w:p w:rsidR="005F4402" w:rsidRDefault="005F4402">
      <w:pPr>
        <w:pStyle w:val="Heading3"/>
        <w:numPr>
          <w:ilvl w:val="0"/>
          <w:numId w:val="0"/>
        </w:numPr>
        <w:ind w:left="1080" w:hanging="1080"/>
      </w:pPr>
      <w:bookmarkStart w:id="212" w:name="_Toc262829638"/>
      <w:r>
        <w:t>Z.2.1 Use Cases</w:t>
      </w:r>
      <w:bookmarkEnd w:id="212"/>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use cases see Perinatal Workflow section X.2.1.</w:t>
      </w:r>
    </w:p>
    <w:p w:rsidR="005F4402" w:rsidRDefault="005F4402">
      <w:pPr>
        <w:pStyle w:val="Heading3"/>
        <w:numPr>
          <w:ilvl w:val="0"/>
          <w:numId w:val="0"/>
        </w:numPr>
        <w:ind w:left="1080" w:hanging="1080"/>
      </w:pPr>
      <w:bookmarkStart w:id="213" w:name="_Toc262829639"/>
      <w:r>
        <w:t>Z.2.2 Diagrams</w:t>
      </w:r>
      <w:bookmarkEnd w:id="213"/>
    </w:p>
    <w:p w:rsidR="005F4402" w:rsidRDefault="005F4402">
      <w:pPr>
        <w:pStyle w:val="instructions"/>
        <w:rPr>
          <w:b w:val="0"/>
          <w:iCs/>
        </w:rPr>
      </w:pPr>
      <w:r>
        <w:rPr>
          <w:b w:val="0"/>
          <w:iCs/>
        </w:rPr>
        <w:t>Change referenced section numbering when merged into technical framework</w:t>
      </w:r>
    </w:p>
    <w:p w:rsidR="005F4402" w:rsidRDefault="005F4402">
      <w:pPr>
        <w:pStyle w:val="CustomTOC4"/>
        <w:rPr>
          <w:rFonts w:ascii="Times New Roman" w:hAnsi="Times New Roman"/>
          <w:b w:val="0"/>
          <w:noProof/>
          <w:lang w:val="en-US"/>
        </w:rPr>
      </w:pPr>
      <w:r>
        <w:rPr>
          <w:rStyle w:val="BodyTextCharChar"/>
          <w:rFonts w:ascii="Times New Roman" w:hAnsi="Times New Roman"/>
          <w:b w:val="0"/>
        </w:rPr>
        <w:t>For applicable diagrams see Perinatal Workflow section X.2.2.</w:t>
      </w:r>
    </w:p>
    <w:p w:rsidR="005F4402" w:rsidRDefault="005F4402">
      <w:pPr>
        <w:pStyle w:val="Heading2"/>
        <w:numPr>
          <w:ilvl w:val="0"/>
          <w:numId w:val="0"/>
        </w:numPr>
        <w:ind w:left="576" w:hanging="576"/>
      </w:pPr>
      <w:bookmarkStart w:id="214" w:name="_Toc262829640"/>
      <w:r>
        <w:t>Z.3 Actors/Transactions</w:t>
      </w:r>
      <w:bookmarkEnd w:id="214"/>
    </w:p>
    <w:p w:rsidR="005F4402" w:rsidRDefault="005F4402">
      <w:pPr>
        <w:pStyle w:val="BodyText"/>
        <w:rPr>
          <w:szCs w:val="24"/>
        </w:rPr>
      </w:pPr>
      <w:r>
        <w:rPr>
          <w:szCs w:val="24"/>
        </w:rPr>
        <w:t xml:space="preserve">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w:t>
      </w:r>
      <w:r>
        <w:rPr>
          <w:szCs w:val="24"/>
        </w:rPr>
        <w:lastRenderedPageBreak/>
        <w:t>appropriate IHE profiles described in the section on Content Bindings with XDS, XDM and XDR. in PCC TF_2:4.1</w:t>
      </w:r>
    </w:p>
    <w:p w:rsidR="005F4402" w:rsidRDefault="005F4402">
      <w:pPr>
        <w:pStyle w:val="BodyText"/>
        <w:rPr>
          <w:sz w:val="23"/>
          <w:szCs w:val="23"/>
        </w:rPr>
      </w:pPr>
    </w:p>
    <w:p w:rsidR="005F4402" w:rsidRDefault="00252CAF">
      <w:pPr>
        <w:pStyle w:val="BodyText"/>
        <w:jc w:val="center"/>
        <w:rPr>
          <w:iCs/>
        </w:rPr>
      </w:pPr>
      <w:r>
        <w:rPr>
          <w:iCs/>
        </w:rPr>
        <w:drawing>
          <wp:inline distT="0" distB="0" distL="0" distR="0">
            <wp:extent cx="4943475" cy="12668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943475" cy="1266825"/>
                    </a:xfrm>
                    <a:prstGeom prst="rect">
                      <a:avLst/>
                    </a:prstGeom>
                    <a:noFill/>
                    <a:ln w="9525">
                      <a:noFill/>
                      <a:miter lim="800000"/>
                      <a:headEnd/>
                      <a:tailEnd/>
                    </a:ln>
                  </pic:spPr>
                </pic:pic>
              </a:graphicData>
            </a:graphic>
          </wp:inline>
        </w:drawing>
      </w:r>
    </w:p>
    <w:p w:rsidR="005F4402" w:rsidRDefault="005F4402">
      <w:pPr>
        <w:pStyle w:val="FigureTitle"/>
      </w:pPr>
      <w:r>
        <w:t>Figure Z.3-1 Actor Diagram</w:t>
      </w:r>
    </w:p>
    <w:p w:rsidR="005F4402" w:rsidRDefault="005F4402">
      <w:pPr>
        <w:pStyle w:val="CustomTOC3"/>
      </w:pPr>
    </w:p>
    <w:p w:rsidR="005F4402" w:rsidRDefault="005F4402">
      <w:pPr>
        <w:pStyle w:val="Heading3"/>
        <w:numPr>
          <w:ilvl w:val="0"/>
          <w:numId w:val="0"/>
        </w:numPr>
        <w:ind w:left="1080" w:hanging="1080"/>
      </w:pPr>
      <w:bookmarkStart w:id="215" w:name="_Toc262829641"/>
      <w:r>
        <w:t>Z.3.1 Requirements of Actors</w:t>
      </w:r>
      <w:bookmarkEnd w:id="215"/>
    </w:p>
    <w:p w:rsidR="005F4402" w:rsidRDefault="005F4402">
      <w:pPr>
        <w:pStyle w:val="Heading2"/>
        <w:numPr>
          <w:ilvl w:val="0"/>
          <w:numId w:val="0"/>
        </w:numPr>
        <w:ind w:left="576" w:hanging="576"/>
      </w:pPr>
      <w:bookmarkStart w:id="216" w:name="_Toc262829642"/>
      <w:r>
        <w:t>Z.4 Options</w:t>
      </w:r>
      <w:bookmarkEnd w:id="216"/>
    </w:p>
    <w:p w:rsidR="005F4402" w:rsidRDefault="005F4402">
      <w:pPr>
        <w:pStyle w:val="TableTitle"/>
      </w:pPr>
      <w:r>
        <w:t>Table Z.4-1 Maternal Discharge Summary Options</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CFCFCF"/>
        <w:tblCellMar>
          <w:top w:w="15" w:type="dxa"/>
          <w:left w:w="15" w:type="dxa"/>
          <w:bottom w:w="15" w:type="dxa"/>
          <w:right w:w="15" w:type="dxa"/>
        </w:tblCellMar>
        <w:tblLook w:val="0000" w:firstRow="0" w:lastRow="0" w:firstColumn="0" w:lastColumn="0" w:noHBand="0" w:noVBand="0"/>
      </w:tblPr>
      <w:tblGrid>
        <w:gridCol w:w="1559"/>
        <w:gridCol w:w="3224"/>
        <w:gridCol w:w="1405"/>
      </w:tblGrid>
      <w:tr w:rsidR="005F4402">
        <w:trPr>
          <w:tblCellSpacing w:w="0" w:type="dxa"/>
          <w:jc w:val="center"/>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Actor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Option </w:t>
            </w:r>
          </w:p>
        </w:tc>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Section </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View Option (See Note 1)</w:t>
            </w:r>
          </w:p>
          <w:p w:rsidR="005F4402" w:rsidRDefault="005F4402">
            <w:pPr>
              <w:pStyle w:val="TableEntry"/>
            </w:pPr>
            <w:r>
              <w:t>Document Import Option (See Note 1)</w:t>
            </w:r>
            <w:r>
              <w:br/>
              <w:t>Section Import Option (See Note 1)</w:t>
            </w:r>
            <w:r>
              <w:br/>
              <w:t>Discrete Data Import Option (See Note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PCC TF-2: 3.0.1</w:t>
            </w:r>
          </w:p>
          <w:p w:rsidR="005F4402" w:rsidRDefault="005F4402">
            <w:pPr>
              <w:pStyle w:val="TableEntry"/>
            </w:pPr>
            <w:r>
              <w:t>PCC TF-2: 3.0.2</w:t>
            </w:r>
            <w:r>
              <w:br/>
              <w:t>PCC TF-2: 3.0.3</w:t>
            </w:r>
            <w:r>
              <w:br/>
              <w:t>PCC TF-2: 3.0.4</w:t>
            </w:r>
          </w:p>
        </w:tc>
      </w:tr>
      <w:tr w:rsidR="005F440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Content Creator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No options defined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5F4402" w:rsidRDefault="005F4402">
            <w:pPr>
              <w:pStyle w:val="TableEntry"/>
            </w:pPr>
            <w:r>
              <w:t xml:space="preserve"> </w:t>
            </w:r>
          </w:p>
        </w:tc>
      </w:tr>
    </w:tbl>
    <w:p w:rsidR="005F4402" w:rsidRDefault="005F4402">
      <w:pPr>
        <w:pStyle w:val="Note"/>
        <w:jc w:val="center"/>
      </w:pPr>
      <w:r>
        <w:t xml:space="preserve">Note 1: The Actor </w:t>
      </w:r>
      <w:r w:rsidR="006338B8">
        <w:t>s</w:t>
      </w:r>
      <w:r>
        <w:t>hall support at least one of these options.</w:t>
      </w:r>
    </w:p>
    <w:p w:rsidR="005F4402" w:rsidRDefault="005F4402">
      <w:pPr>
        <w:pStyle w:val="Heading2"/>
        <w:numPr>
          <w:ilvl w:val="0"/>
          <w:numId w:val="0"/>
        </w:numPr>
        <w:ind w:left="576" w:hanging="576"/>
      </w:pPr>
      <w:bookmarkStart w:id="217" w:name="_Toc262829643"/>
      <w:r>
        <w:t>Z.5 Groupings</w:t>
      </w:r>
      <w:bookmarkEnd w:id="217"/>
    </w:p>
    <w:p w:rsidR="005F4402" w:rsidRDefault="005F4402">
      <w:pPr>
        <w:pStyle w:val="BodyText"/>
      </w:pPr>
      <w:r>
        <w:t>Groupings are needed to represent which templates are required from other content profiles and will be added in future work.</w:t>
      </w:r>
    </w:p>
    <w:p w:rsidR="005F4402" w:rsidRDefault="005F4402">
      <w:pPr>
        <w:pStyle w:val="Heading2"/>
        <w:numPr>
          <w:ilvl w:val="0"/>
          <w:numId w:val="0"/>
        </w:numPr>
        <w:ind w:left="576" w:hanging="576"/>
      </w:pPr>
      <w:bookmarkStart w:id="218" w:name="_Toc262829644"/>
      <w:r>
        <w:t>Z.6 Security Considerations</w:t>
      </w:r>
      <w:bookmarkEnd w:id="218"/>
    </w:p>
    <w:p w:rsidR="005F4402" w:rsidRDefault="005F4402">
      <w:pPr>
        <w:pStyle w:val="Heading2"/>
        <w:numPr>
          <w:ilvl w:val="0"/>
          <w:numId w:val="0"/>
        </w:numPr>
        <w:ind w:left="576" w:hanging="576"/>
      </w:pPr>
      <w:bookmarkStart w:id="219" w:name="_Toc262829645"/>
      <w:r>
        <w:t>Z.7 Content Modules</w:t>
      </w:r>
      <w:bookmarkEnd w:id="219"/>
    </w:p>
    <w:p w:rsidR="005F4402" w:rsidRDefault="005F4402">
      <w:pPr>
        <w:pStyle w:val="TableTitle"/>
      </w:pPr>
    </w:p>
    <w:p w:rsidR="005F4402" w:rsidRDefault="005F4402">
      <w:pPr>
        <w:pStyle w:val="TableTitle"/>
        <w:rPr>
          <w:rFonts w:ascii="Times New Roman" w:hAnsi="Times New Roman"/>
        </w:rPr>
      </w:pPr>
      <w:r>
        <w:t>Table Z.7</w:t>
      </w:r>
      <w:r>
        <w:noBreakHyphen/>
      </w:r>
      <w:r w:rsidR="00492F99">
        <w:fldChar w:fldCharType="begin"/>
      </w:r>
      <w:r w:rsidR="00190AE0">
        <w:instrText xml:space="preserve"> SEQ Figure \* ARABIC \s 2 </w:instrText>
      </w:r>
      <w:r w:rsidR="00492F99">
        <w:fldChar w:fldCharType="separate"/>
      </w:r>
      <w:r w:rsidR="009477B4">
        <w:t>1</w:t>
      </w:r>
      <w:r w:rsidR="00492F99">
        <w:fldChar w:fldCharType="end"/>
      </w:r>
      <w:r>
        <w:t xml:space="preserve"> Maternal Discharge Summary Content Modules</w:t>
      </w:r>
    </w:p>
    <w:tbl>
      <w:tblPr>
        <w:tblW w:w="1967" w:type="pct"/>
        <w:jc w:val="center"/>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1864"/>
        <w:gridCol w:w="1883"/>
      </w:tblGrid>
      <w:tr w:rsidR="00F67755" w:rsidTr="00F67755">
        <w:trPr>
          <w:cantSplit/>
          <w:tblHeader/>
          <w:tblCellSpacing w:w="0" w:type="dxa"/>
          <w:jc w:val="center"/>
        </w:trPr>
        <w:tc>
          <w:tcPr>
            <w:tcW w:w="2487" w:type="pct"/>
            <w:tcBorders>
              <w:top w:val="outset" w:sz="6" w:space="0" w:color="auto"/>
              <w:left w:val="outset" w:sz="6" w:space="0" w:color="auto"/>
              <w:bottom w:val="outset" w:sz="6" w:space="0" w:color="auto"/>
              <w:right w:val="outset" w:sz="12" w:space="0" w:color="auto"/>
            </w:tcBorders>
            <w:shd w:val="clear" w:color="auto" w:fill="E6E6E6"/>
            <w:vAlign w:val="center"/>
          </w:tcPr>
          <w:p w:rsidR="00F67755" w:rsidRDefault="00F67755">
            <w:pPr>
              <w:pStyle w:val="TableEntryHeader"/>
            </w:pPr>
            <w:r>
              <w:t>Data Element</w:t>
            </w:r>
          </w:p>
        </w:tc>
        <w:tc>
          <w:tcPr>
            <w:tcW w:w="2513" w:type="pct"/>
            <w:tcBorders>
              <w:top w:val="outset" w:sz="6" w:space="0" w:color="auto"/>
              <w:left w:val="outset" w:sz="12" w:space="0" w:color="auto"/>
              <w:bottom w:val="outset" w:sz="6" w:space="0" w:color="auto"/>
              <w:right w:val="outset" w:sz="12" w:space="0" w:color="auto"/>
            </w:tcBorders>
            <w:shd w:val="clear" w:color="auto" w:fill="E6E6E6"/>
            <w:vAlign w:val="center"/>
          </w:tcPr>
          <w:p w:rsidR="00F67755" w:rsidRDefault="00F67755">
            <w:pPr>
              <w:pStyle w:val="TableEntryHeader"/>
            </w:pPr>
            <w:r>
              <w:t>PCC Template Name</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Demographics</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Header Modules</w:t>
            </w:r>
          </w:p>
          <w:p w:rsidR="00F67755" w:rsidRDefault="00F67755">
            <w:pPr>
              <w:pStyle w:val="TableEntry"/>
            </w:pPr>
            <w:r>
              <w:lastRenderedPageBreak/>
              <w:t>(See Note 1)</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Pr="00805934" w:rsidRDefault="00F67755" w:rsidP="005F4402">
            <w:pPr>
              <w:pStyle w:val="TableEntry"/>
              <w:rPr>
                <w:rPrChange w:id="220" w:author="tsoutherland" w:date="2010-08-02T22:43:00Z">
                  <w:rPr>
                    <w:highlight w:val="yellow"/>
                  </w:rPr>
                </w:rPrChange>
              </w:rPr>
            </w:pPr>
            <w:r w:rsidRPr="00805934">
              <w:rPr>
                <w:rPrChange w:id="221" w:author="tsoutherland" w:date="2010-08-02T22:43:00Z">
                  <w:rPr>
                    <w:highlight w:val="yellow"/>
                  </w:rPr>
                </w:rPrChange>
              </w:rPr>
              <w:lastRenderedPageBreak/>
              <w:t>Discharge Date/Time</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Pr="00805934" w:rsidRDefault="00F67755" w:rsidP="005F4402">
            <w:pPr>
              <w:pStyle w:val="TableEntry"/>
              <w:rPr>
                <w:rPrChange w:id="222" w:author="tsoutherland" w:date="2010-08-02T22:43:00Z">
                  <w:rPr>
                    <w:highlight w:val="yellow"/>
                  </w:rPr>
                </w:rPrChange>
              </w:rPr>
            </w:pPr>
            <w:r w:rsidRPr="00805934">
              <w:rPr>
                <w:rPrChange w:id="223" w:author="tsoutherland" w:date="2010-08-02T22:43:00Z">
                  <w:rPr>
                    <w:highlight w:val="yellow"/>
                  </w:rPr>
                </w:rPrChange>
              </w:rPr>
              <w:t>Header Module</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4B70FD">
            <w:pPr>
              <w:pStyle w:val="TableEntry"/>
            </w:pPr>
            <w:r>
              <w:t xml:space="preserve">Admission Diagnosis </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Pr="00925BC9" w:rsidRDefault="00F67755" w:rsidP="005F4402">
            <w:pPr>
              <w:pStyle w:val="TableEntry"/>
              <w:rPr>
                <w:szCs w:val="18"/>
              </w:rPr>
            </w:pPr>
            <w:r w:rsidRPr="00925BC9">
              <w:rPr>
                <w:rStyle w:val="mw-headline"/>
                <w:bCs/>
                <w:color w:val="000000"/>
                <w:szCs w:val="18"/>
              </w:rPr>
              <w:t>Hospital Admission Diagnosis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4B70FD">
            <w:pPr>
              <w:pStyle w:val="TableEntry"/>
            </w:pPr>
            <w:r>
              <w:t xml:space="preserve"> Problem List</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Pr="00925BC9" w:rsidRDefault="00F67755" w:rsidP="005F4402">
            <w:pPr>
              <w:pStyle w:val="TableEntry"/>
              <w:rPr>
                <w:rStyle w:val="mw-headline"/>
                <w:bCs/>
                <w:color w:val="000000"/>
                <w:szCs w:val="18"/>
              </w:rPr>
            </w:pPr>
            <w:r>
              <w:rPr>
                <w:rStyle w:val="mw-headline"/>
                <w:bCs/>
                <w:color w:val="000000"/>
                <w:szCs w:val="18"/>
              </w:rPr>
              <w:t>Problems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5F4402">
            <w:pPr>
              <w:pStyle w:val="TableEntry"/>
            </w:pPr>
            <w:r>
              <w:t>Discharge Diagnosis</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5F4402">
            <w:pPr>
              <w:pStyle w:val="TableEntry"/>
            </w:pPr>
            <w:r>
              <w:t>Discharge Diagnosis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5F4402">
            <w:pPr>
              <w:pStyle w:val="TableEntry"/>
            </w:pPr>
            <w:r>
              <w:t>Discharge Disposition</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5F4402">
            <w:pPr>
              <w:pStyle w:val="TableEntry"/>
            </w:pPr>
            <w:r>
              <w:t xml:space="preserve">Discharge </w:t>
            </w:r>
            <w:commentRangeStart w:id="224"/>
            <w:commentRangeStart w:id="225"/>
            <w:r>
              <w:t>Disposition</w:t>
            </w:r>
            <w:commentRangeEnd w:id="224"/>
            <w:r>
              <w:rPr>
                <w:rStyle w:val="CommentReference"/>
                <w:noProof w:val="0"/>
              </w:rPr>
              <w:commentReference w:id="224"/>
            </w:r>
            <w:commentRangeEnd w:id="225"/>
            <w:r w:rsidR="00190AE0">
              <w:rPr>
                <w:rStyle w:val="CommentReference"/>
                <w:noProof w:val="0"/>
              </w:rPr>
              <w:commentReference w:id="225"/>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4B70FD">
            <w:pPr>
              <w:pStyle w:val="TableEntry"/>
            </w:pPr>
            <w:r>
              <w:t xml:space="preserve">Discharge Method </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5F4402">
            <w:pPr>
              <w:pStyle w:val="TableEntry"/>
            </w:pPr>
            <w:r>
              <w:t>Transport Mode</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5F4402">
            <w:pPr>
              <w:pStyle w:val="TableEntry"/>
            </w:pPr>
            <w:r>
              <w:t xml:space="preserve">Condition on Discharge </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5F4402">
            <w:pPr>
              <w:pStyle w:val="TableEntry"/>
            </w:pPr>
            <w:r>
              <w:t>Discharge Status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5F4402">
            <w:pPr>
              <w:pStyle w:val="TableEntry"/>
            </w:pPr>
            <w:r>
              <w:t>Allergies</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5F4402">
            <w:pPr>
              <w:pStyle w:val="TableEntry"/>
            </w:pPr>
            <w:r>
              <w:t>Allergies and Other Adverse Reactions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D47755">
            <w:pPr>
              <w:pStyle w:val="TableEntry"/>
            </w:pPr>
            <w:r>
              <w:t>Events during the hospitalization</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D47755">
            <w:pPr>
              <w:pStyle w:val="TableEntry"/>
            </w:pPr>
            <w:r>
              <w:t>Hospital Course</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D47755">
            <w:pPr>
              <w:pStyle w:val="TableEntry"/>
            </w:pPr>
            <w:r>
              <w:t>Advance Directive</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D47755">
            <w:pPr>
              <w:pStyle w:val="TableEntry"/>
            </w:pPr>
            <w:r>
              <w:t xml:space="preserve">Coded Advance Directives </w:t>
            </w:r>
          </w:p>
          <w:p w:rsidR="00F67755" w:rsidRDefault="00F67755" w:rsidP="00D47755">
            <w:pPr>
              <w:pStyle w:val="TableEntry"/>
            </w:pPr>
            <w:r>
              <w:t>(See Note 1)</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00387E">
            <w:pPr>
              <w:pStyle w:val="TableEntry"/>
            </w:pPr>
            <w:r>
              <w:t>Medications prescribed at discharge</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D47755">
            <w:pPr>
              <w:pStyle w:val="TableEntry"/>
            </w:pPr>
            <w:r>
              <w:t>Hospital Discharge Medications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D47755">
            <w:pPr>
              <w:pStyle w:val="TableEntry"/>
            </w:pPr>
            <w:r>
              <w:t>Imaging Reports</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D47755">
            <w:pPr>
              <w:pStyle w:val="TableEntry"/>
            </w:pPr>
            <w:r>
              <w:t>Coded Hospital Studies Summary</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D47755">
            <w:pPr>
              <w:pStyle w:val="TableEntry"/>
            </w:pPr>
            <w:r>
              <w:t>Pain Assessment</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D73490">
            <w:pPr>
              <w:pStyle w:val="TableEntry"/>
            </w:pPr>
            <w:r>
              <w:t>Pain Assessment Panel</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Skin Assessment</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Braden Score</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Post-Partum Complications</w:t>
            </w:r>
          </w:p>
          <w:p w:rsidR="00F67755" w:rsidRDefault="00F67755">
            <w:pPr>
              <w:pStyle w:val="TableEntry"/>
            </w:pP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Active Problems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Discharge Diet</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D73490">
            <w:pPr>
              <w:pStyle w:val="TableEntry"/>
            </w:pPr>
            <w:r>
              <w:t>Post-Partum Treatment</w:t>
            </w:r>
            <w:r w:rsidR="00CE5DE0">
              <w:t xml:space="preserve">: </w:t>
            </w:r>
            <w:r>
              <w:t xml:space="preserve"> Discharge Diet</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 xml:space="preserve">Medications </w:t>
            </w:r>
            <w:r>
              <w:lastRenderedPageBreak/>
              <w:t>Administered</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09599E">
            <w:pPr>
              <w:pStyle w:val="TableEntry"/>
            </w:pPr>
            <w:r>
              <w:lastRenderedPageBreak/>
              <w:t xml:space="preserve">Post-Partum </w:t>
            </w:r>
            <w:r>
              <w:lastRenderedPageBreak/>
              <w:t>Treatment: Medications Administered</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lastRenderedPageBreak/>
              <w:t>Hgb/Hct</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D73490">
            <w:pPr>
              <w:pStyle w:val="TableEntry"/>
            </w:pPr>
            <w:r>
              <w:t>Post-Partum Treatment: Coded Results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156257">
            <w:pPr>
              <w:pStyle w:val="TableEntry"/>
            </w:pPr>
            <w:r>
              <w:t>Postpartum Procedures</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072BB1">
            <w:pPr>
              <w:pStyle w:val="TableEntry"/>
            </w:pPr>
            <w:r>
              <w:t>Post-Partum Treatment: Procedures and Interventions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Post-Partum Plan of Care</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072BB1">
            <w:pPr>
              <w:pStyle w:val="TableEntry"/>
            </w:pPr>
            <w:r>
              <w:t>Post-Partum Treatment: Care Plan</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Immunizations Recommendations</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D47755">
            <w:pPr>
              <w:pStyle w:val="TableEntry"/>
            </w:pPr>
            <w:r>
              <w:t>Immunization Recommendations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F03944">
            <w:pPr>
              <w:pStyle w:val="TableEntry"/>
            </w:pPr>
            <w:r>
              <w:t>Immunizations Given</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E138E2">
            <w:pPr>
              <w:pStyle w:val="TableEntry"/>
            </w:pPr>
            <w:r>
              <w:t>Post-Partum Treatment: Immunizations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E138E2">
            <w:pPr>
              <w:pStyle w:val="TableEntry"/>
            </w:pPr>
            <w:r>
              <w:t>Type of IV Fluids Received</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Intravenous Fluids Administered</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93088F">
            <w:pPr>
              <w:pStyle w:val="TableEntry"/>
            </w:pPr>
            <w:r>
              <w:t>Blood loss after the immediate delivery time-frame</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Estimated Blood Loss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Number of blood transfusions (units) patient received</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Transfusion History</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Teaching/Instructions Given and Patient Verbalizes Understanding</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Patient Education</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3B0880">
            <w:pPr>
              <w:pStyle w:val="TableEntry"/>
            </w:pPr>
            <w:r>
              <w:t>Delivery Type (e.g. vaginal, cesarean ssection,vaginal birth after cesarean section and type of incision if c-section</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230AF8">
            <w:pPr>
              <w:pStyle w:val="TableEntry"/>
            </w:pPr>
            <w:r>
              <w:t>Labor and Delivery Events: Procedures and Interventions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DB78FA">
            <w:pPr>
              <w:pStyle w:val="TableEntry"/>
            </w:pPr>
            <w:r>
              <w:t>Risk Screening</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 xml:space="preserve">Coded Social </w:t>
            </w:r>
            <w:commentRangeStart w:id="226"/>
            <w:commentRangeStart w:id="227"/>
            <w:r>
              <w:t>History</w:t>
            </w:r>
            <w:commentRangeEnd w:id="226"/>
            <w:r>
              <w:rPr>
                <w:rStyle w:val="CommentReference"/>
                <w:noProof w:val="0"/>
              </w:rPr>
              <w:commentReference w:id="226"/>
            </w:r>
            <w:commentRangeEnd w:id="227"/>
            <w:r w:rsidR="00190AE0">
              <w:rPr>
                <w:rStyle w:val="CommentReference"/>
                <w:noProof w:val="0"/>
              </w:rPr>
              <w:commentReference w:id="227"/>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 xml:space="preserve">Discharge Activity </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Provider Orders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2B6064">
            <w:pPr>
              <w:pStyle w:val="TableEntry"/>
            </w:pPr>
            <w:r>
              <w:lastRenderedPageBreak/>
              <w:t>Lactation Consultation</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Consultations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2B6064">
            <w:pPr>
              <w:pStyle w:val="TableEntry"/>
            </w:pPr>
            <w:r>
              <w:t>First and Last Name of Baby at Birth</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NDS: Header Module</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2B6064">
            <w:pPr>
              <w:pStyle w:val="TableEntry"/>
            </w:pPr>
            <w:r>
              <w:t>First and Last Name of Baby at Discharge</w:t>
            </w:r>
          </w:p>
          <w:p w:rsidR="00F67755" w:rsidRDefault="00F67755" w:rsidP="002B6064">
            <w:pPr>
              <w:pStyle w:val="TableEntry"/>
            </w:pP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NDS: Header Module</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Pr="00F67755" w:rsidRDefault="00F67755" w:rsidP="00F67755">
            <w:pPr>
              <w:rPr>
                <w:sz w:val="18"/>
                <w:szCs w:val="18"/>
              </w:rPr>
            </w:pPr>
            <w:r w:rsidRPr="00F67755">
              <w:rPr>
                <w:sz w:val="18"/>
                <w:szCs w:val="18"/>
              </w:rPr>
              <w:t>Baby’s Unique IDENTIFIER</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NDS: Header Module</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2B6064">
            <w:pPr>
              <w:pStyle w:val="TableEntry"/>
            </w:pPr>
            <w:r>
              <w:t>Baby’s Sex/Gender</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5D0C8E">
            <w:pPr>
              <w:pStyle w:val="TableEntry"/>
            </w:pPr>
            <w:r>
              <w:t>LDS: Newborn Delivery Information</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2B6064">
            <w:pPr>
              <w:pStyle w:val="TableEntry"/>
            </w:pPr>
            <w:r>
              <w:t>Circumcision (if Male)</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NDS: Procedures and Interventions</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2B6064">
            <w:pPr>
              <w:pStyle w:val="TableEntry"/>
            </w:pPr>
            <w:r>
              <w:t>Birth Weight</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rsidP="005D0C8E">
            <w:pPr>
              <w:pStyle w:val="TableEntry"/>
            </w:pPr>
            <w:r>
              <w:t>LDS: Newborn Delivery Information</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2B6064">
            <w:pPr>
              <w:pStyle w:val="TableEntry"/>
            </w:pPr>
            <w:r>
              <w:t>Pediatrician’s Name</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NDS: Care Plan</w:t>
            </w:r>
          </w:p>
        </w:tc>
      </w:tr>
      <w:tr w:rsidR="00F67755" w:rsidTr="00F67755">
        <w:trPr>
          <w:trHeight w:val="222"/>
          <w:tblCellSpacing w:w="0" w:type="dxa"/>
          <w:jc w:val="center"/>
        </w:trPr>
        <w:tc>
          <w:tcPr>
            <w:tcW w:w="2487" w:type="pct"/>
            <w:tcBorders>
              <w:top w:val="outset" w:sz="6" w:space="0" w:color="auto"/>
              <w:left w:val="outset" w:sz="6" w:space="0" w:color="auto"/>
              <w:bottom w:val="outset" w:sz="6" w:space="0" w:color="auto"/>
              <w:right w:val="outset" w:sz="6" w:space="0" w:color="auto"/>
            </w:tcBorders>
            <w:vAlign w:val="center"/>
          </w:tcPr>
          <w:p w:rsidR="00F67755" w:rsidRDefault="00F67755" w:rsidP="002B6064">
            <w:pPr>
              <w:pStyle w:val="TableEntry"/>
            </w:pPr>
            <w:r>
              <w:t>Discharge Disposition(baby)</w:t>
            </w:r>
          </w:p>
        </w:tc>
        <w:tc>
          <w:tcPr>
            <w:tcW w:w="2513" w:type="pct"/>
            <w:tcBorders>
              <w:top w:val="outset" w:sz="6" w:space="0" w:color="auto"/>
              <w:left w:val="outset" w:sz="6" w:space="0" w:color="auto"/>
              <w:bottom w:val="outset" w:sz="6" w:space="0" w:color="auto"/>
              <w:right w:val="outset" w:sz="6" w:space="0" w:color="auto"/>
            </w:tcBorders>
            <w:vAlign w:val="center"/>
          </w:tcPr>
          <w:p w:rsidR="00F67755" w:rsidRDefault="00F67755">
            <w:pPr>
              <w:pStyle w:val="TableEntry"/>
            </w:pPr>
            <w:r>
              <w:t>Newborn Status at Maternal Discharge</w:t>
            </w:r>
          </w:p>
        </w:tc>
      </w:tr>
    </w:tbl>
    <w:p w:rsidR="005F4402" w:rsidRDefault="005F4402">
      <w:pPr>
        <w:pStyle w:val="Note"/>
        <w:jc w:val="center"/>
      </w:pPr>
      <w:r>
        <w:t>Note 1: This template is part of Labor and Delivery Summary</w:t>
      </w:r>
    </w:p>
    <w:p w:rsidR="005F4402" w:rsidRDefault="005F4402">
      <w:pPr>
        <w:pStyle w:val="Heading2"/>
        <w:numPr>
          <w:ilvl w:val="0"/>
          <w:numId w:val="0"/>
        </w:numPr>
      </w:pPr>
      <w:bookmarkStart w:id="228" w:name="_Toc262829646"/>
      <w:r>
        <w:t>Z.8 References</w:t>
      </w:r>
      <w:bookmarkEnd w:id="228"/>
    </w:p>
    <w:p w:rsidR="005F4402" w:rsidRDefault="005F4402">
      <w:pPr>
        <w:pStyle w:val="BodyText"/>
        <w:rPr>
          <w:noProof w:val="0"/>
        </w:rPr>
      </w:pPr>
      <w:r>
        <w:rPr>
          <w:noProof w:val="0"/>
        </w:rPr>
        <w:t>This profile contains different summaries based on data elements collected from different forms originating from various organizations in the United States and Europe.  The generic forms used to build this profile are:</w:t>
      </w:r>
    </w:p>
    <w:p w:rsidR="005F4402" w:rsidRDefault="005F4402">
      <w:pPr>
        <w:pStyle w:val="ListBullet2"/>
      </w:pPr>
      <w:r>
        <w:t>Demographic information about the mother, the father and the child</w:t>
      </w:r>
    </w:p>
    <w:p w:rsidR="005F4402" w:rsidRDefault="005F4402">
      <w:pPr>
        <w:pStyle w:val="ListBullet2"/>
      </w:pPr>
      <w:r>
        <w:t xml:space="preserve">General information about the family </w:t>
      </w:r>
    </w:p>
    <w:p w:rsidR="005F4402" w:rsidRDefault="005F4402">
      <w:pPr>
        <w:pStyle w:val="ListBullet2"/>
      </w:pPr>
      <w:r>
        <w:t xml:space="preserve">Admission Assessment for Labor and Delivery  </w:t>
      </w:r>
    </w:p>
    <w:p w:rsidR="005F4402" w:rsidRDefault="005F4402">
      <w:pPr>
        <w:pStyle w:val="ListBullet2"/>
      </w:pPr>
      <w:r>
        <w:t xml:space="preserve">Transport Summary during pregnancy (if any) </w:t>
      </w:r>
    </w:p>
    <w:p w:rsidR="005F4402" w:rsidRDefault="005F4402">
      <w:pPr>
        <w:pStyle w:val="ListBullet2"/>
      </w:pPr>
      <w:r>
        <w:t>Antepartum Summary</w:t>
      </w:r>
    </w:p>
    <w:p w:rsidR="005F4402" w:rsidRDefault="005F4402">
      <w:pPr>
        <w:pStyle w:val="ListBullet2"/>
      </w:pPr>
      <w:r>
        <w:t xml:space="preserve">Labor &amp; Delivery Summary  (combined with the Newborn Birth Summary while in the birth room) </w:t>
      </w:r>
    </w:p>
    <w:p w:rsidR="005F4402" w:rsidRDefault="005F4402">
      <w:pPr>
        <w:pStyle w:val="ListBullet2"/>
        <w:rPr>
          <w:ins w:id="229" w:author="jamillar" w:date="2010-07-26T08:03:00Z"/>
        </w:rPr>
      </w:pPr>
      <w:r>
        <w:t>Maternal Discharge Summary</w:t>
      </w:r>
    </w:p>
    <w:p w:rsidR="00935FB8" w:rsidRDefault="00935FB8">
      <w:pPr>
        <w:pStyle w:val="ListBullet2"/>
      </w:pPr>
      <w:ins w:id="230" w:author="jamillar" w:date="2010-07-26T08:03:00Z">
        <w:r>
          <w:t>Patient Plan of Care Profile</w:t>
        </w:r>
      </w:ins>
    </w:p>
    <w:p w:rsidR="005F4402" w:rsidRDefault="005F4402">
      <w:pPr>
        <w:pStyle w:val="BodyText"/>
        <w:rPr>
          <w:noProof w:val="0"/>
        </w:rPr>
      </w:pPr>
    </w:p>
    <w:p w:rsidR="005F4402" w:rsidRDefault="005F4402">
      <w:pPr>
        <w:pStyle w:val="BodyText"/>
        <w:rPr>
          <w:noProof w:val="0"/>
        </w:rPr>
      </w:pPr>
      <w:r>
        <w:rPr>
          <w:noProof w:val="0"/>
        </w:rPr>
        <w:t>These forms and data elements were collected with the assistance of the following organizations:</w:t>
      </w:r>
    </w:p>
    <w:p w:rsidR="005F4402" w:rsidRDefault="005F4402">
      <w:pPr>
        <w:pStyle w:val="BodyText"/>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093"/>
        <w:gridCol w:w="7407"/>
      </w:tblGrid>
      <w:tr w:rsidR="005F4402">
        <w:tc>
          <w:tcPr>
            <w:tcW w:w="2093" w:type="dxa"/>
            <w:shd w:val="solid" w:color="D9D9D9" w:fill="auto"/>
            <w:vAlign w:val="center"/>
          </w:tcPr>
          <w:p w:rsidR="005F4402" w:rsidRDefault="005F4402">
            <w:pPr>
              <w:pStyle w:val="TableEntryHeader"/>
              <w:rPr>
                <w:noProof w:val="0"/>
              </w:rPr>
            </w:pPr>
            <w:r>
              <w:rPr>
                <w:noProof w:val="0"/>
              </w:rPr>
              <w:t>ACOGAR</w:t>
            </w:r>
          </w:p>
        </w:tc>
        <w:tc>
          <w:tcPr>
            <w:tcW w:w="7407" w:type="dxa"/>
            <w:vAlign w:val="center"/>
          </w:tcPr>
          <w:p w:rsidR="005F4402" w:rsidRDefault="00492F99">
            <w:pPr>
              <w:pStyle w:val="TableEntry"/>
              <w:keepNext/>
              <w:keepLines/>
              <w:rPr>
                <w:noProof w:val="0"/>
              </w:rPr>
            </w:pPr>
            <w:r>
              <w:fldChar w:fldCharType="begin"/>
            </w:r>
            <w:r w:rsidR="00FC668D">
              <w:instrText>HYPERLINK "http://www.acog.org" \o "http://www.acog.org"</w:instrText>
            </w:r>
            <w:r>
              <w:fldChar w:fldCharType="separate"/>
            </w:r>
            <w:r w:rsidR="005F4402">
              <w:rPr>
                <w:rStyle w:val="Hyperlink"/>
                <w:noProof w:val="0"/>
                <w:color w:val="auto"/>
              </w:rPr>
              <w:t>American College of Obst</w:t>
            </w:r>
            <w:del w:id="231" w:author="jamillar" w:date="2010-07-27T21:49:00Z">
              <w:r w:rsidR="005F4402" w:rsidDel="001650B8">
                <w:rPr>
                  <w:rStyle w:val="Hyperlink"/>
                  <w:noProof w:val="0"/>
                  <w:color w:val="auto"/>
                </w:rPr>
                <w:delText>r</w:delText>
              </w:r>
            </w:del>
            <w:r w:rsidR="005F4402">
              <w:rPr>
                <w:rStyle w:val="Hyperlink"/>
                <w:noProof w:val="0"/>
                <w:color w:val="auto"/>
              </w:rPr>
              <w:t>etricians and Gynecologists (ACOG), Antepartum Record</w:t>
            </w:r>
            <w:r>
              <w:fldChar w:fldCharType="end"/>
            </w:r>
            <w:r w:rsidR="005F4402">
              <w:rPr>
                <w:noProof w:val="0"/>
              </w:rPr>
              <w:t xml:space="preserve"> </w:t>
            </w:r>
          </w:p>
        </w:tc>
      </w:tr>
      <w:tr w:rsidR="005F4402">
        <w:tc>
          <w:tcPr>
            <w:tcW w:w="2093" w:type="dxa"/>
            <w:shd w:val="solid" w:color="D9D9D9" w:fill="auto"/>
            <w:vAlign w:val="center"/>
          </w:tcPr>
          <w:p w:rsidR="005F4402" w:rsidRDefault="005F4402">
            <w:pPr>
              <w:pStyle w:val="TableEntryHeader"/>
              <w:rPr>
                <w:noProof w:val="0"/>
              </w:rPr>
            </w:pPr>
            <w:r>
              <w:rPr>
                <w:noProof w:val="0"/>
              </w:rPr>
              <w:t>AUDIPOG</w:t>
            </w:r>
          </w:p>
        </w:tc>
        <w:tc>
          <w:tcPr>
            <w:tcW w:w="7407" w:type="dxa"/>
            <w:vAlign w:val="center"/>
          </w:tcPr>
          <w:p w:rsidR="005F4402" w:rsidRDefault="00665C4E">
            <w:pPr>
              <w:pStyle w:val="TableEntry"/>
              <w:keepNext/>
              <w:keepLines/>
              <w:rPr>
                <w:noProof w:val="0"/>
                <w:lang w:val="fr-FR"/>
              </w:rPr>
            </w:pPr>
            <w:hyperlink r:id="rId24" w:history="1">
              <w:r w:rsidR="005F4402">
                <w:rPr>
                  <w:rStyle w:val="Hyperlink"/>
                  <w:noProof w:val="0"/>
                  <w:color w:val="auto"/>
                  <w:lang w:val="fr-FR"/>
                </w:rPr>
                <w:t>Association des Utilisateurs de Dossiers Informatisés en Périnatalogie, Obstétrique et Gynécologie</w:t>
              </w:r>
            </w:hyperlink>
          </w:p>
        </w:tc>
      </w:tr>
      <w:tr w:rsidR="005F4402">
        <w:tc>
          <w:tcPr>
            <w:tcW w:w="2093" w:type="dxa"/>
            <w:shd w:val="solid" w:color="D9D9D9" w:fill="auto"/>
            <w:vAlign w:val="center"/>
          </w:tcPr>
          <w:p w:rsidR="005F4402" w:rsidRDefault="005F4402">
            <w:pPr>
              <w:pStyle w:val="TableEntryHeader"/>
              <w:rPr>
                <w:noProof w:val="0"/>
              </w:rPr>
            </w:pPr>
            <w:r>
              <w:rPr>
                <w:noProof w:val="0"/>
              </w:rPr>
              <w:t xml:space="preserve">Dossier </w:t>
            </w:r>
            <w:proofErr w:type="spellStart"/>
            <w:r>
              <w:rPr>
                <w:noProof w:val="0"/>
              </w:rPr>
              <w:t>obstétrical</w:t>
            </w:r>
            <w:proofErr w:type="spellEnd"/>
          </w:p>
        </w:tc>
        <w:tc>
          <w:tcPr>
            <w:tcW w:w="7407" w:type="dxa"/>
            <w:vAlign w:val="center"/>
          </w:tcPr>
          <w:p w:rsidR="005F4402" w:rsidRDefault="00665C4E">
            <w:pPr>
              <w:pStyle w:val="TableEntry"/>
              <w:keepNext/>
              <w:keepLines/>
              <w:rPr>
                <w:noProof w:val="0"/>
                <w:lang w:val="fr-FR"/>
              </w:rPr>
            </w:pPr>
            <w:hyperlink r:id="rId25" w:history="1">
              <w:r w:rsidR="005F4402">
                <w:rPr>
                  <w:rStyle w:val="Hyperlink"/>
                  <w:noProof w:val="0"/>
                  <w:color w:val="auto"/>
                  <w:lang w:val="fr-FR"/>
                </w:rPr>
                <w:t>Fédération suisse des sages-femmes 2008</w:t>
              </w:r>
            </w:hyperlink>
          </w:p>
        </w:tc>
      </w:tr>
      <w:tr w:rsidR="005F4402">
        <w:tc>
          <w:tcPr>
            <w:tcW w:w="2093" w:type="dxa"/>
            <w:shd w:val="solid" w:color="D9D9D9" w:fill="auto"/>
            <w:vAlign w:val="center"/>
          </w:tcPr>
          <w:p w:rsidR="005F4402" w:rsidRDefault="005F4402">
            <w:pPr>
              <w:pStyle w:val="TableEntryHeader"/>
              <w:rPr>
                <w:noProof w:val="0"/>
              </w:rPr>
            </w:pPr>
            <w:r>
              <w:rPr>
                <w:noProof w:val="0"/>
              </w:rPr>
              <w:t>UHIN</w:t>
            </w:r>
          </w:p>
        </w:tc>
        <w:tc>
          <w:tcPr>
            <w:tcW w:w="7407" w:type="dxa"/>
            <w:vAlign w:val="center"/>
          </w:tcPr>
          <w:p w:rsidR="005F4402" w:rsidRDefault="005F4402">
            <w:pPr>
              <w:pStyle w:val="TableEntry"/>
              <w:keepNext/>
              <w:keepLines/>
              <w:rPr>
                <w:noProof w:val="0"/>
              </w:rPr>
            </w:pPr>
            <w:r>
              <w:rPr>
                <w:noProof w:val="0"/>
              </w:rPr>
              <w:t>Utah Health Information Network</w:t>
            </w:r>
          </w:p>
        </w:tc>
      </w:tr>
      <w:tr w:rsidR="005F4402">
        <w:tc>
          <w:tcPr>
            <w:tcW w:w="2093" w:type="dxa"/>
            <w:shd w:val="solid" w:color="D9D9D9" w:fill="auto"/>
            <w:vAlign w:val="center"/>
          </w:tcPr>
          <w:p w:rsidR="005F4402" w:rsidRDefault="005F4402">
            <w:pPr>
              <w:pStyle w:val="TableEntryHeader"/>
              <w:rPr>
                <w:noProof w:val="0"/>
              </w:rPr>
            </w:pPr>
            <w:r>
              <w:rPr>
                <w:noProof w:val="0"/>
              </w:rPr>
              <w:t>IH</w:t>
            </w:r>
          </w:p>
        </w:tc>
        <w:tc>
          <w:tcPr>
            <w:tcW w:w="7407" w:type="dxa"/>
            <w:vAlign w:val="center"/>
          </w:tcPr>
          <w:p w:rsidR="005F4402" w:rsidRDefault="005F4402">
            <w:pPr>
              <w:pStyle w:val="TableEntry"/>
              <w:keepNext/>
              <w:keepLines/>
              <w:rPr>
                <w:noProof w:val="0"/>
              </w:rPr>
            </w:pPr>
            <w:r>
              <w:rPr>
                <w:noProof w:val="0"/>
              </w:rPr>
              <w:t>Intermountain Healthcare</w:t>
            </w:r>
          </w:p>
        </w:tc>
      </w:tr>
    </w:tbl>
    <w:p w:rsidR="005F4402" w:rsidRDefault="005F4402">
      <w:pPr>
        <w:pStyle w:val="BodyText"/>
        <w:rPr>
          <w:i/>
          <w:iCs/>
        </w:rPr>
      </w:pPr>
    </w:p>
    <w:p w:rsidR="005F4402" w:rsidRDefault="005F4402">
      <w:pPr>
        <w:pStyle w:val="PartTitle"/>
        <w:rPr>
          <w:lang w:val="fr-FR"/>
        </w:rPr>
      </w:pPr>
      <w:bookmarkStart w:id="232" w:name="_Toc201059293"/>
      <w:bookmarkStart w:id="233" w:name="_Toc245128585"/>
      <w:bookmarkStart w:id="234" w:name="_Toc262829647"/>
      <w:r>
        <w:rPr>
          <w:lang w:val="fr-FR"/>
        </w:rPr>
        <w:lastRenderedPageBreak/>
        <w:t>Volume 2</w:t>
      </w:r>
      <w:bookmarkEnd w:id="232"/>
      <w:r>
        <w:rPr>
          <w:lang w:val="fr-FR"/>
        </w:rPr>
        <w:t xml:space="preserve"> – Transactions and Content Modules</w:t>
      </w:r>
      <w:bookmarkEnd w:id="233"/>
      <w:bookmarkEnd w:id="234"/>
    </w:p>
    <w:p w:rsidR="005F4402" w:rsidRDefault="005F4402">
      <w:pPr>
        <w:pStyle w:val="CustomTOC2"/>
      </w:pPr>
      <w:bookmarkStart w:id="235" w:name="_Toc201059299"/>
      <w:bookmarkEnd w:id="175"/>
      <w:bookmarkEnd w:id="176"/>
      <w:bookmarkEnd w:id="177"/>
      <w:bookmarkEnd w:id="178"/>
      <w:bookmarkEnd w:id="179"/>
    </w:p>
    <w:p w:rsidR="005F4402" w:rsidRDefault="005F4402">
      <w:pPr>
        <w:pStyle w:val="Heading1"/>
        <w:numPr>
          <w:ilvl w:val="0"/>
          <w:numId w:val="0"/>
        </w:numPr>
        <w:ind w:left="432" w:hanging="432"/>
      </w:pPr>
      <w:bookmarkStart w:id="236" w:name="_Toc262829648"/>
      <w:r>
        <w:lastRenderedPageBreak/>
        <w:t>5.0 Namespaces and Vocabularies</w:t>
      </w:r>
      <w:bookmarkEnd w:id="236"/>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2910"/>
        <w:gridCol w:w="3925"/>
        <w:gridCol w:w="2765"/>
      </w:tblGrid>
      <w:tr w:rsidR="005F4402">
        <w:trPr>
          <w:tblCellSpacing w:w="0" w:type="dxa"/>
        </w:trPr>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codeSystem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codeSystemName </w:t>
            </w:r>
          </w:p>
        </w:tc>
        <w:tc>
          <w:tcPr>
            <w:tcW w:w="0" w:type="auto"/>
            <w:tcBorders>
              <w:top w:val="outset" w:sz="12" w:space="0" w:color="auto"/>
              <w:left w:val="thickThinLargeGap" w:sz="6" w:space="0" w:color="auto"/>
              <w:bottom w:val="outset"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Description </w:t>
            </w:r>
          </w:p>
        </w:tc>
      </w:tr>
      <w:tr w:rsidR="005F440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ascii="Arial Unicode MS" w:eastAsia="Arial Unicode MS" w:hAnsi="Arial Unicode MS" w:cs="Arial Unicode M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ascii="Arial Unicode MS" w:eastAsia="Arial Unicode MS" w:hAnsi="Arial Unicode MS" w:cs="Arial Unicode MS"/>
                <w:sz w:val="24"/>
                <w:szCs w:val="24"/>
              </w:rPr>
            </w:pPr>
          </w:p>
        </w:tc>
      </w:tr>
    </w:tbl>
    <w:p w:rsidR="005F4402" w:rsidRDefault="005F4402">
      <w:pPr>
        <w:pStyle w:val="AppendixHeading1"/>
      </w:pPr>
    </w:p>
    <w:p w:rsidR="005F4402" w:rsidRDefault="005F4402">
      <w:pPr>
        <w:pStyle w:val="Heading2"/>
        <w:numPr>
          <w:ilvl w:val="0"/>
          <w:numId w:val="0"/>
        </w:numPr>
        <w:ind w:left="576" w:hanging="576"/>
      </w:pPr>
      <w:bookmarkStart w:id="237" w:name="_Toc262829649"/>
      <w:r>
        <w:t>5.1 IHE Format Codes</w:t>
      </w:r>
      <w:bookmarkEnd w:id="237"/>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3575"/>
        <w:gridCol w:w="1884"/>
        <w:gridCol w:w="1321"/>
        <w:gridCol w:w="2820"/>
      </w:tblGrid>
      <w:tr w:rsidR="005F4402">
        <w:trPr>
          <w:tblCellSpacing w:w="0" w:type="dxa"/>
        </w:trPr>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Profile </w:t>
            </w:r>
          </w:p>
        </w:tc>
        <w:tc>
          <w:tcPr>
            <w:tcW w:w="0" w:type="auto"/>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Format Code</w:t>
            </w:r>
          </w:p>
        </w:tc>
        <w:tc>
          <w:tcPr>
            <w:tcW w:w="688" w:type="pct"/>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Media Type</w:t>
            </w:r>
          </w:p>
        </w:tc>
        <w:tc>
          <w:tcPr>
            <w:tcW w:w="1469" w:type="pct"/>
            <w:tcBorders>
              <w:top w:val="outset" w:sz="12" w:space="0" w:color="auto"/>
              <w:left w:val="thickThinLargeGap" w:sz="6" w:space="0" w:color="auto"/>
              <w:bottom w:val="thickThinLargeGap" w:sz="6" w:space="0" w:color="auto"/>
              <w:right w:val="thickThinLargeGap" w:sz="6" w:space="0" w:color="auto"/>
            </w:tcBorders>
            <w:shd w:val="clear" w:color="auto" w:fill="F3F3F3"/>
            <w:vAlign w:val="center"/>
          </w:tcPr>
          <w:p w:rsidR="005F4402" w:rsidRDefault="005F4402">
            <w:pPr>
              <w:pStyle w:val="TableEntryHeader"/>
              <w:rPr>
                <w:rFonts w:eastAsia="Arial Unicode MS"/>
                <w:szCs w:val="24"/>
              </w:rPr>
            </w:pPr>
            <w:r>
              <w:t xml:space="preserve">Template ID </w:t>
            </w:r>
          </w:p>
        </w:tc>
      </w:tr>
      <w:tr w:rsidR="005F440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Labor and Delivery History and Physical (LDHP)</w:t>
            </w: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urn:ihe:pcc:ldhp:2009</w:t>
            </w:r>
          </w:p>
        </w:tc>
        <w:tc>
          <w:tcPr>
            <w:tcW w:w="688"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text/xml</w:t>
            </w:r>
          </w:p>
        </w:tc>
        <w:tc>
          <w:tcPr>
            <w:tcW w:w="1469"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eastAsia="Arial Unicode MS"/>
                <w:szCs w:val="24"/>
              </w:rPr>
            </w:pPr>
            <w:r>
              <w:t>1.3.6.1.4.1.19376.1.5.3.1.1.21.1.1</w:t>
            </w:r>
          </w:p>
        </w:tc>
      </w:tr>
      <w:tr w:rsidR="005F440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Labor and Delivery Summary (LDS)</w:t>
            </w: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urn:ihe:pcc:lds:2009</w:t>
            </w:r>
          </w:p>
        </w:tc>
        <w:tc>
          <w:tcPr>
            <w:tcW w:w="688"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text/xml</w:t>
            </w:r>
          </w:p>
        </w:tc>
        <w:tc>
          <w:tcPr>
            <w:tcW w:w="1469"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eastAsia="Arial Unicode MS"/>
                <w:szCs w:val="24"/>
              </w:rPr>
            </w:pPr>
            <w:r>
              <w:t>1.3.6.1.4.1.19376.1.5.3.1.1.21.1.2</w:t>
            </w:r>
          </w:p>
        </w:tc>
      </w:tr>
      <w:tr w:rsidR="005F440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Maternal Discharge Summary (MDS)</w:t>
            </w:r>
          </w:p>
        </w:tc>
        <w:tc>
          <w:tcPr>
            <w:tcW w:w="0" w:type="auto"/>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urn:ihe:pcc:mds:2009</w:t>
            </w:r>
          </w:p>
        </w:tc>
        <w:tc>
          <w:tcPr>
            <w:tcW w:w="688"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pPr>
            <w:r>
              <w:t>text/xml</w:t>
            </w:r>
          </w:p>
        </w:tc>
        <w:tc>
          <w:tcPr>
            <w:tcW w:w="1469" w:type="pct"/>
            <w:tcBorders>
              <w:top w:val="outset" w:sz="6" w:space="0" w:color="auto"/>
              <w:left w:val="outset" w:sz="6" w:space="0" w:color="auto"/>
              <w:bottom w:val="outset" w:sz="6" w:space="0" w:color="auto"/>
              <w:right w:val="outset" w:sz="6" w:space="0" w:color="auto"/>
            </w:tcBorders>
            <w:vAlign w:val="center"/>
          </w:tcPr>
          <w:p w:rsidR="005F4402" w:rsidRDefault="005F4402">
            <w:pPr>
              <w:pStyle w:val="TableEntry"/>
              <w:rPr>
                <w:rFonts w:eastAsia="Arial Unicode MS"/>
                <w:szCs w:val="24"/>
              </w:rPr>
            </w:pPr>
            <w:r>
              <w:t>1.3.6.1.4.1.19376.1.5.3.1.1.21.1.3</w:t>
            </w:r>
          </w:p>
        </w:tc>
      </w:tr>
    </w:tbl>
    <w:p w:rsidR="005F4402" w:rsidRDefault="005F4402">
      <w:pPr>
        <w:pStyle w:val="BodyText"/>
      </w:pPr>
    </w:p>
    <w:p w:rsidR="005F4402" w:rsidRDefault="005F4402">
      <w:pPr>
        <w:pStyle w:val="BodyText"/>
      </w:pPr>
    </w:p>
    <w:p w:rsidR="005F4402" w:rsidRDefault="005F4402">
      <w:pPr>
        <w:pStyle w:val="Heading1"/>
        <w:numPr>
          <w:ilvl w:val="0"/>
          <w:numId w:val="0"/>
        </w:numPr>
        <w:ind w:left="432" w:hanging="432"/>
      </w:pPr>
      <w:bookmarkStart w:id="238" w:name="_Toc262829650"/>
      <w:r>
        <w:lastRenderedPageBreak/>
        <w:t>6 PCC Content Modules</w:t>
      </w:r>
      <w:bookmarkEnd w:id="238"/>
      <w:r>
        <w:t xml:space="preserve"> </w:t>
      </w:r>
    </w:p>
    <w:p w:rsidR="005F4402" w:rsidRDefault="005F4402">
      <w:pPr>
        <w:pStyle w:val="Heading2"/>
        <w:numPr>
          <w:ilvl w:val="0"/>
          <w:numId w:val="0"/>
        </w:numPr>
        <w:ind w:left="576" w:hanging="576"/>
      </w:pPr>
      <w:bookmarkStart w:id="239" w:name="_Toc262829651"/>
      <w:r>
        <w:t>6.2 Folder Content Modules</w:t>
      </w:r>
      <w:bookmarkEnd w:id="239"/>
    </w:p>
    <w:p w:rsidR="005F4402" w:rsidRDefault="005F4402">
      <w:pPr>
        <w:pStyle w:val="BodyText"/>
      </w:pPr>
      <w:r>
        <w:t>See Perinatal Workflow section 6.2.L.</w:t>
      </w:r>
    </w:p>
    <w:p w:rsidR="005F4402" w:rsidRDefault="005F4402">
      <w:pPr>
        <w:pStyle w:val="Heading2"/>
        <w:numPr>
          <w:ilvl w:val="0"/>
          <w:numId w:val="0"/>
        </w:numPr>
        <w:ind w:left="576" w:hanging="576"/>
      </w:pPr>
      <w:bookmarkStart w:id="240" w:name="_Toc262829652"/>
      <w:r>
        <w:t>6.3 HL7 Version 3.0 Content Modules</w:t>
      </w:r>
      <w:bookmarkEnd w:id="240"/>
    </w:p>
    <w:p w:rsidR="005F4402" w:rsidRDefault="005F4402">
      <w:pPr>
        <w:pStyle w:val="Heading3"/>
        <w:numPr>
          <w:ilvl w:val="0"/>
          <w:numId w:val="0"/>
        </w:numPr>
        <w:ind w:left="1080" w:hanging="1080"/>
        <w:rPr>
          <w:rFonts w:cs="Arial"/>
          <w:b w:val="0"/>
        </w:rPr>
      </w:pPr>
      <w:bookmarkStart w:id="241" w:name="_Toc262829653"/>
      <w:r>
        <w:t>6.3.1 CDA Document Content Modules</w:t>
      </w:r>
      <w:bookmarkEnd w:id="241"/>
    </w:p>
    <w:p w:rsidR="005F4402" w:rsidRDefault="005F4402">
      <w:pPr>
        <w:pStyle w:val="instructions"/>
        <w:rPr>
          <w:b w:val="0"/>
          <w:iCs/>
        </w:rPr>
      </w:pPr>
      <w:proofErr w:type="spellStart"/>
      <w:r>
        <w:rPr>
          <w:b w:val="0"/>
          <w:iCs/>
          <w:lang w:val="fr-FR"/>
        </w:rPr>
        <w:t>Add</w:t>
      </w:r>
      <w:proofErr w:type="spellEnd"/>
      <w:r>
        <w:rPr>
          <w:b w:val="0"/>
          <w:iCs/>
          <w:lang w:val="fr-FR"/>
        </w:rPr>
        <w:t xml:space="preserve"> </w:t>
      </w:r>
      <w:r>
        <w:rPr>
          <w:b w:val="0"/>
          <w:iCs/>
        </w:rPr>
        <w:t>section 6.3.1.A</w:t>
      </w:r>
    </w:p>
    <w:p w:rsidR="005F4402" w:rsidRDefault="005F4402">
      <w:pPr>
        <w:pStyle w:val="Heading4"/>
        <w:numPr>
          <w:ilvl w:val="0"/>
          <w:numId w:val="0"/>
        </w:numPr>
        <w:ind w:left="864" w:hanging="864"/>
      </w:pPr>
      <w:bookmarkStart w:id="242" w:name="_Toc245128593"/>
      <w:r>
        <w:t xml:space="preserve">6.3.1.A </w:t>
      </w:r>
      <w:bookmarkEnd w:id="235"/>
      <w:bookmarkEnd w:id="242"/>
      <w:r>
        <w:t>Labor and Delivery History and Physical 1.3.6.1.4.1.19376.1.5.3.1.1.21.1.1</w:t>
      </w:r>
    </w:p>
    <w:p w:rsidR="005F4402" w:rsidRDefault="005F4402">
      <w:pPr>
        <w:pStyle w:val="BodyText"/>
        <w:rPr>
          <w:b/>
          <w:i/>
          <w:noProof w:val="0"/>
        </w:rPr>
      </w:pPr>
      <w:r>
        <w:rPr>
          <w:noProof w:val="0"/>
        </w:rPr>
        <w:t>The Labor and Delivery History and Physical (LDHP) content profile represents the patient’s history and physical performed during admission to the birthing facility.  The LDHP is a Medical Summary and inherits all header constraints from Medical Summary.  It also uses parts of the Antepartum History and Physical where needed.</w:t>
      </w:r>
    </w:p>
    <w:p w:rsidR="005F4402" w:rsidRDefault="005F4402">
      <w:pPr>
        <w:pStyle w:val="Heading5"/>
        <w:numPr>
          <w:ilvl w:val="0"/>
          <w:numId w:val="0"/>
        </w:numPr>
        <w:rPr>
          <w:noProof w:val="0"/>
        </w:rPr>
      </w:pPr>
      <w:r>
        <w:rPr>
          <w:noProof w:val="0"/>
        </w:rPr>
        <w:t>6.3.1</w:t>
      </w:r>
      <w:proofErr w:type="gramStart"/>
      <w:r>
        <w:rPr>
          <w:noProof w:val="0"/>
        </w:rPr>
        <w:t>.A.1</w:t>
      </w:r>
      <w:proofErr w:type="gramEnd"/>
      <w:r>
        <w:rPr>
          <w:noProof w:val="0"/>
        </w:rPr>
        <w:t xml:space="preserve"> Format Code </w:t>
      </w:r>
    </w:p>
    <w:p w:rsidR="005F4402" w:rsidRDefault="005F4402">
      <w:pPr>
        <w:pStyle w:val="BodyText"/>
        <w:rPr>
          <w:noProof w:val="0"/>
        </w:rPr>
      </w:pPr>
      <w:r>
        <w:rPr>
          <w:noProof w:val="0"/>
        </w:rPr>
        <w:t xml:space="preserve">The </w:t>
      </w:r>
      <w:proofErr w:type="spellStart"/>
      <w:r>
        <w:rPr>
          <w:noProof w:val="0"/>
        </w:rPr>
        <w:t>XDSDocumentEntry</w:t>
      </w:r>
      <w:proofErr w:type="spellEnd"/>
      <w:r>
        <w:rPr>
          <w:noProof w:val="0"/>
        </w:rPr>
        <w:t xml:space="preserve"> format code for this content is </w:t>
      </w:r>
      <w:r>
        <w:rPr>
          <w:b/>
          <w:bCs/>
          <w:noProof w:val="0"/>
        </w:rPr>
        <w:t>urn</w:t>
      </w:r>
      <w:proofErr w:type="gramStart"/>
      <w:r>
        <w:rPr>
          <w:b/>
          <w:bCs/>
          <w:noProof w:val="0"/>
        </w:rPr>
        <w:t>:ihe:pcc:ldhp:2009</w:t>
      </w:r>
      <w:proofErr w:type="gramEnd"/>
    </w:p>
    <w:p w:rsidR="005F4402" w:rsidRDefault="005F4402">
      <w:pPr>
        <w:pStyle w:val="Heading5"/>
        <w:numPr>
          <w:ilvl w:val="0"/>
          <w:numId w:val="0"/>
        </w:numPr>
        <w:rPr>
          <w:noProof w:val="0"/>
        </w:rPr>
      </w:pPr>
      <w:r>
        <w:rPr>
          <w:noProof w:val="0"/>
        </w:rPr>
        <w:t>6.3.1</w:t>
      </w:r>
      <w:proofErr w:type="gramStart"/>
      <w:r>
        <w:rPr>
          <w:noProof w:val="0"/>
        </w:rPr>
        <w:t>.A.2</w:t>
      </w:r>
      <w:proofErr w:type="gramEnd"/>
      <w:r>
        <w:rPr>
          <w:noProof w:val="0"/>
        </w:rPr>
        <w:t xml:space="preserve"> LOINC Code </w:t>
      </w:r>
    </w:p>
    <w:p w:rsidR="005F4402" w:rsidRDefault="005F4402">
      <w:pPr>
        <w:pStyle w:val="BodyText"/>
        <w:rPr>
          <w:noProof w:val="0"/>
        </w:rPr>
      </w:pPr>
      <w:r>
        <w:rPr>
          <w:noProof w:val="0"/>
        </w:rPr>
        <w:t xml:space="preserve">The LOINC code for this document is </w:t>
      </w:r>
      <w:r>
        <w:rPr>
          <w:b/>
          <w:noProof w:val="0"/>
        </w:rPr>
        <w:t>57056-4</w:t>
      </w:r>
      <w:r>
        <w:rPr>
          <w:noProof w:val="0"/>
        </w:rPr>
        <w:t xml:space="preserve"> Labor and Delivery admission history and physical</w:t>
      </w:r>
    </w:p>
    <w:p w:rsidR="005F4402" w:rsidRDefault="005F4402">
      <w:pPr>
        <w:pStyle w:val="Heading5"/>
        <w:numPr>
          <w:ilvl w:val="0"/>
          <w:numId w:val="0"/>
        </w:numPr>
        <w:rPr>
          <w:noProof w:val="0"/>
        </w:rPr>
      </w:pPr>
      <w:r>
        <w:rPr>
          <w:noProof w:val="0"/>
        </w:rPr>
        <w:t>6.3.1</w:t>
      </w:r>
      <w:proofErr w:type="gramStart"/>
      <w:r>
        <w:rPr>
          <w:noProof w:val="0"/>
        </w:rPr>
        <w:t>.A.3</w:t>
      </w:r>
      <w:proofErr w:type="gramEnd"/>
      <w:r>
        <w:rPr>
          <w:noProof w:val="0"/>
        </w:rPr>
        <w:t xml:space="preserve"> Standards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224"/>
        <w:gridCol w:w="6353"/>
      </w:tblGrid>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CCD</w:t>
            </w:r>
          </w:p>
        </w:tc>
        <w:tc>
          <w:tcPr>
            <w:tcW w:w="0" w:type="auto"/>
            <w:vAlign w:val="center"/>
          </w:tcPr>
          <w:p w:rsidR="005F4402" w:rsidRDefault="005F4402">
            <w:pPr>
              <w:pStyle w:val="TableEntry"/>
            </w:pPr>
            <w:r>
              <w:t xml:space="preserve">ASTM/HL7 Continuity of Care Document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CDAR2</w:t>
            </w:r>
          </w:p>
        </w:tc>
        <w:tc>
          <w:tcPr>
            <w:tcW w:w="0" w:type="auto"/>
            <w:vAlign w:val="center"/>
          </w:tcPr>
          <w:p w:rsidR="005F4402" w:rsidRDefault="00665C4E">
            <w:pPr>
              <w:pStyle w:val="TableEntry"/>
            </w:pPr>
            <w:hyperlink r:id="rId26" w:tooltip="http://www.hl7.org/documentcenter/private/standards/cda/r2/cda_r2_normativewebedition.zip" w:history="1">
              <w:r w:rsidR="005F4402">
                <w:rPr>
                  <w:rStyle w:val="Hyperlink"/>
                </w:rPr>
                <w:t>HL7 CDA Release 2.0</w:t>
              </w:r>
            </w:hyperlink>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ACOG AR</w:t>
            </w:r>
          </w:p>
        </w:tc>
        <w:tc>
          <w:tcPr>
            <w:tcW w:w="0" w:type="auto"/>
            <w:vAlign w:val="center"/>
          </w:tcPr>
          <w:p w:rsidR="005F4402" w:rsidRDefault="00492F99">
            <w:pPr>
              <w:pStyle w:val="TableEntry"/>
            </w:pPr>
            <w:r>
              <w:fldChar w:fldCharType="begin"/>
            </w:r>
            <w:r w:rsidR="00FC668D">
              <w:instrText>HYPERLINK "http://www.acog.org" \o "http://www.acog.org"</w:instrText>
            </w:r>
            <w:r>
              <w:fldChar w:fldCharType="separate"/>
            </w:r>
            <w:r w:rsidR="005F4402">
              <w:rPr>
                <w:rStyle w:val="Hyperlink"/>
              </w:rPr>
              <w:t>American College of Obst</w:t>
            </w:r>
            <w:del w:id="243" w:author="jamillar" w:date="2010-07-27T21:49:00Z">
              <w:r w:rsidR="005F4402" w:rsidDel="001650B8">
                <w:rPr>
                  <w:rStyle w:val="Hyperlink"/>
                </w:rPr>
                <w:delText>r</w:delText>
              </w:r>
            </w:del>
            <w:r w:rsidR="005F4402">
              <w:rPr>
                <w:rStyle w:val="Hyperlink"/>
              </w:rPr>
              <w:t>etricians and Gynecologists (ACOG), Antepartum Record</w:t>
            </w:r>
            <w:r>
              <w:fldChar w:fldCharType="end"/>
            </w:r>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LOINC</w:t>
            </w:r>
          </w:p>
        </w:tc>
        <w:tc>
          <w:tcPr>
            <w:tcW w:w="0" w:type="auto"/>
            <w:vAlign w:val="center"/>
          </w:tcPr>
          <w:p w:rsidR="005F4402" w:rsidRDefault="00665C4E">
            <w:pPr>
              <w:pStyle w:val="TableEntry"/>
            </w:pPr>
            <w:hyperlink r:id="rId27" w:tooltip="http://www.regenstrief.org/medinformatics/loinc/" w:history="1">
              <w:r w:rsidR="005F4402">
                <w:rPr>
                  <w:rStyle w:val="Hyperlink"/>
                </w:rPr>
                <w:t>Logical Observation Identifiers, Names and Codes</w:t>
              </w:r>
            </w:hyperlink>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SNOMED</w:t>
            </w:r>
          </w:p>
        </w:tc>
        <w:tc>
          <w:tcPr>
            <w:tcW w:w="0" w:type="auto"/>
            <w:vAlign w:val="center"/>
          </w:tcPr>
          <w:p w:rsidR="005F4402" w:rsidRDefault="00665C4E">
            <w:pPr>
              <w:pStyle w:val="TableEntry"/>
            </w:pPr>
            <w:hyperlink r:id="rId28" w:tooltip="http://www.snomed.org" w:history="1">
              <w:r w:rsidR="005F4402">
                <w:rPr>
                  <w:rStyle w:val="Hyperlink"/>
                </w:rPr>
                <w:t>Systemized Nomenclature for Medicine</w:t>
              </w:r>
            </w:hyperlink>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CDTHP</w:t>
            </w:r>
          </w:p>
        </w:tc>
        <w:tc>
          <w:tcPr>
            <w:tcW w:w="0" w:type="auto"/>
            <w:vAlign w:val="center"/>
          </w:tcPr>
          <w:p w:rsidR="005F4402" w:rsidRDefault="00665C4E">
            <w:pPr>
              <w:pStyle w:val="TableEntry"/>
            </w:pPr>
            <w:hyperlink r:id="rId29" w:tooltip="http://www.hl7.org/dstucomments/index.cfm" w:history="1">
              <w:r w:rsidR="005F4402">
                <w:rPr>
                  <w:rStyle w:val="Hyperlink"/>
                </w:rPr>
                <w:t>CDA for Common Document Types History and Physical Notes (DSTU)</w:t>
              </w:r>
            </w:hyperlink>
            <w:r w:rsidR="005F4402">
              <w:t xml:space="preserve"> </w:t>
            </w:r>
          </w:p>
        </w:tc>
      </w:tr>
    </w:tbl>
    <w:p w:rsidR="005F4402" w:rsidRDefault="005F4402">
      <w:pPr>
        <w:pStyle w:val="BodyText"/>
        <w:rPr>
          <w:noProof w:val="0"/>
        </w:rPr>
      </w:pPr>
    </w:p>
    <w:p w:rsidR="005F4402" w:rsidRDefault="005F4402">
      <w:pPr>
        <w:pStyle w:val="Heading5"/>
        <w:numPr>
          <w:ilvl w:val="0"/>
          <w:numId w:val="0"/>
        </w:numPr>
        <w:rPr>
          <w:noProof w:val="0"/>
        </w:rPr>
      </w:pPr>
      <w:r>
        <w:rPr>
          <w:noProof w:val="0"/>
        </w:rPr>
        <w:t>6.3.1</w:t>
      </w:r>
      <w:proofErr w:type="gramStart"/>
      <w:r>
        <w:rPr>
          <w:noProof w:val="0"/>
        </w:rPr>
        <w:t>.A.4</w:t>
      </w:r>
      <w:proofErr w:type="gramEnd"/>
      <w:r>
        <w:rPr>
          <w:noProof w:val="0"/>
        </w:rPr>
        <w:t xml:space="preserve"> Specification </w:t>
      </w:r>
    </w:p>
    <w:p w:rsidR="005F4402" w:rsidRDefault="005F4402">
      <w:pPr>
        <w:pStyle w:val="BodyText"/>
        <w:rPr>
          <w:noProof w:val="0"/>
        </w:rPr>
      </w:pPr>
      <w:r>
        <w:rPr>
          <w:noProof w:val="0"/>
        </w:rPr>
        <w:t>This section references content modules using Template ID as the key identifier. Definitions of the modules are found in either:</w:t>
      </w:r>
    </w:p>
    <w:p w:rsidR="005F4402" w:rsidRDefault="005F4402">
      <w:pPr>
        <w:pStyle w:val="ListBullet2"/>
      </w:pPr>
      <w:r>
        <w:lastRenderedPageBreak/>
        <w:t>IHE Patient Care Coordination Volume 2: Final Text</w:t>
      </w:r>
    </w:p>
    <w:p w:rsidR="005F4402" w:rsidRDefault="005F4402">
      <w:pPr>
        <w:pStyle w:val="ListBullet2"/>
      </w:pPr>
      <w:r>
        <w:t>IHE PCC Content Modules 2010-2011 Supplement</w:t>
      </w:r>
    </w:p>
    <w:p w:rsidR="005F4402" w:rsidRDefault="005F4402">
      <w:pPr>
        <w:pStyle w:val="BodyText"/>
        <w:rPr>
          <w:noProof w:val="0"/>
        </w:rPr>
      </w:pPr>
    </w:p>
    <w:p w:rsidR="005F4402" w:rsidRDefault="005F4402">
      <w:pPr>
        <w:pStyle w:val="TableTitle"/>
      </w:pPr>
      <w:r>
        <w:t>Table 6.3.1.A.4-</w:t>
      </w:r>
      <w:commentRangeStart w:id="244"/>
      <w:r>
        <w:t>1</w:t>
      </w:r>
      <w:commentRangeEnd w:id="244"/>
      <w:r w:rsidR="00F67755">
        <w:rPr>
          <w:rStyle w:val="CommentReference"/>
          <w:rFonts w:ascii="Times New Roman" w:hAnsi="Times New Roman"/>
          <w:b w:val="0"/>
          <w:noProof w:val="0"/>
        </w:rPr>
        <w:commentReference w:id="244"/>
      </w:r>
      <w:r>
        <w:t xml:space="preserve"> Labor and Delivery History and Physical </w:t>
      </w:r>
      <w:commentRangeStart w:id="245"/>
      <w:commentRangeStart w:id="246"/>
      <w:commentRangeStart w:id="247"/>
      <w:r>
        <w:t>Specification</w:t>
      </w:r>
      <w:commentRangeEnd w:id="245"/>
      <w:r w:rsidR="00D177D2">
        <w:rPr>
          <w:rStyle w:val="CommentReference"/>
          <w:rFonts w:ascii="Times New Roman" w:hAnsi="Times New Roman"/>
          <w:b w:val="0"/>
          <w:noProof w:val="0"/>
        </w:rPr>
        <w:commentReference w:id="245"/>
      </w:r>
      <w:commentRangeEnd w:id="246"/>
      <w:r w:rsidR="00420A19">
        <w:rPr>
          <w:rStyle w:val="CommentReference"/>
          <w:rFonts w:ascii="Times New Roman" w:hAnsi="Times New Roman"/>
          <w:b w:val="0"/>
          <w:noProof w:val="0"/>
        </w:rPr>
        <w:commentReference w:id="246"/>
      </w:r>
      <w:commentRangeEnd w:id="247"/>
      <w:r w:rsidR="00665C4E">
        <w:rPr>
          <w:rStyle w:val="CommentReference"/>
          <w:rFonts w:ascii="Times New Roman" w:hAnsi="Times New Roman"/>
          <w:b w:val="0"/>
          <w:noProof w:val="0"/>
        </w:rPr>
        <w:commentReference w:id="247"/>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31"/>
        <w:gridCol w:w="994"/>
        <w:gridCol w:w="2960"/>
        <w:gridCol w:w="2605"/>
      </w:tblGrid>
      <w:tr w:rsidR="005F4402" w:rsidTr="00D177D2">
        <w:trPr>
          <w:cantSplit/>
          <w:tblHeader/>
        </w:trPr>
        <w:tc>
          <w:tcPr>
            <w:tcW w:w="1507"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Template Name</w:t>
            </w:r>
          </w:p>
        </w:tc>
        <w:tc>
          <w:tcPr>
            <w:tcW w:w="529"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 xml:space="preserve">Opt </w:t>
            </w:r>
          </w:p>
        </w:tc>
        <w:tc>
          <w:tcPr>
            <w:tcW w:w="1576"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Section Template Id</w:t>
            </w:r>
          </w:p>
        </w:tc>
        <w:tc>
          <w:tcPr>
            <w:tcW w:w="1387"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Value Set Template Id</w:t>
            </w:r>
          </w:p>
        </w:tc>
      </w:tr>
      <w:tr w:rsidR="005F440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Chief Complaint</w:t>
            </w:r>
          </w:p>
          <w:p w:rsidR="005F4402" w:rsidRDefault="005F4402">
            <w:pPr>
              <w:pStyle w:val="TableEntry"/>
              <w:rPr>
                <w:rStyle w:val="Hyperlink"/>
              </w:rPr>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5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1.3.6.1.4.1.19376.1.5.3.1.1.13.2.1 </w:t>
            </w:r>
          </w:p>
        </w:tc>
        <w:tc>
          <w:tcPr>
            <w:tcW w:w="138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 xml:space="preserve">History of Present Illness </w:t>
            </w:r>
          </w:p>
          <w:p w:rsidR="005F4402" w:rsidRDefault="005F4402">
            <w:pPr>
              <w:pStyle w:val="TableEntry"/>
              <w:rPr>
                <w:rStyle w:val="Hyperlink"/>
                <w:color w:val="auto"/>
                <w:u w:val="none"/>
              </w:rPr>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5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1.3.6.1.4.1.19376.1.5.3.1.3.4 </w:t>
            </w:r>
          </w:p>
        </w:tc>
        <w:tc>
          <w:tcPr>
            <w:tcW w:w="138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History of Past Illness</w:t>
            </w:r>
          </w:p>
          <w:p w:rsidR="005F4402" w:rsidRDefault="005F4402">
            <w:pPr>
              <w:pStyle w:val="TableEntry"/>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5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1.3.6.1.4.1.19376.1.5.3.1.3.8 </w:t>
            </w:r>
          </w:p>
        </w:tc>
        <w:tc>
          <w:tcPr>
            <w:tcW w:w="138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1.3.6.1.4.1.19376.1.5.3.1.1.16.5.1</w:t>
            </w:r>
          </w:p>
        </w:tc>
      </w:tr>
      <w:tr w:rsidR="005F440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History of Infection</w:t>
            </w:r>
          </w:p>
          <w:p w:rsidR="005F4402" w:rsidRDefault="005F4402">
            <w:pPr>
              <w:pStyle w:val="TableEntry"/>
              <w:rPr>
                <w:color w:val="0000FF"/>
                <w:u w:val="single"/>
              </w:rPr>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szCs w:val="18"/>
              </w:rPr>
            </w:pPr>
            <w:r>
              <w:rPr>
                <w:szCs w:val="18"/>
              </w:rPr>
              <w:t>R</w:t>
            </w:r>
          </w:p>
        </w:tc>
        <w:tc>
          <w:tcPr>
            <w:tcW w:w="15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szCs w:val="18"/>
              </w:rPr>
            </w:pPr>
            <w:r>
              <w:rPr>
                <w:rStyle w:val="apple-style-span"/>
                <w:rFonts w:ascii="-webkit-sans-serif" w:hAnsi="-webkit-sans-serif"/>
                <w:color w:val="000000"/>
                <w:szCs w:val="18"/>
              </w:rPr>
              <w:t>1.3.6.1.4.1.19376.1.5.3.1.1.16.2.1.1.1</w:t>
            </w:r>
          </w:p>
        </w:tc>
        <w:tc>
          <w:tcPr>
            <w:tcW w:w="138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rPr>
                <w:rStyle w:val="apple-style-span"/>
                <w:rFonts w:ascii="-webkit-sans-serif" w:hAnsi="-webkit-sans-serif"/>
                <w:color w:val="000000"/>
                <w:sz w:val="20"/>
              </w:rPr>
            </w:pPr>
            <w:r>
              <w:t>1.3.6.1.4.1.19376.1.5.3.1.1.16.5.6</w:t>
            </w:r>
          </w:p>
        </w:tc>
      </w:tr>
      <w:tr w:rsidR="00C51D67"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C51D67" w:rsidRDefault="00C51D67">
            <w:pPr>
              <w:pStyle w:val="TableEntry"/>
              <w:rPr>
                <w:rStyle w:val="Hyperlink"/>
              </w:rPr>
            </w:pPr>
            <w:r>
              <w:rPr>
                <w:rStyle w:val="Hyperlink"/>
              </w:rPr>
              <w:t>Problems</w:t>
            </w:r>
          </w:p>
        </w:tc>
        <w:tc>
          <w:tcPr>
            <w:tcW w:w="529" w:type="pct"/>
            <w:tcBorders>
              <w:top w:val="single" w:sz="6" w:space="0" w:color="000000"/>
              <w:left w:val="single" w:sz="6" w:space="0" w:color="000000"/>
              <w:bottom w:val="single" w:sz="6" w:space="0" w:color="000000"/>
              <w:right w:val="single" w:sz="6" w:space="0" w:color="000000"/>
            </w:tcBorders>
            <w:vAlign w:val="center"/>
          </w:tcPr>
          <w:p w:rsidR="00C51D67" w:rsidRDefault="00C51D67">
            <w:pPr>
              <w:pStyle w:val="TableEntry"/>
              <w:rPr>
                <w:szCs w:val="18"/>
              </w:rPr>
            </w:pPr>
            <w:r>
              <w:rPr>
                <w:szCs w:val="18"/>
              </w:rPr>
              <w:t>R</w:t>
            </w:r>
          </w:p>
        </w:tc>
        <w:tc>
          <w:tcPr>
            <w:tcW w:w="1576" w:type="pct"/>
            <w:tcBorders>
              <w:top w:val="single" w:sz="6" w:space="0" w:color="000000"/>
              <w:left w:val="single" w:sz="6" w:space="0" w:color="000000"/>
              <w:bottom w:val="single" w:sz="6" w:space="0" w:color="000000"/>
              <w:right w:val="single" w:sz="6" w:space="0" w:color="000000"/>
            </w:tcBorders>
            <w:vAlign w:val="center"/>
          </w:tcPr>
          <w:p w:rsidR="00C51D67" w:rsidRDefault="00C51D67">
            <w:pPr>
              <w:pStyle w:val="TableEntry"/>
              <w:rPr>
                <w:rStyle w:val="apple-style-span"/>
                <w:rFonts w:ascii="-webkit-sans-serif" w:hAnsi="-webkit-sans-serif"/>
                <w:color w:val="000000"/>
                <w:szCs w:val="18"/>
              </w:rPr>
            </w:pPr>
            <w:r>
              <w:rPr>
                <w:rStyle w:val="apple-style-span"/>
                <w:szCs w:val="16"/>
              </w:rPr>
              <w:t>1.3.6.1.4.1.19376.1.5.3.1.3.</w:t>
            </w:r>
            <w:r>
              <w:t>6</w:t>
            </w:r>
          </w:p>
        </w:tc>
        <w:tc>
          <w:tcPr>
            <w:tcW w:w="1387" w:type="pct"/>
            <w:tcBorders>
              <w:top w:val="single" w:sz="6" w:space="0" w:color="000000"/>
              <w:left w:val="single" w:sz="6" w:space="0" w:color="000000"/>
              <w:bottom w:val="single" w:sz="6" w:space="0" w:color="000000"/>
              <w:right w:val="single" w:sz="6" w:space="0" w:color="000000"/>
            </w:tcBorders>
            <w:vAlign w:val="center"/>
          </w:tcPr>
          <w:p w:rsidR="00C51D67" w:rsidRDefault="00BA5F94">
            <w:pPr>
              <w:pStyle w:val="TableEntry"/>
              <w:jc w:val="center"/>
            </w:pPr>
            <w:r>
              <w:t>N/A</w:t>
            </w:r>
          </w:p>
        </w:tc>
      </w:tr>
      <w:tr w:rsidR="005F440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Pregnancy History</w:t>
            </w:r>
          </w:p>
          <w:p w:rsidR="005F4402" w:rsidRDefault="005F4402">
            <w:pPr>
              <w:pStyle w:val="TableEntry"/>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5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1.3.6.1.4.1.19376.1.5.3.1.1.5.3.4 </w:t>
            </w:r>
          </w:p>
        </w:tc>
        <w:tc>
          <w:tcPr>
            <w:tcW w:w="138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N/A</w:t>
            </w:r>
          </w:p>
        </w:tc>
      </w:tr>
      <w:tr w:rsidR="005F440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 xml:space="preserve">Coded </w:t>
            </w:r>
            <w:hyperlink w:anchor="_1.3.6.1.4.1.19376.1.5.3.1.3.16.htm" w:tooltip="1.3.6.1.4.1.19376.1.5.3.1.3.16" w:history="1">
              <w:r>
                <w:rPr>
                  <w:rStyle w:val="Hyperlink"/>
                </w:rPr>
                <w:t>Social History</w:t>
              </w:r>
            </w:hyperlink>
          </w:p>
          <w:p w:rsidR="005F4402" w:rsidRDefault="005F4402">
            <w:pPr>
              <w:pStyle w:val="TableEntry"/>
              <w:rPr>
                <w:rStyle w:val="Hyperlink"/>
                <w:color w:val="auto"/>
                <w:u w:val="none"/>
              </w:rPr>
            </w:pPr>
            <w:r>
              <w:rPr>
                <w:rStyle w:val="Hyperlink"/>
                <w:color w:val="auto"/>
                <w:u w:val="none"/>
              </w:rPr>
              <w:t>(See Note 1)</w:t>
            </w:r>
          </w:p>
          <w:p w:rsidR="00706950" w:rsidRDefault="00706950" w:rsidP="006338B8">
            <w:pPr>
              <w:pStyle w:val="TableEntry"/>
            </w:pPr>
            <w:r>
              <w:rPr>
                <w:rStyle w:val="Hyperlink"/>
                <w:color w:val="auto"/>
                <w:u w:val="none"/>
              </w:rPr>
              <w:t xml:space="preserve">This section </w:t>
            </w:r>
            <w:r w:rsidR="006338B8">
              <w:rPr>
                <w:rStyle w:val="Hyperlink"/>
                <w:color w:val="auto"/>
                <w:u w:val="none"/>
              </w:rPr>
              <w:t>shall</w:t>
            </w:r>
            <w:r>
              <w:rPr>
                <w:rStyle w:val="Hyperlink"/>
                <w:color w:val="auto"/>
                <w:u w:val="none"/>
              </w:rPr>
              <w:t xml:space="preserve"> include the patient’s social history including tobacco, alcohol and d</w:t>
            </w:r>
            <w:r w:rsidRPr="00706950">
              <w:rPr>
                <w:rStyle w:val="Hyperlink"/>
                <w:color w:val="auto"/>
                <w:u w:val="none"/>
              </w:rPr>
              <w:t>rug</w:t>
            </w:r>
            <w:r>
              <w:rPr>
                <w:rStyle w:val="Hyperlink"/>
                <w:color w:val="auto"/>
                <w:u w:val="none"/>
              </w:rPr>
              <w:t xml:space="preserve"> use (current or prior) as well as other environmental exposures.</w:t>
            </w:r>
          </w:p>
        </w:tc>
        <w:tc>
          <w:tcPr>
            <w:tcW w:w="529"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5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1.3.6.1.4.1.19376.1.5.3.1.3.16.1</w:t>
            </w:r>
          </w:p>
        </w:tc>
        <w:tc>
          <w:tcPr>
            <w:tcW w:w="1387" w:type="pct"/>
            <w:tcBorders>
              <w:top w:val="single" w:sz="6" w:space="0" w:color="000000"/>
              <w:left w:val="single" w:sz="6" w:space="0" w:color="000000"/>
              <w:bottom w:val="single" w:sz="6" w:space="0" w:color="000000"/>
              <w:right w:val="single" w:sz="6" w:space="0" w:color="000000"/>
            </w:tcBorders>
            <w:vAlign w:val="center"/>
          </w:tcPr>
          <w:p w:rsidR="005F4402" w:rsidRDefault="00427797">
            <w:pPr>
              <w:pStyle w:val="TableEntry"/>
              <w:jc w:val="center"/>
            </w:pPr>
            <w:r>
              <w:t>1.3.6.1.4.1.19376.1.5.3.1.4.13.4</w:t>
            </w:r>
          </w:p>
        </w:tc>
      </w:tr>
      <w:tr w:rsidR="005F440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Family Medical History</w:t>
            </w:r>
          </w:p>
          <w:p w:rsidR="005F4402" w:rsidRDefault="005F4402">
            <w:pPr>
              <w:pStyle w:val="TableEntry"/>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R </w:t>
            </w:r>
          </w:p>
        </w:tc>
        <w:tc>
          <w:tcPr>
            <w:tcW w:w="157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 xml:space="preserve">1.3.6.1.4.1.19376.1.5.3.1.3.15 </w:t>
            </w:r>
          </w:p>
        </w:tc>
        <w:tc>
          <w:tcPr>
            <w:tcW w:w="1387"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t>1.3.6.1.4.1.19376.1.5.3.1.1.16.5.4</w:t>
            </w:r>
          </w:p>
        </w:tc>
      </w:tr>
      <w:tr w:rsidR="00E93C1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E93C12" w:rsidRPr="00BA5F94" w:rsidRDefault="00BA5F94">
            <w:pPr>
              <w:pStyle w:val="TableEntry"/>
              <w:rPr>
                <w:rStyle w:val="Hyperlink"/>
              </w:rPr>
            </w:pPr>
            <w:r>
              <w:rPr>
                <w:rStyle w:val="Hyperlink"/>
              </w:rPr>
              <w:t>Admission Medication History</w:t>
            </w:r>
          </w:p>
        </w:tc>
        <w:tc>
          <w:tcPr>
            <w:tcW w:w="529" w:type="pct"/>
            <w:tcBorders>
              <w:top w:val="single" w:sz="6" w:space="0" w:color="000000"/>
              <w:left w:val="single" w:sz="6" w:space="0" w:color="000000"/>
              <w:bottom w:val="single" w:sz="6" w:space="0" w:color="000000"/>
              <w:right w:val="single" w:sz="6" w:space="0" w:color="000000"/>
            </w:tcBorders>
            <w:vAlign w:val="center"/>
          </w:tcPr>
          <w:p w:rsidR="00E93C12" w:rsidRDefault="006338B8">
            <w:pPr>
              <w:pStyle w:val="TableEntry"/>
            </w:pPr>
            <w:r>
              <w:t>R</w:t>
            </w:r>
          </w:p>
        </w:tc>
        <w:tc>
          <w:tcPr>
            <w:tcW w:w="1576" w:type="pct"/>
            <w:tcBorders>
              <w:top w:val="single" w:sz="6" w:space="0" w:color="000000"/>
              <w:left w:val="single" w:sz="6" w:space="0" w:color="000000"/>
              <w:bottom w:val="single" w:sz="6" w:space="0" w:color="000000"/>
              <w:right w:val="single" w:sz="6" w:space="0" w:color="000000"/>
            </w:tcBorders>
          </w:tcPr>
          <w:p w:rsidR="00E93C12" w:rsidRDefault="00E93C12">
            <w:pPr>
              <w:pStyle w:val="TableEntry"/>
            </w:pPr>
            <w:r>
              <w:rPr>
                <w:rFonts w:eastAsia="Arial Unicode MS"/>
                <w:szCs w:val="18"/>
              </w:rPr>
              <w:t>1.3.6.1.4.1.19376.1.5.3.1.3.20</w:t>
            </w:r>
          </w:p>
        </w:tc>
        <w:tc>
          <w:tcPr>
            <w:tcW w:w="1387" w:type="pct"/>
            <w:tcBorders>
              <w:top w:val="single" w:sz="6" w:space="0" w:color="000000"/>
              <w:left w:val="single" w:sz="6" w:space="0" w:color="000000"/>
              <w:bottom w:val="single" w:sz="6" w:space="0" w:color="000000"/>
              <w:right w:val="single" w:sz="6" w:space="0" w:color="000000"/>
            </w:tcBorders>
            <w:vAlign w:val="center"/>
          </w:tcPr>
          <w:p w:rsidR="00E93C12" w:rsidRDefault="00BA5F94">
            <w:pPr>
              <w:pStyle w:val="TableEntry"/>
              <w:jc w:val="center"/>
            </w:pPr>
            <w:r>
              <w:t>N/A</w:t>
            </w:r>
          </w:p>
        </w:tc>
      </w:tr>
      <w:tr w:rsidR="00E93C1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rPr>
                <w:rStyle w:val="Hyperlink"/>
              </w:rPr>
            </w:pPr>
            <w:r>
              <w:rPr>
                <w:rStyle w:val="Hyperlink"/>
              </w:rPr>
              <w:t>Allergies and Other Adverse Reactions</w:t>
            </w:r>
          </w:p>
          <w:p w:rsidR="00E93C12" w:rsidRDefault="00E93C12">
            <w:pPr>
              <w:pStyle w:val="TableEntry"/>
              <w:rPr>
                <w:rStyle w:val="Hyperlink"/>
              </w:rPr>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R</w:t>
            </w:r>
          </w:p>
        </w:tc>
        <w:tc>
          <w:tcPr>
            <w:tcW w:w="1576"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1.3.6.1.4.1.19376.1.5.3.1.3.13</w:t>
            </w:r>
          </w:p>
        </w:tc>
        <w:tc>
          <w:tcPr>
            <w:tcW w:w="138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jc w:val="center"/>
            </w:pPr>
            <w:r>
              <w:t>N/A</w:t>
            </w:r>
          </w:p>
        </w:tc>
      </w:tr>
      <w:tr w:rsidR="00E93C1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rPr>
                <w:rStyle w:val="Hyperlink"/>
              </w:rPr>
            </w:pPr>
            <w:r>
              <w:rPr>
                <w:rStyle w:val="Hyperlink"/>
              </w:rPr>
              <w:t>Review of Systems</w:t>
            </w:r>
          </w:p>
          <w:p w:rsidR="00E93C12" w:rsidRDefault="00E93C12">
            <w:pPr>
              <w:pStyle w:val="TableEntry"/>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 xml:space="preserve">R </w:t>
            </w:r>
          </w:p>
        </w:tc>
        <w:tc>
          <w:tcPr>
            <w:tcW w:w="1576"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 xml:space="preserve">1.3.6.1.4.1.19376.1.5.3.1.3.18 </w:t>
            </w:r>
          </w:p>
        </w:tc>
        <w:tc>
          <w:tcPr>
            <w:tcW w:w="138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jc w:val="center"/>
            </w:pPr>
            <w:r>
              <w:t>1.3.6.1.4.1.19376.1.5.3.1.1.16.5.5</w:t>
            </w:r>
          </w:p>
        </w:tc>
      </w:tr>
      <w:tr w:rsidR="00E93C1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rPr>
                <w:rStyle w:val="Hyperlink"/>
              </w:rPr>
            </w:pPr>
            <w:r>
              <w:rPr>
                <w:rStyle w:val="Hyperlink"/>
              </w:rPr>
              <w:t>Coded Physical Exam</w:t>
            </w:r>
          </w:p>
          <w:p w:rsidR="00E93C12" w:rsidRDefault="00E93C12">
            <w:pPr>
              <w:pStyle w:val="TableEntry"/>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 xml:space="preserve">R </w:t>
            </w:r>
          </w:p>
        </w:tc>
        <w:tc>
          <w:tcPr>
            <w:tcW w:w="1576"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1.3.6.1.4.1.19376.1.5.3.1.1.9.15.1</w:t>
            </w:r>
          </w:p>
        </w:tc>
        <w:tc>
          <w:tcPr>
            <w:tcW w:w="138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jc w:val="center"/>
            </w:pPr>
            <w:r>
              <w:t>N/A</w:t>
            </w:r>
          </w:p>
        </w:tc>
      </w:tr>
      <w:tr w:rsidR="00E93C1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rPr>
                <w:rStyle w:val="Hyperlink"/>
              </w:rPr>
            </w:pPr>
            <w:r>
              <w:rPr>
                <w:rStyle w:val="Hyperlink"/>
              </w:rPr>
              <w:t>Vital Signs</w:t>
            </w:r>
          </w:p>
          <w:p w:rsidR="00E93C12" w:rsidRDefault="00E93C12">
            <w:pPr>
              <w:pStyle w:val="TableEntry"/>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 xml:space="preserve">C </w:t>
            </w:r>
          </w:p>
        </w:tc>
        <w:tc>
          <w:tcPr>
            <w:tcW w:w="1576"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 xml:space="preserve">1.3.6.1.4.1.19376.1.5.3.1.3.25 </w:t>
            </w:r>
          </w:p>
        </w:tc>
        <w:tc>
          <w:tcPr>
            <w:tcW w:w="138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jc w:val="center"/>
            </w:pPr>
            <w:r>
              <w:t>N/A</w:t>
            </w:r>
          </w:p>
        </w:tc>
      </w:tr>
      <w:tr w:rsidR="00E93C12"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rPr>
                <w:rStyle w:val="Hyperlink"/>
              </w:rPr>
            </w:pPr>
            <w:r>
              <w:rPr>
                <w:rStyle w:val="Hyperlink"/>
              </w:rPr>
              <w:t>History of Surgical Procedures</w:t>
            </w:r>
          </w:p>
          <w:p w:rsidR="00E93C12" w:rsidRDefault="00E93C12">
            <w:pPr>
              <w:pStyle w:val="TableEntry"/>
              <w:rPr>
                <w:rStyle w:val="Hyperlink"/>
              </w:rPr>
            </w:pPr>
            <w:r>
              <w:rPr>
                <w:rStyle w:val="Hyperlink"/>
                <w:color w:val="auto"/>
                <w:u w:val="none"/>
              </w:rPr>
              <w:t>(See Note 1)</w:t>
            </w:r>
          </w:p>
        </w:tc>
        <w:tc>
          <w:tcPr>
            <w:tcW w:w="529"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R2</w:t>
            </w:r>
          </w:p>
        </w:tc>
        <w:tc>
          <w:tcPr>
            <w:tcW w:w="1576"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pPr>
            <w:r>
              <w:t>1.3.6.1.4.1.19376.1.5.3.1.1.16.2.2</w:t>
            </w:r>
          </w:p>
        </w:tc>
        <w:tc>
          <w:tcPr>
            <w:tcW w:w="1387" w:type="pct"/>
            <w:tcBorders>
              <w:top w:val="single" w:sz="6" w:space="0" w:color="000000"/>
              <w:left w:val="single" w:sz="6" w:space="0" w:color="000000"/>
              <w:bottom w:val="single" w:sz="6" w:space="0" w:color="000000"/>
              <w:right w:val="single" w:sz="6" w:space="0" w:color="000000"/>
            </w:tcBorders>
            <w:vAlign w:val="center"/>
          </w:tcPr>
          <w:p w:rsidR="00E93C12" w:rsidRDefault="00E93C12">
            <w:pPr>
              <w:pStyle w:val="TableEntry"/>
              <w:jc w:val="center"/>
            </w:pPr>
            <w:r>
              <w:t>N/A</w:t>
            </w:r>
          </w:p>
        </w:tc>
      </w:tr>
      <w:tr w:rsidR="006A41EC"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6A41EC" w:rsidRDefault="006A41EC" w:rsidP="00427797">
            <w:pPr>
              <w:pStyle w:val="TableEntry"/>
              <w:rPr>
                <w:rStyle w:val="Hyperlink"/>
              </w:rPr>
            </w:pPr>
            <w:r>
              <w:rPr>
                <w:rStyle w:val="Hyperlink"/>
              </w:rPr>
              <w:t>Prenatal Events</w:t>
            </w:r>
          </w:p>
        </w:tc>
        <w:tc>
          <w:tcPr>
            <w:tcW w:w="529" w:type="pct"/>
            <w:tcBorders>
              <w:top w:val="single" w:sz="6" w:space="0" w:color="000000"/>
              <w:left w:val="single" w:sz="6" w:space="0" w:color="000000"/>
              <w:bottom w:val="single" w:sz="6" w:space="0" w:color="000000"/>
              <w:right w:val="single" w:sz="6" w:space="0" w:color="000000"/>
            </w:tcBorders>
            <w:vAlign w:val="center"/>
          </w:tcPr>
          <w:p w:rsidR="006A41EC" w:rsidRDefault="006A41EC" w:rsidP="00427797">
            <w:pPr>
              <w:pStyle w:val="TableEntry"/>
            </w:pPr>
            <w:r>
              <w:t>R</w:t>
            </w:r>
          </w:p>
        </w:tc>
        <w:tc>
          <w:tcPr>
            <w:tcW w:w="1576" w:type="pct"/>
            <w:tcBorders>
              <w:top w:val="single" w:sz="6" w:space="0" w:color="000000"/>
              <w:left w:val="single" w:sz="6" w:space="0" w:color="000000"/>
              <w:bottom w:val="single" w:sz="6" w:space="0" w:color="000000"/>
              <w:right w:val="single" w:sz="6" w:space="0" w:color="000000"/>
            </w:tcBorders>
            <w:vAlign w:val="center"/>
          </w:tcPr>
          <w:p w:rsidR="006A41EC" w:rsidRDefault="006A41EC" w:rsidP="00427797">
            <w:pPr>
              <w:pStyle w:val="TableEntry"/>
            </w:pPr>
            <w:r>
              <w:t>1.3.6.1.4.1.19376.1.5.3.1.1.21.2.2</w:t>
            </w:r>
          </w:p>
        </w:tc>
        <w:tc>
          <w:tcPr>
            <w:tcW w:w="1387" w:type="pct"/>
            <w:tcBorders>
              <w:top w:val="single" w:sz="6" w:space="0" w:color="000000"/>
              <w:left w:val="single" w:sz="6" w:space="0" w:color="000000"/>
              <w:bottom w:val="single" w:sz="6" w:space="0" w:color="000000"/>
              <w:right w:val="single" w:sz="6" w:space="0" w:color="000000"/>
            </w:tcBorders>
            <w:vAlign w:val="center"/>
          </w:tcPr>
          <w:p w:rsidR="006A41EC" w:rsidRDefault="006A41EC">
            <w:pPr>
              <w:pStyle w:val="TableEntry"/>
              <w:jc w:val="center"/>
            </w:pPr>
            <w:r>
              <w:t>N/A</w:t>
            </w:r>
          </w:p>
        </w:tc>
      </w:tr>
      <w:tr w:rsidR="006A41EC" w:rsidTr="00427797">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BA5F94" w:rsidRDefault="00BA5F94" w:rsidP="00427797">
            <w:pPr>
              <w:pStyle w:val="TableEntry"/>
              <w:ind w:left="0"/>
              <w:rPr>
                <w:rStyle w:val="Hyperlink"/>
              </w:rPr>
            </w:pPr>
            <w:r>
              <w:rPr>
                <w:rStyle w:val="Hyperlink"/>
              </w:rPr>
              <w:t>Prenatal Events: Coded Results</w:t>
            </w:r>
          </w:p>
          <w:p w:rsidR="006A41EC" w:rsidRDefault="006A41EC" w:rsidP="00427797">
            <w:pPr>
              <w:pStyle w:val="TableEntry"/>
              <w:ind w:left="0"/>
            </w:pPr>
            <w:r>
              <w:t>(See Note 1)</w:t>
            </w:r>
          </w:p>
        </w:tc>
        <w:tc>
          <w:tcPr>
            <w:tcW w:w="529" w:type="pct"/>
            <w:tcBorders>
              <w:top w:val="single" w:sz="6" w:space="0" w:color="000000"/>
              <w:left w:val="single" w:sz="6" w:space="0" w:color="000000"/>
              <w:bottom w:val="single" w:sz="6" w:space="0" w:color="000000"/>
              <w:right w:val="single" w:sz="6" w:space="0" w:color="000000"/>
            </w:tcBorders>
          </w:tcPr>
          <w:p w:rsidR="006A41EC" w:rsidRDefault="006A41EC" w:rsidP="00427797">
            <w:pPr>
              <w:pStyle w:val="TableEntry"/>
              <w:ind w:left="0"/>
            </w:pPr>
            <w:r>
              <w:t>R</w:t>
            </w:r>
          </w:p>
        </w:tc>
        <w:tc>
          <w:tcPr>
            <w:tcW w:w="1576" w:type="pct"/>
            <w:tcBorders>
              <w:top w:val="single" w:sz="6" w:space="0" w:color="000000"/>
              <w:left w:val="single" w:sz="6" w:space="0" w:color="000000"/>
              <w:bottom w:val="single" w:sz="6" w:space="0" w:color="000000"/>
              <w:right w:val="single" w:sz="6" w:space="0" w:color="000000"/>
            </w:tcBorders>
            <w:vAlign w:val="center"/>
          </w:tcPr>
          <w:p w:rsidR="006A41EC" w:rsidRDefault="006A41EC">
            <w:pPr>
              <w:pStyle w:val="TableEntry"/>
            </w:pPr>
            <w:r>
              <w:t>1.3.6.1.4.1.19376.1.5.3.1.3.28</w:t>
            </w:r>
          </w:p>
        </w:tc>
        <w:tc>
          <w:tcPr>
            <w:tcW w:w="1387" w:type="pct"/>
            <w:tcBorders>
              <w:top w:val="single" w:sz="6" w:space="0" w:color="000000"/>
              <w:left w:val="single" w:sz="6" w:space="0" w:color="000000"/>
              <w:bottom w:val="single" w:sz="6" w:space="0" w:color="000000"/>
              <w:right w:val="single" w:sz="6" w:space="0" w:color="000000"/>
            </w:tcBorders>
            <w:vAlign w:val="center"/>
          </w:tcPr>
          <w:p w:rsidR="006A41EC" w:rsidRDefault="006A41EC">
            <w:pPr>
              <w:pStyle w:val="TableEntry"/>
              <w:jc w:val="center"/>
            </w:pPr>
            <w:r>
              <w:t>N/A</w:t>
            </w:r>
          </w:p>
        </w:tc>
      </w:tr>
      <w:tr w:rsidR="006A41EC"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6A41EC" w:rsidDel="00E93C12" w:rsidRDefault="001E7307">
            <w:pPr>
              <w:pStyle w:val="TableEntry"/>
              <w:ind w:left="0"/>
              <w:rPr>
                <w:rStyle w:val="Hyperlink"/>
              </w:rPr>
            </w:pPr>
            <w:r>
              <w:rPr>
                <w:rStyle w:val="Hyperlink"/>
              </w:rPr>
              <w:lastRenderedPageBreak/>
              <w:t>Estimated Deliver</w:t>
            </w:r>
            <w:r w:rsidR="00BA5F94">
              <w:rPr>
                <w:rStyle w:val="Hyperlink"/>
              </w:rPr>
              <w:t>y Date</w:t>
            </w:r>
          </w:p>
        </w:tc>
        <w:tc>
          <w:tcPr>
            <w:tcW w:w="529" w:type="pct"/>
            <w:tcBorders>
              <w:top w:val="single" w:sz="6" w:space="0" w:color="000000"/>
              <w:left w:val="single" w:sz="6" w:space="0" w:color="000000"/>
              <w:bottom w:val="single" w:sz="6" w:space="0" w:color="000000"/>
              <w:right w:val="single" w:sz="6" w:space="0" w:color="000000"/>
            </w:tcBorders>
            <w:vAlign w:val="center"/>
          </w:tcPr>
          <w:p w:rsidR="006A41EC" w:rsidDel="00E93C12" w:rsidRDefault="006A41EC">
            <w:pPr>
              <w:pStyle w:val="TableEntry"/>
            </w:pPr>
            <w:r>
              <w:t>R</w:t>
            </w:r>
          </w:p>
        </w:tc>
        <w:tc>
          <w:tcPr>
            <w:tcW w:w="1576" w:type="pct"/>
            <w:tcBorders>
              <w:top w:val="single" w:sz="6" w:space="0" w:color="000000"/>
              <w:left w:val="single" w:sz="6" w:space="0" w:color="000000"/>
              <w:bottom w:val="single" w:sz="6" w:space="0" w:color="000000"/>
              <w:right w:val="single" w:sz="6" w:space="0" w:color="000000"/>
            </w:tcBorders>
          </w:tcPr>
          <w:p w:rsidR="006A41EC" w:rsidDel="00E93C12" w:rsidRDefault="006A41EC">
            <w:pPr>
              <w:pStyle w:val="TableEntry"/>
            </w:pPr>
            <w:r>
              <w:t>1.3.6.1.4.1.19376.1.5.3.1.1.11.2.2.1</w:t>
            </w:r>
          </w:p>
        </w:tc>
        <w:tc>
          <w:tcPr>
            <w:tcW w:w="1387" w:type="pct"/>
            <w:tcBorders>
              <w:top w:val="single" w:sz="6" w:space="0" w:color="000000"/>
              <w:left w:val="single" w:sz="6" w:space="0" w:color="000000"/>
              <w:bottom w:val="single" w:sz="6" w:space="0" w:color="000000"/>
              <w:right w:val="single" w:sz="6" w:space="0" w:color="000000"/>
            </w:tcBorders>
            <w:vAlign w:val="center"/>
          </w:tcPr>
          <w:p w:rsidR="006A41EC" w:rsidDel="00E93C12" w:rsidRDefault="006A41EC">
            <w:pPr>
              <w:pStyle w:val="TableEntry"/>
              <w:jc w:val="center"/>
            </w:pPr>
            <w:r>
              <w:t>N/A</w:t>
            </w:r>
          </w:p>
        </w:tc>
      </w:tr>
      <w:tr w:rsidR="006A41EC"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6A41EC" w:rsidDel="00E93C12" w:rsidRDefault="00BA5F94">
            <w:pPr>
              <w:pStyle w:val="TableEntry"/>
              <w:ind w:left="0"/>
              <w:rPr>
                <w:rStyle w:val="Hyperlink"/>
              </w:rPr>
            </w:pPr>
            <w:r>
              <w:rPr>
                <w:rStyle w:val="Hyperlink"/>
              </w:rPr>
              <w:t>Care Plan</w:t>
            </w:r>
          </w:p>
        </w:tc>
        <w:tc>
          <w:tcPr>
            <w:tcW w:w="529" w:type="pct"/>
            <w:tcBorders>
              <w:top w:val="single" w:sz="6" w:space="0" w:color="000000"/>
              <w:left w:val="single" w:sz="6" w:space="0" w:color="000000"/>
              <w:bottom w:val="single" w:sz="6" w:space="0" w:color="000000"/>
              <w:right w:val="single" w:sz="6" w:space="0" w:color="000000"/>
            </w:tcBorders>
            <w:vAlign w:val="center"/>
          </w:tcPr>
          <w:p w:rsidR="006A41EC" w:rsidDel="00E93C12" w:rsidRDefault="006A41EC">
            <w:pPr>
              <w:pStyle w:val="TableEntry"/>
            </w:pPr>
            <w:r>
              <w:t>R2</w:t>
            </w:r>
          </w:p>
        </w:tc>
        <w:tc>
          <w:tcPr>
            <w:tcW w:w="1576" w:type="pct"/>
            <w:tcBorders>
              <w:top w:val="single" w:sz="6" w:space="0" w:color="000000"/>
              <w:left w:val="single" w:sz="6" w:space="0" w:color="000000"/>
              <w:bottom w:val="single" w:sz="6" w:space="0" w:color="000000"/>
              <w:right w:val="single" w:sz="6" w:space="0" w:color="000000"/>
            </w:tcBorders>
          </w:tcPr>
          <w:p w:rsidR="006A41EC" w:rsidDel="00E93C12" w:rsidRDefault="006A41EC">
            <w:pPr>
              <w:pStyle w:val="TableEntry"/>
            </w:pPr>
            <w:r>
              <w:rPr>
                <w:rFonts w:eastAsia="Arial Unicode MS"/>
                <w:szCs w:val="18"/>
              </w:rPr>
              <w:t>1.3.6.1.4.1.19376.1.5.3.1.3.31</w:t>
            </w:r>
          </w:p>
        </w:tc>
        <w:tc>
          <w:tcPr>
            <w:tcW w:w="1387" w:type="pct"/>
            <w:tcBorders>
              <w:top w:val="single" w:sz="6" w:space="0" w:color="000000"/>
              <w:left w:val="single" w:sz="6" w:space="0" w:color="000000"/>
              <w:bottom w:val="single" w:sz="6" w:space="0" w:color="000000"/>
              <w:right w:val="single" w:sz="6" w:space="0" w:color="000000"/>
            </w:tcBorders>
            <w:vAlign w:val="center"/>
          </w:tcPr>
          <w:p w:rsidR="006A41EC" w:rsidDel="00E93C12" w:rsidRDefault="006A41EC">
            <w:pPr>
              <w:pStyle w:val="TableEntry"/>
              <w:jc w:val="center"/>
            </w:pPr>
            <w:r>
              <w:t>N/A</w:t>
            </w:r>
          </w:p>
        </w:tc>
      </w:tr>
      <w:tr w:rsidR="006A41EC"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6A41EC" w:rsidRDefault="006A41EC">
            <w:pPr>
              <w:pStyle w:val="TableEntry"/>
              <w:ind w:left="0"/>
              <w:rPr>
                <w:rStyle w:val="Hyperlink"/>
              </w:rPr>
            </w:pPr>
            <w:r>
              <w:rPr>
                <w:rStyle w:val="Hyperlink"/>
              </w:rPr>
              <w:t>Coded Antenatal Testing and Surveillance</w:t>
            </w:r>
          </w:p>
        </w:tc>
        <w:tc>
          <w:tcPr>
            <w:tcW w:w="529" w:type="pct"/>
            <w:tcBorders>
              <w:top w:val="single" w:sz="6" w:space="0" w:color="000000"/>
              <w:left w:val="single" w:sz="6" w:space="0" w:color="000000"/>
              <w:bottom w:val="single" w:sz="6" w:space="0" w:color="000000"/>
              <w:right w:val="single" w:sz="6" w:space="0" w:color="000000"/>
            </w:tcBorders>
          </w:tcPr>
          <w:p w:rsidR="006A41EC" w:rsidRDefault="006A41EC">
            <w:pPr>
              <w:pStyle w:val="TableEntry"/>
            </w:pPr>
            <w:r>
              <w:t>R2</w:t>
            </w:r>
          </w:p>
        </w:tc>
        <w:tc>
          <w:tcPr>
            <w:tcW w:w="1576" w:type="pct"/>
            <w:tcBorders>
              <w:top w:val="single" w:sz="6" w:space="0" w:color="000000"/>
              <w:left w:val="single" w:sz="6" w:space="0" w:color="000000"/>
              <w:bottom w:val="single" w:sz="6" w:space="0" w:color="000000"/>
              <w:right w:val="single" w:sz="6" w:space="0" w:color="000000"/>
            </w:tcBorders>
            <w:vAlign w:val="center"/>
          </w:tcPr>
          <w:p w:rsidR="006A41EC" w:rsidRDefault="006A41EC">
            <w:pPr>
              <w:pStyle w:val="TableEntry"/>
            </w:pPr>
            <w:r>
              <w:t>1.3.6.1.4.1.19376.1.5.3.1.1.21.2.5.1</w:t>
            </w:r>
          </w:p>
        </w:tc>
        <w:tc>
          <w:tcPr>
            <w:tcW w:w="1387" w:type="pct"/>
            <w:tcBorders>
              <w:top w:val="single" w:sz="6" w:space="0" w:color="000000"/>
              <w:left w:val="single" w:sz="6" w:space="0" w:color="000000"/>
              <w:bottom w:val="single" w:sz="6" w:space="0" w:color="000000"/>
              <w:right w:val="single" w:sz="6" w:space="0" w:color="000000"/>
            </w:tcBorders>
            <w:vAlign w:val="center"/>
          </w:tcPr>
          <w:p w:rsidR="006A41EC" w:rsidRDefault="006A41EC">
            <w:pPr>
              <w:pStyle w:val="TableEntry"/>
              <w:jc w:val="center"/>
            </w:pPr>
            <w:r>
              <w:t>N/A</w:t>
            </w:r>
          </w:p>
        </w:tc>
      </w:tr>
      <w:tr w:rsidR="006A41EC" w:rsidTr="00D177D2">
        <w:trPr>
          <w:cantSplit/>
        </w:trPr>
        <w:tc>
          <w:tcPr>
            <w:tcW w:w="1507" w:type="pct"/>
            <w:tcBorders>
              <w:top w:val="single" w:sz="6" w:space="0" w:color="000000"/>
              <w:left w:val="single" w:sz="6" w:space="0" w:color="000000"/>
              <w:bottom w:val="single" w:sz="6" w:space="0" w:color="000000"/>
              <w:right w:val="single" w:sz="6" w:space="0" w:color="000000"/>
            </w:tcBorders>
            <w:vAlign w:val="center"/>
          </w:tcPr>
          <w:p w:rsidR="006A41EC" w:rsidRDefault="006A41EC" w:rsidP="009E6538">
            <w:pPr>
              <w:pStyle w:val="TableEntry"/>
              <w:ind w:left="0"/>
              <w:rPr>
                <w:rStyle w:val="Hyperlink"/>
              </w:rPr>
            </w:pPr>
            <w:r>
              <w:rPr>
                <w:rStyle w:val="Hyperlink"/>
              </w:rPr>
              <w:t>Pain Assessment Panel</w:t>
            </w:r>
          </w:p>
        </w:tc>
        <w:tc>
          <w:tcPr>
            <w:tcW w:w="529" w:type="pct"/>
            <w:tcBorders>
              <w:top w:val="single" w:sz="6" w:space="0" w:color="000000"/>
              <w:left w:val="single" w:sz="6" w:space="0" w:color="000000"/>
              <w:bottom w:val="single" w:sz="6" w:space="0" w:color="000000"/>
              <w:right w:val="single" w:sz="6" w:space="0" w:color="000000"/>
            </w:tcBorders>
          </w:tcPr>
          <w:p w:rsidR="006A41EC" w:rsidRDefault="006A41EC">
            <w:pPr>
              <w:pStyle w:val="TableEntry"/>
            </w:pPr>
            <w:r>
              <w:t>R2</w:t>
            </w:r>
          </w:p>
        </w:tc>
        <w:tc>
          <w:tcPr>
            <w:tcW w:w="1576" w:type="pct"/>
            <w:tcBorders>
              <w:top w:val="single" w:sz="6" w:space="0" w:color="000000"/>
              <w:left w:val="single" w:sz="6" w:space="0" w:color="000000"/>
              <w:bottom w:val="single" w:sz="6" w:space="0" w:color="000000"/>
              <w:right w:val="single" w:sz="6" w:space="0" w:color="000000"/>
            </w:tcBorders>
            <w:vAlign w:val="center"/>
          </w:tcPr>
          <w:p w:rsidR="006A41EC" w:rsidRPr="00CD1A7E" w:rsidRDefault="006A41EC" w:rsidP="009E6538">
            <w:pPr>
              <w:rPr>
                <w:rFonts w:ascii="Arial" w:hAnsi="Arial" w:cs="Arial"/>
                <w:color w:val="000000"/>
                <w:sz w:val="16"/>
                <w:szCs w:val="16"/>
              </w:rPr>
            </w:pPr>
            <w:r w:rsidRPr="00CD1A7E">
              <w:rPr>
                <w:rFonts w:ascii="Arial" w:hAnsi="Arial" w:cs="Arial"/>
                <w:color w:val="000000"/>
                <w:sz w:val="16"/>
                <w:szCs w:val="16"/>
              </w:rPr>
              <w:t>1.3.6.1.4.1.19376.1.5.3.1.1.20.2.4</w:t>
            </w:r>
          </w:p>
          <w:p w:rsidR="006A41EC" w:rsidRDefault="006A41EC">
            <w:pPr>
              <w:pStyle w:val="TableEntry"/>
            </w:pPr>
          </w:p>
        </w:tc>
        <w:tc>
          <w:tcPr>
            <w:tcW w:w="1387" w:type="pct"/>
            <w:tcBorders>
              <w:top w:val="single" w:sz="6" w:space="0" w:color="000000"/>
              <w:left w:val="single" w:sz="6" w:space="0" w:color="000000"/>
              <w:bottom w:val="single" w:sz="6" w:space="0" w:color="000000"/>
              <w:right w:val="single" w:sz="6" w:space="0" w:color="000000"/>
            </w:tcBorders>
            <w:vAlign w:val="center"/>
          </w:tcPr>
          <w:p w:rsidR="006A41EC" w:rsidRDefault="006A41EC">
            <w:pPr>
              <w:pStyle w:val="TableEntry"/>
              <w:jc w:val="center"/>
            </w:pPr>
            <w:r>
              <w:t>N/A</w:t>
            </w:r>
          </w:p>
        </w:tc>
      </w:tr>
    </w:tbl>
    <w:p w:rsidR="005F4402" w:rsidRDefault="005F4402">
      <w:pPr>
        <w:pStyle w:val="Note"/>
        <w:jc w:val="center"/>
      </w:pPr>
      <w:r>
        <w:t xml:space="preserve">Note 1: This template is part of Antepartum History and Physical and should </w:t>
      </w:r>
      <w:commentRangeStart w:id="248"/>
      <w:commentRangeStart w:id="249"/>
      <w:r>
        <w:t>be</w:t>
      </w:r>
      <w:commentRangeEnd w:id="248"/>
      <w:ins w:id="250" w:author="tsoutherland" w:date="2010-08-02T22:00:00Z">
        <w:r w:rsidR="000840E5" w:rsidRPr="000840E5">
          <w:rPr>
            <w:rPrChange w:id="251" w:author="tsoutherland" w:date="2010-08-02T22:01:00Z">
              <w:rPr>
                <w:rStyle w:val="CommentReference"/>
              </w:rPr>
            </w:rPrChange>
          </w:rPr>
          <w:t xml:space="preserve"> pulled from </w:t>
        </w:r>
      </w:ins>
      <w:ins w:id="252" w:author="tsoutherland" w:date="2010-08-02T22:06:00Z">
        <w:r w:rsidR="000A5AF7">
          <w:t xml:space="preserve">there </w:t>
        </w:r>
      </w:ins>
      <w:ins w:id="253" w:author="tsoutherland" w:date="2010-08-02T22:00:00Z">
        <w:r w:rsidR="000840E5" w:rsidRPr="000840E5">
          <w:rPr>
            <w:rPrChange w:id="254" w:author="tsoutherland" w:date="2010-08-02T22:01:00Z">
              <w:rPr>
                <w:rStyle w:val="CommentReference"/>
              </w:rPr>
            </w:rPrChange>
          </w:rPr>
          <w:t>when available.</w:t>
        </w:r>
      </w:ins>
      <w:del w:id="255" w:author="tsoutherland" w:date="2010-08-02T22:00:00Z">
        <w:r w:rsidR="00BA5F94" w:rsidRPr="000840E5" w:rsidDel="000840E5">
          <w:rPr>
            <w:rPrChange w:id="256" w:author="tsoutherland" w:date="2010-08-02T22:01:00Z">
              <w:rPr>
                <w:rStyle w:val="CommentReference"/>
              </w:rPr>
            </w:rPrChange>
          </w:rPr>
          <w:commentReference w:id="248"/>
        </w:r>
        <w:r w:rsidDel="000840E5">
          <w:delText xml:space="preserve"> </w:delText>
        </w:r>
      </w:del>
      <w:commentRangeEnd w:id="249"/>
      <w:r w:rsidR="00420A19" w:rsidRPr="000840E5">
        <w:rPr>
          <w:rPrChange w:id="257" w:author="tsoutherland" w:date="2010-08-02T22:01:00Z">
            <w:rPr>
              <w:rStyle w:val="CommentReference"/>
            </w:rPr>
          </w:rPrChange>
        </w:rPr>
        <w:commentReference w:id="249"/>
      </w:r>
    </w:p>
    <w:p w:rsidR="005F4402" w:rsidRDefault="005F4402">
      <w:pPr>
        <w:pStyle w:val="Heading5"/>
        <w:numPr>
          <w:ilvl w:val="0"/>
          <w:numId w:val="0"/>
        </w:numPr>
        <w:ind w:left="1008" w:hanging="1008"/>
      </w:pPr>
      <w:r>
        <w:t>6.3.1.A.5 Conformance</w:t>
      </w:r>
    </w:p>
    <w:p w:rsidR="005F4402" w:rsidRDefault="005F4402">
      <w:pPr>
        <w:pStyle w:val="BodyText"/>
      </w:pPr>
      <w:r>
        <w:t xml:space="preserve">CDA Release 2.0 documents that conform to the requirements of this content module </w:t>
      </w:r>
      <w:r w:rsidR="006338B8">
        <w:t>shall</w:t>
      </w:r>
      <w:r>
        <w:t xml:space="preserve"> indicate their conformance by the inclusion of the appropriate &lt;templateId&gt; elements in the header of the document. This is shown in the sample document below. A CDA Document may conform to more than one template. This content module inherits from the </w:t>
      </w:r>
      <w:r>
        <w:rPr>
          <w:rStyle w:val="Hyperlink"/>
        </w:rPr>
        <w:t>History and Physical</w:t>
      </w:r>
      <w:r>
        <w:t xml:space="preserve"> content module, and so must conform to the requirements of that template as well, thus all &lt;templateId&gt; elements shown in the example below </w:t>
      </w:r>
      <w:r w:rsidR="006338B8">
        <w:t>shall</w:t>
      </w:r>
      <w:r>
        <w:t xml:space="preserve"> be included. </w:t>
      </w:r>
    </w:p>
    <w:p w:rsidR="005F4402" w:rsidRDefault="005F4402">
      <w:pPr>
        <w:pStyle w:val="XMLFragment"/>
        <w:rPr>
          <w:lang w:val="nl-NL"/>
        </w:rPr>
      </w:pPr>
      <w:r>
        <w:rPr>
          <w:lang w:val="nl-NL"/>
        </w:rPr>
        <w:lastRenderedPageBreak/>
        <w:t>&lt;ClinicalDocument xmlns='urn:hl7-org:v3'&gt;</w:t>
      </w:r>
    </w:p>
    <w:p w:rsidR="005F4402" w:rsidRDefault="005F4402">
      <w:pPr>
        <w:pStyle w:val="XMLFragment"/>
        <w:rPr>
          <w:lang w:val="nl-NL"/>
        </w:rPr>
      </w:pPr>
      <w:r>
        <w:rPr>
          <w:lang w:val="nl-NL"/>
        </w:rPr>
        <w:t xml:space="preserve">  &lt;typeId extension="POCD_HD000040" root="2.16.840.1.113883.1.3"/&gt;</w:t>
      </w:r>
    </w:p>
    <w:p w:rsidR="005F4402" w:rsidRDefault="005F4402">
      <w:pPr>
        <w:pStyle w:val="XMLFragment"/>
        <w:rPr>
          <w:lang w:val="de-DE"/>
        </w:rPr>
      </w:pPr>
      <w:r>
        <w:rPr>
          <w:lang w:val="de-DE"/>
        </w:rPr>
        <w:t xml:space="preserve">  &lt;templateId root='1.3.6.1.4.1.19376.1.5.3.1.1.2'/&gt;&lt;!--Medical Summary--&gt;</w:t>
      </w:r>
    </w:p>
    <w:p w:rsidR="005F4402" w:rsidRDefault="005F4402">
      <w:pPr>
        <w:pStyle w:val="XMLFragment"/>
        <w:rPr>
          <w:lang w:val="nl-NL"/>
        </w:rPr>
      </w:pPr>
      <w:r>
        <w:rPr>
          <w:lang w:val="nl-NL"/>
        </w:rPr>
        <w:t xml:space="preserve">  &lt;templateId root='1.3.6.1.4.1.19376.1.5.3.1.1.16.1.4'/&gt;&lt;!--History and Physical--&gt;</w:t>
      </w:r>
      <w:r>
        <w:rPr>
          <w:lang w:val="nl-NL"/>
        </w:rPr>
        <w:br/>
        <w:t xml:space="preserve">  &lt;templateId root='1.3.6.1.4.1.19376.1.5.3.1.1.16.1.1'/&gt;&lt;!--Antepartum History and Physical--&gt;</w:t>
      </w:r>
    </w:p>
    <w:p w:rsidR="005F4402" w:rsidRDefault="005F4402">
      <w:pPr>
        <w:pStyle w:val="XMLFragment"/>
        <w:rPr>
          <w:lang w:val="nl-NL"/>
        </w:rPr>
      </w:pPr>
      <w:r>
        <w:rPr>
          <w:lang w:val="nl-NL"/>
        </w:rPr>
        <w:t> &lt;templateId root='1.3.6.1.4.1.19376.1.5.3.1.1.21.1.1'/&gt;&lt;!--Labor and Delivery History and Physical--&gt;</w:t>
      </w:r>
    </w:p>
    <w:p w:rsidR="005F4402" w:rsidRDefault="005F4402">
      <w:pPr>
        <w:pStyle w:val="XMLFragment"/>
      </w:pPr>
      <w:r>
        <w:rPr>
          <w:lang w:val="nl-NL"/>
        </w:rPr>
        <w:t xml:space="preserve">  </w:t>
      </w:r>
      <w:r>
        <w:t>&lt;id root=' ' extension=' '/&gt;</w:t>
      </w:r>
    </w:p>
    <w:p w:rsidR="005F4402" w:rsidRDefault="005F4402">
      <w:pPr>
        <w:pStyle w:val="XMLFragment"/>
      </w:pPr>
      <w:r>
        <w:t xml:space="preserve">  &lt;code code='57056-4' displayName='Labor and delivery admission history and physical'</w:t>
      </w:r>
    </w:p>
    <w:p w:rsidR="005F4402" w:rsidRDefault="005F4402">
      <w:pPr>
        <w:pStyle w:val="XMLFragment"/>
        <w:rPr>
          <w:lang w:val="de-DE"/>
        </w:rPr>
      </w:pPr>
      <w:r>
        <w:t xml:space="preserve">    </w:t>
      </w:r>
      <w:r>
        <w:rPr>
          <w:lang w:val="de-DE"/>
        </w:rPr>
        <w:t>codeSystem='2.16.840.1.113883.6.1' codeSystemName='LOINC'/&gt;</w:t>
      </w:r>
    </w:p>
    <w:p w:rsidR="005F4402" w:rsidRDefault="005F4402">
      <w:pPr>
        <w:pStyle w:val="XMLFragment"/>
      </w:pPr>
      <w:r>
        <w:rPr>
          <w:lang w:val="de-DE"/>
        </w:rPr>
        <w:t xml:space="preserve">  </w:t>
      </w:r>
      <w:r>
        <w:t>&lt;title&gt;Labor and Delivery Record History and Physical&lt;/title&gt;</w:t>
      </w:r>
    </w:p>
    <w:p w:rsidR="005F4402" w:rsidRDefault="005F4402">
      <w:pPr>
        <w:pStyle w:val="XMLFragment"/>
      </w:pPr>
      <w:r>
        <w:t xml:space="preserve">  &lt;effectiveTime value='20080601012005'/&gt;</w:t>
      </w:r>
    </w:p>
    <w:p w:rsidR="005F4402" w:rsidRDefault="005F4402">
      <w:pPr>
        <w:pStyle w:val="XMLFragment"/>
      </w:pPr>
      <w:r>
        <w:t xml:space="preserve">  &lt;confidentialityCode code='N' displayName='Normal' </w:t>
      </w:r>
    </w:p>
    <w:p w:rsidR="005F4402" w:rsidRDefault="005F4402">
      <w:pPr>
        <w:pStyle w:val="XMLFragment"/>
      </w:pPr>
      <w:r>
        <w:t xml:space="preserve">    codeSystem='2.16.840.1.113883.5.25' codeSystemName='Confidentiality' /&gt;</w:t>
      </w:r>
    </w:p>
    <w:p w:rsidR="005F4402" w:rsidRDefault="005F4402">
      <w:pPr>
        <w:pStyle w:val="XMLFragment"/>
        <w:rPr>
          <w:lang w:val="fr-FR"/>
        </w:rPr>
      </w:pPr>
      <w:r>
        <w:t xml:space="preserve">  </w:t>
      </w:r>
      <w:r>
        <w:rPr>
          <w:lang w:val="fr-FR"/>
        </w:rPr>
        <w:t xml:space="preserve">&lt;languageCode code='en-US'/&gt;     </w:t>
      </w:r>
    </w:p>
    <w:p w:rsidR="005F4402" w:rsidRDefault="005F4402">
      <w:pPr>
        <w:pStyle w:val="XMLFragment"/>
        <w:rPr>
          <w:lang w:val="fr-FR"/>
        </w:rPr>
      </w:pPr>
      <w:r>
        <w:rPr>
          <w:lang w:val="fr-FR"/>
        </w:rPr>
        <w:t xml:space="preserve">     :</w:t>
      </w:r>
    </w:p>
    <w:p w:rsidR="005F4402" w:rsidRDefault="005F4402">
      <w:pPr>
        <w:pStyle w:val="XMLFragment"/>
        <w:rPr>
          <w:lang w:val="fr-FR"/>
        </w:rPr>
      </w:pPr>
      <w:r>
        <w:rPr>
          <w:lang w:val="fr-FR"/>
        </w:rPr>
        <w:t xml:space="preserve">  &lt;component&gt;&lt;structuredBody&gt;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hyperlink w:anchor="_1.3.6.1.4.1.19376.1.5.3.1.1.13.2.1.htm" w:tooltip="1.3.6.1.4.1.19376.1.5.3.1.1.13.2.1" w:history="1">
        <w:r>
          <w:rPr>
            <w:rStyle w:val="Hyperlink"/>
            <w:bCs/>
          </w:rPr>
          <w:t>1.3.6.1.4.1.19376.1.5.3.1.1.13.2.1</w:t>
        </w:r>
      </w:hyperlink>
      <w:r>
        <w:t>'/&gt;</w:t>
      </w:r>
    </w:p>
    <w:p w:rsidR="005F4402" w:rsidRDefault="005F4402">
      <w:pPr>
        <w:pStyle w:val="XMLFragment"/>
      </w:pPr>
      <w:r>
        <w:t xml:space="preserve">        &lt;!-- Required Chief Complaint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hyperlink w:anchor="_1.3.6.1.4.1.19376.1.5.3.1.3.4.htm" w:tooltip="1.3.6.1.4.1.19376.1.5.3.1.3.4" w:history="1">
        <w:r>
          <w:rPr>
            <w:rStyle w:val="Hyperlink"/>
            <w:bCs/>
          </w:rPr>
          <w:t>1.3.6.1.4.1.19376.1.5.3.1.3.4</w:t>
        </w:r>
      </w:hyperlink>
      <w:r>
        <w:t>'/&gt;</w:t>
      </w:r>
    </w:p>
    <w:p w:rsidR="005F4402" w:rsidRDefault="005F4402">
      <w:pPr>
        <w:pStyle w:val="XMLFragment"/>
      </w:pPr>
      <w:r>
        <w:t xml:space="preserve">        &lt;!-- Required History of Present Illness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1.3.6.1.4.1.19376.1.5.3.1.3.8</w:t>
      </w:r>
      <w:r>
        <w:t>'/&gt;</w:t>
      </w:r>
    </w:p>
    <w:p w:rsidR="005F4402" w:rsidRDefault="005F4402">
      <w:pPr>
        <w:pStyle w:val="XMLFragment"/>
      </w:pPr>
      <w:r>
        <w:t xml:space="preserve">        &lt;!-- Required History of Past Illness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1.3.6.1.4.1.19376.1.5.3.1.1.16.2.1.1.1</w:t>
      </w:r>
      <w:r>
        <w:t>'/&gt;</w:t>
      </w:r>
    </w:p>
    <w:p w:rsidR="005F4402" w:rsidRDefault="005F4402">
      <w:pPr>
        <w:pStyle w:val="XMLFragment"/>
      </w:pPr>
      <w:r>
        <w:t xml:space="preserve">        &lt;!-- Required Coded History of Infection Section content --&gt;</w:t>
      </w:r>
    </w:p>
    <w:p w:rsidR="005F4402" w:rsidRDefault="005F4402">
      <w:pPr>
        <w:pStyle w:val="XMLFragment"/>
      </w:pPr>
      <w:r>
        <w:t xml:space="preserve">      &lt;/section&gt;</w:t>
      </w:r>
    </w:p>
    <w:p w:rsidR="005F4402" w:rsidRDefault="005F4402">
      <w:pPr>
        <w:pStyle w:val="XMLFragment"/>
      </w:pPr>
      <w:r>
        <w:t xml:space="preserve">    &lt;/</w:t>
      </w:r>
      <w:commentRangeStart w:id="258"/>
      <w:r>
        <w:t>component</w:t>
      </w:r>
      <w:commentRangeEnd w:id="258"/>
      <w:r w:rsidR="008232F4">
        <w:rPr>
          <w:rStyle w:val="CommentReference"/>
          <w:rFonts w:ascii="Times New Roman" w:hAnsi="Times New Roman" w:cs="Times New Roman"/>
          <w:noProof w:val="0"/>
        </w:rPr>
        <w:commentReference w:id="258"/>
      </w:r>
      <w:r>
        <w:t>&gt;</w:t>
      </w:r>
    </w:p>
    <w:p w:rsidR="003173F9" w:rsidRDefault="003173F9" w:rsidP="003173F9">
      <w:pPr>
        <w:pStyle w:val="XMLFragment"/>
        <w:rPr>
          <w:ins w:id="259" w:author="tsoutherland" w:date="2010-08-02T22:56:00Z"/>
        </w:rPr>
      </w:pPr>
      <w:ins w:id="260" w:author="tsoutherland" w:date="2010-08-02T22:56:00Z">
        <w:r>
          <w:t xml:space="preserve">    &lt;component&gt;</w:t>
        </w:r>
      </w:ins>
    </w:p>
    <w:p w:rsidR="003173F9" w:rsidRDefault="003173F9" w:rsidP="003173F9">
      <w:pPr>
        <w:pStyle w:val="XMLFragment"/>
        <w:rPr>
          <w:ins w:id="261" w:author="tsoutherland" w:date="2010-08-02T22:56:00Z"/>
        </w:rPr>
      </w:pPr>
      <w:ins w:id="262" w:author="tsoutherland" w:date="2010-08-02T22:56:00Z">
        <w:r>
          <w:t xml:space="preserve">      &lt;section&gt;</w:t>
        </w:r>
      </w:ins>
    </w:p>
    <w:p w:rsidR="003173F9" w:rsidRDefault="003173F9" w:rsidP="003173F9">
      <w:pPr>
        <w:pStyle w:val="XMLFragment"/>
        <w:rPr>
          <w:ins w:id="263" w:author="tsoutherland" w:date="2010-08-02T22:56:00Z"/>
        </w:rPr>
      </w:pPr>
      <w:ins w:id="264" w:author="tsoutherland" w:date="2010-08-02T22:56:00Z">
        <w:r>
          <w:t xml:space="preserve">        &lt;templateId root='</w:t>
        </w:r>
        <w:r>
          <w:rPr>
            <w:rStyle w:val="Hyperlink"/>
          </w:rPr>
          <w:t>1.3.6.1.4.1.19376.1.5.3.1.3.6</w:t>
        </w:r>
        <w:r>
          <w:t>'/&gt;</w:t>
        </w:r>
      </w:ins>
    </w:p>
    <w:p w:rsidR="003173F9" w:rsidRDefault="003173F9" w:rsidP="003173F9">
      <w:pPr>
        <w:pStyle w:val="XMLFragment"/>
        <w:rPr>
          <w:ins w:id="265" w:author="tsoutherland" w:date="2010-08-02T22:56:00Z"/>
        </w:rPr>
      </w:pPr>
      <w:ins w:id="266" w:author="tsoutherland" w:date="2010-08-02T22:56:00Z">
        <w:r>
          <w:t xml:space="preserve">        &lt;!-- Required Problems Section content --&gt;</w:t>
        </w:r>
      </w:ins>
    </w:p>
    <w:p w:rsidR="003173F9" w:rsidRDefault="003173F9" w:rsidP="003173F9">
      <w:pPr>
        <w:pStyle w:val="XMLFragment"/>
        <w:rPr>
          <w:ins w:id="267" w:author="tsoutherland" w:date="2010-08-02T22:56:00Z"/>
        </w:rPr>
      </w:pPr>
      <w:ins w:id="268" w:author="tsoutherland" w:date="2010-08-02T22:56:00Z">
        <w:r>
          <w:t xml:space="preserve">      &lt;/section&gt;</w:t>
        </w:r>
      </w:ins>
    </w:p>
    <w:p w:rsidR="005F4402" w:rsidRDefault="003173F9">
      <w:pPr>
        <w:pStyle w:val="XMLFragment"/>
      </w:pPr>
      <w:ins w:id="269" w:author="tsoutherland" w:date="2010-08-02T22:56:00Z">
        <w:r>
          <w:t xml:space="preserve">    &lt;/component&gt;</w:t>
        </w:r>
        <w:r>
          <w:br/>
        </w:r>
      </w:ins>
      <w:r w:rsidR="005F4402">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1.3.6.1.4.1.19376.1.5.3.1.1.5.3.4</w:t>
      </w:r>
      <w:r>
        <w:t>'/&gt;</w:t>
      </w:r>
    </w:p>
    <w:p w:rsidR="005F4402" w:rsidRDefault="005F4402">
      <w:pPr>
        <w:pStyle w:val="XMLFragment"/>
      </w:pPr>
      <w:r>
        <w:t xml:space="preserve">        &lt;!-- Required Pregnancy History Section content --&gt;</w:t>
      </w:r>
    </w:p>
    <w:p w:rsidR="005F4402" w:rsidRDefault="005F4402">
      <w:pPr>
        <w:pStyle w:val="XMLFragment"/>
      </w:pPr>
      <w:r>
        <w:t xml:space="preserve">      &lt;/section&gt;</w:t>
      </w:r>
    </w:p>
    <w:p w:rsidR="003173F9" w:rsidRDefault="005F4402" w:rsidP="003173F9">
      <w:pPr>
        <w:pStyle w:val="XMLFragment"/>
        <w:rPr>
          <w:ins w:id="270" w:author="tsoutherland" w:date="2010-08-02T22:54:00Z"/>
        </w:rPr>
        <w:pPrChange w:id="271" w:author="tsoutherland" w:date="2010-08-02T22:56:00Z">
          <w:pPr>
            <w:pStyle w:val="XMLFragment"/>
          </w:pPr>
        </w:pPrChange>
      </w:pPr>
      <w:r>
        <w:t xml:space="preserve">    &lt;/component&gt;</w:t>
      </w:r>
      <w:del w:id="272" w:author="tsoutherland" w:date="2010-08-02T22:59:00Z">
        <w:r w:rsidDel="003173F9">
          <w:br/>
        </w:r>
      </w:del>
    </w:p>
    <w:p w:rsidR="005F4402" w:rsidRDefault="005F4402">
      <w:pPr>
        <w:pStyle w:val="XMLFragment"/>
      </w:pPr>
      <w: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1.3.6.1.4.1.19376.1.5.3.1.3.16.1</w:t>
      </w:r>
      <w:r>
        <w:t>'/&gt;</w:t>
      </w:r>
    </w:p>
    <w:p w:rsidR="005F4402" w:rsidRDefault="005F4402">
      <w:pPr>
        <w:pStyle w:val="XMLFragment"/>
      </w:pPr>
      <w:r>
        <w:t xml:space="preserve">        &lt;!-- Required Coded Social History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1.3.6.1.4.1.19376.1.5.3.1.3.15</w:t>
      </w:r>
      <w:r>
        <w:t>'/&gt;</w:t>
      </w:r>
    </w:p>
    <w:p w:rsidR="005F4402" w:rsidRDefault="005F4402">
      <w:pPr>
        <w:pStyle w:val="XMLFragment"/>
      </w:pPr>
      <w:r>
        <w:t xml:space="preserve">        &lt;!-- Required Coded Family Medical History Section content --&gt;</w:t>
      </w:r>
    </w:p>
    <w:p w:rsidR="005F4402" w:rsidRDefault="005F4402">
      <w:pPr>
        <w:pStyle w:val="XMLFragment"/>
      </w:pPr>
      <w:r>
        <w:t xml:space="preserve">      &lt;/section&gt;</w:t>
      </w:r>
    </w:p>
    <w:p w:rsidR="003173F9" w:rsidRDefault="005F4402" w:rsidP="003173F9">
      <w:pPr>
        <w:pStyle w:val="XMLFragment"/>
        <w:rPr>
          <w:ins w:id="273" w:author="tsoutherland" w:date="2010-08-02T22:59:00Z"/>
        </w:rPr>
      </w:pPr>
      <w:r>
        <w:lastRenderedPageBreak/>
        <w:t xml:space="preserve">    &lt;/component&gt;</w:t>
      </w:r>
      <w:r>
        <w:br/>
      </w:r>
      <w:ins w:id="274" w:author="tsoutherland" w:date="2010-08-02T22:59:00Z">
        <w:r w:rsidR="003173F9">
          <w:t xml:space="preserve">    &lt;component&gt;</w:t>
        </w:r>
      </w:ins>
    </w:p>
    <w:p w:rsidR="003173F9" w:rsidRDefault="003173F9" w:rsidP="003173F9">
      <w:pPr>
        <w:pStyle w:val="XMLFragment"/>
        <w:rPr>
          <w:ins w:id="275" w:author="tsoutherland" w:date="2010-08-02T22:59:00Z"/>
        </w:rPr>
      </w:pPr>
      <w:ins w:id="276" w:author="tsoutherland" w:date="2010-08-02T22:59:00Z">
        <w:r>
          <w:t xml:space="preserve">      &lt;section&gt;</w:t>
        </w:r>
      </w:ins>
    </w:p>
    <w:p w:rsidR="003173F9" w:rsidRDefault="003173F9" w:rsidP="003173F9">
      <w:pPr>
        <w:pStyle w:val="XMLFragment"/>
        <w:rPr>
          <w:ins w:id="277" w:author="tsoutherland" w:date="2010-08-02T22:59:00Z"/>
        </w:rPr>
      </w:pPr>
      <w:ins w:id="278" w:author="tsoutherland" w:date="2010-08-02T22:59:00Z">
        <w:r>
          <w:t xml:space="preserve">        &lt;templateId root='</w:t>
        </w:r>
        <w:r>
          <w:rPr>
            <w:rStyle w:val="Hyperlink"/>
          </w:rPr>
          <w:t>1.3.6.1.4.1.19376.1.5.3.1.3.20</w:t>
        </w:r>
        <w:r>
          <w:t>'/&gt;</w:t>
        </w:r>
      </w:ins>
    </w:p>
    <w:p w:rsidR="003173F9" w:rsidRDefault="003173F9" w:rsidP="003173F9">
      <w:pPr>
        <w:pStyle w:val="XMLFragment"/>
        <w:rPr>
          <w:ins w:id="279" w:author="tsoutherland" w:date="2010-08-02T22:59:00Z"/>
        </w:rPr>
      </w:pPr>
      <w:ins w:id="280" w:author="tsoutherland" w:date="2010-08-02T22:59:00Z">
        <w:r>
          <w:t xml:space="preserve">        &lt;!-- Required </w:t>
        </w:r>
      </w:ins>
      <w:ins w:id="281" w:author="tsoutherland" w:date="2010-08-02T23:00:00Z">
        <w:r>
          <w:t xml:space="preserve">Admission Medication History </w:t>
        </w:r>
      </w:ins>
      <w:ins w:id="282" w:author="tsoutherland" w:date="2010-08-02T22:59:00Z">
        <w:r>
          <w:t>Section content --&gt;</w:t>
        </w:r>
      </w:ins>
    </w:p>
    <w:p w:rsidR="003173F9" w:rsidRDefault="003173F9" w:rsidP="003173F9">
      <w:pPr>
        <w:pStyle w:val="XMLFragment"/>
        <w:rPr>
          <w:ins w:id="283" w:author="tsoutherland" w:date="2010-08-02T22:59:00Z"/>
        </w:rPr>
      </w:pPr>
      <w:ins w:id="284" w:author="tsoutherland" w:date="2010-08-02T22:59:00Z">
        <w:r>
          <w:t xml:space="preserve">      &lt;/section&gt;</w:t>
        </w:r>
      </w:ins>
    </w:p>
    <w:p w:rsidR="003173F9" w:rsidRDefault="003173F9">
      <w:pPr>
        <w:pStyle w:val="XMLFragment"/>
        <w:rPr>
          <w:ins w:id="285" w:author="tsoutherland" w:date="2010-08-02T22:59:00Z"/>
        </w:rPr>
      </w:pPr>
      <w:ins w:id="286" w:author="tsoutherland" w:date="2010-08-02T22:59:00Z">
        <w:r>
          <w:t xml:space="preserve">    &lt;/component&gt;</w:t>
        </w:r>
      </w:ins>
      <w:del w:id="287" w:author="tsoutherland" w:date="2010-08-02T23:00:00Z">
        <w:r w:rsidR="005F4402" w:rsidDel="003173F9">
          <w:delText xml:space="preserve">    </w:delText>
        </w:r>
      </w:del>
    </w:p>
    <w:p w:rsidR="005F4402" w:rsidRDefault="003173F9">
      <w:pPr>
        <w:pStyle w:val="XMLFragment"/>
      </w:pPr>
      <w:ins w:id="288" w:author="tsoutherland" w:date="2010-08-02T23:00:00Z">
        <w:r>
          <w:t xml:space="preserve">    </w:t>
        </w:r>
      </w:ins>
      <w:r w:rsidR="005F4402">
        <w:t>&lt;</w:t>
      </w:r>
      <w:commentRangeStart w:id="289"/>
      <w:r w:rsidR="005F4402">
        <w:t>component</w:t>
      </w:r>
      <w:commentRangeEnd w:id="289"/>
      <w:r w:rsidR="001E7307">
        <w:rPr>
          <w:rStyle w:val="CommentReference"/>
          <w:rFonts w:ascii="Times New Roman" w:hAnsi="Times New Roman" w:cs="Times New Roman"/>
          <w:noProof w:val="0"/>
        </w:rPr>
        <w:commentReference w:id="289"/>
      </w:r>
      <w:r w:rsidR="005F4402">
        <w: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1.3.6.1.4.1.19376.1.5.3.1.3.13</w:t>
      </w:r>
      <w:r>
        <w:t>'/&gt;</w:t>
      </w:r>
    </w:p>
    <w:p w:rsidR="005F4402" w:rsidRDefault="005F4402">
      <w:pPr>
        <w:pStyle w:val="XMLFragment"/>
      </w:pPr>
      <w:r>
        <w:t xml:space="preserve">        &lt;!-- Required Allergies and Other Adverse Reactions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1.3.6.1.4.1.19376.1.5.3.1.3.18</w:t>
      </w:r>
      <w:r>
        <w:t>'/&gt;</w:t>
      </w:r>
    </w:p>
    <w:p w:rsidR="005F4402" w:rsidRDefault="005F4402">
      <w:pPr>
        <w:pStyle w:val="XMLFragment"/>
      </w:pPr>
      <w:r>
        <w:t xml:space="preserve">        &lt;!-- Required Review of Systems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1.3.6.1.4.1.19376.1.5.3.1.1.9.15.1</w:t>
      </w:r>
      <w:r>
        <w:t>'/&gt;</w:t>
      </w:r>
    </w:p>
    <w:p w:rsidR="005F4402" w:rsidRDefault="005F4402">
      <w:pPr>
        <w:pStyle w:val="XMLFragment"/>
      </w:pPr>
      <w:r>
        <w:t xml:space="preserve">        &lt;!-- Required Coded Physical Exam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1.3.6.1.4.1.19376.1.5.3.1.3.25</w:t>
      </w:r>
      <w:r>
        <w:t>'/&gt;</w:t>
      </w:r>
    </w:p>
    <w:p w:rsidR="005F4402" w:rsidRDefault="005F4402">
      <w:pPr>
        <w:pStyle w:val="XMLFragment"/>
      </w:pPr>
      <w:r>
        <w:t xml:space="preserve">        &lt;!-- Conditional Vital Signs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1.3.6.1.4.1.19376.1.5.3.1.1.16.2.2</w:t>
      </w:r>
      <w:r>
        <w:t>'/&gt;</w:t>
      </w:r>
    </w:p>
    <w:p w:rsidR="005F4402" w:rsidRDefault="005F4402">
      <w:pPr>
        <w:pStyle w:val="XMLFragment"/>
      </w:pPr>
      <w:r>
        <w:t xml:space="preserve">        &lt;!-- Required if known History of Surgical Procedures Section content --&gt;</w:t>
      </w:r>
    </w:p>
    <w:p w:rsidR="005F4402" w:rsidRDefault="005F4402">
      <w:pPr>
        <w:pStyle w:val="XMLFragment"/>
      </w:pPr>
      <w:r>
        <w:t xml:space="preserve">      &lt;/section&gt;</w:t>
      </w:r>
    </w:p>
    <w:p w:rsidR="005F4402" w:rsidDel="003B7A85" w:rsidRDefault="005F4402" w:rsidP="003B7A85">
      <w:pPr>
        <w:pStyle w:val="XMLFragment"/>
        <w:rPr>
          <w:del w:id="290" w:author="tsoutherland" w:date="2010-08-02T23:03:00Z"/>
        </w:rPr>
        <w:pPrChange w:id="291" w:author="tsoutherland" w:date="2010-08-02T23:03:00Z">
          <w:pPr>
            <w:pStyle w:val="XMLFragment"/>
          </w:pPr>
        </w:pPrChange>
      </w:pPr>
      <w:r>
        <w:t xml:space="preserve">    &lt;/component&gt;</w:t>
      </w:r>
      <w:del w:id="292" w:author="tsoutherland" w:date="2010-08-02T23:03:00Z">
        <w:r w:rsidDel="003B7A85">
          <w:br/>
          <w:delText xml:space="preserve">    &lt;</w:delText>
        </w:r>
        <w:commentRangeStart w:id="293"/>
        <w:r w:rsidDel="003B7A85">
          <w:delText>component</w:delText>
        </w:r>
        <w:commentRangeEnd w:id="293"/>
        <w:r w:rsidR="001E7307" w:rsidDel="003B7A85">
          <w:rPr>
            <w:rStyle w:val="CommentReference"/>
            <w:rFonts w:ascii="Times New Roman" w:hAnsi="Times New Roman" w:cs="Times New Roman"/>
            <w:noProof w:val="0"/>
          </w:rPr>
          <w:commentReference w:id="293"/>
        </w:r>
        <w:r w:rsidDel="003B7A85">
          <w:delText>&gt;</w:delText>
        </w:r>
      </w:del>
    </w:p>
    <w:p w:rsidR="005F4402" w:rsidRDefault="005F4402" w:rsidP="003B7A85">
      <w:pPr>
        <w:pStyle w:val="XMLFragment"/>
        <w:pPrChange w:id="294" w:author="tsoutherland" w:date="2010-08-02T23:03:00Z">
          <w:pPr>
            <w:pStyle w:val="XMLFragment"/>
          </w:pPr>
        </w:pPrChange>
      </w:pPr>
      <w:del w:id="295" w:author="tsoutherland" w:date="2010-08-02T23:03:00Z">
        <w:r w:rsidDel="003B7A85">
          <w:delText xml:space="preserve">      &lt;section&gt;</w:delText>
        </w:r>
      </w:del>
    </w:p>
    <w:p w:rsidR="00DD193E" w:rsidRDefault="00DD193E" w:rsidP="00DD193E">
      <w:pPr>
        <w:pStyle w:val="XMLFragment"/>
        <w:rPr>
          <w:ins w:id="296" w:author="tsoutherland" w:date="2010-08-02T23:07:00Z"/>
        </w:rPr>
      </w:pPr>
      <w:ins w:id="297" w:author="tsoutherland" w:date="2010-08-02T23:07:00Z">
        <w:r>
          <w:tab/>
          <w:t xml:space="preserve">  &lt;component&gt;</w:t>
        </w:r>
      </w:ins>
    </w:p>
    <w:p w:rsidR="00DD193E" w:rsidRDefault="00DD193E" w:rsidP="00DD193E">
      <w:pPr>
        <w:pStyle w:val="XMLFragment"/>
        <w:rPr>
          <w:ins w:id="298" w:author="tsoutherland" w:date="2010-08-02T23:07:00Z"/>
        </w:rPr>
      </w:pPr>
      <w:ins w:id="299" w:author="tsoutherland" w:date="2010-08-02T23:07:00Z">
        <w:r>
          <w:t xml:space="preserve">      &lt;section&gt;</w:t>
        </w:r>
      </w:ins>
    </w:p>
    <w:p w:rsidR="00DD193E" w:rsidRDefault="00DD193E" w:rsidP="00DD193E">
      <w:pPr>
        <w:pStyle w:val="XMLFragment"/>
        <w:rPr>
          <w:ins w:id="300" w:author="tsoutherland" w:date="2010-08-02T23:07:00Z"/>
        </w:rPr>
      </w:pPr>
      <w:ins w:id="301" w:author="tsoutherland" w:date="2010-08-02T23:07:00Z">
        <w:r>
          <w:t xml:space="preserve">        &lt;templateId root='</w:t>
        </w:r>
        <w:r>
          <w:rPr>
            <w:rStyle w:val="Hyperlink"/>
          </w:rPr>
          <w:t>1.3.6.1.4.1.19376.1.5.3.</w:t>
        </w:r>
      </w:ins>
      <w:ins w:id="302" w:author="tsoutherland" w:date="2010-08-02T23:08:00Z">
        <w:r>
          <w:rPr>
            <w:rStyle w:val="Hyperlink"/>
          </w:rPr>
          <w:t>1.1.21.2.2</w:t>
        </w:r>
      </w:ins>
      <w:ins w:id="303" w:author="tsoutherland" w:date="2010-08-02T23:07:00Z">
        <w:r>
          <w:t>'/&gt;</w:t>
        </w:r>
      </w:ins>
    </w:p>
    <w:p w:rsidR="00DD193E" w:rsidRDefault="00DD193E" w:rsidP="00DD193E">
      <w:pPr>
        <w:pStyle w:val="XMLFragment"/>
        <w:rPr>
          <w:ins w:id="304" w:author="tsoutherland" w:date="2010-08-02T23:07:00Z"/>
        </w:rPr>
      </w:pPr>
      <w:ins w:id="305" w:author="tsoutherland" w:date="2010-08-02T23:07:00Z">
        <w:r>
          <w:t xml:space="preserve">        &lt;!-- Required </w:t>
        </w:r>
      </w:ins>
      <w:ins w:id="306" w:author="tsoutherland" w:date="2010-08-02T23:08:00Z">
        <w:r>
          <w:t xml:space="preserve">Prenatal Events </w:t>
        </w:r>
      </w:ins>
      <w:ins w:id="307" w:author="tsoutherland" w:date="2010-08-02T23:07:00Z">
        <w:r>
          <w:t>Section content --&gt;</w:t>
        </w:r>
      </w:ins>
    </w:p>
    <w:p w:rsidR="00DD193E" w:rsidRDefault="00DD193E" w:rsidP="00DD193E">
      <w:pPr>
        <w:pStyle w:val="XMLFragment"/>
        <w:rPr>
          <w:ins w:id="308" w:author="tsoutherland" w:date="2010-08-02T23:07:00Z"/>
        </w:rPr>
      </w:pPr>
      <w:ins w:id="309" w:author="tsoutherland" w:date="2010-08-02T23:07:00Z">
        <w:r>
          <w:t xml:space="preserve">      &lt;/section&gt;</w:t>
        </w:r>
      </w:ins>
    </w:p>
    <w:p w:rsidR="00DD193E" w:rsidRDefault="00DD193E" w:rsidP="00DD193E">
      <w:pPr>
        <w:pStyle w:val="XMLFragment"/>
        <w:rPr>
          <w:ins w:id="310" w:author="tsoutherland" w:date="2010-08-02T23:14:00Z"/>
        </w:rPr>
      </w:pPr>
      <w:ins w:id="311" w:author="tsoutherland" w:date="2010-08-02T23:07:00Z">
        <w:r>
          <w:t xml:space="preserve">    &lt;/component&gt;</w:t>
        </w:r>
        <w:r>
          <w:br/>
        </w:r>
      </w:ins>
      <w:ins w:id="312" w:author="tsoutherland" w:date="2010-08-02T23:14:00Z">
        <w:r>
          <w:tab/>
          <w:t xml:space="preserve">  &lt;component&gt;</w:t>
        </w:r>
      </w:ins>
    </w:p>
    <w:p w:rsidR="00DD193E" w:rsidRDefault="00DD193E" w:rsidP="00DD193E">
      <w:pPr>
        <w:pStyle w:val="XMLFragment"/>
        <w:rPr>
          <w:ins w:id="313" w:author="tsoutherland" w:date="2010-08-02T23:14:00Z"/>
        </w:rPr>
      </w:pPr>
      <w:ins w:id="314" w:author="tsoutherland" w:date="2010-08-02T23:14:00Z">
        <w:r>
          <w:t xml:space="preserve">      &lt;section&gt;</w:t>
        </w:r>
      </w:ins>
    </w:p>
    <w:p w:rsidR="00DD193E" w:rsidRDefault="00DD193E" w:rsidP="00DD193E">
      <w:pPr>
        <w:pStyle w:val="XMLFragment"/>
        <w:rPr>
          <w:ins w:id="315" w:author="tsoutherland" w:date="2010-08-02T23:14:00Z"/>
        </w:rPr>
      </w:pPr>
      <w:ins w:id="316" w:author="tsoutherland" w:date="2010-08-02T23:14:00Z">
        <w:r>
          <w:t xml:space="preserve">        &lt;templateId root='</w:t>
        </w:r>
        <w:r>
          <w:rPr>
            <w:rStyle w:val="Hyperlink"/>
          </w:rPr>
          <w:t>1.3.6.1.4.1.19376.1.5.3.</w:t>
        </w:r>
      </w:ins>
      <w:ins w:id="317" w:author="tsoutherland" w:date="2010-08-02T23:15:00Z">
        <w:r>
          <w:rPr>
            <w:rStyle w:val="Hyperlink"/>
          </w:rPr>
          <w:t>1.11.2.2.1</w:t>
        </w:r>
      </w:ins>
      <w:ins w:id="318" w:author="tsoutherland" w:date="2010-08-02T23:14:00Z">
        <w:r>
          <w:t>'/&gt;</w:t>
        </w:r>
      </w:ins>
    </w:p>
    <w:p w:rsidR="00DD193E" w:rsidRDefault="00DD193E" w:rsidP="00DD193E">
      <w:pPr>
        <w:pStyle w:val="XMLFragment"/>
        <w:rPr>
          <w:ins w:id="319" w:author="tsoutherland" w:date="2010-08-02T23:14:00Z"/>
        </w:rPr>
      </w:pPr>
      <w:ins w:id="320" w:author="tsoutherland" w:date="2010-08-02T23:14:00Z">
        <w:r>
          <w:t xml:space="preserve">        &lt;!-- Required </w:t>
        </w:r>
        <w:r>
          <w:t xml:space="preserve">Estimated Delivery Date </w:t>
        </w:r>
        <w:r>
          <w:t>Section content --&gt;</w:t>
        </w:r>
      </w:ins>
    </w:p>
    <w:p w:rsidR="00DD193E" w:rsidRDefault="00DD193E" w:rsidP="00DD193E">
      <w:pPr>
        <w:pStyle w:val="XMLFragment"/>
        <w:rPr>
          <w:ins w:id="321" w:author="tsoutherland" w:date="2010-08-02T23:14:00Z"/>
        </w:rPr>
      </w:pPr>
      <w:ins w:id="322" w:author="tsoutherland" w:date="2010-08-02T23:14:00Z">
        <w:r>
          <w:t xml:space="preserve">      &lt;/section&gt;</w:t>
        </w:r>
      </w:ins>
    </w:p>
    <w:p w:rsidR="00DD193E" w:rsidRDefault="00DD193E" w:rsidP="00DD193E">
      <w:pPr>
        <w:pStyle w:val="XMLFragment"/>
        <w:rPr>
          <w:ins w:id="323" w:author="tsoutherland" w:date="2010-08-02T23:15:00Z"/>
        </w:rPr>
      </w:pPr>
      <w:ins w:id="324" w:author="tsoutherland" w:date="2010-08-02T23:14:00Z">
        <w:r>
          <w:t xml:space="preserve">    &lt;/component&gt;</w:t>
        </w:r>
        <w:r>
          <w:br/>
        </w:r>
      </w:ins>
      <w:ins w:id="325" w:author="tsoutherland" w:date="2010-08-02T23:15:00Z">
        <w:r>
          <w:tab/>
          <w:t xml:space="preserve">  &lt;component&gt;</w:t>
        </w:r>
      </w:ins>
    </w:p>
    <w:p w:rsidR="00DD193E" w:rsidRDefault="00DD193E" w:rsidP="00DD193E">
      <w:pPr>
        <w:pStyle w:val="XMLFragment"/>
        <w:rPr>
          <w:ins w:id="326" w:author="tsoutherland" w:date="2010-08-02T23:15:00Z"/>
        </w:rPr>
      </w:pPr>
      <w:ins w:id="327" w:author="tsoutherland" w:date="2010-08-02T23:15:00Z">
        <w:r>
          <w:t xml:space="preserve">      &lt;section&gt;</w:t>
        </w:r>
      </w:ins>
    </w:p>
    <w:p w:rsidR="00DD193E" w:rsidRDefault="00DD193E" w:rsidP="00DD193E">
      <w:pPr>
        <w:pStyle w:val="XMLFragment"/>
        <w:rPr>
          <w:ins w:id="328" w:author="tsoutherland" w:date="2010-08-02T23:15:00Z"/>
        </w:rPr>
      </w:pPr>
      <w:ins w:id="329" w:author="tsoutherland" w:date="2010-08-02T23:15:00Z">
        <w:r>
          <w:t xml:space="preserve">        &lt;templateId root='</w:t>
        </w:r>
        <w:r>
          <w:rPr>
            <w:rStyle w:val="Hyperlink"/>
          </w:rPr>
          <w:t>1.3.6.1.4.1.19376.1.5.3.1.</w:t>
        </w:r>
        <w:r>
          <w:rPr>
            <w:rStyle w:val="Hyperlink"/>
          </w:rPr>
          <w:t>3.31</w:t>
        </w:r>
        <w:r>
          <w:t>'/&gt;</w:t>
        </w:r>
      </w:ins>
    </w:p>
    <w:p w:rsidR="00DD193E" w:rsidRDefault="00DD193E" w:rsidP="00DD193E">
      <w:pPr>
        <w:pStyle w:val="XMLFragment"/>
        <w:rPr>
          <w:ins w:id="330" w:author="tsoutherland" w:date="2010-08-02T23:15:00Z"/>
        </w:rPr>
      </w:pPr>
      <w:ins w:id="331" w:author="tsoutherland" w:date="2010-08-02T23:15:00Z">
        <w:r>
          <w:t xml:space="preserve">        &lt;!-- Required </w:t>
        </w:r>
        <w:r>
          <w:t xml:space="preserve">if known Care Plan </w:t>
        </w:r>
        <w:r>
          <w:t>Section content --&gt;</w:t>
        </w:r>
      </w:ins>
    </w:p>
    <w:p w:rsidR="00DD193E" w:rsidRDefault="00DD193E" w:rsidP="00DD193E">
      <w:pPr>
        <w:pStyle w:val="XMLFragment"/>
        <w:rPr>
          <w:ins w:id="332" w:author="tsoutherland" w:date="2010-08-02T23:15:00Z"/>
        </w:rPr>
      </w:pPr>
      <w:ins w:id="333" w:author="tsoutherland" w:date="2010-08-02T23:15:00Z">
        <w:r>
          <w:t xml:space="preserve">      &lt;/section&gt;</w:t>
        </w:r>
      </w:ins>
    </w:p>
    <w:p w:rsidR="00DD193E" w:rsidRDefault="009B006A" w:rsidP="00DD193E">
      <w:pPr>
        <w:pStyle w:val="XMLFragment"/>
        <w:rPr>
          <w:ins w:id="334" w:author="tsoutherland" w:date="2010-08-02T23:07:00Z"/>
        </w:rPr>
      </w:pPr>
      <w:ins w:id="335" w:author="tsoutherland" w:date="2010-08-02T23:15:00Z">
        <w:r>
          <w:t xml:space="preserve">    &lt;/component&gt;</w:t>
        </w:r>
      </w:ins>
    </w:p>
    <w:p w:rsidR="005F4402" w:rsidDel="004F2251" w:rsidRDefault="003B7A85" w:rsidP="004F2251">
      <w:pPr>
        <w:pStyle w:val="XMLFragment"/>
        <w:rPr>
          <w:del w:id="336" w:author="jamillar" w:date="2010-07-31T13:24:00Z"/>
        </w:rPr>
      </w:pPr>
      <w:ins w:id="337" w:author="tsoutherland" w:date="2010-08-02T23:03:00Z">
        <w:r>
          <w:tab/>
          <w:t xml:space="preserve">  </w:t>
        </w:r>
      </w:ins>
      <w:del w:id="338" w:author="tsoutherland" w:date="2010-08-02T23:03:00Z">
        <w:r w:rsidR="005F4402" w:rsidDel="003B7A85">
          <w:delText xml:space="preserve">        </w:delText>
        </w:r>
      </w:del>
      <w:del w:id="339" w:author="jamillar" w:date="2010-07-31T13:24:00Z">
        <w:r w:rsidR="005F4402" w:rsidDel="004F2251">
          <w:delText>&lt;templateId root='</w:delText>
        </w:r>
        <w:r w:rsidR="005F4402" w:rsidDel="004F2251">
          <w:rPr>
            <w:rStyle w:val="Hyperlink"/>
          </w:rPr>
          <w:delText>1.3.6.1.4.1.19376.1.5.3.1.1.21.2.3</w:delText>
        </w:r>
        <w:r w:rsidR="005F4402" w:rsidDel="004F2251">
          <w:delText>'/&gt;</w:delText>
        </w:r>
      </w:del>
    </w:p>
    <w:p w:rsidR="005F4402" w:rsidDel="004F2251" w:rsidRDefault="005F4402">
      <w:pPr>
        <w:pStyle w:val="XMLFragment"/>
        <w:rPr>
          <w:del w:id="340" w:author="jamillar" w:date="2010-07-31T13:24:00Z"/>
        </w:rPr>
      </w:pPr>
      <w:del w:id="341" w:author="jamillar" w:date="2010-07-31T13:24:00Z">
        <w:r w:rsidDel="004F2251">
          <w:delText xml:space="preserve">        &lt;!-- Requir</w:delText>
        </w:r>
        <w:r w:rsidR="004F2251" w:rsidDel="004F2251">
          <w:delText>ed if known Labor and Deliver</w:delText>
        </w:r>
        <w:r w:rsidDel="004F2251">
          <w:delText>y Events Section content --&gt;</w:delText>
        </w:r>
      </w:del>
    </w:p>
    <w:p w:rsidR="005F4402" w:rsidDel="004F2251" w:rsidRDefault="005F4402">
      <w:pPr>
        <w:pStyle w:val="XMLFragment"/>
        <w:rPr>
          <w:del w:id="342" w:author="jamillar" w:date="2010-07-31T13:24:00Z"/>
        </w:rPr>
      </w:pPr>
      <w:del w:id="343" w:author="jamillar" w:date="2010-07-31T13:24:00Z">
        <w:r w:rsidDel="004F2251">
          <w:delText xml:space="preserve">      &lt;/section&gt;</w:delText>
        </w:r>
      </w:del>
    </w:p>
    <w:p w:rsidR="005F4402" w:rsidDel="004F2251" w:rsidRDefault="005F4402">
      <w:pPr>
        <w:pStyle w:val="XMLFragment"/>
        <w:rPr>
          <w:del w:id="344" w:author="jamillar" w:date="2010-07-31T13:24:00Z"/>
        </w:rPr>
      </w:pPr>
      <w:del w:id="345" w:author="jamillar" w:date="2010-07-31T13:24:00Z">
        <w:r w:rsidDel="004F2251">
          <w:delText xml:space="preserve">    &lt;/component&gt;</w:delText>
        </w:r>
        <w:r w:rsidDel="004F2251">
          <w:br/>
          <w:delText xml:space="preserve">    &lt;component&gt;</w:delText>
        </w:r>
      </w:del>
    </w:p>
    <w:p w:rsidR="005F4402" w:rsidDel="004F2251" w:rsidRDefault="005F4402">
      <w:pPr>
        <w:pStyle w:val="XMLFragment"/>
        <w:rPr>
          <w:del w:id="346" w:author="jamillar" w:date="2010-07-31T13:24:00Z"/>
        </w:rPr>
      </w:pPr>
      <w:del w:id="347" w:author="jamillar" w:date="2010-07-31T13:24:00Z">
        <w:r w:rsidDel="004F2251">
          <w:delText xml:space="preserve">      &lt;section&gt;</w:delText>
        </w:r>
      </w:del>
    </w:p>
    <w:p w:rsidR="005F4402" w:rsidDel="004F2251" w:rsidRDefault="005F4402">
      <w:pPr>
        <w:pStyle w:val="XMLFragment"/>
        <w:rPr>
          <w:del w:id="348" w:author="jamillar" w:date="2010-07-31T13:24:00Z"/>
        </w:rPr>
      </w:pPr>
      <w:del w:id="349" w:author="jamillar" w:date="2010-07-31T13:24:00Z">
        <w:r w:rsidDel="004F2251">
          <w:delText xml:space="preserve">        &lt;templateId root='</w:delText>
        </w:r>
        <w:r w:rsidDel="004F2251">
          <w:rPr>
            <w:rStyle w:val="Hyperlink"/>
          </w:rPr>
          <w:delText>1.3.6.1.4.1.19376.1.5.3.1.1.21.2.4</w:delText>
        </w:r>
        <w:r w:rsidDel="004F2251">
          <w:delText>'/&gt;</w:delText>
        </w:r>
      </w:del>
    </w:p>
    <w:p w:rsidR="005F4402" w:rsidDel="004F2251" w:rsidRDefault="005F4402">
      <w:pPr>
        <w:pStyle w:val="XMLFragment"/>
        <w:rPr>
          <w:del w:id="350" w:author="jamillar" w:date="2010-07-31T13:24:00Z"/>
        </w:rPr>
      </w:pPr>
      <w:del w:id="351" w:author="jamillar" w:date="2010-07-31T13:24:00Z">
        <w:r w:rsidDel="004F2251">
          <w:delText xml:space="preserve">        &lt;!-- Required if known Newborn Delivery Information Section content --&gt;</w:delText>
        </w:r>
      </w:del>
    </w:p>
    <w:p w:rsidR="005F4402" w:rsidDel="004F2251" w:rsidRDefault="005F4402">
      <w:pPr>
        <w:pStyle w:val="XMLFragment"/>
        <w:rPr>
          <w:del w:id="352" w:author="jamillar" w:date="2010-07-31T13:24:00Z"/>
        </w:rPr>
      </w:pPr>
      <w:del w:id="353" w:author="jamillar" w:date="2010-07-31T13:24:00Z">
        <w:r w:rsidDel="004F2251">
          <w:delText xml:space="preserve">      &lt;/section&gt;</w:delText>
        </w:r>
      </w:del>
    </w:p>
    <w:p w:rsidR="005F4402" w:rsidDel="004F2251" w:rsidRDefault="005F4402">
      <w:pPr>
        <w:pStyle w:val="XMLFragment"/>
        <w:rPr>
          <w:del w:id="354" w:author="jamillar" w:date="2010-07-31T13:24:00Z"/>
        </w:rPr>
      </w:pPr>
      <w:del w:id="355" w:author="jamillar" w:date="2010-07-31T13:24:00Z">
        <w:r w:rsidDel="004F2251">
          <w:delText xml:space="preserve">    &lt;/component&gt;</w:delText>
        </w:r>
        <w:r w:rsidDel="004F2251">
          <w:br/>
          <w:delText xml:space="preserve">    &lt;component&gt;</w:delText>
        </w:r>
      </w:del>
    </w:p>
    <w:p w:rsidR="005F4402" w:rsidDel="004F2251" w:rsidRDefault="005F4402">
      <w:pPr>
        <w:pStyle w:val="XMLFragment"/>
        <w:rPr>
          <w:del w:id="356" w:author="jamillar" w:date="2010-07-31T13:24:00Z"/>
        </w:rPr>
      </w:pPr>
      <w:del w:id="357" w:author="jamillar" w:date="2010-07-31T13:24:00Z">
        <w:r w:rsidDel="004F2251">
          <w:delText xml:space="preserve">      &lt;section&gt;</w:delText>
        </w:r>
      </w:del>
    </w:p>
    <w:p w:rsidR="005F4402" w:rsidDel="004F2251" w:rsidRDefault="005F4402">
      <w:pPr>
        <w:pStyle w:val="XMLFragment"/>
        <w:rPr>
          <w:del w:id="358" w:author="jamillar" w:date="2010-07-31T13:24:00Z"/>
        </w:rPr>
      </w:pPr>
      <w:del w:id="359" w:author="jamillar" w:date="2010-07-31T13:24:00Z">
        <w:r w:rsidDel="004F2251">
          <w:delText xml:space="preserve">        &lt;templateId root='</w:delText>
        </w:r>
        <w:r w:rsidDel="004F2251">
          <w:rPr>
            <w:rStyle w:val="Hyperlink"/>
          </w:rPr>
          <w:delText>1.3.6.1.4.1.19376.1.5.3.1.1.9.2</w:delText>
        </w:r>
        <w:r w:rsidDel="004F2251">
          <w:delText>'/&gt;</w:delText>
        </w:r>
      </w:del>
    </w:p>
    <w:p w:rsidR="005F4402" w:rsidDel="004F2251" w:rsidRDefault="005F4402">
      <w:pPr>
        <w:pStyle w:val="XMLFragment"/>
        <w:rPr>
          <w:del w:id="360" w:author="jamillar" w:date="2010-07-31T13:24:00Z"/>
        </w:rPr>
      </w:pPr>
      <w:del w:id="361" w:author="jamillar" w:date="2010-07-31T13:24:00Z">
        <w:r w:rsidDel="004F2251">
          <w:delText xml:space="preserve">        &lt;!-- Required if known Estimated Blood Loss Section content --&gt;</w:delText>
        </w:r>
      </w:del>
    </w:p>
    <w:p w:rsidR="005F4402" w:rsidDel="004F2251" w:rsidRDefault="005F4402">
      <w:pPr>
        <w:pStyle w:val="XMLFragment"/>
        <w:rPr>
          <w:del w:id="362" w:author="jamillar" w:date="2010-07-31T13:24:00Z"/>
        </w:rPr>
      </w:pPr>
      <w:del w:id="363" w:author="jamillar" w:date="2010-07-31T13:24:00Z">
        <w:r w:rsidDel="004F2251">
          <w:delText xml:space="preserve">      &lt;/section&gt;</w:delText>
        </w:r>
      </w:del>
    </w:p>
    <w:p w:rsidR="005F4402" w:rsidRDefault="005F4402">
      <w:pPr>
        <w:pStyle w:val="XMLFragment"/>
      </w:pPr>
      <w:del w:id="364" w:author="jamillar" w:date="2010-07-31T13:24:00Z">
        <w:r w:rsidDel="004F2251">
          <w:delText xml:space="preserve">    &lt;/component&gt;</w:delText>
        </w:r>
        <w:r w:rsidDel="004F2251">
          <w:br/>
        </w:r>
      </w:del>
      <w:del w:id="365" w:author="tsoutherland" w:date="2010-08-02T23:03:00Z">
        <w:r w:rsidDel="003B7A85">
          <w:delText xml:space="preserve">    </w:delText>
        </w:r>
      </w:del>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1.3.6.1.4.1.19376.1.5.3.1.1.21.2.5.1</w:t>
      </w:r>
      <w:r>
        <w:t>'/&gt;</w:t>
      </w:r>
    </w:p>
    <w:p w:rsidR="005F4402" w:rsidRDefault="005F4402">
      <w:pPr>
        <w:pStyle w:val="XMLFragment"/>
      </w:pPr>
      <w:r>
        <w:t xml:space="preserve">        &lt;!-- Required if known Coded Antenatal Testing and Surveillance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w:t>
      </w:r>
      <w:r w:rsidR="0053662C">
        <w:rPr>
          <w:rStyle w:val="Hyperlink"/>
        </w:rPr>
        <w:t>20</w:t>
      </w:r>
      <w:r>
        <w:rPr>
          <w:rStyle w:val="Hyperlink"/>
        </w:rPr>
        <w:t>.2.</w:t>
      </w:r>
      <w:r w:rsidR="0053662C">
        <w:rPr>
          <w:rStyle w:val="Hyperlink"/>
        </w:rPr>
        <w:t>4</w:t>
      </w:r>
      <w:r w:rsidR="0053662C">
        <w:t>'</w:t>
      </w:r>
      <w:r>
        <w:t>/&gt;</w:t>
      </w:r>
    </w:p>
    <w:p w:rsidR="005F4402" w:rsidRDefault="005F4402">
      <w:pPr>
        <w:pStyle w:val="XMLFragment"/>
      </w:pPr>
      <w:r>
        <w:lastRenderedPageBreak/>
        <w:t xml:space="preserve">        &lt;!-- Required if known Pain Assessment </w:t>
      </w:r>
      <w:r w:rsidR="009E6538">
        <w:t xml:space="preserve">Panel </w:t>
      </w:r>
      <w:r>
        <w:t>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&lt;/strucuredBody&gt;&lt;/component&gt;</w:t>
      </w:r>
    </w:p>
    <w:p w:rsidR="005F4402" w:rsidRDefault="005F4402">
      <w:pPr>
        <w:pStyle w:val="XMLFragment"/>
      </w:pPr>
      <w:r>
        <w:t>&lt;/ClinicalDocument&gt;</w:t>
      </w:r>
    </w:p>
    <w:p w:rsidR="005F4402" w:rsidRDefault="005F4402">
      <w:pPr>
        <w:pStyle w:val="FigureTitle"/>
      </w:pPr>
      <w:r>
        <w:t xml:space="preserve">Figure </w:t>
      </w:r>
      <w:ins w:id="366" w:author="tsoutherland" w:date="2010-08-03T01:21:00Z">
        <w:r w:rsidR="006125CA">
          <w:t>6.3</w:t>
        </w:r>
      </w:ins>
      <w:del w:id="367" w:author="tsoutherland" w:date="2010-08-03T01:21:00Z">
        <w:r w:rsidR="00492F99" w:rsidDel="006125CA">
          <w:fldChar w:fldCharType="begin"/>
        </w:r>
        <w:r w:rsidR="00190AE0" w:rsidDel="006125CA">
          <w:delInstrText xml:space="preserve"> STYLEREF 2 \s </w:delInstrText>
        </w:r>
        <w:r w:rsidR="00492F99" w:rsidDel="006125CA">
          <w:fldChar w:fldCharType="separate"/>
        </w:r>
        <w:r w:rsidR="009477B4" w:rsidDel="006125CA">
          <w:delText>0</w:delText>
        </w:r>
        <w:r w:rsidR="00492F99" w:rsidDel="006125CA">
          <w:fldChar w:fldCharType="end"/>
        </w:r>
      </w:del>
      <w:bookmarkStart w:id="368" w:name="_GoBack"/>
      <w:bookmarkEnd w:id="368"/>
      <w:r>
        <w:t>.1.A.5</w:t>
      </w:r>
      <w:r>
        <w:noBreakHyphen/>
        <w:t>1 Sample Labor and Delivery History and Physical Document</w:t>
      </w:r>
    </w:p>
    <w:p w:rsidR="005F4402" w:rsidRDefault="005F4402">
      <w:pPr>
        <w:pStyle w:val="BodyText"/>
      </w:pPr>
    </w:p>
    <w:p w:rsidR="005F4402" w:rsidRDefault="005F4402">
      <w:pPr>
        <w:pStyle w:val="instructions"/>
        <w:rPr>
          <w:b w:val="0"/>
          <w:iCs/>
          <w:lang w:val="fr-FR"/>
        </w:rPr>
      </w:pPr>
      <w:proofErr w:type="spellStart"/>
      <w:r>
        <w:rPr>
          <w:b w:val="0"/>
          <w:iCs/>
          <w:lang w:val="fr-FR"/>
        </w:rPr>
        <w:t>Add</w:t>
      </w:r>
      <w:proofErr w:type="spellEnd"/>
      <w:r>
        <w:rPr>
          <w:b w:val="0"/>
          <w:iCs/>
          <w:lang w:val="fr-FR"/>
        </w:rPr>
        <w:t xml:space="preserve"> section 6.3.1.B</w:t>
      </w:r>
    </w:p>
    <w:p w:rsidR="005F4402" w:rsidRDefault="005F4402">
      <w:pPr>
        <w:pStyle w:val="Heading4"/>
        <w:numPr>
          <w:ilvl w:val="0"/>
          <w:numId w:val="0"/>
        </w:numPr>
        <w:ind w:left="864" w:hanging="864"/>
        <w:rPr>
          <w:noProof w:val="0"/>
        </w:rPr>
      </w:pPr>
      <w:r>
        <w:t xml:space="preserve">6.3.1.B Labor and Delivery Summary </w:t>
      </w:r>
      <w:r>
        <w:rPr>
          <w:noProof w:val="0"/>
        </w:rPr>
        <w:t>1.3.6.1.4.1.19376.1.5.3.1.1.21.1.2</w:t>
      </w:r>
    </w:p>
    <w:p w:rsidR="005F4402" w:rsidRDefault="005F4402">
      <w:pPr>
        <w:pStyle w:val="Heading5"/>
        <w:numPr>
          <w:ilvl w:val="0"/>
          <w:numId w:val="0"/>
        </w:numPr>
        <w:rPr>
          <w:noProof w:val="0"/>
        </w:rPr>
      </w:pPr>
      <w:r>
        <w:rPr>
          <w:rFonts w:ascii="Times New Roman" w:hAnsi="Times New Roman"/>
          <w:b w:val="0"/>
          <w:noProof w:val="0"/>
          <w:kern w:val="0"/>
        </w:rPr>
        <w:t>The Labor and Delivery Summary (LDS) content profile represents a summary of the most critical information concerning the labor and delivery care in a birthing facility.  The LDS is a Medical Summary and inherits all header constraints from Medical Summary. It also uses parts of the Labor and Delivery History and Physical profile where needed.</w:t>
      </w:r>
      <w:r>
        <w:rPr>
          <w:noProof w:val="0"/>
        </w:rPr>
        <w:t xml:space="preserve">  </w:t>
      </w:r>
    </w:p>
    <w:p w:rsidR="005F4402" w:rsidRDefault="005F4402">
      <w:pPr>
        <w:pStyle w:val="Heading5"/>
        <w:numPr>
          <w:ilvl w:val="0"/>
          <w:numId w:val="0"/>
        </w:numPr>
        <w:rPr>
          <w:noProof w:val="0"/>
        </w:rPr>
      </w:pPr>
      <w:r>
        <w:rPr>
          <w:noProof w:val="0"/>
        </w:rPr>
        <w:t>6.3.1</w:t>
      </w:r>
      <w:proofErr w:type="gramStart"/>
      <w:r>
        <w:rPr>
          <w:noProof w:val="0"/>
        </w:rPr>
        <w:t>.B.1</w:t>
      </w:r>
      <w:proofErr w:type="gramEnd"/>
      <w:r>
        <w:rPr>
          <w:noProof w:val="0"/>
        </w:rPr>
        <w:t xml:space="preserve"> Format Code </w:t>
      </w:r>
    </w:p>
    <w:p w:rsidR="005F4402" w:rsidRDefault="005F4402">
      <w:pPr>
        <w:pStyle w:val="BodyText"/>
        <w:rPr>
          <w:noProof w:val="0"/>
        </w:rPr>
      </w:pPr>
      <w:r>
        <w:rPr>
          <w:noProof w:val="0"/>
        </w:rPr>
        <w:t xml:space="preserve">The </w:t>
      </w:r>
      <w:proofErr w:type="spellStart"/>
      <w:r>
        <w:rPr>
          <w:noProof w:val="0"/>
        </w:rPr>
        <w:t>XDSDocumentEntry</w:t>
      </w:r>
      <w:proofErr w:type="spellEnd"/>
      <w:r>
        <w:rPr>
          <w:noProof w:val="0"/>
        </w:rPr>
        <w:t xml:space="preserve"> format code for this content is </w:t>
      </w:r>
      <w:r>
        <w:rPr>
          <w:b/>
          <w:bCs/>
          <w:noProof w:val="0"/>
        </w:rPr>
        <w:t>urn</w:t>
      </w:r>
      <w:proofErr w:type="gramStart"/>
      <w:r>
        <w:rPr>
          <w:b/>
          <w:bCs/>
          <w:noProof w:val="0"/>
        </w:rPr>
        <w:t>:ihe:pcc:lds:2009</w:t>
      </w:r>
      <w:proofErr w:type="gramEnd"/>
    </w:p>
    <w:p w:rsidR="005F4402" w:rsidRDefault="005F4402">
      <w:pPr>
        <w:pStyle w:val="Heading5"/>
        <w:numPr>
          <w:ilvl w:val="0"/>
          <w:numId w:val="0"/>
        </w:numPr>
        <w:rPr>
          <w:noProof w:val="0"/>
        </w:rPr>
      </w:pPr>
      <w:r>
        <w:rPr>
          <w:noProof w:val="0"/>
        </w:rPr>
        <w:t>6.3.1</w:t>
      </w:r>
      <w:proofErr w:type="gramStart"/>
      <w:r>
        <w:rPr>
          <w:noProof w:val="0"/>
        </w:rPr>
        <w:t>.B.2</w:t>
      </w:r>
      <w:proofErr w:type="gramEnd"/>
      <w:r>
        <w:rPr>
          <w:noProof w:val="0"/>
        </w:rPr>
        <w:t xml:space="preserve"> LOINC Code </w:t>
      </w:r>
    </w:p>
    <w:p w:rsidR="005F4402" w:rsidRDefault="005F4402">
      <w:pPr>
        <w:pStyle w:val="BodyText"/>
        <w:rPr>
          <w:noProof w:val="0"/>
        </w:rPr>
      </w:pPr>
      <w:r>
        <w:rPr>
          <w:noProof w:val="0"/>
        </w:rPr>
        <w:t xml:space="preserve">The LOINC code for this document is </w:t>
      </w:r>
      <w:r>
        <w:rPr>
          <w:b/>
          <w:noProof w:val="0"/>
        </w:rPr>
        <w:t>57057-2</w:t>
      </w:r>
      <w:r>
        <w:rPr>
          <w:noProof w:val="0"/>
        </w:rPr>
        <w:t xml:space="preserve"> Labor and delivery summary</w:t>
      </w:r>
    </w:p>
    <w:p w:rsidR="005F4402" w:rsidRDefault="005F4402">
      <w:pPr>
        <w:pStyle w:val="Heading5"/>
        <w:numPr>
          <w:ilvl w:val="0"/>
          <w:numId w:val="0"/>
        </w:numPr>
        <w:rPr>
          <w:noProof w:val="0"/>
        </w:rPr>
      </w:pPr>
      <w:r>
        <w:rPr>
          <w:noProof w:val="0"/>
        </w:rPr>
        <w:t>6.3.1</w:t>
      </w:r>
      <w:proofErr w:type="gramStart"/>
      <w:r>
        <w:rPr>
          <w:noProof w:val="0"/>
        </w:rPr>
        <w:t>.B.3</w:t>
      </w:r>
      <w:proofErr w:type="gramEnd"/>
      <w:r>
        <w:rPr>
          <w:noProof w:val="0"/>
        </w:rPr>
        <w:t xml:space="preserve"> Standards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224"/>
        <w:gridCol w:w="6353"/>
      </w:tblGrid>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CCD</w:t>
            </w:r>
          </w:p>
        </w:tc>
        <w:tc>
          <w:tcPr>
            <w:tcW w:w="0" w:type="auto"/>
            <w:vAlign w:val="center"/>
          </w:tcPr>
          <w:p w:rsidR="005F4402" w:rsidRDefault="005F4402">
            <w:pPr>
              <w:pStyle w:val="TableEntry"/>
            </w:pPr>
            <w:r>
              <w:t xml:space="preserve">ASTM/HL7 Continuity of Care Document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CDAR2</w:t>
            </w:r>
          </w:p>
        </w:tc>
        <w:tc>
          <w:tcPr>
            <w:tcW w:w="0" w:type="auto"/>
            <w:vAlign w:val="center"/>
          </w:tcPr>
          <w:p w:rsidR="005F4402" w:rsidRDefault="00665C4E">
            <w:pPr>
              <w:pStyle w:val="TableEntry"/>
            </w:pPr>
            <w:hyperlink r:id="rId30" w:tooltip="http://www.hl7.org/documentcenter/private/standards/cda/r2/cda_r2_normativewebedition.zip" w:history="1">
              <w:r w:rsidR="005F4402">
                <w:rPr>
                  <w:rStyle w:val="Hyperlink"/>
                </w:rPr>
                <w:t>HL7 CDA Release 2.0</w:t>
              </w:r>
            </w:hyperlink>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ACOG AR</w:t>
            </w:r>
          </w:p>
        </w:tc>
        <w:tc>
          <w:tcPr>
            <w:tcW w:w="0" w:type="auto"/>
            <w:vAlign w:val="center"/>
          </w:tcPr>
          <w:p w:rsidR="005F4402" w:rsidRDefault="00492F99">
            <w:pPr>
              <w:pStyle w:val="TableEntry"/>
            </w:pPr>
            <w:r>
              <w:fldChar w:fldCharType="begin"/>
            </w:r>
            <w:r w:rsidR="00FC668D">
              <w:instrText>HYPERLINK "http://www.acog.org" \o "http://www.acog.org"</w:instrText>
            </w:r>
            <w:r>
              <w:fldChar w:fldCharType="separate"/>
            </w:r>
            <w:r w:rsidR="005F4402">
              <w:rPr>
                <w:rStyle w:val="Hyperlink"/>
              </w:rPr>
              <w:t>American College of Obst</w:t>
            </w:r>
            <w:del w:id="369" w:author="jamillar" w:date="2010-07-27T21:50:00Z">
              <w:r w:rsidR="005F4402" w:rsidDel="001650B8">
                <w:rPr>
                  <w:rStyle w:val="Hyperlink"/>
                </w:rPr>
                <w:delText>r</w:delText>
              </w:r>
            </w:del>
            <w:r w:rsidR="005F4402">
              <w:rPr>
                <w:rStyle w:val="Hyperlink"/>
              </w:rPr>
              <w:t>etricians and Gynecologists (ACOG), Antepartum Record</w:t>
            </w:r>
            <w:r>
              <w:fldChar w:fldCharType="end"/>
            </w:r>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LOINC</w:t>
            </w:r>
          </w:p>
        </w:tc>
        <w:tc>
          <w:tcPr>
            <w:tcW w:w="0" w:type="auto"/>
            <w:vAlign w:val="center"/>
          </w:tcPr>
          <w:p w:rsidR="005F4402" w:rsidRDefault="00665C4E">
            <w:pPr>
              <w:pStyle w:val="TableEntry"/>
            </w:pPr>
            <w:hyperlink r:id="rId31" w:tooltip="http://www.regenstrief.org/medinformatics/loinc/" w:history="1">
              <w:r w:rsidR="005F4402">
                <w:rPr>
                  <w:rStyle w:val="Hyperlink"/>
                </w:rPr>
                <w:t>Logical Observation Identifiers, Names and Codes</w:t>
              </w:r>
            </w:hyperlink>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SNOMED</w:t>
            </w:r>
          </w:p>
        </w:tc>
        <w:tc>
          <w:tcPr>
            <w:tcW w:w="0" w:type="auto"/>
            <w:vAlign w:val="center"/>
          </w:tcPr>
          <w:p w:rsidR="005F4402" w:rsidRDefault="00665C4E">
            <w:pPr>
              <w:pStyle w:val="TableEntry"/>
            </w:pPr>
            <w:hyperlink r:id="rId32" w:tooltip="http://www.snomed.org" w:history="1">
              <w:r w:rsidR="005F4402">
                <w:rPr>
                  <w:rStyle w:val="Hyperlink"/>
                </w:rPr>
                <w:t>Systemized Nomenclature for Medicine</w:t>
              </w:r>
            </w:hyperlink>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CDTHP</w:t>
            </w:r>
          </w:p>
        </w:tc>
        <w:tc>
          <w:tcPr>
            <w:tcW w:w="0" w:type="auto"/>
            <w:vAlign w:val="center"/>
          </w:tcPr>
          <w:p w:rsidR="005F4402" w:rsidRDefault="00665C4E">
            <w:pPr>
              <w:pStyle w:val="TableEntry"/>
            </w:pPr>
            <w:hyperlink r:id="rId33" w:tooltip="http://www.hl7.org/dstucomments/index.cfm" w:history="1">
              <w:r w:rsidR="005F4402">
                <w:rPr>
                  <w:rStyle w:val="Hyperlink"/>
                </w:rPr>
                <w:t>CDA for Common Document Types History and Physical Notes (DSTU)</w:t>
              </w:r>
            </w:hyperlink>
            <w:r w:rsidR="005F4402">
              <w:t xml:space="preserve"> </w:t>
            </w:r>
          </w:p>
        </w:tc>
      </w:tr>
    </w:tbl>
    <w:p w:rsidR="005F4402" w:rsidRDefault="005F4402">
      <w:pPr>
        <w:pStyle w:val="Heading5"/>
        <w:numPr>
          <w:ilvl w:val="0"/>
          <w:numId w:val="0"/>
        </w:numPr>
        <w:rPr>
          <w:noProof w:val="0"/>
        </w:rPr>
      </w:pPr>
      <w:r>
        <w:rPr>
          <w:noProof w:val="0"/>
        </w:rPr>
        <w:t>6.3.1</w:t>
      </w:r>
      <w:proofErr w:type="gramStart"/>
      <w:r>
        <w:rPr>
          <w:noProof w:val="0"/>
        </w:rPr>
        <w:t>.B.4</w:t>
      </w:r>
      <w:proofErr w:type="gramEnd"/>
      <w:r>
        <w:rPr>
          <w:noProof w:val="0"/>
        </w:rPr>
        <w:t xml:space="preserve"> Specification </w:t>
      </w:r>
    </w:p>
    <w:p w:rsidR="005F4402" w:rsidRDefault="005F4402">
      <w:pPr>
        <w:pStyle w:val="BodyText"/>
        <w:rPr>
          <w:noProof w:val="0"/>
        </w:rPr>
      </w:pPr>
      <w:r>
        <w:rPr>
          <w:noProof w:val="0"/>
        </w:rPr>
        <w:t>This section references content modules using Template ID as the key identifier. Definitions of the modules are found in either:</w:t>
      </w:r>
    </w:p>
    <w:p w:rsidR="005F4402" w:rsidRDefault="005F4402">
      <w:pPr>
        <w:pStyle w:val="ListBullet2"/>
      </w:pPr>
      <w:r>
        <w:t>IHE Patient Care Coordination Volume 2: Final Text</w:t>
      </w:r>
    </w:p>
    <w:p w:rsidR="005F4402" w:rsidRDefault="005F4402">
      <w:pPr>
        <w:pStyle w:val="ListBullet2"/>
      </w:pPr>
      <w:r>
        <w:t>IHE PCC Content Modules 2010-2011 Supplement</w:t>
      </w:r>
    </w:p>
    <w:p w:rsidR="005F4402" w:rsidRDefault="005F4402">
      <w:pPr>
        <w:pStyle w:val="BodyText"/>
        <w:rPr>
          <w:noProof w:val="0"/>
        </w:rPr>
      </w:pPr>
    </w:p>
    <w:p w:rsidR="005F4402" w:rsidRDefault="005F4402">
      <w:pPr>
        <w:pStyle w:val="TableTitle"/>
      </w:pPr>
      <w:r>
        <w:lastRenderedPageBreak/>
        <w:t xml:space="preserve">Table 6.3.1.B.4-1 Labor and Delivery Summary </w:t>
      </w:r>
      <w:commentRangeStart w:id="370"/>
      <w:r>
        <w:t>Specification</w:t>
      </w:r>
      <w:commentRangeEnd w:id="370"/>
      <w:r w:rsidR="00E760DC">
        <w:rPr>
          <w:rStyle w:val="CommentReference"/>
          <w:rFonts w:ascii="Times New Roman" w:hAnsi="Times New Roman"/>
          <w:b w:val="0"/>
          <w:noProof w:val="0"/>
        </w:rPr>
        <w:commentReference w:id="370"/>
      </w:r>
    </w:p>
    <w:tbl>
      <w:tblPr>
        <w:tblW w:w="504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69"/>
        <w:gridCol w:w="830"/>
        <w:gridCol w:w="2997"/>
        <w:gridCol w:w="2769"/>
      </w:tblGrid>
      <w:tr w:rsidR="005F4402" w:rsidTr="00F250F8">
        <w:trPr>
          <w:cantSplit/>
          <w:tblHeader/>
        </w:trPr>
        <w:tc>
          <w:tcPr>
            <w:tcW w:w="1516"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Template Name</w:t>
            </w:r>
          </w:p>
        </w:tc>
        <w:tc>
          <w:tcPr>
            <w:tcW w:w="438"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commentRangeStart w:id="371"/>
            <w:r>
              <w:t>Opt</w:t>
            </w:r>
            <w:commentRangeEnd w:id="371"/>
            <w:r w:rsidR="007027DA">
              <w:rPr>
                <w:rStyle w:val="CommentReference"/>
                <w:rFonts w:ascii="Times New Roman" w:hAnsi="Times New Roman"/>
                <w:b w:val="0"/>
                <w:noProof w:val="0"/>
              </w:rPr>
              <w:commentReference w:id="371"/>
            </w:r>
            <w:r>
              <w:t xml:space="preserve"> </w:t>
            </w:r>
          </w:p>
        </w:tc>
        <w:tc>
          <w:tcPr>
            <w:tcW w:w="1583"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Section Template Id</w:t>
            </w:r>
          </w:p>
        </w:tc>
        <w:tc>
          <w:tcPr>
            <w:tcW w:w="1463" w:type="pct"/>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Value Set Template Id</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Hospital Admission Diagnosis</w:t>
            </w:r>
          </w:p>
          <w:p w:rsidR="005F4402" w:rsidRDefault="005F4402" w:rsidP="006338B8">
            <w:pPr>
              <w:pStyle w:val="TableEntry"/>
              <w:spacing w:before="0" w:after="0"/>
              <w:rPr>
                <w:rStyle w:val="Hyperlink"/>
              </w:rPr>
            </w:pPr>
            <w:r>
              <w:rPr>
                <w:noProof w:val="0"/>
              </w:rPr>
              <w:t xml:space="preserve">This section </w:t>
            </w:r>
            <w:r w:rsidR="006338B8">
              <w:rPr>
                <w:noProof w:val="0"/>
              </w:rPr>
              <w:t xml:space="preserve">shall </w:t>
            </w:r>
            <w:r>
              <w:rPr>
                <w:noProof w:val="0"/>
              </w:rPr>
              <w:t xml:space="preserve">indicate the reasons for admitting the mother to the birthing facility (e.g. premature labor, ruptured membrane).  </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1.3.6.1.4.1.19376.1.5.3.1.3.3</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Admission Medication History</w:t>
            </w:r>
          </w:p>
          <w:p w:rsidR="005F4402" w:rsidRDefault="005F4402">
            <w:pPr>
              <w:pStyle w:val="TableEntry"/>
              <w:spacing w:after="0"/>
              <w:rPr>
                <w:rStyle w:val="Hyperlink"/>
              </w:rPr>
            </w:pP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1.3.6.1.4.1.19376.1.5.3.1.3.20</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Chief Complaint</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1.3.6.1.4.1.19376.1.5.3.1.1.13.2.1</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Transport Mode</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1.3.6.1.4.1.19376.1.5.3.1.1.10.3.2</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Assessment and Plan</w:t>
            </w:r>
            <w:r w:rsidR="00C3373C">
              <w:rPr>
                <w:rStyle w:val="Hyperlink"/>
              </w:rPr>
              <w:t xml:space="preserve"> </w:t>
            </w:r>
            <w:r w:rsidR="00C3373C">
              <w:rPr>
                <w:noProof w:val="0"/>
              </w:rPr>
              <w:t>This section should contain assessment of the mother’s pregnancy status and expectations for care including proposals, goals, and order requests for her condition and the birthing process.</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1.3.6.1.4.1.19376.1.5.3.1.1.13.2.5</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BE298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BE2982" w:rsidRDefault="0053662C">
            <w:pPr>
              <w:pStyle w:val="TableEntry"/>
              <w:rPr>
                <w:rStyle w:val="Hyperlink"/>
              </w:rPr>
            </w:pPr>
            <w:r>
              <w:rPr>
                <w:rStyle w:val="Hyperlink"/>
              </w:rPr>
              <w:t>Pain Assessment Panel</w:t>
            </w:r>
          </w:p>
        </w:tc>
        <w:tc>
          <w:tcPr>
            <w:tcW w:w="438" w:type="pct"/>
            <w:tcBorders>
              <w:top w:val="single" w:sz="6" w:space="0" w:color="000000"/>
              <w:left w:val="single" w:sz="6" w:space="0" w:color="000000"/>
              <w:bottom w:val="single" w:sz="6" w:space="0" w:color="000000"/>
              <w:right w:val="single" w:sz="6" w:space="0" w:color="000000"/>
            </w:tcBorders>
            <w:vAlign w:val="center"/>
          </w:tcPr>
          <w:p w:rsidR="00BE2982" w:rsidRDefault="0053662C">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3662C" w:rsidRPr="00CD1A7E" w:rsidRDefault="0053662C" w:rsidP="0053662C">
            <w:pPr>
              <w:rPr>
                <w:rFonts w:ascii="Arial" w:hAnsi="Arial" w:cs="Arial"/>
                <w:color w:val="000000"/>
                <w:sz w:val="16"/>
                <w:szCs w:val="16"/>
              </w:rPr>
            </w:pPr>
            <w:r w:rsidRPr="00CD1A7E">
              <w:rPr>
                <w:rFonts w:ascii="Arial" w:hAnsi="Arial" w:cs="Arial"/>
                <w:color w:val="000000"/>
                <w:sz w:val="16"/>
                <w:szCs w:val="16"/>
              </w:rPr>
              <w:t>1.3.6.1.4.1.19376.1.5.3.1.1.20.2.4</w:t>
            </w:r>
          </w:p>
          <w:p w:rsidR="00BE2982" w:rsidRDefault="00BE2982">
            <w:pPr>
              <w:pStyle w:val="TableEntry"/>
              <w:rPr>
                <w:noProof w:val="0"/>
              </w:rPr>
            </w:pPr>
          </w:p>
        </w:tc>
        <w:tc>
          <w:tcPr>
            <w:tcW w:w="1463" w:type="pct"/>
            <w:tcBorders>
              <w:top w:val="single" w:sz="6" w:space="0" w:color="000000"/>
              <w:left w:val="single" w:sz="6" w:space="0" w:color="000000"/>
              <w:bottom w:val="single" w:sz="6" w:space="0" w:color="000000"/>
              <w:right w:val="single" w:sz="6" w:space="0" w:color="000000"/>
            </w:tcBorders>
            <w:vAlign w:val="center"/>
          </w:tcPr>
          <w:p w:rsidR="00BE298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Results</w:t>
            </w:r>
          </w:p>
          <w:p w:rsidR="0046345E" w:rsidRDefault="005F4402" w:rsidP="003840B9">
            <w:pPr>
              <w:pStyle w:val="TableEntry"/>
              <w:spacing w:before="0"/>
              <w:rPr>
                <w:rStyle w:val="Hyperlink"/>
              </w:rPr>
              <w:pPrChange w:id="372" w:author="tsoutherland" w:date="2010-08-03T00:02:00Z">
                <w:pPr>
                  <w:pStyle w:val="TableEntry"/>
                  <w:spacing w:before="0"/>
                </w:pPr>
              </w:pPrChange>
            </w:pPr>
            <w:del w:id="373" w:author="tsoutherland" w:date="2010-08-03T00:01:00Z">
              <w:r w:rsidDel="003840B9">
                <w:rPr>
                  <w:noProof w:val="0"/>
                </w:rPr>
                <w:delText xml:space="preserve">Relevant laboratory results </w:delText>
              </w:r>
              <w:r w:rsidR="006338B8" w:rsidDel="003840B9">
                <w:rPr>
                  <w:noProof w:val="0"/>
                </w:rPr>
                <w:delText>shall</w:delText>
              </w:r>
              <w:r w:rsidDel="003840B9">
                <w:rPr>
                  <w:noProof w:val="0"/>
                </w:rPr>
                <w:delText xml:space="preserve"> be recorded and the </w:delText>
              </w:r>
              <w:r w:rsidDel="003840B9">
                <w:rPr>
                  <w:rStyle w:val="Hyperlink"/>
                </w:rPr>
                <w:delText>Antepartum Laboratory Value Set</w:delText>
              </w:r>
              <w:r w:rsidDel="003840B9">
                <w:rPr>
                  <w:noProof w:val="0"/>
                </w:rPr>
                <w:delText xml:space="preserve"> should be used to represent the results. </w:delText>
              </w:r>
            </w:del>
            <w:ins w:id="374" w:author="tsoutherland" w:date="2010-08-02T23:49:00Z">
              <w:r w:rsidR="0046345E" w:rsidRPr="00495601">
                <w:rPr>
                  <w:rStyle w:val="Hyperlink"/>
                  <w:color w:val="000000" w:themeColor="text1"/>
                  <w:u w:val="none"/>
                </w:rPr>
                <w:t>This section shall contain any lab draws during the delivery time interval including: Cord Blood Gas(es); Cord Blood for Type/Cross, Rh and Coomb’s Test</w:t>
              </w:r>
            </w:ins>
            <w:ins w:id="375" w:author="tsoutherland" w:date="2010-08-03T00:02:00Z">
              <w:r w:rsidR="003840B9">
                <w:rPr>
                  <w:rStyle w:val="Hyperlink"/>
                  <w:color w:val="000000" w:themeColor="text1"/>
                  <w:u w:val="none"/>
                </w:rPr>
                <w:t xml:space="preserve">.  </w:t>
              </w:r>
              <w:r w:rsidR="003840B9">
                <w:rPr>
                  <w:noProof w:val="0"/>
                </w:rPr>
                <w:t>T</w:t>
              </w:r>
              <w:r w:rsidR="003840B9">
                <w:rPr>
                  <w:noProof w:val="0"/>
                </w:rPr>
                <w:t xml:space="preserve">he </w:t>
              </w:r>
              <w:r w:rsidR="003840B9">
                <w:rPr>
                  <w:rStyle w:val="Hyperlink"/>
                </w:rPr>
                <w:t>Antepartum Laboratory Value Set</w:t>
              </w:r>
              <w:r w:rsidR="003840B9">
                <w:rPr>
                  <w:noProof w:val="0"/>
                </w:rPr>
                <w:t xml:space="preserve"> </w:t>
              </w:r>
              <w:r w:rsidR="003840B9">
                <w:rPr>
                  <w:noProof w:val="0"/>
                </w:rPr>
                <w:t xml:space="preserve">may </w:t>
              </w:r>
              <w:r w:rsidR="003840B9">
                <w:rPr>
                  <w:noProof w:val="0"/>
                </w:rPr>
                <w:t>be used to represent the results.</w:t>
              </w:r>
            </w:ins>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1.3.6.1.4.1.19376.1.5.3.1.3.28</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rPr>
                <w:noProof w:val="0"/>
              </w:rPr>
              <w:t>1.3.6.1.4.1.19376.1.5.3.1.1.16.5.7</w:t>
            </w:r>
          </w:p>
        </w:tc>
      </w:tr>
      <w:tr w:rsidR="00BE298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BE2982" w:rsidRDefault="0053662C">
            <w:pPr>
              <w:pStyle w:val="TableEntry"/>
              <w:rPr>
                <w:rStyle w:val="Hyperlink"/>
              </w:rPr>
            </w:pPr>
            <w:r>
              <w:rPr>
                <w:rStyle w:val="Hyperlink"/>
              </w:rPr>
              <w:t>Coded Antenatal Testing and Surveillance</w:t>
            </w:r>
          </w:p>
        </w:tc>
        <w:tc>
          <w:tcPr>
            <w:tcW w:w="438" w:type="pct"/>
            <w:tcBorders>
              <w:top w:val="single" w:sz="6" w:space="0" w:color="000000"/>
              <w:left w:val="single" w:sz="6" w:space="0" w:color="000000"/>
              <w:bottom w:val="single" w:sz="6" w:space="0" w:color="000000"/>
              <w:right w:val="single" w:sz="6" w:space="0" w:color="000000"/>
            </w:tcBorders>
            <w:vAlign w:val="center"/>
          </w:tcPr>
          <w:p w:rsidR="00BE2982" w:rsidRDefault="004F2251">
            <w:pPr>
              <w:pStyle w:val="TableEntry"/>
            </w:pPr>
            <w:ins w:id="376" w:author="jamillar" w:date="2010-07-31T13:28:00Z">
              <w:r>
                <w:t>R</w:t>
              </w:r>
            </w:ins>
            <w:ins w:id="377" w:author="jamillar" w:date="2010-07-31T13:30:00Z">
              <w:r>
                <w:t>2</w:t>
              </w:r>
            </w:ins>
          </w:p>
        </w:tc>
        <w:tc>
          <w:tcPr>
            <w:tcW w:w="1583" w:type="pct"/>
            <w:tcBorders>
              <w:top w:val="single" w:sz="6" w:space="0" w:color="000000"/>
              <w:left w:val="single" w:sz="6" w:space="0" w:color="000000"/>
              <w:bottom w:val="single" w:sz="6" w:space="0" w:color="000000"/>
              <w:right w:val="single" w:sz="6" w:space="0" w:color="000000"/>
            </w:tcBorders>
            <w:vAlign w:val="center"/>
          </w:tcPr>
          <w:p w:rsidR="00BE2982" w:rsidRDefault="0053662C">
            <w:pPr>
              <w:pStyle w:val="TableEntry"/>
              <w:rPr>
                <w:noProof w:val="0"/>
              </w:rPr>
            </w:pPr>
            <w:r>
              <w:t>1.3.6.1.4.1.19376.1.5.3.1.1.21.2.5.1</w:t>
            </w:r>
          </w:p>
        </w:tc>
        <w:tc>
          <w:tcPr>
            <w:tcW w:w="1463" w:type="pct"/>
            <w:tcBorders>
              <w:top w:val="single" w:sz="6" w:space="0" w:color="000000"/>
              <w:left w:val="single" w:sz="6" w:space="0" w:color="000000"/>
              <w:bottom w:val="single" w:sz="6" w:space="0" w:color="000000"/>
              <w:right w:val="single" w:sz="6" w:space="0" w:color="000000"/>
            </w:tcBorders>
            <w:vAlign w:val="center"/>
          </w:tcPr>
          <w:p w:rsidR="00BE2982" w:rsidRDefault="0053662C">
            <w:pPr>
              <w:pStyle w:val="TableEntry"/>
              <w:jc w:val="center"/>
              <w:rPr>
                <w:noProof w:val="0"/>
              </w:rPr>
            </w:pPr>
            <w:r>
              <w:t>1.3.6.1.4.1.19376.1.5.3.1.1.21.3.10</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History of Present Illness</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1.3.6.1.4.1.19376.1.5.3.1.3.4</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History of Past Illness</w:t>
            </w:r>
          </w:p>
          <w:p w:rsidR="005F4402" w:rsidRDefault="005F4402" w:rsidP="006338B8">
            <w:pPr>
              <w:pStyle w:val="TableEntry"/>
              <w:rPr>
                <w:rStyle w:val="Hyperlink"/>
              </w:rPr>
            </w:pPr>
            <w:r>
              <w:rPr>
                <w:noProof w:val="0"/>
                <w:szCs w:val="18"/>
              </w:rPr>
              <w:t xml:space="preserve">This section </w:t>
            </w:r>
            <w:r w:rsidR="006338B8">
              <w:rPr>
                <w:noProof w:val="0"/>
                <w:szCs w:val="18"/>
              </w:rPr>
              <w:t xml:space="preserve">shall </w:t>
            </w:r>
            <w:r>
              <w:rPr>
                <w:noProof w:val="0"/>
                <w:szCs w:val="18"/>
              </w:rPr>
              <w:t xml:space="preserve">include clinically relevant information to the labor and delivery.  This section should use the codes as specified in the </w:t>
            </w:r>
            <w:r>
              <w:rPr>
                <w:rStyle w:val="Hyperlink"/>
              </w:rPr>
              <w:t>Antepartum History and Physical History of Past Illness Value Set</w:t>
            </w:r>
            <w:r>
              <w:rPr>
                <w:noProof w:val="0"/>
              </w:rPr>
              <w:t>.</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1.3.6.1.4.1.19376.1.5.3.1.3.8</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jc w:val="center"/>
            </w:pPr>
            <w:r>
              <w:rPr>
                <w:noProof w:val="0"/>
              </w:rPr>
              <w:t>1.3.6.1.4.1.19376.1.5.3.1.1.16.5.1</w:t>
            </w:r>
          </w:p>
        </w:tc>
      </w:tr>
      <w:tr w:rsidR="00C95275"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C95275" w:rsidRDefault="00C95275">
            <w:pPr>
              <w:pStyle w:val="TableEntry"/>
              <w:rPr>
                <w:rStyle w:val="Hyperlink"/>
              </w:rPr>
            </w:pPr>
            <w:r>
              <w:rPr>
                <w:rStyle w:val="Hyperlink"/>
              </w:rPr>
              <w:t>Problems</w:t>
            </w:r>
          </w:p>
          <w:p w:rsidR="00E42465" w:rsidRPr="00BA5F94" w:rsidRDefault="00E42465" w:rsidP="0053662C">
            <w:pPr>
              <w:pStyle w:val="TableEntry"/>
              <w:rPr>
                <w:rStyle w:val="Hyperlink"/>
                <w:color w:val="000000" w:themeColor="text1"/>
                <w:u w:val="none"/>
              </w:rPr>
            </w:pPr>
            <w:r w:rsidRPr="00BA5F94">
              <w:rPr>
                <w:rStyle w:val="Hyperlink"/>
                <w:color w:val="000000" w:themeColor="text1"/>
                <w:u w:val="none"/>
              </w:rPr>
              <w:t xml:space="preserve">This section </w:t>
            </w:r>
            <w:r w:rsidR="006338B8" w:rsidRPr="00BA5F94">
              <w:rPr>
                <w:rStyle w:val="Hyperlink"/>
                <w:color w:val="000000" w:themeColor="text1"/>
                <w:u w:val="none"/>
              </w:rPr>
              <w:t>shall</w:t>
            </w:r>
            <w:r w:rsidRPr="00BA5F94">
              <w:rPr>
                <w:rStyle w:val="Hyperlink"/>
                <w:color w:val="000000" w:themeColor="text1"/>
                <w:u w:val="none"/>
              </w:rPr>
              <w:t xml:space="preserve"> include the patient’s current active problem list as well as any labor, delivery and/or operative complications the patient may have</w:t>
            </w:r>
            <w:r w:rsidR="000D1E08" w:rsidRPr="00BA5F94">
              <w:rPr>
                <w:rStyle w:val="Hyperlink"/>
                <w:color w:val="000000" w:themeColor="text1"/>
                <w:u w:val="none"/>
              </w:rPr>
              <w:t xml:space="preserve"> including </w:t>
            </w:r>
            <w:commentRangeStart w:id="378"/>
            <w:r w:rsidR="000D1E08" w:rsidRPr="00BA5F94">
              <w:rPr>
                <w:rStyle w:val="Hyperlink"/>
                <w:color w:val="000000" w:themeColor="text1"/>
                <w:u w:val="none"/>
              </w:rPr>
              <w:t>significant</w:t>
            </w:r>
            <w:commentRangeEnd w:id="378"/>
            <w:r w:rsidR="000D1E08" w:rsidRPr="00BA5F94">
              <w:rPr>
                <w:rStyle w:val="CommentReference"/>
                <w:noProof w:val="0"/>
                <w:color w:val="000000" w:themeColor="text1"/>
              </w:rPr>
              <w:commentReference w:id="378"/>
            </w:r>
            <w:r w:rsidR="000D1E08" w:rsidRPr="00BA5F94">
              <w:rPr>
                <w:rStyle w:val="Hyperlink"/>
                <w:color w:val="000000" w:themeColor="text1"/>
                <w:u w:val="none"/>
              </w:rPr>
              <w:t xml:space="preserve"> fever &gt; 100.4 . </w:t>
            </w:r>
          </w:p>
        </w:tc>
        <w:tc>
          <w:tcPr>
            <w:tcW w:w="438" w:type="pct"/>
            <w:tcBorders>
              <w:top w:val="single" w:sz="6" w:space="0" w:color="000000"/>
              <w:left w:val="single" w:sz="6" w:space="0" w:color="000000"/>
              <w:bottom w:val="single" w:sz="6" w:space="0" w:color="000000"/>
              <w:right w:val="single" w:sz="6" w:space="0" w:color="000000"/>
            </w:tcBorders>
            <w:vAlign w:val="center"/>
          </w:tcPr>
          <w:p w:rsidR="00C95275" w:rsidRDefault="00C95275">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C95275" w:rsidRDefault="00C95275">
            <w:pPr>
              <w:pStyle w:val="TableEntry"/>
              <w:rPr>
                <w:noProof w:val="0"/>
              </w:rPr>
            </w:pPr>
            <w:r>
              <w:rPr>
                <w:noProof w:val="0"/>
              </w:rPr>
              <w:t>1.3.6.1.4.1.19376.1.5.3.1.3.6</w:t>
            </w:r>
          </w:p>
        </w:tc>
        <w:tc>
          <w:tcPr>
            <w:tcW w:w="1463" w:type="pct"/>
            <w:tcBorders>
              <w:top w:val="single" w:sz="6" w:space="0" w:color="000000"/>
              <w:left w:val="single" w:sz="6" w:space="0" w:color="000000"/>
              <w:bottom w:val="single" w:sz="6" w:space="0" w:color="000000"/>
              <w:right w:val="single" w:sz="6" w:space="0" w:color="000000"/>
            </w:tcBorders>
            <w:vAlign w:val="center"/>
          </w:tcPr>
          <w:p w:rsidR="00C95275" w:rsidRDefault="00495601">
            <w:pPr>
              <w:pStyle w:val="TableEntry"/>
              <w:jc w:val="center"/>
              <w:rPr>
                <w:noProof w:val="0"/>
              </w:rPr>
            </w:pPr>
            <w:r>
              <w:rPr>
                <w:noProof w:val="0"/>
              </w:rP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Advance Directives</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1.3.6.1.4.1.19376.1.5.3.1.3.35</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lastRenderedPageBreak/>
              <w:t>Birth Plan</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1.3.6.1.4.1.19376.1.5.3.1.1.21.2.1</w:t>
            </w:r>
          </w:p>
        </w:tc>
        <w:tc>
          <w:tcPr>
            <w:tcW w:w="1463" w:type="pct"/>
            <w:tcBorders>
              <w:top w:val="single" w:sz="6" w:space="0" w:color="000000"/>
              <w:left w:val="single" w:sz="6" w:space="0" w:color="000000"/>
              <w:bottom w:val="single" w:sz="6" w:space="0" w:color="000000"/>
              <w:right w:val="single" w:sz="6" w:space="0" w:color="000000"/>
            </w:tcBorders>
            <w:vAlign w:val="center"/>
          </w:tcPr>
          <w:p w:rsidR="00495601"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Allergies and Other Adverse Reactions</w:t>
            </w:r>
          </w:p>
          <w:p w:rsidR="005F4402" w:rsidRDefault="005F4402" w:rsidP="006338B8">
            <w:pPr>
              <w:pStyle w:val="TableEntry"/>
              <w:rPr>
                <w:rStyle w:val="Hyperlink"/>
              </w:rPr>
            </w:pPr>
            <w:r>
              <w:rPr>
                <w:noProof w:val="0"/>
              </w:rPr>
              <w:t xml:space="preserve">This section </w:t>
            </w:r>
            <w:r w:rsidR="006338B8">
              <w:rPr>
                <w:noProof w:val="0"/>
              </w:rPr>
              <w:t xml:space="preserve">shall </w:t>
            </w:r>
            <w:r>
              <w:rPr>
                <w:noProof w:val="0"/>
              </w:rPr>
              <w:t xml:space="preserve">include one observation of Latex Allergy which may be negated through the </w:t>
            </w:r>
            <w:proofErr w:type="spellStart"/>
            <w:r>
              <w:rPr>
                <w:noProof w:val="0"/>
              </w:rPr>
              <w:t>negationInd</w:t>
            </w:r>
            <w:proofErr w:type="spellEnd"/>
            <w:r>
              <w:rPr>
                <w:noProof w:val="0"/>
              </w:rPr>
              <w:t xml:space="preserve"> attribute. Latex Allergy is particularly relevant for Obstetrics because of the frequency of vaginal exams that might involve the use of latex gloves. The observation value code for Latex Allergy is '300916003'. The </w:t>
            </w:r>
            <w:proofErr w:type="spellStart"/>
            <w:r>
              <w:rPr>
                <w:noProof w:val="0"/>
              </w:rPr>
              <w:t>codeSystem</w:t>
            </w:r>
            <w:proofErr w:type="spellEnd"/>
            <w:r>
              <w:rPr>
                <w:noProof w:val="0"/>
              </w:rPr>
              <w:t xml:space="preserve"> is '2.16.840.1.113883.6.96'. The </w:t>
            </w:r>
            <w:proofErr w:type="spellStart"/>
            <w:r>
              <w:rPr>
                <w:noProof w:val="0"/>
              </w:rPr>
              <w:t>codeSystemName</w:t>
            </w:r>
            <w:proofErr w:type="spellEnd"/>
            <w:r>
              <w:rPr>
                <w:noProof w:val="0"/>
              </w:rPr>
              <w:t xml:space="preserve"> is 'SNOMED CT'</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1.3.6.1.4.1.19376.1.5.3.1.3.13</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Coded Physical Exam</w:t>
            </w:r>
          </w:p>
          <w:p w:rsidR="00821C44" w:rsidRPr="00BA5F94" w:rsidRDefault="00821C44">
            <w:pPr>
              <w:pStyle w:val="TableEntry"/>
              <w:rPr>
                <w:rStyle w:val="Hyperlink"/>
                <w:color w:val="000000" w:themeColor="text1"/>
                <w:u w:val="none"/>
              </w:rPr>
            </w:pPr>
            <w:r w:rsidRPr="00BA5F94">
              <w:rPr>
                <w:rStyle w:val="Hyperlink"/>
                <w:color w:val="000000" w:themeColor="text1"/>
                <w:u w:val="none"/>
              </w:rPr>
              <w:t xml:space="preserve">This section </w:t>
            </w:r>
            <w:r w:rsidR="00CD722E" w:rsidRPr="00BA5F94">
              <w:rPr>
                <w:rStyle w:val="Hyperlink"/>
                <w:color w:val="000000" w:themeColor="text1"/>
                <w:u w:val="none"/>
              </w:rPr>
              <w:t>shall</w:t>
            </w:r>
            <w:r w:rsidRPr="00BA5F94">
              <w:rPr>
                <w:rStyle w:val="Hyperlink"/>
                <w:color w:val="000000" w:themeColor="text1"/>
                <w:u w:val="none"/>
              </w:rPr>
              <w:t xml:space="preserve"> also include mother’s weight at </w:t>
            </w:r>
            <w:commentRangeStart w:id="379"/>
            <w:r w:rsidRPr="00BA5F94">
              <w:rPr>
                <w:rStyle w:val="Hyperlink"/>
                <w:color w:val="000000" w:themeColor="text1"/>
                <w:u w:val="none"/>
              </w:rPr>
              <w:t>delivery</w:t>
            </w:r>
            <w:commentRangeEnd w:id="379"/>
            <w:r w:rsidRPr="00BA5F94">
              <w:rPr>
                <w:rStyle w:val="CommentReference"/>
                <w:noProof w:val="0"/>
                <w:color w:val="000000" w:themeColor="text1"/>
              </w:rPr>
              <w:commentReference w:id="379"/>
            </w:r>
            <w:r w:rsidRPr="00BA5F94">
              <w:rPr>
                <w:rStyle w:val="Hyperlink"/>
                <w:color w:val="000000" w:themeColor="text1"/>
                <w:u w:val="none"/>
              </w:rPr>
              <w:t xml:space="preserve">. </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1.3.6.1.4.1.19376.1.5.3.1.1.9.15.1</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Estimated Delivery Date</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1.3.6.1.4.1.19376.1.5.3.1.1.11.2.2.1</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Medications Administered</w:t>
            </w:r>
          </w:p>
          <w:p w:rsidR="00E237D1" w:rsidRPr="00BA5F94" w:rsidRDefault="00BA5F94" w:rsidP="00E237D1">
            <w:pPr>
              <w:pStyle w:val="TableEntry"/>
              <w:rPr>
                <w:rStyle w:val="Hyperlink"/>
                <w:color w:val="000000" w:themeColor="text1"/>
                <w:u w:val="none"/>
              </w:rPr>
            </w:pPr>
            <w:r w:rsidRPr="00BA5F94">
              <w:rPr>
                <w:rStyle w:val="Hyperlink"/>
                <w:color w:val="000000" w:themeColor="text1"/>
                <w:u w:val="none"/>
              </w:rPr>
              <w:t>This section shall include</w:t>
            </w:r>
            <w:r w:rsidR="00E237D1" w:rsidRPr="00BA5F94">
              <w:rPr>
                <w:rStyle w:val="Hyperlink"/>
                <w:color w:val="000000" w:themeColor="text1"/>
                <w:u w:val="none"/>
              </w:rPr>
              <w:t xml:space="preserve"> the following data elements</w:t>
            </w:r>
            <w:r w:rsidR="00821C44" w:rsidRPr="00BA5F94">
              <w:rPr>
                <w:rStyle w:val="Hyperlink"/>
                <w:color w:val="000000" w:themeColor="text1"/>
                <w:u w:val="none"/>
              </w:rPr>
              <w:t xml:space="preserve"> including </w:t>
            </w:r>
            <w:commentRangeStart w:id="380"/>
            <w:r w:rsidR="00821C44" w:rsidRPr="00BA5F94">
              <w:rPr>
                <w:rStyle w:val="Hyperlink"/>
                <w:color w:val="000000" w:themeColor="text1"/>
                <w:u w:val="none"/>
              </w:rPr>
              <w:t>route</w:t>
            </w:r>
            <w:commentRangeEnd w:id="380"/>
            <w:r w:rsidR="00821C44" w:rsidRPr="00BA5F94">
              <w:rPr>
                <w:rStyle w:val="CommentReference"/>
                <w:noProof w:val="0"/>
                <w:color w:val="000000" w:themeColor="text1"/>
              </w:rPr>
              <w:commentReference w:id="380"/>
            </w:r>
            <w:r w:rsidR="00821C44" w:rsidRPr="00BA5F94">
              <w:rPr>
                <w:rStyle w:val="Hyperlink"/>
                <w:color w:val="000000" w:themeColor="text1"/>
                <w:u w:val="none"/>
              </w:rPr>
              <w:t>, timing and indication</w:t>
            </w:r>
            <w:r w:rsidR="00E237D1" w:rsidRPr="00BA5F94">
              <w:rPr>
                <w:rStyle w:val="Hyperlink"/>
                <w:color w:val="000000" w:themeColor="text1"/>
                <w:u w:val="none"/>
              </w:rPr>
              <w:t>:</w:t>
            </w:r>
          </w:p>
          <w:p w:rsidR="00E237D1" w:rsidRPr="00BA5F94" w:rsidRDefault="00E237D1" w:rsidP="00E237D1">
            <w:pPr>
              <w:pStyle w:val="TableEntry"/>
              <w:rPr>
                <w:rStyle w:val="Hyperlink"/>
                <w:color w:val="000000" w:themeColor="text1"/>
                <w:u w:val="none"/>
              </w:rPr>
            </w:pPr>
            <w:r w:rsidRPr="00BA5F94">
              <w:rPr>
                <w:rStyle w:val="Hyperlink"/>
                <w:color w:val="000000" w:themeColor="text1"/>
                <w:u w:val="none"/>
              </w:rPr>
              <w:t>Anesthesia, Sedatives,Tocolytics,Oxytocin, Antihypertensives, Anticonvulsants/Antispasmodics, Opiates (IM or IV), Antibiotics,</w:t>
            </w:r>
          </w:p>
          <w:p w:rsidR="00E237D1" w:rsidRDefault="00E237D1" w:rsidP="00E237D1">
            <w:pPr>
              <w:pStyle w:val="TableEntry"/>
              <w:rPr>
                <w:rStyle w:val="Hyperlink"/>
              </w:rPr>
            </w:pPr>
            <w:r w:rsidRPr="00BA5F94">
              <w:rPr>
                <w:rStyle w:val="Hyperlink"/>
                <w:color w:val="000000" w:themeColor="text1"/>
                <w:u w:val="none"/>
              </w:rPr>
              <w:t>Other Medications</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rPr>
                <w:noProof w:val="0"/>
              </w:rPr>
              <w:t>1.3.6.1.4.1.19376.1.5.3.1.3.21</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pPr>
            <w:r>
              <w:t>N/A</w:t>
            </w:r>
          </w:p>
        </w:tc>
      </w:tr>
      <w:tr w:rsidR="005F4402"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rStyle w:val="Hyperlink"/>
              </w:rPr>
            </w:pPr>
            <w:r>
              <w:rPr>
                <w:rStyle w:val="Hyperlink"/>
              </w:rPr>
              <w:t>Intravenous Fluids Administered</w:t>
            </w:r>
          </w:p>
          <w:p w:rsidR="00F250F8" w:rsidRPr="00BA5F94" w:rsidRDefault="00F250F8" w:rsidP="00F250F8">
            <w:pPr>
              <w:pStyle w:val="TableEntry"/>
              <w:rPr>
                <w:rStyle w:val="Hyperlink"/>
                <w:color w:val="000000" w:themeColor="text1"/>
                <w:u w:val="none"/>
              </w:rPr>
            </w:pPr>
            <w:r w:rsidRPr="00BA5F94">
              <w:rPr>
                <w:rStyle w:val="Hyperlink"/>
                <w:color w:val="000000" w:themeColor="text1"/>
                <w:u w:val="none"/>
              </w:rPr>
              <w:t>This section shall include the types of IV fluids the mother received.</w:t>
            </w:r>
          </w:p>
        </w:tc>
        <w:tc>
          <w:tcPr>
            <w:tcW w:w="438"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5F4402" w:rsidRDefault="005F4402">
            <w:pPr>
              <w:pStyle w:val="TableEntry"/>
              <w:rPr>
                <w:noProof w:val="0"/>
              </w:rPr>
            </w:pPr>
            <w:r>
              <w:rPr>
                <w:noProof w:val="0"/>
              </w:rPr>
              <w:t>1.3.6.1.4.1.19376.1.5.3.1.1.13.2.6</w:t>
            </w:r>
          </w:p>
        </w:tc>
        <w:tc>
          <w:tcPr>
            <w:tcW w:w="1463" w:type="pct"/>
            <w:tcBorders>
              <w:top w:val="single" w:sz="6" w:space="0" w:color="000000"/>
              <w:left w:val="single" w:sz="6" w:space="0" w:color="000000"/>
              <w:bottom w:val="single" w:sz="6" w:space="0" w:color="000000"/>
              <w:right w:val="single" w:sz="6" w:space="0" w:color="000000"/>
            </w:tcBorders>
            <w:vAlign w:val="center"/>
          </w:tcPr>
          <w:p w:rsidR="005F4402" w:rsidRDefault="00495601">
            <w:pPr>
              <w:pStyle w:val="TableEntry"/>
              <w:jc w:val="center"/>
              <w:rPr>
                <w:noProof w:val="0"/>
              </w:rPr>
            </w:pPr>
            <w:r>
              <w:rPr>
                <w:noProof w:val="0"/>
              </w:rPr>
              <w:t>N/A</w:t>
            </w:r>
          </w:p>
        </w:tc>
      </w:tr>
      <w:tr w:rsidR="00F05C7B" w:rsidTr="00427797">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3840B9" w:rsidRDefault="00BA5F94" w:rsidP="00BA5F94">
            <w:pPr>
              <w:pStyle w:val="TableEntry"/>
              <w:rPr>
                <w:ins w:id="381" w:author="tsoutherland" w:date="2010-08-03T00:07:00Z"/>
                <w:rStyle w:val="Hyperlink"/>
              </w:rPr>
            </w:pPr>
            <w:r>
              <w:rPr>
                <w:rStyle w:val="Hyperlink"/>
              </w:rPr>
              <w:t xml:space="preserve">Intake and Output </w:t>
            </w:r>
            <w:del w:id="382" w:author="tsoutherland" w:date="2010-08-03T00:08:00Z">
              <w:r w:rsidR="00F05C7B" w:rsidDel="003840B9">
                <w:delText>(Maternal excludes estimated blood loss)</w:delText>
              </w:r>
            </w:del>
          </w:p>
          <w:p w:rsidR="003840B9" w:rsidRDefault="003840B9" w:rsidP="00BA5F94">
            <w:pPr>
              <w:pStyle w:val="TableEntry"/>
              <w:rPr>
                <w:rStyle w:val="Hyperlink"/>
              </w:rPr>
            </w:pPr>
            <w:ins w:id="383" w:author="tsoutherland" w:date="2010-08-03T00:07:00Z">
              <w:r w:rsidRPr="00495601">
                <w:rPr>
                  <w:rStyle w:val="Hyperlink"/>
                  <w:color w:val="000000" w:themeColor="text1"/>
                  <w:u w:val="none"/>
                </w:rPr>
                <w:t xml:space="preserve">This section shall include any intake and output while the newborn is in the delivery suite </w:t>
              </w:r>
            </w:ins>
            <w:ins w:id="384" w:author="tsoutherland" w:date="2010-08-03T00:08:00Z">
              <w:r>
                <w:rPr>
                  <w:rStyle w:val="Hyperlink"/>
                  <w:color w:val="000000" w:themeColor="text1"/>
                  <w:u w:val="none"/>
                </w:rPr>
                <w:t xml:space="preserve">(excluding estimated blood loss) </w:t>
              </w:r>
            </w:ins>
            <w:ins w:id="385" w:author="tsoutherland" w:date="2010-08-03T00:07:00Z">
              <w:r w:rsidRPr="00495601">
                <w:rPr>
                  <w:rStyle w:val="Hyperlink"/>
                  <w:color w:val="000000" w:themeColor="text1"/>
                  <w:u w:val="none"/>
                </w:rPr>
                <w:t>such as: first urine/void; stool; gastric output; and if breast fed in the delivery room.</w:t>
              </w:r>
            </w:ins>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rsidP="00427797">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tcPr>
          <w:p w:rsidR="00F05C7B" w:rsidRDefault="00F05C7B" w:rsidP="00427797">
            <w:pPr>
              <w:pStyle w:val="TableEntry"/>
              <w:rPr>
                <w:noProof w:val="0"/>
              </w:rPr>
            </w:pPr>
            <w:r w:rsidRPr="00AA71A4">
              <w:rPr>
                <w:rStyle w:val="apple-style-span"/>
                <w:rFonts w:ascii="Arial" w:hAnsi="Arial" w:cs="Arial"/>
                <w:color w:val="000000"/>
                <w:sz w:val="16"/>
                <w:szCs w:val="16"/>
              </w:rPr>
              <w:t>1.3.6.1.4.1.19376.1.5.3.1.1.2</w:t>
            </w:r>
            <w:r>
              <w:rPr>
                <w:rStyle w:val="apple-style-span"/>
                <w:rFonts w:ascii="Arial" w:hAnsi="Arial" w:cs="Arial"/>
                <w:color w:val="000000"/>
                <w:sz w:val="16"/>
                <w:szCs w:val="16"/>
              </w:rPr>
              <w:t>0</w:t>
            </w:r>
            <w:r w:rsidRPr="00AA71A4">
              <w:rPr>
                <w:rStyle w:val="apple-style-span"/>
                <w:rFonts w:ascii="Arial" w:hAnsi="Arial" w:cs="Arial"/>
                <w:color w:val="000000"/>
                <w:sz w:val="16"/>
                <w:szCs w:val="16"/>
              </w:rPr>
              <w:t>.2.3</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95601">
            <w:pPr>
              <w:pStyle w:val="TableEntry"/>
              <w:jc w:val="center"/>
              <w:rPr>
                <w:noProof w:val="0"/>
              </w:rPr>
            </w:pPr>
            <w:r>
              <w:rPr>
                <w:noProof w:val="0"/>
              </w:rPr>
              <w:t>N/A</w:t>
            </w:r>
          </w:p>
        </w:tc>
      </w:tr>
      <w:tr w:rsidR="00F05C7B" w:rsidTr="00427797">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Default="00F05C7B" w:rsidP="00427797">
            <w:pPr>
              <w:pStyle w:val="TableEntry"/>
              <w:rPr>
                <w:rStyle w:val="Hyperlink"/>
              </w:rPr>
            </w:pPr>
            <w:r>
              <w:rPr>
                <w:rStyle w:val="Hyperlink"/>
              </w:rPr>
              <w:t>Estimated Blood Loss</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rsidP="00427797">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rsidP="00427797">
            <w:pPr>
              <w:pStyle w:val="TableEntry"/>
              <w:rPr>
                <w:noProof w:val="0"/>
              </w:rPr>
            </w:pPr>
            <w:r>
              <w:rPr>
                <w:noProof w:val="0"/>
              </w:rPr>
              <w:t>1.3.6.1.4.1.19376.1.5.3.1.1.9.2</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95601">
            <w:pPr>
              <w:pStyle w:val="TableEntry"/>
              <w:jc w:val="center"/>
              <w:rPr>
                <w:noProof w:val="0"/>
              </w:rPr>
            </w:pPr>
            <w:r>
              <w:rPr>
                <w:noProof w:val="0"/>
              </w:rP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Default="00F05C7B" w:rsidP="00427797">
            <w:pPr>
              <w:pStyle w:val="TableEntry"/>
              <w:rPr>
                <w:noProof w:val="0"/>
              </w:rPr>
            </w:pPr>
            <w:r>
              <w:rPr>
                <w:rStyle w:val="Hyperlink"/>
              </w:rPr>
              <w:t>Transfusion History</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rsidP="00427797">
            <w:pPr>
              <w:pStyle w:val="TableEntry"/>
              <w:rPr>
                <w:noProof w:val="0"/>
              </w:rPr>
            </w:pPr>
            <w:r>
              <w:rPr>
                <w:noProof w:val="0"/>
              </w:rP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rsidP="00427797">
            <w:pPr>
              <w:pStyle w:val="TableEntry"/>
              <w:rPr>
                <w:noProof w:val="0"/>
                <w:szCs w:val="18"/>
              </w:rPr>
            </w:pPr>
            <w:r>
              <w:rPr>
                <w:noProof w:val="0"/>
                <w:color w:val="000000"/>
                <w:szCs w:val="18"/>
              </w:rPr>
              <w:t>1.3.6.1.4.1.19376.1.5.3.1.1.9.12</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95601">
            <w:pPr>
              <w:pStyle w:val="TableEntry"/>
              <w:jc w:val="center"/>
              <w:rPr>
                <w:noProof w:val="0"/>
              </w:rPr>
            </w:pPr>
            <w:r>
              <w:rPr>
                <w:noProof w:val="0"/>
              </w:rP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rStyle w:val="Hyperlink"/>
              </w:rPr>
            </w:pPr>
            <w:r>
              <w:rPr>
                <w:rStyle w:val="Hyperlink"/>
              </w:rPr>
              <w:lastRenderedPageBreak/>
              <w:t>History of Surgical Procedures</w:t>
            </w:r>
          </w:p>
          <w:p w:rsidR="00F05C7B" w:rsidRPr="00BA5F94" w:rsidRDefault="00F05C7B" w:rsidP="00BA5F94">
            <w:pPr>
              <w:pStyle w:val="TableEntry"/>
              <w:rPr>
                <w:rStyle w:val="Hyperlink"/>
                <w:color w:val="000000" w:themeColor="text1"/>
                <w:u w:val="none"/>
              </w:rPr>
            </w:pPr>
            <w:r w:rsidRPr="00BA5F94">
              <w:rPr>
                <w:rStyle w:val="Hyperlink"/>
                <w:color w:val="000000" w:themeColor="text1"/>
                <w:u w:val="none"/>
              </w:rPr>
              <w:t>This section shall contain any procedure that occurred during the interval between the Labor &amp; Delivery History and Physical and the Labor &amp; Delivery summary time</w:t>
            </w:r>
            <w:r w:rsidR="00BA5F94" w:rsidRPr="00BA5F94">
              <w:rPr>
                <w:rStyle w:val="Hyperlink"/>
                <w:color w:val="000000" w:themeColor="text1"/>
                <w:u w:val="none"/>
              </w:rPr>
              <w:t xml:space="preserve"> f</w:t>
            </w:r>
            <w:r w:rsidRPr="00BA5F94">
              <w:rPr>
                <w:rStyle w:val="Hyperlink"/>
                <w:color w:val="000000" w:themeColor="text1"/>
                <w:u w:val="none"/>
              </w:rPr>
              <w:t>rames.</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noProof w:val="0"/>
              </w:rPr>
              <w:t>1.3.6.1.4.1.19376.1.5.3.1.1.16.2.2</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95601">
            <w:pPr>
              <w:pStyle w:val="TableEntry"/>
              <w:jc w:val="center"/>
              <w:rPr>
                <w:noProof w:val="0"/>
              </w:rPr>
            </w:pPr>
            <w:r>
              <w:rPr>
                <w:noProof w:val="0"/>
              </w:rP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rStyle w:val="Hyperlink"/>
              </w:rPr>
            </w:pPr>
            <w:r>
              <w:rPr>
                <w:rStyle w:val="Hyperlink"/>
              </w:rPr>
              <w:t>Labor and Delivery Events</w:t>
            </w:r>
          </w:p>
          <w:p w:rsidR="00F05C7B" w:rsidRDefault="00F05C7B" w:rsidP="00EB1C20">
            <w:pPr>
              <w:pStyle w:val="TableEntry"/>
              <w:rPr>
                <w:rStyle w:val="Hyperlink"/>
              </w:rPr>
            </w:pPr>
            <w:r w:rsidRPr="00546DA6">
              <w:rPr>
                <w:noProof w:val="0"/>
              </w:rPr>
              <w:t xml:space="preserve">This section </w:t>
            </w:r>
            <w:r>
              <w:rPr>
                <w:noProof w:val="0"/>
              </w:rPr>
              <w:t>shall</w:t>
            </w:r>
            <w:r w:rsidRPr="00546DA6">
              <w:rPr>
                <w:noProof w:val="0"/>
              </w:rPr>
              <w:t xml:space="preserve"> contain information pertinent to the labor and delivery process </w:t>
            </w:r>
            <w:r>
              <w:rPr>
                <w:noProof w:val="0"/>
              </w:rPr>
              <w:t>including: date/time of labor onset, type of labor, duration of active phase of labor, spontaneous rupture of membranes (date/time), description of amniotic fluid (color, character, odor, amount/quantity), presence of particulate meconium,  delivery obstetric provider, delivery date/time,</w:t>
            </w:r>
            <w:r>
              <w:rPr>
                <w:rStyle w:val="Hyperlink"/>
                <w:noProof w:val="0"/>
                <w:color w:val="auto"/>
                <w:u w:val="none"/>
              </w:rPr>
              <w:t xml:space="preserve"> placenta delivery date/time, </w:t>
            </w:r>
            <w:proofErr w:type="spellStart"/>
            <w:r>
              <w:rPr>
                <w:rStyle w:val="Hyperlink"/>
                <w:noProof w:val="0"/>
                <w:color w:val="auto"/>
                <w:u w:val="none"/>
              </w:rPr>
              <w:t>weeks</w:t>
            </w:r>
            <w:proofErr w:type="spellEnd"/>
            <w:r>
              <w:rPr>
                <w:rStyle w:val="Hyperlink"/>
                <w:noProof w:val="0"/>
                <w:color w:val="auto"/>
                <w:u w:val="none"/>
              </w:rPr>
              <w:t xml:space="preserve"> gestation at time of delivery, presentation of fetus at delivery and fetal monitoring findings.</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noProof w:val="0"/>
              </w:rPr>
              <w:t>1.3.6.1.4.1.19376.1.5.3.1.1.21.2.3</w:t>
            </w:r>
          </w:p>
        </w:tc>
        <w:tc>
          <w:tcPr>
            <w:tcW w:w="1463" w:type="pct"/>
            <w:tcBorders>
              <w:top w:val="single" w:sz="6" w:space="0" w:color="000000"/>
              <w:left w:val="single" w:sz="6" w:space="0" w:color="000000"/>
              <w:bottom w:val="single" w:sz="6" w:space="0" w:color="000000"/>
              <w:right w:val="single" w:sz="6" w:space="0" w:color="000000"/>
            </w:tcBorders>
            <w:vAlign w:val="center"/>
          </w:tcPr>
          <w:p w:rsidR="00495601" w:rsidRDefault="00495601" w:rsidP="00495601">
            <w:pPr>
              <w:pStyle w:val="TableEntry"/>
              <w:jc w:val="center"/>
            </w:pPr>
            <w:r>
              <w:t>N/A</w:t>
            </w:r>
          </w:p>
          <w:p w:rsidR="00495601" w:rsidRDefault="00495601" w:rsidP="00495601">
            <w:pPr>
              <w:pStyle w:val="TableEntry"/>
              <w:jc w:val="center"/>
            </w:pPr>
          </w:p>
          <w:p w:rsidR="00495601" w:rsidRDefault="00495601" w:rsidP="00495601">
            <w:pPr>
              <w:pStyle w:val="TableEntry"/>
              <w:jc w:val="center"/>
            </w:pPr>
          </w:p>
          <w:p w:rsidR="00495601" w:rsidRDefault="00495601" w:rsidP="00495601">
            <w:pPr>
              <w:pStyle w:val="TableEntry"/>
              <w:jc w:val="center"/>
            </w:pPr>
          </w:p>
          <w:p w:rsidR="00F05C7B" w:rsidRDefault="00F05C7B" w:rsidP="00495601">
            <w:pPr>
              <w:pStyle w:val="TableEntry"/>
              <w:jc w:val="center"/>
              <w:rPr>
                <w:noProof w:val="0"/>
              </w:rPr>
            </w:pP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rStyle w:val="Hyperlink"/>
              </w:rPr>
            </w:pPr>
            <w:r>
              <w:rPr>
                <w:rStyle w:val="Hyperlink"/>
              </w:rPr>
              <w:t>Labor and Delivery Events: Procedures and Interventions</w:t>
            </w:r>
          </w:p>
          <w:p w:rsidR="00F05C7B" w:rsidRDefault="00F05C7B" w:rsidP="0053662C">
            <w:pPr>
              <w:pStyle w:val="TableEntry"/>
              <w:rPr>
                <w:rStyle w:val="Hyperlink"/>
              </w:rPr>
            </w:pPr>
            <w:r>
              <w:rPr>
                <w:rFonts w:eastAsia="Arial Unicode MS"/>
                <w:szCs w:val="18"/>
              </w:rPr>
              <w:t>This section shall contain procedures and interventions specific to labor and delivery events.  These may include induction</w:t>
            </w:r>
            <w:r w:rsidRPr="00BA5F94">
              <w:rPr>
                <w:rFonts w:eastAsia="Arial Unicode MS"/>
                <w:color w:val="000000" w:themeColor="text1"/>
                <w:szCs w:val="18"/>
              </w:rPr>
              <w:t xml:space="preserve">, </w:t>
            </w:r>
            <w:r w:rsidRPr="00BA5F94">
              <w:rPr>
                <w:rStyle w:val="Hyperlink"/>
                <w:color w:val="000000" w:themeColor="text1"/>
                <w:u w:val="none"/>
              </w:rPr>
              <w:t>the delivery type (e.g. vaginal, vaginal birth after cesarean section or cesarean section along with incision type),</w:t>
            </w:r>
            <w:r>
              <w:rPr>
                <w:rFonts w:eastAsia="Arial Unicode MS"/>
                <w:szCs w:val="18"/>
              </w:rPr>
              <w:t xml:space="preserve"> electronic fetal monitoring, etc.</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rFonts w:eastAsia="Arial Unicode MS"/>
                <w:szCs w:val="18"/>
              </w:rPr>
              <w:t>1.3.6.1.4.1.19376.1.5.3.1.1.13.2.11</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Pr="00966B86" w:rsidRDefault="00427797">
            <w:pPr>
              <w:pStyle w:val="TableEntry"/>
              <w:jc w:val="center"/>
            </w:pPr>
            <w: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rStyle w:val="Hyperlink"/>
              </w:rPr>
            </w:pPr>
            <w:r>
              <w:rPr>
                <w:rStyle w:val="Hyperlink"/>
              </w:rPr>
              <w:t xml:space="preserve">Labor and Delivery Events: Event Outcomes </w:t>
            </w:r>
          </w:p>
          <w:p w:rsidR="00F05C7B" w:rsidRPr="00BA5F94" w:rsidRDefault="00F05C7B">
            <w:pPr>
              <w:pStyle w:val="TableEntry"/>
              <w:rPr>
                <w:rStyle w:val="Hyperlink"/>
                <w:color w:val="000000" w:themeColor="text1"/>
                <w:u w:val="none"/>
              </w:rPr>
            </w:pPr>
            <w:r w:rsidRPr="00BA5F94">
              <w:rPr>
                <w:rStyle w:val="Hyperlink"/>
                <w:color w:val="000000" w:themeColor="text1"/>
                <w:u w:val="none"/>
              </w:rPr>
              <w:t>This section shall include event outcomes such as live birth or stillborn and also including maternal death with date/time.</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rFonts w:eastAsia="Arial Unicode MS"/>
                <w:szCs w:val="18"/>
              </w:rPr>
              <w:t>1.3.6.1.4.1.19376.1.5.3.1.1.21.2.9</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Pr="00966B86" w:rsidRDefault="00427797">
            <w:pPr>
              <w:pStyle w:val="TableEntry"/>
              <w:jc w:val="center"/>
            </w:pPr>
            <w: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rStyle w:val="Hyperlink"/>
              </w:rPr>
            </w:pPr>
            <w:r>
              <w:rPr>
                <w:rStyle w:val="Hyperlink"/>
              </w:rPr>
              <w:t>Newborn Delivery Information</w:t>
            </w:r>
          </w:p>
          <w:p w:rsidR="00F05C7B" w:rsidRPr="00BA5F94" w:rsidRDefault="00F05C7B" w:rsidP="006338B8">
            <w:pPr>
              <w:pStyle w:val="TableEntry"/>
              <w:rPr>
                <w:rStyle w:val="Hyperlink"/>
                <w:color w:val="000000" w:themeColor="text1"/>
                <w:u w:val="none"/>
              </w:rPr>
            </w:pPr>
            <w:r w:rsidRPr="00BA5F94">
              <w:rPr>
                <w:rStyle w:val="Hyperlink"/>
                <w:color w:val="000000" w:themeColor="text1"/>
                <w:u w:val="none"/>
              </w:rPr>
              <w:t>This section shall contain information pertaining to the newborns delivery including the birth date and time. This will be the same as the delivery date/time in the Labor and Delivery events section.</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t>R</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noProof w:val="0"/>
              </w:rPr>
              <w:t>1.3.6.1.4.1.19376.1.5.3.1.1.21.2.4</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27797">
            <w:pPr>
              <w:pStyle w:val="TableEntry"/>
              <w:jc w:val="center"/>
              <w:rPr>
                <w:noProof w:val="0"/>
              </w:rPr>
            </w:pPr>
            <w: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495601" w:rsidRDefault="00495601" w:rsidP="00495601">
            <w:pPr>
              <w:pStyle w:val="TableEntry"/>
              <w:rPr>
                <w:rStyle w:val="Hyperlink"/>
              </w:rPr>
            </w:pPr>
            <w:r>
              <w:rPr>
                <w:rStyle w:val="Hyperlink"/>
              </w:rPr>
              <w:lastRenderedPageBreak/>
              <w:t>Newborn Delivery Information: Coded Physical Exam Section</w:t>
            </w:r>
          </w:p>
          <w:p w:rsidR="00F05C7B" w:rsidRDefault="00F05C7B" w:rsidP="006338B8">
            <w:pPr>
              <w:pStyle w:val="TableEntry"/>
              <w:rPr>
                <w:rStyle w:val="Hyperlink"/>
              </w:rPr>
            </w:pPr>
            <w:r>
              <w:rPr>
                <w:rFonts w:eastAsia="Arial Unicode MS"/>
                <w:szCs w:val="18"/>
              </w:rPr>
              <w:t>This section shall include information about the newborn such as: gender/sex of the newborn; birthweight;  length;  head c</w:t>
            </w:r>
            <w:r w:rsidRPr="00227BCB">
              <w:rPr>
                <w:rFonts w:eastAsia="Arial Unicode MS"/>
                <w:szCs w:val="18"/>
              </w:rPr>
              <w:t>ircumference</w:t>
            </w:r>
            <w:r>
              <w:rPr>
                <w:rFonts w:eastAsia="Arial Unicode MS"/>
                <w:szCs w:val="18"/>
              </w:rPr>
              <w:t>; cord vessel c</w:t>
            </w:r>
            <w:r w:rsidRPr="00227BCB">
              <w:rPr>
                <w:rFonts w:eastAsia="Arial Unicode MS"/>
                <w:szCs w:val="18"/>
              </w:rPr>
              <w:t>ount</w:t>
            </w:r>
            <w:r>
              <w:rPr>
                <w:rFonts w:eastAsia="Arial Unicode MS"/>
                <w:szCs w:val="18"/>
              </w:rPr>
              <w:t>; gestational age a</w:t>
            </w:r>
            <w:r w:rsidRPr="00227BCB">
              <w:rPr>
                <w:rFonts w:eastAsia="Arial Unicode MS"/>
                <w:szCs w:val="18"/>
              </w:rPr>
              <w:t>ssessment</w:t>
            </w:r>
            <w:r>
              <w:rPr>
                <w:rFonts w:eastAsia="Arial Unicode MS"/>
                <w:szCs w:val="18"/>
              </w:rPr>
              <w:t>; size (AGA, SGA or LGA); apgar score a</w:t>
            </w:r>
            <w:r w:rsidRPr="00227BCB">
              <w:rPr>
                <w:rFonts w:eastAsia="Arial Unicode MS"/>
                <w:szCs w:val="18"/>
              </w:rPr>
              <w:t xml:space="preserve">ssessment </w:t>
            </w:r>
            <w:r>
              <w:rPr>
                <w:rFonts w:eastAsia="Arial Unicode MS"/>
                <w:szCs w:val="18"/>
              </w:rPr>
              <w:t>; vital signs, physical exam f</w:t>
            </w:r>
            <w:r w:rsidRPr="00227BCB">
              <w:rPr>
                <w:rFonts w:eastAsia="Arial Unicode MS"/>
                <w:szCs w:val="18"/>
              </w:rPr>
              <w:t>indings</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rPr>
                <w:rFonts w:eastAsia="Arial Unicode MS"/>
                <w:szCs w:val="18"/>
              </w:rPr>
              <w:t>R</w:t>
            </w:r>
            <w:ins w:id="386" w:author="jamillar" w:date="2010-07-31T13:47:00Z">
              <w:r w:rsidR="00E50674">
                <w:rPr>
                  <w:rFonts w:eastAsia="Arial Unicode MS"/>
                  <w:szCs w:val="18"/>
                </w:rPr>
                <w:t>2</w:t>
              </w:r>
            </w:ins>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rFonts w:eastAsia="Arial Unicode MS"/>
                <w:szCs w:val="18"/>
              </w:rPr>
              <w:t>1.3.6.1.4.1.19376.1.5.3.1.1.9.15.1</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27797">
            <w:pPr>
              <w:pStyle w:val="TableEntry"/>
              <w:jc w:val="center"/>
              <w:rPr>
                <w:noProof w:val="0"/>
              </w:rPr>
            </w:pPr>
            <w:r>
              <w:t>N/A</w:t>
            </w:r>
            <w:r w:rsidR="00F05C7B">
              <w:rPr>
                <w:rFonts w:eastAsia="Arial Unicode MS"/>
                <w:szCs w:val="18"/>
              </w:rPr>
              <w:t xml:space="preserve"> </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Pr="00495601" w:rsidRDefault="00495601" w:rsidP="00445ABE">
            <w:pPr>
              <w:pStyle w:val="TableEntry"/>
              <w:rPr>
                <w:color w:val="0000FF"/>
                <w:u w:val="single"/>
              </w:rPr>
            </w:pPr>
            <w:r>
              <w:rPr>
                <w:rStyle w:val="Hyperlink"/>
              </w:rPr>
              <w:t>Newborn Delivery Information: Problems</w:t>
            </w:r>
          </w:p>
          <w:p w:rsidR="00F05C7B" w:rsidRDefault="00F05C7B" w:rsidP="006338B8">
            <w:pPr>
              <w:pStyle w:val="TableEntry"/>
              <w:rPr>
                <w:rStyle w:val="Hyperlink"/>
              </w:rPr>
            </w:pPr>
            <w:r>
              <w:rPr>
                <w:rFonts w:eastAsia="Arial Unicode MS"/>
                <w:szCs w:val="18"/>
              </w:rPr>
              <w:t>This section shall describe problems that the newborn might have had during or immediately prior to delivery as well as delivery c</w:t>
            </w:r>
            <w:r w:rsidRPr="00227BCB">
              <w:rPr>
                <w:rFonts w:eastAsia="Arial Unicode MS"/>
                <w:szCs w:val="18"/>
              </w:rPr>
              <w:t>omplications</w:t>
            </w:r>
            <w:r>
              <w:rPr>
                <w:rFonts w:eastAsia="Arial Unicode MS"/>
                <w:szCs w:val="18"/>
              </w:rPr>
              <w:t>.</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rPr>
                <w:rFonts w:eastAsia="Arial Unicode MS"/>
                <w:szCs w:val="18"/>
              </w:rP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rStyle w:val="Hyperlink"/>
                <w:rFonts w:eastAsia="Arial Unicode MS"/>
                <w:color w:val="auto"/>
                <w:szCs w:val="18"/>
                <w:u w:val="none"/>
              </w:rPr>
              <w:t>1.3.6.1.4.1.19376.1.5.3.1.3.6</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27797">
            <w:pPr>
              <w:pStyle w:val="TableEntry"/>
              <w:jc w:val="center"/>
              <w:rPr>
                <w:noProof w:val="0"/>
              </w:rPr>
            </w:pPr>
            <w: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495601" w:rsidRDefault="00495601" w:rsidP="00445ABE">
            <w:pPr>
              <w:pStyle w:val="TableEntry"/>
              <w:rPr>
                <w:rStyle w:val="Hyperlink"/>
              </w:rPr>
            </w:pPr>
            <w:r>
              <w:rPr>
                <w:rStyle w:val="Hyperlink"/>
              </w:rPr>
              <w:t>Newborn Delivery Information: Procedures and Interventions</w:t>
            </w:r>
          </w:p>
          <w:p w:rsidR="00F05C7B" w:rsidRDefault="00F05C7B" w:rsidP="006338B8">
            <w:pPr>
              <w:pStyle w:val="TableEntry"/>
              <w:rPr>
                <w:rStyle w:val="Hyperlink"/>
              </w:rPr>
            </w:pPr>
            <w:r>
              <w:rPr>
                <w:rFonts w:eastAsia="Arial Unicode MS"/>
                <w:szCs w:val="18"/>
              </w:rPr>
              <w:t>This section shall include the procedures and interventions received by the newborn such as suction or resuscitation.</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rPr>
                <w:rFonts w:eastAsia="Arial Unicode MS"/>
                <w:szCs w:val="18"/>
              </w:rP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rFonts w:eastAsia="Arial Unicode MS"/>
                <w:szCs w:val="18"/>
              </w:rPr>
              <w:t>1.3.6.1.4.1.19376.1.5.3.1.1.13.2.11</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27797">
            <w:pPr>
              <w:pStyle w:val="TableEntry"/>
              <w:jc w:val="center"/>
              <w:rPr>
                <w:noProof w:val="0"/>
              </w:rPr>
            </w:pPr>
            <w: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Pr="00495601" w:rsidRDefault="00495601" w:rsidP="00445ABE">
            <w:pPr>
              <w:pStyle w:val="TableEntry"/>
              <w:rPr>
                <w:color w:val="0000FF"/>
                <w:u w:val="single"/>
              </w:rPr>
            </w:pPr>
            <w:r>
              <w:rPr>
                <w:rStyle w:val="Hyperlink"/>
              </w:rPr>
              <w:t xml:space="preserve">Newborn Delivery Information: Medications Administered </w:t>
            </w:r>
          </w:p>
          <w:p w:rsidR="00F05C7B" w:rsidRPr="00227BCB" w:rsidRDefault="00F05C7B" w:rsidP="00227BCB">
            <w:pPr>
              <w:pStyle w:val="TableEntry"/>
              <w:rPr>
                <w:rFonts w:eastAsia="Arial Unicode MS"/>
                <w:szCs w:val="18"/>
              </w:rPr>
            </w:pPr>
            <w:r>
              <w:rPr>
                <w:rFonts w:eastAsia="Arial Unicode MS"/>
                <w:szCs w:val="18"/>
              </w:rPr>
              <w:t xml:space="preserve">This section shall include the medication that was administered to the newborn while in the birthing suite such as:  </w:t>
            </w:r>
            <w:r w:rsidRPr="00227BCB">
              <w:rPr>
                <w:rFonts w:eastAsia="Arial Unicode MS"/>
                <w:szCs w:val="18"/>
              </w:rPr>
              <w:t>Vitamin K (</w:t>
            </w:r>
            <w:r w:rsidRPr="00525C1B">
              <w:rPr>
                <w:rStyle w:val="spelle"/>
                <w:bCs/>
              </w:rPr>
              <w:t>Aquamephyton)</w:t>
            </w:r>
            <w:r w:rsidRPr="00227BCB">
              <w:rPr>
                <w:rFonts w:eastAsia="Arial Unicode MS"/>
                <w:szCs w:val="18"/>
              </w:rPr>
              <w:t xml:space="preserve"> injection</w:t>
            </w:r>
            <w:r>
              <w:rPr>
                <w:rFonts w:eastAsia="Arial Unicode MS"/>
                <w:szCs w:val="18"/>
              </w:rPr>
              <w:t>; erythromycin eye o</w:t>
            </w:r>
            <w:r w:rsidRPr="00227BCB">
              <w:rPr>
                <w:rFonts w:eastAsia="Arial Unicode MS"/>
                <w:szCs w:val="18"/>
              </w:rPr>
              <w:t>intment</w:t>
            </w:r>
            <w:r>
              <w:rPr>
                <w:rFonts w:eastAsia="Arial Unicode MS"/>
                <w:szCs w:val="18"/>
              </w:rPr>
              <w:t>;</w:t>
            </w:r>
          </w:p>
          <w:p w:rsidR="00F05C7B" w:rsidRDefault="00F05C7B" w:rsidP="00227BCB">
            <w:pPr>
              <w:pStyle w:val="TableEntry"/>
              <w:rPr>
                <w:rStyle w:val="Hyperlink"/>
              </w:rPr>
            </w:pPr>
            <w:r>
              <w:rPr>
                <w:rFonts w:eastAsia="Arial Unicode MS"/>
                <w:szCs w:val="18"/>
              </w:rPr>
              <w:t>and resuscitation m</w:t>
            </w:r>
            <w:r w:rsidRPr="00227BCB">
              <w:rPr>
                <w:rFonts w:eastAsia="Arial Unicode MS"/>
                <w:szCs w:val="18"/>
              </w:rPr>
              <w:t>edications (if any)</w:t>
            </w:r>
            <w:r w:rsidR="00495601">
              <w:rPr>
                <w:rFonts w:eastAsia="Arial Unicode MS"/>
                <w:szCs w:val="18"/>
              </w:rPr>
              <w:t xml:space="preserve"> including date, time, and route of administration.</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rPr>
                <w:rFonts w:eastAsia="Arial Unicode MS"/>
                <w:szCs w:val="18"/>
              </w:rP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rFonts w:eastAsia="Arial Unicode MS"/>
                <w:szCs w:val="18"/>
              </w:rPr>
              <w:t>1.3.6.1.4.1.19376.1.5.3.1.3.21</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27797">
            <w:pPr>
              <w:pStyle w:val="TableEntry"/>
              <w:jc w:val="center"/>
              <w:rPr>
                <w:noProof w:val="0"/>
              </w:rPr>
            </w:pPr>
            <w: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495601" w:rsidRDefault="00495601" w:rsidP="00495601">
            <w:pPr>
              <w:pStyle w:val="TableEntry"/>
              <w:rPr>
                <w:rStyle w:val="Hyperlink"/>
              </w:rPr>
            </w:pPr>
            <w:r>
              <w:rPr>
                <w:rStyle w:val="Hyperlink"/>
              </w:rPr>
              <w:t>Newborn Delivery Information: Event Outcomes</w:t>
            </w:r>
          </w:p>
          <w:p w:rsidR="00F05C7B" w:rsidRDefault="00F05C7B" w:rsidP="00970396">
            <w:pPr>
              <w:pStyle w:val="TableEntry"/>
              <w:rPr>
                <w:rStyle w:val="Hyperlink"/>
              </w:rPr>
            </w:pPr>
            <w:r>
              <w:rPr>
                <w:rFonts w:eastAsia="Arial Unicode MS"/>
                <w:szCs w:val="18"/>
              </w:rPr>
              <w:t xml:space="preserve">This section shall include the outcomes of the procedures and interventions such as a resuscitation event.  </w:t>
            </w:r>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rPr>
                <w:rFonts w:eastAsia="Arial Unicode MS"/>
                <w:szCs w:val="18"/>
              </w:rP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noProof w:val="0"/>
              </w:rPr>
            </w:pPr>
            <w:r>
              <w:rPr>
                <w:rFonts w:eastAsia="Arial Unicode MS"/>
                <w:szCs w:val="18"/>
              </w:rPr>
              <w:t>1.3.6.1.4.1.19376.1.5.3.1.1.21.2.9</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27797">
            <w:pPr>
              <w:pStyle w:val="TableEntry"/>
              <w:jc w:val="center"/>
              <w:rPr>
                <w:noProof w:val="0"/>
              </w:rPr>
            </w:pPr>
            <w:r>
              <w:t>N/A</w:t>
            </w:r>
          </w:p>
        </w:tc>
      </w:tr>
      <w:tr w:rsidR="00F05C7B" w:rsidTr="00F250F8">
        <w:trPr>
          <w:cantSplit/>
        </w:trPr>
        <w:tc>
          <w:tcPr>
            <w:tcW w:w="1516"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rPr>
                <w:rStyle w:val="Hyperlink"/>
              </w:rPr>
            </w:pPr>
            <w:r>
              <w:rPr>
                <w:rStyle w:val="Hyperlink"/>
              </w:rPr>
              <w:t>Intake and Output</w:t>
            </w:r>
          </w:p>
          <w:p w:rsidR="00F05C7B" w:rsidRPr="00495601" w:rsidRDefault="00F05C7B" w:rsidP="006338B8">
            <w:pPr>
              <w:pStyle w:val="TableEntry"/>
              <w:rPr>
                <w:rStyle w:val="Hyperlink"/>
                <w:color w:val="000000" w:themeColor="text1"/>
                <w:u w:val="none"/>
              </w:rPr>
            </w:pPr>
            <w:del w:id="387" w:author="tsoutherland" w:date="2010-08-03T00:07:00Z">
              <w:r w:rsidRPr="00495601" w:rsidDel="003840B9">
                <w:rPr>
                  <w:rStyle w:val="Hyperlink"/>
                  <w:color w:val="000000" w:themeColor="text1"/>
                  <w:u w:val="none"/>
                </w:rPr>
                <w:delText>This section shall include any intake and output while the newborn is in the delivery suite such as: first urine/void; stool; gastric output; and if breast fed in the delivery room.</w:delText>
              </w:r>
            </w:del>
          </w:p>
        </w:tc>
        <w:tc>
          <w:tcPr>
            <w:tcW w:w="438" w:type="pct"/>
            <w:tcBorders>
              <w:top w:val="single" w:sz="6" w:space="0" w:color="000000"/>
              <w:left w:val="single" w:sz="6" w:space="0" w:color="000000"/>
              <w:bottom w:val="single" w:sz="6" w:space="0" w:color="000000"/>
              <w:right w:val="single" w:sz="6" w:space="0" w:color="000000"/>
            </w:tcBorders>
            <w:vAlign w:val="center"/>
          </w:tcPr>
          <w:p w:rsidR="00F05C7B" w:rsidRDefault="00F05C7B">
            <w:pPr>
              <w:pStyle w:val="TableEntry"/>
            </w:pPr>
            <w:r>
              <w:t>R2</w:t>
            </w:r>
          </w:p>
        </w:tc>
        <w:tc>
          <w:tcPr>
            <w:tcW w:w="1583" w:type="pct"/>
            <w:tcBorders>
              <w:top w:val="single" w:sz="6" w:space="0" w:color="000000"/>
              <w:left w:val="single" w:sz="6" w:space="0" w:color="000000"/>
              <w:bottom w:val="single" w:sz="6" w:space="0" w:color="000000"/>
              <w:right w:val="single" w:sz="6" w:space="0" w:color="000000"/>
            </w:tcBorders>
            <w:vAlign w:val="center"/>
          </w:tcPr>
          <w:p w:rsidR="00F05C7B" w:rsidRPr="007F6516" w:rsidRDefault="00492F99">
            <w:pPr>
              <w:pStyle w:val="TableEntry"/>
              <w:rPr>
                <w:noProof w:val="0"/>
                <w:szCs w:val="18"/>
              </w:rPr>
            </w:pPr>
            <w:r w:rsidRPr="00492F99">
              <w:rPr>
                <w:rStyle w:val="apple-style-span"/>
                <w:color w:val="000000"/>
                <w:szCs w:val="18"/>
                <w:rPrChange w:id="388" w:author="jamillar" w:date="2010-07-31T13:59:00Z">
                  <w:rPr>
                    <w:rStyle w:val="apple-style-span"/>
                    <w:rFonts w:ascii="Arial" w:hAnsi="Arial" w:cs="Arial"/>
                    <w:noProof w:val="0"/>
                    <w:color w:val="000000"/>
                    <w:sz w:val="16"/>
                    <w:szCs w:val="16"/>
                  </w:rPr>
                </w:rPrChange>
              </w:rPr>
              <w:t>1.3.6.1.4.1.19376.1.5.3.1.1.20.2.3</w:t>
            </w:r>
          </w:p>
        </w:tc>
        <w:tc>
          <w:tcPr>
            <w:tcW w:w="1463" w:type="pct"/>
            <w:tcBorders>
              <w:top w:val="single" w:sz="6" w:space="0" w:color="000000"/>
              <w:left w:val="single" w:sz="6" w:space="0" w:color="000000"/>
              <w:bottom w:val="single" w:sz="6" w:space="0" w:color="000000"/>
              <w:right w:val="single" w:sz="6" w:space="0" w:color="000000"/>
            </w:tcBorders>
            <w:vAlign w:val="center"/>
          </w:tcPr>
          <w:p w:rsidR="00F05C7B" w:rsidRDefault="00427797">
            <w:pPr>
              <w:pStyle w:val="TableEntry"/>
              <w:jc w:val="center"/>
              <w:rPr>
                <w:noProof w:val="0"/>
              </w:rPr>
            </w:pPr>
            <w:r>
              <w:t>N/A</w:t>
            </w:r>
          </w:p>
        </w:tc>
      </w:tr>
      <w:tr w:rsidR="003840B9" w:rsidDel="003840B9" w:rsidTr="00F250F8">
        <w:trPr>
          <w:cantSplit/>
          <w:del w:id="389" w:author="tsoutherland" w:date="2010-08-03T00:07:00Z"/>
        </w:trPr>
        <w:tc>
          <w:tcPr>
            <w:tcW w:w="1516" w:type="pct"/>
            <w:tcBorders>
              <w:top w:val="single" w:sz="6" w:space="0" w:color="000000"/>
              <w:left w:val="single" w:sz="6" w:space="0" w:color="000000"/>
              <w:bottom w:val="single" w:sz="6" w:space="0" w:color="000000"/>
              <w:right w:val="single" w:sz="6" w:space="0" w:color="000000"/>
            </w:tcBorders>
            <w:vAlign w:val="center"/>
          </w:tcPr>
          <w:p w:rsidR="003840B9" w:rsidDel="003840B9" w:rsidRDefault="003840B9" w:rsidP="003840B9">
            <w:pPr>
              <w:pStyle w:val="TableEntry"/>
              <w:ind w:left="0"/>
              <w:rPr>
                <w:del w:id="390" w:author="tsoutherland" w:date="2010-08-03T00:03:00Z"/>
                <w:rStyle w:val="Hyperlink"/>
              </w:rPr>
              <w:pPrChange w:id="391" w:author="tsoutherland" w:date="2010-08-03T00:04:00Z">
                <w:pPr>
                  <w:pStyle w:val="TableEntry"/>
                </w:pPr>
              </w:pPrChange>
            </w:pPr>
            <w:del w:id="392" w:author="tsoutherland" w:date="2010-08-03T00:03:00Z">
              <w:r w:rsidDel="003840B9">
                <w:rPr>
                  <w:rStyle w:val="Hyperlink"/>
                </w:rPr>
                <w:delText xml:space="preserve">Coded Results </w:delText>
              </w:r>
            </w:del>
          </w:p>
          <w:p w:rsidR="003840B9" w:rsidRPr="00495601" w:rsidDel="003840B9" w:rsidRDefault="003840B9" w:rsidP="003840B9">
            <w:pPr>
              <w:pStyle w:val="TableEntry"/>
              <w:ind w:left="0"/>
              <w:rPr>
                <w:del w:id="393" w:author="tsoutherland" w:date="2010-08-03T00:07:00Z"/>
                <w:rStyle w:val="Hyperlink"/>
                <w:color w:val="000000" w:themeColor="text1"/>
                <w:u w:val="none"/>
              </w:rPr>
              <w:pPrChange w:id="394" w:author="tsoutherland" w:date="2010-08-03T00:04:00Z">
                <w:pPr>
                  <w:pStyle w:val="TableEntry"/>
                </w:pPr>
              </w:pPrChange>
            </w:pPr>
            <w:del w:id="395" w:author="tsoutherland" w:date="2010-08-02T23:49:00Z">
              <w:r w:rsidRPr="00495601" w:rsidDel="0046345E">
                <w:rPr>
                  <w:rStyle w:val="Hyperlink"/>
                  <w:color w:val="000000" w:themeColor="text1"/>
                  <w:u w:val="none"/>
                </w:rPr>
                <w:delText>This section shall contain any lab draws during the delivery time interval including: Cord Blood Gas(es); Cord Blood for Type/Cross, Rh and Coomb’s Test</w:delText>
              </w:r>
            </w:del>
          </w:p>
        </w:tc>
        <w:tc>
          <w:tcPr>
            <w:tcW w:w="438" w:type="pct"/>
            <w:tcBorders>
              <w:top w:val="single" w:sz="6" w:space="0" w:color="000000"/>
              <w:left w:val="single" w:sz="6" w:space="0" w:color="000000"/>
              <w:bottom w:val="single" w:sz="6" w:space="0" w:color="000000"/>
              <w:right w:val="single" w:sz="6" w:space="0" w:color="000000"/>
            </w:tcBorders>
            <w:vAlign w:val="center"/>
          </w:tcPr>
          <w:p w:rsidR="003840B9" w:rsidDel="003840B9" w:rsidRDefault="003840B9">
            <w:pPr>
              <w:pStyle w:val="TableEntry"/>
              <w:rPr>
                <w:del w:id="396" w:author="tsoutherland" w:date="2010-08-03T00:07:00Z"/>
              </w:rPr>
            </w:pPr>
            <w:del w:id="397" w:author="tsoutherland" w:date="2010-08-03T00:03:00Z">
              <w:r w:rsidDel="003840B9">
                <w:delText>R2</w:delText>
              </w:r>
            </w:del>
          </w:p>
        </w:tc>
        <w:tc>
          <w:tcPr>
            <w:tcW w:w="1583" w:type="pct"/>
            <w:tcBorders>
              <w:top w:val="single" w:sz="6" w:space="0" w:color="000000"/>
              <w:left w:val="single" w:sz="6" w:space="0" w:color="000000"/>
              <w:bottom w:val="single" w:sz="6" w:space="0" w:color="000000"/>
              <w:right w:val="single" w:sz="6" w:space="0" w:color="000000"/>
            </w:tcBorders>
            <w:vAlign w:val="center"/>
          </w:tcPr>
          <w:p w:rsidR="003840B9" w:rsidDel="003840B9" w:rsidRDefault="003840B9">
            <w:pPr>
              <w:pStyle w:val="TableEntry"/>
              <w:rPr>
                <w:del w:id="398" w:author="tsoutherland" w:date="2010-08-03T00:07:00Z"/>
                <w:noProof w:val="0"/>
              </w:rPr>
            </w:pPr>
            <w:del w:id="399" w:author="tsoutherland" w:date="2010-08-03T00:03:00Z">
              <w:r w:rsidDel="003840B9">
                <w:rPr>
                  <w:noProof w:val="0"/>
                </w:rPr>
                <w:delText>1.3.6.1.4.1.19376.1.5.3.1.3.28</w:delText>
              </w:r>
            </w:del>
          </w:p>
        </w:tc>
        <w:tc>
          <w:tcPr>
            <w:tcW w:w="1463" w:type="pct"/>
            <w:tcBorders>
              <w:top w:val="single" w:sz="6" w:space="0" w:color="000000"/>
              <w:left w:val="single" w:sz="6" w:space="0" w:color="000000"/>
              <w:bottom w:val="single" w:sz="6" w:space="0" w:color="000000"/>
              <w:right w:val="single" w:sz="6" w:space="0" w:color="000000"/>
            </w:tcBorders>
            <w:vAlign w:val="center"/>
          </w:tcPr>
          <w:p w:rsidR="003840B9" w:rsidDel="003840B9" w:rsidRDefault="003840B9">
            <w:pPr>
              <w:pStyle w:val="TableEntry"/>
              <w:jc w:val="center"/>
              <w:rPr>
                <w:del w:id="400" w:author="tsoutherland" w:date="2010-08-03T00:07:00Z"/>
                <w:noProof w:val="0"/>
              </w:rPr>
            </w:pPr>
            <w:del w:id="401" w:author="tsoutherland" w:date="2010-08-03T00:03:00Z">
              <w:r w:rsidDel="003840B9">
                <w:delText>N/A</w:delText>
              </w:r>
            </w:del>
          </w:p>
        </w:tc>
      </w:tr>
    </w:tbl>
    <w:p w:rsidR="005F4402" w:rsidRDefault="005F4402">
      <w:pPr>
        <w:pStyle w:val="Note"/>
        <w:jc w:val="center"/>
      </w:pPr>
      <w:r>
        <w:t xml:space="preserve"> </w:t>
      </w:r>
    </w:p>
    <w:p w:rsidR="005F4402" w:rsidRDefault="005F4402">
      <w:pPr>
        <w:pStyle w:val="Heading5"/>
        <w:numPr>
          <w:ilvl w:val="0"/>
          <w:numId w:val="0"/>
        </w:numPr>
        <w:ind w:left="1008" w:hanging="1008"/>
      </w:pPr>
      <w:r>
        <w:lastRenderedPageBreak/>
        <w:t>6.3.1.B.5 Conformance</w:t>
      </w:r>
    </w:p>
    <w:p w:rsidR="005F4402" w:rsidRDefault="005F4402">
      <w:pPr>
        <w:pStyle w:val="BodyText"/>
      </w:pPr>
      <w:r>
        <w:t xml:space="preserve">CDA Release 2.0 documents that conform to the requirements of this content module </w:t>
      </w:r>
      <w:r w:rsidR="006338B8">
        <w:t>shall</w:t>
      </w:r>
      <w:r>
        <w:t xml:space="preserve"> indicate their conformance by the inclusion of the appropriate &lt;templateId&gt; elements in the header of the document. This is shown in the sample document below. A CDA Document may conform to more than one template. This content module inherits from the </w:t>
      </w:r>
      <w:r>
        <w:rPr>
          <w:rStyle w:val="Hyperlink"/>
        </w:rPr>
        <w:t xml:space="preserve">Medical Summary </w:t>
      </w:r>
      <w:r>
        <w:t xml:space="preserve">content module, and so must conform to the requirements of that template as well, thus all &lt;templateId&gt; elements shown in the example below </w:t>
      </w:r>
      <w:r w:rsidR="006338B8">
        <w:t>shall</w:t>
      </w:r>
      <w:r>
        <w:t xml:space="preserve"> be included. </w:t>
      </w:r>
    </w:p>
    <w:p w:rsidR="005F4402" w:rsidRDefault="005F4402">
      <w:pPr>
        <w:pStyle w:val="XMLFragment"/>
        <w:rPr>
          <w:lang w:val="nl-NL"/>
        </w:rPr>
      </w:pPr>
      <w:r>
        <w:rPr>
          <w:lang w:val="nl-NL"/>
        </w:rPr>
        <w:lastRenderedPageBreak/>
        <w:t>&lt;ClinicalDocument xmlns='urn:hl7-org:v3'&gt;</w:t>
      </w:r>
    </w:p>
    <w:p w:rsidR="005F4402" w:rsidRDefault="005F4402">
      <w:pPr>
        <w:pStyle w:val="XMLFragment"/>
        <w:rPr>
          <w:lang w:val="de-DE"/>
        </w:rPr>
      </w:pPr>
      <w:r>
        <w:rPr>
          <w:lang w:val="nl-NL"/>
        </w:rPr>
        <w:t xml:space="preserve">  &lt;typeId </w:t>
      </w:r>
      <w:r>
        <w:rPr>
          <w:lang w:val="de-DE"/>
        </w:rPr>
        <w:t>extension="POCD_HD000040" root="2.16.840.1.113883.1.3"/&gt;</w:t>
      </w:r>
    </w:p>
    <w:p w:rsidR="005F4402" w:rsidRDefault="005F4402">
      <w:pPr>
        <w:pStyle w:val="XMLFragment"/>
        <w:rPr>
          <w:lang w:val="de-DE"/>
        </w:rPr>
      </w:pPr>
      <w:r>
        <w:rPr>
          <w:lang w:val="de-DE"/>
        </w:rPr>
        <w:t xml:space="preserve">  &lt;templateId root='1.3.6.1.4.1.19376.1.5.3.1.1.2'/&gt;&lt;!--Medical Summary--&gt;</w:t>
      </w:r>
      <w:r>
        <w:rPr>
          <w:lang w:val="de-DE"/>
        </w:rPr>
        <w:br/>
        <w:t xml:space="preserve">  &lt;templateId root='1.3.6.1.4.1.19376.1.5.3.1.1.21.1.2'/&gt;&lt;!--Labor and Delivery Summary--&gt;</w:t>
      </w:r>
    </w:p>
    <w:p w:rsidR="005F4402" w:rsidRDefault="005F4402">
      <w:pPr>
        <w:pStyle w:val="XMLFragment"/>
        <w:rPr>
          <w:lang w:val="de-DE"/>
        </w:rPr>
      </w:pPr>
      <w:r>
        <w:rPr>
          <w:lang w:val="de-DE"/>
        </w:rPr>
        <w:t xml:space="preserve">  &lt;id root=' ' extension=' '/&gt;</w:t>
      </w:r>
    </w:p>
    <w:p w:rsidR="005F4402" w:rsidRDefault="005F4402">
      <w:pPr>
        <w:pStyle w:val="XMLFragment"/>
        <w:rPr>
          <w:lang w:val="de-DE"/>
        </w:rPr>
      </w:pPr>
      <w:r>
        <w:rPr>
          <w:lang w:val="de-DE"/>
        </w:rPr>
        <w:t xml:space="preserve">  &lt;code code='57057-2' displayName='Labor and delivery summary'</w:t>
      </w:r>
    </w:p>
    <w:p w:rsidR="005F4402" w:rsidRDefault="005F4402">
      <w:pPr>
        <w:pStyle w:val="XMLFragment"/>
        <w:rPr>
          <w:lang w:val="de-DE"/>
        </w:rPr>
      </w:pPr>
      <w:r>
        <w:rPr>
          <w:lang w:val="de-DE"/>
        </w:rPr>
        <w:t xml:space="preserve">    codeSystem='2.16.840.1.113883.6.1' codeSystemName='LOINC'/&gt;</w:t>
      </w:r>
    </w:p>
    <w:p w:rsidR="005F4402" w:rsidRDefault="005F4402">
      <w:pPr>
        <w:pStyle w:val="XMLFragment"/>
        <w:rPr>
          <w:lang w:val="de-DE"/>
        </w:rPr>
      </w:pPr>
      <w:r>
        <w:rPr>
          <w:lang w:val="de-DE"/>
        </w:rPr>
        <w:t xml:space="preserve">  &lt;title&gt;Labor and Delivery Summary&lt;/title&gt;</w:t>
      </w:r>
    </w:p>
    <w:p w:rsidR="005F4402" w:rsidRDefault="005F4402">
      <w:pPr>
        <w:pStyle w:val="XMLFragment"/>
      </w:pPr>
      <w:r>
        <w:t xml:space="preserve">  &lt;effectiveTime value='20080601012005'/&gt;</w:t>
      </w:r>
    </w:p>
    <w:p w:rsidR="005F4402" w:rsidRDefault="005F4402">
      <w:pPr>
        <w:pStyle w:val="XMLFragment"/>
      </w:pPr>
      <w:r>
        <w:t xml:space="preserve">  &lt;confidentialityCode code='N' displayName='Normal' </w:t>
      </w:r>
    </w:p>
    <w:p w:rsidR="005F4402" w:rsidRDefault="005F4402">
      <w:pPr>
        <w:pStyle w:val="XMLFragment"/>
      </w:pPr>
      <w:r>
        <w:t xml:space="preserve">    codeSystem='2.16.840.1.113883.5.25' codeSystemName='Confidentiality' /&gt;</w:t>
      </w:r>
    </w:p>
    <w:p w:rsidR="005F4402" w:rsidRDefault="005F4402">
      <w:pPr>
        <w:pStyle w:val="XMLFragment"/>
        <w:rPr>
          <w:lang w:val="fr-FR"/>
        </w:rPr>
      </w:pPr>
      <w:r>
        <w:t xml:space="preserve">  </w:t>
      </w:r>
      <w:r>
        <w:rPr>
          <w:lang w:val="fr-FR"/>
        </w:rPr>
        <w:t xml:space="preserve">&lt;languageCode code='en-US'/&gt;     </w:t>
      </w:r>
    </w:p>
    <w:p w:rsidR="005F4402" w:rsidRDefault="005F4402">
      <w:pPr>
        <w:pStyle w:val="XMLFragment"/>
        <w:rPr>
          <w:lang w:val="fr-FR"/>
        </w:rPr>
      </w:pPr>
      <w:r>
        <w:rPr>
          <w:lang w:val="fr-FR"/>
        </w:rPr>
        <w:t xml:space="preserve">     :</w:t>
      </w:r>
    </w:p>
    <w:p w:rsidR="005F4402" w:rsidRDefault="005F4402">
      <w:pPr>
        <w:pStyle w:val="XMLFragment"/>
        <w:rPr>
          <w:lang w:val="fr-FR"/>
        </w:rPr>
      </w:pPr>
      <w:r>
        <w:rPr>
          <w:lang w:val="fr-FR"/>
        </w:rPr>
        <w:t xml:space="preserve">  &lt;component&gt;&lt;structuredBody&gt;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1.3.6.1.4.1.19376.1.5.3.1.3.3</w:t>
      </w:r>
      <w:r>
        <w:t>'/&gt;</w:t>
      </w:r>
    </w:p>
    <w:p w:rsidR="005F4402" w:rsidRDefault="005F4402">
      <w:pPr>
        <w:pStyle w:val="XMLFragment"/>
      </w:pPr>
      <w:r>
        <w:t xml:space="preserve">        &lt;!-- Required Hospital Admission Diagnosis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1.3.6.1.4.1.19376.1.5.3.1.3.20</w:t>
      </w:r>
      <w:r>
        <w:t>'/&gt;</w:t>
      </w:r>
    </w:p>
    <w:p w:rsidR="005F4402" w:rsidRDefault="005F4402">
      <w:pPr>
        <w:pStyle w:val="XMLFragment"/>
      </w:pPr>
      <w:r>
        <w:t xml:space="preserve">        &lt;!-- Required if known Admission Medication History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hyperlink w:anchor="_1.3.6.1.4.1.19376.1.5.3.1.1.13.2.1.htm" w:tooltip="1.3.6.1.4.1.19376.1.5.3.1.1.13.2.1" w:history="1">
        <w:r>
          <w:rPr>
            <w:rStyle w:val="Hyperlink"/>
            <w:bCs/>
          </w:rPr>
          <w:t>1.3.6.1.4.1.19376.1.5.3.1.1.13.2.1</w:t>
        </w:r>
      </w:hyperlink>
      <w:r>
        <w:t>'/&gt;</w:t>
      </w:r>
    </w:p>
    <w:p w:rsidR="005F4402" w:rsidRDefault="005F4402">
      <w:pPr>
        <w:pStyle w:val="XMLFragment"/>
      </w:pPr>
      <w:r>
        <w:t xml:space="preserve">        &lt;!-- Required Chief Complaint Section content --&gt;</w:t>
      </w:r>
    </w:p>
    <w:p w:rsidR="005F4402" w:rsidRDefault="005F4402">
      <w:pPr>
        <w:pStyle w:val="XMLFragment"/>
      </w:pPr>
      <w:r>
        <w:t xml:space="preserve">      &lt;/section&gt;</w:t>
      </w:r>
    </w:p>
    <w:p w:rsidR="005F4402" w:rsidRDefault="005F4402">
      <w:pPr>
        <w:pStyle w:val="XMLFragment"/>
      </w:pPr>
      <w:r>
        <w:t xml:space="preserve">    &lt;/component&gt;</w:t>
      </w:r>
      <w:r>
        <w:br/>
      </w: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1.3.6.1.4.1.19376.1.5.3.1.1.10.3.2</w:t>
      </w:r>
      <w:r>
        <w:t>'/&gt;</w:t>
      </w:r>
    </w:p>
    <w:p w:rsidR="005F4402" w:rsidRDefault="005F4402">
      <w:pPr>
        <w:pStyle w:val="XMLFragment"/>
      </w:pPr>
      <w:r>
        <w:t xml:space="preserve">        &lt;!-- Required Transport Mode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1.3.6.1.4.1.19376.1.5.3.1.1.13.2.5</w:t>
      </w:r>
      <w:r>
        <w:t>'/&gt;</w:t>
      </w:r>
    </w:p>
    <w:p w:rsidR="005F4402" w:rsidRDefault="005F4402">
      <w:pPr>
        <w:pStyle w:val="XMLFragment"/>
      </w:pPr>
      <w:r>
        <w:t xml:space="preserve">        &lt;!-- Required if known Assessment and Plan Section content --&gt;</w:t>
      </w:r>
    </w:p>
    <w:p w:rsidR="005F4402" w:rsidRDefault="005F4402">
      <w:pPr>
        <w:pStyle w:val="XMLFragment"/>
      </w:pPr>
      <w:r>
        <w:t xml:space="preserve">      &lt;/section&gt;</w:t>
      </w:r>
    </w:p>
    <w:p w:rsidR="005F4402" w:rsidRDefault="005F4402">
      <w:pPr>
        <w:pStyle w:val="XMLFragment"/>
        <w:rPr>
          <w:ins w:id="402" w:author="tsoutherland" w:date="2010-08-02T23:27:00Z"/>
        </w:rPr>
      </w:pPr>
      <w:r>
        <w:t xml:space="preserve">    &lt;/component&gt;</w:t>
      </w:r>
    </w:p>
    <w:p w:rsidR="00ED2FEC" w:rsidRDefault="00ED2FEC" w:rsidP="00ED2FEC">
      <w:pPr>
        <w:pStyle w:val="XMLFragment"/>
        <w:rPr>
          <w:ins w:id="403" w:author="tsoutherland" w:date="2010-08-02T23:27:00Z"/>
        </w:rPr>
      </w:pPr>
      <w:ins w:id="404" w:author="tsoutherland" w:date="2010-08-02T23:27:00Z">
        <w:r>
          <w:rPr>
            <w:lang w:val="fr-FR"/>
          </w:rPr>
          <w:t xml:space="preserve">    </w:t>
        </w:r>
        <w:r>
          <w:t>&lt;</w:t>
        </w:r>
        <w:commentRangeStart w:id="405"/>
        <w:r>
          <w:t>component</w:t>
        </w:r>
        <w:commentRangeEnd w:id="405"/>
        <w:r>
          <w:rPr>
            <w:rStyle w:val="CommentReference"/>
            <w:rFonts w:ascii="Times New Roman" w:hAnsi="Times New Roman" w:cs="Times New Roman"/>
            <w:noProof w:val="0"/>
          </w:rPr>
          <w:commentReference w:id="405"/>
        </w:r>
        <w:r>
          <w:t>&gt;</w:t>
        </w:r>
      </w:ins>
    </w:p>
    <w:p w:rsidR="00ED2FEC" w:rsidRDefault="00ED2FEC" w:rsidP="00ED2FEC">
      <w:pPr>
        <w:pStyle w:val="XMLFragment"/>
        <w:rPr>
          <w:ins w:id="406" w:author="tsoutherland" w:date="2010-08-02T23:27:00Z"/>
        </w:rPr>
      </w:pPr>
      <w:ins w:id="407" w:author="tsoutherland" w:date="2010-08-02T23:27:00Z">
        <w:r>
          <w:t xml:space="preserve">      &lt;section&gt;</w:t>
        </w:r>
      </w:ins>
    </w:p>
    <w:p w:rsidR="00ED2FEC" w:rsidRDefault="00ED2FEC" w:rsidP="00ED2FEC">
      <w:pPr>
        <w:pStyle w:val="XMLFragment"/>
        <w:rPr>
          <w:ins w:id="408" w:author="tsoutherland" w:date="2010-08-02T23:27:00Z"/>
        </w:rPr>
      </w:pPr>
      <w:ins w:id="409" w:author="tsoutherland" w:date="2010-08-02T23:27:00Z">
        <w:r>
          <w:t xml:space="preserve">        &lt;templateId root='</w:t>
        </w:r>
        <w:r>
          <w:rPr>
            <w:rStyle w:val="Hyperlink"/>
          </w:rPr>
          <w:t>1.3.6.1.4.1.19376.1.5.3.1.</w:t>
        </w:r>
      </w:ins>
      <w:ins w:id="410" w:author="tsoutherland" w:date="2010-08-02T23:29:00Z">
        <w:r>
          <w:rPr>
            <w:rStyle w:val="Hyperlink"/>
          </w:rPr>
          <w:t>1.20.2.4</w:t>
        </w:r>
      </w:ins>
      <w:ins w:id="411" w:author="tsoutherland" w:date="2010-08-02T23:27:00Z">
        <w:r>
          <w:t>'/&gt;</w:t>
        </w:r>
      </w:ins>
    </w:p>
    <w:p w:rsidR="00ED2FEC" w:rsidRDefault="00ED2FEC" w:rsidP="00ED2FEC">
      <w:pPr>
        <w:pStyle w:val="XMLFragment"/>
        <w:rPr>
          <w:ins w:id="412" w:author="tsoutherland" w:date="2010-08-02T23:27:00Z"/>
        </w:rPr>
      </w:pPr>
      <w:ins w:id="413" w:author="tsoutherland" w:date="2010-08-02T23:27:00Z">
        <w:r>
          <w:t xml:space="preserve">        &lt;!-- Required </w:t>
        </w:r>
      </w:ins>
      <w:ins w:id="414" w:author="tsoutherland" w:date="2010-08-02T23:28:00Z">
        <w:r>
          <w:t xml:space="preserve">Pain Assessment Panel </w:t>
        </w:r>
      </w:ins>
      <w:ins w:id="415" w:author="tsoutherland" w:date="2010-08-02T23:27:00Z">
        <w:r>
          <w:t>Section content --&gt;</w:t>
        </w:r>
      </w:ins>
    </w:p>
    <w:p w:rsidR="00ED2FEC" w:rsidRDefault="00ED2FEC" w:rsidP="00ED2FEC">
      <w:pPr>
        <w:pStyle w:val="XMLFragment"/>
        <w:rPr>
          <w:ins w:id="416" w:author="tsoutherland" w:date="2010-08-02T23:27:00Z"/>
        </w:rPr>
      </w:pPr>
      <w:ins w:id="417" w:author="tsoutherland" w:date="2010-08-02T23:27:00Z">
        <w:r>
          <w:t xml:space="preserve">      &lt;/section&gt;</w:t>
        </w:r>
      </w:ins>
    </w:p>
    <w:p w:rsidR="00ED2FEC" w:rsidRDefault="00ED2FEC" w:rsidP="00ED2FEC">
      <w:pPr>
        <w:pStyle w:val="XMLFragment"/>
        <w:rPr>
          <w:ins w:id="418" w:author="tsoutherland" w:date="2010-08-02T23:27:00Z"/>
        </w:rPr>
      </w:pPr>
      <w:ins w:id="419" w:author="tsoutherland" w:date="2010-08-02T23:27:00Z">
        <w:r>
          <w:t xml:space="preserve">    &lt;/component&gt;</w:t>
        </w:r>
      </w:ins>
    </w:p>
    <w:p w:rsidR="00ED2FEC" w:rsidDel="00ED2FEC" w:rsidRDefault="00ED2FEC">
      <w:pPr>
        <w:pStyle w:val="XMLFragment"/>
        <w:rPr>
          <w:del w:id="420" w:author="tsoutherland" w:date="2010-08-02T23:29:00Z"/>
        </w:rPr>
      </w:pPr>
    </w:p>
    <w:p w:rsidR="005F4402" w:rsidRDefault="005F4402">
      <w:pPr>
        <w:pStyle w:val="XMLFragment"/>
      </w:pPr>
      <w:r>
        <w:rPr>
          <w:lang w:val="fr-FR"/>
        </w:rPr>
        <w:t xml:space="preserve">    </w:t>
      </w:r>
      <w:r>
        <w:t>&lt;</w:t>
      </w:r>
      <w:commentRangeStart w:id="421"/>
      <w:r>
        <w:t>component</w:t>
      </w:r>
      <w:commentRangeEnd w:id="421"/>
      <w:r w:rsidR="004F2251">
        <w:rPr>
          <w:rStyle w:val="CommentReference"/>
          <w:rFonts w:ascii="Times New Roman" w:hAnsi="Times New Roman" w:cs="Times New Roman"/>
          <w:noProof w:val="0"/>
        </w:rPr>
        <w:commentReference w:id="421"/>
      </w:r>
      <w:r>
        <w: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1.3.6.1.4.1.19376.1.5.3.1.3.28</w:t>
      </w:r>
      <w:r>
        <w:t>'/&gt;</w:t>
      </w:r>
    </w:p>
    <w:p w:rsidR="005F4402" w:rsidRDefault="005F4402">
      <w:pPr>
        <w:pStyle w:val="XMLFragment"/>
      </w:pPr>
      <w:r>
        <w:t xml:space="preserve">        &lt;!-- Required Coded Results Section content --&gt;</w:t>
      </w:r>
    </w:p>
    <w:p w:rsidR="005F4402" w:rsidRDefault="005F4402">
      <w:pPr>
        <w:pStyle w:val="XMLFragment"/>
      </w:pPr>
      <w:r>
        <w:t xml:space="preserve">      &lt;/section&gt;</w:t>
      </w:r>
    </w:p>
    <w:p w:rsidR="005F4402" w:rsidRDefault="005F4402">
      <w:pPr>
        <w:pStyle w:val="XMLFragment"/>
      </w:pPr>
      <w:r>
        <w:t xml:space="preserve">    &lt;/component&gt;</w:t>
      </w:r>
    </w:p>
    <w:p w:rsidR="00ED2FEC" w:rsidRDefault="00ED2FEC" w:rsidP="00ED2FEC">
      <w:pPr>
        <w:pStyle w:val="XMLFragment"/>
      </w:pPr>
      <w:moveToRangeStart w:id="422" w:author="tsoutherland" w:date="2010-08-02T23:29:00Z" w:name="move268555107"/>
      <w:moveTo w:id="423" w:author="tsoutherland" w:date="2010-08-02T23:29:00Z">
        <w:r>
          <w:rPr>
            <w:lang w:val="fr-FR"/>
          </w:rPr>
          <w:t xml:space="preserve">    </w:t>
        </w:r>
        <w:r>
          <w:t>&lt;</w:t>
        </w:r>
        <w:commentRangeStart w:id="424"/>
        <w:r>
          <w:t>component</w:t>
        </w:r>
        <w:commentRangeEnd w:id="424"/>
        <w:r>
          <w:rPr>
            <w:rStyle w:val="CommentReference"/>
            <w:rFonts w:ascii="Times New Roman" w:hAnsi="Times New Roman" w:cs="Times New Roman"/>
            <w:noProof w:val="0"/>
          </w:rPr>
          <w:commentReference w:id="424"/>
        </w:r>
        <w:r>
          <w:t>&gt;</w:t>
        </w:r>
      </w:moveTo>
    </w:p>
    <w:p w:rsidR="00ED2FEC" w:rsidRDefault="00ED2FEC" w:rsidP="00ED2FEC">
      <w:pPr>
        <w:pStyle w:val="XMLFragment"/>
      </w:pPr>
      <w:moveTo w:id="425" w:author="tsoutherland" w:date="2010-08-02T23:29:00Z">
        <w:r>
          <w:t xml:space="preserve">      &lt;section&gt;</w:t>
        </w:r>
      </w:moveTo>
    </w:p>
    <w:p w:rsidR="00ED2FEC" w:rsidRDefault="00ED2FEC" w:rsidP="00ED2FEC">
      <w:pPr>
        <w:pStyle w:val="XMLFragment"/>
      </w:pPr>
      <w:moveTo w:id="426" w:author="tsoutherland" w:date="2010-08-02T23:29:00Z">
        <w:r>
          <w:t xml:space="preserve">        &lt;templateId root='</w:t>
        </w:r>
        <w:r>
          <w:rPr>
            <w:rStyle w:val="Hyperlink"/>
          </w:rPr>
          <w:t>1.3.6.1.4.1.19376.1.5.3.1.1.21.2.5.1</w:t>
        </w:r>
        <w:r>
          <w:t>''/&gt;</w:t>
        </w:r>
      </w:moveTo>
    </w:p>
    <w:p w:rsidR="00ED2FEC" w:rsidRDefault="00ED2FEC" w:rsidP="00ED2FEC">
      <w:pPr>
        <w:pStyle w:val="XMLFragment"/>
      </w:pPr>
      <w:moveTo w:id="427" w:author="tsoutherland" w:date="2010-08-02T23:29:00Z">
        <w:r>
          <w:t xml:space="preserve">        &lt;!-- Required if known Coded Antenatal Testing and Surveillance Section content --&gt;</w:t>
        </w:r>
      </w:moveTo>
    </w:p>
    <w:p w:rsidR="00ED2FEC" w:rsidRDefault="00ED2FEC" w:rsidP="00ED2FEC">
      <w:pPr>
        <w:pStyle w:val="XMLFragment"/>
      </w:pPr>
      <w:moveTo w:id="428" w:author="tsoutherland" w:date="2010-08-02T23:29:00Z">
        <w:r>
          <w:t xml:space="preserve">      &lt;/section&gt;</w:t>
        </w:r>
      </w:moveTo>
    </w:p>
    <w:p w:rsidR="00ED2FEC" w:rsidDel="00ED2FEC" w:rsidRDefault="00ED2FEC" w:rsidP="00ED2FEC">
      <w:pPr>
        <w:pStyle w:val="XMLFragment"/>
        <w:rPr>
          <w:del w:id="429" w:author="tsoutherland" w:date="2010-08-02T23:30:00Z"/>
        </w:rPr>
      </w:pPr>
      <w:moveTo w:id="430" w:author="tsoutherland" w:date="2010-08-02T23:29:00Z">
        <w:r>
          <w:t xml:space="preserve">    &lt;/</w:t>
        </w:r>
        <w:commentRangeStart w:id="431"/>
        <w:r>
          <w:t>component</w:t>
        </w:r>
        <w:commentRangeEnd w:id="431"/>
        <w:r>
          <w:rPr>
            <w:rStyle w:val="CommentReference"/>
            <w:rFonts w:ascii="Times New Roman" w:hAnsi="Times New Roman" w:cs="Times New Roman"/>
            <w:noProof w:val="0"/>
          </w:rPr>
          <w:commentReference w:id="431"/>
        </w:r>
        <w:r>
          <w:t>&gt;</w:t>
        </w:r>
      </w:moveTo>
    </w:p>
    <w:moveToRangeEnd w:id="422"/>
    <w:p w:rsidR="00ED2FEC" w:rsidRDefault="00ED2FEC">
      <w:pPr>
        <w:pStyle w:val="XMLFragment"/>
        <w:rPr>
          <w:ins w:id="432" w:author="tsoutherland" w:date="2010-08-02T23:29:00Z"/>
        </w:rPr>
      </w:pPr>
    </w:p>
    <w:p w:rsidR="005F4402" w:rsidRDefault="005F4402">
      <w:pPr>
        <w:pStyle w:val="XMLFragment"/>
      </w:pPr>
      <w:r>
        <w:t xml:space="preserve">    &lt;</w:t>
      </w:r>
      <w:commentRangeStart w:id="433"/>
      <w:commentRangeStart w:id="434"/>
      <w:r>
        <w:t>component</w:t>
      </w:r>
      <w:commentRangeEnd w:id="433"/>
      <w:r w:rsidR="004F2251">
        <w:rPr>
          <w:rStyle w:val="CommentReference"/>
          <w:rFonts w:ascii="Times New Roman" w:hAnsi="Times New Roman" w:cs="Times New Roman"/>
          <w:noProof w:val="0"/>
        </w:rPr>
        <w:commentReference w:id="433"/>
      </w:r>
      <w:commentRangeEnd w:id="434"/>
      <w:r w:rsidR="00043406">
        <w:rPr>
          <w:rStyle w:val="CommentReference"/>
          <w:rFonts w:ascii="Times New Roman" w:hAnsi="Times New Roman" w:cs="Times New Roman"/>
          <w:noProof w:val="0"/>
        </w:rPr>
        <w:commentReference w:id="434"/>
      </w:r>
      <w:r>
        <w:t>&gt;</w:t>
      </w:r>
    </w:p>
    <w:p w:rsidR="005F4402" w:rsidRDefault="005F4402">
      <w:pPr>
        <w:pStyle w:val="XMLFragment"/>
      </w:pPr>
      <w:r>
        <w:t xml:space="preserve">      &lt;section&gt;</w:t>
      </w:r>
    </w:p>
    <w:p w:rsidR="005F4402" w:rsidRDefault="005F4402">
      <w:pPr>
        <w:pStyle w:val="XMLFragment"/>
      </w:pPr>
      <w:r>
        <w:lastRenderedPageBreak/>
        <w:t xml:space="preserve">        &lt;templateId root='</w:t>
      </w:r>
      <w:hyperlink w:anchor="_1.3.6.1.4.1.19376.1.5.3.1.3.4.htm" w:tooltip="1.3.6.1.4.1.19376.1.5.3.1.3.4" w:history="1">
        <w:r>
          <w:rPr>
            <w:rStyle w:val="Hyperlink"/>
            <w:bCs/>
          </w:rPr>
          <w:t>1.3.6.1.4.1.19376.1.5.3.1.3.4</w:t>
        </w:r>
      </w:hyperlink>
      <w:r>
        <w:t>'/&gt;</w:t>
      </w:r>
    </w:p>
    <w:p w:rsidR="005F4402" w:rsidRDefault="005F4402">
      <w:pPr>
        <w:pStyle w:val="XMLFragment"/>
      </w:pPr>
      <w:r>
        <w:t xml:space="preserve">        &lt;!-- Required History of Present Illness Section content --&gt;</w:t>
      </w:r>
    </w:p>
    <w:p w:rsidR="005F4402" w:rsidRDefault="005F4402">
      <w:pPr>
        <w:pStyle w:val="XMLFragment"/>
      </w:pPr>
      <w:r>
        <w:t xml:space="preserve">      &lt;/section&gt;</w:t>
      </w:r>
    </w:p>
    <w:p w:rsidR="005F4402" w:rsidRDefault="005F4402">
      <w:pPr>
        <w:pStyle w:val="XMLFragment"/>
      </w:pPr>
      <w:r>
        <w:t xml:space="preserve">    &lt;/component&gt;</w:t>
      </w:r>
      <w:r>
        <w:br/>
        <w:t xml:space="preserve">    &lt;component&gt;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1.3.6.1.4.1.19376.1.5.3.1.3.8</w:t>
      </w:r>
      <w:r>
        <w:t>'/&gt;</w:t>
      </w:r>
    </w:p>
    <w:p w:rsidR="005F4402" w:rsidRDefault="005F4402">
      <w:pPr>
        <w:pStyle w:val="XMLFragment"/>
      </w:pPr>
      <w:r>
        <w:t xml:space="preserve">        &lt;!-- Required History of Past Illness Section content --&gt;</w:t>
      </w:r>
    </w:p>
    <w:p w:rsidR="005F4402" w:rsidRDefault="005F4402">
      <w:pPr>
        <w:pStyle w:val="XMLFragment"/>
      </w:pPr>
      <w:r>
        <w:t xml:space="preserve">      &lt;/section&gt;</w:t>
      </w:r>
    </w:p>
    <w:p w:rsidR="00ED2FEC" w:rsidRDefault="005F4402" w:rsidP="00ED2FEC">
      <w:pPr>
        <w:pStyle w:val="XMLFragment"/>
        <w:rPr>
          <w:ins w:id="435" w:author="tsoutherland" w:date="2010-08-02T23:31:00Z"/>
        </w:rPr>
      </w:pPr>
      <w:r>
        <w:t xml:space="preserve">    &lt;/component&gt;</w:t>
      </w:r>
      <w:r>
        <w:br/>
      </w:r>
      <w:ins w:id="436" w:author="tsoutherland" w:date="2010-08-02T23:31:00Z">
        <w:r w:rsidR="00ED2FEC">
          <w:t xml:space="preserve">    &lt;component&gt;</w:t>
        </w:r>
      </w:ins>
    </w:p>
    <w:p w:rsidR="00ED2FEC" w:rsidRDefault="00ED2FEC" w:rsidP="00ED2FEC">
      <w:pPr>
        <w:pStyle w:val="XMLFragment"/>
        <w:rPr>
          <w:ins w:id="437" w:author="tsoutherland" w:date="2010-08-02T23:31:00Z"/>
        </w:rPr>
      </w:pPr>
      <w:ins w:id="438" w:author="tsoutherland" w:date="2010-08-02T23:31:00Z">
        <w:r>
          <w:t xml:space="preserve">      &lt;section&gt;</w:t>
        </w:r>
      </w:ins>
    </w:p>
    <w:p w:rsidR="00ED2FEC" w:rsidRDefault="00ED2FEC" w:rsidP="00ED2FEC">
      <w:pPr>
        <w:pStyle w:val="XMLFragment"/>
        <w:rPr>
          <w:ins w:id="439" w:author="tsoutherland" w:date="2010-08-02T23:31:00Z"/>
        </w:rPr>
      </w:pPr>
      <w:ins w:id="440" w:author="tsoutherland" w:date="2010-08-02T23:31:00Z">
        <w:r>
          <w:t xml:space="preserve">        &lt;templateId root='</w:t>
        </w:r>
        <w:r>
          <w:rPr>
            <w:rStyle w:val="Hyperlink"/>
          </w:rPr>
          <w:t>1.3.6.1.4.1.19376.1.5.3.</w:t>
        </w:r>
        <w:r>
          <w:rPr>
            <w:rStyle w:val="Hyperlink"/>
          </w:rPr>
          <w:t>1.3.6</w:t>
        </w:r>
        <w:r>
          <w:t xml:space="preserve"> </w:t>
        </w:r>
        <w:r>
          <w:t>'/&gt;</w:t>
        </w:r>
      </w:ins>
    </w:p>
    <w:p w:rsidR="00ED2FEC" w:rsidRDefault="00ED2FEC" w:rsidP="00ED2FEC">
      <w:pPr>
        <w:pStyle w:val="XMLFragment"/>
        <w:rPr>
          <w:ins w:id="441" w:author="tsoutherland" w:date="2010-08-02T23:31:00Z"/>
        </w:rPr>
      </w:pPr>
      <w:ins w:id="442" w:author="tsoutherland" w:date="2010-08-02T23:31:00Z">
        <w:r>
          <w:t xml:space="preserve">        &lt;!-- Required </w:t>
        </w:r>
        <w:r>
          <w:t xml:space="preserve">Problems </w:t>
        </w:r>
        <w:r>
          <w:t>Section content --&gt;</w:t>
        </w:r>
      </w:ins>
    </w:p>
    <w:p w:rsidR="00ED2FEC" w:rsidRDefault="00ED2FEC" w:rsidP="00ED2FEC">
      <w:pPr>
        <w:pStyle w:val="XMLFragment"/>
        <w:rPr>
          <w:ins w:id="443" w:author="tsoutherland" w:date="2010-08-02T23:31:00Z"/>
        </w:rPr>
      </w:pPr>
      <w:ins w:id="444" w:author="tsoutherland" w:date="2010-08-02T23:31:00Z">
        <w:r>
          <w:t xml:space="preserve">      &lt;/section&gt;</w:t>
        </w:r>
      </w:ins>
    </w:p>
    <w:p w:rsidR="00ED2FEC" w:rsidRDefault="00ED2FEC">
      <w:pPr>
        <w:pStyle w:val="XMLFragment"/>
        <w:rPr>
          <w:ins w:id="445" w:author="tsoutherland" w:date="2010-08-02T23:31:00Z"/>
          <w:lang w:val="fr-FR"/>
        </w:rPr>
      </w:pPr>
      <w:ins w:id="446" w:author="tsoutherland" w:date="2010-08-02T23:31:00Z">
        <w:r>
          <w:t xml:space="preserve">    &lt;/component&gt;</w:t>
        </w:r>
      </w:ins>
    </w:p>
    <w:p w:rsidR="005F4402" w:rsidRDefault="005F4402">
      <w:pPr>
        <w:pStyle w:val="XMLFragment"/>
      </w:pPr>
      <w:r>
        <w:rPr>
          <w:lang w:val="fr-FR"/>
        </w:rPr>
        <w:t xml:space="preserve">    </w:t>
      </w:r>
      <w:r>
        <w:t>&lt;</w:t>
      </w:r>
      <w:commentRangeStart w:id="447"/>
      <w:r>
        <w:t>component</w:t>
      </w:r>
      <w:commentRangeEnd w:id="447"/>
      <w:r w:rsidR="00E81D42">
        <w:rPr>
          <w:rStyle w:val="CommentReference"/>
          <w:rFonts w:ascii="Times New Roman" w:hAnsi="Times New Roman" w:cs="Times New Roman"/>
          <w:noProof w:val="0"/>
        </w:rPr>
        <w:commentReference w:id="447"/>
      </w:r>
      <w:r>
        <w: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1.3.6.1.4.1.19376.1.5.3.1.3.35</w:t>
      </w:r>
      <w:r>
        <w:t>'/&gt;</w:t>
      </w:r>
    </w:p>
    <w:p w:rsidR="005F4402" w:rsidRDefault="005F4402">
      <w:pPr>
        <w:pStyle w:val="XMLFragment"/>
      </w:pPr>
      <w:r>
        <w:t xml:space="preserve">        &lt;!-- Required if known Coded Advance Directives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1.3.6.1.4.1.19376.1.5.3.1.1.21.2.1</w:t>
      </w:r>
      <w:r>
        <w:t>'/&gt;</w:t>
      </w:r>
    </w:p>
    <w:p w:rsidR="005F4402" w:rsidRDefault="005F4402">
      <w:pPr>
        <w:pStyle w:val="XMLFragment"/>
      </w:pPr>
      <w:r>
        <w:t xml:space="preserve">        &lt;!-- Required if known Birth Plan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1.3.6.1.4.1.19376.1.5.3.1.3.13</w:t>
      </w:r>
      <w:r>
        <w:t>'/&gt;</w:t>
      </w:r>
    </w:p>
    <w:p w:rsidR="005F4402" w:rsidRDefault="005F4402">
      <w:pPr>
        <w:pStyle w:val="XMLFragment"/>
      </w:pPr>
      <w:r>
        <w:t xml:space="preserve">        &lt;!-- Required Allergies and Other Adverse Reactions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1.3.6.1.4.1.19376.1.5.3.1.1.9.15.1</w:t>
      </w:r>
      <w:r>
        <w:t>'/&gt;</w:t>
      </w:r>
    </w:p>
    <w:p w:rsidR="005F4402" w:rsidRDefault="005F4402">
      <w:pPr>
        <w:pStyle w:val="XMLFragment"/>
      </w:pPr>
      <w:r>
        <w:t xml:space="preserve">        &lt;!-- Required Coded Physical Exam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1.3.6.1.4.1.19376.1.5.3.1.1.11.2.2.1</w:t>
      </w:r>
      <w:r>
        <w:t>'/&gt;</w:t>
      </w:r>
    </w:p>
    <w:p w:rsidR="005F4402" w:rsidRDefault="005F4402">
      <w:pPr>
        <w:pStyle w:val="XMLFragment"/>
      </w:pPr>
      <w:r>
        <w:t xml:space="preserve">        &lt;!-- Required Estimated Delivery Date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1.3.6.1.4.1.19376.1.5.3.1.3.21</w:t>
      </w:r>
      <w:r>
        <w:t>'/&gt;</w:t>
      </w:r>
    </w:p>
    <w:p w:rsidR="005F4402" w:rsidRDefault="005F4402">
      <w:pPr>
        <w:pStyle w:val="XMLFragment"/>
      </w:pPr>
      <w:r>
        <w:t xml:space="preserve">        &lt;!-- Required Medications Administered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1.3.6.1.4.1.19376.1.5.3.1.1.13.2.6</w:t>
      </w:r>
      <w:r>
        <w:t>'/&gt;</w:t>
      </w:r>
    </w:p>
    <w:p w:rsidR="005F4402" w:rsidRDefault="005F4402">
      <w:pPr>
        <w:pStyle w:val="XMLFragment"/>
      </w:pPr>
      <w:r>
        <w:t xml:space="preserve">        &lt;!-- Required if known Intravenous Fluids Administered Section content --&gt;</w:t>
      </w:r>
    </w:p>
    <w:p w:rsidR="005F4402" w:rsidRDefault="005F4402">
      <w:pPr>
        <w:pStyle w:val="XMLFragment"/>
      </w:pPr>
      <w:r>
        <w:t xml:space="preserve">      &lt;/section&gt;</w:t>
      </w:r>
    </w:p>
    <w:p w:rsidR="005F4402" w:rsidRDefault="005F4402">
      <w:pPr>
        <w:pStyle w:val="XMLFragment"/>
      </w:pPr>
      <w:r>
        <w:t xml:space="preserve">    &lt;/component&gt;</w:t>
      </w:r>
    </w:p>
    <w:p w:rsidR="00ED2FEC" w:rsidRDefault="00ED2FEC" w:rsidP="00ED2FEC">
      <w:pPr>
        <w:pStyle w:val="XMLFragment"/>
        <w:rPr>
          <w:ins w:id="448" w:author="tsoutherland" w:date="2010-08-02T23:32:00Z"/>
        </w:rPr>
      </w:pPr>
      <w:ins w:id="449" w:author="tsoutherland" w:date="2010-08-02T23:32:00Z">
        <w:r>
          <w:rPr>
            <w:lang w:val="fr-FR"/>
          </w:rPr>
          <w:t xml:space="preserve">    </w:t>
        </w:r>
        <w:r>
          <w:t>&lt;</w:t>
        </w:r>
        <w:commentRangeStart w:id="450"/>
        <w:r>
          <w:t>component</w:t>
        </w:r>
        <w:commentRangeEnd w:id="450"/>
        <w:r>
          <w:rPr>
            <w:rStyle w:val="CommentReference"/>
            <w:rFonts w:ascii="Times New Roman" w:hAnsi="Times New Roman" w:cs="Times New Roman"/>
            <w:noProof w:val="0"/>
          </w:rPr>
          <w:commentReference w:id="450"/>
        </w:r>
        <w:r>
          <w:t>&gt;</w:t>
        </w:r>
      </w:ins>
    </w:p>
    <w:p w:rsidR="00ED2FEC" w:rsidRDefault="00ED2FEC" w:rsidP="00ED2FEC">
      <w:pPr>
        <w:pStyle w:val="XMLFragment"/>
        <w:rPr>
          <w:ins w:id="451" w:author="tsoutherland" w:date="2010-08-02T23:32:00Z"/>
        </w:rPr>
      </w:pPr>
      <w:ins w:id="452" w:author="tsoutherland" w:date="2010-08-02T23:32:00Z">
        <w:r>
          <w:t xml:space="preserve">      &lt;section&gt;</w:t>
        </w:r>
      </w:ins>
    </w:p>
    <w:p w:rsidR="00ED2FEC" w:rsidRDefault="00ED2FEC" w:rsidP="00ED2FEC">
      <w:pPr>
        <w:pStyle w:val="XMLFragment"/>
        <w:rPr>
          <w:ins w:id="453" w:author="tsoutherland" w:date="2010-08-02T23:32:00Z"/>
        </w:rPr>
      </w:pPr>
      <w:ins w:id="454" w:author="tsoutherland" w:date="2010-08-02T23:32:00Z">
        <w:r>
          <w:t xml:space="preserve">        &lt;templateId root='</w:t>
        </w:r>
        <w:r>
          <w:rPr>
            <w:rStyle w:val="Hyperlink"/>
          </w:rPr>
          <w:t>1.3.6.1.4.1.19376.1.5.3.1.1.16.2.2'</w:t>
        </w:r>
        <w:r>
          <w:t>/&gt;</w:t>
        </w:r>
      </w:ins>
    </w:p>
    <w:p w:rsidR="00ED2FEC" w:rsidRDefault="00ED2FEC" w:rsidP="00ED2FEC">
      <w:pPr>
        <w:pStyle w:val="XMLFragment"/>
        <w:rPr>
          <w:ins w:id="455" w:author="tsoutherland" w:date="2010-08-02T23:32:00Z"/>
        </w:rPr>
      </w:pPr>
      <w:ins w:id="456" w:author="tsoutherland" w:date="2010-08-02T23:32:00Z">
        <w:r>
          <w:t xml:space="preserve">        &lt;!-- Required if known History of Surgical Procedures Section content --&gt;</w:t>
        </w:r>
      </w:ins>
    </w:p>
    <w:p w:rsidR="00ED2FEC" w:rsidRDefault="00ED2FEC" w:rsidP="00ED2FEC">
      <w:pPr>
        <w:pStyle w:val="XMLFragment"/>
        <w:rPr>
          <w:ins w:id="457" w:author="tsoutherland" w:date="2010-08-02T23:32:00Z"/>
        </w:rPr>
      </w:pPr>
      <w:ins w:id="458" w:author="tsoutherland" w:date="2010-08-02T23:32:00Z">
        <w:r>
          <w:t xml:space="preserve">      &lt;/section&gt;</w:t>
        </w:r>
      </w:ins>
    </w:p>
    <w:p w:rsidR="00ED2FEC" w:rsidRDefault="00ED2FEC" w:rsidP="00ED2FEC">
      <w:pPr>
        <w:pStyle w:val="XMLFragment"/>
        <w:rPr>
          <w:ins w:id="459" w:author="tsoutherland" w:date="2010-08-02T23:32:00Z"/>
        </w:rPr>
      </w:pPr>
      <w:ins w:id="460" w:author="tsoutherland" w:date="2010-08-02T23:32:00Z">
        <w:r>
          <w:t xml:space="preserve">    &lt;/component&gt;</w:t>
        </w:r>
      </w:ins>
    </w:p>
    <w:p w:rsidR="00ED2FEC" w:rsidRDefault="00ED2FEC" w:rsidP="00ED2FEC">
      <w:pPr>
        <w:pStyle w:val="XMLFragment"/>
        <w:rPr>
          <w:ins w:id="461" w:author="tsoutherland" w:date="2010-08-02T23:37:00Z"/>
        </w:rPr>
      </w:pPr>
      <w:ins w:id="462" w:author="tsoutherland" w:date="2010-08-02T23:37:00Z">
        <w:r>
          <w:rPr>
            <w:lang w:val="fr-FR"/>
          </w:rPr>
          <w:lastRenderedPageBreak/>
          <w:t xml:space="preserve">    </w:t>
        </w:r>
        <w:r>
          <w:t>&lt;</w:t>
        </w:r>
        <w:commentRangeStart w:id="463"/>
        <w:r>
          <w:t>component</w:t>
        </w:r>
        <w:commentRangeEnd w:id="463"/>
        <w:r>
          <w:rPr>
            <w:rStyle w:val="CommentReference"/>
            <w:rFonts w:ascii="Times New Roman" w:hAnsi="Times New Roman" w:cs="Times New Roman"/>
            <w:noProof w:val="0"/>
          </w:rPr>
          <w:commentReference w:id="463"/>
        </w:r>
        <w:r>
          <w:t>&gt;</w:t>
        </w:r>
      </w:ins>
    </w:p>
    <w:p w:rsidR="00ED2FEC" w:rsidRDefault="00ED2FEC" w:rsidP="00ED2FEC">
      <w:pPr>
        <w:pStyle w:val="XMLFragment"/>
        <w:rPr>
          <w:ins w:id="464" w:author="tsoutherland" w:date="2010-08-02T23:37:00Z"/>
        </w:rPr>
      </w:pPr>
      <w:ins w:id="465" w:author="tsoutherland" w:date="2010-08-02T23:37:00Z">
        <w:r>
          <w:t xml:space="preserve">      &lt;section&gt;</w:t>
        </w:r>
      </w:ins>
    </w:p>
    <w:p w:rsidR="00ED2FEC" w:rsidRDefault="00ED2FEC" w:rsidP="00ED2FEC">
      <w:pPr>
        <w:pStyle w:val="XMLFragment"/>
        <w:rPr>
          <w:ins w:id="466" w:author="tsoutherland" w:date="2010-08-02T23:37:00Z"/>
        </w:rPr>
      </w:pPr>
      <w:ins w:id="467" w:author="tsoutherland" w:date="2010-08-02T23:37:00Z">
        <w:r>
          <w:t xml:space="preserve">        &lt;templateId root='</w:t>
        </w:r>
        <w:r>
          <w:rPr>
            <w:rStyle w:val="Hyperlink"/>
          </w:rPr>
          <w:t>1.3.6.1.4.1.19376.1.5.3.1.</w:t>
        </w:r>
      </w:ins>
      <w:ins w:id="468" w:author="tsoutherland" w:date="2010-08-02T23:38:00Z">
        <w:r w:rsidR="002A1396">
          <w:rPr>
            <w:rStyle w:val="Hyperlink"/>
          </w:rPr>
          <w:t>1.20.2.3</w:t>
        </w:r>
      </w:ins>
      <w:ins w:id="469" w:author="tsoutherland" w:date="2010-08-02T23:37:00Z">
        <w:r>
          <w:rPr>
            <w:rStyle w:val="Hyperlink"/>
          </w:rPr>
          <w:t>'</w:t>
        </w:r>
        <w:r>
          <w:t>/&gt;</w:t>
        </w:r>
      </w:ins>
    </w:p>
    <w:p w:rsidR="00ED2FEC" w:rsidRDefault="00ED2FEC" w:rsidP="00ED2FEC">
      <w:pPr>
        <w:pStyle w:val="XMLFragment"/>
        <w:rPr>
          <w:ins w:id="470" w:author="tsoutherland" w:date="2010-08-02T23:37:00Z"/>
        </w:rPr>
      </w:pPr>
      <w:ins w:id="471" w:author="tsoutherland" w:date="2010-08-02T23:37:00Z">
        <w:r>
          <w:t xml:space="preserve">        &lt;!-- Required if known </w:t>
        </w:r>
        <w:r w:rsidR="002A1396">
          <w:t xml:space="preserve">Intake and Output </w:t>
        </w:r>
        <w:r>
          <w:t>Section content --&gt;</w:t>
        </w:r>
      </w:ins>
    </w:p>
    <w:p w:rsidR="00ED2FEC" w:rsidRDefault="00ED2FEC" w:rsidP="00ED2FEC">
      <w:pPr>
        <w:pStyle w:val="XMLFragment"/>
        <w:rPr>
          <w:ins w:id="472" w:author="tsoutherland" w:date="2010-08-02T23:37:00Z"/>
        </w:rPr>
      </w:pPr>
      <w:ins w:id="473" w:author="tsoutherland" w:date="2010-08-02T23:37:00Z">
        <w:r>
          <w:t xml:space="preserve">      &lt;/section&gt;</w:t>
        </w:r>
      </w:ins>
    </w:p>
    <w:p w:rsidR="00ED2FEC" w:rsidRDefault="00ED2FEC" w:rsidP="00ED2FEC">
      <w:pPr>
        <w:pStyle w:val="XMLFragment"/>
        <w:rPr>
          <w:ins w:id="474" w:author="tsoutherland" w:date="2010-08-02T23:37:00Z"/>
        </w:rPr>
      </w:pPr>
      <w:ins w:id="475" w:author="tsoutherland" w:date="2010-08-02T23:37:00Z">
        <w:r>
          <w:t xml:space="preserve">    &lt;/component&gt;</w:t>
        </w:r>
      </w:ins>
    </w:p>
    <w:p w:rsidR="002A1396" w:rsidRDefault="002A1396" w:rsidP="002A1396">
      <w:pPr>
        <w:pStyle w:val="XMLFragment"/>
      </w:pPr>
      <w:moveToRangeStart w:id="476" w:author="tsoutherland" w:date="2010-08-02T23:41:00Z" w:name="move268555788"/>
      <w:moveTo w:id="477" w:author="tsoutherland" w:date="2010-08-02T23:41:00Z">
        <w:r>
          <w:rPr>
            <w:lang w:val="fr-FR"/>
          </w:rPr>
          <w:t xml:space="preserve">    </w:t>
        </w:r>
        <w:r>
          <w:t>&lt;</w:t>
        </w:r>
        <w:commentRangeStart w:id="478"/>
        <w:r>
          <w:t>component</w:t>
        </w:r>
        <w:commentRangeEnd w:id="478"/>
        <w:r>
          <w:rPr>
            <w:rStyle w:val="CommentReference"/>
            <w:rFonts w:ascii="Times New Roman" w:hAnsi="Times New Roman" w:cs="Times New Roman"/>
            <w:noProof w:val="0"/>
          </w:rPr>
          <w:commentReference w:id="478"/>
        </w:r>
        <w:r>
          <w:t>&gt;</w:t>
        </w:r>
      </w:moveTo>
    </w:p>
    <w:p w:rsidR="002A1396" w:rsidRDefault="002A1396" w:rsidP="002A1396">
      <w:pPr>
        <w:pStyle w:val="XMLFragment"/>
      </w:pPr>
      <w:moveTo w:id="479" w:author="tsoutherland" w:date="2010-08-02T23:41:00Z">
        <w:r>
          <w:t xml:space="preserve">      &lt;</w:t>
        </w:r>
        <w:commentRangeStart w:id="480"/>
        <w:r>
          <w:t>section</w:t>
        </w:r>
        <w:commentRangeEnd w:id="480"/>
        <w:r>
          <w:rPr>
            <w:rStyle w:val="CommentReference"/>
            <w:rFonts w:ascii="Times New Roman" w:hAnsi="Times New Roman" w:cs="Times New Roman"/>
            <w:noProof w:val="0"/>
          </w:rPr>
          <w:commentReference w:id="480"/>
        </w:r>
        <w:r>
          <w:t>&gt;</w:t>
        </w:r>
      </w:moveTo>
    </w:p>
    <w:p w:rsidR="002A1396" w:rsidRDefault="002A1396" w:rsidP="002A1396">
      <w:pPr>
        <w:pStyle w:val="XMLFragment"/>
      </w:pPr>
      <w:moveTo w:id="481" w:author="tsoutherland" w:date="2010-08-02T23:41:00Z">
        <w:r>
          <w:t xml:space="preserve">        &lt;templateId root='</w:t>
        </w:r>
        <w:r>
          <w:rPr>
            <w:rStyle w:val="Hyperlink"/>
          </w:rPr>
          <w:t>1.3.6.1.4.1.19376.1.5.3.1.1.9.2</w:t>
        </w:r>
        <w:r>
          <w:t>'/&gt;</w:t>
        </w:r>
      </w:moveTo>
    </w:p>
    <w:p w:rsidR="002A1396" w:rsidRDefault="002A1396" w:rsidP="002A1396">
      <w:pPr>
        <w:pStyle w:val="XMLFragment"/>
      </w:pPr>
      <w:moveTo w:id="482" w:author="tsoutherland" w:date="2010-08-02T23:41:00Z">
        <w:r>
          <w:t xml:space="preserve">        &lt;!-- Required if known Estimated Blood Loss Section content --&gt;</w:t>
        </w:r>
      </w:moveTo>
    </w:p>
    <w:p w:rsidR="002A1396" w:rsidRDefault="002A1396" w:rsidP="002A1396">
      <w:pPr>
        <w:pStyle w:val="XMLFragment"/>
      </w:pPr>
      <w:moveTo w:id="483" w:author="tsoutherland" w:date="2010-08-02T23:41:00Z">
        <w:r>
          <w:t xml:space="preserve">      &lt;/section&gt;</w:t>
        </w:r>
      </w:moveTo>
    </w:p>
    <w:p w:rsidR="002A1396" w:rsidRDefault="002A1396" w:rsidP="002A1396">
      <w:pPr>
        <w:pStyle w:val="XMLFragment"/>
      </w:pPr>
      <w:moveTo w:id="484" w:author="tsoutherland" w:date="2010-08-02T23:41:00Z">
        <w:r>
          <w:t xml:space="preserve">    &lt;/component&gt;</w:t>
        </w:r>
      </w:moveTo>
    </w:p>
    <w:moveToRangeEnd w:id="476"/>
    <w:p w:rsidR="002A1396" w:rsidRDefault="002A1396" w:rsidP="002A1396">
      <w:pPr>
        <w:pStyle w:val="XMLFragment"/>
        <w:rPr>
          <w:ins w:id="485" w:author="tsoutherland" w:date="2010-08-02T23:41:00Z"/>
        </w:rPr>
      </w:pPr>
      <w:ins w:id="486" w:author="tsoutherland" w:date="2010-08-02T23:41:00Z">
        <w:r>
          <w:rPr>
            <w:lang w:val="fr-FR"/>
          </w:rPr>
          <w:t xml:space="preserve">    </w:t>
        </w:r>
        <w:r>
          <w:t>&lt;</w:t>
        </w:r>
        <w:commentRangeStart w:id="487"/>
        <w:r>
          <w:t>component</w:t>
        </w:r>
        <w:commentRangeEnd w:id="487"/>
        <w:r>
          <w:rPr>
            <w:rStyle w:val="CommentReference"/>
            <w:rFonts w:ascii="Times New Roman" w:hAnsi="Times New Roman" w:cs="Times New Roman"/>
            <w:noProof w:val="0"/>
          </w:rPr>
          <w:commentReference w:id="487"/>
        </w:r>
        <w:r>
          <w:t>&gt;</w:t>
        </w:r>
      </w:ins>
    </w:p>
    <w:p w:rsidR="002A1396" w:rsidRDefault="002A1396" w:rsidP="002A1396">
      <w:pPr>
        <w:pStyle w:val="XMLFragment"/>
        <w:rPr>
          <w:ins w:id="488" w:author="tsoutherland" w:date="2010-08-02T23:41:00Z"/>
        </w:rPr>
      </w:pPr>
      <w:ins w:id="489" w:author="tsoutherland" w:date="2010-08-02T23:41:00Z">
        <w:r>
          <w:t xml:space="preserve">      &lt;</w:t>
        </w:r>
        <w:commentRangeStart w:id="490"/>
        <w:r>
          <w:t>section</w:t>
        </w:r>
        <w:commentRangeEnd w:id="490"/>
        <w:r>
          <w:rPr>
            <w:rStyle w:val="CommentReference"/>
            <w:rFonts w:ascii="Times New Roman" w:hAnsi="Times New Roman" w:cs="Times New Roman"/>
            <w:noProof w:val="0"/>
          </w:rPr>
          <w:commentReference w:id="490"/>
        </w:r>
        <w:r>
          <w:t>&gt;</w:t>
        </w:r>
      </w:ins>
    </w:p>
    <w:p w:rsidR="002A1396" w:rsidRDefault="002A1396" w:rsidP="002A1396">
      <w:pPr>
        <w:pStyle w:val="XMLFragment"/>
        <w:rPr>
          <w:ins w:id="491" w:author="tsoutherland" w:date="2010-08-02T23:41:00Z"/>
        </w:rPr>
      </w:pPr>
      <w:ins w:id="492" w:author="tsoutherland" w:date="2010-08-02T23:41:00Z">
        <w:r>
          <w:t xml:space="preserve">        &lt;templateId root='</w:t>
        </w:r>
        <w:r>
          <w:rPr>
            <w:rStyle w:val="Hyperlink"/>
          </w:rPr>
          <w:t>1.3.6.1.4.1.19376.1.5.3</w:t>
        </w:r>
        <w:r>
          <w:rPr>
            <w:rStyle w:val="Hyperlink"/>
          </w:rPr>
          <w:t>.1.1.9.12</w:t>
        </w:r>
        <w:r>
          <w:t>'/&gt;</w:t>
        </w:r>
      </w:ins>
    </w:p>
    <w:p w:rsidR="002A1396" w:rsidRDefault="002A1396" w:rsidP="002A1396">
      <w:pPr>
        <w:pStyle w:val="XMLFragment"/>
        <w:rPr>
          <w:ins w:id="493" w:author="tsoutherland" w:date="2010-08-02T23:41:00Z"/>
        </w:rPr>
      </w:pPr>
      <w:ins w:id="494" w:author="tsoutherland" w:date="2010-08-02T23:41:00Z">
        <w:r>
          <w:t xml:space="preserve">        &lt;!-- Required </w:t>
        </w:r>
        <w:r>
          <w:t xml:space="preserve">Transfusion History </w:t>
        </w:r>
        <w:r>
          <w:t>Section content --&gt;</w:t>
        </w:r>
      </w:ins>
    </w:p>
    <w:p w:rsidR="002A1396" w:rsidRDefault="002A1396" w:rsidP="002A1396">
      <w:pPr>
        <w:pStyle w:val="XMLFragment"/>
        <w:rPr>
          <w:ins w:id="495" w:author="tsoutherland" w:date="2010-08-02T23:41:00Z"/>
        </w:rPr>
      </w:pPr>
      <w:ins w:id="496" w:author="tsoutherland" w:date="2010-08-02T23:41:00Z">
        <w:r>
          <w:t xml:space="preserve">      &lt;/section&gt;</w:t>
        </w:r>
      </w:ins>
    </w:p>
    <w:p w:rsidR="002A1396" w:rsidRDefault="002A1396" w:rsidP="002A1396">
      <w:pPr>
        <w:pStyle w:val="XMLFragment"/>
        <w:rPr>
          <w:ins w:id="497" w:author="tsoutherland" w:date="2010-08-02T23:41:00Z"/>
        </w:rPr>
      </w:pPr>
      <w:ins w:id="498" w:author="tsoutherland" w:date="2010-08-02T23:41:00Z">
        <w:r>
          <w:t xml:space="preserve">    &lt;/component&gt;</w:t>
        </w:r>
      </w:ins>
    </w:p>
    <w:p w:rsidR="005F4402" w:rsidRDefault="005F4402">
      <w:pPr>
        <w:pStyle w:val="XMLFragment"/>
      </w:pPr>
      <w:r>
        <w:rPr>
          <w:lang w:val="fr-FR"/>
        </w:rPr>
        <w:t xml:space="preserve">    </w:t>
      </w:r>
      <w:r>
        <w:t>&lt;</w:t>
      </w:r>
      <w:commentRangeStart w:id="499"/>
      <w:r>
        <w:t>component</w:t>
      </w:r>
      <w:commentRangeEnd w:id="499"/>
      <w:r w:rsidR="00E81D42">
        <w:rPr>
          <w:rStyle w:val="CommentReference"/>
          <w:rFonts w:ascii="Times New Roman" w:hAnsi="Times New Roman" w:cs="Times New Roman"/>
          <w:noProof w:val="0"/>
        </w:rPr>
        <w:commentReference w:id="499"/>
      </w:r>
      <w:r>
        <w: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1.3.6.1.4.1.19376.1.5.3.1.1.16.2.2'</w:t>
      </w:r>
      <w:r>
        <w:t>/&gt;</w:t>
      </w:r>
    </w:p>
    <w:p w:rsidR="005F4402" w:rsidRDefault="005F4402">
      <w:pPr>
        <w:pStyle w:val="XMLFragment"/>
      </w:pPr>
      <w:r>
        <w:t xml:space="preserve">        &lt;!-- Required if known History of Surgical Procedures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1.3.6.1.4.1.19376.1.5.3.1.1.21.2.3</w:t>
      </w:r>
      <w:r>
        <w:t>'/&gt;</w:t>
      </w:r>
    </w:p>
    <w:p w:rsidR="005F4402" w:rsidRDefault="005F4402">
      <w:pPr>
        <w:pStyle w:val="XMLFragment"/>
      </w:pPr>
      <w:r>
        <w:t xml:space="preserve">        &lt;!-- Required Labor and Delivery Events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w:t>
      </w:r>
      <w:commentRangeStart w:id="500"/>
      <w:r>
        <w:t>component</w:t>
      </w:r>
      <w:commentRangeEnd w:id="500"/>
      <w:r w:rsidR="00E81D42">
        <w:rPr>
          <w:rStyle w:val="CommentReference"/>
          <w:rFonts w:ascii="Times New Roman" w:hAnsi="Times New Roman" w:cs="Times New Roman"/>
          <w:noProof w:val="0"/>
        </w:rPr>
        <w:commentReference w:id="500"/>
      </w:r>
      <w:r>
        <w: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1.3.6.1.4.1.19376.1.5.3.1.1.21.2.4</w:t>
      </w:r>
      <w:r>
        <w:t>'/&gt;</w:t>
      </w:r>
    </w:p>
    <w:p w:rsidR="005F4402" w:rsidRDefault="005F4402">
      <w:pPr>
        <w:pStyle w:val="XMLFragment"/>
      </w:pPr>
      <w:r>
        <w:t xml:space="preserve">        &lt;!-- Required Newborn Delivery Information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Del="002A1396" w:rsidRDefault="005F4402">
      <w:pPr>
        <w:pStyle w:val="XMLFragment"/>
      </w:pPr>
      <w:moveFromRangeStart w:id="501" w:author="tsoutherland" w:date="2010-08-02T23:41:00Z" w:name="move268555788"/>
      <w:moveFrom w:id="502" w:author="tsoutherland" w:date="2010-08-02T23:41:00Z">
        <w:r w:rsidDel="002A1396">
          <w:rPr>
            <w:lang w:val="fr-FR"/>
          </w:rPr>
          <w:t xml:space="preserve">    </w:t>
        </w:r>
        <w:r w:rsidDel="002A1396">
          <w:t>&lt;</w:t>
        </w:r>
        <w:commentRangeStart w:id="503"/>
        <w:r w:rsidDel="002A1396">
          <w:t>component</w:t>
        </w:r>
        <w:commentRangeEnd w:id="503"/>
        <w:r w:rsidR="00E50674" w:rsidDel="002A1396">
          <w:rPr>
            <w:rStyle w:val="CommentReference"/>
            <w:rFonts w:ascii="Times New Roman" w:hAnsi="Times New Roman" w:cs="Times New Roman"/>
            <w:noProof w:val="0"/>
          </w:rPr>
          <w:commentReference w:id="503"/>
        </w:r>
        <w:r w:rsidDel="002A1396">
          <w:t>&gt;</w:t>
        </w:r>
      </w:moveFrom>
    </w:p>
    <w:p w:rsidR="005F4402" w:rsidDel="002A1396" w:rsidRDefault="005F4402">
      <w:pPr>
        <w:pStyle w:val="XMLFragment"/>
      </w:pPr>
      <w:moveFrom w:id="504" w:author="tsoutherland" w:date="2010-08-02T23:41:00Z">
        <w:r w:rsidDel="002A1396">
          <w:t xml:space="preserve">      &lt;</w:t>
        </w:r>
        <w:commentRangeStart w:id="505"/>
        <w:r w:rsidDel="002A1396">
          <w:t>section</w:t>
        </w:r>
        <w:commentRangeEnd w:id="505"/>
        <w:r w:rsidR="00E50674" w:rsidDel="002A1396">
          <w:rPr>
            <w:rStyle w:val="CommentReference"/>
            <w:rFonts w:ascii="Times New Roman" w:hAnsi="Times New Roman" w:cs="Times New Roman"/>
            <w:noProof w:val="0"/>
          </w:rPr>
          <w:commentReference w:id="505"/>
        </w:r>
        <w:r w:rsidDel="002A1396">
          <w:t>&gt;</w:t>
        </w:r>
      </w:moveFrom>
    </w:p>
    <w:p w:rsidR="005F4402" w:rsidDel="002A1396" w:rsidRDefault="005F4402">
      <w:pPr>
        <w:pStyle w:val="XMLFragment"/>
      </w:pPr>
      <w:moveFrom w:id="506" w:author="tsoutherland" w:date="2010-08-02T23:41:00Z">
        <w:r w:rsidDel="002A1396">
          <w:t xml:space="preserve">        &lt;templateId root='</w:t>
        </w:r>
        <w:r w:rsidDel="002A1396">
          <w:rPr>
            <w:rStyle w:val="Hyperlink"/>
          </w:rPr>
          <w:t>1.3.6.1.4.1.19376.1.5.3.1.1.9.2</w:t>
        </w:r>
        <w:r w:rsidDel="002A1396">
          <w:t>'/&gt;</w:t>
        </w:r>
      </w:moveFrom>
    </w:p>
    <w:p w:rsidR="005F4402" w:rsidDel="002A1396" w:rsidRDefault="005F4402">
      <w:pPr>
        <w:pStyle w:val="XMLFragment"/>
      </w:pPr>
      <w:moveFrom w:id="507" w:author="tsoutherland" w:date="2010-08-02T23:41:00Z">
        <w:r w:rsidDel="002A1396">
          <w:t xml:space="preserve">        &lt;!-- Required if known Estimated Blood Loss Section content --&gt;</w:t>
        </w:r>
      </w:moveFrom>
    </w:p>
    <w:p w:rsidR="005F4402" w:rsidDel="002A1396" w:rsidRDefault="005F4402">
      <w:pPr>
        <w:pStyle w:val="XMLFragment"/>
      </w:pPr>
      <w:moveFrom w:id="508" w:author="tsoutherland" w:date="2010-08-02T23:41:00Z">
        <w:r w:rsidDel="002A1396">
          <w:t xml:space="preserve">      &lt;/section&gt;</w:t>
        </w:r>
      </w:moveFrom>
    </w:p>
    <w:p w:rsidR="005F4402" w:rsidDel="002A1396" w:rsidRDefault="005F4402">
      <w:pPr>
        <w:pStyle w:val="XMLFragment"/>
      </w:pPr>
      <w:moveFrom w:id="509" w:author="tsoutherland" w:date="2010-08-02T23:41:00Z">
        <w:r w:rsidDel="002A1396">
          <w:t xml:space="preserve">    &lt;/component&gt;</w:t>
        </w:r>
      </w:moveFrom>
    </w:p>
    <w:p w:rsidR="005F4402" w:rsidDel="00ED2FEC" w:rsidRDefault="005F4402">
      <w:pPr>
        <w:pStyle w:val="XMLFragment"/>
      </w:pPr>
      <w:moveFromRangeStart w:id="510" w:author="tsoutherland" w:date="2010-08-02T23:29:00Z" w:name="move268555107"/>
      <w:moveFromRangeEnd w:id="501"/>
      <w:moveFrom w:id="511" w:author="tsoutherland" w:date="2010-08-02T23:29:00Z">
        <w:r w:rsidDel="00ED2FEC">
          <w:rPr>
            <w:lang w:val="fr-FR"/>
          </w:rPr>
          <w:t xml:space="preserve">    </w:t>
        </w:r>
        <w:r w:rsidDel="00ED2FEC">
          <w:t>&lt;</w:t>
        </w:r>
        <w:commentRangeStart w:id="512"/>
        <w:r w:rsidDel="00ED2FEC">
          <w:t>component</w:t>
        </w:r>
        <w:commentRangeEnd w:id="512"/>
        <w:r w:rsidR="00E50674" w:rsidDel="00ED2FEC">
          <w:rPr>
            <w:rStyle w:val="CommentReference"/>
            <w:rFonts w:ascii="Times New Roman" w:hAnsi="Times New Roman" w:cs="Times New Roman"/>
            <w:noProof w:val="0"/>
          </w:rPr>
          <w:commentReference w:id="512"/>
        </w:r>
        <w:r w:rsidDel="00ED2FEC">
          <w:t>&gt;</w:t>
        </w:r>
      </w:moveFrom>
    </w:p>
    <w:p w:rsidR="005F4402" w:rsidDel="00ED2FEC" w:rsidRDefault="005F4402">
      <w:pPr>
        <w:pStyle w:val="XMLFragment"/>
      </w:pPr>
      <w:moveFrom w:id="513" w:author="tsoutherland" w:date="2010-08-02T23:29:00Z">
        <w:r w:rsidDel="00ED2FEC">
          <w:t xml:space="preserve">      &lt;section&gt;</w:t>
        </w:r>
      </w:moveFrom>
    </w:p>
    <w:p w:rsidR="005F4402" w:rsidDel="00ED2FEC" w:rsidRDefault="005F4402">
      <w:pPr>
        <w:pStyle w:val="XMLFragment"/>
      </w:pPr>
      <w:moveFrom w:id="514" w:author="tsoutherland" w:date="2010-08-02T23:29:00Z">
        <w:r w:rsidDel="00ED2FEC">
          <w:t xml:space="preserve">        &lt;templateId root='</w:t>
        </w:r>
        <w:r w:rsidDel="00ED2FEC">
          <w:rPr>
            <w:rStyle w:val="Hyperlink"/>
          </w:rPr>
          <w:t>1.3.6.1.4.1.19376.1.5.3.1.1.21.2.5.1</w:t>
        </w:r>
        <w:r w:rsidDel="00ED2FEC">
          <w:t>''/&gt;</w:t>
        </w:r>
      </w:moveFrom>
    </w:p>
    <w:p w:rsidR="005F4402" w:rsidDel="00ED2FEC" w:rsidRDefault="005F4402">
      <w:pPr>
        <w:pStyle w:val="XMLFragment"/>
      </w:pPr>
      <w:moveFrom w:id="515" w:author="tsoutherland" w:date="2010-08-02T23:29:00Z">
        <w:r w:rsidDel="00ED2FEC">
          <w:t xml:space="preserve">        &lt;!-- Required if known Coded Antenatal Testing and Surveillance Section content --&gt;</w:t>
        </w:r>
      </w:moveFrom>
    </w:p>
    <w:p w:rsidR="005F4402" w:rsidDel="00ED2FEC" w:rsidRDefault="005F4402">
      <w:pPr>
        <w:pStyle w:val="XMLFragment"/>
      </w:pPr>
      <w:moveFrom w:id="516" w:author="tsoutherland" w:date="2010-08-02T23:29:00Z">
        <w:r w:rsidDel="00ED2FEC">
          <w:t xml:space="preserve">      &lt;/section&gt;</w:t>
        </w:r>
      </w:moveFrom>
    </w:p>
    <w:p w:rsidR="005F4402" w:rsidDel="00ED2FEC" w:rsidRDefault="005F4402">
      <w:pPr>
        <w:pStyle w:val="XMLFragment"/>
      </w:pPr>
      <w:moveFrom w:id="517" w:author="tsoutherland" w:date="2010-08-02T23:29:00Z">
        <w:r w:rsidDel="00ED2FEC">
          <w:t xml:space="preserve">    &lt;/</w:t>
        </w:r>
        <w:commentRangeStart w:id="518"/>
        <w:r w:rsidDel="00ED2FEC">
          <w:t>component</w:t>
        </w:r>
        <w:commentRangeEnd w:id="518"/>
        <w:r w:rsidR="00E50674" w:rsidDel="00ED2FEC">
          <w:rPr>
            <w:rStyle w:val="CommentReference"/>
            <w:rFonts w:ascii="Times New Roman" w:hAnsi="Times New Roman" w:cs="Times New Roman"/>
            <w:noProof w:val="0"/>
          </w:rPr>
          <w:commentReference w:id="518"/>
        </w:r>
        <w:r w:rsidDel="00ED2FEC">
          <w:t>&gt;</w:t>
        </w:r>
      </w:moveFrom>
    </w:p>
    <w:moveFromRangeEnd w:id="510"/>
    <w:p w:rsidR="005F4402" w:rsidDel="002A1396" w:rsidRDefault="005F4402">
      <w:pPr>
        <w:pStyle w:val="XMLFragment"/>
        <w:rPr>
          <w:del w:id="519" w:author="tsoutherland" w:date="2010-08-02T23:45:00Z"/>
        </w:rPr>
      </w:pPr>
      <w:del w:id="520" w:author="tsoutherland" w:date="2010-08-02T23:45:00Z">
        <w:r w:rsidDel="002A1396">
          <w:rPr>
            <w:lang w:val="fr-FR"/>
          </w:rPr>
          <w:delText xml:space="preserve">    </w:delText>
        </w:r>
        <w:r w:rsidDel="002A1396">
          <w:delText>&lt;component&gt;</w:delText>
        </w:r>
      </w:del>
    </w:p>
    <w:p w:rsidR="005F4402" w:rsidDel="002A1396" w:rsidRDefault="005F4402">
      <w:pPr>
        <w:pStyle w:val="XMLFragment"/>
        <w:rPr>
          <w:del w:id="521" w:author="tsoutherland" w:date="2010-08-02T23:45:00Z"/>
        </w:rPr>
      </w:pPr>
      <w:del w:id="522" w:author="tsoutherland" w:date="2010-08-02T23:45:00Z">
        <w:r w:rsidDel="002A1396">
          <w:delText xml:space="preserve">      &lt;section&gt;</w:delText>
        </w:r>
      </w:del>
    </w:p>
    <w:p w:rsidR="005F4402" w:rsidDel="002A1396" w:rsidRDefault="005F4402">
      <w:pPr>
        <w:pStyle w:val="XMLFragment"/>
        <w:rPr>
          <w:del w:id="523" w:author="tsoutherland" w:date="2010-08-02T23:45:00Z"/>
        </w:rPr>
      </w:pPr>
      <w:del w:id="524" w:author="tsoutherland" w:date="2010-08-02T23:45:00Z">
        <w:r w:rsidDel="002A1396">
          <w:delText xml:space="preserve">        &lt;templateId root='</w:delText>
        </w:r>
        <w:r w:rsidDel="002A1396">
          <w:rPr>
            <w:rStyle w:val="Hyperlink"/>
          </w:rPr>
          <w:delText>1.3.6.1.4.1.19376.1.5.3.1.1.</w:delText>
        </w:r>
        <w:r w:rsidR="0053662C" w:rsidDel="002A1396">
          <w:rPr>
            <w:rStyle w:val="Hyperlink"/>
          </w:rPr>
          <w:delText>20</w:delText>
        </w:r>
        <w:r w:rsidDel="002A1396">
          <w:rPr>
            <w:rStyle w:val="Hyperlink"/>
          </w:rPr>
          <w:delText>.2.</w:delText>
        </w:r>
        <w:r w:rsidR="0053662C" w:rsidDel="002A1396">
          <w:rPr>
            <w:rStyle w:val="Hyperlink"/>
          </w:rPr>
          <w:delText>4</w:delText>
        </w:r>
        <w:r w:rsidR="0053662C" w:rsidDel="002A1396">
          <w:delText>'</w:delText>
        </w:r>
        <w:r w:rsidDel="002A1396">
          <w:delText>/&gt;</w:delText>
        </w:r>
      </w:del>
    </w:p>
    <w:p w:rsidR="005F4402" w:rsidDel="002A1396" w:rsidRDefault="005F4402">
      <w:pPr>
        <w:pStyle w:val="XMLFragment"/>
        <w:rPr>
          <w:del w:id="525" w:author="tsoutherland" w:date="2010-08-02T23:45:00Z"/>
        </w:rPr>
      </w:pPr>
      <w:del w:id="526" w:author="tsoutherland" w:date="2010-08-02T23:45:00Z">
        <w:r w:rsidDel="002A1396">
          <w:delText xml:space="preserve">        &lt;!-- Required if known </w:delText>
        </w:r>
        <w:r w:rsidR="009E6538" w:rsidDel="002A1396">
          <w:delText>Pain</w:delText>
        </w:r>
        <w:r w:rsidDel="002A1396">
          <w:delText xml:space="preserve"> Assessment </w:delText>
        </w:r>
        <w:r w:rsidR="009E6538" w:rsidDel="002A1396">
          <w:delText>Panel</w:delText>
        </w:r>
        <w:r w:rsidDel="002A1396">
          <w:delText>Section content --&gt;</w:delText>
        </w:r>
      </w:del>
    </w:p>
    <w:p w:rsidR="005F4402" w:rsidDel="002A1396" w:rsidRDefault="005F4402">
      <w:pPr>
        <w:pStyle w:val="XMLFragment"/>
        <w:rPr>
          <w:del w:id="527" w:author="tsoutherland" w:date="2010-08-02T23:45:00Z"/>
        </w:rPr>
      </w:pPr>
      <w:del w:id="528" w:author="tsoutherland" w:date="2010-08-02T23:45:00Z">
        <w:r w:rsidDel="002A1396">
          <w:delText xml:space="preserve">      &lt;/section&gt;</w:delText>
        </w:r>
      </w:del>
    </w:p>
    <w:p w:rsidR="005F4402" w:rsidDel="002A1396" w:rsidRDefault="005F4402">
      <w:pPr>
        <w:pStyle w:val="XMLFragment"/>
        <w:rPr>
          <w:del w:id="529" w:author="tsoutherland" w:date="2010-08-02T23:45:00Z"/>
        </w:rPr>
      </w:pPr>
      <w:del w:id="530" w:author="tsoutherland" w:date="2010-08-02T23:45:00Z">
        <w:r w:rsidDel="002A1396">
          <w:delText xml:space="preserve">    &lt;/component&gt;</w:delText>
        </w:r>
      </w:del>
    </w:p>
    <w:p w:rsidR="005F4402" w:rsidRDefault="005F4402">
      <w:pPr>
        <w:pStyle w:val="XMLFragment"/>
      </w:pPr>
      <w:r>
        <w:t xml:space="preserve">  &lt;/strucuredBody&gt;&lt;/component&gt;</w:t>
      </w:r>
    </w:p>
    <w:p w:rsidR="005F4402" w:rsidRDefault="005F4402">
      <w:pPr>
        <w:pStyle w:val="XMLFragment"/>
      </w:pPr>
      <w:r>
        <w:t>&lt;/ClinicalDocument&gt;</w:t>
      </w:r>
    </w:p>
    <w:p w:rsidR="005F4402" w:rsidRDefault="005F4402">
      <w:pPr>
        <w:pStyle w:val="FigureTitle"/>
      </w:pPr>
      <w:r>
        <w:t xml:space="preserve">Figure </w:t>
      </w:r>
      <w:del w:id="531" w:author="tsoutherland" w:date="2010-08-03T01:20:00Z">
        <w:r w:rsidR="00492F99" w:rsidDel="006C556E">
          <w:fldChar w:fldCharType="begin"/>
        </w:r>
        <w:r w:rsidR="00190AE0" w:rsidDel="006C556E">
          <w:delInstrText xml:space="preserve"> STYLEREF 2 \s </w:delInstrText>
        </w:r>
        <w:r w:rsidR="00492F99" w:rsidDel="006C556E">
          <w:fldChar w:fldCharType="separate"/>
        </w:r>
        <w:r w:rsidR="009477B4" w:rsidDel="006C556E">
          <w:delText>0</w:delText>
        </w:r>
        <w:r w:rsidR="00492F99" w:rsidDel="006C556E">
          <w:fldChar w:fldCharType="end"/>
        </w:r>
      </w:del>
      <w:ins w:id="532" w:author="tsoutherland" w:date="2010-08-03T01:20:00Z">
        <w:r w:rsidR="006C556E">
          <w:t>6.3</w:t>
        </w:r>
      </w:ins>
      <w:r>
        <w:t>.1.B.5</w:t>
      </w:r>
      <w:r>
        <w:noBreakHyphen/>
        <w:t>1 Sample Labor and Delivery Summary Document</w:t>
      </w:r>
    </w:p>
    <w:p w:rsidR="005F4402" w:rsidRDefault="005F4402">
      <w:pPr>
        <w:pStyle w:val="BodyText"/>
      </w:pPr>
    </w:p>
    <w:p w:rsidR="005F4402" w:rsidRDefault="005F4402">
      <w:pPr>
        <w:pStyle w:val="BodyText"/>
      </w:pPr>
    </w:p>
    <w:p w:rsidR="005F4402" w:rsidRDefault="005F4402">
      <w:pPr>
        <w:pStyle w:val="BodyText"/>
      </w:pPr>
    </w:p>
    <w:p w:rsidR="005F4402" w:rsidRDefault="005F4402">
      <w:pPr>
        <w:pStyle w:val="BodyText"/>
      </w:pPr>
    </w:p>
    <w:p w:rsidR="005F4402" w:rsidRDefault="005F4402">
      <w:pPr>
        <w:pStyle w:val="BodyText"/>
      </w:pPr>
    </w:p>
    <w:p w:rsidR="005F4402" w:rsidRDefault="005F4402">
      <w:pPr>
        <w:pStyle w:val="instructions"/>
        <w:rPr>
          <w:b w:val="0"/>
          <w:iCs/>
          <w:lang w:val="fr-FR"/>
        </w:rPr>
      </w:pPr>
      <w:proofErr w:type="spellStart"/>
      <w:r>
        <w:rPr>
          <w:b w:val="0"/>
          <w:iCs/>
          <w:lang w:val="fr-FR"/>
        </w:rPr>
        <w:t>Add</w:t>
      </w:r>
      <w:proofErr w:type="spellEnd"/>
      <w:r>
        <w:rPr>
          <w:b w:val="0"/>
          <w:iCs/>
          <w:lang w:val="fr-FR"/>
        </w:rPr>
        <w:t xml:space="preserve"> section 6.3.1.C</w:t>
      </w:r>
    </w:p>
    <w:p w:rsidR="005F4402" w:rsidRDefault="005F4402">
      <w:pPr>
        <w:pStyle w:val="Heading4"/>
        <w:numPr>
          <w:ilvl w:val="0"/>
          <w:numId w:val="0"/>
        </w:numPr>
        <w:ind w:left="864" w:hanging="864"/>
        <w:rPr>
          <w:noProof w:val="0"/>
        </w:rPr>
      </w:pPr>
      <w:r>
        <w:t>6.3.1.C Maternal Discharge Summary 1.3.6.1.4.1.19376.1.5.3.1.1.21.1.3</w:t>
      </w:r>
    </w:p>
    <w:p w:rsidR="005F4402" w:rsidRDefault="005F4402">
      <w:pPr>
        <w:pStyle w:val="BodyText"/>
        <w:rPr>
          <w:noProof w:val="0"/>
        </w:rPr>
      </w:pPr>
      <w:r>
        <w:rPr>
          <w:noProof w:val="0"/>
        </w:rPr>
        <w:t>The Maternal Discharge Summary (MDS) content profile represents a snapshot of the patient’s postpartum stay until her discharge from the birthing facility.  The MDS is a Medical Summary and inherits all header constraints from Medical Summary.</w:t>
      </w:r>
    </w:p>
    <w:p w:rsidR="005F4402" w:rsidRDefault="005F4402">
      <w:pPr>
        <w:pStyle w:val="Heading5"/>
        <w:numPr>
          <w:ilvl w:val="0"/>
          <w:numId w:val="0"/>
        </w:numPr>
        <w:rPr>
          <w:noProof w:val="0"/>
        </w:rPr>
      </w:pPr>
      <w:r>
        <w:rPr>
          <w:noProof w:val="0"/>
        </w:rPr>
        <w:lastRenderedPageBreak/>
        <w:t>6.3.1</w:t>
      </w:r>
      <w:proofErr w:type="gramStart"/>
      <w:r>
        <w:rPr>
          <w:noProof w:val="0"/>
        </w:rPr>
        <w:t>.C.1</w:t>
      </w:r>
      <w:proofErr w:type="gramEnd"/>
      <w:r>
        <w:rPr>
          <w:noProof w:val="0"/>
        </w:rPr>
        <w:t xml:space="preserve"> Format Code </w:t>
      </w:r>
    </w:p>
    <w:p w:rsidR="005F4402" w:rsidRDefault="005F4402">
      <w:pPr>
        <w:pStyle w:val="BodyText"/>
        <w:rPr>
          <w:noProof w:val="0"/>
        </w:rPr>
      </w:pPr>
      <w:r>
        <w:rPr>
          <w:noProof w:val="0"/>
        </w:rPr>
        <w:t xml:space="preserve">The </w:t>
      </w:r>
      <w:proofErr w:type="spellStart"/>
      <w:r>
        <w:rPr>
          <w:noProof w:val="0"/>
        </w:rPr>
        <w:t>XDSDocumentEntry</w:t>
      </w:r>
      <w:proofErr w:type="spellEnd"/>
      <w:r>
        <w:rPr>
          <w:noProof w:val="0"/>
        </w:rPr>
        <w:t xml:space="preserve"> format code for this content is </w:t>
      </w:r>
      <w:r>
        <w:rPr>
          <w:b/>
          <w:bCs/>
          <w:noProof w:val="0"/>
        </w:rPr>
        <w:t>urn</w:t>
      </w:r>
      <w:proofErr w:type="gramStart"/>
      <w:r>
        <w:rPr>
          <w:b/>
          <w:bCs/>
          <w:noProof w:val="0"/>
        </w:rPr>
        <w:t>:ihe:pcc:mds:2009</w:t>
      </w:r>
      <w:proofErr w:type="gramEnd"/>
    </w:p>
    <w:p w:rsidR="005F4402" w:rsidRDefault="005F4402">
      <w:pPr>
        <w:pStyle w:val="Heading5"/>
        <w:numPr>
          <w:ilvl w:val="0"/>
          <w:numId w:val="0"/>
        </w:numPr>
        <w:rPr>
          <w:noProof w:val="0"/>
        </w:rPr>
      </w:pPr>
      <w:r>
        <w:rPr>
          <w:noProof w:val="0"/>
        </w:rPr>
        <w:t>6.3.1</w:t>
      </w:r>
      <w:proofErr w:type="gramStart"/>
      <w:r>
        <w:rPr>
          <w:noProof w:val="0"/>
        </w:rPr>
        <w:t>.C.2</w:t>
      </w:r>
      <w:proofErr w:type="gramEnd"/>
      <w:r>
        <w:rPr>
          <w:noProof w:val="0"/>
        </w:rPr>
        <w:t xml:space="preserve"> LOINC Code </w:t>
      </w:r>
    </w:p>
    <w:p w:rsidR="005F4402" w:rsidRDefault="005F4402">
      <w:pPr>
        <w:pStyle w:val="BodyText"/>
        <w:rPr>
          <w:noProof w:val="0"/>
        </w:rPr>
      </w:pPr>
      <w:r>
        <w:rPr>
          <w:noProof w:val="0"/>
        </w:rPr>
        <w:t xml:space="preserve">The LOINC code for this document is </w:t>
      </w:r>
      <w:r>
        <w:rPr>
          <w:b/>
          <w:noProof w:val="0"/>
        </w:rPr>
        <w:t>57058-0</w:t>
      </w:r>
      <w:r>
        <w:rPr>
          <w:noProof w:val="0"/>
        </w:rPr>
        <w:t xml:space="preserve"> Labor and delivery summary</w:t>
      </w:r>
    </w:p>
    <w:p w:rsidR="005F4402" w:rsidRDefault="005F4402">
      <w:pPr>
        <w:pStyle w:val="Heading5"/>
        <w:numPr>
          <w:ilvl w:val="0"/>
          <w:numId w:val="0"/>
        </w:numPr>
        <w:rPr>
          <w:noProof w:val="0"/>
        </w:rPr>
      </w:pPr>
      <w:r>
        <w:rPr>
          <w:noProof w:val="0"/>
        </w:rPr>
        <w:t>6.3.1</w:t>
      </w:r>
      <w:proofErr w:type="gramStart"/>
      <w:r>
        <w:rPr>
          <w:noProof w:val="0"/>
        </w:rPr>
        <w:t>.C.3</w:t>
      </w:r>
      <w:proofErr w:type="gramEnd"/>
      <w:r>
        <w:rPr>
          <w:noProof w:val="0"/>
        </w:rPr>
        <w:t xml:space="preserve"> Standards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224"/>
        <w:gridCol w:w="6353"/>
      </w:tblGrid>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CCD</w:t>
            </w:r>
          </w:p>
        </w:tc>
        <w:tc>
          <w:tcPr>
            <w:tcW w:w="0" w:type="auto"/>
            <w:vAlign w:val="center"/>
          </w:tcPr>
          <w:p w:rsidR="005F4402" w:rsidRDefault="005F4402">
            <w:pPr>
              <w:pStyle w:val="TableEntry"/>
            </w:pPr>
            <w:r>
              <w:t xml:space="preserve">ASTM/HL7 Continuity of Care Document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CDAR2</w:t>
            </w:r>
          </w:p>
        </w:tc>
        <w:tc>
          <w:tcPr>
            <w:tcW w:w="0" w:type="auto"/>
            <w:vAlign w:val="center"/>
          </w:tcPr>
          <w:p w:rsidR="005F4402" w:rsidRDefault="00665C4E">
            <w:pPr>
              <w:pStyle w:val="TableEntry"/>
            </w:pPr>
            <w:hyperlink r:id="rId34" w:tooltip="http://www.hl7.org/documentcenter/private/standards/cda/r2/cda_r2_normativewebedition.zip" w:history="1">
              <w:r w:rsidR="005F4402">
                <w:rPr>
                  <w:rStyle w:val="Hyperlink"/>
                </w:rPr>
                <w:t>HL7 CDA Release 2.0</w:t>
              </w:r>
            </w:hyperlink>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ACOG AR</w:t>
            </w:r>
          </w:p>
        </w:tc>
        <w:tc>
          <w:tcPr>
            <w:tcW w:w="0" w:type="auto"/>
            <w:vAlign w:val="center"/>
          </w:tcPr>
          <w:p w:rsidR="005F4402" w:rsidRDefault="00492F99">
            <w:pPr>
              <w:pStyle w:val="TableEntry"/>
            </w:pPr>
            <w:r>
              <w:fldChar w:fldCharType="begin"/>
            </w:r>
            <w:r w:rsidR="00FC668D">
              <w:instrText>HYPERLINK "http://www.acog.org" \o "http://www.acog.org"</w:instrText>
            </w:r>
            <w:r>
              <w:fldChar w:fldCharType="separate"/>
            </w:r>
            <w:r w:rsidR="005F4402">
              <w:rPr>
                <w:rStyle w:val="Hyperlink"/>
              </w:rPr>
              <w:t>American College of Obst</w:t>
            </w:r>
            <w:del w:id="533" w:author="jamillar" w:date="2010-07-27T21:50:00Z">
              <w:r w:rsidR="005F4402" w:rsidDel="001650B8">
                <w:rPr>
                  <w:rStyle w:val="Hyperlink"/>
                </w:rPr>
                <w:delText>r</w:delText>
              </w:r>
            </w:del>
            <w:r w:rsidR="005F4402">
              <w:rPr>
                <w:rStyle w:val="Hyperlink"/>
              </w:rPr>
              <w:t>etricians and Gynecologists (ACOG), Antepartum Record</w:t>
            </w:r>
            <w:r>
              <w:fldChar w:fldCharType="end"/>
            </w:r>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LOINC</w:t>
            </w:r>
          </w:p>
        </w:tc>
        <w:tc>
          <w:tcPr>
            <w:tcW w:w="0" w:type="auto"/>
            <w:vAlign w:val="center"/>
          </w:tcPr>
          <w:p w:rsidR="005F4402" w:rsidRDefault="00665C4E">
            <w:pPr>
              <w:pStyle w:val="TableEntry"/>
            </w:pPr>
            <w:hyperlink r:id="rId35" w:tooltip="http://www.regenstrief.org/medinformatics/loinc/" w:history="1">
              <w:r w:rsidR="005F4402">
                <w:rPr>
                  <w:rStyle w:val="Hyperlink"/>
                </w:rPr>
                <w:t>Logical Observation Identifiers, Names and Codes</w:t>
              </w:r>
            </w:hyperlink>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SNOMED</w:t>
            </w:r>
          </w:p>
        </w:tc>
        <w:tc>
          <w:tcPr>
            <w:tcW w:w="0" w:type="auto"/>
            <w:vAlign w:val="center"/>
          </w:tcPr>
          <w:p w:rsidR="005F4402" w:rsidRDefault="00665C4E">
            <w:pPr>
              <w:pStyle w:val="TableEntry"/>
            </w:pPr>
            <w:hyperlink r:id="rId36" w:tooltip="http://www.snomed.org" w:history="1">
              <w:r w:rsidR="005F4402">
                <w:rPr>
                  <w:rStyle w:val="Hyperlink"/>
                </w:rPr>
                <w:t>Systemized Nomenclature for Medicine</w:t>
              </w:r>
            </w:hyperlink>
            <w:r w:rsidR="005F4402">
              <w:t xml:space="preserve"> </w:t>
            </w:r>
          </w:p>
        </w:tc>
      </w:tr>
      <w:tr w:rsidR="005F4402">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5F4402" w:rsidRDefault="005F4402">
            <w:pPr>
              <w:pStyle w:val="TableEntryHeader"/>
            </w:pPr>
            <w:r>
              <w:t>CDTHP</w:t>
            </w:r>
          </w:p>
        </w:tc>
        <w:tc>
          <w:tcPr>
            <w:tcW w:w="0" w:type="auto"/>
            <w:vAlign w:val="center"/>
          </w:tcPr>
          <w:p w:rsidR="005F4402" w:rsidRDefault="00665C4E">
            <w:pPr>
              <w:pStyle w:val="TableEntry"/>
            </w:pPr>
            <w:hyperlink r:id="rId37" w:tooltip="http://www.hl7.org/dstucomments/index.cfm" w:history="1">
              <w:r w:rsidR="005F4402">
                <w:rPr>
                  <w:rStyle w:val="Hyperlink"/>
                </w:rPr>
                <w:t>CDA for Common Document Types History and Physical Notes (DSTU)</w:t>
              </w:r>
            </w:hyperlink>
            <w:r w:rsidR="005F4402">
              <w:t xml:space="preserve"> </w:t>
            </w:r>
          </w:p>
        </w:tc>
      </w:tr>
    </w:tbl>
    <w:p w:rsidR="005F4402" w:rsidRDefault="005F4402">
      <w:pPr>
        <w:pStyle w:val="Heading5"/>
        <w:numPr>
          <w:ilvl w:val="0"/>
          <w:numId w:val="0"/>
        </w:numPr>
        <w:rPr>
          <w:noProof w:val="0"/>
        </w:rPr>
      </w:pPr>
      <w:r>
        <w:rPr>
          <w:noProof w:val="0"/>
        </w:rPr>
        <w:t>6.3.1</w:t>
      </w:r>
      <w:proofErr w:type="gramStart"/>
      <w:r>
        <w:rPr>
          <w:noProof w:val="0"/>
        </w:rPr>
        <w:t>.C.4</w:t>
      </w:r>
      <w:proofErr w:type="gramEnd"/>
      <w:r>
        <w:rPr>
          <w:noProof w:val="0"/>
        </w:rPr>
        <w:t xml:space="preserve"> Specification </w:t>
      </w:r>
    </w:p>
    <w:p w:rsidR="005F4402" w:rsidRDefault="005F4402">
      <w:pPr>
        <w:pStyle w:val="BodyText"/>
        <w:rPr>
          <w:noProof w:val="0"/>
        </w:rPr>
      </w:pPr>
      <w:r>
        <w:rPr>
          <w:noProof w:val="0"/>
        </w:rPr>
        <w:t>This section references content modules using Template ID as the key identifier. Definitions of the modules are found in either:</w:t>
      </w:r>
    </w:p>
    <w:p w:rsidR="005F4402" w:rsidRDefault="005F4402">
      <w:pPr>
        <w:pStyle w:val="ListBullet2"/>
      </w:pPr>
      <w:r>
        <w:t>IHE Patient Care Coordination Volume 2: Final Text</w:t>
      </w:r>
    </w:p>
    <w:p w:rsidR="005F4402" w:rsidRDefault="005F4402">
      <w:pPr>
        <w:pStyle w:val="ListBullet2"/>
      </w:pPr>
      <w:r>
        <w:t>IHE PCC Content Modules 2010-2011 Supplement</w:t>
      </w:r>
    </w:p>
    <w:p w:rsidR="005F4402" w:rsidRDefault="005F4402">
      <w:pPr>
        <w:pStyle w:val="BodyText"/>
        <w:rPr>
          <w:noProof w:val="0"/>
        </w:rPr>
      </w:pPr>
    </w:p>
    <w:p w:rsidR="005F4402" w:rsidRPr="002B12D2" w:rsidRDefault="005F4402">
      <w:pPr>
        <w:pStyle w:val="TableTitle"/>
        <w:rPr>
          <w:color w:val="FF0000"/>
        </w:rPr>
      </w:pPr>
      <w:r w:rsidRPr="00B1592A">
        <w:t>Table 6.3.1.C.4-</w:t>
      </w:r>
      <w:commentRangeStart w:id="534"/>
      <w:r w:rsidRPr="00B1592A">
        <w:t>1</w:t>
      </w:r>
      <w:commentRangeEnd w:id="534"/>
      <w:r w:rsidR="00427797">
        <w:rPr>
          <w:rStyle w:val="CommentReference"/>
          <w:rFonts w:ascii="Times New Roman" w:hAnsi="Times New Roman"/>
          <w:b w:val="0"/>
          <w:noProof w:val="0"/>
        </w:rPr>
        <w:commentReference w:id="534"/>
      </w:r>
      <w:r w:rsidRPr="00B1592A">
        <w:t xml:space="preserve"> Maternal Discharge Summary Specification</w:t>
      </w:r>
      <w:r w:rsidR="002B12D2">
        <w:t xml:space="preserve">  </w:t>
      </w:r>
    </w:p>
    <w:tbl>
      <w:tblPr>
        <w:tblW w:w="125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887"/>
        <w:gridCol w:w="983"/>
        <w:gridCol w:w="3330"/>
        <w:gridCol w:w="2813"/>
        <w:gridCol w:w="2497"/>
      </w:tblGrid>
      <w:tr w:rsidR="005F4402" w:rsidTr="00F05C7B">
        <w:trPr>
          <w:gridAfter w:val="1"/>
          <w:wAfter w:w="2769" w:type="dxa"/>
          <w:cantSplit/>
          <w:trHeight w:val="57"/>
          <w:tblHeader/>
          <w:jc w:val="center"/>
        </w:trPr>
        <w:tc>
          <w:tcPr>
            <w:tcW w:w="3029" w:type="dxa"/>
            <w:shd w:val="solid" w:color="D9D9D9" w:fill="auto"/>
            <w:vAlign w:val="center"/>
          </w:tcPr>
          <w:p w:rsidR="005F4402" w:rsidRDefault="005F4402">
            <w:pPr>
              <w:pStyle w:val="TableEntryHeader"/>
              <w:rPr>
                <w:noProof w:val="0"/>
              </w:rPr>
            </w:pPr>
            <w:r>
              <w:rPr>
                <w:noProof w:val="0"/>
              </w:rPr>
              <w:t xml:space="preserve">Template </w:t>
            </w:r>
            <w:commentRangeStart w:id="535"/>
            <w:commentRangeStart w:id="536"/>
            <w:r>
              <w:rPr>
                <w:noProof w:val="0"/>
              </w:rPr>
              <w:t>Name</w:t>
            </w:r>
            <w:commentRangeEnd w:id="535"/>
            <w:r w:rsidR="00D209DA">
              <w:rPr>
                <w:rStyle w:val="CommentReference"/>
                <w:rFonts w:ascii="Times New Roman" w:hAnsi="Times New Roman"/>
                <w:b w:val="0"/>
                <w:noProof w:val="0"/>
              </w:rPr>
              <w:commentReference w:id="535"/>
            </w:r>
            <w:commentRangeEnd w:id="536"/>
            <w:r w:rsidR="00043406">
              <w:rPr>
                <w:rStyle w:val="CommentReference"/>
                <w:rFonts w:ascii="Times New Roman" w:hAnsi="Times New Roman"/>
                <w:b w:val="0"/>
                <w:noProof w:val="0"/>
              </w:rPr>
              <w:commentReference w:id="536"/>
            </w:r>
          </w:p>
        </w:tc>
        <w:tc>
          <w:tcPr>
            <w:tcW w:w="1016" w:type="dxa"/>
            <w:shd w:val="solid" w:color="D9D9D9" w:fill="auto"/>
            <w:vAlign w:val="center"/>
          </w:tcPr>
          <w:p w:rsidR="005F4402" w:rsidRDefault="005F4402">
            <w:pPr>
              <w:pStyle w:val="TableEntryHeader"/>
              <w:rPr>
                <w:noProof w:val="0"/>
              </w:rPr>
            </w:pPr>
            <w:r>
              <w:rPr>
                <w:noProof w:val="0"/>
              </w:rPr>
              <w:t xml:space="preserve">Opt </w:t>
            </w:r>
          </w:p>
        </w:tc>
        <w:tc>
          <w:tcPr>
            <w:tcW w:w="2880" w:type="dxa"/>
            <w:shd w:val="solid" w:color="D9D9D9" w:fill="auto"/>
            <w:vAlign w:val="center"/>
          </w:tcPr>
          <w:p w:rsidR="005F4402" w:rsidRDefault="005F4402">
            <w:pPr>
              <w:pStyle w:val="TableEntryHeader"/>
              <w:rPr>
                <w:noProof w:val="0"/>
              </w:rPr>
            </w:pPr>
            <w:r>
              <w:rPr>
                <w:noProof w:val="0"/>
              </w:rPr>
              <w:t>Section Template Id</w:t>
            </w:r>
          </w:p>
        </w:tc>
        <w:tc>
          <w:tcPr>
            <w:tcW w:w="2816" w:type="dxa"/>
            <w:shd w:val="solid" w:color="D9D9D9" w:fill="auto"/>
          </w:tcPr>
          <w:p w:rsidR="005F4402" w:rsidRDefault="005F4402" w:rsidP="00427797">
            <w:pPr>
              <w:pStyle w:val="TableEntryHeader"/>
              <w:rPr>
                <w:noProof w:val="0"/>
              </w:rPr>
            </w:pPr>
            <w:r>
              <w:rPr>
                <w:noProof w:val="0"/>
              </w:rPr>
              <w:t>Value Set Template Id</w:t>
            </w:r>
          </w:p>
        </w:tc>
      </w:tr>
      <w:tr w:rsidR="000941EE" w:rsidTr="00F05C7B">
        <w:trPr>
          <w:cantSplit/>
          <w:tblHeader/>
          <w:jc w:val="center"/>
        </w:trPr>
        <w:tc>
          <w:tcPr>
            <w:tcW w:w="3029" w:type="dxa"/>
            <w:vAlign w:val="center"/>
          </w:tcPr>
          <w:p w:rsidR="000941EE" w:rsidRDefault="000941EE">
            <w:pPr>
              <w:pStyle w:val="TableEntry"/>
              <w:rPr>
                <w:rStyle w:val="Hyperlink"/>
              </w:rPr>
            </w:pPr>
            <w:r>
              <w:rPr>
                <w:rStyle w:val="Hyperlink"/>
              </w:rPr>
              <w:t>Hospital Admission Diagnosis</w:t>
            </w:r>
          </w:p>
        </w:tc>
        <w:tc>
          <w:tcPr>
            <w:tcW w:w="1016" w:type="dxa"/>
            <w:vAlign w:val="center"/>
          </w:tcPr>
          <w:p w:rsidR="000941EE" w:rsidRDefault="000941EE" w:rsidP="00B1055C">
            <w:pPr>
              <w:pStyle w:val="TableEntry"/>
              <w:rPr>
                <w:rStyle w:val="Hyperlink"/>
              </w:rPr>
            </w:pPr>
            <w:r>
              <w:rPr>
                <w:rStyle w:val="Hyperlink"/>
              </w:rPr>
              <w:t>R</w:t>
            </w:r>
          </w:p>
        </w:tc>
        <w:tc>
          <w:tcPr>
            <w:tcW w:w="2880" w:type="dxa"/>
            <w:vAlign w:val="center"/>
          </w:tcPr>
          <w:p w:rsidR="000941EE" w:rsidRDefault="000941EE" w:rsidP="00B1055C">
            <w:pPr>
              <w:pStyle w:val="TableEntry"/>
              <w:rPr>
                <w:noProof w:val="0"/>
              </w:rPr>
            </w:pPr>
            <w:r>
              <w:rPr>
                <w:noProof w:val="0"/>
                <w:color w:val="000000"/>
                <w:szCs w:val="18"/>
              </w:rPr>
              <w:t>1.3.6.1.4.1.19376.1.5.3.1.3.3</w:t>
            </w:r>
          </w:p>
        </w:tc>
        <w:tc>
          <w:tcPr>
            <w:tcW w:w="2816" w:type="dxa"/>
            <w:vAlign w:val="center"/>
          </w:tcPr>
          <w:p w:rsidR="000941EE" w:rsidRDefault="00427797" w:rsidP="00924079">
            <w:pPr>
              <w:pStyle w:val="TableEntry"/>
              <w:jc w:val="center"/>
              <w:rPr>
                <w:noProof w:val="0"/>
                <w:color w:val="000000"/>
                <w:szCs w:val="18"/>
              </w:rPr>
            </w:pPr>
            <w:r>
              <w:rPr>
                <w:noProof w:val="0"/>
                <w:color w:val="000000"/>
                <w:szCs w:val="18"/>
              </w:rPr>
              <w:t>N/A</w:t>
            </w:r>
          </w:p>
        </w:tc>
        <w:tc>
          <w:tcPr>
            <w:tcW w:w="2769" w:type="dxa"/>
          </w:tcPr>
          <w:p w:rsidR="000941EE" w:rsidRDefault="000941EE" w:rsidP="00B1055C">
            <w:pPr>
              <w:pStyle w:val="TableEntry"/>
              <w:rPr>
                <w:noProof w:val="0"/>
                <w:color w:val="000000"/>
                <w:szCs w:val="18"/>
              </w:rPr>
            </w:pPr>
          </w:p>
        </w:tc>
      </w:tr>
      <w:tr w:rsidR="000941EE" w:rsidTr="00F05C7B">
        <w:trPr>
          <w:gridAfter w:val="1"/>
          <w:wAfter w:w="2769" w:type="dxa"/>
          <w:cantSplit/>
          <w:tblHeader/>
          <w:jc w:val="center"/>
        </w:trPr>
        <w:tc>
          <w:tcPr>
            <w:tcW w:w="3029" w:type="dxa"/>
            <w:vAlign w:val="center"/>
          </w:tcPr>
          <w:p w:rsidR="000941EE" w:rsidRDefault="000941EE" w:rsidP="00B1055C">
            <w:pPr>
              <w:pStyle w:val="TableEntry"/>
              <w:rPr>
                <w:noProof w:val="0"/>
                <w:color w:val="3333CC"/>
              </w:rPr>
            </w:pPr>
            <w:r>
              <w:rPr>
                <w:rStyle w:val="Hyperlink"/>
              </w:rPr>
              <w:t>Discharge Diagnosis</w:t>
            </w:r>
          </w:p>
        </w:tc>
        <w:tc>
          <w:tcPr>
            <w:tcW w:w="1016" w:type="dxa"/>
            <w:vAlign w:val="center"/>
          </w:tcPr>
          <w:p w:rsidR="000941EE" w:rsidRDefault="000941EE" w:rsidP="00B1055C">
            <w:pPr>
              <w:pStyle w:val="TableEntry"/>
              <w:rPr>
                <w:noProof w:val="0"/>
              </w:rPr>
            </w:pPr>
            <w:r>
              <w:rPr>
                <w:noProof w:val="0"/>
              </w:rPr>
              <w:t>R</w:t>
            </w:r>
          </w:p>
        </w:tc>
        <w:tc>
          <w:tcPr>
            <w:tcW w:w="2880" w:type="dxa"/>
            <w:vAlign w:val="center"/>
          </w:tcPr>
          <w:p w:rsidR="000941EE" w:rsidRDefault="000941EE" w:rsidP="00B1055C">
            <w:pPr>
              <w:pStyle w:val="TableEntry"/>
              <w:rPr>
                <w:noProof w:val="0"/>
              </w:rPr>
            </w:pPr>
            <w:r>
              <w:rPr>
                <w:noProof w:val="0"/>
              </w:rPr>
              <w:t>1.3.6.1.4.1.19376.1.5.3.1.3.7</w:t>
            </w:r>
          </w:p>
        </w:tc>
        <w:tc>
          <w:tcPr>
            <w:tcW w:w="2816" w:type="dxa"/>
          </w:tcPr>
          <w:p w:rsidR="000941EE" w:rsidRDefault="00427797" w:rsidP="00924079">
            <w:pPr>
              <w:pStyle w:val="TableEntry"/>
              <w:jc w:val="center"/>
              <w:rPr>
                <w:noProof w:val="0"/>
                <w:color w:val="000000"/>
                <w:szCs w:val="18"/>
              </w:rPr>
            </w:pPr>
            <w:r>
              <w:t>N/A</w:t>
            </w:r>
          </w:p>
        </w:tc>
      </w:tr>
      <w:tr w:rsidR="000941EE" w:rsidTr="00F05C7B">
        <w:trPr>
          <w:gridAfter w:val="1"/>
          <w:wAfter w:w="2769" w:type="dxa"/>
          <w:cantSplit/>
          <w:tblHeader/>
          <w:jc w:val="center"/>
        </w:trPr>
        <w:tc>
          <w:tcPr>
            <w:tcW w:w="3029" w:type="dxa"/>
            <w:vAlign w:val="center"/>
          </w:tcPr>
          <w:p w:rsidR="00C41758" w:rsidRDefault="000941EE" w:rsidP="00CD722E">
            <w:pPr>
              <w:pStyle w:val="TableEntry"/>
              <w:rPr>
                <w:rStyle w:val="Hyperlink"/>
              </w:rPr>
            </w:pPr>
            <w:r>
              <w:rPr>
                <w:rStyle w:val="Hyperlink"/>
              </w:rPr>
              <w:t>Discharge Disposition</w:t>
            </w:r>
            <w:r w:rsidR="00A908FA">
              <w:rPr>
                <w:rStyle w:val="Hyperlink"/>
              </w:rPr>
              <w:t xml:space="preserve"> </w:t>
            </w:r>
          </w:p>
          <w:p w:rsidR="000941EE" w:rsidRPr="00C41758" w:rsidRDefault="00A908FA" w:rsidP="00CD722E">
            <w:pPr>
              <w:pStyle w:val="TableEntry"/>
              <w:rPr>
                <w:rStyle w:val="Hyperlink"/>
                <w:color w:val="000000" w:themeColor="text1"/>
                <w:u w:val="none"/>
              </w:rPr>
            </w:pPr>
            <w:r w:rsidRPr="00C41758">
              <w:rPr>
                <w:rStyle w:val="Hyperlink"/>
                <w:color w:val="000000" w:themeColor="text1"/>
                <w:u w:val="none"/>
              </w:rPr>
              <w:t>This se</w:t>
            </w:r>
            <w:r w:rsidR="00CD722E" w:rsidRPr="00C41758">
              <w:rPr>
                <w:rStyle w:val="Hyperlink"/>
                <w:color w:val="000000" w:themeColor="text1"/>
                <w:u w:val="none"/>
              </w:rPr>
              <w:t>ction shall</w:t>
            </w:r>
            <w:r w:rsidRPr="00C41758">
              <w:rPr>
                <w:rStyle w:val="Hyperlink"/>
                <w:color w:val="000000" w:themeColor="text1"/>
                <w:u w:val="none"/>
              </w:rPr>
              <w:t xml:space="preserve"> include the discharge dispostion such as discharge to home, transfer to another facility, </w:t>
            </w:r>
            <w:r w:rsidR="00D7192D" w:rsidRPr="00C41758">
              <w:rPr>
                <w:rStyle w:val="Hyperlink"/>
                <w:color w:val="000000" w:themeColor="text1"/>
                <w:u w:val="none"/>
              </w:rPr>
              <w:t>expired (</w:t>
            </w:r>
            <w:r w:rsidRPr="00C41758">
              <w:rPr>
                <w:rStyle w:val="Hyperlink"/>
                <w:color w:val="000000" w:themeColor="text1"/>
                <w:u w:val="none"/>
              </w:rPr>
              <w:t>maternal death</w:t>
            </w:r>
            <w:r w:rsidR="00C41758">
              <w:rPr>
                <w:rStyle w:val="Hyperlink"/>
                <w:color w:val="000000" w:themeColor="text1"/>
                <w:u w:val="none"/>
              </w:rPr>
              <w:t xml:space="preserve"> including date/time</w:t>
            </w:r>
            <w:r w:rsidR="00D7192D" w:rsidRPr="00C41758">
              <w:rPr>
                <w:rStyle w:val="Hyperlink"/>
                <w:color w:val="000000" w:themeColor="text1"/>
                <w:u w:val="none"/>
              </w:rPr>
              <w:t>)</w:t>
            </w:r>
            <w:r w:rsidRPr="00C41758">
              <w:rPr>
                <w:rStyle w:val="Hyperlink"/>
                <w:color w:val="000000" w:themeColor="text1"/>
                <w:u w:val="none"/>
              </w:rPr>
              <w:t>, etc.</w:t>
            </w:r>
          </w:p>
        </w:tc>
        <w:tc>
          <w:tcPr>
            <w:tcW w:w="1016" w:type="dxa"/>
            <w:vAlign w:val="center"/>
          </w:tcPr>
          <w:p w:rsidR="000941EE" w:rsidRDefault="000941EE">
            <w:pPr>
              <w:pStyle w:val="TableEntry"/>
              <w:rPr>
                <w:noProof w:val="0"/>
              </w:rPr>
            </w:pPr>
            <w:r>
              <w:rPr>
                <w:noProof w:val="0"/>
              </w:rPr>
              <w:t>R</w:t>
            </w:r>
          </w:p>
        </w:tc>
        <w:tc>
          <w:tcPr>
            <w:tcW w:w="2880" w:type="dxa"/>
            <w:vAlign w:val="center"/>
          </w:tcPr>
          <w:p w:rsidR="000941EE" w:rsidRDefault="000941EE">
            <w:pPr>
              <w:pStyle w:val="TableEntry"/>
              <w:rPr>
                <w:noProof w:val="0"/>
                <w:color w:val="000000"/>
                <w:szCs w:val="18"/>
              </w:rPr>
            </w:pPr>
            <w:r>
              <w:rPr>
                <w:noProof w:val="0"/>
              </w:rPr>
              <w:t>1.3.6.1.4.1.19376.1.5.3.1.3.</w:t>
            </w:r>
            <w:r w:rsidR="00A908FA">
              <w:rPr>
                <w:noProof w:val="0"/>
              </w:rPr>
              <w:t>32</w:t>
            </w:r>
          </w:p>
        </w:tc>
        <w:tc>
          <w:tcPr>
            <w:tcW w:w="2816" w:type="dxa"/>
          </w:tcPr>
          <w:p w:rsidR="000941EE" w:rsidRDefault="00427797" w:rsidP="00924079">
            <w:pPr>
              <w:pStyle w:val="TableEntry"/>
              <w:jc w:val="center"/>
              <w:rPr>
                <w:noProof w:val="0"/>
                <w:color w:val="000000"/>
                <w:szCs w:val="18"/>
              </w:rPr>
            </w:pPr>
            <w:r>
              <w:t>N/A</w:t>
            </w:r>
          </w:p>
        </w:tc>
      </w:tr>
      <w:tr w:rsidR="000941EE" w:rsidTr="00F05C7B">
        <w:trPr>
          <w:gridAfter w:val="1"/>
          <w:wAfter w:w="2769" w:type="dxa"/>
          <w:cantSplit/>
          <w:tblHeader/>
          <w:jc w:val="center"/>
        </w:trPr>
        <w:tc>
          <w:tcPr>
            <w:tcW w:w="3029" w:type="dxa"/>
            <w:vAlign w:val="center"/>
          </w:tcPr>
          <w:p w:rsidR="000941EE" w:rsidRDefault="00A908FA">
            <w:pPr>
              <w:pStyle w:val="TableEntry"/>
              <w:rPr>
                <w:rStyle w:val="Hyperlink"/>
              </w:rPr>
            </w:pPr>
            <w:r>
              <w:rPr>
                <w:rStyle w:val="Hyperlink"/>
              </w:rPr>
              <w:t>Transport Mode</w:t>
            </w:r>
          </w:p>
        </w:tc>
        <w:tc>
          <w:tcPr>
            <w:tcW w:w="1016" w:type="dxa"/>
            <w:vAlign w:val="center"/>
          </w:tcPr>
          <w:p w:rsidR="000941EE" w:rsidRDefault="00A908FA">
            <w:pPr>
              <w:pStyle w:val="TableEntry"/>
              <w:rPr>
                <w:noProof w:val="0"/>
              </w:rPr>
            </w:pPr>
            <w:r>
              <w:rPr>
                <w:noProof w:val="0"/>
              </w:rPr>
              <w:t>R2</w:t>
            </w:r>
          </w:p>
        </w:tc>
        <w:tc>
          <w:tcPr>
            <w:tcW w:w="2880" w:type="dxa"/>
            <w:vAlign w:val="center"/>
          </w:tcPr>
          <w:p w:rsidR="000941EE" w:rsidRDefault="00A908FA">
            <w:pPr>
              <w:pStyle w:val="TableEntry"/>
              <w:rPr>
                <w:noProof w:val="0"/>
                <w:color w:val="000000"/>
                <w:szCs w:val="18"/>
              </w:rPr>
            </w:pPr>
            <w:r>
              <w:rPr>
                <w:noProof w:val="0"/>
              </w:rPr>
              <w:t>1.3.6.1.4.1.19376.1.5.3.1.1.10.3.2</w:t>
            </w:r>
          </w:p>
        </w:tc>
        <w:tc>
          <w:tcPr>
            <w:tcW w:w="2816" w:type="dxa"/>
          </w:tcPr>
          <w:p w:rsidR="000941EE" w:rsidRDefault="00427797" w:rsidP="00924079">
            <w:pPr>
              <w:pStyle w:val="TableEntry"/>
              <w:jc w:val="center"/>
              <w:rPr>
                <w:noProof w:val="0"/>
                <w:color w:val="000000"/>
                <w:szCs w:val="18"/>
              </w:rPr>
            </w:pPr>
            <w:r>
              <w:t>N/A</w:t>
            </w:r>
          </w:p>
        </w:tc>
      </w:tr>
      <w:tr w:rsidR="000941EE" w:rsidTr="00F05C7B">
        <w:trPr>
          <w:gridAfter w:val="1"/>
          <w:wAfter w:w="2769" w:type="dxa"/>
          <w:cantSplit/>
          <w:tblHeader/>
          <w:jc w:val="center"/>
        </w:trPr>
        <w:tc>
          <w:tcPr>
            <w:tcW w:w="3029" w:type="dxa"/>
            <w:vAlign w:val="center"/>
          </w:tcPr>
          <w:p w:rsidR="00CE5DE0" w:rsidRDefault="00A908FA" w:rsidP="00CD722E">
            <w:pPr>
              <w:pStyle w:val="TableEntry"/>
              <w:rPr>
                <w:rStyle w:val="Hyperlink"/>
              </w:rPr>
            </w:pPr>
            <w:r>
              <w:rPr>
                <w:rStyle w:val="Hyperlink"/>
              </w:rPr>
              <w:t xml:space="preserve">Discharge Status </w:t>
            </w:r>
          </w:p>
          <w:p w:rsidR="000941EE" w:rsidRPr="00CE5DE0" w:rsidRDefault="00A908FA" w:rsidP="00CD722E">
            <w:pPr>
              <w:pStyle w:val="TableEntry"/>
              <w:rPr>
                <w:rStyle w:val="Hyperlink"/>
                <w:color w:val="000000" w:themeColor="text1"/>
                <w:u w:val="none"/>
              </w:rPr>
            </w:pPr>
            <w:r w:rsidRPr="00CE5DE0">
              <w:rPr>
                <w:rStyle w:val="Hyperlink"/>
                <w:color w:val="000000" w:themeColor="text1"/>
                <w:u w:val="none"/>
              </w:rPr>
              <w:t xml:space="preserve">This section </w:t>
            </w:r>
            <w:r w:rsidR="00CD722E" w:rsidRPr="00CE5DE0">
              <w:rPr>
                <w:rStyle w:val="Hyperlink"/>
                <w:color w:val="000000" w:themeColor="text1"/>
                <w:u w:val="none"/>
              </w:rPr>
              <w:t>shall</w:t>
            </w:r>
            <w:r w:rsidRPr="00CE5DE0">
              <w:rPr>
                <w:rStyle w:val="Hyperlink"/>
                <w:color w:val="000000" w:themeColor="text1"/>
                <w:u w:val="none"/>
              </w:rPr>
              <w:t xml:space="preserve"> include the patient’s status </w:t>
            </w:r>
            <w:r w:rsidR="00F05C7B" w:rsidRPr="00CE5DE0">
              <w:rPr>
                <w:rStyle w:val="Hyperlink"/>
                <w:color w:val="000000" w:themeColor="text1"/>
                <w:u w:val="none"/>
              </w:rPr>
              <w:t xml:space="preserve">or condition </w:t>
            </w:r>
            <w:r w:rsidRPr="00CE5DE0">
              <w:rPr>
                <w:rStyle w:val="Hyperlink"/>
                <w:color w:val="000000" w:themeColor="text1"/>
                <w:u w:val="none"/>
              </w:rPr>
              <w:t>at discharge such as stable, critical, etc.</w:t>
            </w:r>
          </w:p>
        </w:tc>
        <w:tc>
          <w:tcPr>
            <w:tcW w:w="1016" w:type="dxa"/>
            <w:vAlign w:val="center"/>
          </w:tcPr>
          <w:p w:rsidR="000941EE" w:rsidRDefault="00A908FA">
            <w:pPr>
              <w:pStyle w:val="TableEntry"/>
              <w:rPr>
                <w:noProof w:val="0"/>
              </w:rPr>
            </w:pPr>
            <w:r>
              <w:rPr>
                <w:noProof w:val="0"/>
              </w:rPr>
              <w:t>R2</w:t>
            </w:r>
          </w:p>
        </w:tc>
        <w:tc>
          <w:tcPr>
            <w:tcW w:w="2880" w:type="dxa"/>
            <w:vAlign w:val="center"/>
          </w:tcPr>
          <w:p w:rsidR="000941EE" w:rsidRPr="00CE5DE0" w:rsidRDefault="0005204F">
            <w:pPr>
              <w:pStyle w:val="TableEntry"/>
              <w:rPr>
                <w:noProof w:val="0"/>
                <w:color w:val="FF0000"/>
                <w:szCs w:val="18"/>
              </w:rPr>
            </w:pPr>
            <w:ins w:id="537" w:author="tsoutherland" w:date="2010-08-03T00:51:00Z">
              <w:r w:rsidRPr="0005204F">
                <w:rPr>
                  <w:noProof w:val="0"/>
                  <w:rPrChange w:id="538" w:author="tsoutherland" w:date="2010-08-03T00:51:00Z">
                    <w:rPr>
                      <w:rStyle w:val="apple-style-span"/>
                      <w:rFonts w:ascii="Arial" w:hAnsi="Arial" w:cs="Arial"/>
                      <w:color w:val="000000"/>
                      <w:sz w:val="20"/>
                    </w:rPr>
                  </w:rPrChange>
                </w:rPr>
                <w:t>1.3.6.1.4.1.19376.1.5.3.1.1.21.2.12</w:t>
              </w:r>
            </w:ins>
            <w:del w:id="539" w:author="tsoutherland" w:date="2010-08-03T00:51:00Z">
              <w:r w:rsidR="00CE5DE0" w:rsidDel="0005204F">
                <w:rPr>
                  <w:noProof w:val="0"/>
                  <w:color w:val="FF0000"/>
                  <w:szCs w:val="18"/>
                </w:rPr>
                <w:delText>Needs</w:delText>
              </w:r>
              <w:r w:rsidR="00A908FA" w:rsidRPr="00CE5DE0" w:rsidDel="0005204F">
                <w:rPr>
                  <w:noProof w:val="0"/>
                  <w:color w:val="FF0000"/>
                  <w:szCs w:val="18"/>
                </w:rPr>
                <w:delText xml:space="preserve"> LOINC Code </w:delText>
              </w:r>
              <w:r w:rsidR="00CE5DE0" w:rsidDel="0005204F">
                <w:rPr>
                  <w:noProof w:val="0"/>
                  <w:color w:val="FF0000"/>
                  <w:szCs w:val="18"/>
                </w:rPr>
                <w:delText xml:space="preserve">Request </w:delText>
              </w:r>
              <w:r w:rsidR="00A908FA" w:rsidRPr="00CE5DE0" w:rsidDel="0005204F">
                <w:rPr>
                  <w:noProof w:val="0"/>
                  <w:color w:val="FF0000"/>
                  <w:szCs w:val="18"/>
                </w:rPr>
                <w:delText xml:space="preserve">and </w:delText>
              </w:r>
              <w:r w:rsidR="00CE5DE0" w:rsidDel="0005204F">
                <w:rPr>
                  <w:noProof w:val="0"/>
                  <w:color w:val="FF0000"/>
                  <w:szCs w:val="18"/>
                </w:rPr>
                <w:delText xml:space="preserve">PCC </w:delText>
              </w:r>
              <w:r w:rsidR="00A908FA" w:rsidRPr="00CE5DE0" w:rsidDel="0005204F">
                <w:rPr>
                  <w:noProof w:val="0"/>
                  <w:color w:val="FF0000"/>
                  <w:szCs w:val="18"/>
                </w:rPr>
                <w:delText>Template ID</w:delText>
              </w:r>
            </w:del>
          </w:p>
        </w:tc>
        <w:tc>
          <w:tcPr>
            <w:tcW w:w="2816" w:type="dxa"/>
          </w:tcPr>
          <w:p w:rsidR="000941EE" w:rsidRDefault="00427797" w:rsidP="00924079">
            <w:pPr>
              <w:pStyle w:val="TableEntry"/>
              <w:jc w:val="center"/>
              <w:rPr>
                <w:noProof w:val="0"/>
                <w:color w:val="000000"/>
                <w:szCs w:val="18"/>
              </w:rPr>
            </w:pPr>
            <w:r>
              <w:t>N/A</w:t>
            </w:r>
          </w:p>
        </w:tc>
      </w:tr>
      <w:tr w:rsidR="000941EE" w:rsidTr="00F05C7B">
        <w:trPr>
          <w:gridAfter w:val="1"/>
          <w:wAfter w:w="2769" w:type="dxa"/>
          <w:cantSplit/>
          <w:tblHeader/>
          <w:jc w:val="center"/>
        </w:trPr>
        <w:tc>
          <w:tcPr>
            <w:tcW w:w="3029" w:type="dxa"/>
            <w:vAlign w:val="center"/>
          </w:tcPr>
          <w:p w:rsidR="000941EE" w:rsidRDefault="002D1E24">
            <w:pPr>
              <w:pStyle w:val="TableEntry"/>
              <w:rPr>
                <w:rStyle w:val="Hyperlink"/>
              </w:rPr>
            </w:pPr>
            <w:r>
              <w:rPr>
                <w:rStyle w:val="Hyperlink"/>
              </w:rPr>
              <w:t>Allergies and Other Adverse Reactions</w:t>
            </w:r>
          </w:p>
        </w:tc>
        <w:tc>
          <w:tcPr>
            <w:tcW w:w="1016" w:type="dxa"/>
            <w:vAlign w:val="center"/>
          </w:tcPr>
          <w:p w:rsidR="000941EE" w:rsidRDefault="002D1E24">
            <w:pPr>
              <w:pStyle w:val="TableEntry"/>
              <w:rPr>
                <w:noProof w:val="0"/>
              </w:rPr>
            </w:pPr>
            <w:r>
              <w:rPr>
                <w:noProof w:val="0"/>
              </w:rPr>
              <w:t>R</w:t>
            </w:r>
          </w:p>
        </w:tc>
        <w:tc>
          <w:tcPr>
            <w:tcW w:w="2880" w:type="dxa"/>
            <w:vAlign w:val="center"/>
          </w:tcPr>
          <w:p w:rsidR="000941EE" w:rsidRDefault="002D1E24">
            <w:pPr>
              <w:pStyle w:val="TableEntry"/>
              <w:rPr>
                <w:noProof w:val="0"/>
                <w:color w:val="000000"/>
                <w:szCs w:val="18"/>
              </w:rPr>
            </w:pPr>
            <w:r>
              <w:rPr>
                <w:noProof w:val="0"/>
              </w:rPr>
              <w:t>1.3.6.1.4.1.19376.1.5.3.1.3.13</w:t>
            </w:r>
          </w:p>
        </w:tc>
        <w:tc>
          <w:tcPr>
            <w:tcW w:w="2816" w:type="dxa"/>
          </w:tcPr>
          <w:p w:rsidR="000941EE" w:rsidRDefault="00427797" w:rsidP="00924079">
            <w:pPr>
              <w:pStyle w:val="TableEntry"/>
              <w:jc w:val="center"/>
              <w:rPr>
                <w:noProof w:val="0"/>
                <w:color w:val="000000"/>
                <w:szCs w:val="18"/>
              </w:rPr>
            </w:pPr>
            <w:r>
              <w:t>N/A</w:t>
            </w:r>
          </w:p>
        </w:tc>
      </w:tr>
      <w:tr w:rsidR="000941EE" w:rsidTr="00F05C7B">
        <w:trPr>
          <w:gridAfter w:val="1"/>
          <w:wAfter w:w="2769" w:type="dxa"/>
          <w:cantSplit/>
          <w:tblHeader/>
          <w:jc w:val="center"/>
        </w:trPr>
        <w:tc>
          <w:tcPr>
            <w:tcW w:w="3029" w:type="dxa"/>
            <w:vAlign w:val="center"/>
          </w:tcPr>
          <w:p w:rsidR="000941EE" w:rsidRDefault="000941EE">
            <w:pPr>
              <w:pStyle w:val="TableEntry"/>
              <w:rPr>
                <w:noProof w:val="0"/>
              </w:rPr>
            </w:pPr>
            <w:r>
              <w:rPr>
                <w:rStyle w:val="Hyperlink"/>
              </w:rPr>
              <w:lastRenderedPageBreak/>
              <w:t>Hospital Course</w:t>
            </w:r>
          </w:p>
        </w:tc>
        <w:tc>
          <w:tcPr>
            <w:tcW w:w="1016" w:type="dxa"/>
            <w:vAlign w:val="center"/>
          </w:tcPr>
          <w:p w:rsidR="000941EE" w:rsidRDefault="000941EE">
            <w:pPr>
              <w:pStyle w:val="TableEntry"/>
              <w:rPr>
                <w:noProof w:val="0"/>
              </w:rPr>
            </w:pPr>
            <w:r>
              <w:rPr>
                <w:noProof w:val="0"/>
              </w:rPr>
              <w:t>R</w:t>
            </w:r>
          </w:p>
        </w:tc>
        <w:tc>
          <w:tcPr>
            <w:tcW w:w="2880" w:type="dxa"/>
            <w:vAlign w:val="center"/>
          </w:tcPr>
          <w:p w:rsidR="000941EE" w:rsidRDefault="000941EE">
            <w:pPr>
              <w:pStyle w:val="TableEntry"/>
              <w:rPr>
                <w:noProof w:val="0"/>
                <w:szCs w:val="18"/>
              </w:rPr>
            </w:pPr>
            <w:r>
              <w:rPr>
                <w:noProof w:val="0"/>
                <w:color w:val="000000"/>
                <w:szCs w:val="18"/>
              </w:rPr>
              <w:t>1.3.6.1.4.1.19376.1.5.3.1.3.5</w:t>
            </w:r>
            <w:r>
              <w:rPr>
                <w:noProof w:val="0"/>
                <w:szCs w:val="18"/>
              </w:rPr>
              <w:t xml:space="preserve"> </w:t>
            </w:r>
          </w:p>
        </w:tc>
        <w:tc>
          <w:tcPr>
            <w:tcW w:w="2816" w:type="dxa"/>
          </w:tcPr>
          <w:p w:rsidR="000941EE" w:rsidRDefault="00427797" w:rsidP="00924079">
            <w:pPr>
              <w:pStyle w:val="TableEntry"/>
              <w:jc w:val="center"/>
              <w:rPr>
                <w:noProof w:val="0"/>
                <w:color w:val="000000"/>
                <w:szCs w:val="18"/>
              </w:rPr>
            </w:pPr>
            <w:r>
              <w:t>N/A</w:t>
            </w:r>
          </w:p>
        </w:tc>
      </w:tr>
      <w:tr w:rsidR="000941EE" w:rsidTr="00F05C7B">
        <w:trPr>
          <w:gridAfter w:val="1"/>
          <w:wAfter w:w="2769" w:type="dxa"/>
          <w:cantSplit/>
          <w:tblHeader/>
          <w:jc w:val="center"/>
        </w:trPr>
        <w:tc>
          <w:tcPr>
            <w:tcW w:w="3029" w:type="dxa"/>
            <w:vAlign w:val="center"/>
          </w:tcPr>
          <w:p w:rsidR="000941EE" w:rsidRDefault="000941EE">
            <w:pPr>
              <w:pStyle w:val="TableEntry"/>
              <w:spacing w:after="0"/>
              <w:rPr>
                <w:b/>
                <w:noProof w:val="0"/>
              </w:rPr>
            </w:pPr>
            <w:r>
              <w:rPr>
                <w:rStyle w:val="Hyperlink"/>
              </w:rPr>
              <w:t>Coded Advance Directives</w:t>
            </w:r>
          </w:p>
        </w:tc>
        <w:tc>
          <w:tcPr>
            <w:tcW w:w="1016" w:type="dxa"/>
            <w:vAlign w:val="center"/>
          </w:tcPr>
          <w:p w:rsidR="000941EE" w:rsidRDefault="000941EE">
            <w:pPr>
              <w:pStyle w:val="TableEntry"/>
              <w:rPr>
                <w:noProof w:val="0"/>
              </w:rPr>
            </w:pPr>
            <w:r>
              <w:rPr>
                <w:noProof w:val="0"/>
              </w:rPr>
              <w:t>R2</w:t>
            </w:r>
          </w:p>
        </w:tc>
        <w:tc>
          <w:tcPr>
            <w:tcW w:w="2880" w:type="dxa"/>
            <w:vAlign w:val="center"/>
          </w:tcPr>
          <w:p w:rsidR="000941EE" w:rsidRDefault="000941EE">
            <w:pPr>
              <w:pStyle w:val="TableEntry"/>
              <w:rPr>
                <w:noProof w:val="0"/>
                <w:color w:val="000000"/>
                <w:szCs w:val="18"/>
              </w:rPr>
            </w:pPr>
            <w:r>
              <w:rPr>
                <w:noProof w:val="0"/>
              </w:rPr>
              <w:t>1.3.6.1.4.1.19376.1.5.3.1.3.35</w:t>
            </w:r>
          </w:p>
        </w:tc>
        <w:tc>
          <w:tcPr>
            <w:tcW w:w="2816" w:type="dxa"/>
          </w:tcPr>
          <w:p w:rsidR="000941EE" w:rsidRDefault="00427797" w:rsidP="00924079">
            <w:pPr>
              <w:pStyle w:val="TableEntry"/>
              <w:jc w:val="center"/>
              <w:rPr>
                <w:noProof w:val="0"/>
              </w:rPr>
            </w:pPr>
            <w:r>
              <w:t>N/A</w:t>
            </w:r>
          </w:p>
        </w:tc>
      </w:tr>
      <w:tr w:rsidR="000941EE" w:rsidTr="00F05C7B">
        <w:trPr>
          <w:gridAfter w:val="1"/>
          <w:wAfter w:w="2769" w:type="dxa"/>
          <w:cantSplit/>
          <w:tblHeader/>
          <w:jc w:val="center"/>
        </w:trPr>
        <w:tc>
          <w:tcPr>
            <w:tcW w:w="3029" w:type="dxa"/>
            <w:vAlign w:val="center"/>
          </w:tcPr>
          <w:p w:rsidR="000941EE" w:rsidRDefault="000941EE">
            <w:pPr>
              <w:pStyle w:val="TableEntry"/>
              <w:rPr>
                <w:noProof w:val="0"/>
                <w:color w:val="3333CC"/>
              </w:rPr>
            </w:pPr>
            <w:r>
              <w:rPr>
                <w:rStyle w:val="Hyperlink"/>
              </w:rPr>
              <w:t>Hospital Discharge Medications</w:t>
            </w:r>
          </w:p>
        </w:tc>
        <w:tc>
          <w:tcPr>
            <w:tcW w:w="1016" w:type="dxa"/>
            <w:vAlign w:val="center"/>
          </w:tcPr>
          <w:p w:rsidR="000941EE" w:rsidRDefault="000941EE">
            <w:pPr>
              <w:pStyle w:val="TableEntry"/>
              <w:rPr>
                <w:noProof w:val="0"/>
              </w:rPr>
            </w:pPr>
            <w:r>
              <w:rPr>
                <w:noProof w:val="0"/>
              </w:rPr>
              <w:t>R</w:t>
            </w:r>
          </w:p>
        </w:tc>
        <w:tc>
          <w:tcPr>
            <w:tcW w:w="2880" w:type="dxa"/>
            <w:vAlign w:val="center"/>
          </w:tcPr>
          <w:p w:rsidR="000941EE" w:rsidRDefault="000941EE">
            <w:pPr>
              <w:pStyle w:val="TableEntry"/>
              <w:rPr>
                <w:noProof w:val="0"/>
              </w:rPr>
            </w:pPr>
            <w:r>
              <w:rPr>
                <w:noProof w:val="0"/>
              </w:rPr>
              <w:t>1.3.6.1.4.1.19376.1.5.3.1.3.22</w:t>
            </w:r>
          </w:p>
        </w:tc>
        <w:tc>
          <w:tcPr>
            <w:tcW w:w="2816" w:type="dxa"/>
          </w:tcPr>
          <w:p w:rsidR="000941EE" w:rsidRDefault="00427797" w:rsidP="00924079">
            <w:pPr>
              <w:pStyle w:val="TableEntry"/>
              <w:jc w:val="center"/>
              <w:rPr>
                <w:noProof w:val="0"/>
              </w:rPr>
            </w:pPr>
            <w:r>
              <w:t>N/A</w:t>
            </w:r>
          </w:p>
        </w:tc>
      </w:tr>
      <w:tr w:rsidR="000941EE" w:rsidTr="00F05C7B">
        <w:trPr>
          <w:gridAfter w:val="1"/>
          <w:wAfter w:w="2769" w:type="dxa"/>
          <w:cantSplit/>
          <w:tblHeader/>
          <w:jc w:val="center"/>
        </w:trPr>
        <w:tc>
          <w:tcPr>
            <w:tcW w:w="3029" w:type="dxa"/>
            <w:vAlign w:val="center"/>
          </w:tcPr>
          <w:p w:rsidR="000941EE" w:rsidRDefault="000941EE">
            <w:pPr>
              <w:pStyle w:val="TableEntry"/>
              <w:rPr>
                <w:noProof w:val="0"/>
              </w:rPr>
            </w:pPr>
            <w:r>
              <w:rPr>
                <w:rStyle w:val="Hyperlink"/>
              </w:rPr>
              <w:t>Coded Hospital Studies Summary</w:t>
            </w:r>
          </w:p>
        </w:tc>
        <w:tc>
          <w:tcPr>
            <w:tcW w:w="1016" w:type="dxa"/>
            <w:vAlign w:val="center"/>
          </w:tcPr>
          <w:p w:rsidR="000941EE" w:rsidRDefault="000941EE">
            <w:pPr>
              <w:pStyle w:val="TableEntry"/>
              <w:rPr>
                <w:noProof w:val="0"/>
              </w:rPr>
            </w:pPr>
            <w:r>
              <w:rPr>
                <w:noProof w:val="0"/>
              </w:rPr>
              <w:t>R</w:t>
            </w:r>
          </w:p>
        </w:tc>
        <w:tc>
          <w:tcPr>
            <w:tcW w:w="2880" w:type="dxa"/>
            <w:vAlign w:val="center"/>
          </w:tcPr>
          <w:p w:rsidR="000941EE" w:rsidRDefault="000941EE">
            <w:pPr>
              <w:pStyle w:val="TableEntry"/>
              <w:rPr>
                <w:noProof w:val="0"/>
                <w:color w:val="000000"/>
                <w:szCs w:val="18"/>
              </w:rPr>
            </w:pPr>
            <w:r>
              <w:rPr>
                <w:noProof w:val="0"/>
                <w:szCs w:val="18"/>
              </w:rPr>
              <w:t>1.3.6.1.4.1.19376.1.5.3.1.3.30</w:t>
            </w:r>
          </w:p>
        </w:tc>
        <w:tc>
          <w:tcPr>
            <w:tcW w:w="2816" w:type="dxa"/>
          </w:tcPr>
          <w:p w:rsidR="000941EE" w:rsidRDefault="00427797" w:rsidP="00924079">
            <w:pPr>
              <w:pStyle w:val="TableEntry"/>
              <w:jc w:val="center"/>
              <w:rPr>
                <w:noProof w:val="0"/>
                <w:szCs w:val="18"/>
              </w:rPr>
            </w:pPr>
            <w:r>
              <w:t>N/A</w:t>
            </w:r>
          </w:p>
        </w:tc>
      </w:tr>
      <w:tr w:rsidR="000941EE" w:rsidTr="00F05C7B">
        <w:trPr>
          <w:gridAfter w:val="1"/>
          <w:wAfter w:w="2769" w:type="dxa"/>
          <w:cantSplit/>
          <w:tblHeader/>
          <w:jc w:val="center"/>
        </w:trPr>
        <w:tc>
          <w:tcPr>
            <w:tcW w:w="3029" w:type="dxa"/>
            <w:vAlign w:val="center"/>
          </w:tcPr>
          <w:p w:rsidR="00CE5DE0" w:rsidRDefault="000941EE" w:rsidP="00DB78FA">
            <w:pPr>
              <w:pStyle w:val="TableEntry"/>
              <w:rPr>
                <w:rStyle w:val="Hyperlink"/>
              </w:rPr>
            </w:pPr>
            <w:r>
              <w:rPr>
                <w:rStyle w:val="Hyperlink"/>
              </w:rPr>
              <w:t xml:space="preserve">Coded Social History </w:t>
            </w:r>
          </w:p>
          <w:p w:rsidR="000941EE" w:rsidRPr="00CE5DE0" w:rsidRDefault="00CE5DE0" w:rsidP="00DB78FA">
            <w:pPr>
              <w:pStyle w:val="TableEntry"/>
              <w:rPr>
                <w:rStyle w:val="Hyperlink"/>
                <w:color w:val="000000" w:themeColor="text1"/>
                <w:u w:val="none"/>
              </w:rPr>
            </w:pPr>
            <w:r w:rsidRPr="00CE5DE0">
              <w:rPr>
                <w:rStyle w:val="Hyperlink"/>
                <w:color w:val="000000" w:themeColor="text1"/>
                <w:u w:val="none"/>
              </w:rPr>
              <w:t>This s</w:t>
            </w:r>
            <w:r w:rsidR="000941EE" w:rsidRPr="00CE5DE0">
              <w:rPr>
                <w:rStyle w:val="Hyperlink"/>
                <w:color w:val="000000" w:themeColor="text1"/>
                <w:u w:val="none"/>
              </w:rPr>
              <w:t xml:space="preserve">ection </w:t>
            </w:r>
            <w:r w:rsidR="00CD722E" w:rsidRPr="00CE5DE0">
              <w:rPr>
                <w:rStyle w:val="Hyperlink"/>
                <w:color w:val="000000" w:themeColor="text1"/>
                <w:u w:val="none"/>
              </w:rPr>
              <w:t>shall</w:t>
            </w:r>
            <w:r w:rsidR="000941EE" w:rsidRPr="00CE5DE0">
              <w:rPr>
                <w:rStyle w:val="Hyperlink"/>
                <w:color w:val="000000" w:themeColor="text1"/>
                <w:u w:val="none"/>
              </w:rPr>
              <w:t xml:space="preserve"> </w:t>
            </w:r>
            <w:r w:rsidR="00B1055C" w:rsidRPr="00CE5DE0">
              <w:rPr>
                <w:rStyle w:val="Hyperlink"/>
                <w:color w:val="000000" w:themeColor="text1"/>
                <w:u w:val="none"/>
              </w:rPr>
              <w:t xml:space="preserve">also </w:t>
            </w:r>
            <w:r w:rsidR="000941EE" w:rsidRPr="00CE5DE0">
              <w:rPr>
                <w:rStyle w:val="Hyperlink"/>
                <w:color w:val="000000" w:themeColor="text1"/>
                <w:u w:val="none"/>
              </w:rPr>
              <w:t>include: Intimate Partner Violence Screening and Post-partum Depression Screening</w:t>
            </w:r>
          </w:p>
        </w:tc>
        <w:tc>
          <w:tcPr>
            <w:tcW w:w="1016" w:type="dxa"/>
            <w:vAlign w:val="center"/>
          </w:tcPr>
          <w:p w:rsidR="000941EE" w:rsidRDefault="000941EE">
            <w:pPr>
              <w:pStyle w:val="TableEntry"/>
              <w:rPr>
                <w:noProof w:val="0"/>
              </w:rPr>
            </w:pPr>
            <w:r>
              <w:rPr>
                <w:noProof w:val="0"/>
              </w:rPr>
              <w:t>R</w:t>
            </w:r>
          </w:p>
        </w:tc>
        <w:tc>
          <w:tcPr>
            <w:tcW w:w="2880" w:type="dxa"/>
            <w:vAlign w:val="center"/>
          </w:tcPr>
          <w:p w:rsidR="000941EE" w:rsidRDefault="000941EE">
            <w:pPr>
              <w:pStyle w:val="TableEntry"/>
              <w:rPr>
                <w:noProof w:val="0"/>
                <w:szCs w:val="18"/>
              </w:rPr>
            </w:pPr>
            <w:r>
              <w:rPr>
                <w:rStyle w:val="apple-style-span"/>
                <w:szCs w:val="16"/>
              </w:rPr>
              <w:t>1.3.6.1.4.1.19376.1.5.3.1.3.16.1</w:t>
            </w:r>
          </w:p>
        </w:tc>
        <w:tc>
          <w:tcPr>
            <w:tcW w:w="2816" w:type="dxa"/>
          </w:tcPr>
          <w:p w:rsidR="000941EE" w:rsidRDefault="00427797" w:rsidP="00924079">
            <w:pPr>
              <w:pStyle w:val="TableEntry"/>
              <w:jc w:val="center"/>
              <w:rPr>
                <w:noProof w:val="0"/>
                <w:szCs w:val="18"/>
              </w:rPr>
            </w:pPr>
            <w:r>
              <w:t>1.3.6.1.4.1.19376.1.5.3.1.4.13.4</w:t>
            </w:r>
          </w:p>
        </w:tc>
      </w:tr>
      <w:tr w:rsidR="000941EE" w:rsidTr="00F05C7B">
        <w:trPr>
          <w:gridAfter w:val="1"/>
          <w:wAfter w:w="2769" w:type="dxa"/>
          <w:cantSplit/>
          <w:tblHeader/>
          <w:jc w:val="center"/>
        </w:trPr>
        <w:tc>
          <w:tcPr>
            <w:tcW w:w="3029" w:type="dxa"/>
            <w:vAlign w:val="center"/>
          </w:tcPr>
          <w:p w:rsidR="000941EE" w:rsidRDefault="000941EE" w:rsidP="009E6538">
            <w:pPr>
              <w:pStyle w:val="TableEntry"/>
              <w:rPr>
                <w:noProof w:val="0"/>
              </w:rPr>
            </w:pPr>
            <w:r>
              <w:rPr>
                <w:rStyle w:val="Hyperlink"/>
              </w:rPr>
              <w:t>Pain Assessment Panel</w:t>
            </w:r>
          </w:p>
        </w:tc>
        <w:tc>
          <w:tcPr>
            <w:tcW w:w="1016" w:type="dxa"/>
            <w:vAlign w:val="center"/>
          </w:tcPr>
          <w:p w:rsidR="000941EE" w:rsidRDefault="000941EE">
            <w:pPr>
              <w:pStyle w:val="TableEntry"/>
              <w:rPr>
                <w:noProof w:val="0"/>
              </w:rPr>
            </w:pPr>
            <w:r>
              <w:rPr>
                <w:noProof w:val="0"/>
              </w:rPr>
              <w:t>R2</w:t>
            </w:r>
          </w:p>
        </w:tc>
        <w:tc>
          <w:tcPr>
            <w:tcW w:w="2880" w:type="dxa"/>
            <w:vAlign w:val="center"/>
          </w:tcPr>
          <w:p w:rsidR="000941EE" w:rsidRPr="00C41758" w:rsidRDefault="000941EE" w:rsidP="009E6538">
            <w:pPr>
              <w:rPr>
                <w:color w:val="000000"/>
                <w:sz w:val="18"/>
                <w:szCs w:val="18"/>
              </w:rPr>
            </w:pPr>
            <w:r w:rsidRPr="00C41758">
              <w:rPr>
                <w:color w:val="000000"/>
                <w:sz w:val="18"/>
                <w:szCs w:val="18"/>
              </w:rPr>
              <w:t>1.3.6.1.4.1.19376.1.5.3.1.1.20.2.4</w:t>
            </w:r>
          </w:p>
          <w:p w:rsidR="000941EE" w:rsidRDefault="000941EE">
            <w:pPr>
              <w:pStyle w:val="TableEntry"/>
              <w:rPr>
                <w:noProof w:val="0"/>
                <w:szCs w:val="18"/>
              </w:rPr>
            </w:pPr>
          </w:p>
        </w:tc>
        <w:tc>
          <w:tcPr>
            <w:tcW w:w="2816" w:type="dxa"/>
          </w:tcPr>
          <w:p w:rsidR="000941EE" w:rsidRDefault="00427797" w:rsidP="00924079">
            <w:pPr>
              <w:pStyle w:val="TableEntry"/>
              <w:jc w:val="center"/>
              <w:rPr>
                <w:noProof w:val="0"/>
                <w:color w:val="000000"/>
                <w:szCs w:val="18"/>
              </w:rPr>
            </w:pPr>
            <w:r>
              <w:rPr>
                <w:noProof w:val="0"/>
                <w:color w:val="000000"/>
                <w:szCs w:val="18"/>
              </w:rPr>
              <w:t>N/A</w:t>
            </w:r>
          </w:p>
        </w:tc>
      </w:tr>
      <w:tr w:rsidR="000941EE" w:rsidTr="00F05C7B">
        <w:trPr>
          <w:gridAfter w:val="1"/>
          <w:wAfter w:w="2769" w:type="dxa"/>
          <w:cantSplit/>
          <w:tblHeader/>
          <w:jc w:val="center"/>
        </w:trPr>
        <w:tc>
          <w:tcPr>
            <w:tcW w:w="3029" w:type="dxa"/>
            <w:vAlign w:val="center"/>
          </w:tcPr>
          <w:p w:rsidR="00CE5DE0" w:rsidRDefault="000941EE" w:rsidP="002D1E24">
            <w:pPr>
              <w:pStyle w:val="TableEntry"/>
              <w:rPr>
                <w:rStyle w:val="Hyperlink"/>
              </w:rPr>
            </w:pPr>
            <w:commentRangeStart w:id="540"/>
            <w:r>
              <w:rPr>
                <w:rStyle w:val="Hyperlink"/>
              </w:rPr>
              <w:t>Problems</w:t>
            </w:r>
            <w:commentRangeEnd w:id="540"/>
            <w:r w:rsidR="002D1E24">
              <w:rPr>
                <w:rStyle w:val="CommentReference"/>
                <w:noProof w:val="0"/>
              </w:rPr>
              <w:commentReference w:id="540"/>
            </w:r>
          </w:p>
          <w:p w:rsidR="000941EE" w:rsidRPr="00CE5DE0" w:rsidRDefault="002D1E24" w:rsidP="002D1E24">
            <w:pPr>
              <w:pStyle w:val="TableEntry"/>
              <w:rPr>
                <w:rStyle w:val="Hyperlink"/>
                <w:color w:val="000000" w:themeColor="text1"/>
                <w:u w:val="none"/>
              </w:rPr>
            </w:pPr>
            <w:r w:rsidRPr="00CE5DE0">
              <w:rPr>
                <w:rStyle w:val="Hyperlink"/>
                <w:color w:val="000000" w:themeColor="text1"/>
                <w:u w:val="none"/>
              </w:rPr>
              <w:t xml:space="preserve">This section </w:t>
            </w:r>
            <w:r w:rsidR="00CD722E" w:rsidRPr="00CE5DE0">
              <w:rPr>
                <w:rStyle w:val="Hyperlink"/>
                <w:color w:val="000000" w:themeColor="text1"/>
                <w:u w:val="none"/>
              </w:rPr>
              <w:t>shall</w:t>
            </w:r>
            <w:r w:rsidRPr="00CE5DE0">
              <w:rPr>
                <w:rStyle w:val="Hyperlink"/>
                <w:color w:val="000000" w:themeColor="text1"/>
                <w:u w:val="none"/>
              </w:rPr>
              <w:t xml:space="preserve"> also include any post-partum complications the patient encountered.</w:t>
            </w:r>
          </w:p>
        </w:tc>
        <w:tc>
          <w:tcPr>
            <w:tcW w:w="1016" w:type="dxa"/>
            <w:vAlign w:val="center"/>
          </w:tcPr>
          <w:p w:rsidR="000941EE" w:rsidRDefault="000941EE">
            <w:pPr>
              <w:pStyle w:val="TableEntry"/>
              <w:rPr>
                <w:noProof w:val="0"/>
              </w:rPr>
            </w:pPr>
            <w:r>
              <w:rPr>
                <w:noProof w:val="0"/>
              </w:rPr>
              <w:t>R2</w:t>
            </w:r>
          </w:p>
        </w:tc>
        <w:tc>
          <w:tcPr>
            <w:tcW w:w="2880" w:type="dxa"/>
            <w:vAlign w:val="center"/>
          </w:tcPr>
          <w:p w:rsidR="000941EE" w:rsidRDefault="000941EE">
            <w:pPr>
              <w:pStyle w:val="TableEntry"/>
              <w:rPr>
                <w:noProof w:val="0"/>
                <w:color w:val="000000"/>
                <w:szCs w:val="18"/>
              </w:rPr>
            </w:pPr>
            <w:r>
              <w:rPr>
                <w:noProof w:val="0"/>
                <w:szCs w:val="18"/>
              </w:rPr>
              <w:t>1.3.6.1.4.1.19376.1.5.3.1.3.6</w:t>
            </w:r>
          </w:p>
        </w:tc>
        <w:tc>
          <w:tcPr>
            <w:tcW w:w="2816" w:type="dxa"/>
          </w:tcPr>
          <w:p w:rsidR="000941EE" w:rsidRDefault="00427797" w:rsidP="00924079">
            <w:pPr>
              <w:pStyle w:val="TableEntry"/>
              <w:jc w:val="center"/>
              <w:rPr>
                <w:noProof w:val="0"/>
                <w:color w:val="000000"/>
                <w:szCs w:val="18"/>
              </w:rPr>
            </w:pPr>
            <w:r>
              <w:rPr>
                <w:noProof w:val="0"/>
                <w:color w:val="000000"/>
                <w:szCs w:val="18"/>
              </w:rPr>
              <w:t>N/A</w:t>
            </w:r>
          </w:p>
        </w:tc>
      </w:tr>
      <w:tr w:rsidR="000941EE" w:rsidTr="00F05C7B">
        <w:trPr>
          <w:gridAfter w:val="1"/>
          <w:wAfter w:w="2769" w:type="dxa"/>
          <w:cantSplit/>
          <w:tblHeader/>
          <w:jc w:val="center"/>
        </w:trPr>
        <w:tc>
          <w:tcPr>
            <w:tcW w:w="3029" w:type="dxa"/>
            <w:vAlign w:val="center"/>
          </w:tcPr>
          <w:p w:rsidR="000941EE" w:rsidRDefault="000941EE">
            <w:pPr>
              <w:pStyle w:val="TableEntry"/>
              <w:rPr>
                <w:noProof w:val="0"/>
              </w:rPr>
            </w:pPr>
            <w:r>
              <w:rPr>
                <w:rStyle w:val="Hyperlink"/>
              </w:rPr>
              <w:t>Braden Score</w:t>
            </w:r>
          </w:p>
        </w:tc>
        <w:tc>
          <w:tcPr>
            <w:tcW w:w="1016" w:type="dxa"/>
            <w:vAlign w:val="center"/>
          </w:tcPr>
          <w:p w:rsidR="000941EE" w:rsidRDefault="000941EE">
            <w:pPr>
              <w:pStyle w:val="TableEntry"/>
              <w:rPr>
                <w:noProof w:val="0"/>
              </w:rPr>
            </w:pPr>
            <w:r>
              <w:rPr>
                <w:noProof w:val="0"/>
              </w:rPr>
              <w:t>R2</w:t>
            </w:r>
          </w:p>
        </w:tc>
        <w:tc>
          <w:tcPr>
            <w:tcW w:w="2880" w:type="dxa"/>
            <w:vAlign w:val="center"/>
          </w:tcPr>
          <w:p w:rsidR="000941EE" w:rsidRDefault="000941EE">
            <w:pPr>
              <w:pStyle w:val="TableEntry"/>
              <w:rPr>
                <w:noProof w:val="0"/>
                <w:szCs w:val="18"/>
              </w:rPr>
            </w:pPr>
            <w:r>
              <w:rPr>
                <w:noProof w:val="0"/>
                <w:color w:val="000000"/>
                <w:szCs w:val="18"/>
              </w:rPr>
              <w:t>1.3.6.1.4.1.19376.1.5.3.1.1.12.2.3</w:t>
            </w:r>
          </w:p>
        </w:tc>
        <w:tc>
          <w:tcPr>
            <w:tcW w:w="2816" w:type="dxa"/>
          </w:tcPr>
          <w:p w:rsidR="000941EE" w:rsidRDefault="00427797" w:rsidP="00924079">
            <w:pPr>
              <w:pStyle w:val="TableEntry"/>
              <w:jc w:val="center"/>
              <w:rPr>
                <w:noProof w:val="0"/>
                <w:color w:val="000000"/>
                <w:szCs w:val="18"/>
              </w:rPr>
            </w:pPr>
            <w:r>
              <w:rPr>
                <w:noProof w:val="0"/>
                <w:color w:val="000000"/>
                <w:szCs w:val="18"/>
              </w:rPr>
              <w:t>N/A</w:t>
            </w:r>
          </w:p>
        </w:tc>
      </w:tr>
      <w:tr w:rsidR="000941EE" w:rsidTr="00F05C7B">
        <w:trPr>
          <w:gridAfter w:val="1"/>
          <w:wAfter w:w="2769" w:type="dxa"/>
          <w:cantSplit/>
          <w:tblHeader/>
          <w:jc w:val="center"/>
        </w:trPr>
        <w:tc>
          <w:tcPr>
            <w:tcW w:w="3029" w:type="dxa"/>
            <w:vAlign w:val="center"/>
          </w:tcPr>
          <w:p w:rsidR="000941EE" w:rsidRDefault="000941EE">
            <w:pPr>
              <w:pStyle w:val="TableEntry"/>
              <w:rPr>
                <w:noProof w:val="0"/>
              </w:rPr>
            </w:pPr>
            <w:r>
              <w:rPr>
                <w:rStyle w:val="Hyperlink"/>
              </w:rPr>
              <w:t>Post-Partum Treatment</w:t>
            </w:r>
          </w:p>
        </w:tc>
        <w:tc>
          <w:tcPr>
            <w:tcW w:w="1016" w:type="dxa"/>
            <w:vAlign w:val="center"/>
          </w:tcPr>
          <w:p w:rsidR="000941EE" w:rsidRDefault="000941EE">
            <w:pPr>
              <w:pStyle w:val="TableEntry"/>
              <w:rPr>
                <w:noProof w:val="0"/>
              </w:rPr>
            </w:pPr>
            <w:r>
              <w:rPr>
                <w:noProof w:val="0"/>
              </w:rPr>
              <w:t>R2</w:t>
            </w:r>
          </w:p>
        </w:tc>
        <w:tc>
          <w:tcPr>
            <w:tcW w:w="2880" w:type="dxa"/>
            <w:vAlign w:val="center"/>
          </w:tcPr>
          <w:p w:rsidR="000941EE" w:rsidRDefault="000941EE">
            <w:pPr>
              <w:pStyle w:val="TableEntry"/>
              <w:rPr>
                <w:noProof w:val="0"/>
              </w:rPr>
            </w:pPr>
            <w:r>
              <w:rPr>
                <w:noProof w:val="0"/>
              </w:rPr>
              <w:t>1.3.6.1.4.1.19376.1.5.3.1.1.21.2.7</w:t>
            </w:r>
          </w:p>
        </w:tc>
        <w:tc>
          <w:tcPr>
            <w:tcW w:w="2816" w:type="dxa"/>
          </w:tcPr>
          <w:p w:rsidR="000941EE" w:rsidRDefault="00427797" w:rsidP="00924079">
            <w:pPr>
              <w:pStyle w:val="TableEntry"/>
              <w:jc w:val="center"/>
              <w:rPr>
                <w:noProof w:val="0"/>
              </w:rPr>
            </w:pPr>
            <w:r>
              <w:rPr>
                <w:noProof w:val="0"/>
                <w:color w:val="000000"/>
                <w:szCs w:val="18"/>
              </w:rPr>
              <w:t>N/A</w:t>
            </w:r>
          </w:p>
        </w:tc>
      </w:tr>
      <w:tr w:rsidR="000941EE" w:rsidTr="00F05C7B">
        <w:trPr>
          <w:gridAfter w:val="1"/>
          <w:wAfter w:w="2769" w:type="dxa"/>
          <w:cantSplit/>
          <w:tblHeader/>
          <w:jc w:val="center"/>
        </w:trPr>
        <w:tc>
          <w:tcPr>
            <w:tcW w:w="3029" w:type="dxa"/>
            <w:vAlign w:val="center"/>
          </w:tcPr>
          <w:p w:rsidR="000941EE" w:rsidRPr="00CE5DE0" w:rsidRDefault="000941EE" w:rsidP="0009599E">
            <w:pPr>
              <w:pStyle w:val="TableEntry"/>
              <w:rPr>
                <w:rStyle w:val="Hyperlink"/>
                <w:color w:val="000000" w:themeColor="text1"/>
                <w:u w:val="none"/>
              </w:rPr>
            </w:pPr>
            <w:r>
              <w:rPr>
                <w:rStyle w:val="Hyperlink"/>
              </w:rPr>
              <w:t xml:space="preserve">Post-Partum Treatment: Care Plan </w:t>
            </w:r>
            <w:r w:rsidR="00CE5DE0" w:rsidRPr="00CE5DE0">
              <w:rPr>
                <w:rStyle w:val="Hyperlink"/>
                <w:color w:val="000000" w:themeColor="text1"/>
                <w:u w:val="none"/>
              </w:rPr>
              <w:t xml:space="preserve">This </w:t>
            </w:r>
            <w:r w:rsidRPr="00CE5DE0">
              <w:rPr>
                <w:rStyle w:val="Hyperlink"/>
                <w:color w:val="000000" w:themeColor="text1"/>
                <w:u w:val="none"/>
              </w:rPr>
              <w:t xml:space="preserve">section </w:t>
            </w:r>
            <w:r w:rsidR="00CD722E" w:rsidRPr="00CE5DE0">
              <w:rPr>
                <w:rStyle w:val="Hyperlink"/>
                <w:color w:val="000000" w:themeColor="text1"/>
                <w:u w:val="none"/>
              </w:rPr>
              <w:t>shall</w:t>
            </w:r>
            <w:r w:rsidR="00CE5DE0" w:rsidRPr="00CE5DE0">
              <w:rPr>
                <w:rStyle w:val="Hyperlink"/>
                <w:color w:val="000000" w:themeColor="text1"/>
                <w:u w:val="none"/>
              </w:rPr>
              <w:t xml:space="preserve"> include</w:t>
            </w:r>
            <w:r w:rsidRPr="00CE5DE0">
              <w:rPr>
                <w:rStyle w:val="Hyperlink"/>
                <w:color w:val="000000" w:themeColor="text1"/>
                <w:u w:val="none"/>
              </w:rPr>
              <w:t xml:space="preserve">  Contraception Plan</w:t>
            </w:r>
            <w:r w:rsidR="00CE5DE0" w:rsidRPr="00CE5DE0">
              <w:rPr>
                <w:rStyle w:val="Hyperlink"/>
                <w:color w:val="000000" w:themeColor="text1"/>
                <w:u w:val="none"/>
              </w:rPr>
              <w:t xml:space="preserve">,  </w:t>
            </w:r>
          </w:p>
          <w:p w:rsidR="000941EE" w:rsidRPr="00CE5DE0" w:rsidRDefault="000941EE" w:rsidP="0009599E">
            <w:pPr>
              <w:pStyle w:val="TableEntry"/>
              <w:rPr>
                <w:rStyle w:val="Hyperlink"/>
                <w:color w:val="000000" w:themeColor="text1"/>
                <w:u w:val="none"/>
              </w:rPr>
            </w:pPr>
            <w:r w:rsidRPr="00CE5DE0">
              <w:rPr>
                <w:rStyle w:val="Hyperlink"/>
                <w:color w:val="000000" w:themeColor="text1"/>
                <w:u w:val="none"/>
              </w:rPr>
              <w:t>Diagnostic Studies Pending</w:t>
            </w:r>
            <w:r w:rsidR="00CE5DE0" w:rsidRPr="00CE5DE0">
              <w:rPr>
                <w:rStyle w:val="Hyperlink"/>
                <w:color w:val="000000" w:themeColor="text1"/>
                <w:u w:val="none"/>
              </w:rPr>
              <w:t>,</w:t>
            </w:r>
          </w:p>
          <w:p w:rsidR="000941EE" w:rsidRPr="00CE5DE0" w:rsidRDefault="000941EE" w:rsidP="0009599E">
            <w:pPr>
              <w:pStyle w:val="TableEntry"/>
              <w:rPr>
                <w:rStyle w:val="Hyperlink"/>
                <w:color w:val="000000" w:themeColor="text1"/>
                <w:u w:val="none"/>
              </w:rPr>
            </w:pPr>
            <w:r w:rsidRPr="00CE5DE0">
              <w:rPr>
                <w:rStyle w:val="Hyperlink"/>
                <w:color w:val="000000" w:themeColor="text1"/>
                <w:u w:val="none"/>
              </w:rPr>
              <w:t>Feeding Method and type (baby)</w:t>
            </w:r>
            <w:r w:rsidR="00CE5DE0" w:rsidRPr="00CE5DE0">
              <w:rPr>
                <w:rStyle w:val="Hyperlink"/>
                <w:color w:val="000000" w:themeColor="text1"/>
                <w:u w:val="none"/>
              </w:rPr>
              <w:t>,</w:t>
            </w:r>
          </w:p>
          <w:p w:rsidR="000941EE" w:rsidDel="00D14F3C" w:rsidRDefault="000941EE" w:rsidP="0009599E">
            <w:pPr>
              <w:pStyle w:val="TableEntry"/>
              <w:rPr>
                <w:rStyle w:val="Hyperlink"/>
              </w:rPr>
            </w:pPr>
            <w:r w:rsidRPr="00CE5DE0">
              <w:rPr>
                <w:rStyle w:val="Hyperlink"/>
                <w:color w:val="000000" w:themeColor="text1"/>
                <w:u w:val="none"/>
              </w:rPr>
              <w:t>Follow-up Appointment date/time</w:t>
            </w:r>
            <w:r w:rsidR="00CE5DE0" w:rsidRPr="00CE5DE0">
              <w:rPr>
                <w:rStyle w:val="Hyperlink"/>
                <w:color w:val="000000" w:themeColor="text1"/>
                <w:u w:val="none"/>
              </w:rPr>
              <w:t xml:space="preserve"> and follow-up provider.</w:t>
            </w:r>
          </w:p>
        </w:tc>
        <w:tc>
          <w:tcPr>
            <w:tcW w:w="1016" w:type="dxa"/>
            <w:vAlign w:val="center"/>
          </w:tcPr>
          <w:p w:rsidR="000941EE" w:rsidRDefault="000941EE">
            <w:pPr>
              <w:pStyle w:val="TableEntry"/>
              <w:rPr>
                <w:noProof w:val="0"/>
              </w:rPr>
            </w:pPr>
            <w:r>
              <w:rPr>
                <w:noProof w:val="0"/>
              </w:rPr>
              <w:t>R2</w:t>
            </w:r>
          </w:p>
        </w:tc>
        <w:tc>
          <w:tcPr>
            <w:tcW w:w="2880" w:type="dxa"/>
            <w:vAlign w:val="center"/>
          </w:tcPr>
          <w:p w:rsidR="000941EE" w:rsidRDefault="000941EE">
            <w:pPr>
              <w:pStyle w:val="TableEntry"/>
              <w:rPr>
                <w:noProof w:val="0"/>
              </w:rPr>
            </w:pPr>
            <w:r>
              <w:rPr>
                <w:rFonts w:eastAsia="Arial Unicode MS"/>
                <w:szCs w:val="18"/>
              </w:rPr>
              <w:t>1.3.6.1.4.1.19376.1.5.3.1.3.31</w:t>
            </w:r>
          </w:p>
        </w:tc>
        <w:tc>
          <w:tcPr>
            <w:tcW w:w="2816" w:type="dxa"/>
          </w:tcPr>
          <w:p w:rsidR="000941EE" w:rsidRDefault="00427797" w:rsidP="00924079">
            <w:pPr>
              <w:pStyle w:val="TableEntry"/>
              <w:jc w:val="center"/>
              <w:rPr>
                <w:noProof w:val="0"/>
              </w:rPr>
            </w:pPr>
            <w:r>
              <w:rPr>
                <w:noProof w:val="0"/>
              </w:rPr>
              <w:t>N/A</w:t>
            </w:r>
          </w:p>
        </w:tc>
      </w:tr>
      <w:tr w:rsidR="000941EE" w:rsidTr="00F05C7B">
        <w:trPr>
          <w:gridAfter w:val="1"/>
          <w:wAfter w:w="2769" w:type="dxa"/>
          <w:cantSplit/>
          <w:tblHeader/>
          <w:jc w:val="center"/>
        </w:trPr>
        <w:tc>
          <w:tcPr>
            <w:tcW w:w="3029" w:type="dxa"/>
            <w:vAlign w:val="center"/>
          </w:tcPr>
          <w:p w:rsidR="00CE5DE0" w:rsidRDefault="000941EE" w:rsidP="003B0880">
            <w:pPr>
              <w:pStyle w:val="TableEntry"/>
              <w:rPr>
                <w:rStyle w:val="Hyperlink"/>
              </w:rPr>
            </w:pPr>
            <w:r>
              <w:rPr>
                <w:rStyle w:val="Hyperlink"/>
              </w:rPr>
              <w:t xml:space="preserve">Post-Partum Treatment: Procedures and Interventions </w:t>
            </w:r>
          </w:p>
          <w:p w:rsidR="000941EE" w:rsidRPr="00CE5DE0" w:rsidDel="00D14F3C" w:rsidRDefault="00CE5DE0" w:rsidP="003B0880">
            <w:pPr>
              <w:pStyle w:val="TableEntry"/>
              <w:rPr>
                <w:rStyle w:val="Hyperlink"/>
                <w:color w:val="000000" w:themeColor="text1"/>
                <w:u w:val="none"/>
              </w:rPr>
            </w:pPr>
            <w:r w:rsidRPr="00CE5DE0">
              <w:rPr>
                <w:rStyle w:val="Hyperlink"/>
                <w:color w:val="000000" w:themeColor="text1"/>
                <w:u w:val="none"/>
              </w:rPr>
              <w:t xml:space="preserve">This </w:t>
            </w:r>
            <w:r w:rsidR="000941EE" w:rsidRPr="00CE5DE0">
              <w:rPr>
                <w:rStyle w:val="Hyperlink"/>
                <w:color w:val="000000" w:themeColor="text1"/>
                <w:u w:val="none"/>
              </w:rPr>
              <w:t xml:space="preserve">section </w:t>
            </w:r>
            <w:r w:rsidR="00CD722E" w:rsidRPr="00CE5DE0">
              <w:rPr>
                <w:rStyle w:val="Hyperlink"/>
                <w:color w:val="000000" w:themeColor="text1"/>
                <w:u w:val="none"/>
              </w:rPr>
              <w:t>shall</w:t>
            </w:r>
            <w:r w:rsidR="000941EE" w:rsidRPr="00CE5DE0">
              <w:rPr>
                <w:rStyle w:val="Hyperlink"/>
                <w:color w:val="000000" w:themeColor="text1"/>
                <w:u w:val="none"/>
              </w:rPr>
              <w:t xml:space="preserve"> include all procedures occurring in the post-partum period including tubal ligation</w:t>
            </w:r>
            <w:r w:rsidRPr="00CE5DE0">
              <w:rPr>
                <w:rStyle w:val="Hyperlink"/>
                <w:color w:val="000000" w:themeColor="text1"/>
                <w:u w:val="none"/>
              </w:rPr>
              <w:t>.</w:t>
            </w:r>
          </w:p>
        </w:tc>
        <w:tc>
          <w:tcPr>
            <w:tcW w:w="1016" w:type="dxa"/>
            <w:vAlign w:val="center"/>
          </w:tcPr>
          <w:p w:rsidR="000941EE" w:rsidRDefault="000941EE">
            <w:pPr>
              <w:pStyle w:val="TableEntry"/>
              <w:rPr>
                <w:noProof w:val="0"/>
              </w:rPr>
            </w:pPr>
            <w:r>
              <w:rPr>
                <w:noProof w:val="0"/>
              </w:rPr>
              <w:t>R2</w:t>
            </w:r>
          </w:p>
        </w:tc>
        <w:tc>
          <w:tcPr>
            <w:tcW w:w="2880" w:type="dxa"/>
            <w:vAlign w:val="center"/>
          </w:tcPr>
          <w:p w:rsidR="000941EE" w:rsidRPr="008A6AB6" w:rsidRDefault="00525C1B">
            <w:pPr>
              <w:pStyle w:val="TableEntry"/>
              <w:rPr>
                <w:noProof w:val="0"/>
                <w:sz w:val="16"/>
                <w:szCs w:val="16"/>
              </w:rPr>
            </w:pPr>
            <w:r w:rsidRPr="00525C1B">
              <w:rPr>
                <w:rFonts w:eastAsia="Arial Unicode MS"/>
                <w:sz w:val="16"/>
                <w:szCs w:val="16"/>
              </w:rPr>
              <w:t>1.3.6.1.4.1.19376.1.5.3.1.1.13.2.11</w:t>
            </w:r>
          </w:p>
        </w:tc>
        <w:tc>
          <w:tcPr>
            <w:tcW w:w="2816" w:type="dxa"/>
          </w:tcPr>
          <w:p w:rsidR="00427797" w:rsidRDefault="00427797" w:rsidP="00924079">
            <w:pPr>
              <w:pStyle w:val="TableEntry"/>
              <w:jc w:val="center"/>
              <w:rPr>
                <w:noProof w:val="0"/>
              </w:rPr>
            </w:pPr>
          </w:p>
          <w:p w:rsidR="000941EE" w:rsidRPr="00427797" w:rsidRDefault="00427797" w:rsidP="00924079">
            <w:pPr>
              <w:jc w:val="center"/>
            </w:pPr>
            <w:r>
              <w:t>N/A</w:t>
            </w:r>
          </w:p>
        </w:tc>
      </w:tr>
      <w:tr w:rsidR="00F05C7B" w:rsidTr="00F05C7B">
        <w:trPr>
          <w:gridAfter w:val="1"/>
          <w:wAfter w:w="2769" w:type="dxa"/>
          <w:cantSplit/>
          <w:tblHeader/>
          <w:jc w:val="center"/>
        </w:trPr>
        <w:tc>
          <w:tcPr>
            <w:tcW w:w="3029" w:type="dxa"/>
            <w:vAlign w:val="center"/>
          </w:tcPr>
          <w:p w:rsidR="00F05C7B" w:rsidRDefault="00F05C7B" w:rsidP="00427797">
            <w:pPr>
              <w:pStyle w:val="TableEntry"/>
              <w:rPr>
                <w:rStyle w:val="Hyperlink"/>
              </w:rPr>
            </w:pPr>
            <w:r>
              <w:rPr>
                <w:rStyle w:val="Hyperlink"/>
              </w:rPr>
              <w:t xml:space="preserve">Post-Partum Treatment: Coded </w:t>
            </w:r>
            <w:commentRangeStart w:id="541"/>
            <w:r>
              <w:rPr>
                <w:rStyle w:val="Hyperlink"/>
              </w:rPr>
              <w:t>Results</w:t>
            </w:r>
            <w:commentRangeEnd w:id="541"/>
            <w:r>
              <w:rPr>
                <w:rStyle w:val="CommentReference"/>
                <w:noProof w:val="0"/>
              </w:rPr>
              <w:commentReference w:id="541"/>
            </w:r>
          </w:p>
          <w:p w:rsidR="00F05C7B" w:rsidRDefault="00F05C7B" w:rsidP="00427797">
            <w:pPr>
              <w:pStyle w:val="TableEntry"/>
              <w:rPr>
                <w:noProof w:val="0"/>
              </w:rPr>
            </w:pPr>
            <w:r>
              <w:rPr>
                <w:noProof w:val="0"/>
              </w:rPr>
              <w:t xml:space="preserve">Relevant laboratory results shall be recorded and the </w:t>
            </w:r>
            <w:r>
              <w:rPr>
                <w:rStyle w:val="Hyperlink"/>
              </w:rPr>
              <w:t>Antepartum Laboratory Value Set</w:t>
            </w:r>
            <w:r>
              <w:rPr>
                <w:noProof w:val="0"/>
              </w:rPr>
              <w:t xml:space="preserve"> should be used to represent the results including post-partum hemoglobin and hematocrit results. </w:t>
            </w:r>
          </w:p>
        </w:tc>
        <w:tc>
          <w:tcPr>
            <w:tcW w:w="1016" w:type="dxa"/>
            <w:vAlign w:val="center"/>
          </w:tcPr>
          <w:p w:rsidR="00F05C7B" w:rsidRDefault="00F05C7B" w:rsidP="00427797">
            <w:pPr>
              <w:pStyle w:val="TableEntry"/>
              <w:rPr>
                <w:noProof w:val="0"/>
              </w:rPr>
            </w:pPr>
            <w:r>
              <w:rPr>
                <w:noProof w:val="0"/>
              </w:rPr>
              <w:t xml:space="preserve">R </w:t>
            </w:r>
          </w:p>
        </w:tc>
        <w:tc>
          <w:tcPr>
            <w:tcW w:w="2880" w:type="dxa"/>
            <w:vAlign w:val="center"/>
          </w:tcPr>
          <w:p w:rsidR="00F05C7B" w:rsidRDefault="00F05C7B" w:rsidP="00427797">
            <w:pPr>
              <w:pStyle w:val="TableEntry"/>
              <w:rPr>
                <w:noProof w:val="0"/>
              </w:rPr>
            </w:pPr>
            <w:r>
              <w:rPr>
                <w:noProof w:val="0"/>
              </w:rPr>
              <w:t>1.3.6.1.4.1.19376.1.5.3.1.3.28</w:t>
            </w:r>
          </w:p>
        </w:tc>
        <w:tc>
          <w:tcPr>
            <w:tcW w:w="2816" w:type="dxa"/>
            <w:vAlign w:val="center"/>
          </w:tcPr>
          <w:p w:rsidR="00F05C7B" w:rsidRDefault="00F05C7B" w:rsidP="00924079">
            <w:pPr>
              <w:pStyle w:val="TableEntry"/>
              <w:jc w:val="center"/>
            </w:pPr>
            <w:r>
              <w:t>1.3.6.1.4.1.19376.1.5.3.1.1.16.5.7</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Post-Partum Treatment: Immunizations</w:t>
            </w:r>
          </w:p>
        </w:tc>
        <w:tc>
          <w:tcPr>
            <w:tcW w:w="1016" w:type="dxa"/>
            <w:vAlign w:val="center"/>
          </w:tcPr>
          <w:p w:rsidR="00F05C7B" w:rsidRDefault="00F05C7B">
            <w:pPr>
              <w:pStyle w:val="TableEntry"/>
              <w:rPr>
                <w:noProof w:val="0"/>
              </w:rPr>
            </w:pPr>
            <w:r>
              <w:rPr>
                <w:noProof w:val="0"/>
              </w:rPr>
              <w:t>R2</w:t>
            </w:r>
          </w:p>
        </w:tc>
        <w:tc>
          <w:tcPr>
            <w:tcW w:w="2880" w:type="dxa"/>
            <w:vAlign w:val="center"/>
          </w:tcPr>
          <w:p w:rsidR="00F05C7B" w:rsidRDefault="00F05C7B">
            <w:pPr>
              <w:pStyle w:val="TableEntry"/>
              <w:rPr>
                <w:noProof w:val="0"/>
                <w:color w:val="000000"/>
                <w:szCs w:val="18"/>
              </w:rPr>
            </w:pPr>
            <w:r>
              <w:rPr>
                <w:rStyle w:val="Hyperlink"/>
                <w:rFonts w:eastAsia="Arial Unicode MS"/>
                <w:color w:val="auto"/>
                <w:szCs w:val="18"/>
                <w:u w:val="none"/>
              </w:rPr>
              <w:t>1.3.6.1.4.1.19376.1.5.3.1.4.12</w:t>
            </w:r>
          </w:p>
        </w:tc>
        <w:tc>
          <w:tcPr>
            <w:tcW w:w="2816" w:type="dxa"/>
          </w:tcPr>
          <w:p w:rsidR="00F05C7B" w:rsidRDefault="00427797" w:rsidP="00924079">
            <w:pPr>
              <w:pStyle w:val="TableEntry"/>
              <w:jc w:val="center"/>
              <w:rPr>
                <w:noProof w:val="0"/>
                <w:color w:val="000000"/>
                <w:szCs w:val="18"/>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rsidP="008A414A">
            <w:pPr>
              <w:pStyle w:val="TableEntry"/>
              <w:rPr>
                <w:rStyle w:val="Hyperlink"/>
              </w:rPr>
            </w:pPr>
            <w:r>
              <w:rPr>
                <w:rStyle w:val="Hyperlink"/>
              </w:rPr>
              <w:t>Post-Partum Treatment: Medications Administered</w:t>
            </w:r>
          </w:p>
        </w:tc>
        <w:tc>
          <w:tcPr>
            <w:tcW w:w="1016" w:type="dxa"/>
            <w:vAlign w:val="center"/>
          </w:tcPr>
          <w:p w:rsidR="00F05C7B" w:rsidRDefault="00F05C7B">
            <w:pPr>
              <w:pStyle w:val="TableEntry"/>
              <w:rPr>
                <w:noProof w:val="0"/>
              </w:rPr>
            </w:pPr>
            <w:r>
              <w:rPr>
                <w:noProof w:val="0"/>
              </w:rPr>
              <w:t>R2</w:t>
            </w:r>
          </w:p>
        </w:tc>
        <w:tc>
          <w:tcPr>
            <w:tcW w:w="2880" w:type="dxa"/>
            <w:vAlign w:val="center"/>
          </w:tcPr>
          <w:p w:rsidR="00F05C7B" w:rsidRPr="008E43DC" w:rsidRDefault="00F05C7B">
            <w:pPr>
              <w:pStyle w:val="TableEntry"/>
              <w:rPr>
                <w:noProof w:val="0"/>
                <w:color w:val="000000"/>
                <w:szCs w:val="18"/>
              </w:rPr>
            </w:pPr>
            <w:r w:rsidRPr="008E43DC">
              <w:rPr>
                <w:rStyle w:val="apple-style-span"/>
                <w:color w:val="000000"/>
                <w:szCs w:val="18"/>
              </w:rPr>
              <w:t>1.3.6.1.4.1.19376.1.5.3.1.3.21</w:t>
            </w:r>
          </w:p>
        </w:tc>
        <w:tc>
          <w:tcPr>
            <w:tcW w:w="2816" w:type="dxa"/>
          </w:tcPr>
          <w:p w:rsidR="00F05C7B" w:rsidRDefault="00427797" w:rsidP="00924079">
            <w:pPr>
              <w:pStyle w:val="TableEntry"/>
              <w:jc w:val="center"/>
              <w:rPr>
                <w:noProof w:val="0"/>
                <w:color w:val="000000"/>
                <w:szCs w:val="18"/>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Post-Partum Treatment: Discharge Diet</w:t>
            </w:r>
          </w:p>
        </w:tc>
        <w:tc>
          <w:tcPr>
            <w:tcW w:w="1016" w:type="dxa"/>
            <w:vAlign w:val="center"/>
          </w:tcPr>
          <w:p w:rsidR="00F05C7B" w:rsidRDefault="00F05C7B">
            <w:pPr>
              <w:pStyle w:val="TableEntry"/>
              <w:rPr>
                <w:noProof w:val="0"/>
              </w:rPr>
            </w:pPr>
            <w:r>
              <w:rPr>
                <w:noProof w:val="0"/>
              </w:rPr>
              <w:t>R2</w:t>
            </w:r>
          </w:p>
        </w:tc>
        <w:tc>
          <w:tcPr>
            <w:tcW w:w="2880" w:type="dxa"/>
            <w:vAlign w:val="center"/>
          </w:tcPr>
          <w:p w:rsidR="00F05C7B" w:rsidRDefault="00F05C7B">
            <w:pPr>
              <w:pStyle w:val="TableEntry"/>
              <w:rPr>
                <w:noProof w:val="0"/>
                <w:color w:val="000000"/>
                <w:szCs w:val="18"/>
              </w:rPr>
            </w:pPr>
            <w:r>
              <w:rPr>
                <w:noProof w:val="0"/>
                <w:color w:val="000000"/>
                <w:szCs w:val="18"/>
              </w:rPr>
              <w:t>1.3.6.1.4.1.19376.1.5.3.1.3.33</w:t>
            </w:r>
          </w:p>
        </w:tc>
        <w:tc>
          <w:tcPr>
            <w:tcW w:w="2816" w:type="dxa"/>
          </w:tcPr>
          <w:p w:rsidR="00F05C7B" w:rsidRDefault="00427797" w:rsidP="00924079">
            <w:pPr>
              <w:pStyle w:val="TableEntry"/>
              <w:jc w:val="center"/>
              <w:rPr>
                <w:noProof w:val="0"/>
                <w:color w:val="000000"/>
                <w:szCs w:val="18"/>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CE5DE0" w:rsidRDefault="00F05C7B">
            <w:pPr>
              <w:pStyle w:val="TableEntry"/>
              <w:rPr>
                <w:rStyle w:val="Hyperlink"/>
              </w:rPr>
            </w:pPr>
            <w:r>
              <w:rPr>
                <w:rStyle w:val="Hyperlink"/>
              </w:rPr>
              <w:t xml:space="preserve">Intravenous Fluid Administered </w:t>
            </w:r>
          </w:p>
          <w:p w:rsidR="00F05C7B" w:rsidRPr="00CE5DE0" w:rsidRDefault="00F05C7B">
            <w:pPr>
              <w:pStyle w:val="TableEntry"/>
              <w:rPr>
                <w:noProof w:val="0"/>
                <w:color w:val="000000" w:themeColor="text1"/>
              </w:rPr>
            </w:pPr>
            <w:r w:rsidRPr="00CE5DE0">
              <w:rPr>
                <w:rStyle w:val="Hyperlink"/>
                <w:color w:val="000000" w:themeColor="text1"/>
                <w:u w:val="none"/>
              </w:rPr>
              <w:t>This section shall include the types of IV fluids administered.</w:t>
            </w:r>
          </w:p>
        </w:tc>
        <w:tc>
          <w:tcPr>
            <w:tcW w:w="1016" w:type="dxa"/>
            <w:vAlign w:val="center"/>
          </w:tcPr>
          <w:p w:rsidR="00F05C7B" w:rsidRDefault="00F05C7B">
            <w:pPr>
              <w:pStyle w:val="TableEntry"/>
              <w:rPr>
                <w:noProof w:val="0"/>
              </w:rPr>
            </w:pPr>
            <w:r>
              <w:rPr>
                <w:noProof w:val="0"/>
              </w:rPr>
              <w:t>R</w:t>
            </w:r>
          </w:p>
        </w:tc>
        <w:tc>
          <w:tcPr>
            <w:tcW w:w="2880" w:type="dxa"/>
            <w:vAlign w:val="center"/>
          </w:tcPr>
          <w:p w:rsidR="00F05C7B" w:rsidRDefault="00F05C7B">
            <w:pPr>
              <w:pStyle w:val="TableEntry"/>
              <w:rPr>
                <w:noProof w:val="0"/>
                <w:szCs w:val="18"/>
              </w:rPr>
            </w:pPr>
            <w:r>
              <w:rPr>
                <w:noProof w:val="0"/>
                <w:color w:val="000000"/>
                <w:szCs w:val="18"/>
              </w:rPr>
              <w:t>1.3.6.1.4.1.19376.1.5.3.1.1.13.2.6</w:t>
            </w:r>
          </w:p>
        </w:tc>
        <w:tc>
          <w:tcPr>
            <w:tcW w:w="2816" w:type="dxa"/>
          </w:tcPr>
          <w:p w:rsidR="00F05C7B" w:rsidRDefault="00427797" w:rsidP="00924079">
            <w:pPr>
              <w:pStyle w:val="TableEntry"/>
              <w:jc w:val="center"/>
              <w:rPr>
                <w:noProof w:val="0"/>
                <w:color w:val="000000"/>
                <w:szCs w:val="18"/>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lastRenderedPageBreak/>
              <w:t>Immunization Recommendations</w:t>
            </w:r>
          </w:p>
        </w:tc>
        <w:tc>
          <w:tcPr>
            <w:tcW w:w="1016" w:type="dxa"/>
            <w:vAlign w:val="center"/>
          </w:tcPr>
          <w:p w:rsidR="00F05C7B" w:rsidRDefault="00F05C7B">
            <w:pPr>
              <w:pStyle w:val="TableEntry"/>
              <w:rPr>
                <w:noProof w:val="0"/>
              </w:rPr>
            </w:pPr>
            <w:r>
              <w:rPr>
                <w:noProof w:val="0"/>
              </w:rPr>
              <w:t>R2</w:t>
            </w:r>
          </w:p>
        </w:tc>
        <w:tc>
          <w:tcPr>
            <w:tcW w:w="2880" w:type="dxa"/>
            <w:vAlign w:val="center"/>
          </w:tcPr>
          <w:p w:rsidR="00F05C7B" w:rsidRDefault="00F05C7B">
            <w:pPr>
              <w:pStyle w:val="TableEntry"/>
              <w:rPr>
                <w:noProof w:val="0"/>
                <w:color w:val="000000"/>
                <w:szCs w:val="18"/>
              </w:rPr>
            </w:pPr>
            <w:r>
              <w:rPr>
                <w:noProof w:val="0"/>
                <w:color w:val="000000"/>
                <w:szCs w:val="18"/>
              </w:rPr>
              <w:t>1.3.6.1.4.1.19376.1.5.3.1.1.18.3.1</w:t>
            </w:r>
          </w:p>
        </w:tc>
        <w:tc>
          <w:tcPr>
            <w:tcW w:w="2816" w:type="dxa"/>
          </w:tcPr>
          <w:p w:rsidR="00F05C7B" w:rsidRDefault="00427797" w:rsidP="00924079">
            <w:pPr>
              <w:pStyle w:val="TableEntry"/>
              <w:jc w:val="center"/>
              <w:rPr>
                <w:noProof w:val="0"/>
                <w:color w:val="000000"/>
                <w:szCs w:val="18"/>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Estimated Blood Loss</w:t>
            </w:r>
          </w:p>
        </w:tc>
        <w:tc>
          <w:tcPr>
            <w:tcW w:w="1016" w:type="dxa"/>
            <w:vAlign w:val="center"/>
          </w:tcPr>
          <w:p w:rsidR="00F05C7B" w:rsidRDefault="00F05C7B">
            <w:pPr>
              <w:pStyle w:val="TableEntry"/>
              <w:rPr>
                <w:noProof w:val="0"/>
                <w:color w:val="000000"/>
                <w:szCs w:val="18"/>
              </w:rPr>
            </w:pPr>
            <w:r>
              <w:rPr>
                <w:noProof w:val="0"/>
                <w:color w:val="000000"/>
                <w:szCs w:val="18"/>
              </w:rPr>
              <w:t>R2</w:t>
            </w:r>
          </w:p>
        </w:tc>
        <w:tc>
          <w:tcPr>
            <w:tcW w:w="2880" w:type="dxa"/>
            <w:vAlign w:val="center"/>
          </w:tcPr>
          <w:p w:rsidR="00F05C7B" w:rsidRDefault="00F05C7B">
            <w:pPr>
              <w:pStyle w:val="TableEntry"/>
              <w:rPr>
                <w:noProof w:val="0"/>
                <w:color w:val="000000"/>
                <w:szCs w:val="18"/>
              </w:rPr>
            </w:pPr>
            <w:r>
              <w:rPr>
                <w:noProof w:val="0"/>
                <w:color w:val="000000"/>
                <w:szCs w:val="18"/>
              </w:rPr>
              <w:t>1.3.6.1.4.1.19376.1.5.3.1.1.9.2</w:t>
            </w:r>
          </w:p>
        </w:tc>
        <w:tc>
          <w:tcPr>
            <w:tcW w:w="2816" w:type="dxa"/>
          </w:tcPr>
          <w:p w:rsidR="00F05C7B" w:rsidRDefault="00427797" w:rsidP="00924079">
            <w:pPr>
              <w:pStyle w:val="TableEntry"/>
              <w:jc w:val="center"/>
              <w:rPr>
                <w:noProof w:val="0"/>
                <w:color w:val="000000"/>
                <w:szCs w:val="18"/>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noProof w:val="0"/>
              </w:rPr>
            </w:pPr>
            <w:r>
              <w:rPr>
                <w:rStyle w:val="Hyperlink"/>
              </w:rPr>
              <w:t>Transfusion History</w:t>
            </w:r>
          </w:p>
        </w:tc>
        <w:tc>
          <w:tcPr>
            <w:tcW w:w="1016" w:type="dxa"/>
            <w:vAlign w:val="center"/>
          </w:tcPr>
          <w:p w:rsidR="00F05C7B" w:rsidRDefault="00F05C7B">
            <w:pPr>
              <w:pStyle w:val="TableEntry"/>
              <w:rPr>
                <w:noProof w:val="0"/>
              </w:rPr>
            </w:pPr>
            <w:r>
              <w:rPr>
                <w:noProof w:val="0"/>
              </w:rPr>
              <w:t>R</w:t>
            </w:r>
          </w:p>
        </w:tc>
        <w:tc>
          <w:tcPr>
            <w:tcW w:w="2880" w:type="dxa"/>
            <w:vAlign w:val="center"/>
          </w:tcPr>
          <w:p w:rsidR="00F05C7B" w:rsidRDefault="00F05C7B">
            <w:pPr>
              <w:pStyle w:val="TableEntry"/>
              <w:rPr>
                <w:noProof w:val="0"/>
                <w:szCs w:val="18"/>
              </w:rPr>
            </w:pPr>
            <w:r>
              <w:rPr>
                <w:noProof w:val="0"/>
                <w:color w:val="000000"/>
                <w:szCs w:val="18"/>
              </w:rPr>
              <w:t>1.3.6.1.4.1.19376.1.5.3.1.1.9.12</w:t>
            </w:r>
          </w:p>
        </w:tc>
        <w:tc>
          <w:tcPr>
            <w:tcW w:w="2816" w:type="dxa"/>
          </w:tcPr>
          <w:p w:rsidR="00F05C7B" w:rsidRDefault="00427797" w:rsidP="00924079">
            <w:pPr>
              <w:pStyle w:val="TableEntry"/>
              <w:jc w:val="center"/>
              <w:rPr>
                <w:noProof w:val="0"/>
                <w:color w:val="000000"/>
                <w:szCs w:val="18"/>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Patient Education</w:t>
            </w:r>
          </w:p>
          <w:p w:rsidR="00F05C7B" w:rsidRDefault="00F05C7B">
            <w:pPr>
              <w:pStyle w:val="TableEntry"/>
              <w:rPr>
                <w:noProof w:val="0"/>
              </w:rPr>
            </w:pPr>
          </w:p>
        </w:tc>
        <w:tc>
          <w:tcPr>
            <w:tcW w:w="1016" w:type="dxa"/>
            <w:vAlign w:val="center"/>
          </w:tcPr>
          <w:p w:rsidR="00F05C7B" w:rsidRDefault="00F05C7B">
            <w:pPr>
              <w:pStyle w:val="TableEntry"/>
              <w:rPr>
                <w:noProof w:val="0"/>
              </w:rPr>
            </w:pPr>
            <w:r>
              <w:rPr>
                <w:noProof w:val="0"/>
              </w:rPr>
              <w:t>R2</w:t>
            </w:r>
          </w:p>
        </w:tc>
        <w:tc>
          <w:tcPr>
            <w:tcW w:w="2880" w:type="dxa"/>
            <w:vAlign w:val="center"/>
          </w:tcPr>
          <w:p w:rsidR="00F05C7B" w:rsidRDefault="00F05C7B">
            <w:pPr>
              <w:pStyle w:val="TableEntry"/>
              <w:rPr>
                <w:noProof w:val="0"/>
              </w:rPr>
            </w:pPr>
            <w:r>
              <w:rPr>
                <w:noProof w:val="0"/>
              </w:rPr>
              <w:t>1.3.6.1.4.1.19376.1.5.3.1.1.9.38</w:t>
            </w:r>
          </w:p>
        </w:tc>
        <w:tc>
          <w:tcPr>
            <w:tcW w:w="2816" w:type="dxa"/>
          </w:tcPr>
          <w:p w:rsidR="00F05C7B" w:rsidRDefault="00427797" w:rsidP="00924079">
            <w:pPr>
              <w:pStyle w:val="TableEntry"/>
              <w:jc w:val="center"/>
              <w:rPr>
                <w:noProof w:val="0"/>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Labor and Delivery Events: Procedures and Interventions</w:t>
            </w:r>
          </w:p>
          <w:p w:rsidR="00F05C7B" w:rsidRPr="00CE5DE0" w:rsidRDefault="00F05C7B">
            <w:pPr>
              <w:pStyle w:val="TableEntry"/>
              <w:rPr>
                <w:rStyle w:val="Hyperlink"/>
                <w:color w:val="000000" w:themeColor="text1"/>
                <w:u w:val="none"/>
              </w:rPr>
            </w:pPr>
            <w:r w:rsidRPr="00CE5DE0">
              <w:rPr>
                <w:rStyle w:val="Hyperlink"/>
                <w:color w:val="000000" w:themeColor="text1"/>
                <w:u w:val="none"/>
              </w:rPr>
              <w:t>This section shall include information about the delivery type (e.g. vaginal, vaginal birth after cesarean section or cesarean section along with incision type,</w:t>
            </w:r>
          </w:p>
        </w:tc>
        <w:tc>
          <w:tcPr>
            <w:tcW w:w="1016" w:type="dxa"/>
            <w:vAlign w:val="center"/>
          </w:tcPr>
          <w:p w:rsidR="00F05C7B" w:rsidRDefault="00F05C7B">
            <w:pPr>
              <w:pStyle w:val="TableEntry"/>
              <w:rPr>
                <w:noProof w:val="0"/>
              </w:rPr>
            </w:pPr>
            <w:r>
              <w:rPr>
                <w:noProof w:val="0"/>
              </w:rPr>
              <w:t>R2</w:t>
            </w:r>
          </w:p>
        </w:tc>
        <w:tc>
          <w:tcPr>
            <w:tcW w:w="2880" w:type="dxa"/>
            <w:vAlign w:val="center"/>
          </w:tcPr>
          <w:p w:rsidR="00F05C7B" w:rsidRDefault="00F05C7B" w:rsidP="001B0720">
            <w:pPr>
              <w:pStyle w:val="TableEntry"/>
              <w:rPr>
                <w:noProof w:val="0"/>
              </w:rPr>
            </w:pPr>
            <w:r>
              <w:rPr>
                <w:noProof w:val="0"/>
              </w:rPr>
              <w:t>1.3.6.1.4.1.19376.1.5.3.1.1.21.2.9</w:t>
            </w:r>
          </w:p>
        </w:tc>
        <w:tc>
          <w:tcPr>
            <w:tcW w:w="2816" w:type="dxa"/>
          </w:tcPr>
          <w:p w:rsidR="00F05C7B" w:rsidRDefault="00427797" w:rsidP="00924079">
            <w:pPr>
              <w:pStyle w:val="TableEntry"/>
              <w:jc w:val="center"/>
              <w:rPr>
                <w:noProof w:val="0"/>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Provider Orders</w:t>
            </w:r>
          </w:p>
          <w:p w:rsidR="00F05C7B" w:rsidRPr="00CE5DE0" w:rsidRDefault="00F05C7B">
            <w:pPr>
              <w:pStyle w:val="TableEntry"/>
              <w:rPr>
                <w:rStyle w:val="Hyperlink"/>
                <w:color w:val="000000" w:themeColor="text1"/>
                <w:u w:val="none"/>
              </w:rPr>
            </w:pPr>
            <w:r w:rsidRPr="00CE5DE0">
              <w:rPr>
                <w:rStyle w:val="Hyperlink"/>
                <w:color w:val="000000" w:themeColor="text1"/>
                <w:u w:val="none"/>
              </w:rPr>
              <w:t>This section shall include information about the patient’s discharge activity.</w:t>
            </w:r>
          </w:p>
        </w:tc>
        <w:tc>
          <w:tcPr>
            <w:tcW w:w="1016" w:type="dxa"/>
            <w:vAlign w:val="center"/>
          </w:tcPr>
          <w:p w:rsidR="00F05C7B" w:rsidRDefault="00F05C7B">
            <w:pPr>
              <w:pStyle w:val="TableEntry"/>
              <w:rPr>
                <w:noProof w:val="0"/>
              </w:rPr>
            </w:pPr>
            <w:r>
              <w:rPr>
                <w:noProof w:val="0"/>
              </w:rPr>
              <w:t>R</w:t>
            </w:r>
          </w:p>
        </w:tc>
        <w:tc>
          <w:tcPr>
            <w:tcW w:w="2880" w:type="dxa"/>
            <w:vAlign w:val="center"/>
          </w:tcPr>
          <w:p w:rsidR="00F05C7B" w:rsidRDefault="00F05C7B">
            <w:pPr>
              <w:pStyle w:val="TableEntry"/>
              <w:rPr>
                <w:noProof w:val="0"/>
              </w:rPr>
            </w:pPr>
            <w:r>
              <w:rPr>
                <w:noProof w:val="0"/>
              </w:rPr>
              <w:t>1.3.6.1.4.1.19376.1.5.3.1.1.20.2.1</w:t>
            </w:r>
          </w:p>
        </w:tc>
        <w:tc>
          <w:tcPr>
            <w:tcW w:w="2816" w:type="dxa"/>
          </w:tcPr>
          <w:p w:rsidR="00F05C7B" w:rsidRDefault="00427797" w:rsidP="00924079">
            <w:pPr>
              <w:pStyle w:val="TableEntry"/>
              <w:jc w:val="center"/>
              <w:rPr>
                <w:noProof w:val="0"/>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Consultations</w:t>
            </w:r>
          </w:p>
          <w:p w:rsidR="00F05C7B" w:rsidRPr="00CE5DE0" w:rsidRDefault="00F05C7B">
            <w:pPr>
              <w:pStyle w:val="TableEntry"/>
              <w:rPr>
                <w:rStyle w:val="Hyperlink"/>
                <w:color w:val="000000" w:themeColor="text1"/>
                <w:u w:val="none"/>
              </w:rPr>
            </w:pPr>
            <w:r w:rsidRPr="00CE5DE0">
              <w:rPr>
                <w:rStyle w:val="Hyperlink"/>
                <w:color w:val="000000" w:themeColor="text1"/>
                <w:u w:val="none"/>
              </w:rPr>
              <w:t>This section shall include consultations such as a lactation consultation.</w:t>
            </w:r>
          </w:p>
        </w:tc>
        <w:tc>
          <w:tcPr>
            <w:tcW w:w="1016" w:type="dxa"/>
            <w:vAlign w:val="center"/>
          </w:tcPr>
          <w:p w:rsidR="00F05C7B" w:rsidRDefault="00F05C7B">
            <w:pPr>
              <w:pStyle w:val="TableEntry"/>
              <w:rPr>
                <w:noProof w:val="0"/>
              </w:rPr>
            </w:pPr>
            <w:r>
              <w:rPr>
                <w:noProof w:val="0"/>
              </w:rPr>
              <w:t>R2</w:t>
            </w:r>
          </w:p>
        </w:tc>
        <w:tc>
          <w:tcPr>
            <w:tcW w:w="2880" w:type="dxa"/>
            <w:vAlign w:val="center"/>
          </w:tcPr>
          <w:p w:rsidR="00F05C7B" w:rsidRDefault="00F05C7B" w:rsidP="001B0720">
            <w:pPr>
              <w:pStyle w:val="TableEntry"/>
              <w:rPr>
                <w:noProof w:val="0"/>
              </w:rPr>
            </w:pPr>
            <w:r>
              <w:rPr>
                <w:noProof w:val="0"/>
              </w:rPr>
              <w:t>1.3.6.1.4.1.19376.1.5.3.1.1.13.2.8</w:t>
            </w:r>
          </w:p>
        </w:tc>
        <w:tc>
          <w:tcPr>
            <w:tcW w:w="2816" w:type="dxa"/>
          </w:tcPr>
          <w:p w:rsidR="00F05C7B" w:rsidRDefault="00427797" w:rsidP="00924079">
            <w:pPr>
              <w:pStyle w:val="TableEntry"/>
              <w:jc w:val="center"/>
              <w:rPr>
                <w:noProof w:val="0"/>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427797" w:rsidRDefault="00427797" w:rsidP="00427797">
            <w:pPr>
              <w:pStyle w:val="TableEntry"/>
              <w:rPr>
                <w:ins w:id="542" w:author="jamillar" w:date="2010-07-31T12:47:00Z"/>
                <w:rStyle w:val="Hyperlink"/>
              </w:rPr>
            </w:pPr>
            <w:ins w:id="543" w:author="jamillar" w:date="2010-07-31T12:47:00Z">
              <w:r>
                <w:rPr>
                  <w:rStyle w:val="Hyperlink"/>
                </w:rPr>
                <w:t xml:space="preserve">NDS Header </w:t>
              </w:r>
              <w:commentRangeStart w:id="544"/>
              <w:commentRangeStart w:id="545"/>
              <w:r>
                <w:rPr>
                  <w:rStyle w:val="Hyperlink"/>
                </w:rPr>
                <w:t>Module</w:t>
              </w:r>
              <w:commentRangeEnd w:id="544"/>
              <w:r>
                <w:rPr>
                  <w:rStyle w:val="CommentReference"/>
                  <w:noProof w:val="0"/>
                </w:rPr>
                <w:commentReference w:id="544"/>
              </w:r>
            </w:ins>
            <w:commentRangeEnd w:id="545"/>
            <w:r w:rsidR="00043406">
              <w:rPr>
                <w:rStyle w:val="CommentReference"/>
                <w:noProof w:val="0"/>
              </w:rPr>
              <w:commentReference w:id="545"/>
            </w:r>
          </w:p>
          <w:p w:rsidR="00F05C7B" w:rsidRPr="00427797" w:rsidRDefault="00F05C7B">
            <w:pPr>
              <w:pStyle w:val="TableEntry"/>
              <w:rPr>
                <w:rStyle w:val="Hyperlink"/>
                <w:color w:val="000000" w:themeColor="text1"/>
                <w:u w:val="none"/>
              </w:rPr>
            </w:pPr>
            <w:r w:rsidRPr="00427797">
              <w:rPr>
                <w:rStyle w:val="Hyperlink"/>
                <w:color w:val="000000" w:themeColor="text1"/>
                <w:u w:val="none"/>
              </w:rPr>
              <w:t>This section shall include the first and last name of the baby at birth, at discharge and the baby’s unique identifier.</w:t>
            </w:r>
          </w:p>
        </w:tc>
        <w:tc>
          <w:tcPr>
            <w:tcW w:w="1016" w:type="dxa"/>
            <w:vAlign w:val="center"/>
          </w:tcPr>
          <w:p w:rsidR="00F05C7B" w:rsidRDefault="00F05C7B">
            <w:pPr>
              <w:pStyle w:val="TableEntry"/>
              <w:rPr>
                <w:noProof w:val="0"/>
              </w:rPr>
            </w:pPr>
            <w:r>
              <w:rPr>
                <w:noProof w:val="0"/>
              </w:rPr>
              <w:t>R</w:t>
            </w:r>
          </w:p>
        </w:tc>
        <w:tc>
          <w:tcPr>
            <w:tcW w:w="2880" w:type="dxa"/>
            <w:vAlign w:val="center"/>
          </w:tcPr>
          <w:p w:rsidR="00F05C7B" w:rsidRDefault="00F05C7B">
            <w:pPr>
              <w:pStyle w:val="TableEntry"/>
              <w:rPr>
                <w:noProof w:val="0"/>
              </w:rPr>
            </w:pPr>
            <w:r>
              <w:rPr>
                <w:noProof w:val="0"/>
              </w:rPr>
              <w:t>?</w:t>
            </w:r>
          </w:p>
        </w:tc>
        <w:tc>
          <w:tcPr>
            <w:tcW w:w="2816" w:type="dxa"/>
          </w:tcPr>
          <w:p w:rsidR="00F05C7B" w:rsidRDefault="00F05C7B" w:rsidP="00924079">
            <w:pPr>
              <w:pStyle w:val="TableEntry"/>
              <w:jc w:val="center"/>
              <w:rPr>
                <w:noProof w:val="0"/>
              </w:rPr>
            </w:pP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LDS: Newborn Delivery Information</w:t>
            </w:r>
          </w:p>
          <w:p w:rsidR="00F05C7B" w:rsidRPr="00924079" w:rsidRDefault="00F05C7B">
            <w:pPr>
              <w:pStyle w:val="TableEntry"/>
              <w:rPr>
                <w:rStyle w:val="Hyperlink"/>
                <w:color w:val="000000" w:themeColor="text1"/>
                <w:u w:val="none"/>
              </w:rPr>
            </w:pPr>
            <w:r w:rsidRPr="00427797">
              <w:rPr>
                <w:rStyle w:val="Hyperlink"/>
                <w:color w:val="000000" w:themeColor="text1"/>
                <w:u w:val="none"/>
              </w:rPr>
              <w:t>This section shall include information such as the birth date and time; birthweight; head circumference; sex/gender of newborn, etc.</w:t>
            </w:r>
          </w:p>
        </w:tc>
        <w:tc>
          <w:tcPr>
            <w:tcW w:w="1016" w:type="dxa"/>
            <w:vAlign w:val="center"/>
          </w:tcPr>
          <w:p w:rsidR="00F05C7B" w:rsidRDefault="00F05C7B">
            <w:pPr>
              <w:pStyle w:val="TableEntry"/>
              <w:rPr>
                <w:noProof w:val="0"/>
              </w:rPr>
            </w:pPr>
            <w:r>
              <w:rPr>
                <w:noProof w:val="0"/>
              </w:rPr>
              <w:t>R</w:t>
            </w:r>
          </w:p>
        </w:tc>
        <w:tc>
          <w:tcPr>
            <w:tcW w:w="2880" w:type="dxa"/>
            <w:vAlign w:val="center"/>
          </w:tcPr>
          <w:p w:rsidR="00F05C7B" w:rsidRDefault="00F05C7B" w:rsidP="001B0720">
            <w:pPr>
              <w:pStyle w:val="TableEntry"/>
              <w:rPr>
                <w:noProof w:val="0"/>
              </w:rPr>
            </w:pPr>
            <w:r>
              <w:rPr>
                <w:noProof w:val="0"/>
              </w:rPr>
              <w:t>1.3.6.1.4.1.19376.1.5.3.1.1.21.2.4</w:t>
            </w:r>
          </w:p>
        </w:tc>
        <w:tc>
          <w:tcPr>
            <w:tcW w:w="2816" w:type="dxa"/>
          </w:tcPr>
          <w:p w:rsidR="00F05C7B" w:rsidRDefault="00427797" w:rsidP="00924079">
            <w:pPr>
              <w:pStyle w:val="TableEntry"/>
              <w:jc w:val="center"/>
              <w:rPr>
                <w:noProof w:val="0"/>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 xml:space="preserve">NDS Procedures and Interventions:  </w:t>
            </w:r>
            <w:r w:rsidRPr="00427797">
              <w:rPr>
                <w:rStyle w:val="Hyperlink"/>
                <w:color w:val="000000" w:themeColor="text1"/>
                <w:u w:val="none"/>
              </w:rPr>
              <w:t>This section shall include procedures such as a circumcision (if male).</w:t>
            </w:r>
          </w:p>
        </w:tc>
        <w:tc>
          <w:tcPr>
            <w:tcW w:w="1016" w:type="dxa"/>
            <w:vAlign w:val="center"/>
          </w:tcPr>
          <w:p w:rsidR="00F05C7B" w:rsidRDefault="00F05C7B">
            <w:pPr>
              <w:pStyle w:val="TableEntry"/>
              <w:rPr>
                <w:noProof w:val="0"/>
              </w:rPr>
            </w:pPr>
            <w:r>
              <w:rPr>
                <w:noProof w:val="0"/>
              </w:rPr>
              <w:t>R</w:t>
            </w:r>
          </w:p>
        </w:tc>
        <w:tc>
          <w:tcPr>
            <w:tcW w:w="2880" w:type="dxa"/>
            <w:vAlign w:val="center"/>
          </w:tcPr>
          <w:p w:rsidR="00F05C7B" w:rsidRDefault="00F05C7B" w:rsidP="001B0720">
            <w:pPr>
              <w:pStyle w:val="TableEntry"/>
              <w:rPr>
                <w:noProof w:val="0"/>
              </w:rPr>
            </w:pPr>
            <w:r>
              <w:rPr>
                <w:noProof w:val="0"/>
              </w:rPr>
              <w:t>1.3.6.1.4.1.19376.1.5.3.1.1.13.2.11</w:t>
            </w:r>
          </w:p>
        </w:tc>
        <w:tc>
          <w:tcPr>
            <w:tcW w:w="2816" w:type="dxa"/>
          </w:tcPr>
          <w:p w:rsidR="00F05C7B" w:rsidRDefault="00427797" w:rsidP="00924079">
            <w:pPr>
              <w:pStyle w:val="TableEntry"/>
              <w:jc w:val="center"/>
              <w:rPr>
                <w:noProof w:val="0"/>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NDS: Care Plan</w:t>
            </w:r>
          </w:p>
          <w:p w:rsidR="00F05C7B" w:rsidRPr="00427797" w:rsidRDefault="00F05C7B">
            <w:pPr>
              <w:pStyle w:val="TableEntry"/>
              <w:rPr>
                <w:rStyle w:val="Hyperlink"/>
                <w:color w:val="000000" w:themeColor="text1"/>
                <w:u w:val="none"/>
              </w:rPr>
            </w:pPr>
            <w:r w:rsidRPr="00427797">
              <w:rPr>
                <w:rStyle w:val="Hyperlink"/>
                <w:color w:val="000000" w:themeColor="text1"/>
                <w:u w:val="none"/>
              </w:rPr>
              <w:t>This section shall contain information regarding the plans for the newborn including feeding plan; pediatrician’s name, etc.</w:t>
            </w:r>
          </w:p>
        </w:tc>
        <w:tc>
          <w:tcPr>
            <w:tcW w:w="1016" w:type="dxa"/>
            <w:vAlign w:val="center"/>
          </w:tcPr>
          <w:p w:rsidR="00F05C7B" w:rsidRDefault="00CE5DE0">
            <w:pPr>
              <w:pStyle w:val="TableEntry"/>
              <w:rPr>
                <w:noProof w:val="0"/>
              </w:rPr>
            </w:pPr>
            <w:r>
              <w:rPr>
                <w:noProof w:val="0"/>
              </w:rPr>
              <w:t>R</w:t>
            </w:r>
          </w:p>
        </w:tc>
        <w:tc>
          <w:tcPr>
            <w:tcW w:w="2880" w:type="dxa"/>
            <w:vAlign w:val="center"/>
          </w:tcPr>
          <w:p w:rsidR="00F05C7B" w:rsidRDefault="00F05C7B">
            <w:pPr>
              <w:pStyle w:val="TableEntry"/>
              <w:rPr>
                <w:noProof w:val="0"/>
              </w:rPr>
            </w:pPr>
            <w:r>
              <w:rPr>
                <w:rFonts w:eastAsia="Arial Unicode MS"/>
                <w:szCs w:val="18"/>
              </w:rPr>
              <w:t>1.3.6.1.4.1.19376.1.5.3.1.3.31</w:t>
            </w:r>
          </w:p>
        </w:tc>
        <w:tc>
          <w:tcPr>
            <w:tcW w:w="2816" w:type="dxa"/>
          </w:tcPr>
          <w:p w:rsidR="00F05C7B" w:rsidRDefault="00427797" w:rsidP="00924079">
            <w:pPr>
              <w:pStyle w:val="TableEntry"/>
              <w:jc w:val="center"/>
              <w:rPr>
                <w:noProof w:val="0"/>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t>Newborn Status at Maternal Discharge</w:t>
            </w:r>
          </w:p>
          <w:p w:rsidR="00F05C7B" w:rsidRDefault="00F05C7B">
            <w:pPr>
              <w:pStyle w:val="TableEntry"/>
              <w:rPr>
                <w:noProof w:val="0"/>
              </w:rPr>
            </w:pPr>
          </w:p>
        </w:tc>
        <w:tc>
          <w:tcPr>
            <w:tcW w:w="1016" w:type="dxa"/>
            <w:vAlign w:val="center"/>
          </w:tcPr>
          <w:p w:rsidR="00F05C7B" w:rsidRDefault="00F05C7B">
            <w:pPr>
              <w:pStyle w:val="TableEntry"/>
              <w:rPr>
                <w:noProof w:val="0"/>
              </w:rPr>
            </w:pPr>
            <w:r>
              <w:rPr>
                <w:noProof w:val="0"/>
              </w:rPr>
              <w:t>R</w:t>
            </w:r>
          </w:p>
        </w:tc>
        <w:tc>
          <w:tcPr>
            <w:tcW w:w="2880" w:type="dxa"/>
            <w:vAlign w:val="center"/>
          </w:tcPr>
          <w:p w:rsidR="00F05C7B" w:rsidRDefault="00F05C7B">
            <w:pPr>
              <w:pStyle w:val="TableEntry"/>
              <w:rPr>
                <w:noProof w:val="0"/>
              </w:rPr>
            </w:pPr>
            <w:r>
              <w:rPr>
                <w:noProof w:val="0"/>
              </w:rPr>
              <w:t>1.3.6.1.4.1.19376.1.5.3.1.1.21.2.8</w:t>
            </w:r>
          </w:p>
        </w:tc>
        <w:tc>
          <w:tcPr>
            <w:tcW w:w="2816" w:type="dxa"/>
          </w:tcPr>
          <w:p w:rsidR="00F05C7B" w:rsidRDefault="00427797" w:rsidP="00924079">
            <w:pPr>
              <w:pStyle w:val="TableEntry"/>
              <w:jc w:val="center"/>
              <w:rPr>
                <w:noProof w:val="0"/>
              </w:rPr>
            </w:pPr>
            <w:r>
              <w:rPr>
                <w:noProof w:val="0"/>
                <w:color w:val="000000"/>
                <w:szCs w:val="18"/>
              </w:rPr>
              <w:t>N/A</w:t>
            </w:r>
          </w:p>
        </w:tc>
      </w:tr>
      <w:tr w:rsidR="00F05C7B" w:rsidTr="00F05C7B">
        <w:trPr>
          <w:gridAfter w:val="1"/>
          <w:wAfter w:w="2769" w:type="dxa"/>
          <w:cantSplit/>
          <w:tblHeader/>
          <w:jc w:val="center"/>
        </w:trPr>
        <w:tc>
          <w:tcPr>
            <w:tcW w:w="3029" w:type="dxa"/>
            <w:vAlign w:val="center"/>
          </w:tcPr>
          <w:p w:rsidR="00F05C7B" w:rsidRDefault="00F05C7B">
            <w:pPr>
              <w:pStyle w:val="TableEntry"/>
              <w:rPr>
                <w:rStyle w:val="Hyperlink"/>
              </w:rPr>
            </w:pPr>
            <w:r>
              <w:rPr>
                <w:rStyle w:val="Hyperlink"/>
              </w:rPr>
              <w:lastRenderedPageBreak/>
              <w:t>Event Outcomes</w:t>
            </w:r>
          </w:p>
          <w:p w:rsidR="00F05C7B" w:rsidRDefault="00F05C7B">
            <w:pPr>
              <w:pStyle w:val="TableEntry"/>
              <w:rPr>
                <w:rStyle w:val="Hyperlink"/>
              </w:rPr>
            </w:pPr>
            <w:r>
              <w:t>This section shall include a narrative description of the outcomes following a procedure, an intervention or a problem during the post-partum period of the hospitalization.</w:t>
            </w:r>
          </w:p>
        </w:tc>
        <w:tc>
          <w:tcPr>
            <w:tcW w:w="1016" w:type="dxa"/>
            <w:vAlign w:val="center"/>
          </w:tcPr>
          <w:p w:rsidR="00F05C7B" w:rsidRDefault="00F05C7B">
            <w:pPr>
              <w:pStyle w:val="TableEntry"/>
              <w:rPr>
                <w:noProof w:val="0"/>
              </w:rPr>
            </w:pPr>
            <w:r>
              <w:rPr>
                <w:noProof w:val="0"/>
              </w:rPr>
              <w:t>R</w:t>
            </w:r>
          </w:p>
        </w:tc>
        <w:tc>
          <w:tcPr>
            <w:tcW w:w="2880" w:type="dxa"/>
            <w:vAlign w:val="center"/>
          </w:tcPr>
          <w:p w:rsidR="00F05C7B" w:rsidRDefault="00F05C7B">
            <w:pPr>
              <w:pStyle w:val="TableEntry"/>
              <w:rPr>
                <w:noProof w:val="0"/>
              </w:rPr>
            </w:pPr>
            <w:r>
              <w:rPr>
                <w:color w:val="000000"/>
                <w:szCs w:val="18"/>
              </w:rPr>
              <w:t>1.3.6.1.4.1.19376.1.5.3.1.1.21.2.9</w:t>
            </w:r>
          </w:p>
        </w:tc>
        <w:tc>
          <w:tcPr>
            <w:tcW w:w="2816" w:type="dxa"/>
          </w:tcPr>
          <w:p w:rsidR="00F05C7B" w:rsidRDefault="00427797" w:rsidP="00924079">
            <w:pPr>
              <w:pStyle w:val="TableEntry"/>
              <w:jc w:val="center"/>
              <w:rPr>
                <w:noProof w:val="0"/>
              </w:rPr>
            </w:pPr>
            <w:r>
              <w:rPr>
                <w:noProof w:val="0"/>
                <w:color w:val="000000"/>
                <w:szCs w:val="18"/>
              </w:rPr>
              <w:t>N/A</w:t>
            </w:r>
          </w:p>
        </w:tc>
      </w:tr>
    </w:tbl>
    <w:p w:rsidR="005F4402" w:rsidRDefault="005F4402">
      <w:pPr>
        <w:pStyle w:val="Note"/>
        <w:tabs>
          <w:tab w:val="left" w:pos="720"/>
          <w:tab w:val="center" w:pos="4896"/>
        </w:tabs>
      </w:pPr>
    </w:p>
    <w:p w:rsidR="005F4402" w:rsidRDefault="005F4402">
      <w:pPr>
        <w:pStyle w:val="Note"/>
        <w:tabs>
          <w:tab w:val="left" w:pos="720"/>
          <w:tab w:val="center" w:pos="4896"/>
        </w:tabs>
      </w:pPr>
    </w:p>
    <w:p w:rsidR="005F4402" w:rsidRDefault="005F4402">
      <w:pPr>
        <w:pStyle w:val="Note"/>
        <w:tabs>
          <w:tab w:val="left" w:pos="720"/>
          <w:tab w:val="center" w:pos="4896"/>
        </w:tabs>
      </w:pPr>
      <w:r>
        <w:tab/>
      </w:r>
      <w:r>
        <w:tab/>
        <w:t xml:space="preserve"> </w:t>
      </w:r>
    </w:p>
    <w:p w:rsidR="005F4402" w:rsidRDefault="005F4402">
      <w:pPr>
        <w:pStyle w:val="Heading5"/>
        <w:numPr>
          <w:ilvl w:val="0"/>
          <w:numId w:val="0"/>
        </w:numPr>
        <w:ind w:left="1008" w:hanging="1008"/>
      </w:pPr>
      <w:r>
        <w:t>6.3.1.C.5 Conformance</w:t>
      </w:r>
    </w:p>
    <w:p w:rsidR="005F4402" w:rsidRDefault="005F4402">
      <w:pPr>
        <w:pStyle w:val="BodyText"/>
      </w:pPr>
      <w:r>
        <w:t xml:space="preserve">CDA Release 2.0 documents that conform to the requirements of this content module </w:t>
      </w:r>
      <w:r w:rsidR="006338B8">
        <w:t xml:space="preserve">shall </w:t>
      </w:r>
      <w:r>
        <w:t xml:space="preserve">indicate their conformance by the inclusion of the appropriate &lt;templateId&gt; elements in the header of the document. This is shown in the sample document below. A CDA Document may conform to more than one template. This content module inherits from the </w:t>
      </w:r>
      <w:r>
        <w:rPr>
          <w:rStyle w:val="Hyperlink"/>
        </w:rPr>
        <w:t xml:space="preserve">Medical Summary </w:t>
      </w:r>
      <w:r>
        <w:t xml:space="preserve">content module, and so must conform to the requirements of that template as well, thus all &lt;templateId&gt; elements shown in the example below </w:t>
      </w:r>
      <w:r w:rsidR="006338B8">
        <w:t xml:space="preserve">shall </w:t>
      </w:r>
      <w:r>
        <w:t xml:space="preserve">be included. </w:t>
      </w:r>
    </w:p>
    <w:p w:rsidR="005F4402" w:rsidRDefault="005F4402">
      <w:pPr>
        <w:pStyle w:val="BodyText"/>
      </w:pPr>
    </w:p>
    <w:p w:rsidR="005F4402" w:rsidRDefault="005F4402">
      <w:pPr>
        <w:pStyle w:val="BodyText"/>
      </w:pPr>
    </w:p>
    <w:p w:rsidR="005F4402" w:rsidRDefault="005F4402">
      <w:pPr>
        <w:pStyle w:val="BodyText"/>
      </w:pPr>
    </w:p>
    <w:p w:rsidR="005F4402" w:rsidRDefault="005F4402">
      <w:pPr>
        <w:pStyle w:val="XMLFragment"/>
        <w:rPr>
          <w:lang w:val="nl-NL"/>
        </w:rPr>
      </w:pPr>
      <w:r>
        <w:rPr>
          <w:lang w:val="nl-NL"/>
        </w:rPr>
        <w:lastRenderedPageBreak/>
        <w:t>&lt;ClinicalDocument xmlns='urn:hl7-org:v3'&gt;</w:t>
      </w:r>
    </w:p>
    <w:p w:rsidR="005F4402" w:rsidRDefault="005F4402">
      <w:pPr>
        <w:pStyle w:val="XMLFragment"/>
        <w:rPr>
          <w:lang w:val="nl-NL"/>
        </w:rPr>
      </w:pPr>
      <w:r>
        <w:rPr>
          <w:lang w:val="nl-NL"/>
        </w:rPr>
        <w:t xml:space="preserve">  &lt;typeId extension="POCD_HD000040" root="2.16.840.1.113883.1.3"/&gt;</w:t>
      </w:r>
    </w:p>
    <w:p w:rsidR="005F4402" w:rsidRDefault="005F4402">
      <w:pPr>
        <w:pStyle w:val="XMLFragment"/>
        <w:rPr>
          <w:lang w:val="nl-NL"/>
        </w:rPr>
      </w:pPr>
      <w:r>
        <w:rPr>
          <w:lang w:val="nl-NL"/>
        </w:rPr>
        <w:t xml:space="preserve">  &lt;templateId root='1.3.6.1.4.1.19376.1.5.3.1.1.2'/&gt; &lt;!--Medical Summary--&gt;</w:t>
      </w:r>
      <w:r>
        <w:rPr>
          <w:lang w:val="nl-NL"/>
        </w:rPr>
        <w:br/>
        <w:t xml:space="preserve">  &lt;templateId root='</w:t>
      </w:r>
      <w:r>
        <w:t>1.3.6.1.4.1.19376.1.5.3.1.1.21.1.3</w:t>
      </w:r>
      <w:r>
        <w:rPr>
          <w:lang w:val="nl-NL"/>
        </w:rPr>
        <w:t>'/&gt; &lt;!--Maternal Discharge Summary--&gt;</w:t>
      </w:r>
    </w:p>
    <w:p w:rsidR="005F4402" w:rsidRDefault="005F4402">
      <w:pPr>
        <w:pStyle w:val="XMLFragment"/>
      </w:pPr>
      <w:r>
        <w:rPr>
          <w:lang w:val="nl-NL"/>
        </w:rPr>
        <w:t xml:space="preserve">  </w:t>
      </w:r>
      <w:r>
        <w:t>&lt;id root=' ' extension=' '/&gt;</w:t>
      </w:r>
    </w:p>
    <w:p w:rsidR="005F4402" w:rsidRDefault="005F4402">
      <w:pPr>
        <w:pStyle w:val="XMLFragment"/>
      </w:pPr>
      <w:r>
        <w:t xml:space="preserve">  &lt;code code='57058-0' displayName='Maternal discharge summary'</w:t>
      </w:r>
    </w:p>
    <w:p w:rsidR="005F4402" w:rsidRDefault="005F4402">
      <w:pPr>
        <w:pStyle w:val="XMLFragment"/>
        <w:rPr>
          <w:lang w:val="de-DE"/>
        </w:rPr>
      </w:pPr>
      <w:r>
        <w:t xml:space="preserve">    </w:t>
      </w:r>
      <w:r>
        <w:rPr>
          <w:lang w:val="de-DE"/>
        </w:rPr>
        <w:t>codeSystem='2.16.840.1.113883.6.1' codeSystemName='LOINC'/&gt;</w:t>
      </w:r>
    </w:p>
    <w:p w:rsidR="005F4402" w:rsidRDefault="005F4402">
      <w:pPr>
        <w:pStyle w:val="XMLFragment"/>
      </w:pPr>
      <w:r>
        <w:rPr>
          <w:lang w:val="de-DE"/>
        </w:rPr>
        <w:t xml:space="preserve">  </w:t>
      </w:r>
      <w:r>
        <w:t>&lt;title&gt;Maternal Discharge Summary&lt;/title&gt;</w:t>
      </w:r>
    </w:p>
    <w:p w:rsidR="005F4402" w:rsidRDefault="005F4402">
      <w:pPr>
        <w:pStyle w:val="XMLFragment"/>
      </w:pPr>
      <w:r>
        <w:t xml:space="preserve">  &lt;effectiveTime value='20080601012005'/&gt;</w:t>
      </w:r>
    </w:p>
    <w:p w:rsidR="005F4402" w:rsidRDefault="005F4402">
      <w:pPr>
        <w:pStyle w:val="XMLFragment"/>
      </w:pPr>
      <w:r>
        <w:t xml:space="preserve">  &lt;confidentialityCode code='N' displayName='Normal' </w:t>
      </w:r>
    </w:p>
    <w:p w:rsidR="005F4402" w:rsidRDefault="005F4402">
      <w:pPr>
        <w:pStyle w:val="XMLFragment"/>
      </w:pPr>
      <w:r>
        <w:t xml:space="preserve">    codeSystem='2.16.840.1.113883.5.25' codeSystemName='Confidentiality' /&gt;</w:t>
      </w:r>
    </w:p>
    <w:p w:rsidR="005F4402" w:rsidRDefault="005F4402">
      <w:pPr>
        <w:pStyle w:val="XMLFragment"/>
        <w:rPr>
          <w:lang w:val="fr-FR"/>
        </w:rPr>
      </w:pPr>
      <w:r>
        <w:t xml:space="preserve">  </w:t>
      </w:r>
      <w:r>
        <w:rPr>
          <w:lang w:val="fr-FR"/>
        </w:rPr>
        <w:t xml:space="preserve">&lt;languageCode code='en-US'/&gt;     </w:t>
      </w:r>
    </w:p>
    <w:p w:rsidR="005F4402" w:rsidRDefault="005F4402">
      <w:pPr>
        <w:pStyle w:val="XMLFragment"/>
        <w:rPr>
          <w:lang w:val="fr-FR"/>
        </w:rPr>
      </w:pPr>
      <w:r>
        <w:rPr>
          <w:lang w:val="fr-FR"/>
        </w:rPr>
        <w:t xml:space="preserve">     :</w:t>
      </w:r>
    </w:p>
    <w:p w:rsidR="005F4402" w:rsidRDefault="005F4402">
      <w:pPr>
        <w:pStyle w:val="XMLFragment"/>
        <w:rPr>
          <w:lang w:val="fr-FR"/>
        </w:rPr>
      </w:pPr>
      <w:r>
        <w:rPr>
          <w:lang w:val="fr-FR"/>
        </w:rPr>
        <w:t xml:space="preserve">  &lt;component&gt;&lt;structuredBody&gt;</w:t>
      </w:r>
    </w:p>
    <w:p w:rsidR="00864695" w:rsidRDefault="00864695" w:rsidP="00864695">
      <w:pPr>
        <w:pStyle w:val="XMLFragment"/>
        <w:rPr>
          <w:ins w:id="546" w:author="tsoutherland" w:date="2010-08-03T00:59:00Z"/>
        </w:rPr>
      </w:pPr>
      <w:ins w:id="547" w:author="tsoutherland" w:date="2010-08-03T00:59:00Z">
        <w:r>
          <w:rPr>
            <w:lang w:val="fr-FR"/>
          </w:rPr>
          <w:t xml:space="preserve">    </w:t>
        </w:r>
        <w:r>
          <w:t>&lt;</w:t>
        </w:r>
        <w:commentRangeStart w:id="548"/>
        <w:r>
          <w:t>component</w:t>
        </w:r>
        <w:commentRangeEnd w:id="548"/>
        <w:r>
          <w:rPr>
            <w:rStyle w:val="CommentReference"/>
            <w:rFonts w:ascii="Times New Roman" w:hAnsi="Times New Roman" w:cs="Times New Roman"/>
            <w:noProof w:val="0"/>
          </w:rPr>
          <w:commentReference w:id="548"/>
        </w:r>
        <w:r>
          <w:t>&gt;</w:t>
        </w:r>
      </w:ins>
    </w:p>
    <w:p w:rsidR="00864695" w:rsidRDefault="00864695" w:rsidP="00864695">
      <w:pPr>
        <w:pStyle w:val="XMLFragment"/>
        <w:rPr>
          <w:ins w:id="549" w:author="tsoutherland" w:date="2010-08-03T00:59:00Z"/>
        </w:rPr>
      </w:pPr>
      <w:ins w:id="550" w:author="tsoutherland" w:date="2010-08-03T00:59:00Z">
        <w:r>
          <w:t xml:space="preserve">      &lt;section&gt;</w:t>
        </w:r>
      </w:ins>
    </w:p>
    <w:p w:rsidR="00864695" w:rsidRDefault="00864695" w:rsidP="00864695">
      <w:pPr>
        <w:pStyle w:val="XMLFragment"/>
        <w:rPr>
          <w:ins w:id="551" w:author="tsoutherland" w:date="2010-08-03T00:59:00Z"/>
        </w:rPr>
      </w:pPr>
      <w:ins w:id="552" w:author="tsoutherland" w:date="2010-08-03T00:59:00Z">
        <w:r>
          <w:t xml:space="preserve">        &lt;templateId root='</w:t>
        </w:r>
      </w:ins>
      <w:ins w:id="553" w:author="tsoutherland" w:date="2010-08-03T01:00:00Z">
        <w:r w:rsidRPr="00864695">
          <w:rPr>
            <w:rStyle w:val="Hyperlink"/>
          </w:rPr>
          <w:t>1.3.6.1.4.1.19376.1.5.3.1.3.3</w:t>
        </w:r>
      </w:ins>
      <w:ins w:id="554" w:author="tsoutherland" w:date="2010-08-03T00:59:00Z">
        <w:r>
          <w:t>'/&gt;</w:t>
        </w:r>
      </w:ins>
    </w:p>
    <w:p w:rsidR="00864695" w:rsidRDefault="00864695" w:rsidP="00864695">
      <w:pPr>
        <w:pStyle w:val="XMLFragment"/>
        <w:rPr>
          <w:ins w:id="555" w:author="tsoutherland" w:date="2010-08-03T00:59:00Z"/>
        </w:rPr>
      </w:pPr>
      <w:ins w:id="556" w:author="tsoutherland" w:date="2010-08-03T00:59:00Z">
        <w:r>
          <w:t xml:space="preserve">        &lt;!-- Required Hospital </w:t>
        </w:r>
        <w:r>
          <w:t xml:space="preserve">Admission Diagnosis </w:t>
        </w:r>
        <w:r>
          <w:t>Section content --&gt;</w:t>
        </w:r>
      </w:ins>
    </w:p>
    <w:p w:rsidR="00864695" w:rsidRDefault="00864695" w:rsidP="00864695">
      <w:pPr>
        <w:pStyle w:val="XMLFragment"/>
        <w:rPr>
          <w:ins w:id="557" w:author="tsoutherland" w:date="2010-08-03T00:59:00Z"/>
        </w:rPr>
      </w:pPr>
      <w:ins w:id="558" w:author="tsoutherland" w:date="2010-08-03T00:59:00Z">
        <w:r>
          <w:t xml:space="preserve">      &lt;/section&gt;</w:t>
        </w:r>
      </w:ins>
    </w:p>
    <w:p w:rsidR="00864695" w:rsidRDefault="00864695" w:rsidP="00864695">
      <w:pPr>
        <w:pStyle w:val="XMLFragment"/>
        <w:rPr>
          <w:ins w:id="559" w:author="tsoutherland" w:date="2010-08-03T00:59:00Z"/>
        </w:rPr>
      </w:pPr>
      <w:ins w:id="560" w:author="tsoutherland" w:date="2010-08-03T00:59:00Z">
        <w:r>
          <w:t xml:space="preserve">    &lt;/component&gt;</w:t>
        </w:r>
      </w:ins>
    </w:p>
    <w:p w:rsidR="00864695" w:rsidRDefault="00864695" w:rsidP="00864695">
      <w:pPr>
        <w:pStyle w:val="XMLFragment"/>
        <w:rPr>
          <w:ins w:id="561" w:author="tsoutherland" w:date="2010-08-03T01:00:00Z"/>
        </w:rPr>
      </w:pPr>
      <w:ins w:id="562" w:author="tsoutherland" w:date="2010-08-03T01:00:00Z">
        <w:r>
          <w:rPr>
            <w:lang w:val="fr-FR"/>
          </w:rPr>
          <w:t xml:space="preserve">    </w:t>
        </w:r>
        <w:r>
          <w:t>&lt;</w:t>
        </w:r>
        <w:commentRangeStart w:id="563"/>
        <w:r>
          <w:t>component</w:t>
        </w:r>
        <w:commentRangeEnd w:id="563"/>
        <w:r>
          <w:rPr>
            <w:rStyle w:val="CommentReference"/>
            <w:rFonts w:ascii="Times New Roman" w:hAnsi="Times New Roman" w:cs="Times New Roman"/>
            <w:noProof w:val="0"/>
          </w:rPr>
          <w:commentReference w:id="563"/>
        </w:r>
        <w:r>
          <w:t>&gt;</w:t>
        </w:r>
      </w:ins>
    </w:p>
    <w:p w:rsidR="00864695" w:rsidRDefault="00864695" w:rsidP="00864695">
      <w:pPr>
        <w:pStyle w:val="XMLFragment"/>
        <w:rPr>
          <w:ins w:id="564" w:author="tsoutherland" w:date="2010-08-03T01:00:00Z"/>
        </w:rPr>
      </w:pPr>
      <w:ins w:id="565" w:author="tsoutherland" w:date="2010-08-03T01:00:00Z">
        <w:r>
          <w:t xml:space="preserve">      &lt;section&gt;</w:t>
        </w:r>
      </w:ins>
    </w:p>
    <w:p w:rsidR="00864695" w:rsidRDefault="00864695" w:rsidP="00864695">
      <w:pPr>
        <w:pStyle w:val="XMLFragment"/>
        <w:rPr>
          <w:ins w:id="566" w:author="tsoutherland" w:date="2010-08-03T01:00:00Z"/>
        </w:rPr>
      </w:pPr>
      <w:ins w:id="567" w:author="tsoutherland" w:date="2010-08-03T01:00:00Z">
        <w:r>
          <w:t xml:space="preserve">        &lt;templateId root='</w:t>
        </w:r>
        <w:r>
          <w:rPr>
            <w:rStyle w:val="Hyperlink"/>
          </w:rPr>
          <w:t>1.3.6.1.4.1.19376.1.5.3.1.3.</w:t>
        </w:r>
      </w:ins>
      <w:ins w:id="568" w:author="tsoutherland" w:date="2010-08-03T01:01:00Z">
        <w:r>
          <w:rPr>
            <w:rStyle w:val="Hyperlink"/>
          </w:rPr>
          <w:t>7</w:t>
        </w:r>
      </w:ins>
      <w:ins w:id="569" w:author="tsoutherland" w:date="2010-08-03T01:00:00Z">
        <w:r>
          <w:t>'/&gt;</w:t>
        </w:r>
      </w:ins>
    </w:p>
    <w:p w:rsidR="00864695" w:rsidRDefault="00864695" w:rsidP="00864695">
      <w:pPr>
        <w:pStyle w:val="XMLFragment"/>
        <w:rPr>
          <w:ins w:id="570" w:author="tsoutherland" w:date="2010-08-03T01:00:00Z"/>
        </w:rPr>
      </w:pPr>
      <w:ins w:id="571" w:author="tsoutherland" w:date="2010-08-03T01:00:00Z">
        <w:r>
          <w:t xml:space="preserve">        &lt;!-- Required </w:t>
        </w:r>
        <w:r>
          <w:t xml:space="preserve">Discharge </w:t>
        </w:r>
        <w:r>
          <w:t>Diagnosis Section content --&gt;</w:t>
        </w:r>
      </w:ins>
    </w:p>
    <w:p w:rsidR="00864695" w:rsidRDefault="00864695" w:rsidP="00864695">
      <w:pPr>
        <w:pStyle w:val="XMLFragment"/>
        <w:rPr>
          <w:ins w:id="572" w:author="tsoutherland" w:date="2010-08-03T01:00:00Z"/>
        </w:rPr>
      </w:pPr>
      <w:ins w:id="573" w:author="tsoutherland" w:date="2010-08-03T01:00:00Z">
        <w:r>
          <w:t xml:space="preserve">      &lt;/section&gt;</w:t>
        </w:r>
      </w:ins>
    </w:p>
    <w:p w:rsidR="00864695" w:rsidRDefault="00864695" w:rsidP="00864695">
      <w:pPr>
        <w:pStyle w:val="XMLFragment"/>
        <w:rPr>
          <w:ins w:id="574" w:author="tsoutherland" w:date="2010-08-03T01:00:00Z"/>
        </w:rPr>
      </w:pPr>
      <w:ins w:id="575" w:author="tsoutherland" w:date="2010-08-03T01:00:00Z">
        <w:r>
          <w:t xml:space="preserve">    &lt;/component&gt;</w:t>
        </w:r>
      </w:ins>
    </w:p>
    <w:p w:rsidR="00864695" w:rsidRDefault="00864695" w:rsidP="00864695">
      <w:pPr>
        <w:pStyle w:val="XMLFragment"/>
        <w:rPr>
          <w:ins w:id="576" w:author="tsoutherland" w:date="2010-08-03T01:01:00Z"/>
        </w:rPr>
      </w:pPr>
      <w:ins w:id="577" w:author="tsoutherland" w:date="2010-08-03T01:01:00Z">
        <w:r>
          <w:rPr>
            <w:lang w:val="fr-FR"/>
          </w:rPr>
          <w:t xml:space="preserve">    </w:t>
        </w:r>
        <w:r>
          <w:t>&lt;</w:t>
        </w:r>
        <w:commentRangeStart w:id="578"/>
        <w:r>
          <w:t>component</w:t>
        </w:r>
        <w:commentRangeEnd w:id="578"/>
        <w:r>
          <w:rPr>
            <w:rStyle w:val="CommentReference"/>
            <w:rFonts w:ascii="Times New Roman" w:hAnsi="Times New Roman" w:cs="Times New Roman"/>
            <w:noProof w:val="0"/>
          </w:rPr>
          <w:commentReference w:id="578"/>
        </w:r>
        <w:r>
          <w:t>&gt;</w:t>
        </w:r>
      </w:ins>
    </w:p>
    <w:p w:rsidR="00864695" w:rsidRDefault="00864695" w:rsidP="00864695">
      <w:pPr>
        <w:pStyle w:val="XMLFragment"/>
        <w:rPr>
          <w:ins w:id="579" w:author="tsoutherland" w:date="2010-08-03T01:01:00Z"/>
        </w:rPr>
      </w:pPr>
      <w:ins w:id="580" w:author="tsoutherland" w:date="2010-08-03T01:01:00Z">
        <w:r>
          <w:t xml:space="preserve">      &lt;section&gt;</w:t>
        </w:r>
      </w:ins>
    </w:p>
    <w:p w:rsidR="00864695" w:rsidRDefault="00864695" w:rsidP="00864695">
      <w:pPr>
        <w:pStyle w:val="XMLFragment"/>
        <w:rPr>
          <w:ins w:id="581" w:author="tsoutherland" w:date="2010-08-03T01:01:00Z"/>
        </w:rPr>
      </w:pPr>
      <w:ins w:id="582" w:author="tsoutherland" w:date="2010-08-03T01:01:00Z">
        <w:r>
          <w:t xml:space="preserve">        &lt;templateId root='</w:t>
        </w:r>
        <w:r w:rsidRPr="00864695">
          <w:rPr>
            <w:rStyle w:val="Hyperlink"/>
          </w:rPr>
          <w:t>1.3.6.1.4.1.19376.1.5.3.1.3.32</w:t>
        </w:r>
        <w:r>
          <w:t>'/&gt;</w:t>
        </w:r>
      </w:ins>
    </w:p>
    <w:p w:rsidR="00864695" w:rsidRDefault="00864695" w:rsidP="00864695">
      <w:pPr>
        <w:pStyle w:val="XMLFragment"/>
        <w:rPr>
          <w:ins w:id="583" w:author="tsoutherland" w:date="2010-08-03T01:01:00Z"/>
        </w:rPr>
      </w:pPr>
      <w:ins w:id="584" w:author="tsoutherland" w:date="2010-08-03T01:01:00Z">
        <w:r>
          <w:t xml:space="preserve">        &lt;!-- Required </w:t>
        </w:r>
        <w:r>
          <w:t xml:space="preserve">Discharge Disposition </w:t>
        </w:r>
        <w:r>
          <w:t>Section content --&gt;</w:t>
        </w:r>
      </w:ins>
    </w:p>
    <w:p w:rsidR="00864695" w:rsidRDefault="00864695" w:rsidP="00864695">
      <w:pPr>
        <w:pStyle w:val="XMLFragment"/>
        <w:rPr>
          <w:ins w:id="585" w:author="tsoutherland" w:date="2010-08-03T01:01:00Z"/>
        </w:rPr>
      </w:pPr>
      <w:ins w:id="586" w:author="tsoutherland" w:date="2010-08-03T01:01:00Z">
        <w:r>
          <w:t xml:space="preserve">      &lt;/section&gt;</w:t>
        </w:r>
      </w:ins>
    </w:p>
    <w:p w:rsidR="00864695" w:rsidRDefault="00864695" w:rsidP="00864695">
      <w:pPr>
        <w:pStyle w:val="XMLFragment"/>
        <w:rPr>
          <w:ins w:id="587" w:author="tsoutherland" w:date="2010-08-03T01:01:00Z"/>
        </w:rPr>
      </w:pPr>
      <w:ins w:id="588" w:author="tsoutherland" w:date="2010-08-03T01:01:00Z">
        <w:r>
          <w:t xml:space="preserve">    &lt;/component&gt;</w:t>
        </w:r>
      </w:ins>
    </w:p>
    <w:p w:rsidR="00493441" w:rsidRDefault="00493441" w:rsidP="00493441">
      <w:pPr>
        <w:pStyle w:val="XMLFragment"/>
        <w:rPr>
          <w:ins w:id="589" w:author="tsoutherland" w:date="2010-08-03T01:02:00Z"/>
        </w:rPr>
      </w:pPr>
      <w:ins w:id="590" w:author="tsoutherland" w:date="2010-08-03T01:02:00Z">
        <w:r>
          <w:rPr>
            <w:lang w:val="fr-FR"/>
          </w:rPr>
          <w:t xml:space="preserve">    </w:t>
        </w:r>
        <w:r>
          <w:t>&lt;</w:t>
        </w:r>
        <w:commentRangeStart w:id="591"/>
        <w:r>
          <w:t>component</w:t>
        </w:r>
        <w:commentRangeEnd w:id="591"/>
        <w:r>
          <w:rPr>
            <w:rStyle w:val="CommentReference"/>
            <w:rFonts w:ascii="Times New Roman" w:hAnsi="Times New Roman" w:cs="Times New Roman"/>
            <w:noProof w:val="0"/>
          </w:rPr>
          <w:commentReference w:id="591"/>
        </w:r>
        <w:r>
          <w:t>&gt;</w:t>
        </w:r>
      </w:ins>
    </w:p>
    <w:p w:rsidR="00493441" w:rsidRDefault="00493441" w:rsidP="00493441">
      <w:pPr>
        <w:pStyle w:val="XMLFragment"/>
        <w:rPr>
          <w:ins w:id="592" w:author="tsoutherland" w:date="2010-08-03T01:02:00Z"/>
        </w:rPr>
      </w:pPr>
      <w:ins w:id="593" w:author="tsoutherland" w:date="2010-08-03T01:02:00Z">
        <w:r>
          <w:t xml:space="preserve">      &lt;section&gt;</w:t>
        </w:r>
      </w:ins>
    </w:p>
    <w:p w:rsidR="00493441" w:rsidRDefault="00493441" w:rsidP="00493441">
      <w:pPr>
        <w:pStyle w:val="XMLFragment"/>
        <w:rPr>
          <w:ins w:id="594" w:author="tsoutherland" w:date="2010-08-03T01:02:00Z"/>
        </w:rPr>
      </w:pPr>
      <w:ins w:id="595" w:author="tsoutherland" w:date="2010-08-03T01:02:00Z">
        <w:r>
          <w:t xml:space="preserve">        &lt;templateId root='</w:t>
        </w:r>
        <w:r w:rsidRPr="00493441">
          <w:rPr>
            <w:rStyle w:val="Hyperlink"/>
          </w:rPr>
          <w:t>1.3.6.1.4.1.19376.1.5.3.1.1.10.3.2</w:t>
        </w:r>
        <w:r>
          <w:t>'/&gt;</w:t>
        </w:r>
      </w:ins>
    </w:p>
    <w:p w:rsidR="00493441" w:rsidRDefault="00493441" w:rsidP="00493441">
      <w:pPr>
        <w:pStyle w:val="XMLFragment"/>
        <w:rPr>
          <w:ins w:id="596" w:author="tsoutherland" w:date="2010-08-03T01:02:00Z"/>
        </w:rPr>
      </w:pPr>
      <w:ins w:id="597" w:author="tsoutherland" w:date="2010-08-03T01:02:00Z">
        <w:r>
          <w:t xml:space="preserve">        &lt;!-- Required </w:t>
        </w:r>
        <w:r>
          <w:t xml:space="preserve">if known Transport Mode </w:t>
        </w:r>
        <w:r>
          <w:t>Section content --&gt;</w:t>
        </w:r>
      </w:ins>
    </w:p>
    <w:p w:rsidR="00493441" w:rsidRDefault="00493441" w:rsidP="00493441">
      <w:pPr>
        <w:pStyle w:val="XMLFragment"/>
        <w:rPr>
          <w:ins w:id="598" w:author="tsoutherland" w:date="2010-08-03T01:02:00Z"/>
        </w:rPr>
      </w:pPr>
      <w:ins w:id="599" w:author="tsoutherland" w:date="2010-08-03T01:02:00Z">
        <w:r>
          <w:t xml:space="preserve">      &lt;/section&gt;</w:t>
        </w:r>
      </w:ins>
    </w:p>
    <w:p w:rsidR="00493441" w:rsidRDefault="00493441" w:rsidP="00493441">
      <w:pPr>
        <w:pStyle w:val="XMLFragment"/>
        <w:rPr>
          <w:ins w:id="600" w:author="tsoutherland" w:date="2010-08-03T01:02:00Z"/>
        </w:rPr>
      </w:pPr>
      <w:ins w:id="601" w:author="tsoutherland" w:date="2010-08-03T01:02:00Z">
        <w:r>
          <w:t xml:space="preserve">    &lt;/component&gt;</w:t>
        </w:r>
      </w:ins>
    </w:p>
    <w:p w:rsidR="00BF4C23" w:rsidRDefault="00BF4C23" w:rsidP="00BF4C23">
      <w:pPr>
        <w:pStyle w:val="XMLFragment"/>
        <w:rPr>
          <w:ins w:id="602" w:author="tsoutherland" w:date="2010-08-03T01:02:00Z"/>
        </w:rPr>
      </w:pPr>
      <w:ins w:id="603" w:author="tsoutherland" w:date="2010-08-03T01:02:00Z">
        <w:r>
          <w:rPr>
            <w:lang w:val="fr-FR"/>
          </w:rPr>
          <w:t xml:space="preserve">    </w:t>
        </w:r>
        <w:r>
          <w:t>&lt;</w:t>
        </w:r>
        <w:commentRangeStart w:id="604"/>
        <w:r>
          <w:t>component</w:t>
        </w:r>
        <w:commentRangeEnd w:id="604"/>
        <w:r>
          <w:rPr>
            <w:rStyle w:val="CommentReference"/>
            <w:rFonts w:ascii="Times New Roman" w:hAnsi="Times New Roman" w:cs="Times New Roman"/>
            <w:noProof w:val="0"/>
          </w:rPr>
          <w:commentReference w:id="604"/>
        </w:r>
        <w:r>
          <w:t>&gt;</w:t>
        </w:r>
      </w:ins>
    </w:p>
    <w:p w:rsidR="00BF4C23" w:rsidRDefault="00BF4C23" w:rsidP="00BF4C23">
      <w:pPr>
        <w:pStyle w:val="XMLFragment"/>
        <w:rPr>
          <w:ins w:id="605" w:author="tsoutherland" w:date="2010-08-03T01:02:00Z"/>
        </w:rPr>
      </w:pPr>
      <w:ins w:id="606" w:author="tsoutherland" w:date="2010-08-03T01:02:00Z">
        <w:r>
          <w:t xml:space="preserve">      &lt;section&gt;</w:t>
        </w:r>
      </w:ins>
    </w:p>
    <w:p w:rsidR="00BF4C23" w:rsidRDefault="00BF4C23" w:rsidP="00BF4C23">
      <w:pPr>
        <w:pStyle w:val="XMLFragment"/>
        <w:rPr>
          <w:ins w:id="607" w:author="tsoutherland" w:date="2010-08-03T01:02:00Z"/>
        </w:rPr>
      </w:pPr>
      <w:ins w:id="608" w:author="tsoutherland" w:date="2010-08-03T01:02:00Z">
        <w:r>
          <w:t xml:space="preserve">        &lt;templateId root='</w:t>
        </w:r>
        <w:r w:rsidRPr="00BF4C23">
          <w:rPr>
            <w:rStyle w:val="Hyperlink"/>
          </w:rPr>
          <w:t>1.3.6.1.4.1.19376.1.5.3.1.1.21.2.12</w:t>
        </w:r>
        <w:r>
          <w:t>'/&gt;</w:t>
        </w:r>
      </w:ins>
    </w:p>
    <w:p w:rsidR="00BF4C23" w:rsidRDefault="00BF4C23" w:rsidP="00BF4C23">
      <w:pPr>
        <w:pStyle w:val="XMLFragment"/>
        <w:rPr>
          <w:ins w:id="609" w:author="tsoutherland" w:date="2010-08-03T01:02:00Z"/>
        </w:rPr>
      </w:pPr>
      <w:ins w:id="610" w:author="tsoutherland" w:date="2010-08-03T01:02:00Z">
        <w:r>
          <w:t xml:space="preserve">        &lt;!-- Required if known </w:t>
        </w:r>
        <w:r>
          <w:t xml:space="preserve">Discharge Status </w:t>
        </w:r>
        <w:r>
          <w:t>Section content --&gt;</w:t>
        </w:r>
      </w:ins>
    </w:p>
    <w:p w:rsidR="00BF4C23" w:rsidRDefault="00BF4C23" w:rsidP="00BF4C23">
      <w:pPr>
        <w:pStyle w:val="XMLFragment"/>
        <w:rPr>
          <w:ins w:id="611" w:author="tsoutherland" w:date="2010-08-03T01:02:00Z"/>
        </w:rPr>
      </w:pPr>
      <w:ins w:id="612" w:author="tsoutherland" w:date="2010-08-03T01:02:00Z">
        <w:r>
          <w:t xml:space="preserve">      &lt;/section&gt;</w:t>
        </w:r>
      </w:ins>
    </w:p>
    <w:p w:rsidR="00BF4C23" w:rsidRDefault="00BF4C23" w:rsidP="00BF4C23">
      <w:pPr>
        <w:pStyle w:val="XMLFragment"/>
        <w:rPr>
          <w:ins w:id="613" w:author="tsoutherland" w:date="2010-08-03T01:02:00Z"/>
        </w:rPr>
      </w:pPr>
      <w:ins w:id="614" w:author="tsoutherland" w:date="2010-08-03T01:02:00Z">
        <w:r>
          <w:t xml:space="preserve">    &lt;/component&gt;</w:t>
        </w:r>
      </w:ins>
    </w:p>
    <w:p w:rsidR="008B7444" w:rsidRDefault="008B7444" w:rsidP="008B7444">
      <w:pPr>
        <w:pStyle w:val="XMLFragment"/>
        <w:rPr>
          <w:ins w:id="615" w:author="tsoutherland" w:date="2010-08-03T01:03:00Z"/>
        </w:rPr>
      </w:pPr>
      <w:ins w:id="616" w:author="tsoutherland" w:date="2010-08-03T01:03:00Z">
        <w:r>
          <w:rPr>
            <w:lang w:val="fr-FR"/>
          </w:rPr>
          <w:t xml:space="preserve">    </w:t>
        </w:r>
        <w:r>
          <w:t>&lt;</w:t>
        </w:r>
        <w:commentRangeStart w:id="617"/>
        <w:r>
          <w:t>component</w:t>
        </w:r>
        <w:commentRangeEnd w:id="617"/>
        <w:r>
          <w:rPr>
            <w:rStyle w:val="CommentReference"/>
            <w:rFonts w:ascii="Times New Roman" w:hAnsi="Times New Roman" w:cs="Times New Roman"/>
            <w:noProof w:val="0"/>
          </w:rPr>
          <w:commentReference w:id="617"/>
        </w:r>
        <w:r>
          <w:t>&gt;</w:t>
        </w:r>
      </w:ins>
    </w:p>
    <w:p w:rsidR="008B7444" w:rsidRDefault="008B7444" w:rsidP="008B7444">
      <w:pPr>
        <w:pStyle w:val="XMLFragment"/>
        <w:rPr>
          <w:ins w:id="618" w:author="tsoutherland" w:date="2010-08-03T01:03:00Z"/>
        </w:rPr>
      </w:pPr>
      <w:ins w:id="619" w:author="tsoutherland" w:date="2010-08-03T01:03:00Z">
        <w:r>
          <w:t xml:space="preserve">      &lt;section&gt;</w:t>
        </w:r>
      </w:ins>
    </w:p>
    <w:p w:rsidR="008B7444" w:rsidRDefault="008B7444" w:rsidP="008B7444">
      <w:pPr>
        <w:pStyle w:val="XMLFragment"/>
        <w:rPr>
          <w:ins w:id="620" w:author="tsoutherland" w:date="2010-08-03T01:03:00Z"/>
        </w:rPr>
      </w:pPr>
      <w:ins w:id="621" w:author="tsoutherland" w:date="2010-08-03T01:03:00Z">
        <w:r>
          <w:t xml:space="preserve">        &lt;templateId root='</w:t>
        </w:r>
        <w:r w:rsidRPr="008B7444">
          <w:rPr>
            <w:rStyle w:val="Hyperlink"/>
          </w:rPr>
          <w:t>1.3.6.1.4.1.19376.1.5.3.1.3.13</w:t>
        </w:r>
        <w:r>
          <w:t>'/&gt;</w:t>
        </w:r>
      </w:ins>
    </w:p>
    <w:p w:rsidR="008B7444" w:rsidRDefault="008B7444" w:rsidP="008B7444">
      <w:pPr>
        <w:pStyle w:val="XMLFragment"/>
        <w:rPr>
          <w:ins w:id="622" w:author="tsoutherland" w:date="2010-08-03T01:03:00Z"/>
        </w:rPr>
      </w:pPr>
      <w:ins w:id="623" w:author="tsoutherland" w:date="2010-08-03T01:03:00Z">
        <w:r>
          <w:t xml:space="preserve">        &lt;!-- Required </w:t>
        </w:r>
        <w:r>
          <w:t xml:space="preserve">Allergies and Other Adverse Reactions </w:t>
        </w:r>
        <w:r>
          <w:t>Section content --&gt;</w:t>
        </w:r>
      </w:ins>
    </w:p>
    <w:p w:rsidR="008B7444" w:rsidRDefault="008B7444" w:rsidP="008B7444">
      <w:pPr>
        <w:pStyle w:val="XMLFragment"/>
        <w:rPr>
          <w:ins w:id="624" w:author="tsoutherland" w:date="2010-08-03T01:03:00Z"/>
        </w:rPr>
      </w:pPr>
      <w:ins w:id="625" w:author="tsoutherland" w:date="2010-08-03T01:03:00Z">
        <w:r>
          <w:t xml:space="preserve">      &lt;/section&gt;</w:t>
        </w:r>
      </w:ins>
    </w:p>
    <w:p w:rsidR="00864695" w:rsidRPr="00824161" w:rsidRDefault="00824161">
      <w:pPr>
        <w:pStyle w:val="XMLFragment"/>
        <w:rPr>
          <w:ins w:id="626" w:author="tsoutherland" w:date="2010-08-03T00:59:00Z"/>
          <w:rPrChange w:id="627" w:author="tsoutherland" w:date="2010-08-03T01:03:00Z">
            <w:rPr>
              <w:ins w:id="628" w:author="tsoutherland" w:date="2010-08-03T00:59:00Z"/>
              <w:lang w:val="fr-FR"/>
            </w:rPr>
          </w:rPrChange>
        </w:rPr>
      </w:pPr>
      <w:ins w:id="629" w:author="tsoutherland" w:date="2010-08-03T01:03:00Z">
        <w:r>
          <w:t xml:space="preserve">    &lt;/component&gt;</w:t>
        </w:r>
      </w:ins>
    </w:p>
    <w:p w:rsidR="005F4402" w:rsidRDefault="005F4402">
      <w:pPr>
        <w:pStyle w:val="XMLFragment"/>
      </w:pPr>
      <w:r>
        <w:rPr>
          <w:lang w:val="fr-FR"/>
        </w:rPr>
        <w:t xml:space="preserve">    </w:t>
      </w:r>
      <w:r>
        <w:t>&lt;</w:t>
      </w:r>
      <w:commentRangeStart w:id="630"/>
      <w:r>
        <w:t>component</w:t>
      </w:r>
      <w:commentRangeEnd w:id="630"/>
      <w:r w:rsidR="007F6516">
        <w:rPr>
          <w:rStyle w:val="CommentReference"/>
          <w:rFonts w:ascii="Times New Roman" w:hAnsi="Times New Roman" w:cs="Times New Roman"/>
          <w:noProof w:val="0"/>
        </w:rPr>
        <w:commentReference w:id="630"/>
      </w:r>
      <w:r>
        <w: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1.3.6.1.4.1.19376.1.5.3.1.3.5</w:t>
      </w:r>
      <w:r>
        <w:t>'/&gt;</w:t>
      </w:r>
    </w:p>
    <w:p w:rsidR="005F4402" w:rsidRDefault="005F4402">
      <w:pPr>
        <w:pStyle w:val="XMLFragment"/>
      </w:pPr>
      <w:r>
        <w:t xml:space="preserve">        &lt;!-- Required Hospital Course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1.3.6.1.4.1.19376.1.5.3.1.3.35</w:t>
      </w:r>
      <w:r>
        <w:t>'/&gt;</w:t>
      </w:r>
    </w:p>
    <w:p w:rsidR="005F4402" w:rsidRDefault="005F4402">
      <w:pPr>
        <w:pStyle w:val="XMLFragment"/>
      </w:pPr>
      <w:r>
        <w:t xml:space="preserve">        &lt;!-- Required if known Coded Advance Directives Section content --&gt;</w:t>
      </w:r>
    </w:p>
    <w:p w:rsidR="005F4402" w:rsidRDefault="005F4402">
      <w:pPr>
        <w:pStyle w:val="XMLFragment"/>
      </w:pPr>
      <w:r>
        <w:t xml:space="preserve">      &lt;/section&gt;</w:t>
      </w:r>
    </w:p>
    <w:p w:rsidR="005F4402" w:rsidRDefault="005F4402">
      <w:pPr>
        <w:pStyle w:val="XMLFragment"/>
        <w:rPr>
          <w:ins w:id="631" w:author="tsoutherland" w:date="2010-08-03T01:04:00Z"/>
        </w:rPr>
      </w:pPr>
      <w:r>
        <w:t xml:space="preserve">    &lt;/component&gt;</w:t>
      </w:r>
    </w:p>
    <w:p w:rsidR="00824161" w:rsidRDefault="00824161" w:rsidP="00824161">
      <w:pPr>
        <w:pStyle w:val="XMLFragment"/>
        <w:rPr>
          <w:ins w:id="632" w:author="tsoutherland" w:date="2010-08-03T01:04:00Z"/>
        </w:rPr>
      </w:pPr>
      <w:ins w:id="633" w:author="tsoutherland" w:date="2010-08-03T01:04:00Z">
        <w:r>
          <w:rPr>
            <w:lang w:val="fr-FR"/>
          </w:rPr>
          <w:t xml:space="preserve">    </w:t>
        </w:r>
        <w:r>
          <w:t>&lt;component&gt;</w:t>
        </w:r>
      </w:ins>
    </w:p>
    <w:p w:rsidR="00824161" w:rsidRDefault="00824161" w:rsidP="00824161">
      <w:pPr>
        <w:pStyle w:val="XMLFragment"/>
        <w:rPr>
          <w:ins w:id="634" w:author="tsoutherland" w:date="2010-08-03T01:04:00Z"/>
        </w:rPr>
      </w:pPr>
      <w:ins w:id="635" w:author="tsoutherland" w:date="2010-08-03T01:04:00Z">
        <w:r>
          <w:t xml:space="preserve">      &lt;section&gt;</w:t>
        </w:r>
      </w:ins>
    </w:p>
    <w:p w:rsidR="00824161" w:rsidRDefault="00824161" w:rsidP="00824161">
      <w:pPr>
        <w:pStyle w:val="XMLFragment"/>
        <w:rPr>
          <w:ins w:id="636" w:author="tsoutherland" w:date="2010-08-03T01:04:00Z"/>
        </w:rPr>
      </w:pPr>
      <w:ins w:id="637" w:author="tsoutherland" w:date="2010-08-03T01:04:00Z">
        <w:r>
          <w:lastRenderedPageBreak/>
          <w:t xml:space="preserve">        &lt;templateId root='</w:t>
        </w:r>
        <w:r w:rsidRPr="00824161">
          <w:rPr>
            <w:rStyle w:val="Hyperlink"/>
          </w:rPr>
          <w:t>1.3.6.1.4.1.19376.1.5.3.1.3.22</w:t>
        </w:r>
        <w:r>
          <w:t>'/&gt;</w:t>
        </w:r>
      </w:ins>
    </w:p>
    <w:p w:rsidR="00824161" w:rsidRDefault="00824161" w:rsidP="00824161">
      <w:pPr>
        <w:pStyle w:val="XMLFragment"/>
        <w:rPr>
          <w:ins w:id="638" w:author="tsoutherland" w:date="2010-08-03T01:04:00Z"/>
        </w:rPr>
      </w:pPr>
      <w:ins w:id="639" w:author="tsoutherland" w:date="2010-08-03T01:04:00Z">
        <w:r>
          <w:t xml:space="preserve">        &lt;!-- Required </w:t>
        </w:r>
        <w:r>
          <w:t xml:space="preserve">Hospital Discharge Medications </w:t>
        </w:r>
        <w:r>
          <w:t>Section content --&gt;</w:t>
        </w:r>
      </w:ins>
    </w:p>
    <w:p w:rsidR="00824161" w:rsidRDefault="00824161" w:rsidP="00824161">
      <w:pPr>
        <w:pStyle w:val="XMLFragment"/>
        <w:rPr>
          <w:ins w:id="640" w:author="tsoutherland" w:date="2010-08-03T01:04:00Z"/>
        </w:rPr>
      </w:pPr>
      <w:ins w:id="641" w:author="tsoutherland" w:date="2010-08-03T01:04:00Z">
        <w:r>
          <w:t xml:space="preserve">      &lt;/section&gt;</w:t>
        </w:r>
      </w:ins>
    </w:p>
    <w:p w:rsidR="00824161" w:rsidRDefault="00824161" w:rsidP="00824161">
      <w:pPr>
        <w:pStyle w:val="XMLFragment"/>
        <w:rPr>
          <w:ins w:id="642" w:author="tsoutherland" w:date="2010-08-03T01:04:00Z"/>
        </w:rPr>
      </w:pPr>
      <w:ins w:id="643" w:author="tsoutherland" w:date="2010-08-03T01:04:00Z">
        <w:r>
          <w:t xml:space="preserve">    &lt;/component&gt;</w:t>
        </w:r>
      </w:ins>
    </w:p>
    <w:p w:rsidR="00824161" w:rsidRDefault="00824161" w:rsidP="00824161">
      <w:pPr>
        <w:pStyle w:val="XMLFragment"/>
      </w:pPr>
      <w:moveToRangeStart w:id="644" w:author="tsoutherland" w:date="2010-08-03T01:04:00Z" w:name="move268560814"/>
      <w:moveTo w:id="645" w:author="tsoutherland" w:date="2010-08-03T01:04:00Z">
        <w:r>
          <w:rPr>
            <w:lang w:val="fr-FR"/>
          </w:rPr>
          <w:t xml:space="preserve">    </w:t>
        </w:r>
        <w:r>
          <w:t>&lt;component&gt;</w:t>
        </w:r>
      </w:moveTo>
    </w:p>
    <w:p w:rsidR="00824161" w:rsidRDefault="00824161" w:rsidP="00824161">
      <w:pPr>
        <w:pStyle w:val="XMLFragment"/>
      </w:pPr>
      <w:moveTo w:id="646" w:author="tsoutherland" w:date="2010-08-03T01:04:00Z">
        <w:r>
          <w:t xml:space="preserve">      &lt;section&gt;</w:t>
        </w:r>
      </w:moveTo>
    </w:p>
    <w:p w:rsidR="00824161" w:rsidRDefault="00824161" w:rsidP="00824161">
      <w:pPr>
        <w:pStyle w:val="XMLFragment"/>
      </w:pPr>
      <w:moveTo w:id="647" w:author="tsoutherland" w:date="2010-08-03T01:04:00Z">
        <w:r>
          <w:t xml:space="preserve">        &lt;templateId root='</w:t>
        </w:r>
        <w:r>
          <w:rPr>
            <w:rStyle w:val="Hyperlink"/>
          </w:rPr>
          <w:t>1.3.6.1.4.1.19376.1.5.3.1.3.29</w:t>
        </w:r>
        <w:r>
          <w:t>'/&gt;</w:t>
        </w:r>
      </w:moveTo>
    </w:p>
    <w:p w:rsidR="00824161" w:rsidRDefault="00824161" w:rsidP="00824161">
      <w:pPr>
        <w:pStyle w:val="XMLFragment"/>
      </w:pPr>
      <w:moveTo w:id="648" w:author="tsoutherland" w:date="2010-08-03T01:04:00Z">
        <w:r>
          <w:t xml:space="preserve">        &lt;!-- Required Coded Hospital Studies Summary Section content --&gt;</w:t>
        </w:r>
      </w:moveTo>
    </w:p>
    <w:p w:rsidR="00824161" w:rsidRDefault="00824161" w:rsidP="00824161">
      <w:pPr>
        <w:pStyle w:val="XMLFragment"/>
      </w:pPr>
      <w:moveTo w:id="649" w:author="tsoutherland" w:date="2010-08-03T01:04:00Z">
        <w:r>
          <w:t xml:space="preserve">      &lt;/section&gt;</w:t>
        </w:r>
      </w:moveTo>
    </w:p>
    <w:p w:rsidR="00824161" w:rsidRDefault="00824161" w:rsidP="00824161">
      <w:pPr>
        <w:pStyle w:val="XMLFragment"/>
      </w:pPr>
      <w:moveTo w:id="650" w:author="tsoutherland" w:date="2010-08-03T01:04:00Z">
        <w:r>
          <w:t xml:space="preserve">    &lt;/component&gt;</w:t>
        </w:r>
      </w:moveTo>
    </w:p>
    <w:moveToRangeEnd w:id="644"/>
    <w:p w:rsidR="00824161" w:rsidRDefault="00824161" w:rsidP="00824161">
      <w:pPr>
        <w:pStyle w:val="XMLFragment"/>
        <w:rPr>
          <w:ins w:id="651" w:author="tsoutherland" w:date="2010-08-03T01:04:00Z"/>
        </w:rPr>
      </w:pPr>
      <w:ins w:id="652" w:author="tsoutherland" w:date="2010-08-03T01:04:00Z">
        <w:r>
          <w:rPr>
            <w:lang w:val="fr-FR"/>
          </w:rPr>
          <w:t xml:space="preserve">    </w:t>
        </w:r>
        <w:r>
          <w:t>&lt;component&gt;</w:t>
        </w:r>
      </w:ins>
    </w:p>
    <w:p w:rsidR="00824161" w:rsidRDefault="00824161" w:rsidP="00824161">
      <w:pPr>
        <w:pStyle w:val="XMLFragment"/>
        <w:rPr>
          <w:ins w:id="653" w:author="tsoutherland" w:date="2010-08-03T01:04:00Z"/>
        </w:rPr>
      </w:pPr>
      <w:ins w:id="654" w:author="tsoutherland" w:date="2010-08-03T01:04:00Z">
        <w:r>
          <w:t xml:space="preserve">      &lt;section&gt;</w:t>
        </w:r>
      </w:ins>
    </w:p>
    <w:p w:rsidR="00824161" w:rsidRDefault="00824161" w:rsidP="00824161">
      <w:pPr>
        <w:pStyle w:val="XMLFragment"/>
        <w:rPr>
          <w:ins w:id="655" w:author="tsoutherland" w:date="2010-08-03T01:04:00Z"/>
        </w:rPr>
      </w:pPr>
      <w:ins w:id="656" w:author="tsoutherland" w:date="2010-08-03T01:04:00Z">
        <w:r>
          <w:t xml:space="preserve">        &lt;templateId root='</w:t>
        </w:r>
      </w:ins>
      <w:ins w:id="657" w:author="tsoutherland" w:date="2010-08-03T01:05:00Z">
        <w:r w:rsidRPr="00824161">
          <w:rPr>
            <w:rStyle w:val="Hyperlink"/>
          </w:rPr>
          <w:t>1.3.6.1.4.1.19376.1.5.3.1.3.16.1</w:t>
        </w:r>
      </w:ins>
      <w:ins w:id="658" w:author="tsoutherland" w:date="2010-08-03T01:04:00Z">
        <w:r>
          <w:t>'/&gt;</w:t>
        </w:r>
      </w:ins>
    </w:p>
    <w:p w:rsidR="00824161" w:rsidRDefault="00824161" w:rsidP="00824161">
      <w:pPr>
        <w:pStyle w:val="XMLFragment"/>
        <w:rPr>
          <w:ins w:id="659" w:author="tsoutherland" w:date="2010-08-03T01:04:00Z"/>
        </w:rPr>
      </w:pPr>
      <w:ins w:id="660" w:author="tsoutherland" w:date="2010-08-03T01:04:00Z">
        <w:r>
          <w:t xml:space="preserve">        &lt;!-- Required Coded </w:t>
        </w:r>
      </w:ins>
      <w:ins w:id="661" w:author="tsoutherland" w:date="2010-08-03T01:05:00Z">
        <w:r>
          <w:t xml:space="preserve">Social History </w:t>
        </w:r>
      </w:ins>
      <w:ins w:id="662" w:author="tsoutherland" w:date="2010-08-03T01:04:00Z">
        <w:r>
          <w:t>Section content --&gt;</w:t>
        </w:r>
      </w:ins>
    </w:p>
    <w:p w:rsidR="00824161" w:rsidRDefault="00824161" w:rsidP="00824161">
      <w:pPr>
        <w:pStyle w:val="XMLFragment"/>
        <w:rPr>
          <w:ins w:id="663" w:author="tsoutherland" w:date="2010-08-03T01:04:00Z"/>
        </w:rPr>
      </w:pPr>
      <w:ins w:id="664" w:author="tsoutherland" w:date="2010-08-03T01:04:00Z">
        <w:r>
          <w:t xml:space="preserve">      &lt;/section&gt;</w:t>
        </w:r>
      </w:ins>
    </w:p>
    <w:p w:rsidR="00824161" w:rsidRDefault="00824161" w:rsidP="00824161">
      <w:pPr>
        <w:pStyle w:val="XMLFragment"/>
        <w:rPr>
          <w:ins w:id="665" w:author="tsoutherland" w:date="2010-08-03T01:04:00Z"/>
        </w:rPr>
      </w:pPr>
      <w:ins w:id="666" w:author="tsoutherland" w:date="2010-08-03T01:04:00Z">
        <w:r>
          <w:t xml:space="preserve">    &lt;/component&gt;</w:t>
        </w:r>
      </w:ins>
    </w:p>
    <w:p w:rsidR="00706DA7" w:rsidRDefault="00706DA7" w:rsidP="00706DA7">
      <w:pPr>
        <w:pStyle w:val="XMLFragment"/>
      </w:pPr>
      <w:moveToRangeStart w:id="667" w:author="tsoutherland" w:date="2010-08-03T01:05:00Z" w:name="move268560874"/>
      <w:moveTo w:id="668" w:author="tsoutherland" w:date="2010-08-03T01:05:00Z">
        <w:r>
          <w:rPr>
            <w:lang w:val="fr-FR"/>
          </w:rPr>
          <w:t xml:space="preserve">    </w:t>
        </w:r>
        <w:r>
          <w:t>&lt;</w:t>
        </w:r>
        <w:commentRangeStart w:id="669"/>
        <w:r>
          <w:t>component</w:t>
        </w:r>
        <w:commentRangeEnd w:id="669"/>
        <w:r>
          <w:rPr>
            <w:rStyle w:val="CommentReference"/>
            <w:rFonts w:ascii="Times New Roman" w:hAnsi="Times New Roman" w:cs="Times New Roman"/>
            <w:noProof w:val="0"/>
          </w:rPr>
          <w:commentReference w:id="669"/>
        </w:r>
        <w:r>
          <w:t>&gt;</w:t>
        </w:r>
      </w:moveTo>
    </w:p>
    <w:p w:rsidR="00706DA7" w:rsidRDefault="00706DA7" w:rsidP="00706DA7">
      <w:pPr>
        <w:pStyle w:val="XMLFragment"/>
      </w:pPr>
      <w:moveTo w:id="670" w:author="tsoutherland" w:date="2010-08-03T01:05:00Z">
        <w:r>
          <w:t xml:space="preserve">      &lt;section&gt;</w:t>
        </w:r>
      </w:moveTo>
    </w:p>
    <w:p w:rsidR="00706DA7" w:rsidRDefault="00706DA7" w:rsidP="00706DA7">
      <w:pPr>
        <w:pStyle w:val="XMLFragment"/>
      </w:pPr>
      <w:moveTo w:id="671" w:author="tsoutherland" w:date="2010-08-03T01:05:00Z">
        <w:r>
          <w:t xml:space="preserve">        &lt;templateId root='</w:t>
        </w:r>
        <w:r>
          <w:rPr>
            <w:rStyle w:val="Hyperlink"/>
          </w:rPr>
          <w:t>1.3.6.1.4.1.19376.1.5.3.1.1.20.2.4</w:t>
        </w:r>
        <w:r>
          <w:t>'/&gt;</w:t>
        </w:r>
      </w:moveTo>
    </w:p>
    <w:p w:rsidR="00706DA7" w:rsidRDefault="00706DA7" w:rsidP="00706DA7">
      <w:pPr>
        <w:pStyle w:val="XMLFragment"/>
      </w:pPr>
      <w:moveTo w:id="672" w:author="tsoutherland" w:date="2010-08-03T01:05:00Z">
        <w:r>
          <w:t xml:space="preserve">        &lt;!-- Required if known Pain Assessment Panel Section content --&gt;</w:t>
        </w:r>
      </w:moveTo>
    </w:p>
    <w:p w:rsidR="00706DA7" w:rsidRDefault="00706DA7" w:rsidP="00706DA7">
      <w:pPr>
        <w:pStyle w:val="XMLFragment"/>
      </w:pPr>
      <w:moveTo w:id="673" w:author="tsoutherland" w:date="2010-08-03T01:05:00Z">
        <w:r>
          <w:t xml:space="preserve">      &lt;/section&gt;</w:t>
        </w:r>
      </w:moveTo>
    </w:p>
    <w:p w:rsidR="00706DA7" w:rsidRDefault="00706DA7" w:rsidP="00706DA7">
      <w:pPr>
        <w:pStyle w:val="XMLFragment"/>
      </w:pPr>
      <w:moveTo w:id="674" w:author="tsoutherland" w:date="2010-08-03T01:05:00Z">
        <w:r>
          <w:t xml:space="preserve">    &lt;/component&gt;</w:t>
        </w:r>
      </w:moveTo>
    </w:p>
    <w:p w:rsidR="00706DA7" w:rsidRDefault="00706DA7" w:rsidP="00706DA7">
      <w:pPr>
        <w:pStyle w:val="XMLFragment"/>
      </w:pPr>
      <w:moveTo w:id="675" w:author="tsoutherland" w:date="2010-08-03T01:05:00Z">
        <w:r>
          <w:rPr>
            <w:lang w:val="fr-FR"/>
          </w:rPr>
          <w:t xml:space="preserve">    </w:t>
        </w:r>
        <w:r>
          <w:t>&lt;component&gt;</w:t>
        </w:r>
      </w:moveTo>
    </w:p>
    <w:p w:rsidR="00706DA7" w:rsidRDefault="00706DA7" w:rsidP="00706DA7">
      <w:pPr>
        <w:pStyle w:val="XMLFragment"/>
      </w:pPr>
      <w:moveTo w:id="676" w:author="tsoutherland" w:date="2010-08-03T01:05:00Z">
        <w:r>
          <w:t xml:space="preserve">      &lt;section&gt;</w:t>
        </w:r>
      </w:moveTo>
    </w:p>
    <w:p w:rsidR="00706DA7" w:rsidRDefault="00706DA7" w:rsidP="00706DA7">
      <w:pPr>
        <w:pStyle w:val="XMLFragment"/>
      </w:pPr>
      <w:moveTo w:id="677" w:author="tsoutherland" w:date="2010-08-03T01:05:00Z">
        <w:r>
          <w:t xml:space="preserve">        &lt;templateId root='</w:t>
        </w:r>
        <w:r>
          <w:rPr>
            <w:rStyle w:val="Hyperlink"/>
          </w:rPr>
          <w:t>1.3.6.1.4.1.19376.1.5.3.1.3.6</w:t>
        </w:r>
        <w:r>
          <w:t>'/&gt;</w:t>
        </w:r>
      </w:moveTo>
    </w:p>
    <w:p w:rsidR="00706DA7" w:rsidRDefault="00706DA7" w:rsidP="00706DA7">
      <w:pPr>
        <w:pStyle w:val="XMLFragment"/>
      </w:pPr>
      <w:moveTo w:id="678" w:author="tsoutherland" w:date="2010-08-03T01:05:00Z">
        <w:r>
          <w:t xml:space="preserve">        &lt;!-- Required if known Problems Section content --&gt;</w:t>
        </w:r>
      </w:moveTo>
    </w:p>
    <w:p w:rsidR="00706DA7" w:rsidRDefault="00706DA7" w:rsidP="00706DA7">
      <w:pPr>
        <w:pStyle w:val="XMLFragment"/>
      </w:pPr>
      <w:moveTo w:id="679" w:author="tsoutherland" w:date="2010-08-03T01:05:00Z">
        <w:r>
          <w:t xml:space="preserve">      &lt;/section&gt;</w:t>
        </w:r>
      </w:moveTo>
    </w:p>
    <w:p w:rsidR="00706DA7" w:rsidRDefault="00706DA7" w:rsidP="00706DA7">
      <w:pPr>
        <w:pStyle w:val="XMLFragment"/>
      </w:pPr>
      <w:moveTo w:id="680" w:author="tsoutherland" w:date="2010-08-03T01:05:00Z">
        <w:r>
          <w:t xml:space="preserve">    &lt;/component&gt;</w:t>
        </w:r>
      </w:moveTo>
    </w:p>
    <w:p w:rsidR="00706DA7" w:rsidRDefault="00706DA7" w:rsidP="00706DA7">
      <w:pPr>
        <w:pStyle w:val="XMLFragment"/>
      </w:pPr>
      <w:moveToRangeStart w:id="681" w:author="tsoutherland" w:date="2010-08-03T01:05:00Z" w:name="move268560883"/>
      <w:moveToRangeEnd w:id="667"/>
      <w:moveTo w:id="682" w:author="tsoutherland" w:date="2010-08-03T01:05:00Z">
        <w:r>
          <w:rPr>
            <w:lang w:val="fr-FR"/>
          </w:rPr>
          <w:t xml:space="preserve">    </w:t>
        </w:r>
        <w:r>
          <w:t>&lt;component&gt;</w:t>
        </w:r>
      </w:moveTo>
    </w:p>
    <w:p w:rsidR="00706DA7" w:rsidRDefault="00706DA7" w:rsidP="00706DA7">
      <w:pPr>
        <w:pStyle w:val="XMLFragment"/>
      </w:pPr>
      <w:moveTo w:id="683" w:author="tsoutherland" w:date="2010-08-03T01:05:00Z">
        <w:r>
          <w:t xml:space="preserve">      &lt;section&gt;</w:t>
        </w:r>
      </w:moveTo>
    </w:p>
    <w:p w:rsidR="00706DA7" w:rsidRDefault="00706DA7" w:rsidP="00706DA7">
      <w:pPr>
        <w:pStyle w:val="XMLFragment"/>
      </w:pPr>
      <w:moveTo w:id="684" w:author="tsoutherland" w:date="2010-08-03T01:05:00Z">
        <w:r>
          <w:t xml:space="preserve">        &lt;templateId root='</w:t>
        </w:r>
        <w:r>
          <w:rPr>
            <w:rStyle w:val="Hyperlink"/>
          </w:rPr>
          <w:t>1.3.6.1.4.1.19376.1.5.3.1.1.12.2.3</w:t>
        </w:r>
        <w:r>
          <w:t>'/&gt;</w:t>
        </w:r>
      </w:moveTo>
    </w:p>
    <w:p w:rsidR="00706DA7" w:rsidRDefault="00706DA7" w:rsidP="00706DA7">
      <w:pPr>
        <w:pStyle w:val="XMLFragment"/>
      </w:pPr>
      <w:moveTo w:id="685" w:author="tsoutherland" w:date="2010-08-03T01:05:00Z">
        <w:r>
          <w:t xml:space="preserve">        &lt;!-- Required if known Braden Score Section content --&gt;</w:t>
        </w:r>
      </w:moveTo>
    </w:p>
    <w:p w:rsidR="00706DA7" w:rsidRDefault="00706DA7" w:rsidP="00706DA7">
      <w:pPr>
        <w:pStyle w:val="XMLFragment"/>
      </w:pPr>
      <w:moveTo w:id="686" w:author="tsoutherland" w:date="2010-08-03T01:05:00Z">
        <w:r>
          <w:t xml:space="preserve">      &lt;/section&gt;</w:t>
        </w:r>
      </w:moveTo>
    </w:p>
    <w:p w:rsidR="00706DA7" w:rsidRDefault="00706DA7" w:rsidP="00706DA7">
      <w:pPr>
        <w:pStyle w:val="XMLFragment"/>
      </w:pPr>
      <w:moveTo w:id="687" w:author="tsoutherland" w:date="2010-08-03T01:05:00Z">
        <w:r>
          <w:t xml:space="preserve">    &lt;/component&gt;</w:t>
        </w:r>
      </w:moveTo>
    </w:p>
    <w:moveToRangeEnd w:id="681"/>
    <w:p w:rsidR="00706DA7" w:rsidRDefault="00706DA7" w:rsidP="00706DA7">
      <w:pPr>
        <w:pStyle w:val="XMLFragment"/>
        <w:rPr>
          <w:ins w:id="688" w:author="tsoutherland" w:date="2010-08-03T01:06:00Z"/>
        </w:rPr>
      </w:pPr>
      <w:ins w:id="689" w:author="tsoutherland" w:date="2010-08-03T01:06:00Z">
        <w:r>
          <w:rPr>
            <w:lang w:val="fr-FR"/>
          </w:rPr>
          <w:t xml:space="preserve">    </w:t>
        </w:r>
        <w:r>
          <w:t>&lt;component&gt;</w:t>
        </w:r>
      </w:ins>
    </w:p>
    <w:p w:rsidR="00706DA7" w:rsidRDefault="00706DA7" w:rsidP="00706DA7">
      <w:pPr>
        <w:pStyle w:val="XMLFragment"/>
        <w:rPr>
          <w:ins w:id="690" w:author="tsoutherland" w:date="2010-08-03T01:06:00Z"/>
        </w:rPr>
      </w:pPr>
      <w:ins w:id="691" w:author="tsoutherland" w:date="2010-08-03T01:06:00Z">
        <w:r>
          <w:t xml:space="preserve">      &lt;section&gt;</w:t>
        </w:r>
      </w:ins>
    </w:p>
    <w:p w:rsidR="00706DA7" w:rsidRDefault="00706DA7" w:rsidP="00706DA7">
      <w:pPr>
        <w:pStyle w:val="XMLFragment"/>
        <w:rPr>
          <w:ins w:id="692" w:author="tsoutherland" w:date="2010-08-03T01:06:00Z"/>
        </w:rPr>
      </w:pPr>
      <w:ins w:id="693" w:author="tsoutherland" w:date="2010-08-03T01:06:00Z">
        <w:r>
          <w:t xml:space="preserve">        &lt;templateId root='</w:t>
        </w:r>
        <w:r>
          <w:rPr>
            <w:rStyle w:val="Hyperlink"/>
          </w:rPr>
          <w:t>1.3.6.1.4.1.19376.1.5.3.1.1.21.2.7</w:t>
        </w:r>
        <w:r>
          <w:t>'/&gt;</w:t>
        </w:r>
      </w:ins>
    </w:p>
    <w:p w:rsidR="00706DA7" w:rsidRDefault="00706DA7" w:rsidP="00706DA7">
      <w:pPr>
        <w:pStyle w:val="XMLFragment"/>
        <w:rPr>
          <w:ins w:id="694" w:author="tsoutherland" w:date="2010-08-03T01:06:00Z"/>
        </w:rPr>
      </w:pPr>
      <w:ins w:id="695" w:author="tsoutherland" w:date="2010-08-03T01:06:00Z">
        <w:r>
          <w:t xml:space="preserve">        &lt;!-- Required if known Post-partum Treatment Section content --&gt;</w:t>
        </w:r>
      </w:ins>
    </w:p>
    <w:p w:rsidR="00706DA7" w:rsidRDefault="00706DA7" w:rsidP="00706DA7">
      <w:pPr>
        <w:pStyle w:val="XMLFragment"/>
        <w:rPr>
          <w:ins w:id="696" w:author="tsoutherland" w:date="2010-08-03T01:06:00Z"/>
        </w:rPr>
      </w:pPr>
      <w:ins w:id="697" w:author="tsoutherland" w:date="2010-08-03T01:06:00Z">
        <w:r>
          <w:t xml:space="preserve">      &lt;/section&gt;</w:t>
        </w:r>
      </w:ins>
    </w:p>
    <w:p w:rsidR="00706DA7" w:rsidRDefault="00706DA7" w:rsidP="00706DA7">
      <w:pPr>
        <w:pStyle w:val="XMLFragment"/>
        <w:rPr>
          <w:ins w:id="698" w:author="tsoutherland" w:date="2010-08-03T01:06:00Z"/>
        </w:rPr>
      </w:pPr>
      <w:ins w:id="699" w:author="tsoutherland" w:date="2010-08-03T01:06:00Z">
        <w:r>
          <w:t xml:space="preserve">    &lt;/component&gt;</w:t>
        </w:r>
      </w:ins>
    </w:p>
    <w:p w:rsidR="00706DA7" w:rsidRDefault="00706DA7" w:rsidP="00706DA7">
      <w:pPr>
        <w:pStyle w:val="XMLFragment"/>
      </w:pPr>
      <w:moveToRangeStart w:id="700" w:author="tsoutherland" w:date="2010-08-03T01:07:00Z" w:name="move268560963"/>
      <w:moveTo w:id="701" w:author="tsoutherland" w:date="2010-08-03T01:07:00Z">
        <w:r>
          <w:rPr>
            <w:lang w:val="fr-FR"/>
          </w:rPr>
          <w:t xml:space="preserve">    </w:t>
        </w:r>
        <w:r>
          <w:t>&lt;</w:t>
        </w:r>
        <w:commentRangeStart w:id="702"/>
        <w:commentRangeStart w:id="703"/>
        <w:r>
          <w:t>component</w:t>
        </w:r>
        <w:commentRangeEnd w:id="702"/>
        <w:r>
          <w:rPr>
            <w:rStyle w:val="CommentReference"/>
            <w:rFonts w:ascii="Times New Roman" w:hAnsi="Times New Roman" w:cs="Times New Roman"/>
            <w:noProof w:val="0"/>
          </w:rPr>
          <w:commentReference w:id="702"/>
        </w:r>
        <w:commentRangeEnd w:id="703"/>
        <w:r>
          <w:rPr>
            <w:rStyle w:val="CommentReference"/>
            <w:rFonts w:ascii="Times New Roman" w:hAnsi="Times New Roman" w:cs="Times New Roman"/>
            <w:noProof w:val="0"/>
          </w:rPr>
          <w:commentReference w:id="703"/>
        </w:r>
        <w:r>
          <w:t>&gt;</w:t>
        </w:r>
      </w:moveTo>
    </w:p>
    <w:p w:rsidR="00706DA7" w:rsidRDefault="00706DA7" w:rsidP="00706DA7">
      <w:pPr>
        <w:pStyle w:val="XMLFragment"/>
      </w:pPr>
      <w:moveTo w:id="704" w:author="tsoutherland" w:date="2010-08-03T01:07:00Z">
        <w:r>
          <w:t xml:space="preserve">      &lt;section&gt;</w:t>
        </w:r>
      </w:moveTo>
    </w:p>
    <w:p w:rsidR="00706DA7" w:rsidRDefault="00706DA7" w:rsidP="00706DA7">
      <w:pPr>
        <w:pStyle w:val="XMLFragment"/>
      </w:pPr>
      <w:moveTo w:id="705" w:author="tsoutherland" w:date="2010-08-03T01:07:00Z">
        <w:r>
          <w:t xml:space="preserve">        &lt;templateId root='</w:t>
        </w:r>
        <w:r>
          <w:rPr>
            <w:rStyle w:val="Hyperlink"/>
          </w:rPr>
          <w:t>1.3.6.1.4.1.19376.1.5.3.1.1.13.2.6</w:t>
        </w:r>
        <w:r>
          <w:t>'/&gt;</w:t>
        </w:r>
      </w:moveTo>
    </w:p>
    <w:p w:rsidR="00706DA7" w:rsidRDefault="00706DA7" w:rsidP="00706DA7">
      <w:pPr>
        <w:pStyle w:val="XMLFragment"/>
      </w:pPr>
      <w:moveTo w:id="706" w:author="tsoutherland" w:date="2010-08-03T01:07:00Z">
        <w:r>
          <w:t xml:space="preserve">        &lt;!-- Required Intravenous Fluid Administered Section content --&gt;</w:t>
        </w:r>
      </w:moveTo>
    </w:p>
    <w:p w:rsidR="00706DA7" w:rsidRDefault="00706DA7" w:rsidP="00706DA7">
      <w:pPr>
        <w:pStyle w:val="XMLFragment"/>
      </w:pPr>
      <w:moveTo w:id="707" w:author="tsoutherland" w:date="2010-08-03T01:07:00Z">
        <w:r>
          <w:t xml:space="preserve">      &lt;/section&gt;</w:t>
        </w:r>
      </w:moveTo>
    </w:p>
    <w:p w:rsidR="00706DA7" w:rsidRDefault="00706DA7" w:rsidP="00706DA7">
      <w:pPr>
        <w:pStyle w:val="XMLFragment"/>
      </w:pPr>
      <w:moveTo w:id="708" w:author="tsoutherland" w:date="2010-08-03T01:07:00Z">
        <w:r>
          <w:t xml:space="preserve">    &lt;/component&gt;</w:t>
        </w:r>
      </w:moveTo>
    </w:p>
    <w:moveToRangeEnd w:id="700"/>
    <w:p w:rsidR="00706DA7" w:rsidRDefault="00706DA7" w:rsidP="00706DA7">
      <w:pPr>
        <w:pStyle w:val="XMLFragment"/>
        <w:rPr>
          <w:ins w:id="709" w:author="tsoutherland" w:date="2010-08-03T01:13:00Z"/>
        </w:rPr>
      </w:pPr>
      <w:ins w:id="710" w:author="tsoutherland" w:date="2010-08-03T01:13:00Z">
        <w:r>
          <w:rPr>
            <w:lang w:val="fr-FR"/>
          </w:rPr>
          <w:t xml:space="preserve">    </w:t>
        </w:r>
        <w:r>
          <w:t>&lt;</w:t>
        </w:r>
        <w:commentRangeStart w:id="711"/>
        <w:commentRangeStart w:id="712"/>
        <w:r>
          <w:t>component</w:t>
        </w:r>
        <w:commentRangeEnd w:id="711"/>
        <w:r>
          <w:rPr>
            <w:rStyle w:val="CommentReference"/>
            <w:rFonts w:ascii="Times New Roman" w:hAnsi="Times New Roman" w:cs="Times New Roman"/>
            <w:noProof w:val="0"/>
          </w:rPr>
          <w:commentReference w:id="711"/>
        </w:r>
        <w:commentRangeEnd w:id="712"/>
        <w:r>
          <w:rPr>
            <w:rStyle w:val="CommentReference"/>
            <w:rFonts w:ascii="Times New Roman" w:hAnsi="Times New Roman" w:cs="Times New Roman"/>
            <w:noProof w:val="0"/>
          </w:rPr>
          <w:commentReference w:id="712"/>
        </w:r>
        <w:r>
          <w:t>&gt;</w:t>
        </w:r>
      </w:ins>
    </w:p>
    <w:p w:rsidR="00706DA7" w:rsidRDefault="00706DA7" w:rsidP="00706DA7">
      <w:pPr>
        <w:pStyle w:val="XMLFragment"/>
        <w:rPr>
          <w:ins w:id="713" w:author="tsoutherland" w:date="2010-08-03T01:13:00Z"/>
        </w:rPr>
      </w:pPr>
      <w:ins w:id="714" w:author="tsoutherland" w:date="2010-08-03T01:13:00Z">
        <w:r>
          <w:t xml:space="preserve">      &lt;section&gt;</w:t>
        </w:r>
      </w:ins>
    </w:p>
    <w:p w:rsidR="00706DA7" w:rsidRDefault="00706DA7" w:rsidP="00706DA7">
      <w:pPr>
        <w:pStyle w:val="XMLFragment"/>
        <w:rPr>
          <w:ins w:id="715" w:author="tsoutherland" w:date="2010-08-03T01:13:00Z"/>
        </w:rPr>
      </w:pPr>
      <w:ins w:id="716" w:author="tsoutherland" w:date="2010-08-03T01:13:00Z">
        <w:r>
          <w:t xml:space="preserve">        &lt;templateId root='</w:t>
        </w:r>
        <w:r w:rsidRPr="00706DA7">
          <w:rPr>
            <w:rStyle w:val="Hyperlink"/>
          </w:rPr>
          <w:t>1.3.6.1.4.1.19376.1.5.3.1.1.18.3.1</w:t>
        </w:r>
        <w:r>
          <w:t>'/&gt;</w:t>
        </w:r>
      </w:ins>
    </w:p>
    <w:p w:rsidR="00706DA7" w:rsidRDefault="00706DA7" w:rsidP="00706DA7">
      <w:pPr>
        <w:pStyle w:val="XMLFragment"/>
        <w:rPr>
          <w:ins w:id="717" w:author="tsoutherland" w:date="2010-08-03T01:13:00Z"/>
        </w:rPr>
      </w:pPr>
      <w:ins w:id="718" w:author="tsoutherland" w:date="2010-08-03T01:13:00Z">
        <w:r>
          <w:t xml:space="preserve">        &lt;!-- Required </w:t>
        </w:r>
        <w:r>
          <w:t xml:space="preserve">if known Immunization Recommendations </w:t>
        </w:r>
        <w:r>
          <w:t>Section content --&gt;</w:t>
        </w:r>
      </w:ins>
    </w:p>
    <w:p w:rsidR="00706DA7" w:rsidRDefault="00706DA7" w:rsidP="00706DA7">
      <w:pPr>
        <w:pStyle w:val="XMLFragment"/>
        <w:rPr>
          <w:ins w:id="719" w:author="tsoutherland" w:date="2010-08-03T01:13:00Z"/>
        </w:rPr>
      </w:pPr>
      <w:ins w:id="720" w:author="tsoutherland" w:date="2010-08-03T01:13:00Z">
        <w:r>
          <w:t xml:space="preserve">      &lt;/section&gt;</w:t>
        </w:r>
      </w:ins>
    </w:p>
    <w:p w:rsidR="00706DA7" w:rsidRDefault="00706DA7" w:rsidP="00706DA7">
      <w:pPr>
        <w:pStyle w:val="XMLFragment"/>
        <w:rPr>
          <w:ins w:id="721" w:author="tsoutherland" w:date="2010-08-03T01:13:00Z"/>
        </w:rPr>
      </w:pPr>
      <w:ins w:id="722" w:author="tsoutherland" w:date="2010-08-03T01:13:00Z">
        <w:r>
          <w:t xml:space="preserve">    &lt;/component&gt;</w:t>
        </w:r>
      </w:ins>
    </w:p>
    <w:p w:rsidR="0088225C" w:rsidRDefault="0088225C" w:rsidP="0088225C">
      <w:pPr>
        <w:pStyle w:val="XMLFragment"/>
      </w:pPr>
      <w:moveToRangeStart w:id="723" w:author="tsoutherland" w:date="2010-08-03T01:13:00Z" w:name="move268561362"/>
      <w:moveTo w:id="724" w:author="tsoutherland" w:date="2010-08-03T01:13:00Z">
        <w:r>
          <w:rPr>
            <w:lang w:val="fr-FR"/>
          </w:rPr>
          <w:t xml:space="preserve">    </w:t>
        </w:r>
        <w:r>
          <w:t>&lt;</w:t>
        </w:r>
        <w:commentRangeStart w:id="725"/>
        <w:r>
          <w:t>component</w:t>
        </w:r>
        <w:commentRangeEnd w:id="725"/>
        <w:r>
          <w:rPr>
            <w:rStyle w:val="CommentReference"/>
            <w:rFonts w:ascii="Times New Roman" w:hAnsi="Times New Roman" w:cs="Times New Roman"/>
            <w:noProof w:val="0"/>
          </w:rPr>
          <w:commentReference w:id="725"/>
        </w:r>
        <w:r>
          <w:t>&gt;</w:t>
        </w:r>
      </w:moveTo>
    </w:p>
    <w:p w:rsidR="0088225C" w:rsidRDefault="0088225C" w:rsidP="0088225C">
      <w:pPr>
        <w:pStyle w:val="XMLFragment"/>
      </w:pPr>
      <w:moveTo w:id="726" w:author="tsoutherland" w:date="2010-08-03T01:13:00Z">
        <w:r>
          <w:t xml:space="preserve">      &lt;section&gt;</w:t>
        </w:r>
      </w:moveTo>
    </w:p>
    <w:p w:rsidR="0088225C" w:rsidRDefault="0088225C" w:rsidP="0088225C">
      <w:pPr>
        <w:pStyle w:val="XMLFragment"/>
      </w:pPr>
      <w:moveTo w:id="727" w:author="tsoutherland" w:date="2010-08-03T01:13:00Z">
        <w:r>
          <w:t xml:space="preserve">        &lt;templateId root='</w:t>
        </w:r>
        <w:r>
          <w:rPr>
            <w:rStyle w:val="Hyperlink"/>
          </w:rPr>
          <w:t>1.3.6.1.4.1.19376.1.5.3.1.1.9.2</w:t>
        </w:r>
        <w:r>
          <w:t>'/&gt;</w:t>
        </w:r>
      </w:moveTo>
    </w:p>
    <w:p w:rsidR="0088225C" w:rsidRDefault="0088225C" w:rsidP="0088225C">
      <w:pPr>
        <w:pStyle w:val="XMLFragment"/>
      </w:pPr>
      <w:moveTo w:id="728" w:author="tsoutherland" w:date="2010-08-03T01:13:00Z">
        <w:r>
          <w:t xml:space="preserve">        &lt;!-- Required if known Estimated Blood Loss Section content --&gt;</w:t>
        </w:r>
      </w:moveTo>
    </w:p>
    <w:p w:rsidR="0088225C" w:rsidRDefault="0088225C" w:rsidP="0088225C">
      <w:pPr>
        <w:pStyle w:val="XMLFragment"/>
      </w:pPr>
      <w:moveTo w:id="729" w:author="tsoutherland" w:date="2010-08-03T01:13:00Z">
        <w:r>
          <w:t xml:space="preserve">      &lt;/section&gt;</w:t>
        </w:r>
      </w:moveTo>
    </w:p>
    <w:p w:rsidR="0088225C" w:rsidRDefault="0088225C" w:rsidP="0088225C">
      <w:pPr>
        <w:pStyle w:val="XMLFragment"/>
      </w:pPr>
      <w:moveTo w:id="730" w:author="tsoutherland" w:date="2010-08-03T01:13:00Z">
        <w:r>
          <w:t xml:space="preserve">    &lt;/component&gt;</w:t>
        </w:r>
      </w:moveTo>
    </w:p>
    <w:moveToRangeEnd w:id="723"/>
    <w:p w:rsidR="0088225C" w:rsidRDefault="0088225C" w:rsidP="0088225C">
      <w:pPr>
        <w:pStyle w:val="XMLFragment"/>
        <w:rPr>
          <w:ins w:id="731" w:author="tsoutherland" w:date="2010-08-03T01:14:00Z"/>
        </w:rPr>
      </w:pPr>
      <w:ins w:id="732" w:author="tsoutherland" w:date="2010-08-03T01:14:00Z">
        <w:r>
          <w:rPr>
            <w:lang w:val="fr-FR"/>
          </w:rPr>
          <w:t xml:space="preserve">    </w:t>
        </w:r>
        <w:r>
          <w:t>&lt;</w:t>
        </w:r>
        <w:commentRangeStart w:id="733"/>
        <w:r>
          <w:t>component</w:t>
        </w:r>
        <w:commentRangeEnd w:id="733"/>
        <w:r>
          <w:rPr>
            <w:rStyle w:val="CommentReference"/>
            <w:rFonts w:ascii="Times New Roman" w:hAnsi="Times New Roman" w:cs="Times New Roman"/>
            <w:noProof w:val="0"/>
          </w:rPr>
          <w:commentReference w:id="733"/>
        </w:r>
        <w:r>
          <w:t>&gt;</w:t>
        </w:r>
      </w:ins>
    </w:p>
    <w:p w:rsidR="0088225C" w:rsidRDefault="0088225C" w:rsidP="0088225C">
      <w:pPr>
        <w:pStyle w:val="XMLFragment"/>
        <w:rPr>
          <w:ins w:id="734" w:author="tsoutherland" w:date="2010-08-03T01:14:00Z"/>
        </w:rPr>
      </w:pPr>
      <w:ins w:id="735" w:author="tsoutherland" w:date="2010-08-03T01:14:00Z">
        <w:r>
          <w:t xml:space="preserve">      &lt;section&gt;</w:t>
        </w:r>
      </w:ins>
    </w:p>
    <w:p w:rsidR="0088225C" w:rsidRDefault="0088225C" w:rsidP="0088225C">
      <w:pPr>
        <w:pStyle w:val="XMLFragment"/>
        <w:rPr>
          <w:ins w:id="736" w:author="tsoutherland" w:date="2010-08-03T01:14:00Z"/>
        </w:rPr>
      </w:pPr>
      <w:ins w:id="737" w:author="tsoutherland" w:date="2010-08-03T01:14:00Z">
        <w:r>
          <w:t xml:space="preserve">        &lt;templateId root='</w:t>
        </w:r>
        <w:r w:rsidRPr="0088225C">
          <w:rPr>
            <w:rStyle w:val="Hyperlink"/>
          </w:rPr>
          <w:t>1.3.6.1.4.1.19376.1.5.3.1.1.9.12</w:t>
        </w:r>
        <w:r>
          <w:t>'/&gt;</w:t>
        </w:r>
      </w:ins>
    </w:p>
    <w:p w:rsidR="0088225C" w:rsidRDefault="0088225C" w:rsidP="0088225C">
      <w:pPr>
        <w:pStyle w:val="XMLFragment"/>
        <w:rPr>
          <w:ins w:id="738" w:author="tsoutherland" w:date="2010-08-03T01:14:00Z"/>
        </w:rPr>
      </w:pPr>
      <w:ins w:id="739" w:author="tsoutherland" w:date="2010-08-03T01:14:00Z">
        <w:r>
          <w:t xml:space="preserve">        &lt;!-- Required </w:t>
        </w:r>
        <w:r>
          <w:t xml:space="preserve">Transfusion History </w:t>
        </w:r>
        <w:r>
          <w:t>Section content --&gt;</w:t>
        </w:r>
      </w:ins>
    </w:p>
    <w:p w:rsidR="0088225C" w:rsidRDefault="0088225C" w:rsidP="0088225C">
      <w:pPr>
        <w:pStyle w:val="XMLFragment"/>
        <w:rPr>
          <w:ins w:id="740" w:author="tsoutherland" w:date="2010-08-03T01:14:00Z"/>
        </w:rPr>
      </w:pPr>
      <w:ins w:id="741" w:author="tsoutherland" w:date="2010-08-03T01:14:00Z">
        <w:r>
          <w:t xml:space="preserve">      &lt;/section&gt;</w:t>
        </w:r>
      </w:ins>
    </w:p>
    <w:p w:rsidR="0088225C" w:rsidRDefault="0088225C" w:rsidP="0088225C">
      <w:pPr>
        <w:pStyle w:val="XMLFragment"/>
        <w:rPr>
          <w:ins w:id="742" w:author="tsoutherland" w:date="2010-08-03T01:14:00Z"/>
        </w:rPr>
      </w:pPr>
      <w:ins w:id="743" w:author="tsoutherland" w:date="2010-08-03T01:14:00Z">
        <w:r>
          <w:t xml:space="preserve">    &lt;/component&gt;</w:t>
        </w:r>
      </w:ins>
    </w:p>
    <w:p w:rsidR="00AD4B43" w:rsidRDefault="00AD4B43" w:rsidP="00AD4B43">
      <w:pPr>
        <w:pStyle w:val="XMLFragment"/>
      </w:pPr>
      <w:moveToRangeStart w:id="744" w:author="tsoutherland" w:date="2010-08-03T01:14:00Z" w:name="move268561424"/>
      <w:moveTo w:id="745" w:author="tsoutherland" w:date="2010-08-03T01:14:00Z">
        <w:r>
          <w:rPr>
            <w:lang w:val="fr-FR"/>
          </w:rPr>
          <w:lastRenderedPageBreak/>
          <w:t xml:space="preserve">    </w:t>
        </w:r>
        <w:r>
          <w:t>&lt;component&gt;</w:t>
        </w:r>
      </w:moveTo>
    </w:p>
    <w:p w:rsidR="00AD4B43" w:rsidRDefault="00AD4B43" w:rsidP="00AD4B43">
      <w:pPr>
        <w:pStyle w:val="XMLFragment"/>
      </w:pPr>
      <w:moveTo w:id="746" w:author="tsoutherland" w:date="2010-08-03T01:14:00Z">
        <w:r>
          <w:t xml:space="preserve">      &lt;section&gt;</w:t>
        </w:r>
      </w:moveTo>
    </w:p>
    <w:p w:rsidR="00AD4B43" w:rsidRDefault="00AD4B43" w:rsidP="00AD4B43">
      <w:pPr>
        <w:pStyle w:val="XMLFragment"/>
      </w:pPr>
      <w:moveTo w:id="747" w:author="tsoutherland" w:date="2010-08-03T01:14:00Z">
        <w:r>
          <w:t xml:space="preserve">        &lt;templateId root='</w:t>
        </w:r>
        <w:r>
          <w:rPr>
            <w:rStyle w:val="Hyperlink"/>
          </w:rPr>
          <w:t>1.3.6.1.4.1.19376.1.5.3.1.1.9.38</w:t>
        </w:r>
        <w:r>
          <w:t>'/&gt;</w:t>
        </w:r>
      </w:moveTo>
    </w:p>
    <w:p w:rsidR="00AD4B43" w:rsidRDefault="00AD4B43" w:rsidP="00AD4B43">
      <w:pPr>
        <w:pStyle w:val="XMLFragment"/>
      </w:pPr>
      <w:moveTo w:id="748" w:author="tsoutherland" w:date="2010-08-03T01:14:00Z">
        <w:r>
          <w:t xml:space="preserve">        &lt;!-- Required if known Patient Education Section content --&gt;</w:t>
        </w:r>
      </w:moveTo>
    </w:p>
    <w:p w:rsidR="00AD4B43" w:rsidRDefault="00AD4B43" w:rsidP="00AD4B43">
      <w:pPr>
        <w:pStyle w:val="XMLFragment"/>
      </w:pPr>
      <w:moveTo w:id="749" w:author="tsoutherland" w:date="2010-08-03T01:14:00Z">
        <w:r>
          <w:t xml:space="preserve">      &lt;/section&gt;</w:t>
        </w:r>
      </w:moveTo>
    </w:p>
    <w:p w:rsidR="00AD4B43" w:rsidRDefault="00AD4B43" w:rsidP="00AD4B43">
      <w:pPr>
        <w:pStyle w:val="XMLFragment"/>
      </w:pPr>
      <w:moveTo w:id="750" w:author="tsoutherland" w:date="2010-08-03T01:14:00Z">
        <w:r>
          <w:t xml:space="preserve">    &lt;/component&gt;</w:t>
        </w:r>
      </w:moveTo>
    </w:p>
    <w:moveToRangeEnd w:id="744"/>
    <w:p w:rsidR="00D73EF1" w:rsidRDefault="00D73EF1" w:rsidP="00D73EF1">
      <w:pPr>
        <w:pStyle w:val="XMLFragment"/>
        <w:rPr>
          <w:ins w:id="751" w:author="tsoutherland" w:date="2010-08-03T01:15:00Z"/>
        </w:rPr>
      </w:pPr>
      <w:ins w:id="752" w:author="tsoutherland" w:date="2010-08-03T01:15:00Z">
        <w:r>
          <w:rPr>
            <w:lang w:val="fr-FR"/>
          </w:rPr>
          <w:t xml:space="preserve">    </w:t>
        </w:r>
        <w:r>
          <w:t>&lt;</w:t>
        </w:r>
        <w:commentRangeStart w:id="753"/>
        <w:r>
          <w:t>component</w:t>
        </w:r>
        <w:commentRangeEnd w:id="753"/>
        <w:r>
          <w:rPr>
            <w:rStyle w:val="CommentReference"/>
            <w:rFonts w:ascii="Times New Roman" w:hAnsi="Times New Roman" w:cs="Times New Roman"/>
            <w:noProof w:val="0"/>
          </w:rPr>
          <w:commentReference w:id="753"/>
        </w:r>
        <w:r>
          <w:t>&gt;</w:t>
        </w:r>
      </w:ins>
    </w:p>
    <w:p w:rsidR="00D73EF1" w:rsidRDefault="00D73EF1" w:rsidP="00D73EF1">
      <w:pPr>
        <w:pStyle w:val="XMLFragment"/>
        <w:rPr>
          <w:ins w:id="754" w:author="tsoutherland" w:date="2010-08-03T01:15:00Z"/>
        </w:rPr>
      </w:pPr>
      <w:ins w:id="755" w:author="tsoutherland" w:date="2010-08-03T01:15:00Z">
        <w:r>
          <w:t xml:space="preserve">      &lt;section&gt;</w:t>
        </w:r>
      </w:ins>
    </w:p>
    <w:p w:rsidR="00D73EF1" w:rsidRDefault="00D73EF1" w:rsidP="00D73EF1">
      <w:pPr>
        <w:pStyle w:val="XMLFragment"/>
        <w:rPr>
          <w:ins w:id="756" w:author="tsoutherland" w:date="2010-08-03T01:15:00Z"/>
        </w:rPr>
      </w:pPr>
      <w:ins w:id="757" w:author="tsoutherland" w:date="2010-08-03T01:15:00Z">
        <w:r>
          <w:t xml:space="preserve">        &lt;templateId root='</w:t>
        </w:r>
      </w:ins>
      <w:ins w:id="758" w:author="tsoutherland" w:date="2010-08-03T01:16:00Z">
        <w:r w:rsidRPr="00D73EF1">
          <w:rPr>
            <w:rStyle w:val="Hyperlink"/>
          </w:rPr>
          <w:t>1.3.6.1.4.1.19376.1.5.3.1.1.21.2.9</w:t>
        </w:r>
      </w:ins>
      <w:ins w:id="759" w:author="tsoutherland" w:date="2010-08-03T01:15:00Z">
        <w:r>
          <w:t>'/&gt;</w:t>
        </w:r>
      </w:ins>
    </w:p>
    <w:p w:rsidR="00D73EF1" w:rsidRDefault="00D73EF1" w:rsidP="00D73EF1">
      <w:pPr>
        <w:pStyle w:val="XMLFragment"/>
        <w:rPr>
          <w:ins w:id="760" w:author="tsoutherland" w:date="2010-08-03T01:15:00Z"/>
        </w:rPr>
      </w:pPr>
      <w:ins w:id="761" w:author="tsoutherland" w:date="2010-08-03T01:15:00Z">
        <w:r>
          <w:t xml:space="preserve">        &lt;!-- Required </w:t>
        </w:r>
        <w:r>
          <w:t xml:space="preserve">Labor and Delivery Events </w:t>
        </w:r>
        <w:r>
          <w:t>Section content --&gt;</w:t>
        </w:r>
      </w:ins>
    </w:p>
    <w:p w:rsidR="00D73EF1" w:rsidRDefault="00D73EF1" w:rsidP="00D73EF1">
      <w:pPr>
        <w:pStyle w:val="XMLFragment"/>
        <w:rPr>
          <w:ins w:id="762" w:author="tsoutherland" w:date="2010-08-03T01:15:00Z"/>
        </w:rPr>
      </w:pPr>
      <w:ins w:id="763" w:author="tsoutherland" w:date="2010-08-03T01:15:00Z">
        <w:r>
          <w:t xml:space="preserve">      &lt;/section&gt;</w:t>
        </w:r>
      </w:ins>
    </w:p>
    <w:p w:rsidR="00D73EF1" w:rsidRDefault="00D73EF1" w:rsidP="00D73EF1">
      <w:pPr>
        <w:pStyle w:val="XMLFragment"/>
        <w:rPr>
          <w:ins w:id="764" w:author="tsoutherland" w:date="2010-08-03T01:15:00Z"/>
        </w:rPr>
      </w:pPr>
      <w:ins w:id="765" w:author="tsoutherland" w:date="2010-08-03T01:15:00Z">
        <w:r>
          <w:t xml:space="preserve">    &lt;/component&gt;</w:t>
        </w:r>
      </w:ins>
    </w:p>
    <w:p w:rsidR="00D73EF1" w:rsidRDefault="00D73EF1" w:rsidP="00D73EF1">
      <w:pPr>
        <w:pStyle w:val="XMLFragment"/>
        <w:rPr>
          <w:ins w:id="766" w:author="tsoutherland" w:date="2010-08-03T01:16:00Z"/>
        </w:rPr>
      </w:pPr>
      <w:ins w:id="767" w:author="tsoutherland" w:date="2010-08-03T01:16:00Z">
        <w:r>
          <w:rPr>
            <w:lang w:val="fr-FR"/>
          </w:rPr>
          <w:t xml:space="preserve">    </w:t>
        </w:r>
        <w:r>
          <w:t>&lt;</w:t>
        </w:r>
        <w:commentRangeStart w:id="768"/>
        <w:r>
          <w:t>component</w:t>
        </w:r>
        <w:commentRangeEnd w:id="768"/>
        <w:r>
          <w:rPr>
            <w:rStyle w:val="CommentReference"/>
            <w:rFonts w:ascii="Times New Roman" w:hAnsi="Times New Roman" w:cs="Times New Roman"/>
            <w:noProof w:val="0"/>
          </w:rPr>
          <w:commentReference w:id="768"/>
        </w:r>
        <w:r>
          <w:t>&gt;</w:t>
        </w:r>
      </w:ins>
    </w:p>
    <w:p w:rsidR="00D73EF1" w:rsidRDefault="00D73EF1" w:rsidP="00D73EF1">
      <w:pPr>
        <w:pStyle w:val="XMLFragment"/>
        <w:rPr>
          <w:ins w:id="769" w:author="tsoutherland" w:date="2010-08-03T01:16:00Z"/>
        </w:rPr>
      </w:pPr>
      <w:ins w:id="770" w:author="tsoutherland" w:date="2010-08-03T01:16:00Z">
        <w:r>
          <w:t xml:space="preserve">      &lt;section&gt;</w:t>
        </w:r>
      </w:ins>
    </w:p>
    <w:p w:rsidR="00D73EF1" w:rsidRDefault="00D73EF1" w:rsidP="00D73EF1">
      <w:pPr>
        <w:pStyle w:val="XMLFragment"/>
        <w:rPr>
          <w:ins w:id="771" w:author="tsoutherland" w:date="2010-08-03T01:16:00Z"/>
        </w:rPr>
      </w:pPr>
      <w:ins w:id="772" w:author="tsoutherland" w:date="2010-08-03T01:16:00Z">
        <w:r>
          <w:t xml:space="preserve">        &lt;templateId root='</w:t>
        </w:r>
        <w:r w:rsidRPr="00D73EF1">
          <w:rPr>
            <w:rStyle w:val="Hyperlink"/>
          </w:rPr>
          <w:t>1.3.6.1.4.1.19376.1.5.3.1.1.20.2.1</w:t>
        </w:r>
        <w:r>
          <w:t>'/&gt;</w:t>
        </w:r>
      </w:ins>
    </w:p>
    <w:p w:rsidR="00D73EF1" w:rsidRDefault="00D73EF1" w:rsidP="00D73EF1">
      <w:pPr>
        <w:pStyle w:val="XMLFragment"/>
        <w:rPr>
          <w:ins w:id="773" w:author="tsoutherland" w:date="2010-08-03T01:16:00Z"/>
        </w:rPr>
      </w:pPr>
      <w:ins w:id="774" w:author="tsoutherland" w:date="2010-08-03T01:16:00Z">
        <w:r>
          <w:t xml:space="preserve">        &lt;!-- Required </w:t>
        </w:r>
        <w:r>
          <w:t xml:space="preserve">Provider Orders </w:t>
        </w:r>
        <w:r>
          <w:t>Section content --&gt;</w:t>
        </w:r>
      </w:ins>
    </w:p>
    <w:p w:rsidR="00D73EF1" w:rsidRDefault="00D73EF1" w:rsidP="00D73EF1">
      <w:pPr>
        <w:pStyle w:val="XMLFragment"/>
        <w:rPr>
          <w:ins w:id="775" w:author="tsoutherland" w:date="2010-08-03T01:16:00Z"/>
        </w:rPr>
      </w:pPr>
      <w:ins w:id="776" w:author="tsoutherland" w:date="2010-08-03T01:16:00Z">
        <w:r>
          <w:t xml:space="preserve">      &lt;/section&gt;</w:t>
        </w:r>
      </w:ins>
    </w:p>
    <w:p w:rsidR="00D73EF1" w:rsidRDefault="00D73EF1" w:rsidP="00D73EF1">
      <w:pPr>
        <w:pStyle w:val="XMLFragment"/>
        <w:rPr>
          <w:ins w:id="777" w:author="tsoutherland" w:date="2010-08-03T01:16:00Z"/>
        </w:rPr>
      </w:pPr>
      <w:ins w:id="778" w:author="tsoutherland" w:date="2010-08-03T01:16:00Z">
        <w:r>
          <w:t xml:space="preserve">    &lt;/component&gt;</w:t>
        </w:r>
      </w:ins>
    </w:p>
    <w:p w:rsidR="00D73EF1" w:rsidRDefault="00D73EF1" w:rsidP="00D73EF1">
      <w:pPr>
        <w:pStyle w:val="XMLFragment"/>
        <w:rPr>
          <w:ins w:id="779" w:author="tsoutherland" w:date="2010-08-03T01:16:00Z"/>
        </w:rPr>
      </w:pPr>
      <w:ins w:id="780" w:author="tsoutherland" w:date="2010-08-03T01:16:00Z">
        <w:r>
          <w:rPr>
            <w:lang w:val="fr-FR"/>
          </w:rPr>
          <w:t xml:space="preserve">    </w:t>
        </w:r>
        <w:r>
          <w:t>&lt;</w:t>
        </w:r>
        <w:commentRangeStart w:id="781"/>
        <w:r>
          <w:t>component</w:t>
        </w:r>
        <w:commentRangeEnd w:id="781"/>
        <w:r>
          <w:rPr>
            <w:rStyle w:val="CommentReference"/>
            <w:rFonts w:ascii="Times New Roman" w:hAnsi="Times New Roman" w:cs="Times New Roman"/>
            <w:noProof w:val="0"/>
          </w:rPr>
          <w:commentReference w:id="781"/>
        </w:r>
        <w:r>
          <w:t>&gt;</w:t>
        </w:r>
      </w:ins>
    </w:p>
    <w:p w:rsidR="00D73EF1" w:rsidRDefault="00D73EF1" w:rsidP="00D73EF1">
      <w:pPr>
        <w:pStyle w:val="XMLFragment"/>
        <w:rPr>
          <w:ins w:id="782" w:author="tsoutherland" w:date="2010-08-03T01:16:00Z"/>
        </w:rPr>
      </w:pPr>
      <w:ins w:id="783" w:author="tsoutherland" w:date="2010-08-03T01:16:00Z">
        <w:r>
          <w:t xml:space="preserve">      &lt;section&gt;</w:t>
        </w:r>
      </w:ins>
    </w:p>
    <w:p w:rsidR="00D73EF1" w:rsidRDefault="00D73EF1" w:rsidP="00D73EF1">
      <w:pPr>
        <w:pStyle w:val="XMLFragment"/>
        <w:rPr>
          <w:ins w:id="784" w:author="tsoutherland" w:date="2010-08-03T01:16:00Z"/>
        </w:rPr>
      </w:pPr>
      <w:ins w:id="785" w:author="tsoutherland" w:date="2010-08-03T01:16:00Z">
        <w:r>
          <w:t xml:space="preserve">        &lt;templateId root='</w:t>
        </w:r>
      </w:ins>
      <w:ins w:id="786" w:author="tsoutherland" w:date="2010-08-03T01:17:00Z">
        <w:r w:rsidRPr="00D73EF1">
          <w:rPr>
            <w:rStyle w:val="Hyperlink"/>
          </w:rPr>
          <w:t>1.3.6.1.4.1.19376.1.5.3.1.1.13.2.8</w:t>
        </w:r>
      </w:ins>
      <w:ins w:id="787" w:author="tsoutherland" w:date="2010-08-03T01:16:00Z">
        <w:r>
          <w:t>'/&gt;</w:t>
        </w:r>
      </w:ins>
    </w:p>
    <w:p w:rsidR="00D73EF1" w:rsidRDefault="00D73EF1" w:rsidP="00D73EF1">
      <w:pPr>
        <w:pStyle w:val="XMLFragment"/>
        <w:rPr>
          <w:ins w:id="788" w:author="tsoutherland" w:date="2010-08-03T01:16:00Z"/>
        </w:rPr>
      </w:pPr>
      <w:ins w:id="789" w:author="tsoutherland" w:date="2010-08-03T01:16:00Z">
        <w:r>
          <w:t xml:space="preserve">        &lt;!-- Required </w:t>
        </w:r>
        <w:r>
          <w:t>if known Consultations</w:t>
        </w:r>
        <w:r>
          <w:t xml:space="preserve"> Section content --&gt;</w:t>
        </w:r>
      </w:ins>
    </w:p>
    <w:p w:rsidR="00D73EF1" w:rsidRDefault="00D73EF1" w:rsidP="00D73EF1">
      <w:pPr>
        <w:pStyle w:val="XMLFragment"/>
        <w:rPr>
          <w:ins w:id="790" w:author="tsoutherland" w:date="2010-08-03T01:16:00Z"/>
        </w:rPr>
      </w:pPr>
      <w:ins w:id="791" w:author="tsoutherland" w:date="2010-08-03T01:16:00Z">
        <w:r>
          <w:t xml:space="preserve">      &lt;/section&gt;</w:t>
        </w:r>
      </w:ins>
    </w:p>
    <w:p w:rsidR="00D73EF1" w:rsidRDefault="00D73EF1" w:rsidP="00D73EF1">
      <w:pPr>
        <w:pStyle w:val="XMLFragment"/>
        <w:rPr>
          <w:ins w:id="792" w:author="tsoutherland" w:date="2010-08-03T01:16:00Z"/>
        </w:rPr>
      </w:pPr>
      <w:ins w:id="793" w:author="tsoutherland" w:date="2010-08-03T01:16:00Z">
        <w:r>
          <w:t xml:space="preserve">    &lt;/component&gt;</w:t>
        </w:r>
      </w:ins>
    </w:p>
    <w:p w:rsidR="00445C35" w:rsidRDefault="00445C35" w:rsidP="00445C35">
      <w:pPr>
        <w:pStyle w:val="XMLFragment"/>
        <w:rPr>
          <w:ins w:id="794" w:author="tsoutherland" w:date="2010-08-03T01:18:00Z"/>
        </w:rPr>
      </w:pPr>
      <w:ins w:id="795" w:author="tsoutherland" w:date="2010-08-03T01:18:00Z">
        <w:r>
          <w:rPr>
            <w:lang w:val="fr-FR"/>
          </w:rPr>
          <w:t xml:space="preserve">    </w:t>
        </w:r>
        <w:r>
          <w:t>&lt;</w:t>
        </w:r>
        <w:commentRangeStart w:id="796"/>
        <w:r>
          <w:t>component</w:t>
        </w:r>
        <w:commentRangeEnd w:id="796"/>
        <w:r>
          <w:rPr>
            <w:rStyle w:val="CommentReference"/>
            <w:rFonts w:ascii="Times New Roman" w:hAnsi="Times New Roman" w:cs="Times New Roman"/>
            <w:noProof w:val="0"/>
          </w:rPr>
          <w:commentReference w:id="796"/>
        </w:r>
        <w:r>
          <w:t>&gt;</w:t>
        </w:r>
      </w:ins>
    </w:p>
    <w:p w:rsidR="00445C35" w:rsidRDefault="00445C35" w:rsidP="00445C35">
      <w:pPr>
        <w:pStyle w:val="XMLFragment"/>
        <w:rPr>
          <w:ins w:id="797" w:author="tsoutherland" w:date="2010-08-03T01:18:00Z"/>
        </w:rPr>
      </w:pPr>
      <w:ins w:id="798" w:author="tsoutherland" w:date="2010-08-03T01:18:00Z">
        <w:r>
          <w:t xml:space="preserve">      &lt;section&gt;</w:t>
        </w:r>
      </w:ins>
    </w:p>
    <w:p w:rsidR="00445C35" w:rsidRDefault="00445C35" w:rsidP="00445C35">
      <w:pPr>
        <w:pStyle w:val="XMLFragment"/>
        <w:rPr>
          <w:ins w:id="799" w:author="tsoutherland" w:date="2010-08-03T01:18:00Z"/>
        </w:rPr>
      </w:pPr>
      <w:ins w:id="800" w:author="tsoutherland" w:date="2010-08-03T01:18:00Z">
        <w:r>
          <w:t xml:space="preserve">        &lt;templateId root='</w:t>
        </w:r>
        <w:r w:rsidRPr="00445C35">
          <w:rPr>
            <w:rStyle w:val="Hyperlink"/>
          </w:rPr>
          <w:t>1.3.6.1.4.1.19376.1.5.3.1.1.21.2.4</w:t>
        </w:r>
        <w:r>
          <w:t>'/&gt;</w:t>
        </w:r>
      </w:ins>
    </w:p>
    <w:p w:rsidR="00445C35" w:rsidRDefault="00445C35" w:rsidP="00445C35">
      <w:pPr>
        <w:pStyle w:val="XMLFragment"/>
        <w:rPr>
          <w:ins w:id="801" w:author="tsoutherland" w:date="2010-08-03T01:18:00Z"/>
        </w:rPr>
      </w:pPr>
      <w:ins w:id="802" w:author="tsoutherland" w:date="2010-08-03T01:18:00Z">
        <w:r>
          <w:t xml:space="preserve">        &lt;!-- Required </w:t>
        </w:r>
        <w:r>
          <w:t xml:space="preserve">Newborn Delivery Information </w:t>
        </w:r>
        <w:r>
          <w:t>Section content --&gt;</w:t>
        </w:r>
      </w:ins>
    </w:p>
    <w:p w:rsidR="00445C35" w:rsidRDefault="00445C35" w:rsidP="00445C35">
      <w:pPr>
        <w:pStyle w:val="XMLFragment"/>
        <w:rPr>
          <w:ins w:id="803" w:author="tsoutherland" w:date="2010-08-03T01:18:00Z"/>
        </w:rPr>
      </w:pPr>
      <w:ins w:id="804" w:author="tsoutherland" w:date="2010-08-03T01:18:00Z">
        <w:r>
          <w:t xml:space="preserve">      &lt;/section&gt;</w:t>
        </w:r>
      </w:ins>
    </w:p>
    <w:p w:rsidR="00445C35" w:rsidRDefault="00445C35" w:rsidP="00445C35">
      <w:pPr>
        <w:pStyle w:val="XMLFragment"/>
        <w:rPr>
          <w:ins w:id="805" w:author="tsoutherland" w:date="2010-08-03T01:18:00Z"/>
        </w:rPr>
      </w:pPr>
      <w:ins w:id="806" w:author="tsoutherland" w:date="2010-08-03T01:18:00Z">
        <w:r>
          <w:t xml:space="preserve">    &lt;/component&gt;</w:t>
        </w:r>
      </w:ins>
    </w:p>
    <w:p w:rsidR="006D459C" w:rsidRDefault="006D459C" w:rsidP="006D459C">
      <w:pPr>
        <w:pStyle w:val="XMLFragment"/>
        <w:rPr>
          <w:ins w:id="807" w:author="tsoutherland" w:date="2010-08-03T01:18:00Z"/>
        </w:rPr>
      </w:pPr>
      <w:ins w:id="808" w:author="tsoutherland" w:date="2010-08-03T01:18:00Z">
        <w:r>
          <w:rPr>
            <w:lang w:val="fr-FR"/>
          </w:rPr>
          <w:t xml:space="preserve">    </w:t>
        </w:r>
        <w:r>
          <w:t>&lt;</w:t>
        </w:r>
        <w:commentRangeStart w:id="809"/>
        <w:r>
          <w:t>component</w:t>
        </w:r>
        <w:commentRangeEnd w:id="809"/>
        <w:r>
          <w:rPr>
            <w:rStyle w:val="CommentReference"/>
            <w:rFonts w:ascii="Times New Roman" w:hAnsi="Times New Roman" w:cs="Times New Roman"/>
            <w:noProof w:val="0"/>
          </w:rPr>
          <w:commentReference w:id="809"/>
        </w:r>
        <w:r>
          <w:t>&gt;</w:t>
        </w:r>
      </w:ins>
    </w:p>
    <w:p w:rsidR="006D459C" w:rsidRDefault="006D459C" w:rsidP="006D459C">
      <w:pPr>
        <w:pStyle w:val="XMLFragment"/>
        <w:rPr>
          <w:ins w:id="810" w:author="tsoutherland" w:date="2010-08-03T01:18:00Z"/>
        </w:rPr>
      </w:pPr>
      <w:ins w:id="811" w:author="tsoutherland" w:date="2010-08-03T01:18:00Z">
        <w:r>
          <w:t xml:space="preserve">      &lt;section&gt;</w:t>
        </w:r>
      </w:ins>
    </w:p>
    <w:p w:rsidR="006D459C" w:rsidRDefault="006D459C" w:rsidP="006D459C">
      <w:pPr>
        <w:pStyle w:val="XMLFragment"/>
        <w:rPr>
          <w:ins w:id="812" w:author="tsoutherland" w:date="2010-08-03T01:18:00Z"/>
        </w:rPr>
      </w:pPr>
      <w:ins w:id="813" w:author="tsoutherland" w:date="2010-08-03T01:18:00Z">
        <w:r>
          <w:t xml:space="preserve">        &lt;templateId root='</w:t>
        </w:r>
      </w:ins>
      <w:ins w:id="814" w:author="tsoutherland" w:date="2010-08-03T01:19:00Z">
        <w:r w:rsidRPr="006D459C">
          <w:rPr>
            <w:rStyle w:val="Hyperlink"/>
          </w:rPr>
          <w:t>1.3.6.1.4.1.19376.1.5.3.1.1.13.2.11</w:t>
        </w:r>
      </w:ins>
      <w:ins w:id="815" w:author="tsoutherland" w:date="2010-08-03T01:18:00Z">
        <w:r>
          <w:t>'/&gt;</w:t>
        </w:r>
      </w:ins>
    </w:p>
    <w:p w:rsidR="006D459C" w:rsidRDefault="006D459C" w:rsidP="006D459C">
      <w:pPr>
        <w:pStyle w:val="XMLFragment"/>
        <w:rPr>
          <w:ins w:id="816" w:author="tsoutherland" w:date="2010-08-03T01:18:00Z"/>
        </w:rPr>
      </w:pPr>
      <w:ins w:id="817" w:author="tsoutherland" w:date="2010-08-03T01:18:00Z">
        <w:r>
          <w:t xml:space="preserve">        &lt;!-- Required </w:t>
        </w:r>
        <w:r>
          <w:t xml:space="preserve">Procedures and Interventions </w:t>
        </w:r>
        <w:r>
          <w:t>Section content --&gt;</w:t>
        </w:r>
      </w:ins>
    </w:p>
    <w:p w:rsidR="006D459C" w:rsidRDefault="006D459C" w:rsidP="006D459C">
      <w:pPr>
        <w:pStyle w:val="XMLFragment"/>
        <w:rPr>
          <w:ins w:id="818" w:author="tsoutherland" w:date="2010-08-03T01:18:00Z"/>
        </w:rPr>
      </w:pPr>
      <w:ins w:id="819" w:author="tsoutherland" w:date="2010-08-03T01:18:00Z">
        <w:r>
          <w:t xml:space="preserve">      &lt;/section&gt;</w:t>
        </w:r>
      </w:ins>
    </w:p>
    <w:p w:rsidR="006D459C" w:rsidRDefault="006D459C" w:rsidP="006D459C">
      <w:pPr>
        <w:pStyle w:val="XMLFragment"/>
        <w:rPr>
          <w:ins w:id="820" w:author="tsoutherland" w:date="2010-08-03T01:18:00Z"/>
        </w:rPr>
      </w:pPr>
      <w:ins w:id="821" w:author="tsoutherland" w:date="2010-08-03T01:18:00Z">
        <w:r>
          <w:t xml:space="preserve">    &lt;/component&gt;</w:t>
        </w:r>
      </w:ins>
    </w:p>
    <w:p w:rsidR="006D459C" w:rsidRDefault="006D459C" w:rsidP="006D459C">
      <w:pPr>
        <w:pStyle w:val="XMLFragment"/>
        <w:rPr>
          <w:ins w:id="822" w:author="tsoutherland" w:date="2010-08-03T01:19:00Z"/>
        </w:rPr>
      </w:pPr>
      <w:ins w:id="823" w:author="tsoutherland" w:date="2010-08-03T01:19:00Z">
        <w:r>
          <w:rPr>
            <w:lang w:val="fr-FR"/>
          </w:rPr>
          <w:t xml:space="preserve">    </w:t>
        </w:r>
        <w:r>
          <w:t>&lt;</w:t>
        </w:r>
        <w:commentRangeStart w:id="824"/>
        <w:r>
          <w:t>component</w:t>
        </w:r>
        <w:commentRangeEnd w:id="824"/>
        <w:r>
          <w:rPr>
            <w:rStyle w:val="CommentReference"/>
            <w:rFonts w:ascii="Times New Roman" w:hAnsi="Times New Roman" w:cs="Times New Roman"/>
            <w:noProof w:val="0"/>
          </w:rPr>
          <w:commentReference w:id="824"/>
        </w:r>
        <w:r>
          <w:t>&gt;</w:t>
        </w:r>
      </w:ins>
    </w:p>
    <w:p w:rsidR="006D459C" w:rsidRDefault="006D459C" w:rsidP="006D459C">
      <w:pPr>
        <w:pStyle w:val="XMLFragment"/>
        <w:rPr>
          <w:ins w:id="825" w:author="tsoutherland" w:date="2010-08-03T01:19:00Z"/>
        </w:rPr>
      </w:pPr>
      <w:ins w:id="826" w:author="tsoutherland" w:date="2010-08-03T01:19:00Z">
        <w:r>
          <w:t xml:space="preserve">      &lt;section&gt;</w:t>
        </w:r>
      </w:ins>
    </w:p>
    <w:p w:rsidR="006D459C" w:rsidRDefault="006D459C" w:rsidP="006D459C">
      <w:pPr>
        <w:pStyle w:val="XMLFragment"/>
        <w:rPr>
          <w:ins w:id="827" w:author="tsoutherland" w:date="2010-08-03T01:19:00Z"/>
        </w:rPr>
      </w:pPr>
      <w:ins w:id="828" w:author="tsoutherland" w:date="2010-08-03T01:19:00Z">
        <w:r>
          <w:t xml:space="preserve">        &lt;templateId root='</w:t>
        </w:r>
        <w:r w:rsidRPr="006D459C">
          <w:rPr>
            <w:rStyle w:val="Hyperlink"/>
          </w:rPr>
          <w:t>1.3.6.1.4.1.19376.1.5.3.1.3.31</w:t>
        </w:r>
        <w:r>
          <w:t>'/&gt;</w:t>
        </w:r>
      </w:ins>
    </w:p>
    <w:p w:rsidR="006D459C" w:rsidRDefault="006D459C" w:rsidP="006D459C">
      <w:pPr>
        <w:pStyle w:val="XMLFragment"/>
        <w:rPr>
          <w:ins w:id="829" w:author="tsoutherland" w:date="2010-08-03T01:19:00Z"/>
        </w:rPr>
      </w:pPr>
      <w:ins w:id="830" w:author="tsoutherland" w:date="2010-08-03T01:19:00Z">
        <w:r>
          <w:t xml:space="preserve">        &lt;!-- Required </w:t>
        </w:r>
        <w:r>
          <w:t xml:space="preserve">Care Plan </w:t>
        </w:r>
        <w:r>
          <w:t>Section content --&gt;</w:t>
        </w:r>
      </w:ins>
    </w:p>
    <w:p w:rsidR="006D459C" w:rsidRDefault="006D459C" w:rsidP="006D459C">
      <w:pPr>
        <w:pStyle w:val="XMLFragment"/>
        <w:rPr>
          <w:ins w:id="831" w:author="tsoutherland" w:date="2010-08-03T01:19:00Z"/>
        </w:rPr>
      </w:pPr>
      <w:ins w:id="832" w:author="tsoutherland" w:date="2010-08-03T01:19:00Z">
        <w:r>
          <w:t xml:space="preserve">      &lt;/section&gt;</w:t>
        </w:r>
      </w:ins>
    </w:p>
    <w:p w:rsidR="00824161" w:rsidRDefault="006D459C">
      <w:pPr>
        <w:pStyle w:val="XMLFragment"/>
        <w:rPr>
          <w:ins w:id="833" w:author="tsoutherland" w:date="2010-08-03T01:04:00Z"/>
        </w:rPr>
      </w:pPr>
      <w:ins w:id="834" w:author="tsoutherland" w:date="2010-08-03T01:19:00Z">
        <w:r>
          <w:t xml:space="preserve">    &lt;/component&gt;</w:t>
        </w:r>
      </w:ins>
    </w:p>
    <w:p w:rsidR="00824161" w:rsidDel="006D459C" w:rsidRDefault="00824161">
      <w:pPr>
        <w:pStyle w:val="XMLFragment"/>
        <w:rPr>
          <w:del w:id="835" w:author="tsoutherland" w:date="2010-08-03T01:19:00Z"/>
        </w:rPr>
      </w:pPr>
    </w:p>
    <w:p w:rsidR="005F4402" w:rsidDel="006D459C" w:rsidRDefault="005F4402">
      <w:pPr>
        <w:pStyle w:val="XMLFragment"/>
        <w:rPr>
          <w:del w:id="836" w:author="tsoutherland" w:date="2010-08-03T01:19:00Z"/>
        </w:rPr>
      </w:pPr>
      <w:del w:id="837" w:author="tsoutherland" w:date="2010-08-03T01:19:00Z">
        <w:r w:rsidDel="006D459C">
          <w:rPr>
            <w:lang w:val="fr-FR"/>
          </w:rPr>
          <w:delText xml:space="preserve">    </w:delText>
        </w:r>
        <w:r w:rsidDel="006D459C">
          <w:delText>&lt;</w:delText>
        </w:r>
        <w:commentRangeStart w:id="838"/>
        <w:r w:rsidDel="006D459C">
          <w:delText>component</w:delText>
        </w:r>
        <w:commentRangeEnd w:id="838"/>
        <w:r w:rsidR="00C41758" w:rsidDel="006D459C">
          <w:rPr>
            <w:rStyle w:val="CommentReference"/>
            <w:rFonts w:ascii="Times New Roman" w:hAnsi="Times New Roman" w:cs="Times New Roman"/>
            <w:noProof w:val="0"/>
          </w:rPr>
          <w:commentReference w:id="838"/>
        </w:r>
        <w:r w:rsidDel="006D459C">
          <w:delText>&gt;</w:delText>
        </w:r>
      </w:del>
    </w:p>
    <w:p w:rsidR="005F4402" w:rsidDel="006D459C" w:rsidRDefault="005F4402">
      <w:pPr>
        <w:pStyle w:val="XMLFragment"/>
        <w:rPr>
          <w:del w:id="839" w:author="tsoutherland" w:date="2010-08-03T01:19:00Z"/>
        </w:rPr>
      </w:pPr>
      <w:del w:id="840" w:author="tsoutherland" w:date="2010-08-03T01:19:00Z">
        <w:r w:rsidDel="006D459C">
          <w:delText xml:space="preserve">      &lt;section&gt;</w:delText>
        </w:r>
      </w:del>
    </w:p>
    <w:p w:rsidR="005F4402" w:rsidDel="006D459C" w:rsidRDefault="005F4402">
      <w:pPr>
        <w:pStyle w:val="XMLFragment"/>
        <w:rPr>
          <w:del w:id="841" w:author="tsoutherland" w:date="2010-08-03T01:19:00Z"/>
        </w:rPr>
      </w:pPr>
      <w:del w:id="842" w:author="tsoutherland" w:date="2010-08-03T01:19:00Z">
        <w:r w:rsidDel="006D459C">
          <w:delText xml:space="preserve">        &lt;templateId root='</w:delText>
        </w:r>
        <w:r w:rsidDel="006D459C">
          <w:rPr>
            <w:rStyle w:val="Hyperlink"/>
          </w:rPr>
          <w:delText>1.3.6.1.4.1.19376.1.5.3.1.3.7</w:delText>
        </w:r>
        <w:r w:rsidDel="006D459C">
          <w:delText>'/&gt;</w:delText>
        </w:r>
      </w:del>
    </w:p>
    <w:p w:rsidR="005F4402" w:rsidDel="006D459C" w:rsidRDefault="005F4402">
      <w:pPr>
        <w:pStyle w:val="XMLFragment"/>
        <w:rPr>
          <w:del w:id="843" w:author="tsoutherland" w:date="2010-08-03T01:19:00Z"/>
        </w:rPr>
      </w:pPr>
      <w:del w:id="844" w:author="tsoutherland" w:date="2010-08-03T01:19:00Z">
        <w:r w:rsidDel="006D459C">
          <w:delText xml:space="preserve">        &lt;!-- Required Discharge Diagnosis Section content --&gt;</w:delText>
        </w:r>
      </w:del>
    </w:p>
    <w:p w:rsidR="005F4402" w:rsidDel="006D459C" w:rsidRDefault="005F4402">
      <w:pPr>
        <w:pStyle w:val="XMLFragment"/>
        <w:rPr>
          <w:del w:id="845" w:author="tsoutherland" w:date="2010-08-03T01:19:00Z"/>
        </w:rPr>
      </w:pPr>
      <w:del w:id="846" w:author="tsoutherland" w:date="2010-08-03T01:19:00Z">
        <w:r w:rsidDel="006D459C">
          <w:delText xml:space="preserve">      &lt;/section&gt;</w:delText>
        </w:r>
      </w:del>
    </w:p>
    <w:p w:rsidR="005F4402" w:rsidDel="006D459C" w:rsidRDefault="005F4402">
      <w:pPr>
        <w:pStyle w:val="XMLFragment"/>
        <w:rPr>
          <w:del w:id="847" w:author="tsoutherland" w:date="2010-08-03T01:19:00Z"/>
        </w:rPr>
      </w:pPr>
      <w:del w:id="848" w:author="tsoutherland" w:date="2010-08-03T01:19:00Z">
        <w:r w:rsidDel="006D459C">
          <w:delText xml:space="preserve">    &lt;/component&gt;</w:delText>
        </w:r>
      </w:del>
    </w:p>
    <w:p w:rsidR="005F4402" w:rsidDel="006D459C" w:rsidRDefault="005F4402">
      <w:pPr>
        <w:pStyle w:val="XMLFragment"/>
        <w:rPr>
          <w:del w:id="849" w:author="tsoutherland" w:date="2010-08-03T01:19:00Z"/>
        </w:rPr>
      </w:pPr>
      <w:del w:id="850" w:author="tsoutherland" w:date="2010-08-03T01:19:00Z">
        <w:r w:rsidDel="006D459C">
          <w:rPr>
            <w:lang w:val="fr-FR"/>
          </w:rPr>
          <w:delText xml:space="preserve">    </w:delText>
        </w:r>
        <w:r w:rsidDel="006D459C">
          <w:delText>&lt;component&gt;</w:delText>
        </w:r>
      </w:del>
    </w:p>
    <w:p w:rsidR="005F4402" w:rsidDel="006D459C" w:rsidRDefault="005F4402">
      <w:pPr>
        <w:pStyle w:val="XMLFragment"/>
        <w:rPr>
          <w:del w:id="851" w:author="tsoutherland" w:date="2010-08-03T01:19:00Z"/>
        </w:rPr>
      </w:pPr>
      <w:del w:id="852" w:author="tsoutherland" w:date="2010-08-03T01:19:00Z">
        <w:r w:rsidDel="006D459C">
          <w:delText xml:space="preserve">      &lt;section&gt;</w:delText>
        </w:r>
      </w:del>
    </w:p>
    <w:p w:rsidR="005F4402" w:rsidDel="006D459C" w:rsidRDefault="005F4402">
      <w:pPr>
        <w:pStyle w:val="XMLFragment"/>
        <w:rPr>
          <w:del w:id="853" w:author="tsoutherland" w:date="2010-08-03T01:19:00Z"/>
        </w:rPr>
      </w:pPr>
      <w:del w:id="854" w:author="tsoutherland" w:date="2010-08-03T01:19:00Z">
        <w:r w:rsidDel="006D459C">
          <w:delText xml:space="preserve">        &lt;templateId root='</w:delText>
        </w:r>
        <w:r w:rsidDel="006D459C">
          <w:rPr>
            <w:rStyle w:val="Hyperlink"/>
          </w:rPr>
          <w:delText>1.3.6.1.4.1.19376.1.5.3.1.3.30</w:delText>
        </w:r>
        <w:r w:rsidDel="006D459C">
          <w:delText>'/&gt;</w:delText>
        </w:r>
      </w:del>
    </w:p>
    <w:p w:rsidR="005F4402" w:rsidDel="006D459C" w:rsidRDefault="005F4402">
      <w:pPr>
        <w:pStyle w:val="XMLFragment"/>
        <w:rPr>
          <w:del w:id="855" w:author="tsoutherland" w:date="2010-08-03T01:19:00Z"/>
        </w:rPr>
      </w:pPr>
      <w:del w:id="856" w:author="tsoutherland" w:date="2010-08-03T01:19:00Z">
        <w:r w:rsidDel="006D459C">
          <w:delText xml:space="preserve">        &lt;!-- Required Hospital Discharge Medications Section content --&gt;</w:delText>
        </w:r>
      </w:del>
    </w:p>
    <w:p w:rsidR="005F4402" w:rsidDel="006D459C" w:rsidRDefault="005F4402">
      <w:pPr>
        <w:pStyle w:val="XMLFragment"/>
        <w:rPr>
          <w:del w:id="857" w:author="tsoutherland" w:date="2010-08-03T01:19:00Z"/>
        </w:rPr>
      </w:pPr>
      <w:del w:id="858" w:author="tsoutherland" w:date="2010-08-03T01:19:00Z">
        <w:r w:rsidDel="006D459C">
          <w:delText xml:space="preserve">      &lt;/section&gt;</w:delText>
        </w:r>
      </w:del>
    </w:p>
    <w:p w:rsidR="005F4402" w:rsidDel="006D459C" w:rsidRDefault="005F4402">
      <w:pPr>
        <w:pStyle w:val="XMLFragment"/>
        <w:rPr>
          <w:del w:id="859" w:author="tsoutherland" w:date="2010-08-03T01:19:00Z"/>
        </w:rPr>
      </w:pPr>
      <w:del w:id="860" w:author="tsoutherland" w:date="2010-08-03T01:19:00Z">
        <w:r w:rsidDel="006D459C">
          <w:delText xml:space="preserve">    &lt;/component&gt;</w:delText>
        </w:r>
      </w:del>
    </w:p>
    <w:p w:rsidR="005F4402" w:rsidDel="006D459C" w:rsidRDefault="005F4402">
      <w:pPr>
        <w:pStyle w:val="XMLFragment"/>
        <w:rPr>
          <w:del w:id="861" w:author="tsoutherland" w:date="2010-08-03T01:19:00Z"/>
        </w:rPr>
      </w:pPr>
      <w:del w:id="862" w:author="tsoutherland" w:date="2010-08-03T01:19:00Z">
        <w:r w:rsidDel="006D459C">
          <w:rPr>
            <w:lang w:val="fr-FR"/>
          </w:rPr>
          <w:delText xml:space="preserve">    </w:delText>
        </w:r>
        <w:r w:rsidDel="006D459C">
          <w:delText>&lt;component&gt;</w:delText>
        </w:r>
      </w:del>
    </w:p>
    <w:p w:rsidR="005F4402" w:rsidDel="006D459C" w:rsidRDefault="005F4402">
      <w:pPr>
        <w:pStyle w:val="XMLFragment"/>
        <w:rPr>
          <w:del w:id="863" w:author="tsoutherland" w:date="2010-08-03T01:19:00Z"/>
        </w:rPr>
      </w:pPr>
      <w:del w:id="864" w:author="tsoutherland" w:date="2010-08-03T01:19:00Z">
        <w:r w:rsidDel="006D459C">
          <w:delText xml:space="preserve">      &lt;section&gt;</w:delText>
        </w:r>
      </w:del>
    </w:p>
    <w:p w:rsidR="005F4402" w:rsidDel="006D459C" w:rsidRDefault="005F4402">
      <w:pPr>
        <w:pStyle w:val="XMLFragment"/>
        <w:rPr>
          <w:del w:id="865" w:author="tsoutherland" w:date="2010-08-03T01:19:00Z"/>
        </w:rPr>
      </w:pPr>
      <w:del w:id="866" w:author="tsoutherland" w:date="2010-08-03T01:19:00Z">
        <w:r w:rsidDel="006D459C">
          <w:delText xml:space="preserve">        &lt;templateId root='</w:delText>
        </w:r>
        <w:r w:rsidDel="006D459C">
          <w:rPr>
            <w:rStyle w:val="Hyperlink"/>
          </w:rPr>
          <w:delText>1.3.6.1.4.1.19376.1.5.3.1.3.28</w:delText>
        </w:r>
        <w:r w:rsidDel="006D459C">
          <w:delText>'/&gt;</w:delText>
        </w:r>
      </w:del>
    </w:p>
    <w:p w:rsidR="005F4402" w:rsidDel="006D459C" w:rsidRDefault="005F4402">
      <w:pPr>
        <w:pStyle w:val="XMLFragment"/>
        <w:rPr>
          <w:del w:id="867" w:author="tsoutherland" w:date="2010-08-03T01:19:00Z"/>
        </w:rPr>
      </w:pPr>
      <w:del w:id="868" w:author="tsoutherland" w:date="2010-08-03T01:19:00Z">
        <w:r w:rsidDel="006D459C">
          <w:delText xml:space="preserve">        &lt;!-- Required Coded </w:delText>
        </w:r>
        <w:commentRangeStart w:id="869"/>
        <w:commentRangeStart w:id="870"/>
        <w:r w:rsidDel="006D459C">
          <w:delText>Results</w:delText>
        </w:r>
        <w:commentRangeEnd w:id="869"/>
        <w:r w:rsidR="00C41758" w:rsidDel="006D459C">
          <w:rPr>
            <w:rStyle w:val="CommentReference"/>
            <w:rFonts w:ascii="Times New Roman" w:hAnsi="Times New Roman" w:cs="Times New Roman"/>
            <w:noProof w:val="0"/>
          </w:rPr>
          <w:commentReference w:id="869"/>
        </w:r>
        <w:commentRangeEnd w:id="870"/>
        <w:r w:rsidR="00916246" w:rsidDel="006D459C">
          <w:rPr>
            <w:rStyle w:val="CommentReference"/>
            <w:rFonts w:ascii="Times New Roman" w:hAnsi="Times New Roman" w:cs="Times New Roman"/>
            <w:noProof w:val="0"/>
          </w:rPr>
          <w:commentReference w:id="870"/>
        </w:r>
        <w:r w:rsidDel="006D459C">
          <w:delText xml:space="preserve"> Section content --&gt;</w:delText>
        </w:r>
      </w:del>
    </w:p>
    <w:p w:rsidR="005F4402" w:rsidDel="006D459C" w:rsidRDefault="005F4402">
      <w:pPr>
        <w:pStyle w:val="XMLFragment"/>
        <w:rPr>
          <w:del w:id="871" w:author="tsoutherland" w:date="2010-08-03T01:19:00Z"/>
        </w:rPr>
      </w:pPr>
      <w:del w:id="872" w:author="tsoutherland" w:date="2010-08-03T01:19:00Z">
        <w:r w:rsidDel="006D459C">
          <w:delText xml:space="preserve">      &lt;/section&gt;</w:delText>
        </w:r>
      </w:del>
    </w:p>
    <w:p w:rsidR="005F4402" w:rsidDel="006D459C" w:rsidRDefault="005F4402">
      <w:pPr>
        <w:pStyle w:val="XMLFragment"/>
        <w:rPr>
          <w:del w:id="873" w:author="tsoutherland" w:date="2010-08-03T01:19:00Z"/>
        </w:rPr>
      </w:pPr>
      <w:del w:id="874" w:author="tsoutherland" w:date="2010-08-03T01:19:00Z">
        <w:r w:rsidDel="006D459C">
          <w:delText xml:space="preserve">    &lt;/component&gt;</w:delText>
        </w:r>
      </w:del>
    </w:p>
    <w:p w:rsidR="005F4402" w:rsidDel="006D459C" w:rsidRDefault="005F4402">
      <w:pPr>
        <w:pStyle w:val="XMLFragment"/>
        <w:rPr>
          <w:del w:id="875" w:author="tsoutherland" w:date="2010-08-03T01:19:00Z"/>
        </w:rPr>
      </w:pPr>
      <w:moveFromRangeStart w:id="876" w:author="tsoutherland" w:date="2010-08-03T01:04:00Z" w:name="move268560814"/>
      <w:moveFrom w:id="877" w:author="tsoutherland" w:date="2010-08-03T01:04:00Z">
        <w:del w:id="878" w:author="tsoutherland" w:date="2010-08-03T01:19:00Z">
          <w:r w:rsidDel="006D459C">
            <w:rPr>
              <w:lang w:val="fr-FR"/>
            </w:rPr>
            <w:delText xml:space="preserve">    </w:delText>
          </w:r>
          <w:r w:rsidDel="006D459C">
            <w:delText>&lt;component&gt;</w:delText>
          </w:r>
        </w:del>
      </w:moveFrom>
    </w:p>
    <w:p w:rsidR="005F4402" w:rsidDel="006D459C" w:rsidRDefault="005F4402">
      <w:pPr>
        <w:pStyle w:val="XMLFragment"/>
        <w:rPr>
          <w:del w:id="879" w:author="tsoutherland" w:date="2010-08-03T01:19:00Z"/>
        </w:rPr>
      </w:pPr>
      <w:moveFrom w:id="880" w:author="tsoutherland" w:date="2010-08-03T01:04:00Z">
        <w:del w:id="881" w:author="tsoutherland" w:date="2010-08-03T01:19:00Z">
          <w:r w:rsidDel="006D459C">
            <w:delText xml:space="preserve">      &lt;section&gt;</w:delText>
          </w:r>
        </w:del>
      </w:moveFrom>
    </w:p>
    <w:p w:rsidR="005F4402" w:rsidDel="006D459C" w:rsidRDefault="005F4402">
      <w:pPr>
        <w:pStyle w:val="XMLFragment"/>
        <w:rPr>
          <w:del w:id="882" w:author="tsoutherland" w:date="2010-08-03T01:19:00Z"/>
        </w:rPr>
      </w:pPr>
      <w:moveFrom w:id="883" w:author="tsoutherland" w:date="2010-08-03T01:04:00Z">
        <w:del w:id="884" w:author="tsoutherland" w:date="2010-08-03T01:19:00Z">
          <w:r w:rsidDel="006D459C">
            <w:delText xml:space="preserve">        &lt;templateId root='</w:delText>
          </w:r>
          <w:r w:rsidDel="006D459C">
            <w:rPr>
              <w:rStyle w:val="Hyperlink"/>
            </w:rPr>
            <w:delText>1.3.6.1.4.1.19376.1.5.3.1.3.29</w:delText>
          </w:r>
          <w:r w:rsidDel="006D459C">
            <w:delText>'/&gt;</w:delText>
          </w:r>
        </w:del>
      </w:moveFrom>
    </w:p>
    <w:p w:rsidR="005F4402" w:rsidDel="006D459C" w:rsidRDefault="005F4402">
      <w:pPr>
        <w:pStyle w:val="XMLFragment"/>
        <w:rPr>
          <w:del w:id="885" w:author="tsoutherland" w:date="2010-08-03T01:19:00Z"/>
        </w:rPr>
      </w:pPr>
      <w:moveFrom w:id="886" w:author="tsoutherland" w:date="2010-08-03T01:04:00Z">
        <w:del w:id="887" w:author="tsoutherland" w:date="2010-08-03T01:19:00Z">
          <w:r w:rsidDel="006D459C">
            <w:delText xml:space="preserve">        &lt;!-- Required Coded Hospital Studies Summary Section content --&gt;</w:delText>
          </w:r>
        </w:del>
      </w:moveFrom>
    </w:p>
    <w:p w:rsidR="005F4402" w:rsidDel="006D459C" w:rsidRDefault="005F4402">
      <w:pPr>
        <w:pStyle w:val="XMLFragment"/>
        <w:rPr>
          <w:del w:id="888" w:author="tsoutherland" w:date="2010-08-03T01:19:00Z"/>
        </w:rPr>
      </w:pPr>
      <w:moveFrom w:id="889" w:author="tsoutherland" w:date="2010-08-03T01:04:00Z">
        <w:del w:id="890" w:author="tsoutherland" w:date="2010-08-03T01:19:00Z">
          <w:r w:rsidDel="006D459C">
            <w:delText xml:space="preserve">      &lt;/section&gt;</w:delText>
          </w:r>
        </w:del>
      </w:moveFrom>
    </w:p>
    <w:p w:rsidR="005F4402" w:rsidDel="006D459C" w:rsidRDefault="005F4402">
      <w:pPr>
        <w:pStyle w:val="XMLFragment"/>
        <w:rPr>
          <w:del w:id="891" w:author="tsoutherland" w:date="2010-08-03T01:19:00Z"/>
        </w:rPr>
      </w:pPr>
      <w:moveFrom w:id="892" w:author="tsoutherland" w:date="2010-08-03T01:04:00Z">
        <w:del w:id="893" w:author="tsoutherland" w:date="2010-08-03T01:19:00Z">
          <w:r w:rsidDel="006D459C">
            <w:delText xml:space="preserve">    &lt;/component&gt;</w:delText>
          </w:r>
        </w:del>
      </w:moveFrom>
    </w:p>
    <w:p w:rsidR="005F4402" w:rsidDel="006D459C" w:rsidRDefault="005F4402">
      <w:pPr>
        <w:pStyle w:val="XMLFragment"/>
        <w:rPr>
          <w:del w:id="894" w:author="tsoutherland" w:date="2010-08-03T01:19:00Z"/>
        </w:rPr>
      </w:pPr>
      <w:moveFromRangeStart w:id="895" w:author="tsoutherland" w:date="2010-08-03T01:05:00Z" w:name="move268560874"/>
      <w:moveFromRangeEnd w:id="876"/>
      <w:moveFrom w:id="896" w:author="tsoutherland" w:date="2010-08-03T01:05:00Z">
        <w:del w:id="897" w:author="tsoutherland" w:date="2010-08-03T01:19:00Z">
          <w:r w:rsidDel="006D459C">
            <w:rPr>
              <w:lang w:val="fr-FR"/>
            </w:rPr>
            <w:delText xml:space="preserve">    </w:delText>
          </w:r>
          <w:r w:rsidDel="006D459C">
            <w:delText>&lt;</w:delText>
          </w:r>
          <w:commentRangeStart w:id="898"/>
          <w:r w:rsidDel="006D459C">
            <w:delText>component</w:delText>
          </w:r>
          <w:commentRangeEnd w:id="898"/>
          <w:r w:rsidR="00C41758" w:rsidDel="006D459C">
            <w:rPr>
              <w:rStyle w:val="CommentReference"/>
              <w:rFonts w:ascii="Times New Roman" w:hAnsi="Times New Roman" w:cs="Times New Roman"/>
              <w:noProof w:val="0"/>
            </w:rPr>
            <w:commentReference w:id="898"/>
          </w:r>
          <w:r w:rsidDel="006D459C">
            <w:delText>&gt;</w:delText>
          </w:r>
        </w:del>
      </w:moveFrom>
    </w:p>
    <w:p w:rsidR="005F4402" w:rsidDel="006D459C" w:rsidRDefault="005F4402">
      <w:pPr>
        <w:pStyle w:val="XMLFragment"/>
        <w:rPr>
          <w:del w:id="899" w:author="tsoutherland" w:date="2010-08-03T01:19:00Z"/>
        </w:rPr>
      </w:pPr>
      <w:moveFrom w:id="900" w:author="tsoutherland" w:date="2010-08-03T01:05:00Z">
        <w:del w:id="901" w:author="tsoutherland" w:date="2010-08-03T01:19:00Z">
          <w:r w:rsidDel="006D459C">
            <w:delText xml:space="preserve">      &lt;section&gt;</w:delText>
          </w:r>
        </w:del>
      </w:moveFrom>
    </w:p>
    <w:p w:rsidR="005F4402" w:rsidDel="006D459C" w:rsidRDefault="005F4402">
      <w:pPr>
        <w:pStyle w:val="XMLFragment"/>
        <w:rPr>
          <w:del w:id="902" w:author="tsoutherland" w:date="2010-08-03T01:19:00Z"/>
        </w:rPr>
      </w:pPr>
      <w:moveFrom w:id="903" w:author="tsoutherland" w:date="2010-08-03T01:05:00Z">
        <w:del w:id="904" w:author="tsoutherland" w:date="2010-08-03T01:19:00Z">
          <w:r w:rsidDel="006D459C">
            <w:delText xml:space="preserve">        &lt;templateId root='</w:delText>
          </w:r>
          <w:r w:rsidDel="006D459C">
            <w:rPr>
              <w:rStyle w:val="Hyperlink"/>
            </w:rPr>
            <w:delText>1.3.6.1.4.1.19376.1.5.3.1.1.</w:delText>
          </w:r>
          <w:r w:rsidR="00CE5DE0" w:rsidDel="006D459C">
            <w:rPr>
              <w:rStyle w:val="Hyperlink"/>
            </w:rPr>
            <w:delText>20</w:delText>
          </w:r>
          <w:r w:rsidDel="006D459C">
            <w:rPr>
              <w:rStyle w:val="Hyperlink"/>
            </w:rPr>
            <w:delText>.2.</w:delText>
          </w:r>
          <w:r w:rsidR="00CE5DE0" w:rsidDel="006D459C">
            <w:rPr>
              <w:rStyle w:val="Hyperlink"/>
            </w:rPr>
            <w:delText>4</w:delText>
          </w:r>
          <w:r w:rsidDel="006D459C">
            <w:delText>'/&gt;</w:delText>
          </w:r>
        </w:del>
      </w:moveFrom>
    </w:p>
    <w:p w:rsidR="005F4402" w:rsidDel="006D459C" w:rsidRDefault="005F4402">
      <w:pPr>
        <w:pStyle w:val="XMLFragment"/>
        <w:rPr>
          <w:del w:id="905" w:author="tsoutherland" w:date="2010-08-03T01:19:00Z"/>
        </w:rPr>
      </w:pPr>
      <w:moveFrom w:id="906" w:author="tsoutherland" w:date="2010-08-03T01:05:00Z">
        <w:del w:id="907" w:author="tsoutherland" w:date="2010-08-03T01:19:00Z">
          <w:r w:rsidDel="006D459C">
            <w:delText xml:space="preserve">        &lt;!-- Required if known Pain </w:delText>
          </w:r>
          <w:r w:rsidR="009E6538" w:rsidDel="006D459C">
            <w:delText xml:space="preserve">Assessment Panel </w:delText>
          </w:r>
          <w:r w:rsidDel="006D459C">
            <w:delText>Section content --&gt;</w:delText>
          </w:r>
        </w:del>
      </w:moveFrom>
    </w:p>
    <w:p w:rsidR="005F4402" w:rsidDel="006D459C" w:rsidRDefault="005F4402">
      <w:pPr>
        <w:pStyle w:val="XMLFragment"/>
        <w:rPr>
          <w:del w:id="908" w:author="tsoutherland" w:date="2010-08-03T01:19:00Z"/>
        </w:rPr>
      </w:pPr>
      <w:moveFrom w:id="909" w:author="tsoutherland" w:date="2010-08-03T01:05:00Z">
        <w:del w:id="910" w:author="tsoutherland" w:date="2010-08-03T01:19:00Z">
          <w:r w:rsidDel="006D459C">
            <w:delText xml:space="preserve">      &lt;/section&gt;</w:delText>
          </w:r>
        </w:del>
      </w:moveFrom>
    </w:p>
    <w:p w:rsidR="005F4402" w:rsidDel="006D459C" w:rsidRDefault="005F4402">
      <w:pPr>
        <w:pStyle w:val="XMLFragment"/>
        <w:rPr>
          <w:del w:id="911" w:author="tsoutherland" w:date="2010-08-03T01:19:00Z"/>
        </w:rPr>
      </w:pPr>
      <w:moveFrom w:id="912" w:author="tsoutherland" w:date="2010-08-03T01:05:00Z">
        <w:del w:id="913" w:author="tsoutherland" w:date="2010-08-03T01:19:00Z">
          <w:r w:rsidDel="006D459C">
            <w:delText xml:space="preserve">    &lt;/component&gt;</w:delText>
          </w:r>
        </w:del>
      </w:moveFrom>
    </w:p>
    <w:p w:rsidR="005F4402" w:rsidDel="006D459C" w:rsidRDefault="005F4402">
      <w:pPr>
        <w:pStyle w:val="XMLFragment"/>
        <w:rPr>
          <w:del w:id="914" w:author="tsoutherland" w:date="2010-08-03T01:19:00Z"/>
        </w:rPr>
      </w:pPr>
      <w:moveFrom w:id="915" w:author="tsoutherland" w:date="2010-08-03T01:05:00Z">
        <w:del w:id="916" w:author="tsoutherland" w:date="2010-08-03T01:19:00Z">
          <w:r w:rsidDel="006D459C">
            <w:rPr>
              <w:lang w:val="fr-FR"/>
            </w:rPr>
            <w:delText xml:space="preserve">    </w:delText>
          </w:r>
          <w:r w:rsidDel="006D459C">
            <w:delText>&lt;component&gt;</w:delText>
          </w:r>
        </w:del>
      </w:moveFrom>
    </w:p>
    <w:p w:rsidR="005F4402" w:rsidDel="006D459C" w:rsidRDefault="005F4402">
      <w:pPr>
        <w:pStyle w:val="XMLFragment"/>
        <w:rPr>
          <w:del w:id="917" w:author="tsoutherland" w:date="2010-08-03T01:19:00Z"/>
        </w:rPr>
      </w:pPr>
      <w:moveFrom w:id="918" w:author="tsoutherland" w:date="2010-08-03T01:05:00Z">
        <w:del w:id="919" w:author="tsoutherland" w:date="2010-08-03T01:19:00Z">
          <w:r w:rsidDel="006D459C">
            <w:delText xml:space="preserve">      &lt;section&gt;</w:delText>
          </w:r>
        </w:del>
      </w:moveFrom>
    </w:p>
    <w:p w:rsidR="005F4402" w:rsidDel="006D459C" w:rsidRDefault="005F4402">
      <w:pPr>
        <w:pStyle w:val="XMLFragment"/>
        <w:rPr>
          <w:del w:id="920" w:author="tsoutherland" w:date="2010-08-03T01:19:00Z"/>
        </w:rPr>
      </w:pPr>
      <w:moveFrom w:id="921" w:author="tsoutherland" w:date="2010-08-03T01:05:00Z">
        <w:del w:id="922" w:author="tsoutherland" w:date="2010-08-03T01:19:00Z">
          <w:r w:rsidDel="006D459C">
            <w:delText xml:space="preserve">        &lt;templateId root='</w:delText>
          </w:r>
          <w:r w:rsidDel="006D459C">
            <w:rPr>
              <w:rStyle w:val="Hyperlink"/>
            </w:rPr>
            <w:delText>1.3.6.1.4.1.19376.1.5.3.1.3.6</w:delText>
          </w:r>
          <w:r w:rsidDel="006D459C">
            <w:delText>'/&gt;</w:delText>
          </w:r>
        </w:del>
      </w:moveFrom>
    </w:p>
    <w:p w:rsidR="005F4402" w:rsidDel="006D459C" w:rsidRDefault="005F4402">
      <w:pPr>
        <w:pStyle w:val="XMLFragment"/>
        <w:rPr>
          <w:del w:id="923" w:author="tsoutherland" w:date="2010-08-03T01:19:00Z"/>
        </w:rPr>
      </w:pPr>
      <w:moveFrom w:id="924" w:author="tsoutherland" w:date="2010-08-03T01:05:00Z">
        <w:del w:id="925" w:author="tsoutherland" w:date="2010-08-03T01:19:00Z">
          <w:r w:rsidDel="006D459C">
            <w:delText xml:space="preserve">        &lt;!-- Required if known Problems Section content --&gt;</w:delText>
          </w:r>
        </w:del>
      </w:moveFrom>
    </w:p>
    <w:p w:rsidR="005F4402" w:rsidDel="006D459C" w:rsidRDefault="005F4402">
      <w:pPr>
        <w:pStyle w:val="XMLFragment"/>
        <w:rPr>
          <w:del w:id="926" w:author="tsoutherland" w:date="2010-08-03T01:19:00Z"/>
        </w:rPr>
      </w:pPr>
      <w:moveFrom w:id="927" w:author="tsoutherland" w:date="2010-08-03T01:05:00Z">
        <w:del w:id="928" w:author="tsoutherland" w:date="2010-08-03T01:19:00Z">
          <w:r w:rsidDel="006D459C">
            <w:delText xml:space="preserve">      &lt;/section&gt;</w:delText>
          </w:r>
        </w:del>
      </w:moveFrom>
    </w:p>
    <w:p w:rsidR="005F4402" w:rsidDel="006D459C" w:rsidRDefault="005F4402">
      <w:pPr>
        <w:pStyle w:val="XMLFragment"/>
        <w:rPr>
          <w:del w:id="929" w:author="tsoutherland" w:date="2010-08-03T01:19:00Z"/>
        </w:rPr>
      </w:pPr>
      <w:moveFrom w:id="930" w:author="tsoutherland" w:date="2010-08-03T01:05:00Z">
        <w:del w:id="931" w:author="tsoutherland" w:date="2010-08-03T01:19:00Z">
          <w:r w:rsidDel="006D459C">
            <w:delText xml:space="preserve">    &lt;/component&gt;</w:delText>
          </w:r>
        </w:del>
      </w:moveFrom>
    </w:p>
    <w:p w:rsidR="005F4402" w:rsidDel="006D459C" w:rsidRDefault="005F4402">
      <w:pPr>
        <w:pStyle w:val="XMLFragment"/>
        <w:rPr>
          <w:del w:id="932" w:author="tsoutherland" w:date="2010-08-03T01:19:00Z"/>
        </w:rPr>
      </w:pPr>
      <w:moveFromRangeStart w:id="933" w:author="tsoutherland" w:date="2010-08-03T01:05:00Z" w:name="move268560883"/>
      <w:moveFromRangeEnd w:id="895"/>
      <w:moveFrom w:id="934" w:author="tsoutherland" w:date="2010-08-03T01:05:00Z">
        <w:del w:id="935" w:author="tsoutherland" w:date="2010-08-03T01:19:00Z">
          <w:r w:rsidDel="006D459C">
            <w:rPr>
              <w:lang w:val="fr-FR"/>
            </w:rPr>
            <w:delText xml:space="preserve">    </w:delText>
          </w:r>
          <w:r w:rsidDel="006D459C">
            <w:delText>&lt;component&gt;</w:delText>
          </w:r>
        </w:del>
      </w:moveFrom>
    </w:p>
    <w:p w:rsidR="005F4402" w:rsidDel="006D459C" w:rsidRDefault="005F4402">
      <w:pPr>
        <w:pStyle w:val="XMLFragment"/>
        <w:rPr>
          <w:del w:id="936" w:author="tsoutherland" w:date="2010-08-03T01:19:00Z"/>
        </w:rPr>
      </w:pPr>
      <w:moveFrom w:id="937" w:author="tsoutherland" w:date="2010-08-03T01:05:00Z">
        <w:del w:id="938" w:author="tsoutherland" w:date="2010-08-03T01:19:00Z">
          <w:r w:rsidDel="006D459C">
            <w:delText xml:space="preserve">      &lt;section&gt;</w:delText>
          </w:r>
        </w:del>
      </w:moveFrom>
    </w:p>
    <w:p w:rsidR="005F4402" w:rsidDel="006D459C" w:rsidRDefault="005F4402">
      <w:pPr>
        <w:pStyle w:val="XMLFragment"/>
        <w:rPr>
          <w:del w:id="939" w:author="tsoutherland" w:date="2010-08-03T01:19:00Z"/>
        </w:rPr>
      </w:pPr>
      <w:moveFrom w:id="940" w:author="tsoutherland" w:date="2010-08-03T01:05:00Z">
        <w:del w:id="941" w:author="tsoutherland" w:date="2010-08-03T01:19:00Z">
          <w:r w:rsidDel="006D459C">
            <w:delText xml:space="preserve">        &lt;templateId root='</w:delText>
          </w:r>
          <w:r w:rsidDel="006D459C">
            <w:rPr>
              <w:rStyle w:val="Hyperlink"/>
            </w:rPr>
            <w:delText>1.3.6.1.4.1.19376.1.5.3.1.1.12.2.3</w:delText>
          </w:r>
          <w:r w:rsidDel="006D459C">
            <w:delText>'/&gt;</w:delText>
          </w:r>
        </w:del>
      </w:moveFrom>
    </w:p>
    <w:p w:rsidR="005F4402" w:rsidDel="006D459C" w:rsidRDefault="005F4402">
      <w:pPr>
        <w:pStyle w:val="XMLFragment"/>
        <w:rPr>
          <w:del w:id="942" w:author="tsoutherland" w:date="2010-08-03T01:19:00Z"/>
        </w:rPr>
      </w:pPr>
      <w:moveFrom w:id="943" w:author="tsoutherland" w:date="2010-08-03T01:05:00Z">
        <w:del w:id="944" w:author="tsoutherland" w:date="2010-08-03T01:19:00Z">
          <w:r w:rsidDel="006D459C">
            <w:delText xml:space="preserve">        &lt;!-- Required if known Braden Score Section content --&gt;</w:delText>
          </w:r>
        </w:del>
      </w:moveFrom>
    </w:p>
    <w:p w:rsidR="005F4402" w:rsidDel="006D459C" w:rsidRDefault="005F4402">
      <w:pPr>
        <w:pStyle w:val="XMLFragment"/>
        <w:rPr>
          <w:del w:id="945" w:author="tsoutherland" w:date="2010-08-03T01:19:00Z"/>
        </w:rPr>
      </w:pPr>
      <w:moveFrom w:id="946" w:author="tsoutherland" w:date="2010-08-03T01:05:00Z">
        <w:del w:id="947" w:author="tsoutherland" w:date="2010-08-03T01:19:00Z">
          <w:r w:rsidDel="006D459C">
            <w:delText xml:space="preserve">      &lt;/section&gt;</w:delText>
          </w:r>
        </w:del>
      </w:moveFrom>
    </w:p>
    <w:p w:rsidR="005F4402" w:rsidDel="006D459C" w:rsidRDefault="005F4402">
      <w:pPr>
        <w:pStyle w:val="XMLFragment"/>
        <w:rPr>
          <w:del w:id="948" w:author="tsoutherland" w:date="2010-08-03T01:19:00Z"/>
        </w:rPr>
      </w:pPr>
      <w:moveFrom w:id="949" w:author="tsoutherland" w:date="2010-08-03T01:05:00Z">
        <w:del w:id="950" w:author="tsoutherland" w:date="2010-08-03T01:19:00Z">
          <w:r w:rsidDel="006D459C">
            <w:delText xml:space="preserve">    &lt;/component&gt;</w:delText>
          </w:r>
        </w:del>
      </w:moveFrom>
    </w:p>
    <w:moveFromRangeEnd w:id="933"/>
    <w:p w:rsidR="005F4402" w:rsidDel="006D459C" w:rsidRDefault="005F4402" w:rsidP="00C41758">
      <w:pPr>
        <w:pStyle w:val="XMLFragment"/>
        <w:rPr>
          <w:del w:id="951" w:author="tsoutherland" w:date="2010-08-03T01:19:00Z"/>
        </w:rPr>
      </w:pPr>
      <w:del w:id="952" w:author="tsoutherland" w:date="2010-08-03T01:19:00Z">
        <w:r w:rsidDel="006D459C">
          <w:rPr>
            <w:lang w:val="fr-FR"/>
          </w:rPr>
          <w:delText xml:space="preserve">    </w:delText>
        </w:r>
        <w:r w:rsidDel="006D459C">
          <w:delText>&lt;component&gt;</w:delText>
        </w:r>
      </w:del>
    </w:p>
    <w:p w:rsidR="005F4402" w:rsidDel="006D459C" w:rsidRDefault="005F4402">
      <w:pPr>
        <w:pStyle w:val="XMLFragment"/>
        <w:rPr>
          <w:del w:id="953" w:author="tsoutherland" w:date="2010-08-03T01:19:00Z"/>
        </w:rPr>
      </w:pPr>
      <w:del w:id="954" w:author="tsoutherland" w:date="2010-08-03T01:19:00Z">
        <w:r w:rsidDel="006D459C">
          <w:delText xml:space="preserve">      &lt;section&gt;</w:delText>
        </w:r>
      </w:del>
    </w:p>
    <w:p w:rsidR="005F4402" w:rsidDel="006D459C" w:rsidRDefault="005F4402">
      <w:pPr>
        <w:pStyle w:val="XMLFragment"/>
        <w:rPr>
          <w:del w:id="955" w:author="tsoutherland" w:date="2010-08-03T01:19:00Z"/>
        </w:rPr>
      </w:pPr>
      <w:del w:id="956" w:author="tsoutherland" w:date="2010-08-03T01:19:00Z">
        <w:r w:rsidDel="006D459C">
          <w:delText xml:space="preserve">        &lt;templateId root='</w:delText>
        </w:r>
        <w:r w:rsidDel="006D459C">
          <w:rPr>
            <w:rStyle w:val="Hyperlink"/>
          </w:rPr>
          <w:delText>1.3.6.1.4.1.19376.1.5.3.1.3.8</w:delText>
        </w:r>
        <w:r w:rsidDel="006D459C">
          <w:delText>'/&gt;</w:delText>
        </w:r>
      </w:del>
    </w:p>
    <w:p w:rsidR="005F4402" w:rsidDel="006D459C" w:rsidRDefault="005F4402">
      <w:pPr>
        <w:pStyle w:val="XMLFragment"/>
        <w:rPr>
          <w:del w:id="957" w:author="tsoutherland" w:date="2010-08-03T01:19:00Z"/>
        </w:rPr>
      </w:pPr>
      <w:del w:id="958" w:author="tsoutherland" w:date="2010-08-03T01:19:00Z">
        <w:r w:rsidDel="006D459C">
          <w:delText xml:space="preserve">        &lt;!-- Required History of Past Illness Section content --&gt;</w:delText>
        </w:r>
      </w:del>
    </w:p>
    <w:p w:rsidR="005F4402" w:rsidDel="006D459C" w:rsidRDefault="005F4402">
      <w:pPr>
        <w:pStyle w:val="XMLFragment"/>
        <w:rPr>
          <w:del w:id="959" w:author="tsoutherland" w:date="2010-08-03T01:19:00Z"/>
        </w:rPr>
      </w:pPr>
      <w:del w:id="960" w:author="tsoutherland" w:date="2010-08-03T01:19:00Z">
        <w:r w:rsidDel="006D459C">
          <w:delText xml:space="preserve">      &lt;/section&gt;</w:delText>
        </w:r>
      </w:del>
    </w:p>
    <w:p w:rsidR="005F4402" w:rsidDel="006D459C" w:rsidRDefault="005F4402">
      <w:pPr>
        <w:pStyle w:val="XMLFragment"/>
        <w:rPr>
          <w:del w:id="961" w:author="tsoutherland" w:date="2010-08-03T01:19:00Z"/>
        </w:rPr>
      </w:pPr>
      <w:del w:id="962" w:author="tsoutherland" w:date="2010-08-03T01:19:00Z">
        <w:r w:rsidDel="006D459C">
          <w:delText xml:space="preserve">    &lt;/component&gt;</w:delText>
        </w:r>
      </w:del>
    </w:p>
    <w:p w:rsidR="005F4402" w:rsidDel="006D459C" w:rsidRDefault="005F4402">
      <w:pPr>
        <w:pStyle w:val="XMLFragment"/>
        <w:rPr>
          <w:del w:id="963" w:author="tsoutherland" w:date="2010-08-03T01:19:00Z"/>
        </w:rPr>
      </w:pPr>
      <w:del w:id="964" w:author="tsoutherland" w:date="2010-08-03T01:19:00Z">
        <w:r w:rsidDel="006D459C">
          <w:rPr>
            <w:lang w:val="fr-FR"/>
          </w:rPr>
          <w:delText xml:space="preserve">    </w:delText>
        </w:r>
        <w:r w:rsidDel="006D459C">
          <w:delText>&lt;component&gt;</w:delText>
        </w:r>
      </w:del>
    </w:p>
    <w:p w:rsidR="005F4402" w:rsidDel="006D459C" w:rsidRDefault="005F4402">
      <w:pPr>
        <w:pStyle w:val="XMLFragment"/>
        <w:rPr>
          <w:del w:id="965" w:author="tsoutherland" w:date="2010-08-03T01:19:00Z"/>
        </w:rPr>
      </w:pPr>
      <w:del w:id="966" w:author="tsoutherland" w:date="2010-08-03T01:19:00Z">
        <w:r w:rsidDel="006D459C">
          <w:delText xml:space="preserve">      &lt;section&gt;</w:delText>
        </w:r>
      </w:del>
    </w:p>
    <w:p w:rsidR="005F4402" w:rsidDel="006D459C" w:rsidRDefault="005F4402">
      <w:pPr>
        <w:pStyle w:val="XMLFragment"/>
        <w:rPr>
          <w:del w:id="967" w:author="tsoutherland" w:date="2010-08-03T01:19:00Z"/>
        </w:rPr>
      </w:pPr>
      <w:del w:id="968" w:author="tsoutherland" w:date="2010-08-03T01:19:00Z">
        <w:r w:rsidDel="006D459C">
          <w:delText xml:space="preserve">        &lt;templateId root='</w:delText>
        </w:r>
        <w:r w:rsidDel="006D459C">
          <w:rPr>
            <w:rStyle w:val="Hyperlink"/>
          </w:rPr>
          <w:delText>1.3.6.1.4.1.19376.1.5.3.1.1.21.2.7</w:delText>
        </w:r>
        <w:r w:rsidDel="006D459C">
          <w:delText>'/&gt;</w:delText>
        </w:r>
      </w:del>
    </w:p>
    <w:p w:rsidR="005F4402" w:rsidDel="006D459C" w:rsidRDefault="005F4402">
      <w:pPr>
        <w:pStyle w:val="XMLFragment"/>
        <w:rPr>
          <w:del w:id="969" w:author="tsoutherland" w:date="2010-08-03T01:19:00Z"/>
        </w:rPr>
      </w:pPr>
      <w:del w:id="970" w:author="tsoutherland" w:date="2010-08-03T01:19:00Z">
        <w:r w:rsidDel="006D459C">
          <w:delText xml:space="preserve">        &lt;!-- Required if known Post-partum Treatment Section content --&gt;</w:delText>
        </w:r>
      </w:del>
    </w:p>
    <w:p w:rsidR="005F4402" w:rsidDel="006D459C" w:rsidRDefault="005F4402">
      <w:pPr>
        <w:pStyle w:val="XMLFragment"/>
        <w:rPr>
          <w:del w:id="971" w:author="tsoutherland" w:date="2010-08-03T01:19:00Z"/>
        </w:rPr>
      </w:pPr>
      <w:del w:id="972" w:author="tsoutherland" w:date="2010-08-03T01:19:00Z">
        <w:r w:rsidDel="006D459C">
          <w:delText xml:space="preserve">      &lt;/section&gt;</w:delText>
        </w:r>
      </w:del>
    </w:p>
    <w:p w:rsidR="005F4402" w:rsidDel="006D459C" w:rsidRDefault="005F4402">
      <w:pPr>
        <w:pStyle w:val="XMLFragment"/>
        <w:rPr>
          <w:del w:id="973" w:author="tsoutherland" w:date="2010-08-03T01:19:00Z"/>
        </w:rPr>
      </w:pPr>
      <w:del w:id="974" w:author="tsoutherland" w:date="2010-08-03T01:19:00Z">
        <w:r w:rsidDel="006D459C">
          <w:delText xml:space="preserve">    &lt;/component&gt;</w:delText>
        </w:r>
      </w:del>
    </w:p>
    <w:p w:rsidR="005F4402" w:rsidDel="00706DA7" w:rsidRDefault="005F4402">
      <w:pPr>
        <w:pStyle w:val="XMLFragment"/>
      </w:pPr>
      <w:moveFromRangeStart w:id="975" w:author="tsoutherland" w:date="2010-08-03T01:07:00Z" w:name="move268560963"/>
      <w:moveFrom w:id="976" w:author="tsoutherland" w:date="2010-08-03T01:07:00Z">
        <w:r w:rsidDel="00706DA7">
          <w:rPr>
            <w:lang w:val="fr-FR"/>
          </w:rPr>
          <w:t xml:space="preserve">    </w:t>
        </w:r>
        <w:r w:rsidDel="00706DA7">
          <w:t>&lt;</w:t>
        </w:r>
        <w:commentRangeStart w:id="977"/>
        <w:commentRangeStart w:id="978"/>
        <w:r w:rsidDel="00706DA7">
          <w:t>component</w:t>
        </w:r>
        <w:commentRangeEnd w:id="977"/>
        <w:r w:rsidR="00D64D97" w:rsidDel="00706DA7">
          <w:rPr>
            <w:rStyle w:val="CommentReference"/>
            <w:rFonts w:ascii="Times New Roman" w:hAnsi="Times New Roman" w:cs="Times New Roman"/>
            <w:noProof w:val="0"/>
          </w:rPr>
          <w:commentReference w:id="977"/>
        </w:r>
        <w:commentRangeEnd w:id="978"/>
        <w:r w:rsidR="00916246" w:rsidDel="00706DA7">
          <w:rPr>
            <w:rStyle w:val="CommentReference"/>
            <w:rFonts w:ascii="Times New Roman" w:hAnsi="Times New Roman" w:cs="Times New Roman"/>
            <w:noProof w:val="0"/>
          </w:rPr>
          <w:commentReference w:id="978"/>
        </w:r>
        <w:r w:rsidDel="00706DA7">
          <w:t>&gt;</w:t>
        </w:r>
      </w:moveFrom>
    </w:p>
    <w:p w:rsidR="005F4402" w:rsidDel="00706DA7" w:rsidRDefault="005F4402">
      <w:pPr>
        <w:pStyle w:val="XMLFragment"/>
      </w:pPr>
      <w:moveFrom w:id="979" w:author="tsoutherland" w:date="2010-08-03T01:07:00Z">
        <w:r w:rsidDel="00706DA7">
          <w:t xml:space="preserve">      &lt;section&gt;</w:t>
        </w:r>
      </w:moveFrom>
    </w:p>
    <w:p w:rsidR="005F4402" w:rsidDel="00706DA7" w:rsidRDefault="005F4402">
      <w:pPr>
        <w:pStyle w:val="XMLFragment"/>
      </w:pPr>
      <w:moveFrom w:id="980" w:author="tsoutherland" w:date="2010-08-03T01:07:00Z">
        <w:r w:rsidDel="00706DA7">
          <w:t xml:space="preserve">        &lt;templateId root='</w:t>
        </w:r>
        <w:r w:rsidDel="00706DA7">
          <w:rPr>
            <w:rStyle w:val="Hyperlink"/>
          </w:rPr>
          <w:t>1.3.6.1.4.1.19376.1.5.3.1.1.13.2.6</w:t>
        </w:r>
        <w:r w:rsidDel="00706DA7">
          <w:t>'/&gt;</w:t>
        </w:r>
      </w:moveFrom>
    </w:p>
    <w:p w:rsidR="005F4402" w:rsidDel="00706DA7" w:rsidRDefault="005F4402">
      <w:pPr>
        <w:pStyle w:val="XMLFragment"/>
      </w:pPr>
      <w:moveFrom w:id="981" w:author="tsoutherland" w:date="2010-08-03T01:07:00Z">
        <w:r w:rsidDel="00706DA7">
          <w:t xml:space="preserve">        &lt;!-- Required Intravenous Fluid Administered Section content --&gt;</w:t>
        </w:r>
      </w:moveFrom>
    </w:p>
    <w:p w:rsidR="005F4402" w:rsidDel="00706DA7" w:rsidRDefault="005F4402">
      <w:pPr>
        <w:pStyle w:val="XMLFragment"/>
      </w:pPr>
      <w:moveFrom w:id="982" w:author="tsoutherland" w:date="2010-08-03T01:07:00Z">
        <w:r w:rsidDel="00706DA7">
          <w:t xml:space="preserve">      &lt;/section&gt;</w:t>
        </w:r>
      </w:moveFrom>
    </w:p>
    <w:p w:rsidR="005F4402" w:rsidDel="00706DA7" w:rsidRDefault="005F4402">
      <w:pPr>
        <w:pStyle w:val="XMLFragment"/>
      </w:pPr>
      <w:moveFrom w:id="983" w:author="tsoutherland" w:date="2010-08-03T01:07:00Z">
        <w:r w:rsidDel="00706DA7">
          <w:t xml:space="preserve">    &lt;/component&gt;</w:t>
        </w:r>
      </w:moveFrom>
    </w:p>
    <w:p w:rsidR="005F4402" w:rsidDel="0088225C" w:rsidRDefault="005F4402">
      <w:pPr>
        <w:pStyle w:val="XMLFragment"/>
      </w:pPr>
      <w:moveFromRangeStart w:id="984" w:author="tsoutherland" w:date="2010-08-03T01:13:00Z" w:name="move268561362"/>
      <w:moveFromRangeEnd w:id="975"/>
      <w:moveFrom w:id="985" w:author="tsoutherland" w:date="2010-08-03T01:13:00Z">
        <w:r w:rsidDel="0088225C">
          <w:rPr>
            <w:lang w:val="fr-FR"/>
          </w:rPr>
          <w:t xml:space="preserve">    </w:t>
        </w:r>
        <w:r w:rsidDel="0088225C">
          <w:t>&lt;</w:t>
        </w:r>
        <w:commentRangeStart w:id="986"/>
        <w:r w:rsidDel="0088225C">
          <w:t>component</w:t>
        </w:r>
        <w:commentRangeEnd w:id="986"/>
        <w:r w:rsidR="00D64D97" w:rsidDel="0088225C">
          <w:rPr>
            <w:rStyle w:val="CommentReference"/>
            <w:rFonts w:ascii="Times New Roman" w:hAnsi="Times New Roman" w:cs="Times New Roman"/>
            <w:noProof w:val="0"/>
          </w:rPr>
          <w:commentReference w:id="986"/>
        </w:r>
        <w:r w:rsidDel="0088225C">
          <w:t>&gt;</w:t>
        </w:r>
      </w:moveFrom>
    </w:p>
    <w:p w:rsidR="005F4402" w:rsidDel="0088225C" w:rsidRDefault="005F4402">
      <w:pPr>
        <w:pStyle w:val="XMLFragment"/>
      </w:pPr>
      <w:moveFrom w:id="987" w:author="tsoutherland" w:date="2010-08-03T01:13:00Z">
        <w:r w:rsidDel="0088225C">
          <w:t xml:space="preserve">      &lt;section&gt;</w:t>
        </w:r>
      </w:moveFrom>
    </w:p>
    <w:p w:rsidR="005F4402" w:rsidDel="0088225C" w:rsidRDefault="005F4402">
      <w:pPr>
        <w:pStyle w:val="XMLFragment"/>
      </w:pPr>
      <w:moveFrom w:id="988" w:author="tsoutherland" w:date="2010-08-03T01:13:00Z">
        <w:r w:rsidDel="0088225C">
          <w:t xml:space="preserve">        &lt;templateId root='</w:t>
        </w:r>
        <w:r w:rsidDel="0088225C">
          <w:rPr>
            <w:rStyle w:val="Hyperlink"/>
          </w:rPr>
          <w:t>1.3.6.1.4.1.19376.1.5.3.1.1.9.2</w:t>
        </w:r>
        <w:r w:rsidDel="0088225C">
          <w:t>'/&gt;</w:t>
        </w:r>
      </w:moveFrom>
    </w:p>
    <w:p w:rsidR="005F4402" w:rsidDel="0088225C" w:rsidRDefault="005F4402">
      <w:pPr>
        <w:pStyle w:val="XMLFragment"/>
      </w:pPr>
      <w:moveFrom w:id="989" w:author="tsoutherland" w:date="2010-08-03T01:13:00Z">
        <w:r w:rsidDel="0088225C">
          <w:t xml:space="preserve">        &lt;!-- Required if known Estimated Blood Loss Section content --&gt;</w:t>
        </w:r>
      </w:moveFrom>
    </w:p>
    <w:p w:rsidR="005F4402" w:rsidDel="0088225C" w:rsidRDefault="005F4402">
      <w:pPr>
        <w:pStyle w:val="XMLFragment"/>
      </w:pPr>
      <w:moveFrom w:id="990" w:author="tsoutherland" w:date="2010-08-03T01:13:00Z">
        <w:r w:rsidDel="0088225C">
          <w:t xml:space="preserve">      &lt;/section&gt;</w:t>
        </w:r>
      </w:moveFrom>
    </w:p>
    <w:p w:rsidR="005F4402" w:rsidDel="0088225C" w:rsidRDefault="005F4402">
      <w:pPr>
        <w:pStyle w:val="XMLFragment"/>
      </w:pPr>
      <w:moveFrom w:id="991" w:author="tsoutherland" w:date="2010-08-03T01:13:00Z">
        <w:r w:rsidDel="0088225C">
          <w:t xml:space="preserve">    &lt;/component&gt;</w:t>
        </w:r>
      </w:moveFrom>
    </w:p>
    <w:moveFromRangeEnd w:id="984"/>
    <w:p w:rsidR="005F4402" w:rsidDel="00AD4B43" w:rsidRDefault="005F4402">
      <w:pPr>
        <w:pStyle w:val="XMLFragment"/>
        <w:rPr>
          <w:del w:id="992" w:author="tsoutherland" w:date="2010-08-03T01:14:00Z"/>
        </w:rPr>
      </w:pPr>
      <w:del w:id="993" w:author="tsoutherland" w:date="2010-08-03T01:14:00Z">
        <w:r w:rsidDel="00AD4B43">
          <w:rPr>
            <w:lang w:val="fr-FR"/>
          </w:rPr>
          <w:delText xml:space="preserve">    </w:delText>
        </w:r>
        <w:r w:rsidDel="00AD4B43">
          <w:delText>&lt;component&gt;</w:delText>
        </w:r>
      </w:del>
    </w:p>
    <w:p w:rsidR="005F4402" w:rsidDel="00AD4B43" w:rsidRDefault="005F4402">
      <w:pPr>
        <w:pStyle w:val="XMLFragment"/>
        <w:rPr>
          <w:del w:id="994" w:author="tsoutherland" w:date="2010-08-03T01:14:00Z"/>
        </w:rPr>
      </w:pPr>
      <w:del w:id="995" w:author="tsoutherland" w:date="2010-08-03T01:14:00Z">
        <w:r w:rsidDel="00AD4B43">
          <w:delText xml:space="preserve">      &lt;section&gt;</w:delText>
        </w:r>
      </w:del>
    </w:p>
    <w:p w:rsidR="005F4402" w:rsidDel="00AD4B43" w:rsidRDefault="005F4402">
      <w:pPr>
        <w:pStyle w:val="XMLFragment"/>
        <w:rPr>
          <w:del w:id="996" w:author="tsoutherland" w:date="2010-08-03T01:14:00Z"/>
        </w:rPr>
      </w:pPr>
      <w:del w:id="997" w:author="tsoutherland" w:date="2010-08-03T01:14:00Z">
        <w:r w:rsidDel="00AD4B43">
          <w:delText xml:space="preserve">        &lt;templateId root='</w:delText>
        </w:r>
        <w:r w:rsidDel="00AD4B43">
          <w:rPr>
            <w:rStyle w:val="Hyperlink"/>
          </w:rPr>
          <w:delText>1.3.6.1.4.1.19376.1.5.3.1.1.9.12</w:delText>
        </w:r>
        <w:r w:rsidDel="00AD4B43">
          <w:delText>'/&gt;</w:delText>
        </w:r>
      </w:del>
    </w:p>
    <w:p w:rsidR="005F4402" w:rsidDel="00AD4B43" w:rsidRDefault="005F4402">
      <w:pPr>
        <w:pStyle w:val="XMLFragment"/>
        <w:rPr>
          <w:del w:id="998" w:author="tsoutherland" w:date="2010-08-03T01:14:00Z"/>
        </w:rPr>
      </w:pPr>
      <w:del w:id="999" w:author="tsoutherland" w:date="2010-08-03T01:14:00Z">
        <w:r w:rsidDel="00AD4B43">
          <w:delText xml:space="preserve">        &lt;!-- Required Transfusion History Section content --&gt;</w:delText>
        </w:r>
      </w:del>
    </w:p>
    <w:p w:rsidR="005F4402" w:rsidDel="00AD4B43" w:rsidRDefault="005F4402">
      <w:pPr>
        <w:pStyle w:val="XMLFragment"/>
        <w:rPr>
          <w:del w:id="1000" w:author="tsoutherland" w:date="2010-08-03T01:14:00Z"/>
        </w:rPr>
      </w:pPr>
      <w:del w:id="1001" w:author="tsoutherland" w:date="2010-08-03T01:14:00Z">
        <w:r w:rsidDel="00AD4B43">
          <w:delText xml:space="preserve">      &lt;/section&gt;</w:delText>
        </w:r>
      </w:del>
    </w:p>
    <w:p w:rsidR="005F4402" w:rsidDel="00AD4B43" w:rsidRDefault="005F4402">
      <w:pPr>
        <w:pStyle w:val="XMLFragment"/>
        <w:rPr>
          <w:del w:id="1002" w:author="tsoutherland" w:date="2010-08-03T01:14:00Z"/>
        </w:rPr>
      </w:pPr>
      <w:del w:id="1003" w:author="tsoutherland" w:date="2010-08-03T01:14:00Z">
        <w:r w:rsidDel="00AD4B43">
          <w:delText xml:space="preserve">    &lt;/component&gt;</w:delText>
        </w:r>
      </w:del>
    </w:p>
    <w:p w:rsidR="005F4402" w:rsidDel="00AD4B43" w:rsidRDefault="005F4402">
      <w:pPr>
        <w:pStyle w:val="XMLFragment"/>
      </w:pPr>
      <w:moveFromRangeStart w:id="1004" w:author="tsoutherland" w:date="2010-08-03T01:14:00Z" w:name="move268561424"/>
      <w:moveFrom w:id="1005" w:author="tsoutherland" w:date="2010-08-03T01:14:00Z">
        <w:r w:rsidDel="00AD4B43">
          <w:rPr>
            <w:lang w:val="fr-FR"/>
          </w:rPr>
          <w:t xml:space="preserve">    </w:t>
        </w:r>
        <w:r w:rsidDel="00AD4B43">
          <w:t>&lt;component&gt;</w:t>
        </w:r>
      </w:moveFrom>
    </w:p>
    <w:p w:rsidR="005F4402" w:rsidDel="00AD4B43" w:rsidRDefault="005F4402">
      <w:pPr>
        <w:pStyle w:val="XMLFragment"/>
      </w:pPr>
      <w:moveFrom w:id="1006" w:author="tsoutherland" w:date="2010-08-03T01:14:00Z">
        <w:r w:rsidDel="00AD4B43">
          <w:t xml:space="preserve">      &lt;section&gt;</w:t>
        </w:r>
      </w:moveFrom>
    </w:p>
    <w:p w:rsidR="005F4402" w:rsidDel="00AD4B43" w:rsidRDefault="005F4402">
      <w:pPr>
        <w:pStyle w:val="XMLFragment"/>
      </w:pPr>
      <w:moveFrom w:id="1007" w:author="tsoutherland" w:date="2010-08-03T01:14:00Z">
        <w:r w:rsidDel="00AD4B43">
          <w:t xml:space="preserve">        &lt;templateId root='</w:t>
        </w:r>
        <w:r w:rsidDel="00AD4B43">
          <w:rPr>
            <w:rStyle w:val="Hyperlink"/>
          </w:rPr>
          <w:t>1.3.6.1.4.1.19376.1.5.3.1.1.9.38</w:t>
        </w:r>
        <w:r w:rsidDel="00AD4B43">
          <w:t>'/&gt;</w:t>
        </w:r>
      </w:moveFrom>
    </w:p>
    <w:p w:rsidR="005F4402" w:rsidDel="00AD4B43" w:rsidRDefault="005F4402">
      <w:pPr>
        <w:pStyle w:val="XMLFragment"/>
      </w:pPr>
      <w:moveFrom w:id="1008" w:author="tsoutherland" w:date="2010-08-03T01:14:00Z">
        <w:r w:rsidDel="00AD4B43">
          <w:t xml:space="preserve">        &lt;!-- Required if known Patient Education Section content --&gt;</w:t>
        </w:r>
      </w:moveFrom>
    </w:p>
    <w:p w:rsidR="005F4402" w:rsidDel="00AD4B43" w:rsidRDefault="005F4402">
      <w:pPr>
        <w:pStyle w:val="XMLFragment"/>
      </w:pPr>
      <w:moveFrom w:id="1009" w:author="tsoutherland" w:date="2010-08-03T01:14:00Z">
        <w:r w:rsidDel="00AD4B43">
          <w:t xml:space="preserve">      &lt;/section&gt;</w:t>
        </w:r>
      </w:moveFrom>
    </w:p>
    <w:p w:rsidR="005F4402" w:rsidDel="00AD4B43" w:rsidRDefault="005F4402">
      <w:pPr>
        <w:pStyle w:val="XMLFragment"/>
      </w:pPr>
      <w:moveFrom w:id="1010" w:author="tsoutherland" w:date="2010-08-03T01:14:00Z">
        <w:r w:rsidDel="00AD4B43">
          <w:t xml:space="preserve">    &lt;/component&gt;</w:t>
        </w:r>
      </w:moveFrom>
    </w:p>
    <w:moveFromRangeEnd w:id="1004"/>
    <w:p w:rsidR="005F4402" w:rsidRDefault="005F4402">
      <w:pPr>
        <w:pStyle w:val="XMLFragment"/>
      </w:pPr>
      <w:r>
        <w:rPr>
          <w:lang w:val="fr-FR"/>
        </w:rPr>
        <w:t xml:space="preserve">    </w:t>
      </w:r>
      <w:r>
        <w:t>&lt;</w:t>
      </w:r>
      <w:commentRangeStart w:id="1011"/>
      <w:r>
        <w:t>component</w:t>
      </w:r>
      <w:commentRangeEnd w:id="1011"/>
      <w:r w:rsidR="00D64D97">
        <w:rPr>
          <w:rStyle w:val="CommentReference"/>
          <w:rFonts w:ascii="Times New Roman" w:hAnsi="Times New Roman" w:cs="Times New Roman"/>
          <w:noProof w:val="0"/>
        </w:rPr>
        <w:commentReference w:id="1011"/>
      </w:r>
      <w:r>
        <w: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1.3.6.1.4.1.19376.1.5.3.1.1.21.2.8</w:t>
      </w:r>
      <w:r>
        <w:t>'/&gt;</w:t>
      </w:r>
    </w:p>
    <w:p w:rsidR="005F4402" w:rsidRDefault="005F4402">
      <w:pPr>
        <w:pStyle w:val="XMLFragment"/>
      </w:pPr>
      <w:r>
        <w:t xml:space="preserve">        &lt;!-- Required Newborn Status at Maternal Discharge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rPr>
          <w:lang w:val="fr-FR"/>
        </w:rPr>
        <w:t xml:space="preserve">    </w:t>
      </w:r>
      <w:r>
        <w:t>&lt;component&gt;</w:t>
      </w:r>
    </w:p>
    <w:p w:rsidR="005F4402" w:rsidRDefault="005F4402">
      <w:pPr>
        <w:pStyle w:val="XMLFragment"/>
      </w:pPr>
      <w:r>
        <w:t xml:space="preserve">      &lt;section&gt;</w:t>
      </w:r>
    </w:p>
    <w:p w:rsidR="005F4402" w:rsidRDefault="005F4402">
      <w:pPr>
        <w:pStyle w:val="XMLFragment"/>
      </w:pPr>
      <w:r>
        <w:t xml:space="preserve">        &lt;templateId root='</w:t>
      </w:r>
      <w:r>
        <w:rPr>
          <w:rStyle w:val="Hyperlink"/>
        </w:rPr>
        <w:t>1.3.6.1.4.1.19376.1.5.3.1.1.21.2.9</w:t>
      </w:r>
      <w:r>
        <w:t>'/&gt;</w:t>
      </w:r>
    </w:p>
    <w:p w:rsidR="005F4402" w:rsidRDefault="005F4402">
      <w:pPr>
        <w:pStyle w:val="XMLFragment"/>
      </w:pPr>
      <w:r>
        <w:t xml:space="preserve">        &lt;!-- Required Event Outcomes Section content --&gt;</w:t>
      </w:r>
    </w:p>
    <w:p w:rsidR="005F4402" w:rsidRDefault="005F4402">
      <w:pPr>
        <w:pStyle w:val="XMLFragment"/>
      </w:pPr>
      <w:r>
        <w:t xml:space="preserve">      &lt;/section&gt;</w:t>
      </w:r>
    </w:p>
    <w:p w:rsidR="005F4402" w:rsidRDefault="005F4402">
      <w:pPr>
        <w:pStyle w:val="XMLFragment"/>
      </w:pPr>
      <w:r>
        <w:t xml:space="preserve">    &lt;/component&gt;</w:t>
      </w:r>
    </w:p>
    <w:p w:rsidR="005F4402" w:rsidRDefault="005F4402">
      <w:pPr>
        <w:pStyle w:val="XMLFragment"/>
      </w:pPr>
      <w:r>
        <w:t xml:space="preserve">  &lt;/strucuredBody&gt;&lt;/component&gt;</w:t>
      </w:r>
    </w:p>
    <w:p w:rsidR="005F4402" w:rsidRDefault="005F4402">
      <w:pPr>
        <w:pStyle w:val="XMLFragment"/>
      </w:pPr>
      <w:r>
        <w:t>&lt;/ClinicalDocument&gt;</w:t>
      </w:r>
    </w:p>
    <w:p w:rsidR="005F4402" w:rsidRDefault="005F4402">
      <w:pPr>
        <w:pStyle w:val="FigureTitle"/>
      </w:pPr>
      <w:r>
        <w:t xml:space="preserve">Figure </w:t>
      </w:r>
      <w:del w:id="1012" w:author="tsoutherland" w:date="2010-08-03T01:21:00Z">
        <w:r w:rsidR="00492F99" w:rsidDel="006C556E">
          <w:fldChar w:fldCharType="begin"/>
        </w:r>
        <w:r w:rsidR="00190AE0" w:rsidDel="006C556E">
          <w:delInstrText xml:space="preserve"> STYLEREF 2 \s </w:delInstrText>
        </w:r>
        <w:r w:rsidR="00492F99" w:rsidDel="006C556E">
          <w:fldChar w:fldCharType="separate"/>
        </w:r>
        <w:r w:rsidR="009477B4" w:rsidDel="006C556E">
          <w:delText>0</w:delText>
        </w:r>
        <w:r w:rsidR="00492F99" w:rsidDel="006C556E">
          <w:fldChar w:fldCharType="end"/>
        </w:r>
      </w:del>
      <w:ins w:id="1013" w:author="tsoutherland" w:date="2010-08-03T01:21:00Z">
        <w:r w:rsidR="006C556E">
          <w:t>6.3</w:t>
        </w:r>
      </w:ins>
      <w:r>
        <w:t>.1.C.5</w:t>
      </w:r>
      <w:r>
        <w:noBreakHyphen/>
        <w:t>1 Sample Maternal Discharge Summary Document</w:t>
      </w:r>
    </w:p>
    <w:p w:rsidR="005F4402" w:rsidRDefault="005F4402">
      <w:pPr>
        <w:pStyle w:val="BodyText"/>
      </w:pPr>
    </w:p>
    <w:sectPr w:rsidR="005F4402" w:rsidSect="00EF3829">
      <w:headerReference w:type="default" r:id="rId38"/>
      <w:footerReference w:type="even" r:id="rId39"/>
      <w:footerReference w:type="default" r:id="rId40"/>
      <w:footerReference w:type="first" r:id="rId41"/>
      <w:pgSz w:w="12240" w:h="15840" w:code="1"/>
      <w:pgMar w:top="1440" w:right="1080" w:bottom="1440" w:left="1800" w:header="720" w:footer="720" w:gutter="0"/>
      <w:lnNumType w:countBy="5" w:restart="continuous"/>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6" w:author="jamillar" w:date="2010-08-02T06:39:00Z" w:initials="j">
    <w:p w:rsidR="00665C4E" w:rsidRDefault="00665C4E" w:rsidP="00924079">
      <w:pPr>
        <w:pStyle w:val="CommentText"/>
      </w:pPr>
      <w:r>
        <w:rPr>
          <w:rStyle w:val="CommentReference"/>
        </w:rPr>
        <w:annotationRef/>
      </w:r>
      <w:r>
        <w:t xml:space="preserve">Deleted Medications section as I do not believe this is needed in LDHP as we already have a section for medication history on admission.  This should cover what is needed here since this is an H&amp;P.  </w:t>
      </w:r>
    </w:p>
    <w:p w:rsidR="00665C4E" w:rsidRDefault="00665C4E">
      <w:pPr>
        <w:pStyle w:val="CommentText"/>
      </w:pPr>
    </w:p>
  </w:comment>
  <w:comment w:id="187" w:author="jamillar" w:date="2010-08-02T06:39:00Z" w:initials="j">
    <w:p w:rsidR="00665C4E" w:rsidRDefault="00665C4E" w:rsidP="00F67755">
      <w:pPr>
        <w:pStyle w:val="CommentText"/>
      </w:pPr>
      <w:r>
        <w:rPr>
          <w:rStyle w:val="CommentReference"/>
        </w:rPr>
        <w:annotationRef/>
      </w:r>
      <w:r>
        <w:t>Estimated Blood Loss, Labor and Delivery Events and Newborn Delivery Events sections are included in Vol. 2 but were not included in Vol. 1.  I am not certain these should be in the   LDHP profile.  We do need to account for their past pregnancy history however this is included in the section “pregnancy history” already found in Vol. 1 and 2.</w:t>
      </w:r>
    </w:p>
    <w:p w:rsidR="00665C4E" w:rsidRDefault="00665C4E">
      <w:pPr>
        <w:pStyle w:val="CommentText"/>
      </w:pPr>
    </w:p>
  </w:comment>
  <w:comment w:id="224" w:author="jamillar" w:date="2010-08-02T06:39:00Z" w:initials="j">
    <w:p w:rsidR="00665C4E" w:rsidRDefault="00665C4E">
      <w:pPr>
        <w:pStyle w:val="CommentText"/>
      </w:pPr>
      <w:r>
        <w:rPr>
          <w:rStyle w:val="CommentReference"/>
        </w:rPr>
        <w:annotationRef/>
      </w:r>
      <w:r>
        <w:t xml:space="preserve">This template section description and template ID point to Treatment plan and it’s </w:t>
      </w:r>
      <w:proofErr w:type="spellStart"/>
      <w:r>
        <w:t>assoc</w:t>
      </w:r>
      <w:proofErr w:type="spellEnd"/>
      <w:r>
        <w:t xml:space="preserve"> LOINC code.  Tone </w:t>
      </w:r>
      <w:proofErr w:type="spellStart"/>
      <w:r>
        <w:t>faciliatated</w:t>
      </w:r>
      <w:proofErr w:type="spellEnd"/>
      <w:r>
        <w:t xml:space="preserve"> CP for this with correct LOINC code. Vote held 07/30/2010. Need discharge disposition documented.  (TJC).  Possible options for mom’s </w:t>
      </w:r>
      <w:r w:rsidRPr="002C7C42">
        <w:t xml:space="preserve">Undelivered, Delivered; Left Against Medical Advice; </w:t>
      </w:r>
      <w:r>
        <w:t xml:space="preserve">Left Without Treatment; </w:t>
      </w:r>
      <w:r w:rsidRPr="002C7C42">
        <w:t>Maternal Death; Transferred to another facility; Discharge to home</w:t>
      </w:r>
      <w:r>
        <w:t xml:space="preserve">. </w:t>
      </w:r>
    </w:p>
  </w:comment>
  <w:comment w:id="225" w:author="tsoutherland" w:date="2010-08-02T06:39:00Z" w:initials="ts">
    <w:p w:rsidR="00665C4E" w:rsidRDefault="00665C4E">
      <w:pPr>
        <w:pStyle w:val="CommentText"/>
      </w:pPr>
      <w:r>
        <w:rPr>
          <w:rStyle w:val="CommentReference"/>
        </w:rPr>
        <w:annotationRef/>
      </w:r>
      <w:r>
        <w:t xml:space="preserve">These will be documented in </w:t>
      </w:r>
      <w:proofErr w:type="spellStart"/>
      <w:r>
        <w:t>vol</w:t>
      </w:r>
      <w:proofErr w:type="spellEnd"/>
      <w:r>
        <w:t xml:space="preserve"> 2 in the section specification</w:t>
      </w:r>
    </w:p>
  </w:comment>
  <w:comment w:id="226" w:author="jamillar" w:date="2010-08-02T06:39:00Z" w:initials="j">
    <w:p w:rsidR="00665C4E" w:rsidRDefault="00665C4E">
      <w:pPr>
        <w:pStyle w:val="CommentText"/>
      </w:pPr>
      <w:r>
        <w:rPr>
          <w:rStyle w:val="CommentReference"/>
        </w:rPr>
        <w:annotationRef/>
      </w:r>
      <w:r>
        <w:t>May need to add this additional description in the Social history observation. (CP??Needed)</w:t>
      </w:r>
    </w:p>
  </w:comment>
  <w:comment w:id="227" w:author="tsoutherland" w:date="2010-08-02T06:39:00Z" w:initials="ts">
    <w:p w:rsidR="00665C4E" w:rsidRDefault="00665C4E">
      <w:pPr>
        <w:pStyle w:val="CommentText"/>
      </w:pPr>
      <w:r>
        <w:rPr>
          <w:rStyle w:val="CommentReference"/>
        </w:rPr>
        <w:annotationRef/>
      </w:r>
      <w:r>
        <w:t>There is a general social history observation that will allow this to included.  It could be added to the current value set, but is not necessary.</w:t>
      </w:r>
    </w:p>
  </w:comment>
  <w:comment w:id="244" w:author="jamillar" w:date="2010-08-02T06:39:00Z" w:initials="j">
    <w:p w:rsidR="00665C4E" w:rsidRDefault="00665C4E">
      <w:pPr>
        <w:pStyle w:val="CommentText"/>
      </w:pPr>
      <w:r>
        <w:rPr>
          <w:rStyle w:val="CommentReference"/>
        </w:rPr>
        <w:annotationRef/>
      </w:r>
      <w:r>
        <w:t xml:space="preserve">The sections L&amp;D Events, NB Delivery Information and Estimated Blood Loss </w:t>
      </w:r>
      <w:proofErr w:type="gramStart"/>
      <w:r>
        <w:t>were  not</w:t>
      </w:r>
      <w:proofErr w:type="gramEnd"/>
      <w:r>
        <w:t xml:space="preserve"> included in Vol. 1 content so I deleted them from this table.  I do not believe these are appropriate sections for LDHP.</w:t>
      </w:r>
    </w:p>
  </w:comment>
  <w:comment w:id="245" w:author="jamillar" w:date="2010-08-02T06:39:00Z" w:initials="j">
    <w:p w:rsidR="00665C4E" w:rsidRDefault="00665C4E">
      <w:pPr>
        <w:pStyle w:val="CommentText"/>
      </w:pPr>
      <w:r>
        <w:rPr>
          <w:rStyle w:val="CommentReference"/>
        </w:rPr>
        <w:annotationRef/>
      </w:r>
      <w:r>
        <w:t>Do we need a section added for Demographics (Header Module)?</w:t>
      </w:r>
    </w:p>
  </w:comment>
  <w:comment w:id="246" w:author="tsoutherland" w:date="2010-08-02T06:39:00Z" w:initials="ts">
    <w:p w:rsidR="00665C4E" w:rsidRDefault="00665C4E">
      <w:pPr>
        <w:pStyle w:val="CommentText"/>
      </w:pPr>
      <w:r>
        <w:rPr>
          <w:rStyle w:val="CommentReference"/>
        </w:rPr>
        <w:annotationRef/>
      </w:r>
      <w:r>
        <w:t>Not sure – I’ll check other profiles and match to be consistent.</w:t>
      </w:r>
    </w:p>
  </w:comment>
  <w:comment w:id="247" w:author="tsoutherland" w:date="2010-08-02T21:46:00Z" w:initials="ts">
    <w:p w:rsidR="00665C4E" w:rsidRDefault="00665C4E">
      <w:pPr>
        <w:pStyle w:val="CommentText"/>
      </w:pPr>
      <w:r>
        <w:rPr>
          <w:rStyle w:val="CommentReference"/>
        </w:rPr>
        <w:annotationRef/>
      </w:r>
      <w:r>
        <w:t>Not listed in other profiles – header modules for obstetric care needs to be addressed in future work – could possibly be included here after that work is complete</w:t>
      </w:r>
    </w:p>
  </w:comment>
  <w:comment w:id="248" w:author="jamillar" w:date="2010-08-02T06:39:00Z" w:initials="j">
    <w:p w:rsidR="00665C4E" w:rsidRDefault="00665C4E">
      <w:pPr>
        <w:pStyle w:val="CommentText"/>
      </w:pPr>
      <w:r>
        <w:rPr>
          <w:rStyle w:val="CommentReference"/>
        </w:rPr>
        <w:annotationRef/>
      </w:r>
      <w:r>
        <w:t>Is there content missing here?</w:t>
      </w:r>
    </w:p>
  </w:comment>
  <w:comment w:id="249" w:author="tsoutherland" w:date="2010-08-02T06:39:00Z" w:initials="ts">
    <w:p w:rsidR="00665C4E" w:rsidRDefault="00665C4E">
      <w:pPr>
        <w:pStyle w:val="CommentText"/>
      </w:pPr>
      <w:r>
        <w:rPr>
          <w:rStyle w:val="CommentReference"/>
        </w:rPr>
        <w:annotationRef/>
      </w:r>
      <w:r>
        <w:t>Looks like it – I’ll look at old copies to see what I can find, or add appropriate wording.</w:t>
      </w:r>
    </w:p>
  </w:comment>
  <w:comment w:id="258" w:author="jamillar" w:date="2010-08-02T06:39:00Z" w:initials="j">
    <w:p w:rsidR="00665C4E" w:rsidRDefault="00665C4E">
      <w:pPr>
        <w:pStyle w:val="CommentText"/>
      </w:pPr>
      <w:r>
        <w:rPr>
          <w:rStyle w:val="CommentReference"/>
        </w:rPr>
        <w:annotationRef/>
      </w:r>
      <w:r>
        <w:t xml:space="preserve">Add Problems (Required) </w:t>
      </w:r>
      <w:r>
        <w:rPr>
          <w:rStyle w:val="apple-style-span"/>
          <w:szCs w:val="16"/>
        </w:rPr>
        <w:t>1.3.6.1.4.1.19376.1.5.3.1.3.</w:t>
      </w:r>
      <w:r>
        <w:t>6</w:t>
      </w:r>
    </w:p>
  </w:comment>
  <w:comment w:id="289" w:author="jamillar" w:date="2010-08-02T06:39:00Z" w:initials="j">
    <w:p w:rsidR="00665C4E" w:rsidRDefault="00665C4E">
      <w:pPr>
        <w:pStyle w:val="CommentText"/>
      </w:pPr>
      <w:r>
        <w:rPr>
          <w:rStyle w:val="CommentReference"/>
        </w:rPr>
        <w:annotationRef/>
      </w:r>
      <w:r>
        <w:t xml:space="preserve">Add Admission Medication History (Required) </w:t>
      </w:r>
      <w:r>
        <w:rPr>
          <w:rFonts w:eastAsia="Arial Unicode MS"/>
          <w:szCs w:val="18"/>
        </w:rPr>
        <w:t>1.3.6.1.4.1.19376.1.5.3.1.3.20</w:t>
      </w:r>
    </w:p>
  </w:comment>
  <w:comment w:id="293" w:author="jamillar" w:date="2010-08-02T06:39:00Z" w:initials="j">
    <w:p w:rsidR="00665C4E" w:rsidRDefault="00665C4E">
      <w:pPr>
        <w:pStyle w:val="CommentText"/>
      </w:pPr>
      <w:r>
        <w:rPr>
          <w:rStyle w:val="CommentReference"/>
        </w:rPr>
        <w:annotationRef/>
      </w:r>
      <w:r>
        <w:t xml:space="preserve">Add </w:t>
      </w:r>
    </w:p>
    <w:p w:rsidR="00665C4E" w:rsidRDefault="00665C4E">
      <w:pPr>
        <w:pStyle w:val="CommentText"/>
      </w:pPr>
      <w:r>
        <w:t>Prenatal Events (Required) 1.3.6.1.4.1.19376.1.5.3.1.1.21.2.2</w:t>
      </w:r>
    </w:p>
    <w:p w:rsidR="00665C4E" w:rsidRDefault="00665C4E">
      <w:pPr>
        <w:pStyle w:val="CommentText"/>
      </w:pPr>
    </w:p>
    <w:p w:rsidR="00665C4E" w:rsidRDefault="00665C4E">
      <w:pPr>
        <w:pStyle w:val="CommentText"/>
      </w:pPr>
      <w:r>
        <w:t>Prenatal Events: Coded Results (Required) 1.3.6.1.4.1.19376.1.5.3.1.3.28</w:t>
      </w:r>
    </w:p>
    <w:p w:rsidR="00665C4E" w:rsidRDefault="00665C4E">
      <w:pPr>
        <w:pStyle w:val="CommentText"/>
      </w:pPr>
    </w:p>
    <w:p w:rsidR="00665C4E" w:rsidRDefault="00665C4E">
      <w:pPr>
        <w:pStyle w:val="CommentText"/>
      </w:pPr>
      <w:r>
        <w:t>Estimated Delivery Date (Required) 1.3.6.1.4.1.19376.1.5.3.1.1.11.2.2.1</w:t>
      </w:r>
    </w:p>
    <w:p w:rsidR="00665C4E" w:rsidRDefault="00665C4E">
      <w:pPr>
        <w:pStyle w:val="CommentText"/>
      </w:pPr>
    </w:p>
    <w:p w:rsidR="00665C4E" w:rsidRDefault="00665C4E">
      <w:pPr>
        <w:pStyle w:val="CommentText"/>
      </w:pPr>
      <w:r>
        <w:t>Care Plan (Required if known)</w:t>
      </w:r>
    </w:p>
    <w:p w:rsidR="00665C4E" w:rsidRDefault="00665C4E">
      <w:pPr>
        <w:pStyle w:val="CommentText"/>
      </w:pPr>
      <w:r>
        <w:rPr>
          <w:rFonts w:eastAsia="Arial Unicode MS"/>
          <w:szCs w:val="18"/>
        </w:rPr>
        <w:t>1.3.6.1.4.1.19376.1.5.3.1.3.31</w:t>
      </w:r>
    </w:p>
  </w:comment>
  <w:comment w:id="370" w:author="jamillar" w:date="2010-08-02T06:39:00Z" w:initials="j">
    <w:p w:rsidR="00665C4E" w:rsidRDefault="00665C4E">
      <w:pPr>
        <w:pStyle w:val="CommentText"/>
      </w:pPr>
      <w:r>
        <w:rPr>
          <w:rStyle w:val="CommentReference"/>
        </w:rPr>
        <w:annotationRef/>
      </w:r>
      <w:r>
        <w:t xml:space="preserve">Do we need a section added for Demographics (Header Module)? </w:t>
      </w:r>
    </w:p>
  </w:comment>
  <w:comment w:id="371" w:author="jamillar" w:date="2010-08-02T06:39:00Z" w:initials="j">
    <w:p w:rsidR="00665C4E" w:rsidRDefault="00665C4E">
      <w:pPr>
        <w:pStyle w:val="CommentText"/>
      </w:pPr>
      <w:r>
        <w:rPr>
          <w:rStyle w:val="CommentReference"/>
        </w:rPr>
        <w:annotationRef/>
      </w:r>
      <w:r>
        <w:t>For all the new sections I added, I guessed on the Optionality. Please feel free to make any changes to these.</w:t>
      </w:r>
    </w:p>
  </w:comment>
  <w:comment w:id="378" w:author="jamillar" w:date="2010-08-02T06:39:00Z" w:initials="j">
    <w:p w:rsidR="00665C4E" w:rsidRDefault="00665C4E">
      <w:pPr>
        <w:pStyle w:val="CommentText"/>
      </w:pPr>
      <w:r>
        <w:rPr>
          <w:rStyle w:val="CommentReference"/>
        </w:rPr>
        <w:annotationRef/>
      </w:r>
      <w:r>
        <w:t>Added for MCH profile</w:t>
      </w:r>
    </w:p>
  </w:comment>
  <w:comment w:id="379" w:author="jamillar" w:date="2010-08-02T06:39:00Z" w:initials="j">
    <w:p w:rsidR="00665C4E" w:rsidRDefault="00665C4E">
      <w:pPr>
        <w:pStyle w:val="CommentText"/>
      </w:pPr>
      <w:r>
        <w:rPr>
          <w:rStyle w:val="CommentReference"/>
        </w:rPr>
        <w:annotationRef/>
      </w:r>
      <w:r>
        <w:t>Weight at delivery needed for QRPH MCH Profile.</w:t>
      </w:r>
    </w:p>
  </w:comment>
  <w:comment w:id="380" w:author="jamillar" w:date="2010-08-02T06:39:00Z" w:initials="j">
    <w:p w:rsidR="00665C4E" w:rsidRDefault="00665C4E">
      <w:pPr>
        <w:pStyle w:val="CommentText"/>
      </w:pPr>
      <w:r>
        <w:rPr>
          <w:rStyle w:val="CommentReference"/>
        </w:rPr>
        <w:annotationRef/>
      </w:r>
      <w:r>
        <w:t>Added route, timing and indication for MCH profile</w:t>
      </w:r>
    </w:p>
  </w:comment>
  <w:comment w:id="405" w:author="jamillar" w:date="2010-08-02T23:27:00Z" w:initials="j">
    <w:p w:rsidR="00ED2FEC" w:rsidRDefault="00ED2FEC" w:rsidP="00ED2FEC">
      <w:pPr>
        <w:pStyle w:val="CommentText"/>
      </w:pPr>
      <w:r>
        <w:rPr>
          <w:rStyle w:val="CommentReference"/>
        </w:rPr>
        <w:annotationRef/>
      </w:r>
      <w:r>
        <w:t xml:space="preserve">Add </w:t>
      </w:r>
    </w:p>
    <w:p w:rsidR="00ED2FEC" w:rsidRDefault="00ED2FEC" w:rsidP="00ED2FEC">
      <w:pPr>
        <w:pStyle w:val="CommentText"/>
      </w:pPr>
      <w:r>
        <w:t xml:space="preserve">Pain Assessment Panel (Required) </w:t>
      </w:r>
    </w:p>
    <w:p w:rsidR="00ED2FEC" w:rsidRPr="00457E6E" w:rsidRDefault="00ED2FEC" w:rsidP="00ED2FEC">
      <w:pPr>
        <w:rPr>
          <w:color w:val="000000"/>
          <w:sz w:val="18"/>
          <w:szCs w:val="18"/>
        </w:rPr>
      </w:pPr>
      <w:r w:rsidRPr="00457E6E">
        <w:rPr>
          <w:color w:val="000000"/>
          <w:sz w:val="18"/>
          <w:szCs w:val="18"/>
        </w:rPr>
        <w:t>1.3.6.1.4.1.19376.1.5.3.1.1.20.2.4</w:t>
      </w:r>
    </w:p>
    <w:p w:rsidR="00ED2FEC" w:rsidRDefault="00ED2FEC" w:rsidP="00ED2FEC">
      <w:pPr>
        <w:pStyle w:val="CommentText"/>
      </w:pPr>
    </w:p>
  </w:comment>
  <w:comment w:id="421" w:author="jamillar" w:date="2010-08-02T06:39:00Z" w:initials="j">
    <w:p w:rsidR="00665C4E" w:rsidRDefault="00665C4E">
      <w:pPr>
        <w:pStyle w:val="CommentText"/>
      </w:pPr>
      <w:r>
        <w:rPr>
          <w:rStyle w:val="CommentReference"/>
        </w:rPr>
        <w:annotationRef/>
      </w:r>
      <w:r>
        <w:t xml:space="preserve">Add </w:t>
      </w:r>
    </w:p>
    <w:p w:rsidR="00665C4E" w:rsidRDefault="00665C4E">
      <w:pPr>
        <w:pStyle w:val="CommentText"/>
      </w:pPr>
      <w:r>
        <w:t xml:space="preserve">Pain Assessment Panel (Required) </w:t>
      </w:r>
    </w:p>
    <w:p w:rsidR="00665C4E" w:rsidRPr="00457E6E" w:rsidRDefault="00665C4E" w:rsidP="004F2251">
      <w:pPr>
        <w:rPr>
          <w:color w:val="000000"/>
          <w:sz w:val="18"/>
          <w:szCs w:val="18"/>
        </w:rPr>
      </w:pPr>
      <w:r w:rsidRPr="00457E6E">
        <w:rPr>
          <w:color w:val="000000"/>
          <w:sz w:val="18"/>
          <w:szCs w:val="18"/>
        </w:rPr>
        <w:t>1.3.6.1.4.1.19376.1.5.3.1.1.20.2.4</w:t>
      </w:r>
    </w:p>
    <w:p w:rsidR="00665C4E" w:rsidRDefault="00665C4E">
      <w:pPr>
        <w:pStyle w:val="CommentText"/>
      </w:pPr>
    </w:p>
  </w:comment>
  <w:comment w:id="424" w:author="jamillar" w:date="2010-08-02T23:29:00Z" w:initials="j">
    <w:p w:rsidR="00ED2FEC" w:rsidRDefault="00ED2FEC" w:rsidP="00ED2FEC">
      <w:pPr>
        <w:pStyle w:val="CommentText"/>
      </w:pPr>
      <w:r>
        <w:rPr>
          <w:rStyle w:val="CommentReference"/>
        </w:rPr>
        <w:annotationRef/>
      </w:r>
      <w:r>
        <w:t>Move this text for Coded Antenatal Testing and Surveillance to line 610 above.</w:t>
      </w:r>
    </w:p>
  </w:comment>
  <w:comment w:id="431" w:author="jamillar" w:date="2010-08-02T23:29:00Z" w:initials="j">
    <w:p w:rsidR="00ED2FEC" w:rsidRDefault="00ED2FEC" w:rsidP="00ED2FEC">
      <w:pPr>
        <w:pStyle w:val="CommentText"/>
      </w:pPr>
      <w:r>
        <w:rPr>
          <w:rStyle w:val="CommentReference"/>
        </w:rPr>
        <w:annotationRef/>
      </w:r>
    </w:p>
    <w:p w:rsidR="00ED2FEC" w:rsidRDefault="00ED2FEC" w:rsidP="00ED2FEC">
      <w:pPr>
        <w:pStyle w:val="CommentText"/>
      </w:pPr>
      <w:r>
        <w:t>Add two additional sections specific to the Newborn (not sure how this should be represented since there is already an Intake and Output and Coded Results section in this table already for the mother.</w:t>
      </w:r>
    </w:p>
    <w:p w:rsidR="00ED2FEC" w:rsidRDefault="00ED2FEC" w:rsidP="00ED2FEC">
      <w:pPr>
        <w:pStyle w:val="CommentText"/>
      </w:pPr>
    </w:p>
    <w:p w:rsidR="00ED2FEC" w:rsidRDefault="00ED2FEC" w:rsidP="00ED2FEC">
      <w:pPr>
        <w:pStyle w:val="CommentText"/>
      </w:pPr>
      <w:r>
        <w:t>Intake and Output (Newborn) (Required if known)</w:t>
      </w:r>
    </w:p>
    <w:p w:rsidR="00ED2FEC" w:rsidRDefault="00ED2FEC" w:rsidP="00ED2FEC">
      <w:pPr>
        <w:pStyle w:val="CommentText"/>
      </w:pPr>
      <w:r w:rsidRPr="007F6516">
        <w:rPr>
          <w:rStyle w:val="apple-style-span"/>
          <w:color w:val="000000"/>
          <w:sz w:val="18"/>
          <w:szCs w:val="18"/>
        </w:rPr>
        <w:t>1.3.6.1.4.1.19376.1.5.3.1.1.20.2.3</w:t>
      </w:r>
    </w:p>
    <w:p w:rsidR="00ED2FEC" w:rsidRDefault="00ED2FEC" w:rsidP="00ED2FEC">
      <w:pPr>
        <w:pStyle w:val="CommentText"/>
      </w:pPr>
    </w:p>
    <w:p w:rsidR="00ED2FEC" w:rsidRDefault="00ED2FEC" w:rsidP="00ED2FEC">
      <w:pPr>
        <w:pStyle w:val="CommentText"/>
      </w:pPr>
      <w:r>
        <w:t>Coded Results (Newborn) (Required if known)</w:t>
      </w:r>
    </w:p>
    <w:p w:rsidR="00ED2FEC" w:rsidRDefault="00ED2FEC" w:rsidP="00ED2FEC">
      <w:pPr>
        <w:pStyle w:val="CommentText"/>
      </w:pPr>
      <w:r>
        <w:t>1.3.6.1.4.1.19376.1.5.3.1.3.28</w:t>
      </w:r>
    </w:p>
    <w:p w:rsidR="00ED2FEC" w:rsidRDefault="00ED2FEC" w:rsidP="00ED2FEC">
      <w:pPr>
        <w:pStyle w:val="CommentText"/>
      </w:pPr>
    </w:p>
  </w:comment>
  <w:comment w:id="433" w:author="jamillar" w:date="2010-08-02T06:39:00Z" w:initials="j">
    <w:p w:rsidR="00665C4E" w:rsidRDefault="00665C4E">
      <w:pPr>
        <w:pStyle w:val="CommentText"/>
      </w:pPr>
      <w:r>
        <w:rPr>
          <w:rStyle w:val="CommentReference"/>
        </w:rPr>
        <w:annotationRef/>
      </w:r>
      <w:r>
        <w:t>Move from Line 690 below</w:t>
      </w:r>
    </w:p>
    <w:p w:rsidR="00665C4E" w:rsidRDefault="00665C4E">
      <w:pPr>
        <w:pStyle w:val="CommentText"/>
      </w:pPr>
      <w:r>
        <w:t xml:space="preserve">Coded Antenatal Testing and Surveillance (Required if known) 1.3.6.1.4.1.19376.1.5.3.1.1.21.2.5.1 </w:t>
      </w:r>
    </w:p>
    <w:p w:rsidR="00665C4E" w:rsidRDefault="00665C4E">
      <w:pPr>
        <w:pStyle w:val="CommentText"/>
      </w:pPr>
    </w:p>
    <w:p w:rsidR="00665C4E" w:rsidRDefault="00665C4E">
      <w:pPr>
        <w:pStyle w:val="CommentText"/>
      </w:pPr>
      <w:r>
        <w:t xml:space="preserve">Do we need to add with Value </w:t>
      </w:r>
      <w:proofErr w:type="gramStart"/>
      <w:r>
        <w:t>Set  for</w:t>
      </w:r>
      <w:proofErr w:type="gramEnd"/>
      <w:r>
        <w:t xml:space="preserve"> this section 1.3.6.1.4.1.19376.1.5.3.1.1.21.3.10</w:t>
      </w:r>
    </w:p>
    <w:p w:rsidR="00665C4E" w:rsidRDefault="00665C4E">
      <w:pPr>
        <w:pStyle w:val="CommentText"/>
      </w:pPr>
      <w:r>
        <w:t>Or is that not needed here??</w:t>
      </w:r>
    </w:p>
  </w:comment>
  <w:comment w:id="434" w:author="tsoutherland" w:date="2010-08-02T22:13:00Z" w:initials="ts">
    <w:p w:rsidR="00665C4E" w:rsidRDefault="00665C4E">
      <w:pPr>
        <w:pStyle w:val="CommentText"/>
      </w:pPr>
      <w:r>
        <w:rPr>
          <w:rStyle w:val="CommentReference"/>
        </w:rPr>
        <w:annotationRef/>
      </w:r>
      <w:r>
        <w:t xml:space="preserve">Value set </w:t>
      </w:r>
      <w:proofErr w:type="spellStart"/>
      <w:r>
        <w:t>oids</w:t>
      </w:r>
      <w:proofErr w:type="spellEnd"/>
      <w:r>
        <w:t xml:space="preserve"> </w:t>
      </w:r>
      <w:r w:rsidR="000A5AF7">
        <w:t xml:space="preserve">do </w:t>
      </w:r>
      <w:r>
        <w:t xml:space="preserve">not </w:t>
      </w:r>
      <w:r w:rsidR="000A5AF7">
        <w:t xml:space="preserve">need to be </w:t>
      </w:r>
      <w:r>
        <w:t>in this sample</w:t>
      </w:r>
    </w:p>
  </w:comment>
  <w:comment w:id="447" w:author="jamillar" w:date="2010-08-02T06:39:00Z" w:initials="j">
    <w:p w:rsidR="00665C4E" w:rsidRDefault="00665C4E">
      <w:pPr>
        <w:pStyle w:val="CommentText"/>
      </w:pPr>
      <w:r>
        <w:rPr>
          <w:rStyle w:val="CommentReference"/>
        </w:rPr>
        <w:annotationRef/>
      </w:r>
      <w:r>
        <w:t>Add</w:t>
      </w:r>
    </w:p>
    <w:p w:rsidR="00665C4E" w:rsidRDefault="00665C4E">
      <w:pPr>
        <w:pStyle w:val="CommentText"/>
      </w:pPr>
      <w:r>
        <w:t>Problems (Required)</w:t>
      </w:r>
    </w:p>
    <w:p w:rsidR="00665C4E" w:rsidRDefault="00665C4E">
      <w:pPr>
        <w:pStyle w:val="CommentText"/>
      </w:pPr>
      <w:r>
        <w:t>1.3.6.1.4.1.19376.1.5.3.1.3.6</w:t>
      </w:r>
    </w:p>
  </w:comment>
  <w:comment w:id="450" w:author="jamillar" w:date="2010-08-02T23:32:00Z" w:initials="j">
    <w:p w:rsidR="00ED2FEC" w:rsidRDefault="00ED2FEC" w:rsidP="00ED2FEC">
      <w:pPr>
        <w:pStyle w:val="CommentText"/>
      </w:pPr>
      <w:r>
        <w:rPr>
          <w:rStyle w:val="CommentReference"/>
        </w:rPr>
        <w:annotationRef/>
      </w:r>
      <w:r>
        <w:t xml:space="preserve">Add </w:t>
      </w:r>
    </w:p>
    <w:p w:rsidR="00ED2FEC" w:rsidRDefault="00ED2FEC" w:rsidP="00ED2FEC">
      <w:pPr>
        <w:pStyle w:val="CommentText"/>
      </w:pPr>
      <w:r>
        <w:t>Intake and Output (Required if known)</w:t>
      </w:r>
    </w:p>
    <w:p w:rsidR="00ED2FEC" w:rsidRPr="00E81D42" w:rsidRDefault="00ED2FEC" w:rsidP="00ED2FEC">
      <w:pPr>
        <w:pStyle w:val="CommentText"/>
        <w:rPr>
          <w:rStyle w:val="apple-style-span"/>
          <w:color w:val="000000"/>
        </w:rPr>
      </w:pPr>
      <w:r w:rsidRPr="00E81D42">
        <w:rPr>
          <w:rStyle w:val="apple-style-span"/>
          <w:color w:val="000000"/>
        </w:rPr>
        <w:t>1.3.6.1.4.1.19376.1.5.3.1.1.20.2.3</w:t>
      </w:r>
    </w:p>
    <w:p w:rsidR="00ED2FEC" w:rsidRDefault="00ED2FEC" w:rsidP="00ED2FEC">
      <w:pPr>
        <w:pStyle w:val="CommentText"/>
        <w:rPr>
          <w:rStyle w:val="apple-style-span"/>
          <w:color w:val="000000"/>
        </w:rPr>
      </w:pPr>
    </w:p>
    <w:p w:rsidR="00ED2FEC" w:rsidRDefault="00ED2FEC" w:rsidP="00ED2FEC">
      <w:pPr>
        <w:pStyle w:val="CommentText"/>
        <w:rPr>
          <w:rStyle w:val="apple-style-span"/>
          <w:color w:val="000000"/>
        </w:rPr>
      </w:pPr>
      <w:r w:rsidRPr="00E81D42">
        <w:rPr>
          <w:rStyle w:val="apple-style-span"/>
          <w:color w:val="000000"/>
        </w:rPr>
        <w:t xml:space="preserve">Move Estimated </w:t>
      </w:r>
      <w:r>
        <w:rPr>
          <w:rStyle w:val="apple-style-span"/>
          <w:color w:val="000000"/>
        </w:rPr>
        <w:t>Blood Loss from line 685 below to this location after Intake and Output.</w:t>
      </w:r>
    </w:p>
    <w:p w:rsidR="00ED2FEC" w:rsidRDefault="00ED2FEC" w:rsidP="00ED2FEC">
      <w:pPr>
        <w:pStyle w:val="CommentText"/>
        <w:rPr>
          <w:rStyle w:val="apple-style-span"/>
          <w:color w:val="000000"/>
        </w:rPr>
      </w:pPr>
    </w:p>
    <w:p w:rsidR="00ED2FEC" w:rsidRDefault="00ED2FEC" w:rsidP="00ED2FEC">
      <w:pPr>
        <w:pStyle w:val="CommentText"/>
        <w:rPr>
          <w:rStyle w:val="apple-style-span"/>
          <w:color w:val="000000"/>
        </w:rPr>
      </w:pPr>
      <w:r>
        <w:rPr>
          <w:rStyle w:val="apple-style-span"/>
          <w:color w:val="000000"/>
        </w:rPr>
        <w:t xml:space="preserve">Add </w:t>
      </w:r>
    </w:p>
    <w:p w:rsidR="00ED2FEC" w:rsidRDefault="00ED2FEC" w:rsidP="00ED2FEC">
      <w:pPr>
        <w:pStyle w:val="CommentText"/>
        <w:rPr>
          <w:rStyle w:val="apple-style-span"/>
          <w:color w:val="000000"/>
        </w:rPr>
      </w:pPr>
      <w:r>
        <w:rPr>
          <w:rStyle w:val="apple-style-span"/>
          <w:color w:val="000000"/>
        </w:rPr>
        <w:t>Transfusion History (Required)</w:t>
      </w:r>
    </w:p>
    <w:p w:rsidR="00ED2FEC" w:rsidRDefault="00ED2FEC" w:rsidP="00ED2FEC">
      <w:pPr>
        <w:pStyle w:val="CommentText"/>
        <w:rPr>
          <w:rStyle w:val="apple-style-span"/>
          <w:color w:val="000000"/>
        </w:rPr>
      </w:pPr>
      <w:r>
        <w:rPr>
          <w:color w:val="000000"/>
          <w:szCs w:val="18"/>
        </w:rPr>
        <w:t>1.3.6.1.4.1.19376.1.5.3.1.1.9.12</w:t>
      </w:r>
    </w:p>
    <w:p w:rsidR="00ED2FEC" w:rsidRDefault="00ED2FEC" w:rsidP="00ED2FEC">
      <w:pPr>
        <w:pStyle w:val="CommentText"/>
        <w:rPr>
          <w:rStyle w:val="apple-style-span"/>
          <w:color w:val="000000"/>
        </w:rPr>
      </w:pPr>
    </w:p>
    <w:p w:rsidR="00ED2FEC" w:rsidRPr="00E81D42" w:rsidRDefault="00ED2FEC" w:rsidP="00ED2FEC">
      <w:pPr>
        <w:pStyle w:val="CommentText"/>
      </w:pPr>
    </w:p>
    <w:p w:rsidR="00ED2FEC" w:rsidRDefault="00ED2FEC" w:rsidP="00ED2FEC">
      <w:pPr>
        <w:pStyle w:val="CommentText"/>
      </w:pPr>
    </w:p>
  </w:comment>
  <w:comment w:id="463" w:author="jamillar" w:date="2010-08-02T23:37:00Z" w:initials="j">
    <w:p w:rsidR="00ED2FEC" w:rsidRDefault="00ED2FEC" w:rsidP="00ED2FEC">
      <w:pPr>
        <w:pStyle w:val="CommentText"/>
      </w:pPr>
      <w:r>
        <w:rPr>
          <w:rStyle w:val="CommentReference"/>
        </w:rPr>
        <w:annotationRef/>
      </w:r>
      <w:r>
        <w:t xml:space="preserve">Add </w:t>
      </w:r>
    </w:p>
    <w:p w:rsidR="00ED2FEC" w:rsidRDefault="00ED2FEC" w:rsidP="00ED2FEC">
      <w:pPr>
        <w:pStyle w:val="CommentText"/>
      </w:pPr>
      <w:r>
        <w:t>Intake and Output (Required if known)</w:t>
      </w:r>
    </w:p>
    <w:p w:rsidR="00ED2FEC" w:rsidRPr="00E81D42" w:rsidRDefault="00ED2FEC" w:rsidP="00ED2FEC">
      <w:pPr>
        <w:pStyle w:val="CommentText"/>
        <w:rPr>
          <w:rStyle w:val="apple-style-span"/>
          <w:color w:val="000000"/>
        </w:rPr>
      </w:pPr>
      <w:r w:rsidRPr="00E81D42">
        <w:rPr>
          <w:rStyle w:val="apple-style-span"/>
          <w:color w:val="000000"/>
        </w:rPr>
        <w:t>1.3.6.1.4.1.19376.1.5.3.1.1.20.2.3</w:t>
      </w:r>
    </w:p>
    <w:p w:rsidR="00ED2FEC" w:rsidRDefault="00ED2FEC" w:rsidP="00ED2FEC">
      <w:pPr>
        <w:pStyle w:val="CommentText"/>
        <w:rPr>
          <w:rStyle w:val="apple-style-span"/>
          <w:color w:val="000000"/>
        </w:rPr>
      </w:pPr>
    </w:p>
    <w:p w:rsidR="00ED2FEC" w:rsidRDefault="00ED2FEC" w:rsidP="00ED2FEC">
      <w:pPr>
        <w:pStyle w:val="CommentText"/>
        <w:rPr>
          <w:rStyle w:val="apple-style-span"/>
          <w:color w:val="000000"/>
        </w:rPr>
      </w:pPr>
      <w:r w:rsidRPr="00E81D42">
        <w:rPr>
          <w:rStyle w:val="apple-style-span"/>
          <w:color w:val="000000"/>
        </w:rPr>
        <w:t xml:space="preserve">Move Estimated </w:t>
      </w:r>
      <w:r>
        <w:rPr>
          <w:rStyle w:val="apple-style-span"/>
          <w:color w:val="000000"/>
        </w:rPr>
        <w:t>Blood Loss from line 685 below to this location after Intake and Output.</w:t>
      </w:r>
    </w:p>
    <w:p w:rsidR="00ED2FEC" w:rsidRDefault="00ED2FEC" w:rsidP="00ED2FEC">
      <w:pPr>
        <w:pStyle w:val="CommentText"/>
        <w:rPr>
          <w:rStyle w:val="apple-style-span"/>
          <w:color w:val="000000"/>
        </w:rPr>
      </w:pPr>
    </w:p>
    <w:p w:rsidR="00ED2FEC" w:rsidRDefault="00ED2FEC" w:rsidP="00ED2FEC">
      <w:pPr>
        <w:pStyle w:val="CommentText"/>
        <w:rPr>
          <w:rStyle w:val="apple-style-span"/>
          <w:color w:val="000000"/>
        </w:rPr>
      </w:pPr>
      <w:r>
        <w:rPr>
          <w:rStyle w:val="apple-style-span"/>
          <w:color w:val="000000"/>
        </w:rPr>
        <w:t xml:space="preserve">Add </w:t>
      </w:r>
    </w:p>
    <w:p w:rsidR="00ED2FEC" w:rsidRDefault="00ED2FEC" w:rsidP="00ED2FEC">
      <w:pPr>
        <w:pStyle w:val="CommentText"/>
        <w:rPr>
          <w:rStyle w:val="apple-style-span"/>
          <w:color w:val="000000"/>
        </w:rPr>
      </w:pPr>
      <w:r>
        <w:rPr>
          <w:rStyle w:val="apple-style-span"/>
          <w:color w:val="000000"/>
        </w:rPr>
        <w:t>Transfusion History (Required)</w:t>
      </w:r>
    </w:p>
    <w:p w:rsidR="00ED2FEC" w:rsidRDefault="00ED2FEC" w:rsidP="00ED2FEC">
      <w:pPr>
        <w:pStyle w:val="CommentText"/>
        <w:rPr>
          <w:rStyle w:val="apple-style-span"/>
          <w:color w:val="000000"/>
        </w:rPr>
      </w:pPr>
      <w:r>
        <w:rPr>
          <w:color w:val="000000"/>
          <w:szCs w:val="18"/>
        </w:rPr>
        <w:t>1.3.6.1.4.1.19376.1.5.3.1.1.9.12</w:t>
      </w:r>
    </w:p>
    <w:p w:rsidR="00ED2FEC" w:rsidRDefault="00ED2FEC" w:rsidP="00ED2FEC">
      <w:pPr>
        <w:pStyle w:val="CommentText"/>
        <w:rPr>
          <w:rStyle w:val="apple-style-span"/>
          <w:color w:val="000000"/>
        </w:rPr>
      </w:pPr>
    </w:p>
    <w:p w:rsidR="00ED2FEC" w:rsidRPr="00E81D42" w:rsidRDefault="00ED2FEC" w:rsidP="00ED2FEC">
      <w:pPr>
        <w:pStyle w:val="CommentText"/>
      </w:pPr>
    </w:p>
    <w:p w:rsidR="00ED2FEC" w:rsidRDefault="00ED2FEC" w:rsidP="00ED2FEC">
      <w:pPr>
        <w:pStyle w:val="CommentText"/>
      </w:pPr>
    </w:p>
  </w:comment>
  <w:comment w:id="478" w:author="jamillar" w:date="2010-08-02T23:41:00Z" w:initials="j">
    <w:p w:rsidR="002A1396" w:rsidRDefault="002A1396" w:rsidP="002A1396">
      <w:pPr>
        <w:pStyle w:val="CommentText"/>
      </w:pPr>
      <w:r>
        <w:rPr>
          <w:rStyle w:val="CommentReference"/>
        </w:rPr>
        <w:annotationRef/>
      </w:r>
      <w:r>
        <w:t>Add</w:t>
      </w:r>
    </w:p>
    <w:p w:rsidR="002A1396" w:rsidRDefault="002A1396" w:rsidP="002A1396">
      <w:pPr>
        <w:pStyle w:val="CommentText"/>
      </w:pPr>
    </w:p>
    <w:p w:rsidR="002A1396" w:rsidRDefault="002A1396" w:rsidP="002A1396">
      <w:pPr>
        <w:pStyle w:val="CommentText"/>
      </w:pPr>
      <w:r>
        <w:t>Newborn Delivery Information: Coded Physical Exam (Required if known)</w:t>
      </w:r>
    </w:p>
    <w:p w:rsidR="002A1396" w:rsidRDefault="002A1396" w:rsidP="002A1396">
      <w:pPr>
        <w:pStyle w:val="CommentText"/>
        <w:rPr>
          <w:rFonts w:eastAsia="Arial Unicode MS"/>
          <w:szCs w:val="18"/>
        </w:rPr>
      </w:pPr>
      <w:r>
        <w:rPr>
          <w:rFonts w:eastAsia="Arial Unicode MS"/>
          <w:szCs w:val="18"/>
        </w:rPr>
        <w:t>1.3.6.1.4.1.19376.1.5.3.1.1.9.15.1</w:t>
      </w:r>
    </w:p>
    <w:p w:rsidR="002A1396" w:rsidRDefault="002A1396" w:rsidP="002A1396">
      <w:pPr>
        <w:pStyle w:val="CommentText"/>
      </w:pPr>
    </w:p>
    <w:p w:rsidR="002A1396" w:rsidRDefault="002A1396" w:rsidP="002A1396">
      <w:pPr>
        <w:pStyle w:val="CommentText"/>
      </w:pPr>
      <w:r>
        <w:t>Newborn Delivery Information: Problems (Required if known)</w:t>
      </w:r>
    </w:p>
    <w:p w:rsidR="002A1396" w:rsidRDefault="002A1396" w:rsidP="002A1396">
      <w:pPr>
        <w:pStyle w:val="CommentText"/>
      </w:pPr>
      <w:r>
        <w:rPr>
          <w:rStyle w:val="Hyperlink"/>
          <w:rFonts w:eastAsia="Arial Unicode MS"/>
          <w:color w:val="auto"/>
          <w:szCs w:val="18"/>
          <w:u w:val="none"/>
        </w:rPr>
        <w:t>1.3.6.1.4.1.19376.1.5.3.1.3.6</w:t>
      </w:r>
    </w:p>
    <w:p w:rsidR="002A1396" w:rsidRDefault="002A1396" w:rsidP="002A1396">
      <w:pPr>
        <w:pStyle w:val="CommentText"/>
      </w:pPr>
    </w:p>
    <w:p w:rsidR="002A1396" w:rsidRDefault="002A1396" w:rsidP="002A1396">
      <w:pPr>
        <w:pStyle w:val="CommentText"/>
      </w:pPr>
      <w:r>
        <w:t>Newborn Delivery Information: Procedures and Interventions (Required if known)</w:t>
      </w:r>
    </w:p>
    <w:p w:rsidR="002A1396" w:rsidRDefault="002A1396" w:rsidP="002A1396">
      <w:pPr>
        <w:pStyle w:val="CommentText"/>
      </w:pPr>
      <w:r>
        <w:rPr>
          <w:rFonts w:eastAsia="Arial Unicode MS"/>
          <w:szCs w:val="18"/>
        </w:rPr>
        <w:t>1.3.6.1.4.1.19376.1.5.3.1.1.13.2.11</w:t>
      </w:r>
    </w:p>
    <w:p w:rsidR="002A1396" w:rsidRDefault="002A1396" w:rsidP="002A1396">
      <w:pPr>
        <w:pStyle w:val="CommentText"/>
      </w:pPr>
    </w:p>
    <w:p w:rsidR="002A1396" w:rsidRDefault="002A1396" w:rsidP="002A1396">
      <w:pPr>
        <w:pStyle w:val="CommentText"/>
      </w:pPr>
      <w:r>
        <w:t>Newborn Delivery Information: Medications Administered (Required if known)</w:t>
      </w:r>
    </w:p>
    <w:p w:rsidR="002A1396" w:rsidRDefault="002A1396" w:rsidP="002A1396">
      <w:pPr>
        <w:pStyle w:val="CommentText"/>
      </w:pPr>
      <w:r>
        <w:rPr>
          <w:rFonts w:eastAsia="Arial Unicode MS"/>
          <w:szCs w:val="18"/>
        </w:rPr>
        <w:t>1.3.6.1.4.1.19376.1.5.3.1.3.21</w:t>
      </w:r>
    </w:p>
    <w:p w:rsidR="002A1396" w:rsidRDefault="002A1396" w:rsidP="002A1396">
      <w:pPr>
        <w:pStyle w:val="CommentText"/>
      </w:pPr>
    </w:p>
    <w:p w:rsidR="002A1396" w:rsidRDefault="002A1396" w:rsidP="002A1396">
      <w:pPr>
        <w:pStyle w:val="CommentText"/>
      </w:pPr>
    </w:p>
    <w:p w:rsidR="002A1396" w:rsidRDefault="002A1396" w:rsidP="002A1396">
      <w:pPr>
        <w:pStyle w:val="CommentText"/>
      </w:pPr>
      <w:r>
        <w:t>Newborn Delivery Information: Event Outcomes (Required if known)</w:t>
      </w:r>
    </w:p>
    <w:p w:rsidR="002A1396" w:rsidRDefault="002A1396" w:rsidP="002A1396">
      <w:pPr>
        <w:pStyle w:val="CommentText"/>
        <w:rPr>
          <w:rFonts w:eastAsia="Arial Unicode MS"/>
          <w:szCs w:val="18"/>
        </w:rPr>
      </w:pPr>
      <w:r>
        <w:rPr>
          <w:rFonts w:eastAsia="Arial Unicode MS"/>
          <w:szCs w:val="18"/>
        </w:rPr>
        <w:t>1.3.6.1.4.1.19376.1.5.3.1.1.21.2.9</w:t>
      </w:r>
    </w:p>
    <w:p w:rsidR="002A1396" w:rsidRDefault="002A1396" w:rsidP="002A1396">
      <w:pPr>
        <w:pStyle w:val="CommentText"/>
      </w:pPr>
    </w:p>
  </w:comment>
  <w:comment w:id="480" w:author="jamillar" w:date="2010-08-02T23:41:00Z" w:initials="j">
    <w:p w:rsidR="002A1396" w:rsidRDefault="002A1396" w:rsidP="002A1396">
      <w:pPr>
        <w:pStyle w:val="CommentText"/>
      </w:pPr>
      <w:r>
        <w:rPr>
          <w:rStyle w:val="CommentReference"/>
        </w:rPr>
        <w:annotationRef/>
      </w:r>
      <w:r>
        <w:t>Move this text re: Estimated Blood Loss to inserts at line 665.</w:t>
      </w:r>
    </w:p>
  </w:comment>
  <w:comment w:id="487" w:author="jamillar" w:date="2010-08-02T23:41:00Z" w:initials="j">
    <w:p w:rsidR="002A1396" w:rsidRDefault="002A1396" w:rsidP="002A1396">
      <w:pPr>
        <w:pStyle w:val="CommentText"/>
      </w:pPr>
      <w:r>
        <w:rPr>
          <w:rStyle w:val="CommentReference"/>
        </w:rPr>
        <w:annotationRef/>
      </w:r>
      <w:r>
        <w:t>Add</w:t>
      </w:r>
    </w:p>
    <w:p w:rsidR="002A1396" w:rsidRDefault="002A1396" w:rsidP="002A1396">
      <w:pPr>
        <w:pStyle w:val="CommentText"/>
      </w:pPr>
    </w:p>
    <w:p w:rsidR="002A1396" w:rsidRDefault="002A1396" w:rsidP="002A1396">
      <w:pPr>
        <w:pStyle w:val="CommentText"/>
      </w:pPr>
      <w:r>
        <w:t>Newborn Delivery Information: Coded Physical Exam (Required if known)</w:t>
      </w:r>
    </w:p>
    <w:p w:rsidR="002A1396" w:rsidRDefault="002A1396" w:rsidP="002A1396">
      <w:pPr>
        <w:pStyle w:val="CommentText"/>
        <w:rPr>
          <w:rFonts w:eastAsia="Arial Unicode MS"/>
          <w:szCs w:val="18"/>
        </w:rPr>
      </w:pPr>
      <w:r>
        <w:rPr>
          <w:rFonts w:eastAsia="Arial Unicode MS"/>
          <w:szCs w:val="18"/>
        </w:rPr>
        <w:t>1.3.6.1.4.1.19376.1.5.3.1.1.9.15.1</w:t>
      </w:r>
    </w:p>
    <w:p w:rsidR="002A1396" w:rsidRDefault="002A1396" w:rsidP="002A1396">
      <w:pPr>
        <w:pStyle w:val="CommentText"/>
      </w:pPr>
    </w:p>
    <w:p w:rsidR="002A1396" w:rsidRDefault="002A1396" w:rsidP="002A1396">
      <w:pPr>
        <w:pStyle w:val="CommentText"/>
      </w:pPr>
      <w:r>
        <w:t>Newborn Delivery Information: Problems (Required if known)</w:t>
      </w:r>
    </w:p>
    <w:p w:rsidR="002A1396" w:rsidRDefault="002A1396" w:rsidP="002A1396">
      <w:pPr>
        <w:pStyle w:val="CommentText"/>
      </w:pPr>
      <w:r>
        <w:rPr>
          <w:rStyle w:val="Hyperlink"/>
          <w:rFonts w:eastAsia="Arial Unicode MS"/>
          <w:color w:val="auto"/>
          <w:szCs w:val="18"/>
          <w:u w:val="none"/>
        </w:rPr>
        <w:t>1.3.6.1.4.1.19376.1.5.3.1.3.6</w:t>
      </w:r>
    </w:p>
    <w:p w:rsidR="002A1396" w:rsidRDefault="002A1396" w:rsidP="002A1396">
      <w:pPr>
        <w:pStyle w:val="CommentText"/>
      </w:pPr>
    </w:p>
    <w:p w:rsidR="002A1396" w:rsidRDefault="002A1396" w:rsidP="002A1396">
      <w:pPr>
        <w:pStyle w:val="CommentText"/>
      </w:pPr>
      <w:r>
        <w:t>Newborn Delivery Information: Procedures and Interventions (Required if known)</w:t>
      </w:r>
    </w:p>
    <w:p w:rsidR="002A1396" w:rsidRDefault="002A1396" w:rsidP="002A1396">
      <w:pPr>
        <w:pStyle w:val="CommentText"/>
      </w:pPr>
      <w:r>
        <w:rPr>
          <w:rFonts w:eastAsia="Arial Unicode MS"/>
          <w:szCs w:val="18"/>
        </w:rPr>
        <w:t>1.3.6.1.4.1.19376.1.5.3.1.1.13.2.11</w:t>
      </w:r>
    </w:p>
    <w:p w:rsidR="002A1396" w:rsidRDefault="002A1396" w:rsidP="002A1396">
      <w:pPr>
        <w:pStyle w:val="CommentText"/>
      </w:pPr>
    </w:p>
    <w:p w:rsidR="002A1396" w:rsidRDefault="002A1396" w:rsidP="002A1396">
      <w:pPr>
        <w:pStyle w:val="CommentText"/>
      </w:pPr>
      <w:r>
        <w:t>Newborn Delivery Information: Medications Administered (Required if known)</w:t>
      </w:r>
    </w:p>
    <w:p w:rsidR="002A1396" w:rsidRDefault="002A1396" w:rsidP="002A1396">
      <w:pPr>
        <w:pStyle w:val="CommentText"/>
      </w:pPr>
      <w:r>
        <w:rPr>
          <w:rFonts w:eastAsia="Arial Unicode MS"/>
          <w:szCs w:val="18"/>
        </w:rPr>
        <w:t>1.3.6.1.4.1.19376.1.5.3.1.3.21</w:t>
      </w:r>
    </w:p>
    <w:p w:rsidR="002A1396" w:rsidRDefault="002A1396" w:rsidP="002A1396">
      <w:pPr>
        <w:pStyle w:val="CommentText"/>
      </w:pPr>
    </w:p>
    <w:p w:rsidR="002A1396" w:rsidRDefault="002A1396" w:rsidP="002A1396">
      <w:pPr>
        <w:pStyle w:val="CommentText"/>
      </w:pPr>
    </w:p>
    <w:p w:rsidR="002A1396" w:rsidRDefault="002A1396" w:rsidP="002A1396">
      <w:pPr>
        <w:pStyle w:val="CommentText"/>
      </w:pPr>
      <w:r>
        <w:t>Newborn Delivery Information: Event Outcomes (Required if known)</w:t>
      </w:r>
    </w:p>
    <w:p w:rsidR="002A1396" w:rsidRDefault="002A1396" w:rsidP="002A1396">
      <w:pPr>
        <w:pStyle w:val="CommentText"/>
        <w:rPr>
          <w:rFonts w:eastAsia="Arial Unicode MS"/>
          <w:szCs w:val="18"/>
        </w:rPr>
      </w:pPr>
      <w:r>
        <w:rPr>
          <w:rFonts w:eastAsia="Arial Unicode MS"/>
          <w:szCs w:val="18"/>
        </w:rPr>
        <w:t>1.3.6.1.4.1.19376.1.5.3.1.1.21.2.9</w:t>
      </w:r>
    </w:p>
    <w:p w:rsidR="002A1396" w:rsidRDefault="002A1396" w:rsidP="002A1396">
      <w:pPr>
        <w:pStyle w:val="CommentText"/>
      </w:pPr>
    </w:p>
  </w:comment>
  <w:comment w:id="490" w:author="jamillar" w:date="2010-08-02T23:41:00Z" w:initials="j">
    <w:p w:rsidR="002A1396" w:rsidRDefault="002A1396" w:rsidP="002A1396">
      <w:pPr>
        <w:pStyle w:val="CommentText"/>
      </w:pPr>
      <w:r>
        <w:rPr>
          <w:rStyle w:val="CommentReference"/>
        </w:rPr>
        <w:annotationRef/>
      </w:r>
      <w:r>
        <w:t>Move this text re: Estimated Blood Loss to inserts at line 665.</w:t>
      </w:r>
    </w:p>
  </w:comment>
  <w:comment w:id="499" w:author="jamillar" w:date="2010-08-02T06:39:00Z" w:initials="j">
    <w:p w:rsidR="00665C4E" w:rsidRDefault="00665C4E">
      <w:pPr>
        <w:pStyle w:val="CommentText"/>
      </w:pPr>
      <w:r>
        <w:rPr>
          <w:rStyle w:val="CommentReference"/>
        </w:rPr>
        <w:annotationRef/>
      </w:r>
      <w:r>
        <w:t xml:space="preserve">Add </w:t>
      </w:r>
    </w:p>
    <w:p w:rsidR="00665C4E" w:rsidRDefault="00665C4E">
      <w:pPr>
        <w:pStyle w:val="CommentText"/>
      </w:pPr>
      <w:r>
        <w:t>Intake and Output (Required if known)</w:t>
      </w:r>
    </w:p>
    <w:p w:rsidR="00665C4E" w:rsidRPr="00E81D42" w:rsidRDefault="00665C4E">
      <w:pPr>
        <w:pStyle w:val="CommentText"/>
        <w:rPr>
          <w:rStyle w:val="apple-style-span"/>
          <w:color w:val="000000"/>
        </w:rPr>
      </w:pPr>
      <w:r w:rsidRPr="00E81D42">
        <w:rPr>
          <w:rStyle w:val="apple-style-span"/>
          <w:color w:val="000000"/>
        </w:rPr>
        <w:t>1.3.6.1.4.1.19376.1.5.3.1.1.20.2.3</w:t>
      </w:r>
    </w:p>
    <w:p w:rsidR="00665C4E" w:rsidRDefault="00665C4E">
      <w:pPr>
        <w:pStyle w:val="CommentText"/>
        <w:rPr>
          <w:rStyle w:val="apple-style-span"/>
          <w:color w:val="000000"/>
        </w:rPr>
      </w:pPr>
    </w:p>
    <w:p w:rsidR="00665C4E" w:rsidRDefault="00665C4E">
      <w:pPr>
        <w:pStyle w:val="CommentText"/>
        <w:rPr>
          <w:rStyle w:val="apple-style-span"/>
          <w:color w:val="000000"/>
        </w:rPr>
      </w:pPr>
      <w:r w:rsidRPr="00E81D42">
        <w:rPr>
          <w:rStyle w:val="apple-style-span"/>
          <w:color w:val="000000"/>
        </w:rPr>
        <w:t xml:space="preserve">Move Estimated </w:t>
      </w:r>
      <w:r>
        <w:rPr>
          <w:rStyle w:val="apple-style-span"/>
          <w:color w:val="000000"/>
        </w:rPr>
        <w:t>Blood Loss from line 685 below to this location after Intake and Output.</w:t>
      </w:r>
    </w:p>
    <w:p w:rsidR="00665C4E" w:rsidRDefault="00665C4E">
      <w:pPr>
        <w:pStyle w:val="CommentText"/>
        <w:rPr>
          <w:rStyle w:val="apple-style-span"/>
          <w:color w:val="000000"/>
        </w:rPr>
      </w:pPr>
    </w:p>
    <w:p w:rsidR="00665C4E" w:rsidRDefault="00665C4E">
      <w:pPr>
        <w:pStyle w:val="CommentText"/>
        <w:rPr>
          <w:rStyle w:val="apple-style-span"/>
          <w:color w:val="000000"/>
        </w:rPr>
      </w:pPr>
      <w:r>
        <w:rPr>
          <w:rStyle w:val="apple-style-span"/>
          <w:color w:val="000000"/>
        </w:rPr>
        <w:t xml:space="preserve">Add </w:t>
      </w:r>
    </w:p>
    <w:p w:rsidR="00665C4E" w:rsidRDefault="00665C4E">
      <w:pPr>
        <w:pStyle w:val="CommentText"/>
        <w:rPr>
          <w:rStyle w:val="apple-style-span"/>
          <w:color w:val="000000"/>
        </w:rPr>
      </w:pPr>
      <w:r>
        <w:rPr>
          <w:rStyle w:val="apple-style-span"/>
          <w:color w:val="000000"/>
        </w:rPr>
        <w:t>Transfusion History (Required)</w:t>
      </w:r>
    </w:p>
    <w:p w:rsidR="00665C4E" w:rsidRDefault="00665C4E">
      <w:pPr>
        <w:pStyle w:val="CommentText"/>
        <w:rPr>
          <w:rStyle w:val="apple-style-span"/>
          <w:color w:val="000000"/>
        </w:rPr>
      </w:pPr>
      <w:r>
        <w:rPr>
          <w:color w:val="000000"/>
          <w:szCs w:val="18"/>
        </w:rPr>
        <w:t>1.3.6.1.4.1.19376.1.5.3.1.1.9.12</w:t>
      </w:r>
    </w:p>
    <w:p w:rsidR="00665C4E" w:rsidRDefault="00665C4E">
      <w:pPr>
        <w:pStyle w:val="CommentText"/>
        <w:rPr>
          <w:rStyle w:val="apple-style-span"/>
          <w:color w:val="000000"/>
        </w:rPr>
      </w:pPr>
    </w:p>
    <w:p w:rsidR="00665C4E" w:rsidRPr="00E81D42" w:rsidRDefault="00665C4E">
      <w:pPr>
        <w:pStyle w:val="CommentText"/>
      </w:pPr>
    </w:p>
    <w:p w:rsidR="00665C4E" w:rsidRDefault="00665C4E">
      <w:pPr>
        <w:pStyle w:val="CommentText"/>
      </w:pPr>
    </w:p>
  </w:comment>
  <w:comment w:id="500" w:author="jamillar" w:date="2010-08-02T06:39:00Z" w:initials="j">
    <w:p w:rsidR="00665C4E" w:rsidRDefault="00665C4E">
      <w:pPr>
        <w:pStyle w:val="CommentText"/>
      </w:pPr>
      <w:r>
        <w:rPr>
          <w:rStyle w:val="CommentReference"/>
        </w:rPr>
        <w:annotationRef/>
      </w:r>
      <w:r>
        <w:t>Add</w:t>
      </w:r>
    </w:p>
    <w:p w:rsidR="00665C4E" w:rsidRDefault="00665C4E">
      <w:pPr>
        <w:pStyle w:val="CommentText"/>
      </w:pPr>
    </w:p>
    <w:p w:rsidR="00665C4E" w:rsidRDefault="00665C4E">
      <w:pPr>
        <w:pStyle w:val="CommentText"/>
      </w:pPr>
      <w:r>
        <w:t>Labor and Delivery Events: Procedures and Interventions (Required if known)</w:t>
      </w:r>
    </w:p>
    <w:p w:rsidR="00665C4E" w:rsidRDefault="00665C4E">
      <w:pPr>
        <w:pStyle w:val="CommentText"/>
      </w:pPr>
      <w:r>
        <w:rPr>
          <w:rFonts w:eastAsia="Arial Unicode MS"/>
          <w:szCs w:val="18"/>
        </w:rPr>
        <w:t>1.3.6.1.4.1.19376.1.5.3.1.1.13.2.11</w:t>
      </w:r>
    </w:p>
    <w:p w:rsidR="00665C4E" w:rsidRDefault="00665C4E">
      <w:pPr>
        <w:pStyle w:val="CommentText"/>
      </w:pPr>
    </w:p>
    <w:p w:rsidR="00665C4E" w:rsidRDefault="00665C4E">
      <w:pPr>
        <w:pStyle w:val="CommentText"/>
      </w:pPr>
      <w:r>
        <w:t>Labor and Delivery Events: Event Outcomes (Required if known)</w:t>
      </w:r>
    </w:p>
    <w:p w:rsidR="00665C4E" w:rsidRDefault="00665C4E">
      <w:pPr>
        <w:pStyle w:val="CommentText"/>
      </w:pPr>
      <w:r>
        <w:rPr>
          <w:rFonts w:eastAsia="Arial Unicode MS"/>
          <w:szCs w:val="18"/>
        </w:rPr>
        <w:t>1.3.6.1.4.1.19376.1.5.3.1.1.21.2.9</w:t>
      </w:r>
    </w:p>
    <w:p w:rsidR="00665C4E" w:rsidRDefault="00665C4E">
      <w:pPr>
        <w:pStyle w:val="CommentText"/>
      </w:pPr>
    </w:p>
    <w:p w:rsidR="00665C4E" w:rsidRDefault="00665C4E">
      <w:pPr>
        <w:pStyle w:val="CommentText"/>
      </w:pPr>
    </w:p>
  </w:comment>
  <w:comment w:id="503" w:author="jamillar" w:date="2010-08-02T06:39:00Z" w:initials="j">
    <w:p w:rsidR="00665C4E" w:rsidRDefault="00665C4E">
      <w:pPr>
        <w:pStyle w:val="CommentText"/>
      </w:pPr>
      <w:r>
        <w:rPr>
          <w:rStyle w:val="CommentReference"/>
        </w:rPr>
        <w:annotationRef/>
      </w:r>
      <w:r>
        <w:t>Add</w:t>
      </w:r>
    </w:p>
    <w:p w:rsidR="00665C4E" w:rsidRDefault="00665C4E">
      <w:pPr>
        <w:pStyle w:val="CommentText"/>
      </w:pPr>
    </w:p>
    <w:p w:rsidR="00665C4E" w:rsidRDefault="00665C4E">
      <w:pPr>
        <w:pStyle w:val="CommentText"/>
      </w:pPr>
      <w:r>
        <w:t>Newborn Delivery Information: Coded Physical Exam (Required if known)</w:t>
      </w:r>
    </w:p>
    <w:p w:rsidR="00665C4E" w:rsidRDefault="00665C4E">
      <w:pPr>
        <w:pStyle w:val="CommentText"/>
        <w:rPr>
          <w:rFonts w:eastAsia="Arial Unicode MS"/>
          <w:szCs w:val="18"/>
        </w:rPr>
      </w:pPr>
      <w:r>
        <w:rPr>
          <w:rFonts w:eastAsia="Arial Unicode MS"/>
          <w:szCs w:val="18"/>
        </w:rPr>
        <w:t>1.3.6.1.4.1.19376.1.5.3.1.1.9.15.1</w:t>
      </w:r>
    </w:p>
    <w:p w:rsidR="00665C4E" w:rsidRDefault="00665C4E">
      <w:pPr>
        <w:pStyle w:val="CommentText"/>
      </w:pPr>
    </w:p>
    <w:p w:rsidR="00665C4E" w:rsidRDefault="00665C4E">
      <w:pPr>
        <w:pStyle w:val="CommentText"/>
      </w:pPr>
      <w:r>
        <w:t>Newborn Delivery Information: Problems (Required if known)</w:t>
      </w:r>
    </w:p>
    <w:p w:rsidR="00665C4E" w:rsidRDefault="00665C4E">
      <w:pPr>
        <w:pStyle w:val="CommentText"/>
      </w:pPr>
      <w:r>
        <w:rPr>
          <w:rStyle w:val="Hyperlink"/>
          <w:rFonts w:eastAsia="Arial Unicode MS"/>
          <w:color w:val="auto"/>
          <w:szCs w:val="18"/>
          <w:u w:val="none"/>
        </w:rPr>
        <w:t>1.3.6.1.4.1.19376.1.5.3.1.3.6</w:t>
      </w:r>
    </w:p>
    <w:p w:rsidR="00665C4E" w:rsidRDefault="00665C4E">
      <w:pPr>
        <w:pStyle w:val="CommentText"/>
      </w:pPr>
    </w:p>
    <w:p w:rsidR="00665C4E" w:rsidRDefault="00665C4E">
      <w:pPr>
        <w:pStyle w:val="CommentText"/>
      </w:pPr>
      <w:r>
        <w:t>Newborn Delivery Information: Procedures and Interventions (Required if known)</w:t>
      </w:r>
    </w:p>
    <w:p w:rsidR="00665C4E" w:rsidRDefault="00665C4E">
      <w:pPr>
        <w:pStyle w:val="CommentText"/>
      </w:pPr>
      <w:r>
        <w:rPr>
          <w:rFonts w:eastAsia="Arial Unicode MS"/>
          <w:szCs w:val="18"/>
        </w:rPr>
        <w:t>1.3.6.1.4.1.19376.1.5.3.1.1.13.2.11</w:t>
      </w:r>
    </w:p>
    <w:p w:rsidR="00665C4E" w:rsidRDefault="00665C4E">
      <w:pPr>
        <w:pStyle w:val="CommentText"/>
      </w:pPr>
    </w:p>
    <w:p w:rsidR="00665C4E" w:rsidRDefault="00665C4E">
      <w:pPr>
        <w:pStyle w:val="CommentText"/>
      </w:pPr>
      <w:r>
        <w:t>Newborn Delivery Information: Medications Administered (Required if known)</w:t>
      </w:r>
    </w:p>
    <w:p w:rsidR="00665C4E" w:rsidRDefault="00665C4E">
      <w:pPr>
        <w:pStyle w:val="CommentText"/>
      </w:pPr>
      <w:r>
        <w:rPr>
          <w:rFonts w:eastAsia="Arial Unicode MS"/>
          <w:szCs w:val="18"/>
        </w:rPr>
        <w:t>1.3.6.1.4.1.19376.1.5.3.1.3.21</w:t>
      </w:r>
    </w:p>
    <w:p w:rsidR="00665C4E" w:rsidRDefault="00665C4E">
      <w:pPr>
        <w:pStyle w:val="CommentText"/>
      </w:pPr>
    </w:p>
    <w:p w:rsidR="00665C4E" w:rsidRDefault="00665C4E">
      <w:pPr>
        <w:pStyle w:val="CommentText"/>
      </w:pPr>
    </w:p>
    <w:p w:rsidR="00665C4E" w:rsidRDefault="00665C4E">
      <w:pPr>
        <w:pStyle w:val="CommentText"/>
      </w:pPr>
      <w:r>
        <w:t>Newborn Delivery Information: Event Outcomes (Required if known)</w:t>
      </w:r>
    </w:p>
    <w:p w:rsidR="00665C4E" w:rsidRDefault="00665C4E">
      <w:pPr>
        <w:pStyle w:val="CommentText"/>
        <w:rPr>
          <w:rFonts w:eastAsia="Arial Unicode MS"/>
          <w:szCs w:val="18"/>
        </w:rPr>
      </w:pPr>
      <w:r>
        <w:rPr>
          <w:rFonts w:eastAsia="Arial Unicode MS"/>
          <w:szCs w:val="18"/>
        </w:rPr>
        <w:t>1.3.6.1.4.1.19376.1.5.3.1.1.21.2.9</w:t>
      </w:r>
    </w:p>
    <w:p w:rsidR="00665C4E" w:rsidRDefault="00665C4E">
      <w:pPr>
        <w:pStyle w:val="CommentText"/>
      </w:pPr>
    </w:p>
  </w:comment>
  <w:comment w:id="505" w:author="jamillar" w:date="2010-08-02T06:39:00Z" w:initials="j">
    <w:p w:rsidR="00665C4E" w:rsidRDefault="00665C4E">
      <w:pPr>
        <w:pStyle w:val="CommentText"/>
      </w:pPr>
      <w:r>
        <w:rPr>
          <w:rStyle w:val="CommentReference"/>
        </w:rPr>
        <w:annotationRef/>
      </w:r>
      <w:r>
        <w:t>Move this text re: Estimated Blood Loss to inserts at line 665.</w:t>
      </w:r>
    </w:p>
  </w:comment>
  <w:comment w:id="512" w:author="jamillar" w:date="2010-08-02T06:39:00Z" w:initials="j">
    <w:p w:rsidR="00665C4E" w:rsidRDefault="00665C4E">
      <w:pPr>
        <w:pStyle w:val="CommentText"/>
      </w:pPr>
      <w:r>
        <w:rPr>
          <w:rStyle w:val="CommentReference"/>
        </w:rPr>
        <w:annotationRef/>
      </w:r>
      <w:r>
        <w:t>Move this text for Coded Antenatal Testing and Surveillance to line 610 above.</w:t>
      </w:r>
    </w:p>
  </w:comment>
  <w:comment w:id="518" w:author="jamillar" w:date="2010-08-02T06:39:00Z" w:initials="j">
    <w:p w:rsidR="00665C4E" w:rsidRDefault="00665C4E">
      <w:pPr>
        <w:pStyle w:val="CommentText"/>
      </w:pPr>
      <w:r>
        <w:rPr>
          <w:rStyle w:val="CommentReference"/>
        </w:rPr>
        <w:annotationRef/>
      </w:r>
    </w:p>
    <w:p w:rsidR="00665C4E" w:rsidRDefault="00665C4E">
      <w:pPr>
        <w:pStyle w:val="CommentText"/>
      </w:pPr>
      <w:r>
        <w:t>Add two additional sections specific to the Newborn (not sure how this should be represented since there is already an Intake and Output and Coded Results section in this table already for the mother.</w:t>
      </w:r>
    </w:p>
    <w:p w:rsidR="00665C4E" w:rsidRDefault="00665C4E">
      <w:pPr>
        <w:pStyle w:val="CommentText"/>
      </w:pPr>
    </w:p>
    <w:p w:rsidR="00665C4E" w:rsidRDefault="00665C4E">
      <w:pPr>
        <w:pStyle w:val="CommentText"/>
      </w:pPr>
      <w:r>
        <w:t>Intake and Output (Newborn) (Required if known)</w:t>
      </w:r>
    </w:p>
    <w:p w:rsidR="00665C4E" w:rsidRDefault="00665C4E">
      <w:pPr>
        <w:pStyle w:val="CommentText"/>
      </w:pPr>
      <w:r w:rsidRPr="007F6516">
        <w:rPr>
          <w:rStyle w:val="apple-style-span"/>
          <w:color w:val="000000"/>
          <w:sz w:val="18"/>
          <w:szCs w:val="18"/>
        </w:rPr>
        <w:t>1.3.6.1.4.1.19376.1.5.3.1.1.20.2.3</w:t>
      </w:r>
    </w:p>
    <w:p w:rsidR="00665C4E" w:rsidRDefault="00665C4E">
      <w:pPr>
        <w:pStyle w:val="CommentText"/>
      </w:pPr>
    </w:p>
    <w:p w:rsidR="00665C4E" w:rsidRDefault="00665C4E">
      <w:pPr>
        <w:pStyle w:val="CommentText"/>
      </w:pPr>
      <w:r>
        <w:t>Coded Results (Newborn) (Required if known)</w:t>
      </w:r>
    </w:p>
    <w:p w:rsidR="00665C4E" w:rsidRDefault="00665C4E">
      <w:pPr>
        <w:pStyle w:val="CommentText"/>
      </w:pPr>
      <w:r>
        <w:t>1.3.6.1.4.1.19376.1.5.3.1.3.28</w:t>
      </w:r>
    </w:p>
    <w:p w:rsidR="00665C4E" w:rsidRDefault="00665C4E">
      <w:pPr>
        <w:pStyle w:val="CommentText"/>
      </w:pPr>
    </w:p>
  </w:comment>
  <w:comment w:id="534" w:author="jamillar" w:date="2010-08-02T06:39:00Z" w:initials="j">
    <w:p w:rsidR="00665C4E" w:rsidRDefault="00665C4E">
      <w:pPr>
        <w:pStyle w:val="CommentText"/>
      </w:pPr>
      <w:r>
        <w:rPr>
          <w:rStyle w:val="CommentReference"/>
        </w:rPr>
        <w:annotationRef/>
      </w:r>
      <w:r>
        <w:t>History of Past Illness was included in this table, however the section did not appear in Vol. 1 Table Z.7-1.  I deleted the section from this table.</w:t>
      </w:r>
    </w:p>
  </w:comment>
  <w:comment w:id="535" w:author="jamillar" w:date="2010-08-02T06:39:00Z" w:initials="j">
    <w:p w:rsidR="00665C4E" w:rsidRDefault="00665C4E" w:rsidP="00D209DA">
      <w:pPr>
        <w:pStyle w:val="CommentText"/>
      </w:pPr>
      <w:r>
        <w:rPr>
          <w:rStyle w:val="CommentReference"/>
        </w:rPr>
        <w:annotationRef/>
      </w:r>
      <w:r>
        <w:t xml:space="preserve">Do we need a section for the header information in Vol. 2 also?  </w:t>
      </w:r>
      <w:proofErr w:type="gramStart"/>
      <w:r>
        <w:t>e.g</w:t>
      </w:r>
      <w:proofErr w:type="gramEnd"/>
      <w:r>
        <w:t xml:space="preserve">. demographics and discharge date/time included in </w:t>
      </w:r>
      <w:proofErr w:type="spellStart"/>
      <w:r>
        <w:t>Vol</w:t>
      </w:r>
      <w:proofErr w:type="spellEnd"/>
      <w:r>
        <w:t xml:space="preserve"> 1</w:t>
      </w:r>
    </w:p>
    <w:p w:rsidR="00665C4E" w:rsidRDefault="00665C4E">
      <w:pPr>
        <w:pStyle w:val="CommentText"/>
      </w:pPr>
    </w:p>
  </w:comment>
  <w:comment w:id="536" w:author="tsoutherland" w:date="2010-08-02T06:39:00Z" w:initials="ts">
    <w:p w:rsidR="00665C4E" w:rsidRDefault="00665C4E">
      <w:pPr>
        <w:pStyle w:val="CommentText"/>
      </w:pPr>
      <w:r>
        <w:rPr>
          <w:rStyle w:val="CommentReference"/>
        </w:rPr>
        <w:annotationRef/>
      </w:r>
      <w:r>
        <w:t>Maybe will check against other profiles and stay consistent</w:t>
      </w:r>
    </w:p>
  </w:comment>
  <w:comment w:id="540" w:author="jamillar" w:date="2010-08-02T06:39:00Z" w:initials="j">
    <w:p w:rsidR="00665C4E" w:rsidRDefault="00665C4E" w:rsidP="002D1E24">
      <w:pPr>
        <w:pStyle w:val="CommentText"/>
      </w:pPr>
      <w:r>
        <w:rPr>
          <w:rStyle w:val="CommentReference"/>
        </w:rPr>
        <w:annotationRef/>
      </w:r>
      <w:r>
        <w:t>We discussed at face-to-face and determined that problems was the appropriate place to record complications.</w:t>
      </w:r>
      <w:r w:rsidRPr="002D1E24">
        <w:t xml:space="preserve"> </w:t>
      </w:r>
      <w:r>
        <w:t xml:space="preserve">However, the Event Outcomes section also seems to cover complications “This section shall include a narrative description of the outcomes following a procedure, an intervention or a problem during the post-partum period of the hospitalization.”  Thoughts?? </w:t>
      </w:r>
    </w:p>
    <w:p w:rsidR="00665C4E" w:rsidRDefault="00665C4E">
      <w:pPr>
        <w:pStyle w:val="CommentText"/>
      </w:pPr>
    </w:p>
  </w:comment>
  <w:comment w:id="541" w:author="jamillar" w:date="2010-08-02T06:39:00Z" w:initials="j">
    <w:p w:rsidR="00665C4E" w:rsidRDefault="00665C4E">
      <w:pPr>
        <w:pStyle w:val="CommentText"/>
      </w:pPr>
      <w:r>
        <w:rPr>
          <w:rStyle w:val="CommentReference"/>
        </w:rPr>
        <w:annotationRef/>
      </w:r>
      <w:r>
        <w:t>Re-titled this section since coded results is a subsection in Postpartum Treatment Section (had been stand alone “coded results” before.</w:t>
      </w:r>
    </w:p>
  </w:comment>
  <w:comment w:id="544" w:author="jamillar" w:date="2010-08-02T06:39:00Z" w:initials="j">
    <w:p w:rsidR="00665C4E" w:rsidRDefault="00665C4E" w:rsidP="00427797">
      <w:pPr>
        <w:pStyle w:val="CommentText"/>
      </w:pPr>
      <w:r>
        <w:rPr>
          <w:rStyle w:val="CommentReference"/>
        </w:rPr>
        <w:annotationRef/>
      </w:r>
      <w:r>
        <w:t>How should this be handled?  Not sure this is appropriate for Vol. 2</w:t>
      </w:r>
    </w:p>
  </w:comment>
  <w:comment w:id="545" w:author="tsoutherland" w:date="2010-08-02T06:39:00Z" w:initials="ts">
    <w:p w:rsidR="00665C4E" w:rsidRDefault="00665C4E">
      <w:pPr>
        <w:pStyle w:val="CommentText"/>
      </w:pPr>
      <w:r>
        <w:rPr>
          <w:rStyle w:val="CommentReference"/>
        </w:rPr>
        <w:annotationRef/>
      </w:r>
      <w:r>
        <w:t xml:space="preserve">I do not think we make specific reference to NDS in the section title here – let’s let the workflow profile(s) address the grouping (as we discussed at f2f).  </w:t>
      </w:r>
      <w:proofErr w:type="gramStart"/>
      <w:r>
        <w:t>however</w:t>
      </w:r>
      <w:proofErr w:type="gramEnd"/>
      <w:r>
        <w:t xml:space="preserve"> we could include a Header Module in this part and mention something about the possibility of data coming from NDS.  Thoughts?</w:t>
      </w:r>
    </w:p>
  </w:comment>
  <w:comment w:id="548" w:author="jamillar" w:date="2010-08-03T00:59:00Z" w:initials="j">
    <w:p w:rsidR="00864695" w:rsidRDefault="00864695" w:rsidP="00864695">
      <w:pPr>
        <w:pStyle w:val="CommentText"/>
      </w:pPr>
      <w:r>
        <w:rPr>
          <w:rStyle w:val="CommentReference"/>
        </w:rPr>
        <w:annotationRef/>
      </w:r>
      <w:r>
        <w:t>Add/Move sections:</w:t>
      </w:r>
    </w:p>
    <w:p w:rsidR="00864695" w:rsidRDefault="00864695" w:rsidP="00864695">
      <w:pPr>
        <w:pStyle w:val="CommentText"/>
      </w:pPr>
    </w:p>
    <w:p w:rsidR="00864695" w:rsidRDefault="00864695" w:rsidP="00864695">
      <w:pPr>
        <w:pStyle w:val="CommentText"/>
      </w:pPr>
      <w:r>
        <w:t>Add</w:t>
      </w:r>
    </w:p>
    <w:p w:rsidR="00864695" w:rsidRDefault="00864695" w:rsidP="00864695">
      <w:pPr>
        <w:pStyle w:val="CommentText"/>
      </w:pPr>
      <w:r>
        <w:t>Hospital Admission Diagnosis (Required)</w:t>
      </w:r>
    </w:p>
    <w:p w:rsidR="00864695" w:rsidRDefault="00864695" w:rsidP="00864695">
      <w:pPr>
        <w:pStyle w:val="CommentText"/>
        <w:rPr>
          <w:color w:val="000000"/>
          <w:szCs w:val="18"/>
        </w:rPr>
      </w:pPr>
      <w:r>
        <w:rPr>
          <w:color w:val="000000"/>
          <w:szCs w:val="18"/>
        </w:rPr>
        <w:t>1.3.6.1.4.1.19376.1.5.3.1.3.3</w:t>
      </w:r>
    </w:p>
    <w:p w:rsidR="00864695" w:rsidRDefault="00864695" w:rsidP="00864695">
      <w:pPr>
        <w:pStyle w:val="CommentText"/>
      </w:pPr>
    </w:p>
    <w:p w:rsidR="00864695" w:rsidRDefault="00864695" w:rsidP="00864695">
      <w:pPr>
        <w:pStyle w:val="CommentText"/>
      </w:pPr>
      <w:r>
        <w:t xml:space="preserve">Move </w:t>
      </w:r>
    </w:p>
    <w:p w:rsidR="00864695" w:rsidRDefault="00864695" w:rsidP="00864695">
      <w:pPr>
        <w:pStyle w:val="CommentText"/>
      </w:pPr>
      <w:r>
        <w:t xml:space="preserve">Discharge Diagnosis (Required) here from Line </w:t>
      </w:r>
      <w:proofErr w:type="gramStart"/>
      <w:r>
        <w:t>766  below</w:t>
      </w:r>
      <w:proofErr w:type="gramEnd"/>
    </w:p>
    <w:p w:rsidR="00864695" w:rsidRDefault="00864695" w:rsidP="00864695">
      <w:pPr>
        <w:pStyle w:val="CommentText"/>
      </w:pPr>
    </w:p>
    <w:p w:rsidR="00864695" w:rsidRDefault="00864695" w:rsidP="00864695">
      <w:pPr>
        <w:pStyle w:val="CommentText"/>
      </w:pPr>
      <w:r>
        <w:t xml:space="preserve">Add </w:t>
      </w:r>
    </w:p>
    <w:p w:rsidR="00864695" w:rsidRDefault="00864695" w:rsidP="00864695">
      <w:pPr>
        <w:pStyle w:val="CommentText"/>
      </w:pPr>
      <w:r>
        <w:t xml:space="preserve">Discharge Disposition (Required) </w:t>
      </w:r>
    </w:p>
    <w:p w:rsidR="00864695" w:rsidRDefault="00864695" w:rsidP="00864695">
      <w:pPr>
        <w:pStyle w:val="CommentText"/>
      </w:pPr>
      <w:r>
        <w:t>1.3.6.1.4.1.19376.1.5.3.1.3.32</w:t>
      </w:r>
    </w:p>
    <w:p w:rsidR="00864695" w:rsidRDefault="00864695" w:rsidP="00864695">
      <w:pPr>
        <w:pStyle w:val="CommentText"/>
      </w:pPr>
    </w:p>
    <w:p w:rsidR="00864695" w:rsidRDefault="00864695" w:rsidP="00864695">
      <w:pPr>
        <w:pStyle w:val="CommentText"/>
      </w:pPr>
      <w:r>
        <w:t>Add</w:t>
      </w:r>
    </w:p>
    <w:p w:rsidR="00864695" w:rsidRDefault="00864695" w:rsidP="00864695">
      <w:pPr>
        <w:pStyle w:val="CommentText"/>
      </w:pPr>
      <w:r>
        <w:t>Transport Mode (Required if known)</w:t>
      </w:r>
    </w:p>
    <w:p w:rsidR="00864695" w:rsidRDefault="00864695" w:rsidP="00864695">
      <w:pPr>
        <w:pStyle w:val="CommentText"/>
      </w:pPr>
      <w:r>
        <w:t>1.3.6.1.4.1.19376.1.5.3.1.1.10.3.2</w:t>
      </w:r>
    </w:p>
    <w:p w:rsidR="00864695" w:rsidRDefault="00864695" w:rsidP="00864695">
      <w:pPr>
        <w:pStyle w:val="CommentText"/>
      </w:pPr>
    </w:p>
    <w:p w:rsidR="00864695" w:rsidRDefault="00864695" w:rsidP="00864695">
      <w:pPr>
        <w:pStyle w:val="CommentText"/>
      </w:pPr>
      <w:r>
        <w:t>Add</w:t>
      </w:r>
    </w:p>
    <w:p w:rsidR="00864695" w:rsidRDefault="00864695" w:rsidP="00864695">
      <w:pPr>
        <w:pStyle w:val="CommentText"/>
      </w:pPr>
      <w:r>
        <w:t>Discharge Status (Required if known) (this will be new section template and still needs LOINC code)</w:t>
      </w:r>
    </w:p>
    <w:p w:rsidR="00864695" w:rsidRDefault="00864695" w:rsidP="00864695">
      <w:pPr>
        <w:pStyle w:val="CommentText"/>
      </w:pPr>
    </w:p>
    <w:p w:rsidR="00864695" w:rsidRDefault="00864695" w:rsidP="00864695">
      <w:pPr>
        <w:pStyle w:val="CommentText"/>
      </w:pPr>
      <w:r>
        <w:t xml:space="preserve">Add </w:t>
      </w:r>
    </w:p>
    <w:p w:rsidR="00864695" w:rsidRDefault="00864695" w:rsidP="00864695">
      <w:pPr>
        <w:pStyle w:val="CommentText"/>
      </w:pPr>
      <w:r>
        <w:t>Allergies (Required)</w:t>
      </w:r>
    </w:p>
    <w:p w:rsidR="00864695" w:rsidRDefault="00864695" w:rsidP="00864695">
      <w:pPr>
        <w:pStyle w:val="CommentText"/>
      </w:pPr>
      <w:r>
        <w:t>1.3.6.1.4.1.19376.1.5.3.1.3.13</w:t>
      </w:r>
    </w:p>
    <w:p w:rsidR="00864695" w:rsidRDefault="00864695" w:rsidP="00864695">
      <w:pPr>
        <w:pStyle w:val="CommentText"/>
      </w:pPr>
    </w:p>
  </w:comment>
  <w:comment w:id="563" w:author="jamillar" w:date="2010-08-03T01:00:00Z" w:initials="j">
    <w:p w:rsidR="00864695" w:rsidRDefault="00864695" w:rsidP="00864695">
      <w:pPr>
        <w:pStyle w:val="CommentText"/>
      </w:pPr>
      <w:r>
        <w:rPr>
          <w:rStyle w:val="CommentReference"/>
        </w:rPr>
        <w:annotationRef/>
      </w:r>
      <w:r>
        <w:t>Add/Move sections:</w:t>
      </w:r>
    </w:p>
    <w:p w:rsidR="00864695" w:rsidRDefault="00864695" w:rsidP="00864695">
      <w:pPr>
        <w:pStyle w:val="CommentText"/>
      </w:pPr>
    </w:p>
    <w:p w:rsidR="00864695" w:rsidRDefault="00864695" w:rsidP="00864695">
      <w:pPr>
        <w:pStyle w:val="CommentText"/>
      </w:pPr>
      <w:r>
        <w:t>Add</w:t>
      </w:r>
    </w:p>
    <w:p w:rsidR="00864695" w:rsidRDefault="00864695" w:rsidP="00864695">
      <w:pPr>
        <w:pStyle w:val="CommentText"/>
      </w:pPr>
      <w:r>
        <w:t>Hospital Admission Diagnosis (Required)</w:t>
      </w:r>
    </w:p>
    <w:p w:rsidR="00864695" w:rsidRDefault="00864695" w:rsidP="00864695">
      <w:pPr>
        <w:pStyle w:val="CommentText"/>
        <w:rPr>
          <w:color w:val="000000"/>
          <w:szCs w:val="18"/>
        </w:rPr>
      </w:pPr>
      <w:r>
        <w:rPr>
          <w:color w:val="000000"/>
          <w:szCs w:val="18"/>
        </w:rPr>
        <w:t>1.3.6.1.4.1.19376.1.5.3.1.3.3</w:t>
      </w:r>
    </w:p>
    <w:p w:rsidR="00864695" w:rsidRDefault="00864695" w:rsidP="00864695">
      <w:pPr>
        <w:pStyle w:val="CommentText"/>
      </w:pPr>
    </w:p>
    <w:p w:rsidR="00864695" w:rsidRDefault="00864695" w:rsidP="00864695">
      <w:pPr>
        <w:pStyle w:val="CommentText"/>
      </w:pPr>
      <w:r>
        <w:t xml:space="preserve">Move </w:t>
      </w:r>
    </w:p>
    <w:p w:rsidR="00864695" w:rsidRDefault="00864695" w:rsidP="00864695">
      <w:pPr>
        <w:pStyle w:val="CommentText"/>
      </w:pPr>
      <w:r>
        <w:t xml:space="preserve">Discharge Diagnosis (Required) here from Line </w:t>
      </w:r>
      <w:proofErr w:type="gramStart"/>
      <w:r>
        <w:t>766  below</w:t>
      </w:r>
      <w:proofErr w:type="gramEnd"/>
    </w:p>
    <w:p w:rsidR="00864695" w:rsidRDefault="00864695" w:rsidP="00864695">
      <w:pPr>
        <w:pStyle w:val="CommentText"/>
      </w:pPr>
    </w:p>
    <w:p w:rsidR="00864695" w:rsidRDefault="00864695" w:rsidP="00864695">
      <w:pPr>
        <w:pStyle w:val="CommentText"/>
      </w:pPr>
      <w:r>
        <w:t xml:space="preserve">Add </w:t>
      </w:r>
    </w:p>
    <w:p w:rsidR="00864695" w:rsidRDefault="00864695" w:rsidP="00864695">
      <w:pPr>
        <w:pStyle w:val="CommentText"/>
      </w:pPr>
      <w:r>
        <w:t xml:space="preserve">Discharge Disposition (Required) </w:t>
      </w:r>
    </w:p>
    <w:p w:rsidR="00864695" w:rsidRDefault="00864695" w:rsidP="00864695">
      <w:pPr>
        <w:pStyle w:val="CommentText"/>
      </w:pPr>
      <w:r>
        <w:t>1.3.6.1.4.1.19376.1.5.3.1.3.32</w:t>
      </w:r>
    </w:p>
    <w:p w:rsidR="00864695" w:rsidRDefault="00864695" w:rsidP="00864695">
      <w:pPr>
        <w:pStyle w:val="CommentText"/>
      </w:pPr>
    </w:p>
    <w:p w:rsidR="00864695" w:rsidRDefault="00864695" w:rsidP="00864695">
      <w:pPr>
        <w:pStyle w:val="CommentText"/>
      </w:pPr>
      <w:r>
        <w:t>Add</w:t>
      </w:r>
    </w:p>
    <w:p w:rsidR="00864695" w:rsidRDefault="00864695" w:rsidP="00864695">
      <w:pPr>
        <w:pStyle w:val="CommentText"/>
      </w:pPr>
      <w:r>
        <w:t>Transport Mode (Required if known)</w:t>
      </w:r>
    </w:p>
    <w:p w:rsidR="00864695" w:rsidRDefault="00864695" w:rsidP="00864695">
      <w:pPr>
        <w:pStyle w:val="CommentText"/>
      </w:pPr>
      <w:r>
        <w:t>1.3.6.1.4.1.19376.1.5.3.1.1.10.3.2</w:t>
      </w:r>
    </w:p>
    <w:p w:rsidR="00864695" w:rsidRDefault="00864695" w:rsidP="00864695">
      <w:pPr>
        <w:pStyle w:val="CommentText"/>
      </w:pPr>
    </w:p>
    <w:p w:rsidR="00864695" w:rsidRDefault="00864695" w:rsidP="00864695">
      <w:pPr>
        <w:pStyle w:val="CommentText"/>
      </w:pPr>
      <w:r>
        <w:t>Add</w:t>
      </w:r>
    </w:p>
    <w:p w:rsidR="00864695" w:rsidRDefault="00864695" w:rsidP="00864695">
      <w:pPr>
        <w:pStyle w:val="CommentText"/>
      </w:pPr>
      <w:r>
        <w:t>Discharge Status (Required if known) (this will be new section template and still needs LOINC code)</w:t>
      </w:r>
    </w:p>
    <w:p w:rsidR="00864695" w:rsidRDefault="00864695" w:rsidP="00864695">
      <w:pPr>
        <w:pStyle w:val="CommentText"/>
      </w:pPr>
    </w:p>
    <w:p w:rsidR="00864695" w:rsidRDefault="00864695" w:rsidP="00864695">
      <w:pPr>
        <w:pStyle w:val="CommentText"/>
      </w:pPr>
      <w:r>
        <w:t xml:space="preserve">Add </w:t>
      </w:r>
    </w:p>
    <w:p w:rsidR="00864695" w:rsidRDefault="00864695" w:rsidP="00864695">
      <w:pPr>
        <w:pStyle w:val="CommentText"/>
      </w:pPr>
      <w:r>
        <w:t>Allergies (Required)</w:t>
      </w:r>
    </w:p>
    <w:p w:rsidR="00864695" w:rsidRDefault="00864695" w:rsidP="00864695">
      <w:pPr>
        <w:pStyle w:val="CommentText"/>
      </w:pPr>
      <w:r>
        <w:t>1.3.6.1.4.1.19376.1.5.3.1.3.13</w:t>
      </w:r>
    </w:p>
    <w:p w:rsidR="00864695" w:rsidRDefault="00864695" w:rsidP="00864695">
      <w:pPr>
        <w:pStyle w:val="CommentText"/>
      </w:pPr>
    </w:p>
  </w:comment>
  <w:comment w:id="578" w:author="jamillar" w:date="2010-08-03T01:01:00Z" w:initials="j">
    <w:p w:rsidR="00864695" w:rsidRDefault="00864695" w:rsidP="00864695">
      <w:pPr>
        <w:pStyle w:val="CommentText"/>
      </w:pPr>
      <w:r>
        <w:rPr>
          <w:rStyle w:val="CommentReference"/>
        </w:rPr>
        <w:annotationRef/>
      </w:r>
      <w:r>
        <w:t>Add/Move sections:</w:t>
      </w:r>
    </w:p>
    <w:p w:rsidR="00864695" w:rsidRDefault="00864695" w:rsidP="00864695">
      <w:pPr>
        <w:pStyle w:val="CommentText"/>
      </w:pPr>
    </w:p>
    <w:p w:rsidR="00864695" w:rsidRDefault="00864695" w:rsidP="00864695">
      <w:pPr>
        <w:pStyle w:val="CommentText"/>
      </w:pPr>
      <w:r>
        <w:t>Add</w:t>
      </w:r>
    </w:p>
    <w:p w:rsidR="00864695" w:rsidRDefault="00864695" w:rsidP="00864695">
      <w:pPr>
        <w:pStyle w:val="CommentText"/>
      </w:pPr>
      <w:r>
        <w:t>Hospital Admission Diagnosis (Required)</w:t>
      </w:r>
    </w:p>
    <w:p w:rsidR="00864695" w:rsidRDefault="00864695" w:rsidP="00864695">
      <w:pPr>
        <w:pStyle w:val="CommentText"/>
        <w:rPr>
          <w:color w:val="000000"/>
          <w:szCs w:val="18"/>
        </w:rPr>
      </w:pPr>
      <w:r>
        <w:rPr>
          <w:color w:val="000000"/>
          <w:szCs w:val="18"/>
        </w:rPr>
        <w:t>1.3.6.1.4.1.19376.1.5.3.1.3.3</w:t>
      </w:r>
    </w:p>
    <w:p w:rsidR="00864695" w:rsidRDefault="00864695" w:rsidP="00864695">
      <w:pPr>
        <w:pStyle w:val="CommentText"/>
      </w:pPr>
    </w:p>
    <w:p w:rsidR="00864695" w:rsidRDefault="00864695" w:rsidP="00864695">
      <w:pPr>
        <w:pStyle w:val="CommentText"/>
      </w:pPr>
      <w:r>
        <w:t xml:space="preserve">Move </w:t>
      </w:r>
    </w:p>
    <w:p w:rsidR="00864695" w:rsidRDefault="00864695" w:rsidP="00864695">
      <w:pPr>
        <w:pStyle w:val="CommentText"/>
      </w:pPr>
      <w:r>
        <w:t xml:space="preserve">Discharge Diagnosis (Required) here from Line </w:t>
      </w:r>
      <w:proofErr w:type="gramStart"/>
      <w:r>
        <w:t>766  below</w:t>
      </w:r>
      <w:proofErr w:type="gramEnd"/>
    </w:p>
    <w:p w:rsidR="00864695" w:rsidRDefault="00864695" w:rsidP="00864695">
      <w:pPr>
        <w:pStyle w:val="CommentText"/>
      </w:pPr>
    </w:p>
    <w:p w:rsidR="00864695" w:rsidRDefault="00864695" w:rsidP="00864695">
      <w:pPr>
        <w:pStyle w:val="CommentText"/>
      </w:pPr>
      <w:r>
        <w:t xml:space="preserve">Add </w:t>
      </w:r>
    </w:p>
    <w:p w:rsidR="00864695" w:rsidRDefault="00864695" w:rsidP="00864695">
      <w:pPr>
        <w:pStyle w:val="CommentText"/>
      </w:pPr>
      <w:r>
        <w:t xml:space="preserve">Discharge Disposition (Required) </w:t>
      </w:r>
    </w:p>
    <w:p w:rsidR="00864695" w:rsidRDefault="00864695" w:rsidP="00864695">
      <w:pPr>
        <w:pStyle w:val="CommentText"/>
      </w:pPr>
      <w:r>
        <w:t>1.3.6.1.4.1.19376.1.5.3.1.3.32</w:t>
      </w:r>
    </w:p>
    <w:p w:rsidR="00864695" w:rsidRDefault="00864695" w:rsidP="00864695">
      <w:pPr>
        <w:pStyle w:val="CommentText"/>
      </w:pPr>
    </w:p>
    <w:p w:rsidR="00864695" w:rsidRDefault="00864695" w:rsidP="00864695">
      <w:pPr>
        <w:pStyle w:val="CommentText"/>
      </w:pPr>
      <w:r>
        <w:t>Add</w:t>
      </w:r>
    </w:p>
    <w:p w:rsidR="00864695" w:rsidRDefault="00864695" w:rsidP="00864695">
      <w:pPr>
        <w:pStyle w:val="CommentText"/>
      </w:pPr>
      <w:r>
        <w:t>Transport Mode (Required if known)</w:t>
      </w:r>
    </w:p>
    <w:p w:rsidR="00864695" w:rsidRDefault="00864695" w:rsidP="00864695">
      <w:pPr>
        <w:pStyle w:val="CommentText"/>
      </w:pPr>
      <w:r>
        <w:t>1.3.6.1.4.1.19376.1.5.3.1.1.10.3.2</w:t>
      </w:r>
    </w:p>
    <w:p w:rsidR="00864695" w:rsidRDefault="00864695" w:rsidP="00864695">
      <w:pPr>
        <w:pStyle w:val="CommentText"/>
      </w:pPr>
    </w:p>
    <w:p w:rsidR="00864695" w:rsidRDefault="00864695" w:rsidP="00864695">
      <w:pPr>
        <w:pStyle w:val="CommentText"/>
      </w:pPr>
      <w:r>
        <w:t>Add</w:t>
      </w:r>
    </w:p>
    <w:p w:rsidR="00864695" w:rsidRDefault="00864695" w:rsidP="00864695">
      <w:pPr>
        <w:pStyle w:val="CommentText"/>
      </w:pPr>
      <w:r>
        <w:t>Discharge Status (Required if known) (this will be new section template and still needs LOINC code)</w:t>
      </w:r>
    </w:p>
    <w:p w:rsidR="00864695" w:rsidRDefault="00864695" w:rsidP="00864695">
      <w:pPr>
        <w:pStyle w:val="CommentText"/>
      </w:pPr>
    </w:p>
    <w:p w:rsidR="00864695" w:rsidRDefault="00864695" w:rsidP="00864695">
      <w:pPr>
        <w:pStyle w:val="CommentText"/>
      </w:pPr>
      <w:r>
        <w:t xml:space="preserve">Add </w:t>
      </w:r>
    </w:p>
    <w:p w:rsidR="00864695" w:rsidRDefault="00864695" w:rsidP="00864695">
      <w:pPr>
        <w:pStyle w:val="CommentText"/>
      </w:pPr>
      <w:r>
        <w:t>Allergies (Required)</w:t>
      </w:r>
    </w:p>
    <w:p w:rsidR="00864695" w:rsidRDefault="00864695" w:rsidP="00864695">
      <w:pPr>
        <w:pStyle w:val="CommentText"/>
      </w:pPr>
      <w:r>
        <w:t>1.3.6.1.4.1.19376.1.5.3.1.3.13</w:t>
      </w:r>
    </w:p>
    <w:p w:rsidR="00864695" w:rsidRDefault="00864695" w:rsidP="00864695">
      <w:pPr>
        <w:pStyle w:val="CommentText"/>
      </w:pPr>
    </w:p>
  </w:comment>
  <w:comment w:id="591" w:author="jamillar" w:date="2010-08-03T01:02:00Z" w:initials="j">
    <w:p w:rsidR="00493441" w:rsidRDefault="00493441" w:rsidP="00493441">
      <w:pPr>
        <w:pStyle w:val="CommentText"/>
      </w:pPr>
      <w:r>
        <w:rPr>
          <w:rStyle w:val="CommentReference"/>
        </w:rPr>
        <w:annotationRef/>
      </w:r>
      <w:r>
        <w:t>Add/Move sections:</w:t>
      </w:r>
    </w:p>
    <w:p w:rsidR="00493441" w:rsidRDefault="00493441" w:rsidP="00493441">
      <w:pPr>
        <w:pStyle w:val="CommentText"/>
      </w:pPr>
    </w:p>
    <w:p w:rsidR="00493441" w:rsidRDefault="00493441" w:rsidP="00493441">
      <w:pPr>
        <w:pStyle w:val="CommentText"/>
      </w:pPr>
      <w:r>
        <w:t>Add</w:t>
      </w:r>
    </w:p>
    <w:p w:rsidR="00493441" w:rsidRDefault="00493441" w:rsidP="00493441">
      <w:pPr>
        <w:pStyle w:val="CommentText"/>
      </w:pPr>
      <w:r>
        <w:t>Hospital Admission Diagnosis (Required)</w:t>
      </w:r>
    </w:p>
    <w:p w:rsidR="00493441" w:rsidRDefault="00493441" w:rsidP="00493441">
      <w:pPr>
        <w:pStyle w:val="CommentText"/>
        <w:rPr>
          <w:color w:val="000000"/>
          <w:szCs w:val="18"/>
        </w:rPr>
      </w:pPr>
      <w:r>
        <w:rPr>
          <w:color w:val="000000"/>
          <w:szCs w:val="18"/>
        </w:rPr>
        <w:t>1.3.6.1.4.1.19376.1.5.3.1.3.3</w:t>
      </w:r>
    </w:p>
    <w:p w:rsidR="00493441" w:rsidRDefault="00493441" w:rsidP="00493441">
      <w:pPr>
        <w:pStyle w:val="CommentText"/>
      </w:pPr>
    </w:p>
    <w:p w:rsidR="00493441" w:rsidRDefault="00493441" w:rsidP="00493441">
      <w:pPr>
        <w:pStyle w:val="CommentText"/>
      </w:pPr>
      <w:r>
        <w:t xml:space="preserve">Move </w:t>
      </w:r>
    </w:p>
    <w:p w:rsidR="00493441" w:rsidRDefault="00493441" w:rsidP="00493441">
      <w:pPr>
        <w:pStyle w:val="CommentText"/>
      </w:pPr>
      <w:r>
        <w:t xml:space="preserve">Discharge Diagnosis (Required) here from Line </w:t>
      </w:r>
      <w:proofErr w:type="gramStart"/>
      <w:r>
        <w:t>766  below</w:t>
      </w:r>
      <w:proofErr w:type="gramEnd"/>
    </w:p>
    <w:p w:rsidR="00493441" w:rsidRDefault="00493441" w:rsidP="00493441">
      <w:pPr>
        <w:pStyle w:val="CommentText"/>
      </w:pPr>
    </w:p>
    <w:p w:rsidR="00493441" w:rsidRDefault="00493441" w:rsidP="00493441">
      <w:pPr>
        <w:pStyle w:val="CommentText"/>
      </w:pPr>
      <w:r>
        <w:t xml:space="preserve">Add </w:t>
      </w:r>
    </w:p>
    <w:p w:rsidR="00493441" w:rsidRDefault="00493441" w:rsidP="00493441">
      <w:pPr>
        <w:pStyle w:val="CommentText"/>
      </w:pPr>
      <w:r>
        <w:t xml:space="preserve">Discharge Disposition (Required) </w:t>
      </w:r>
    </w:p>
    <w:p w:rsidR="00493441" w:rsidRDefault="00493441" w:rsidP="00493441">
      <w:pPr>
        <w:pStyle w:val="CommentText"/>
      </w:pPr>
      <w:r>
        <w:t>1.3.6.1.4.1.19376.1.5.3.1.3.32</w:t>
      </w:r>
    </w:p>
    <w:p w:rsidR="00493441" w:rsidRDefault="00493441" w:rsidP="00493441">
      <w:pPr>
        <w:pStyle w:val="CommentText"/>
      </w:pPr>
    </w:p>
    <w:p w:rsidR="00493441" w:rsidRDefault="00493441" w:rsidP="00493441">
      <w:pPr>
        <w:pStyle w:val="CommentText"/>
      </w:pPr>
      <w:r>
        <w:t>Add</w:t>
      </w:r>
    </w:p>
    <w:p w:rsidR="00493441" w:rsidRDefault="00493441" w:rsidP="00493441">
      <w:pPr>
        <w:pStyle w:val="CommentText"/>
      </w:pPr>
      <w:r>
        <w:t>Transport Mode (Required if known)</w:t>
      </w:r>
    </w:p>
    <w:p w:rsidR="00493441" w:rsidRDefault="00493441" w:rsidP="00493441">
      <w:pPr>
        <w:pStyle w:val="CommentText"/>
      </w:pPr>
      <w:r>
        <w:t>1.3.6.1.4.1.19376.1.5.3.1.1.10.3.2</w:t>
      </w:r>
    </w:p>
    <w:p w:rsidR="00493441" w:rsidRDefault="00493441" w:rsidP="00493441">
      <w:pPr>
        <w:pStyle w:val="CommentText"/>
      </w:pPr>
    </w:p>
    <w:p w:rsidR="00493441" w:rsidRDefault="00493441" w:rsidP="00493441">
      <w:pPr>
        <w:pStyle w:val="CommentText"/>
      </w:pPr>
      <w:r>
        <w:t>Add</w:t>
      </w:r>
    </w:p>
    <w:p w:rsidR="00493441" w:rsidRDefault="00493441" w:rsidP="00493441">
      <w:pPr>
        <w:pStyle w:val="CommentText"/>
      </w:pPr>
      <w:r>
        <w:t>Discharge Status (Required if known) (this will be new section template and still needs LOINC code)</w:t>
      </w:r>
    </w:p>
    <w:p w:rsidR="00493441" w:rsidRDefault="00493441" w:rsidP="00493441">
      <w:pPr>
        <w:pStyle w:val="CommentText"/>
      </w:pPr>
    </w:p>
    <w:p w:rsidR="00493441" w:rsidRDefault="00493441" w:rsidP="00493441">
      <w:pPr>
        <w:pStyle w:val="CommentText"/>
      </w:pPr>
      <w:r>
        <w:t xml:space="preserve">Add </w:t>
      </w:r>
    </w:p>
    <w:p w:rsidR="00493441" w:rsidRDefault="00493441" w:rsidP="00493441">
      <w:pPr>
        <w:pStyle w:val="CommentText"/>
      </w:pPr>
      <w:r>
        <w:t>Allergies (Required)</w:t>
      </w:r>
    </w:p>
    <w:p w:rsidR="00493441" w:rsidRDefault="00493441" w:rsidP="00493441">
      <w:pPr>
        <w:pStyle w:val="CommentText"/>
      </w:pPr>
      <w:r>
        <w:t>1.3.6.1.4.1.19376.1.5.3.1.3.13</w:t>
      </w:r>
    </w:p>
    <w:p w:rsidR="00493441" w:rsidRDefault="00493441" w:rsidP="00493441">
      <w:pPr>
        <w:pStyle w:val="CommentText"/>
      </w:pPr>
    </w:p>
  </w:comment>
  <w:comment w:id="604" w:author="jamillar" w:date="2010-08-03T01:02:00Z" w:initials="j">
    <w:p w:rsidR="00BF4C23" w:rsidRDefault="00BF4C23" w:rsidP="00BF4C23">
      <w:pPr>
        <w:pStyle w:val="CommentText"/>
      </w:pPr>
      <w:r>
        <w:rPr>
          <w:rStyle w:val="CommentReference"/>
        </w:rPr>
        <w:annotationRef/>
      </w:r>
      <w:r>
        <w:t>Add/Move sections:</w:t>
      </w:r>
    </w:p>
    <w:p w:rsidR="00BF4C23" w:rsidRDefault="00BF4C23" w:rsidP="00BF4C23">
      <w:pPr>
        <w:pStyle w:val="CommentText"/>
      </w:pPr>
    </w:p>
    <w:p w:rsidR="00BF4C23" w:rsidRDefault="00BF4C23" w:rsidP="00BF4C23">
      <w:pPr>
        <w:pStyle w:val="CommentText"/>
      </w:pPr>
      <w:r>
        <w:t>Add</w:t>
      </w:r>
    </w:p>
    <w:p w:rsidR="00BF4C23" w:rsidRDefault="00BF4C23" w:rsidP="00BF4C23">
      <w:pPr>
        <w:pStyle w:val="CommentText"/>
      </w:pPr>
      <w:r>
        <w:t>Hospital Admission Diagnosis (Required)</w:t>
      </w:r>
    </w:p>
    <w:p w:rsidR="00BF4C23" w:rsidRDefault="00BF4C23" w:rsidP="00BF4C23">
      <w:pPr>
        <w:pStyle w:val="CommentText"/>
        <w:rPr>
          <w:color w:val="000000"/>
          <w:szCs w:val="18"/>
        </w:rPr>
      </w:pPr>
      <w:r>
        <w:rPr>
          <w:color w:val="000000"/>
          <w:szCs w:val="18"/>
        </w:rPr>
        <w:t>1.3.6.1.4.1.19376.1.5.3.1.3.3</w:t>
      </w:r>
    </w:p>
    <w:p w:rsidR="00BF4C23" w:rsidRDefault="00BF4C23" w:rsidP="00BF4C23">
      <w:pPr>
        <w:pStyle w:val="CommentText"/>
      </w:pPr>
    </w:p>
    <w:p w:rsidR="00BF4C23" w:rsidRDefault="00BF4C23" w:rsidP="00BF4C23">
      <w:pPr>
        <w:pStyle w:val="CommentText"/>
      </w:pPr>
      <w:r>
        <w:t xml:space="preserve">Move </w:t>
      </w:r>
    </w:p>
    <w:p w:rsidR="00BF4C23" w:rsidRDefault="00BF4C23" w:rsidP="00BF4C23">
      <w:pPr>
        <w:pStyle w:val="CommentText"/>
      </w:pPr>
      <w:r>
        <w:t xml:space="preserve">Discharge Diagnosis (Required) here from Line </w:t>
      </w:r>
      <w:proofErr w:type="gramStart"/>
      <w:r>
        <w:t>766  below</w:t>
      </w:r>
      <w:proofErr w:type="gramEnd"/>
    </w:p>
    <w:p w:rsidR="00BF4C23" w:rsidRDefault="00BF4C23" w:rsidP="00BF4C23">
      <w:pPr>
        <w:pStyle w:val="CommentText"/>
      </w:pPr>
    </w:p>
    <w:p w:rsidR="00BF4C23" w:rsidRDefault="00BF4C23" w:rsidP="00BF4C23">
      <w:pPr>
        <w:pStyle w:val="CommentText"/>
      </w:pPr>
      <w:r>
        <w:t xml:space="preserve">Add </w:t>
      </w:r>
    </w:p>
    <w:p w:rsidR="00BF4C23" w:rsidRDefault="00BF4C23" w:rsidP="00BF4C23">
      <w:pPr>
        <w:pStyle w:val="CommentText"/>
      </w:pPr>
      <w:r>
        <w:t xml:space="preserve">Discharge Disposition (Required) </w:t>
      </w:r>
    </w:p>
    <w:p w:rsidR="00BF4C23" w:rsidRDefault="00BF4C23" w:rsidP="00BF4C23">
      <w:pPr>
        <w:pStyle w:val="CommentText"/>
      </w:pPr>
      <w:r>
        <w:t>1.3.6.1.4.1.19376.1.5.3.1.3.32</w:t>
      </w:r>
    </w:p>
    <w:p w:rsidR="00BF4C23" w:rsidRDefault="00BF4C23" w:rsidP="00BF4C23">
      <w:pPr>
        <w:pStyle w:val="CommentText"/>
      </w:pPr>
    </w:p>
    <w:p w:rsidR="00BF4C23" w:rsidRDefault="00BF4C23" w:rsidP="00BF4C23">
      <w:pPr>
        <w:pStyle w:val="CommentText"/>
      </w:pPr>
      <w:r>
        <w:t>Add</w:t>
      </w:r>
    </w:p>
    <w:p w:rsidR="00BF4C23" w:rsidRDefault="00BF4C23" w:rsidP="00BF4C23">
      <w:pPr>
        <w:pStyle w:val="CommentText"/>
      </w:pPr>
      <w:r>
        <w:t>Transport Mode (Required if known)</w:t>
      </w:r>
    </w:p>
    <w:p w:rsidR="00BF4C23" w:rsidRDefault="00BF4C23" w:rsidP="00BF4C23">
      <w:pPr>
        <w:pStyle w:val="CommentText"/>
      </w:pPr>
      <w:r>
        <w:t>1.3.6.1.4.1.19376.1.5.3.1.1.10.3.2</w:t>
      </w:r>
    </w:p>
    <w:p w:rsidR="00BF4C23" w:rsidRDefault="00BF4C23" w:rsidP="00BF4C23">
      <w:pPr>
        <w:pStyle w:val="CommentText"/>
      </w:pPr>
    </w:p>
    <w:p w:rsidR="00BF4C23" w:rsidRDefault="00BF4C23" w:rsidP="00BF4C23">
      <w:pPr>
        <w:pStyle w:val="CommentText"/>
      </w:pPr>
      <w:r>
        <w:t>Add</w:t>
      </w:r>
    </w:p>
    <w:p w:rsidR="00BF4C23" w:rsidRDefault="00BF4C23" w:rsidP="00BF4C23">
      <w:pPr>
        <w:pStyle w:val="CommentText"/>
      </w:pPr>
      <w:r>
        <w:t>Discharge Status (Required if known) (this will be new section template and still needs LOINC code)</w:t>
      </w:r>
    </w:p>
    <w:p w:rsidR="00BF4C23" w:rsidRDefault="00BF4C23" w:rsidP="00BF4C23">
      <w:pPr>
        <w:pStyle w:val="CommentText"/>
      </w:pPr>
    </w:p>
    <w:p w:rsidR="00BF4C23" w:rsidRDefault="00BF4C23" w:rsidP="00BF4C23">
      <w:pPr>
        <w:pStyle w:val="CommentText"/>
      </w:pPr>
      <w:r>
        <w:t xml:space="preserve">Add </w:t>
      </w:r>
    </w:p>
    <w:p w:rsidR="00BF4C23" w:rsidRDefault="00BF4C23" w:rsidP="00BF4C23">
      <w:pPr>
        <w:pStyle w:val="CommentText"/>
      </w:pPr>
      <w:r>
        <w:t>Allergies (Required)</w:t>
      </w:r>
    </w:p>
    <w:p w:rsidR="00BF4C23" w:rsidRDefault="00BF4C23" w:rsidP="00BF4C23">
      <w:pPr>
        <w:pStyle w:val="CommentText"/>
      </w:pPr>
      <w:r>
        <w:t>1.3.6.1.4.1.19376.1.5.3.1.3.13</w:t>
      </w:r>
    </w:p>
    <w:p w:rsidR="00BF4C23" w:rsidRDefault="00BF4C23" w:rsidP="00BF4C23">
      <w:pPr>
        <w:pStyle w:val="CommentText"/>
      </w:pPr>
    </w:p>
  </w:comment>
  <w:comment w:id="617" w:author="jamillar" w:date="2010-08-03T01:03:00Z" w:initials="j">
    <w:p w:rsidR="008B7444" w:rsidRDefault="008B7444" w:rsidP="008B7444">
      <w:pPr>
        <w:pStyle w:val="CommentText"/>
      </w:pPr>
      <w:r>
        <w:rPr>
          <w:rStyle w:val="CommentReference"/>
        </w:rPr>
        <w:annotationRef/>
      </w:r>
      <w:r>
        <w:t>Add/Move sections:</w:t>
      </w:r>
    </w:p>
    <w:p w:rsidR="008B7444" w:rsidRDefault="008B7444" w:rsidP="008B7444">
      <w:pPr>
        <w:pStyle w:val="CommentText"/>
      </w:pPr>
    </w:p>
    <w:p w:rsidR="008B7444" w:rsidRDefault="008B7444" w:rsidP="008B7444">
      <w:pPr>
        <w:pStyle w:val="CommentText"/>
      </w:pPr>
      <w:r>
        <w:t>Add</w:t>
      </w:r>
    </w:p>
    <w:p w:rsidR="008B7444" w:rsidRDefault="008B7444" w:rsidP="008B7444">
      <w:pPr>
        <w:pStyle w:val="CommentText"/>
      </w:pPr>
      <w:r>
        <w:t>Hospital Admission Diagnosis (Required)</w:t>
      </w:r>
    </w:p>
    <w:p w:rsidR="008B7444" w:rsidRDefault="008B7444" w:rsidP="008B7444">
      <w:pPr>
        <w:pStyle w:val="CommentText"/>
        <w:rPr>
          <w:color w:val="000000"/>
          <w:szCs w:val="18"/>
        </w:rPr>
      </w:pPr>
      <w:r>
        <w:rPr>
          <w:color w:val="000000"/>
          <w:szCs w:val="18"/>
        </w:rPr>
        <w:t>1.3.6.1.4.1.19376.1.5.3.1.3.3</w:t>
      </w:r>
    </w:p>
    <w:p w:rsidR="008B7444" w:rsidRDefault="008B7444" w:rsidP="008B7444">
      <w:pPr>
        <w:pStyle w:val="CommentText"/>
      </w:pPr>
    </w:p>
    <w:p w:rsidR="008B7444" w:rsidRDefault="008B7444" w:rsidP="008B7444">
      <w:pPr>
        <w:pStyle w:val="CommentText"/>
      </w:pPr>
      <w:r>
        <w:t xml:space="preserve">Move </w:t>
      </w:r>
    </w:p>
    <w:p w:rsidR="008B7444" w:rsidRDefault="008B7444" w:rsidP="008B7444">
      <w:pPr>
        <w:pStyle w:val="CommentText"/>
      </w:pPr>
      <w:r>
        <w:t xml:space="preserve">Discharge Diagnosis (Required) here from Line </w:t>
      </w:r>
      <w:proofErr w:type="gramStart"/>
      <w:r>
        <w:t>766  below</w:t>
      </w:r>
      <w:proofErr w:type="gramEnd"/>
    </w:p>
    <w:p w:rsidR="008B7444" w:rsidRDefault="008B7444" w:rsidP="008B7444">
      <w:pPr>
        <w:pStyle w:val="CommentText"/>
      </w:pPr>
    </w:p>
    <w:p w:rsidR="008B7444" w:rsidRDefault="008B7444" w:rsidP="008B7444">
      <w:pPr>
        <w:pStyle w:val="CommentText"/>
      </w:pPr>
      <w:r>
        <w:t xml:space="preserve">Add </w:t>
      </w:r>
    </w:p>
    <w:p w:rsidR="008B7444" w:rsidRDefault="008B7444" w:rsidP="008B7444">
      <w:pPr>
        <w:pStyle w:val="CommentText"/>
      </w:pPr>
      <w:r>
        <w:t xml:space="preserve">Discharge Disposition (Required) </w:t>
      </w:r>
    </w:p>
    <w:p w:rsidR="008B7444" w:rsidRDefault="008B7444" w:rsidP="008B7444">
      <w:pPr>
        <w:pStyle w:val="CommentText"/>
      </w:pPr>
      <w:r>
        <w:t>1.3.6.1.4.1.19376.1.5.3.1.3.32</w:t>
      </w:r>
    </w:p>
    <w:p w:rsidR="008B7444" w:rsidRDefault="008B7444" w:rsidP="008B7444">
      <w:pPr>
        <w:pStyle w:val="CommentText"/>
      </w:pPr>
    </w:p>
    <w:p w:rsidR="008B7444" w:rsidRDefault="008B7444" w:rsidP="008B7444">
      <w:pPr>
        <w:pStyle w:val="CommentText"/>
      </w:pPr>
      <w:r>
        <w:t>Add</w:t>
      </w:r>
    </w:p>
    <w:p w:rsidR="008B7444" w:rsidRDefault="008B7444" w:rsidP="008B7444">
      <w:pPr>
        <w:pStyle w:val="CommentText"/>
      </w:pPr>
      <w:r>
        <w:t>Transport Mode (Required if known)</w:t>
      </w:r>
    </w:p>
    <w:p w:rsidR="008B7444" w:rsidRDefault="008B7444" w:rsidP="008B7444">
      <w:pPr>
        <w:pStyle w:val="CommentText"/>
      </w:pPr>
      <w:r>
        <w:t>1.3.6.1.4.1.19376.1.5.3.1.1.10.3.2</w:t>
      </w:r>
    </w:p>
    <w:p w:rsidR="008B7444" w:rsidRDefault="008B7444" w:rsidP="008B7444">
      <w:pPr>
        <w:pStyle w:val="CommentText"/>
      </w:pPr>
    </w:p>
    <w:p w:rsidR="008B7444" w:rsidRDefault="008B7444" w:rsidP="008B7444">
      <w:pPr>
        <w:pStyle w:val="CommentText"/>
      </w:pPr>
      <w:r>
        <w:t>Add</w:t>
      </w:r>
    </w:p>
    <w:p w:rsidR="008B7444" w:rsidRDefault="008B7444" w:rsidP="008B7444">
      <w:pPr>
        <w:pStyle w:val="CommentText"/>
      </w:pPr>
      <w:r>
        <w:t>Discharge Status (Required if known) (this will be new section template and still needs LOINC code)</w:t>
      </w:r>
    </w:p>
    <w:p w:rsidR="008B7444" w:rsidRDefault="008B7444" w:rsidP="008B7444">
      <w:pPr>
        <w:pStyle w:val="CommentText"/>
      </w:pPr>
    </w:p>
    <w:p w:rsidR="008B7444" w:rsidRDefault="008B7444" w:rsidP="008B7444">
      <w:pPr>
        <w:pStyle w:val="CommentText"/>
      </w:pPr>
      <w:r>
        <w:t xml:space="preserve">Add </w:t>
      </w:r>
    </w:p>
    <w:p w:rsidR="008B7444" w:rsidRDefault="008B7444" w:rsidP="008B7444">
      <w:pPr>
        <w:pStyle w:val="CommentText"/>
      </w:pPr>
      <w:r>
        <w:t>Allergies (Required)</w:t>
      </w:r>
    </w:p>
    <w:p w:rsidR="008B7444" w:rsidRDefault="008B7444" w:rsidP="008B7444">
      <w:pPr>
        <w:pStyle w:val="CommentText"/>
      </w:pPr>
      <w:r>
        <w:t>1.3.6.1.4.1.19376.1.5.3.1.3.13</w:t>
      </w:r>
    </w:p>
    <w:p w:rsidR="008B7444" w:rsidRDefault="008B7444" w:rsidP="008B7444">
      <w:pPr>
        <w:pStyle w:val="CommentText"/>
      </w:pPr>
    </w:p>
  </w:comment>
  <w:comment w:id="630" w:author="jamillar" w:date="2010-08-02T06:39:00Z" w:initials="j">
    <w:p w:rsidR="00665C4E" w:rsidRDefault="00665C4E">
      <w:pPr>
        <w:pStyle w:val="CommentText"/>
      </w:pPr>
      <w:r>
        <w:rPr>
          <w:rStyle w:val="CommentReference"/>
        </w:rPr>
        <w:annotationRef/>
      </w:r>
      <w:r>
        <w:t>Add/Move sections:</w:t>
      </w:r>
    </w:p>
    <w:p w:rsidR="00665C4E" w:rsidRDefault="00665C4E">
      <w:pPr>
        <w:pStyle w:val="CommentText"/>
      </w:pPr>
    </w:p>
    <w:p w:rsidR="00665C4E" w:rsidRDefault="00665C4E">
      <w:pPr>
        <w:pStyle w:val="CommentText"/>
      </w:pPr>
      <w:r>
        <w:t>Add</w:t>
      </w:r>
    </w:p>
    <w:p w:rsidR="00665C4E" w:rsidRDefault="00665C4E">
      <w:pPr>
        <w:pStyle w:val="CommentText"/>
      </w:pPr>
      <w:r>
        <w:t>Hospital Admission Diagnosis (Required)</w:t>
      </w:r>
    </w:p>
    <w:p w:rsidR="00665C4E" w:rsidRDefault="00665C4E">
      <w:pPr>
        <w:pStyle w:val="CommentText"/>
        <w:rPr>
          <w:color w:val="000000"/>
          <w:szCs w:val="18"/>
        </w:rPr>
      </w:pPr>
      <w:r>
        <w:rPr>
          <w:color w:val="000000"/>
          <w:szCs w:val="18"/>
        </w:rPr>
        <w:t>1.3.6.1.4.1.19376.1.5.3.1.3.3</w:t>
      </w:r>
    </w:p>
    <w:p w:rsidR="00665C4E" w:rsidRDefault="00665C4E">
      <w:pPr>
        <w:pStyle w:val="CommentText"/>
      </w:pPr>
    </w:p>
    <w:p w:rsidR="00665C4E" w:rsidRDefault="00665C4E">
      <w:pPr>
        <w:pStyle w:val="CommentText"/>
      </w:pPr>
      <w:r>
        <w:t xml:space="preserve">Move </w:t>
      </w:r>
    </w:p>
    <w:p w:rsidR="00665C4E" w:rsidRDefault="00665C4E">
      <w:pPr>
        <w:pStyle w:val="CommentText"/>
      </w:pPr>
      <w:r>
        <w:t xml:space="preserve">Discharge Diagnosis (Required) here from Line </w:t>
      </w:r>
      <w:proofErr w:type="gramStart"/>
      <w:r>
        <w:t>766  below</w:t>
      </w:r>
      <w:proofErr w:type="gramEnd"/>
    </w:p>
    <w:p w:rsidR="00665C4E" w:rsidRDefault="00665C4E">
      <w:pPr>
        <w:pStyle w:val="CommentText"/>
      </w:pPr>
    </w:p>
    <w:p w:rsidR="00665C4E" w:rsidRDefault="00665C4E">
      <w:pPr>
        <w:pStyle w:val="CommentText"/>
      </w:pPr>
      <w:r>
        <w:t xml:space="preserve">Add </w:t>
      </w:r>
    </w:p>
    <w:p w:rsidR="00665C4E" w:rsidRDefault="00665C4E">
      <w:pPr>
        <w:pStyle w:val="CommentText"/>
      </w:pPr>
      <w:r>
        <w:t xml:space="preserve">Discharge Disposition (Required) </w:t>
      </w:r>
    </w:p>
    <w:p w:rsidR="00665C4E" w:rsidRDefault="00665C4E">
      <w:pPr>
        <w:pStyle w:val="CommentText"/>
      </w:pPr>
      <w:r>
        <w:t>1.3.6.1.4.1.19376.1.5.3.1.3.32</w:t>
      </w:r>
    </w:p>
    <w:p w:rsidR="00665C4E" w:rsidRDefault="00665C4E">
      <w:pPr>
        <w:pStyle w:val="CommentText"/>
      </w:pPr>
    </w:p>
    <w:p w:rsidR="00665C4E" w:rsidRDefault="00665C4E">
      <w:pPr>
        <w:pStyle w:val="CommentText"/>
      </w:pPr>
      <w:r>
        <w:t>Add</w:t>
      </w:r>
    </w:p>
    <w:p w:rsidR="00665C4E" w:rsidRDefault="00665C4E">
      <w:pPr>
        <w:pStyle w:val="CommentText"/>
      </w:pPr>
      <w:r>
        <w:t>Transport Mode (Required if known)</w:t>
      </w:r>
    </w:p>
    <w:p w:rsidR="00665C4E" w:rsidRDefault="00665C4E">
      <w:pPr>
        <w:pStyle w:val="CommentText"/>
      </w:pPr>
      <w:r>
        <w:t>1.3.6.1.4.1.19376.1.5.3.1.1.10.3.2</w:t>
      </w:r>
    </w:p>
    <w:p w:rsidR="00665C4E" w:rsidRDefault="00665C4E">
      <w:pPr>
        <w:pStyle w:val="CommentText"/>
      </w:pPr>
    </w:p>
    <w:p w:rsidR="00665C4E" w:rsidRDefault="00665C4E">
      <w:pPr>
        <w:pStyle w:val="CommentText"/>
      </w:pPr>
      <w:r>
        <w:t>Add</w:t>
      </w:r>
    </w:p>
    <w:p w:rsidR="00665C4E" w:rsidRDefault="00665C4E">
      <w:pPr>
        <w:pStyle w:val="CommentText"/>
      </w:pPr>
      <w:r>
        <w:t>Discharge Status (Required if known) (this will be new section template and still needs LOINC code)</w:t>
      </w:r>
    </w:p>
    <w:p w:rsidR="00665C4E" w:rsidRDefault="00665C4E">
      <w:pPr>
        <w:pStyle w:val="CommentText"/>
      </w:pPr>
    </w:p>
    <w:p w:rsidR="00665C4E" w:rsidRDefault="00665C4E">
      <w:pPr>
        <w:pStyle w:val="CommentText"/>
      </w:pPr>
      <w:r>
        <w:t xml:space="preserve">Add </w:t>
      </w:r>
    </w:p>
    <w:p w:rsidR="00665C4E" w:rsidRDefault="00665C4E">
      <w:pPr>
        <w:pStyle w:val="CommentText"/>
      </w:pPr>
      <w:r>
        <w:t>Allergies (Required)</w:t>
      </w:r>
    </w:p>
    <w:p w:rsidR="00665C4E" w:rsidRDefault="00665C4E">
      <w:pPr>
        <w:pStyle w:val="CommentText"/>
      </w:pPr>
      <w:r>
        <w:t>1.3.6.1.4.1.19376.1.5.3.1.3.13</w:t>
      </w:r>
    </w:p>
    <w:p w:rsidR="00665C4E" w:rsidRDefault="00665C4E">
      <w:pPr>
        <w:pStyle w:val="CommentText"/>
      </w:pPr>
    </w:p>
  </w:comment>
  <w:comment w:id="669" w:author="jamillar" w:date="2010-08-03T01:05:00Z" w:initials="j">
    <w:p w:rsidR="00706DA7" w:rsidRDefault="00706DA7" w:rsidP="00706DA7">
      <w:pPr>
        <w:pStyle w:val="CommentText"/>
      </w:pPr>
      <w:r>
        <w:rPr>
          <w:rStyle w:val="CommentReference"/>
        </w:rPr>
        <w:annotationRef/>
      </w:r>
    </w:p>
    <w:p w:rsidR="00706DA7" w:rsidRDefault="00706DA7" w:rsidP="00706DA7">
      <w:pPr>
        <w:pStyle w:val="CommentText"/>
      </w:pPr>
      <w:r>
        <w:t>Add section:</w:t>
      </w:r>
    </w:p>
    <w:p w:rsidR="00706DA7" w:rsidRDefault="00706DA7" w:rsidP="00706DA7">
      <w:pPr>
        <w:pStyle w:val="CommentText"/>
      </w:pPr>
      <w:r>
        <w:t>Coded Social History (Required)</w:t>
      </w:r>
    </w:p>
    <w:p w:rsidR="00706DA7" w:rsidRDefault="00706DA7" w:rsidP="00706DA7">
      <w:pPr>
        <w:pStyle w:val="CommentText"/>
      </w:pPr>
      <w:r>
        <w:rPr>
          <w:rStyle w:val="apple-style-span"/>
          <w:szCs w:val="16"/>
        </w:rPr>
        <w:t>1.3.6.1.4.1.19376.1.5.3.1.3.16.1</w:t>
      </w:r>
    </w:p>
  </w:comment>
  <w:comment w:id="702" w:author="jamillar" w:date="2010-08-03T01:07:00Z" w:initials="j">
    <w:p w:rsidR="00706DA7" w:rsidRDefault="00706DA7" w:rsidP="00706DA7">
      <w:pPr>
        <w:pStyle w:val="CommentText"/>
      </w:pPr>
      <w:r>
        <w:rPr>
          <w:rStyle w:val="CommentReference"/>
        </w:rPr>
        <w:annotationRef/>
      </w:r>
    </w:p>
    <w:p w:rsidR="00706DA7" w:rsidRDefault="00706DA7" w:rsidP="00706DA7">
      <w:pPr>
        <w:pStyle w:val="CommentText"/>
      </w:pPr>
      <w:r>
        <w:t>Add the following sections:</w:t>
      </w:r>
    </w:p>
    <w:p w:rsidR="00706DA7" w:rsidRDefault="00706DA7" w:rsidP="00706DA7">
      <w:pPr>
        <w:pStyle w:val="CommentText"/>
      </w:pPr>
    </w:p>
    <w:p w:rsidR="00706DA7" w:rsidRDefault="00706DA7" w:rsidP="00706DA7">
      <w:pPr>
        <w:pStyle w:val="CommentText"/>
      </w:pPr>
      <w:r>
        <w:t>Post-partum Treatment Section: Care Plan (Required if known)</w:t>
      </w:r>
    </w:p>
    <w:p w:rsidR="00706DA7" w:rsidRDefault="00706DA7" w:rsidP="00706DA7">
      <w:pPr>
        <w:pStyle w:val="CommentText"/>
        <w:rPr>
          <w:rFonts w:eastAsia="Arial Unicode MS"/>
          <w:szCs w:val="18"/>
        </w:rPr>
      </w:pPr>
      <w:r>
        <w:rPr>
          <w:rFonts w:eastAsia="Arial Unicode MS"/>
          <w:szCs w:val="18"/>
        </w:rPr>
        <w:t>1.3.6.1.4.1.19376.1.5.3.1.3.31</w:t>
      </w:r>
    </w:p>
    <w:p w:rsidR="00706DA7" w:rsidRDefault="00706DA7" w:rsidP="00706DA7">
      <w:pPr>
        <w:pStyle w:val="CommentText"/>
      </w:pPr>
    </w:p>
    <w:p w:rsidR="00706DA7" w:rsidRDefault="00706DA7" w:rsidP="00706DA7">
      <w:pPr>
        <w:pStyle w:val="CommentText"/>
      </w:pPr>
      <w:r>
        <w:t>Post-partum Treatment Section: Procedures and Interventions (Required if known)</w:t>
      </w:r>
    </w:p>
    <w:p w:rsidR="00706DA7" w:rsidRDefault="00706DA7" w:rsidP="00706DA7">
      <w:pPr>
        <w:pStyle w:val="CommentText"/>
      </w:pPr>
      <w:r w:rsidRPr="00525C1B">
        <w:rPr>
          <w:rFonts w:eastAsia="Arial Unicode MS"/>
          <w:sz w:val="16"/>
          <w:szCs w:val="16"/>
        </w:rPr>
        <w:t>1.3.6.1.4.1.19376.1.5.3.1.1.13.2.11</w:t>
      </w:r>
    </w:p>
    <w:p w:rsidR="00706DA7" w:rsidRDefault="00706DA7" w:rsidP="00706DA7">
      <w:pPr>
        <w:pStyle w:val="CommentText"/>
      </w:pPr>
    </w:p>
    <w:p w:rsidR="00706DA7" w:rsidRDefault="00706DA7" w:rsidP="00706DA7">
      <w:pPr>
        <w:pStyle w:val="CommentText"/>
      </w:pPr>
      <w:r>
        <w:t xml:space="preserve">Post-partum Treatment Section: Coded Results (from Line 780 </w:t>
      </w:r>
      <w:proofErr w:type="gramStart"/>
      <w:r>
        <w:t>above )</w:t>
      </w:r>
      <w:proofErr w:type="gramEnd"/>
      <w:r>
        <w:t xml:space="preserve"> [Required]  (does value set template ID need to be included here also?)</w:t>
      </w:r>
    </w:p>
    <w:p w:rsidR="00706DA7" w:rsidRDefault="00706DA7" w:rsidP="00706DA7">
      <w:pPr>
        <w:pStyle w:val="CommentText"/>
      </w:pPr>
    </w:p>
    <w:p w:rsidR="00706DA7" w:rsidRDefault="00706DA7" w:rsidP="00706DA7">
      <w:pPr>
        <w:pStyle w:val="CommentText"/>
      </w:pPr>
      <w:r>
        <w:t>Post-partum Treatment Section: Immunizations (Required if known)</w:t>
      </w:r>
    </w:p>
    <w:p w:rsidR="00706DA7" w:rsidRDefault="00706DA7" w:rsidP="00706DA7">
      <w:pPr>
        <w:pStyle w:val="CommentText"/>
      </w:pPr>
      <w:r>
        <w:rPr>
          <w:rStyle w:val="Hyperlink"/>
          <w:rFonts w:eastAsia="Arial Unicode MS"/>
          <w:color w:val="auto"/>
          <w:szCs w:val="18"/>
          <w:u w:val="none"/>
        </w:rPr>
        <w:t>1.3.6.1.4.1.19376.1.5.3.1.4.12</w:t>
      </w:r>
    </w:p>
    <w:p w:rsidR="00706DA7" w:rsidRDefault="00706DA7" w:rsidP="00706DA7">
      <w:pPr>
        <w:pStyle w:val="CommentText"/>
      </w:pPr>
    </w:p>
    <w:p w:rsidR="00706DA7" w:rsidRDefault="00706DA7" w:rsidP="00706DA7">
      <w:pPr>
        <w:pStyle w:val="CommentText"/>
      </w:pPr>
    </w:p>
    <w:p w:rsidR="00706DA7" w:rsidRDefault="00706DA7" w:rsidP="00706DA7">
      <w:pPr>
        <w:pStyle w:val="CommentText"/>
      </w:pPr>
      <w:r>
        <w:t>Post-partum Treatment Section: Medications Administered (Required if known)</w:t>
      </w:r>
    </w:p>
    <w:p w:rsidR="00706DA7" w:rsidRDefault="00706DA7" w:rsidP="00706DA7">
      <w:pPr>
        <w:pStyle w:val="CommentText"/>
      </w:pPr>
      <w:r w:rsidRPr="008E43DC">
        <w:rPr>
          <w:rStyle w:val="apple-style-span"/>
          <w:color w:val="000000"/>
          <w:sz w:val="18"/>
          <w:szCs w:val="18"/>
        </w:rPr>
        <w:t>1.3.6.1.4.1.19376.1.5.3.1.3.21</w:t>
      </w:r>
    </w:p>
    <w:p w:rsidR="00706DA7" w:rsidRDefault="00706DA7" w:rsidP="00706DA7">
      <w:pPr>
        <w:pStyle w:val="CommentText"/>
      </w:pPr>
    </w:p>
    <w:p w:rsidR="00706DA7" w:rsidRDefault="00706DA7" w:rsidP="00706DA7">
      <w:pPr>
        <w:pStyle w:val="CommentText"/>
      </w:pPr>
      <w:r>
        <w:t>Post-partum Treatment Section: Discharge Diet (Required if known)</w:t>
      </w:r>
    </w:p>
    <w:p w:rsidR="00706DA7" w:rsidRDefault="00706DA7" w:rsidP="00706DA7">
      <w:pPr>
        <w:pStyle w:val="CommentText"/>
      </w:pPr>
      <w:r>
        <w:rPr>
          <w:color w:val="000000"/>
          <w:szCs w:val="18"/>
        </w:rPr>
        <w:t>1.3.6.1.4.1.19376.1.5.3.1.3.33</w:t>
      </w:r>
    </w:p>
  </w:comment>
  <w:comment w:id="703" w:author="tsoutherland" w:date="2010-08-03T01:07:00Z" w:initials="ts">
    <w:p w:rsidR="00706DA7" w:rsidRDefault="00706DA7" w:rsidP="00706DA7">
      <w:pPr>
        <w:pStyle w:val="CommentText"/>
      </w:pPr>
      <w:r>
        <w:rPr>
          <w:rStyle w:val="CommentReference"/>
        </w:rPr>
        <w:annotationRef/>
      </w:r>
      <w:r>
        <w:t>Value set template ids are not included here</w:t>
      </w:r>
    </w:p>
  </w:comment>
  <w:comment w:id="711" w:author="jamillar" w:date="2010-08-03T01:13:00Z" w:initials="j">
    <w:p w:rsidR="00706DA7" w:rsidRDefault="00706DA7" w:rsidP="00706DA7">
      <w:pPr>
        <w:pStyle w:val="CommentText"/>
      </w:pPr>
      <w:r>
        <w:rPr>
          <w:rStyle w:val="CommentReference"/>
        </w:rPr>
        <w:annotationRef/>
      </w:r>
    </w:p>
    <w:p w:rsidR="00706DA7" w:rsidRDefault="00706DA7" w:rsidP="00706DA7">
      <w:pPr>
        <w:pStyle w:val="CommentText"/>
      </w:pPr>
      <w:r>
        <w:t>Add the following sections:</w:t>
      </w:r>
    </w:p>
    <w:p w:rsidR="00706DA7" w:rsidRDefault="00706DA7" w:rsidP="00706DA7">
      <w:pPr>
        <w:pStyle w:val="CommentText"/>
      </w:pPr>
    </w:p>
    <w:p w:rsidR="00706DA7" w:rsidRDefault="00706DA7" w:rsidP="00706DA7">
      <w:pPr>
        <w:pStyle w:val="CommentText"/>
      </w:pPr>
      <w:r>
        <w:t>Post-partum Treatment Section: Care Plan (Required if known)</w:t>
      </w:r>
    </w:p>
    <w:p w:rsidR="00706DA7" w:rsidRDefault="00706DA7" w:rsidP="00706DA7">
      <w:pPr>
        <w:pStyle w:val="CommentText"/>
        <w:rPr>
          <w:rFonts w:eastAsia="Arial Unicode MS"/>
          <w:szCs w:val="18"/>
        </w:rPr>
      </w:pPr>
      <w:r>
        <w:rPr>
          <w:rFonts w:eastAsia="Arial Unicode MS"/>
          <w:szCs w:val="18"/>
        </w:rPr>
        <w:t>1.3.6.1.4.1.19376.1.5.3.1.3.31</w:t>
      </w:r>
    </w:p>
    <w:p w:rsidR="00706DA7" w:rsidRDefault="00706DA7" w:rsidP="00706DA7">
      <w:pPr>
        <w:pStyle w:val="CommentText"/>
      </w:pPr>
    </w:p>
    <w:p w:rsidR="00706DA7" w:rsidRDefault="00706DA7" w:rsidP="00706DA7">
      <w:pPr>
        <w:pStyle w:val="CommentText"/>
      </w:pPr>
      <w:r>
        <w:t>Post-partum Treatment Section: Procedures and Interventions (Required if known)</w:t>
      </w:r>
    </w:p>
    <w:p w:rsidR="00706DA7" w:rsidRDefault="00706DA7" w:rsidP="00706DA7">
      <w:pPr>
        <w:pStyle w:val="CommentText"/>
      </w:pPr>
      <w:r w:rsidRPr="00525C1B">
        <w:rPr>
          <w:rFonts w:eastAsia="Arial Unicode MS"/>
          <w:sz w:val="16"/>
          <w:szCs w:val="16"/>
        </w:rPr>
        <w:t>1.3.6.1.4.1.19376.1.5.3.1.1.13.2.11</w:t>
      </w:r>
    </w:p>
    <w:p w:rsidR="00706DA7" w:rsidRDefault="00706DA7" w:rsidP="00706DA7">
      <w:pPr>
        <w:pStyle w:val="CommentText"/>
      </w:pPr>
    </w:p>
    <w:p w:rsidR="00706DA7" w:rsidRDefault="00706DA7" w:rsidP="00706DA7">
      <w:pPr>
        <w:pStyle w:val="CommentText"/>
      </w:pPr>
      <w:r>
        <w:t xml:space="preserve">Post-partum Treatment Section: Coded Results (from Line 780 </w:t>
      </w:r>
      <w:proofErr w:type="gramStart"/>
      <w:r>
        <w:t>above )</w:t>
      </w:r>
      <w:proofErr w:type="gramEnd"/>
      <w:r>
        <w:t xml:space="preserve"> [Required]  (does value set template ID need to be included here also?)</w:t>
      </w:r>
    </w:p>
    <w:p w:rsidR="00706DA7" w:rsidRDefault="00706DA7" w:rsidP="00706DA7">
      <w:pPr>
        <w:pStyle w:val="CommentText"/>
      </w:pPr>
    </w:p>
    <w:p w:rsidR="00706DA7" w:rsidRDefault="00706DA7" w:rsidP="00706DA7">
      <w:pPr>
        <w:pStyle w:val="CommentText"/>
      </w:pPr>
      <w:r>
        <w:t>Post-partum Treatment Section: Immunizations (Required if known)</w:t>
      </w:r>
    </w:p>
    <w:p w:rsidR="00706DA7" w:rsidRDefault="00706DA7" w:rsidP="00706DA7">
      <w:pPr>
        <w:pStyle w:val="CommentText"/>
      </w:pPr>
      <w:r>
        <w:rPr>
          <w:rStyle w:val="Hyperlink"/>
          <w:rFonts w:eastAsia="Arial Unicode MS"/>
          <w:color w:val="auto"/>
          <w:szCs w:val="18"/>
          <w:u w:val="none"/>
        </w:rPr>
        <w:t>1.3.6.1.4.1.19376.1.5.3.1.4.12</w:t>
      </w:r>
    </w:p>
    <w:p w:rsidR="00706DA7" w:rsidRDefault="00706DA7" w:rsidP="00706DA7">
      <w:pPr>
        <w:pStyle w:val="CommentText"/>
      </w:pPr>
    </w:p>
    <w:p w:rsidR="00706DA7" w:rsidRDefault="00706DA7" w:rsidP="00706DA7">
      <w:pPr>
        <w:pStyle w:val="CommentText"/>
      </w:pPr>
    </w:p>
    <w:p w:rsidR="00706DA7" w:rsidRDefault="00706DA7" w:rsidP="00706DA7">
      <w:pPr>
        <w:pStyle w:val="CommentText"/>
      </w:pPr>
      <w:r>
        <w:t>Post-partum Treatment Section: Medications Administered (Required if known)</w:t>
      </w:r>
    </w:p>
    <w:p w:rsidR="00706DA7" w:rsidRDefault="00706DA7" w:rsidP="00706DA7">
      <w:pPr>
        <w:pStyle w:val="CommentText"/>
      </w:pPr>
      <w:r w:rsidRPr="008E43DC">
        <w:rPr>
          <w:rStyle w:val="apple-style-span"/>
          <w:color w:val="000000"/>
          <w:sz w:val="18"/>
          <w:szCs w:val="18"/>
        </w:rPr>
        <w:t>1.3.6.1.4.1.19376.1.5.3.1.3.21</w:t>
      </w:r>
    </w:p>
    <w:p w:rsidR="00706DA7" w:rsidRDefault="00706DA7" w:rsidP="00706DA7">
      <w:pPr>
        <w:pStyle w:val="CommentText"/>
      </w:pPr>
    </w:p>
    <w:p w:rsidR="00706DA7" w:rsidRDefault="00706DA7" w:rsidP="00706DA7">
      <w:pPr>
        <w:pStyle w:val="CommentText"/>
      </w:pPr>
      <w:r>
        <w:t>Post-partum Treatment Section: Discharge Diet (Required if known)</w:t>
      </w:r>
    </w:p>
    <w:p w:rsidR="00706DA7" w:rsidRDefault="00706DA7" w:rsidP="00706DA7">
      <w:pPr>
        <w:pStyle w:val="CommentText"/>
      </w:pPr>
      <w:r>
        <w:rPr>
          <w:color w:val="000000"/>
          <w:szCs w:val="18"/>
        </w:rPr>
        <w:t>1.3.6.1.4.1.19376.1.5.3.1.3.33</w:t>
      </w:r>
    </w:p>
  </w:comment>
  <w:comment w:id="712" w:author="tsoutherland" w:date="2010-08-03T01:13:00Z" w:initials="ts">
    <w:p w:rsidR="00706DA7" w:rsidRDefault="00706DA7" w:rsidP="00706DA7">
      <w:pPr>
        <w:pStyle w:val="CommentText"/>
      </w:pPr>
      <w:r>
        <w:rPr>
          <w:rStyle w:val="CommentReference"/>
        </w:rPr>
        <w:annotationRef/>
      </w:r>
      <w:r>
        <w:t>Value set template ids are not included here</w:t>
      </w:r>
    </w:p>
  </w:comment>
  <w:comment w:id="725" w:author="jamillar" w:date="2010-08-03T01:13:00Z" w:initials="j">
    <w:p w:rsidR="0088225C" w:rsidRDefault="0088225C" w:rsidP="0088225C">
      <w:pPr>
        <w:pStyle w:val="CommentText"/>
      </w:pPr>
      <w:r>
        <w:rPr>
          <w:rStyle w:val="CommentReference"/>
        </w:rPr>
        <w:annotationRef/>
      </w:r>
    </w:p>
    <w:p w:rsidR="0088225C" w:rsidRDefault="0088225C" w:rsidP="0088225C">
      <w:pPr>
        <w:pStyle w:val="CommentText"/>
      </w:pPr>
      <w:r>
        <w:t>Add Section:</w:t>
      </w:r>
    </w:p>
    <w:p w:rsidR="0088225C" w:rsidRDefault="0088225C" w:rsidP="0088225C">
      <w:pPr>
        <w:pStyle w:val="CommentText"/>
      </w:pPr>
      <w:r>
        <w:t>Immunization Recommendations (Required if known)</w:t>
      </w:r>
    </w:p>
    <w:p w:rsidR="0088225C" w:rsidRDefault="0088225C" w:rsidP="0088225C">
      <w:pPr>
        <w:pStyle w:val="CommentText"/>
      </w:pPr>
      <w:r>
        <w:rPr>
          <w:color w:val="000000"/>
          <w:szCs w:val="18"/>
        </w:rPr>
        <w:t>1.3.6.1.4.1.19376.1.5.3.1.1.18.3.1</w:t>
      </w:r>
    </w:p>
  </w:comment>
  <w:comment w:id="733" w:author="jamillar" w:date="2010-08-03T01:14:00Z" w:initials="j">
    <w:p w:rsidR="0088225C" w:rsidRDefault="0088225C" w:rsidP="0088225C">
      <w:pPr>
        <w:pStyle w:val="CommentText"/>
      </w:pPr>
      <w:r>
        <w:rPr>
          <w:rStyle w:val="CommentReference"/>
        </w:rPr>
        <w:annotationRef/>
      </w:r>
    </w:p>
    <w:p w:rsidR="0088225C" w:rsidRDefault="0088225C" w:rsidP="0088225C">
      <w:pPr>
        <w:pStyle w:val="CommentText"/>
      </w:pPr>
      <w:r>
        <w:t>Add Section:</w:t>
      </w:r>
    </w:p>
    <w:p w:rsidR="0088225C" w:rsidRDefault="0088225C" w:rsidP="0088225C">
      <w:pPr>
        <w:pStyle w:val="CommentText"/>
      </w:pPr>
      <w:r>
        <w:t>Immunization Recommendations (Required if known)</w:t>
      </w:r>
    </w:p>
    <w:p w:rsidR="0088225C" w:rsidRDefault="0088225C" w:rsidP="0088225C">
      <w:pPr>
        <w:pStyle w:val="CommentText"/>
      </w:pPr>
      <w:r>
        <w:rPr>
          <w:color w:val="000000"/>
          <w:szCs w:val="18"/>
        </w:rPr>
        <w:t>1.3.6.1.4.1.19376.1.5.3.1.1.18.3.1</w:t>
      </w:r>
    </w:p>
  </w:comment>
  <w:comment w:id="753" w:author="jamillar" w:date="2010-08-03T01:15:00Z" w:initials="j">
    <w:p w:rsidR="00D73EF1" w:rsidRDefault="00D73EF1" w:rsidP="00D73EF1">
      <w:pPr>
        <w:pStyle w:val="CommentText"/>
      </w:pPr>
      <w:r>
        <w:rPr>
          <w:rStyle w:val="CommentReference"/>
        </w:rPr>
        <w:annotationRef/>
      </w:r>
      <w:r>
        <w:t xml:space="preserve">Move Discharge Diagnosis Section to inserts at Line 754 above </w:t>
      </w:r>
    </w:p>
  </w:comment>
  <w:comment w:id="768" w:author="jamillar" w:date="2010-08-03T01:16:00Z" w:initials="j">
    <w:p w:rsidR="00D73EF1" w:rsidRDefault="00D73EF1" w:rsidP="00D73EF1">
      <w:pPr>
        <w:pStyle w:val="CommentText"/>
      </w:pPr>
      <w:r>
        <w:rPr>
          <w:rStyle w:val="CommentReference"/>
        </w:rPr>
        <w:annotationRef/>
      </w:r>
      <w:r>
        <w:t xml:space="preserve">Move Discharge Diagnosis Section to inserts at Line 754 above </w:t>
      </w:r>
    </w:p>
  </w:comment>
  <w:comment w:id="781" w:author="jamillar" w:date="2010-08-03T01:16:00Z" w:initials="j">
    <w:p w:rsidR="00D73EF1" w:rsidRDefault="00D73EF1" w:rsidP="00D73EF1">
      <w:pPr>
        <w:pStyle w:val="CommentText"/>
      </w:pPr>
      <w:r>
        <w:rPr>
          <w:rStyle w:val="CommentReference"/>
        </w:rPr>
        <w:annotationRef/>
      </w:r>
      <w:r>
        <w:t xml:space="preserve">Move Discharge Diagnosis Section to inserts at Line 754 above </w:t>
      </w:r>
    </w:p>
  </w:comment>
  <w:comment w:id="796" w:author="jamillar" w:date="2010-08-03T01:18:00Z" w:initials="j">
    <w:p w:rsidR="00445C35" w:rsidRDefault="00445C35" w:rsidP="00445C35">
      <w:pPr>
        <w:pStyle w:val="CommentText"/>
      </w:pPr>
      <w:r>
        <w:rPr>
          <w:rStyle w:val="CommentReference"/>
        </w:rPr>
        <w:annotationRef/>
      </w:r>
      <w:r>
        <w:t xml:space="preserve">Move Discharge Diagnosis Section to inserts at Line 754 above </w:t>
      </w:r>
    </w:p>
  </w:comment>
  <w:comment w:id="809" w:author="jamillar" w:date="2010-08-03T01:18:00Z" w:initials="j">
    <w:p w:rsidR="006D459C" w:rsidRDefault="006D459C" w:rsidP="006D459C">
      <w:pPr>
        <w:pStyle w:val="CommentText"/>
      </w:pPr>
      <w:r>
        <w:rPr>
          <w:rStyle w:val="CommentReference"/>
        </w:rPr>
        <w:annotationRef/>
      </w:r>
      <w:r>
        <w:t xml:space="preserve">Move Discharge Diagnosis Section to inserts at Line 754 above </w:t>
      </w:r>
    </w:p>
  </w:comment>
  <w:comment w:id="824" w:author="jamillar" w:date="2010-08-03T01:19:00Z" w:initials="j">
    <w:p w:rsidR="006D459C" w:rsidRDefault="006D459C" w:rsidP="006D459C">
      <w:pPr>
        <w:pStyle w:val="CommentText"/>
      </w:pPr>
      <w:r>
        <w:rPr>
          <w:rStyle w:val="CommentReference"/>
        </w:rPr>
        <w:annotationRef/>
      </w:r>
      <w:r>
        <w:t xml:space="preserve">Move Discharge Diagnosis Section to inserts at Line 754 above </w:t>
      </w:r>
    </w:p>
  </w:comment>
  <w:comment w:id="838" w:author="jamillar" w:date="2010-08-02T06:39:00Z" w:initials="j">
    <w:p w:rsidR="00665C4E" w:rsidRDefault="00665C4E">
      <w:pPr>
        <w:pStyle w:val="CommentText"/>
      </w:pPr>
      <w:r>
        <w:rPr>
          <w:rStyle w:val="CommentReference"/>
        </w:rPr>
        <w:annotationRef/>
      </w:r>
      <w:r>
        <w:t xml:space="preserve">Move Discharge Diagnosis Section to inserts at Line 754 above </w:t>
      </w:r>
    </w:p>
  </w:comment>
  <w:comment w:id="869" w:author="jamillar" w:date="2010-08-02T06:39:00Z" w:initials="j">
    <w:p w:rsidR="00665C4E" w:rsidRDefault="00665C4E">
      <w:pPr>
        <w:pStyle w:val="CommentText"/>
      </w:pPr>
      <w:r>
        <w:rPr>
          <w:rStyle w:val="CommentReference"/>
        </w:rPr>
        <w:annotationRef/>
      </w:r>
      <w:r>
        <w:t>This section is a subsection of Postpartum Treatment.  Not sure how to represent this best.  Postpartum Treatment: Coded Results</w:t>
      </w:r>
    </w:p>
  </w:comment>
  <w:comment w:id="870" w:author="tsoutherland" w:date="2010-08-02T06:39:00Z" w:initials="ts">
    <w:p w:rsidR="00665C4E" w:rsidRDefault="00665C4E">
      <w:pPr>
        <w:pStyle w:val="CommentText"/>
      </w:pPr>
      <w:r>
        <w:rPr>
          <w:rStyle w:val="CommentReference"/>
        </w:rPr>
        <w:annotationRef/>
      </w:r>
      <w:r>
        <w:t>Ill fix it – I need to find a sample structure for subsections.</w:t>
      </w:r>
    </w:p>
  </w:comment>
  <w:comment w:id="898" w:author="jamillar" w:date="2010-08-02T06:39:00Z" w:initials="j">
    <w:p w:rsidR="00665C4E" w:rsidRDefault="00665C4E">
      <w:pPr>
        <w:pStyle w:val="CommentText"/>
      </w:pPr>
      <w:r>
        <w:rPr>
          <w:rStyle w:val="CommentReference"/>
        </w:rPr>
        <w:annotationRef/>
      </w:r>
    </w:p>
    <w:p w:rsidR="00665C4E" w:rsidRDefault="00665C4E">
      <w:pPr>
        <w:pStyle w:val="CommentText"/>
      </w:pPr>
      <w:r>
        <w:t>Add section:</w:t>
      </w:r>
    </w:p>
    <w:p w:rsidR="00665C4E" w:rsidRDefault="00665C4E">
      <w:pPr>
        <w:pStyle w:val="CommentText"/>
      </w:pPr>
      <w:r>
        <w:t>Coded Social History (Required)</w:t>
      </w:r>
    </w:p>
    <w:p w:rsidR="00665C4E" w:rsidRDefault="00665C4E">
      <w:pPr>
        <w:pStyle w:val="CommentText"/>
      </w:pPr>
      <w:r>
        <w:rPr>
          <w:rStyle w:val="apple-style-span"/>
          <w:szCs w:val="16"/>
        </w:rPr>
        <w:t>1.3.6.1.4.1.19376.1.5.3.1.3.16.1</w:t>
      </w:r>
    </w:p>
  </w:comment>
  <w:comment w:id="977" w:author="jamillar" w:date="2010-08-02T06:39:00Z" w:initials="j">
    <w:p w:rsidR="00665C4E" w:rsidRDefault="00665C4E">
      <w:pPr>
        <w:pStyle w:val="CommentText"/>
      </w:pPr>
      <w:r>
        <w:rPr>
          <w:rStyle w:val="CommentReference"/>
        </w:rPr>
        <w:annotationRef/>
      </w:r>
    </w:p>
    <w:p w:rsidR="00665C4E" w:rsidRDefault="00665C4E">
      <w:pPr>
        <w:pStyle w:val="CommentText"/>
      </w:pPr>
      <w:r>
        <w:t>Add the following sections:</w:t>
      </w:r>
    </w:p>
    <w:p w:rsidR="00665C4E" w:rsidRDefault="00665C4E">
      <w:pPr>
        <w:pStyle w:val="CommentText"/>
      </w:pPr>
    </w:p>
    <w:p w:rsidR="00665C4E" w:rsidRDefault="00665C4E">
      <w:pPr>
        <w:pStyle w:val="CommentText"/>
      </w:pPr>
      <w:r>
        <w:t>Post-partum Treatment Section: Care Plan (Required if known)</w:t>
      </w:r>
    </w:p>
    <w:p w:rsidR="00665C4E" w:rsidRDefault="00665C4E">
      <w:pPr>
        <w:pStyle w:val="CommentText"/>
        <w:rPr>
          <w:rFonts w:eastAsia="Arial Unicode MS"/>
          <w:szCs w:val="18"/>
        </w:rPr>
      </w:pPr>
      <w:r>
        <w:rPr>
          <w:rFonts w:eastAsia="Arial Unicode MS"/>
          <w:szCs w:val="18"/>
        </w:rPr>
        <w:t>1.3.6.1.4.1.19376.1.5.3.1.3.31</w:t>
      </w:r>
    </w:p>
    <w:p w:rsidR="00665C4E" w:rsidRDefault="00665C4E">
      <w:pPr>
        <w:pStyle w:val="CommentText"/>
      </w:pPr>
    </w:p>
    <w:p w:rsidR="00665C4E" w:rsidRDefault="00665C4E" w:rsidP="00D64D97">
      <w:pPr>
        <w:pStyle w:val="CommentText"/>
      </w:pPr>
      <w:r>
        <w:t>Post-partum Treatment Section: Procedures and Interventions (Required if known)</w:t>
      </w:r>
    </w:p>
    <w:p w:rsidR="00665C4E" w:rsidRDefault="00665C4E" w:rsidP="00D64D97">
      <w:pPr>
        <w:pStyle w:val="CommentText"/>
      </w:pPr>
      <w:r w:rsidRPr="00525C1B">
        <w:rPr>
          <w:rFonts w:eastAsia="Arial Unicode MS"/>
          <w:sz w:val="16"/>
          <w:szCs w:val="16"/>
        </w:rPr>
        <w:t>1.3.6.1.4.1.19376.1.5.3.1.1.13.2.11</w:t>
      </w:r>
    </w:p>
    <w:p w:rsidR="00665C4E" w:rsidRDefault="00665C4E">
      <w:pPr>
        <w:pStyle w:val="CommentText"/>
      </w:pPr>
    </w:p>
    <w:p w:rsidR="00665C4E" w:rsidRDefault="00665C4E">
      <w:pPr>
        <w:pStyle w:val="CommentText"/>
      </w:pPr>
      <w:r>
        <w:t xml:space="preserve">Post-partum Treatment Section: Coded Results (from Line 780 </w:t>
      </w:r>
      <w:proofErr w:type="gramStart"/>
      <w:r>
        <w:t>above )</w:t>
      </w:r>
      <w:proofErr w:type="gramEnd"/>
      <w:r>
        <w:t xml:space="preserve"> [Required]  (does value set template ID need to be included here also?)</w:t>
      </w:r>
    </w:p>
    <w:p w:rsidR="00665C4E" w:rsidRDefault="00665C4E">
      <w:pPr>
        <w:pStyle w:val="CommentText"/>
      </w:pPr>
    </w:p>
    <w:p w:rsidR="00665C4E" w:rsidRDefault="00665C4E" w:rsidP="00D64D97">
      <w:pPr>
        <w:pStyle w:val="CommentText"/>
      </w:pPr>
      <w:r>
        <w:t>Post-partum Treatment Section: Immunizations (Required if known)</w:t>
      </w:r>
    </w:p>
    <w:p w:rsidR="00665C4E" w:rsidRDefault="00665C4E" w:rsidP="00D64D97">
      <w:pPr>
        <w:pStyle w:val="CommentText"/>
      </w:pPr>
      <w:r>
        <w:rPr>
          <w:rStyle w:val="Hyperlink"/>
          <w:rFonts w:eastAsia="Arial Unicode MS"/>
          <w:color w:val="auto"/>
          <w:szCs w:val="18"/>
          <w:u w:val="none"/>
        </w:rPr>
        <w:t>1.3.6.1.4.1.19376.1.5.3.1.4.12</w:t>
      </w:r>
    </w:p>
    <w:p w:rsidR="00665C4E" w:rsidRDefault="00665C4E">
      <w:pPr>
        <w:pStyle w:val="CommentText"/>
      </w:pPr>
    </w:p>
    <w:p w:rsidR="00665C4E" w:rsidRDefault="00665C4E">
      <w:pPr>
        <w:pStyle w:val="CommentText"/>
      </w:pPr>
    </w:p>
    <w:p w:rsidR="00665C4E" w:rsidRDefault="00665C4E" w:rsidP="00D64D97">
      <w:pPr>
        <w:pStyle w:val="CommentText"/>
      </w:pPr>
      <w:r>
        <w:t>Post-partum Treatment Section: Medications Administered (Required if known)</w:t>
      </w:r>
    </w:p>
    <w:p w:rsidR="00665C4E" w:rsidRDefault="00665C4E">
      <w:pPr>
        <w:pStyle w:val="CommentText"/>
      </w:pPr>
      <w:r w:rsidRPr="008E43DC">
        <w:rPr>
          <w:rStyle w:val="apple-style-span"/>
          <w:color w:val="000000"/>
          <w:sz w:val="18"/>
          <w:szCs w:val="18"/>
        </w:rPr>
        <w:t>1.3.6.1.4.1.19376.1.5.3.1.3.21</w:t>
      </w:r>
    </w:p>
    <w:p w:rsidR="00665C4E" w:rsidRDefault="00665C4E">
      <w:pPr>
        <w:pStyle w:val="CommentText"/>
      </w:pPr>
    </w:p>
    <w:p w:rsidR="00665C4E" w:rsidRDefault="00665C4E" w:rsidP="00D64D97">
      <w:pPr>
        <w:pStyle w:val="CommentText"/>
      </w:pPr>
      <w:r>
        <w:t>Post-partum Treatment Section: Discharge Diet (Required if known)</w:t>
      </w:r>
    </w:p>
    <w:p w:rsidR="00665C4E" w:rsidRDefault="00665C4E">
      <w:pPr>
        <w:pStyle w:val="CommentText"/>
      </w:pPr>
      <w:r>
        <w:rPr>
          <w:color w:val="000000"/>
          <w:szCs w:val="18"/>
        </w:rPr>
        <w:t>1.3.6.1.4.1.19376.1.5.3.1.3.33</w:t>
      </w:r>
    </w:p>
  </w:comment>
  <w:comment w:id="978" w:author="tsoutherland" w:date="2010-08-02T06:39:00Z" w:initials="ts">
    <w:p w:rsidR="00665C4E" w:rsidRDefault="00665C4E">
      <w:pPr>
        <w:pStyle w:val="CommentText"/>
      </w:pPr>
      <w:r>
        <w:rPr>
          <w:rStyle w:val="CommentReference"/>
        </w:rPr>
        <w:annotationRef/>
      </w:r>
      <w:r>
        <w:t>Value set template ids are not included here</w:t>
      </w:r>
    </w:p>
  </w:comment>
  <w:comment w:id="986" w:author="jamillar" w:date="2010-08-02T06:39:00Z" w:initials="j">
    <w:p w:rsidR="00665C4E" w:rsidRDefault="00665C4E">
      <w:pPr>
        <w:pStyle w:val="CommentText"/>
      </w:pPr>
      <w:r>
        <w:rPr>
          <w:rStyle w:val="CommentReference"/>
        </w:rPr>
        <w:annotationRef/>
      </w:r>
    </w:p>
    <w:p w:rsidR="00665C4E" w:rsidRDefault="00665C4E">
      <w:pPr>
        <w:pStyle w:val="CommentText"/>
      </w:pPr>
      <w:r>
        <w:t>Add Section:</w:t>
      </w:r>
    </w:p>
    <w:p w:rsidR="00665C4E" w:rsidRDefault="00665C4E">
      <w:pPr>
        <w:pStyle w:val="CommentText"/>
      </w:pPr>
      <w:r>
        <w:t>Immunization Recommendations (Required if known)</w:t>
      </w:r>
    </w:p>
    <w:p w:rsidR="00665C4E" w:rsidRDefault="00665C4E">
      <w:pPr>
        <w:pStyle w:val="CommentText"/>
      </w:pPr>
      <w:r>
        <w:rPr>
          <w:color w:val="000000"/>
          <w:szCs w:val="18"/>
        </w:rPr>
        <w:t>1.3.6.1.4.1.19376.1.5.3.1.1.18.3.1</w:t>
      </w:r>
    </w:p>
  </w:comment>
  <w:comment w:id="1011" w:author="jamillar" w:date="2010-08-02T06:39:00Z" w:initials="j">
    <w:p w:rsidR="00665C4E" w:rsidRDefault="00665C4E">
      <w:pPr>
        <w:pStyle w:val="CommentText"/>
      </w:pPr>
      <w:r>
        <w:rPr>
          <w:rStyle w:val="CommentReference"/>
        </w:rPr>
        <w:annotationRef/>
      </w:r>
    </w:p>
    <w:p w:rsidR="00665C4E" w:rsidRDefault="00665C4E">
      <w:pPr>
        <w:pStyle w:val="CommentText"/>
      </w:pPr>
      <w:r>
        <w:t>Add</w:t>
      </w:r>
    </w:p>
    <w:p w:rsidR="00665C4E" w:rsidRDefault="00665C4E">
      <w:pPr>
        <w:pStyle w:val="CommentText"/>
      </w:pPr>
      <w:r>
        <w:t>Labor and Delivery Events: Procedures and Interventions (Required if known)</w:t>
      </w:r>
    </w:p>
    <w:p w:rsidR="00665C4E" w:rsidRDefault="00665C4E">
      <w:pPr>
        <w:pStyle w:val="CommentText"/>
      </w:pPr>
      <w:r>
        <w:t>1.3.6.1.4.1.19376.1.5.3.1.1.21.2.9</w:t>
      </w:r>
    </w:p>
    <w:p w:rsidR="00665C4E" w:rsidRDefault="00665C4E">
      <w:pPr>
        <w:pStyle w:val="CommentText"/>
      </w:pPr>
    </w:p>
    <w:p w:rsidR="00665C4E" w:rsidRDefault="00665C4E">
      <w:pPr>
        <w:pStyle w:val="CommentText"/>
      </w:pPr>
      <w:r>
        <w:t xml:space="preserve">Add </w:t>
      </w:r>
    </w:p>
    <w:p w:rsidR="00665C4E" w:rsidRDefault="00665C4E">
      <w:pPr>
        <w:pStyle w:val="CommentText"/>
      </w:pPr>
      <w:r>
        <w:t>Provider Orders (Required)</w:t>
      </w:r>
    </w:p>
    <w:p w:rsidR="00665C4E" w:rsidRDefault="00665C4E">
      <w:pPr>
        <w:pStyle w:val="CommentText"/>
      </w:pPr>
      <w:r>
        <w:t>1.3.6.1.4.1.19376.1.5.3.1.1.20.2.1</w:t>
      </w:r>
    </w:p>
    <w:p w:rsidR="00665C4E" w:rsidRDefault="00665C4E">
      <w:pPr>
        <w:pStyle w:val="CommentText"/>
      </w:pPr>
    </w:p>
    <w:p w:rsidR="00665C4E" w:rsidRDefault="00665C4E">
      <w:pPr>
        <w:pStyle w:val="CommentText"/>
      </w:pPr>
      <w:r>
        <w:t>Add</w:t>
      </w:r>
    </w:p>
    <w:p w:rsidR="00665C4E" w:rsidRDefault="00665C4E">
      <w:pPr>
        <w:pStyle w:val="CommentText"/>
      </w:pPr>
      <w:r>
        <w:t>Consultations (Required if known)</w:t>
      </w:r>
    </w:p>
    <w:p w:rsidR="00665C4E" w:rsidRDefault="00665C4E">
      <w:pPr>
        <w:pStyle w:val="CommentText"/>
      </w:pPr>
      <w:r>
        <w:t>1.3.6.1.4.1.19376.1.5.3.1.1.13.2.8</w:t>
      </w:r>
    </w:p>
    <w:p w:rsidR="00665C4E" w:rsidRDefault="00665C4E">
      <w:pPr>
        <w:pStyle w:val="CommentText"/>
      </w:pPr>
    </w:p>
    <w:p w:rsidR="00665C4E" w:rsidRDefault="00665C4E">
      <w:pPr>
        <w:pStyle w:val="CommentText"/>
      </w:pPr>
      <w:r>
        <w:t>Not sure where to manage NDS Header Module content.  Is this included in Vol. 2.  If so, text will need to be added here.</w:t>
      </w:r>
    </w:p>
    <w:p w:rsidR="00665C4E" w:rsidRDefault="00665C4E">
      <w:pPr>
        <w:pStyle w:val="CommentText"/>
      </w:pPr>
    </w:p>
    <w:p w:rsidR="00665C4E" w:rsidRDefault="00665C4E">
      <w:pPr>
        <w:pStyle w:val="CommentText"/>
      </w:pPr>
      <w:r>
        <w:t>Labor and Delivery Summary: Newborn Delivery Information (Required)</w:t>
      </w:r>
    </w:p>
    <w:p w:rsidR="00665C4E" w:rsidRDefault="00665C4E">
      <w:pPr>
        <w:pStyle w:val="CommentText"/>
      </w:pPr>
      <w:r>
        <w:t>1.3.6.1.4.1.19376.1.5.3.1.1.21.2.4</w:t>
      </w:r>
    </w:p>
    <w:p w:rsidR="00665C4E" w:rsidRDefault="00665C4E">
      <w:pPr>
        <w:pStyle w:val="CommentText"/>
      </w:pPr>
    </w:p>
    <w:p w:rsidR="00665C4E" w:rsidRDefault="00665C4E">
      <w:pPr>
        <w:pStyle w:val="CommentText"/>
      </w:pPr>
      <w:r>
        <w:t>Newborn Discharge Summary: Procedures and Interventions (Required</w:t>
      </w:r>
      <w:proofErr w:type="gramStart"/>
      <w:r>
        <w:t>)</w:t>
      </w:r>
      <w:proofErr w:type="gramEnd"/>
      <w:r>
        <w:br/>
        <w:t>1.3.6.1.4.1.19376.1.5.3.1.1.13.2.11</w:t>
      </w:r>
    </w:p>
    <w:p w:rsidR="00665C4E" w:rsidRDefault="00665C4E">
      <w:pPr>
        <w:pStyle w:val="CommentText"/>
      </w:pPr>
      <w:r>
        <w:br/>
        <w:t>Newborn Discharge Summary: Care Plan (Required)</w:t>
      </w:r>
    </w:p>
    <w:p w:rsidR="00665C4E" w:rsidRDefault="00665C4E">
      <w:pPr>
        <w:pStyle w:val="CommentText"/>
      </w:pPr>
      <w:r>
        <w:rPr>
          <w:rFonts w:eastAsia="Arial Unicode MS"/>
          <w:szCs w:val="18"/>
        </w:rPr>
        <w:t>1.3.6.1.4.1.19376.1.5.3.1.3.31</w:t>
      </w:r>
    </w:p>
    <w:p w:rsidR="00665C4E" w:rsidRDefault="00665C4E">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074" w:rsidRDefault="004A7074">
      <w:r>
        <w:separator/>
      </w:r>
    </w:p>
  </w:endnote>
  <w:endnote w:type="continuationSeparator" w:id="0">
    <w:p w:rsidR="004A7074" w:rsidRDefault="004A7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Bold">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ebkit-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C4E" w:rsidRDefault="00665C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65C4E" w:rsidRDefault="00665C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C4E" w:rsidRDefault="00665C4E">
    <w:pPr>
      <w:pStyle w:val="Footer"/>
      <w:ind w:right="360"/>
    </w:pPr>
    <w:r>
      <w:t>__________________________________________________________________________</w:t>
    </w:r>
  </w:p>
  <w:p w:rsidR="00665C4E" w:rsidRDefault="00665C4E">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6125CA">
      <w:rPr>
        <w:rStyle w:val="PageNumber"/>
        <w:noProof/>
      </w:rPr>
      <w:t>23</w:t>
    </w:r>
    <w:r>
      <w:rPr>
        <w:rStyle w:val="PageNumber"/>
      </w:rPr>
      <w:fldChar w:fldCharType="end"/>
    </w:r>
    <w:bookmarkStart w:id="1014" w:name="_Toc473170355"/>
  </w:p>
  <w:p w:rsidR="00665C4E" w:rsidRDefault="00665C4E">
    <w:pPr>
      <w:pStyle w:val="Footer"/>
      <w:ind w:right="360"/>
      <w:rPr>
        <w:sz w:val="20"/>
      </w:rPr>
    </w:pPr>
    <w:r>
      <w:rPr>
        <w:sz w:val="20"/>
      </w:rPr>
      <w:tab/>
    </w:r>
  </w:p>
  <w:p w:rsidR="00665C4E" w:rsidRDefault="00665C4E">
    <w:pPr>
      <w:pStyle w:val="Footer"/>
      <w:rPr>
        <w:sz w:val="20"/>
      </w:rPr>
    </w:pPr>
    <w:r>
      <w:rPr>
        <w:sz w:val="20"/>
      </w:rPr>
      <w:t xml:space="preserve">Rev. 1.0 - 2010-06-01 </w:t>
    </w:r>
    <w:r>
      <w:rPr>
        <w:sz w:val="20"/>
      </w:rPr>
      <w:tab/>
    </w:r>
    <w:r>
      <w:rPr>
        <w:sz w:val="20"/>
      </w:rPr>
      <w:tab/>
      <w:t>Copyright © 2010: IHE International</w:t>
    </w:r>
    <w:r>
      <w:rPr>
        <w:sz w:val="20"/>
      </w:rPr>
      <w:br/>
    </w:r>
    <w:bookmarkEnd w:id="10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C4E" w:rsidRDefault="00665C4E">
    <w:pPr>
      <w:pStyle w:val="Footer"/>
      <w:jc w:val="center"/>
    </w:pPr>
    <w:r>
      <w:rPr>
        <w:sz w:val="20"/>
      </w:rPr>
      <w:t>Copyright © 2010: IHE International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074" w:rsidRDefault="004A7074">
      <w:r>
        <w:separator/>
      </w:r>
    </w:p>
  </w:footnote>
  <w:footnote w:type="continuationSeparator" w:id="0">
    <w:p w:rsidR="004A7074" w:rsidRDefault="004A7074">
      <w:r>
        <w:continuationSeparator/>
      </w:r>
    </w:p>
  </w:footnote>
  <w:footnote w:id="1">
    <w:p w:rsidR="00665C4E" w:rsidRDefault="00665C4E">
      <w:pPr>
        <w:pStyle w:val="FootnoteText"/>
      </w:pPr>
      <w:r>
        <w:rPr>
          <w:rStyle w:val="FootnoteReference"/>
        </w:rPr>
        <w:footnoteRef/>
      </w:r>
      <w:r>
        <w:t xml:space="preserve"> The first three documents can be located on the IHE Website at </w:t>
      </w:r>
      <w:hyperlink r:id="rId1" w:anchor="IT" w:history="1">
        <w:r>
          <w:rPr>
            <w:rStyle w:val="Hyperlink"/>
          </w:rPr>
          <w:t>http://www.ihe.net/Technical_Framework/index.cfm#IT</w:t>
        </w:r>
      </w:hyperlink>
      <w:r>
        <w:t>. The remaining documents can be obtained from their respective publishers.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C4E" w:rsidRDefault="00665C4E">
    <w:pPr>
      <w:pStyle w:val="Header"/>
    </w:pPr>
    <w:r>
      <w:t>IHE Technical Framework Supplement – Labor and Delivery History and Physical (LDHP), Labor and Delivery Summary (LDS), Maternal Discharge Summary (MDS</w:t>
    </w:r>
    <w:proofErr w:type="gramStart"/>
    <w:r>
      <w:t>)</w:t>
    </w:r>
    <w:proofErr w:type="gramEnd"/>
    <w:r>
      <w:br/>
      <w:t>______________________________________________________________________________</w:t>
    </w:r>
  </w:p>
  <w:p w:rsidR="00665C4E" w:rsidRDefault="00665C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7">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F7171E8"/>
    <w:multiLevelType w:val="hybridMultilevel"/>
    <w:tmpl w:val="427C16E8"/>
    <w:lvl w:ilvl="0" w:tplc="0409000F">
      <w:start w:val="1"/>
      <w:numFmt w:val="decimal"/>
      <w:lvlText w:val="%1."/>
      <w:lvlJc w:val="left"/>
      <w:pPr>
        <w:ind w:left="720" w:hanging="360"/>
      </w:pPr>
      <w:rPr>
        <w:rFonts w:hint="default"/>
      </w:rPr>
    </w:lvl>
    <w:lvl w:ilvl="1" w:tplc="1304CE88">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A465BC"/>
    <w:multiLevelType w:val="hybridMultilevel"/>
    <w:tmpl w:val="6A00F2EE"/>
    <w:lvl w:ilvl="0" w:tplc="C5D0389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EB3D0B"/>
    <w:multiLevelType w:val="hybridMultilevel"/>
    <w:tmpl w:val="1A52F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71CB5"/>
    <w:multiLevelType w:val="hybridMultilevel"/>
    <w:tmpl w:val="0BCC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3127140"/>
    <w:multiLevelType w:val="hybridMultilevel"/>
    <w:tmpl w:val="C674D8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5E4D2E"/>
    <w:multiLevelType w:val="multilevel"/>
    <w:tmpl w:val="417A6C18"/>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3"/>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8"/>
  </w:num>
  <w:num w:numId="20">
    <w:abstractNumId w:val="14"/>
  </w:num>
  <w:num w:numId="21">
    <w:abstractNumId w:val="10"/>
  </w:num>
  <w:num w:numId="22">
    <w:abstractNumId w:val="12"/>
  </w:num>
  <w:num w:numId="23">
    <w:abstractNumId w:val="11"/>
  </w:num>
  <w:num w:numId="24">
    <w:abstractNumId w:val="18"/>
  </w:num>
  <w:num w:numId="25">
    <w:abstractNumId w:val="1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attachedTemplate r:id="rId1"/>
  <w:trackRevision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4D97"/>
    <w:rsid w:val="00002766"/>
    <w:rsid w:val="0000387E"/>
    <w:rsid w:val="00011D5B"/>
    <w:rsid w:val="000129D9"/>
    <w:rsid w:val="000418F3"/>
    <w:rsid w:val="00043406"/>
    <w:rsid w:val="0005204F"/>
    <w:rsid w:val="00066096"/>
    <w:rsid w:val="00072BB1"/>
    <w:rsid w:val="000840E5"/>
    <w:rsid w:val="000941EE"/>
    <w:rsid w:val="00094CA7"/>
    <w:rsid w:val="0009599E"/>
    <w:rsid w:val="000A5AF7"/>
    <w:rsid w:val="000D1E08"/>
    <w:rsid w:val="000E7871"/>
    <w:rsid w:val="00107312"/>
    <w:rsid w:val="00153BC8"/>
    <w:rsid w:val="00156257"/>
    <w:rsid w:val="001650B8"/>
    <w:rsid w:val="001708C5"/>
    <w:rsid w:val="0018765A"/>
    <w:rsid w:val="00190AE0"/>
    <w:rsid w:val="001B0720"/>
    <w:rsid w:val="001C2E2D"/>
    <w:rsid w:val="001C47AB"/>
    <w:rsid w:val="001E58DA"/>
    <w:rsid w:val="001E7307"/>
    <w:rsid w:val="0021008B"/>
    <w:rsid w:val="00213632"/>
    <w:rsid w:val="002150A7"/>
    <w:rsid w:val="00227570"/>
    <w:rsid w:val="00227BCB"/>
    <w:rsid w:val="00230AF8"/>
    <w:rsid w:val="00230C20"/>
    <w:rsid w:val="00252CAF"/>
    <w:rsid w:val="00297E7A"/>
    <w:rsid w:val="002A1396"/>
    <w:rsid w:val="002B12D2"/>
    <w:rsid w:val="002B6064"/>
    <w:rsid w:val="002C7C42"/>
    <w:rsid w:val="002D1E24"/>
    <w:rsid w:val="003023C0"/>
    <w:rsid w:val="003173F9"/>
    <w:rsid w:val="00331544"/>
    <w:rsid w:val="00334EDE"/>
    <w:rsid w:val="00336BB2"/>
    <w:rsid w:val="00336DCA"/>
    <w:rsid w:val="00375484"/>
    <w:rsid w:val="003840B9"/>
    <w:rsid w:val="003A5B6D"/>
    <w:rsid w:val="003B0880"/>
    <w:rsid w:val="003B7A85"/>
    <w:rsid w:val="003D142F"/>
    <w:rsid w:val="003D1CEC"/>
    <w:rsid w:val="003D39F1"/>
    <w:rsid w:val="003F0121"/>
    <w:rsid w:val="00420A19"/>
    <w:rsid w:val="00427797"/>
    <w:rsid w:val="00445ABE"/>
    <w:rsid w:val="00445C35"/>
    <w:rsid w:val="004504F6"/>
    <w:rsid w:val="00454D97"/>
    <w:rsid w:val="00456A22"/>
    <w:rsid w:val="00457C0C"/>
    <w:rsid w:val="00457E6E"/>
    <w:rsid w:val="0046345E"/>
    <w:rsid w:val="004645B3"/>
    <w:rsid w:val="00466EBC"/>
    <w:rsid w:val="00492F99"/>
    <w:rsid w:val="00493441"/>
    <w:rsid w:val="00495601"/>
    <w:rsid w:val="004A7074"/>
    <w:rsid w:val="004B70FD"/>
    <w:rsid w:val="004C18EA"/>
    <w:rsid w:val="004F2251"/>
    <w:rsid w:val="004F3A9B"/>
    <w:rsid w:val="005049D1"/>
    <w:rsid w:val="00525C1B"/>
    <w:rsid w:val="0053662C"/>
    <w:rsid w:val="00537347"/>
    <w:rsid w:val="0057281B"/>
    <w:rsid w:val="0058085E"/>
    <w:rsid w:val="005A580B"/>
    <w:rsid w:val="005C10BB"/>
    <w:rsid w:val="005D0C8E"/>
    <w:rsid w:val="005F071F"/>
    <w:rsid w:val="005F4402"/>
    <w:rsid w:val="005F5E93"/>
    <w:rsid w:val="005F7DDA"/>
    <w:rsid w:val="006065DD"/>
    <w:rsid w:val="00606A05"/>
    <w:rsid w:val="006125CA"/>
    <w:rsid w:val="00613F5D"/>
    <w:rsid w:val="006338B8"/>
    <w:rsid w:val="00653E64"/>
    <w:rsid w:val="00665C4E"/>
    <w:rsid w:val="00672E55"/>
    <w:rsid w:val="00674EFA"/>
    <w:rsid w:val="00687063"/>
    <w:rsid w:val="006A41EC"/>
    <w:rsid w:val="006C556E"/>
    <w:rsid w:val="006D459C"/>
    <w:rsid w:val="006F6733"/>
    <w:rsid w:val="007027DA"/>
    <w:rsid w:val="00706950"/>
    <w:rsid w:val="00706DA7"/>
    <w:rsid w:val="007158A3"/>
    <w:rsid w:val="007B3959"/>
    <w:rsid w:val="007E7BF4"/>
    <w:rsid w:val="007F6516"/>
    <w:rsid w:val="00805934"/>
    <w:rsid w:val="00821B84"/>
    <w:rsid w:val="00821C44"/>
    <w:rsid w:val="008232F4"/>
    <w:rsid w:val="00823F48"/>
    <w:rsid w:val="00824161"/>
    <w:rsid w:val="00841A85"/>
    <w:rsid w:val="00864695"/>
    <w:rsid w:val="0088225C"/>
    <w:rsid w:val="00882865"/>
    <w:rsid w:val="0088772E"/>
    <w:rsid w:val="00890739"/>
    <w:rsid w:val="00891F3F"/>
    <w:rsid w:val="00894C61"/>
    <w:rsid w:val="00895DBB"/>
    <w:rsid w:val="008A414A"/>
    <w:rsid w:val="008A6AB6"/>
    <w:rsid w:val="008B03EA"/>
    <w:rsid w:val="008B7444"/>
    <w:rsid w:val="008B7586"/>
    <w:rsid w:val="008C005A"/>
    <w:rsid w:val="008D7C32"/>
    <w:rsid w:val="008E43DC"/>
    <w:rsid w:val="0090556E"/>
    <w:rsid w:val="00910C07"/>
    <w:rsid w:val="0091284D"/>
    <w:rsid w:val="00916246"/>
    <w:rsid w:val="00924079"/>
    <w:rsid w:val="00925BC9"/>
    <w:rsid w:val="00927D45"/>
    <w:rsid w:val="0093088F"/>
    <w:rsid w:val="00935FB8"/>
    <w:rsid w:val="009477B4"/>
    <w:rsid w:val="00970396"/>
    <w:rsid w:val="00970A19"/>
    <w:rsid w:val="009A1A83"/>
    <w:rsid w:val="009B006A"/>
    <w:rsid w:val="009B2F0A"/>
    <w:rsid w:val="009B4B27"/>
    <w:rsid w:val="009C703C"/>
    <w:rsid w:val="009D6179"/>
    <w:rsid w:val="009E6364"/>
    <w:rsid w:val="009E6538"/>
    <w:rsid w:val="00A01CCE"/>
    <w:rsid w:val="00A115AD"/>
    <w:rsid w:val="00A32DFF"/>
    <w:rsid w:val="00A37A60"/>
    <w:rsid w:val="00A47DC1"/>
    <w:rsid w:val="00A908FA"/>
    <w:rsid w:val="00A9756D"/>
    <w:rsid w:val="00AD4B43"/>
    <w:rsid w:val="00B1055C"/>
    <w:rsid w:val="00B10F57"/>
    <w:rsid w:val="00B1443B"/>
    <w:rsid w:val="00B1592A"/>
    <w:rsid w:val="00B517E8"/>
    <w:rsid w:val="00B64D6C"/>
    <w:rsid w:val="00BA5F94"/>
    <w:rsid w:val="00BB0996"/>
    <w:rsid w:val="00BB3B29"/>
    <w:rsid w:val="00BB45E3"/>
    <w:rsid w:val="00BC4866"/>
    <w:rsid w:val="00BE2982"/>
    <w:rsid w:val="00BF4C23"/>
    <w:rsid w:val="00C15EC6"/>
    <w:rsid w:val="00C3373C"/>
    <w:rsid w:val="00C35624"/>
    <w:rsid w:val="00C41758"/>
    <w:rsid w:val="00C46484"/>
    <w:rsid w:val="00C51D67"/>
    <w:rsid w:val="00C67931"/>
    <w:rsid w:val="00C73A0F"/>
    <w:rsid w:val="00C90F4C"/>
    <w:rsid w:val="00C95275"/>
    <w:rsid w:val="00CA2F06"/>
    <w:rsid w:val="00CB4F13"/>
    <w:rsid w:val="00CD1A7E"/>
    <w:rsid w:val="00CD722E"/>
    <w:rsid w:val="00CE1BD9"/>
    <w:rsid w:val="00CE5DE0"/>
    <w:rsid w:val="00CF2DA9"/>
    <w:rsid w:val="00D14F3C"/>
    <w:rsid w:val="00D177D2"/>
    <w:rsid w:val="00D209DA"/>
    <w:rsid w:val="00D32230"/>
    <w:rsid w:val="00D36234"/>
    <w:rsid w:val="00D47755"/>
    <w:rsid w:val="00D64D97"/>
    <w:rsid w:val="00D7192D"/>
    <w:rsid w:val="00D73490"/>
    <w:rsid w:val="00D73EF1"/>
    <w:rsid w:val="00D746FC"/>
    <w:rsid w:val="00D917DC"/>
    <w:rsid w:val="00D935C5"/>
    <w:rsid w:val="00DA57DB"/>
    <w:rsid w:val="00DB78FA"/>
    <w:rsid w:val="00DC70CE"/>
    <w:rsid w:val="00DC7EE6"/>
    <w:rsid w:val="00DD193E"/>
    <w:rsid w:val="00E048FF"/>
    <w:rsid w:val="00E138E2"/>
    <w:rsid w:val="00E237D1"/>
    <w:rsid w:val="00E42465"/>
    <w:rsid w:val="00E455A0"/>
    <w:rsid w:val="00E50674"/>
    <w:rsid w:val="00E600F3"/>
    <w:rsid w:val="00E615AD"/>
    <w:rsid w:val="00E71403"/>
    <w:rsid w:val="00E760DC"/>
    <w:rsid w:val="00E81D42"/>
    <w:rsid w:val="00E85A0F"/>
    <w:rsid w:val="00E85BB4"/>
    <w:rsid w:val="00E921A6"/>
    <w:rsid w:val="00E93C12"/>
    <w:rsid w:val="00EB1C20"/>
    <w:rsid w:val="00EB3BBB"/>
    <w:rsid w:val="00EB5EDB"/>
    <w:rsid w:val="00ED2FEC"/>
    <w:rsid w:val="00EF3829"/>
    <w:rsid w:val="00F03944"/>
    <w:rsid w:val="00F05C7B"/>
    <w:rsid w:val="00F250C6"/>
    <w:rsid w:val="00F250F8"/>
    <w:rsid w:val="00F2733B"/>
    <w:rsid w:val="00F4172D"/>
    <w:rsid w:val="00F43796"/>
    <w:rsid w:val="00F56155"/>
    <w:rsid w:val="00F625D5"/>
    <w:rsid w:val="00F63C9A"/>
    <w:rsid w:val="00F67755"/>
    <w:rsid w:val="00F97A8D"/>
    <w:rsid w:val="00FA167D"/>
    <w:rsid w:val="00FB4DBB"/>
    <w:rsid w:val="00FC668D"/>
    <w:rsid w:val="00FE3CFB"/>
    <w:rsid w:val="00F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F3829"/>
    <w:pPr>
      <w:spacing w:before="120"/>
    </w:pPr>
    <w:rPr>
      <w:sz w:val="24"/>
    </w:rPr>
  </w:style>
  <w:style w:type="paragraph" w:styleId="Heading1">
    <w:name w:val="heading 1"/>
    <w:next w:val="BodyText"/>
    <w:qFormat/>
    <w:rsid w:val="00EF3829"/>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qFormat/>
    <w:rsid w:val="00EF3829"/>
    <w:pPr>
      <w:pageBreakBefore w:val="0"/>
      <w:numPr>
        <w:ilvl w:val="1"/>
        <w:numId w:val="11"/>
      </w:numPr>
      <w:outlineLvl w:val="1"/>
    </w:pPr>
  </w:style>
  <w:style w:type="paragraph" w:styleId="Heading3">
    <w:name w:val="heading 3"/>
    <w:basedOn w:val="Heading2"/>
    <w:next w:val="BodyText"/>
    <w:qFormat/>
    <w:rsid w:val="00EF3829"/>
    <w:pPr>
      <w:numPr>
        <w:ilvl w:val="2"/>
        <w:numId w:val="12"/>
      </w:numPr>
      <w:ind w:left="1080" w:hanging="1080"/>
      <w:outlineLvl w:val="2"/>
    </w:pPr>
    <w:rPr>
      <w:sz w:val="24"/>
    </w:rPr>
  </w:style>
  <w:style w:type="paragraph" w:styleId="Heading4">
    <w:name w:val="heading 4"/>
    <w:basedOn w:val="Heading3"/>
    <w:next w:val="BodyText"/>
    <w:qFormat/>
    <w:rsid w:val="00EF3829"/>
    <w:pPr>
      <w:numPr>
        <w:ilvl w:val="3"/>
        <w:numId w:val="13"/>
      </w:numPr>
      <w:tabs>
        <w:tab w:val="left" w:pos="900"/>
      </w:tabs>
      <w:outlineLvl w:val="3"/>
    </w:pPr>
  </w:style>
  <w:style w:type="paragraph" w:styleId="Heading5">
    <w:name w:val="heading 5"/>
    <w:basedOn w:val="Heading4"/>
    <w:next w:val="BodyText"/>
    <w:qFormat/>
    <w:rsid w:val="00EF3829"/>
    <w:pPr>
      <w:numPr>
        <w:ilvl w:val="4"/>
        <w:numId w:val="14"/>
      </w:numPr>
      <w:tabs>
        <w:tab w:val="clear" w:pos="900"/>
      </w:tabs>
      <w:outlineLvl w:val="4"/>
    </w:pPr>
  </w:style>
  <w:style w:type="paragraph" w:styleId="Heading6">
    <w:name w:val="heading 6"/>
    <w:aliases w:val="l6"/>
    <w:basedOn w:val="Heading5"/>
    <w:next w:val="BodyText"/>
    <w:qFormat/>
    <w:rsid w:val="00EF3829"/>
    <w:pPr>
      <w:numPr>
        <w:ilvl w:val="5"/>
        <w:numId w:val="15"/>
      </w:numPr>
      <w:outlineLvl w:val="5"/>
    </w:pPr>
  </w:style>
  <w:style w:type="paragraph" w:styleId="Heading7">
    <w:name w:val="heading 7"/>
    <w:aliases w:val="l7"/>
    <w:basedOn w:val="Heading6"/>
    <w:next w:val="BodyText"/>
    <w:qFormat/>
    <w:rsid w:val="00EF3829"/>
    <w:pPr>
      <w:numPr>
        <w:ilvl w:val="6"/>
        <w:numId w:val="16"/>
      </w:numPr>
      <w:outlineLvl w:val="6"/>
    </w:pPr>
  </w:style>
  <w:style w:type="paragraph" w:styleId="Heading8">
    <w:name w:val="heading 8"/>
    <w:aliases w:val="l8"/>
    <w:basedOn w:val="Heading7"/>
    <w:next w:val="BodyText"/>
    <w:qFormat/>
    <w:rsid w:val="00EF3829"/>
    <w:pPr>
      <w:numPr>
        <w:ilvl w:val="7"/>
        <w:numId w:val="17"/>
      </w:numPr>
      <w:outlineLvl w:val="7"/>
    </w:pPr>
  </w:style>
  <w:style w:type="paragraph" w:styleId="Heading9">
    <w:name w:val="heading 9"/>
    <w:aliases w:val="l9"/>
    <w:basedOn w:val="Heading8"/>
    <w:next w:val="BodyText"/>
    <w:qFormat/>
    <w:rsid w:val="00EF3829"/>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semiHidden/>
    <w:rsid w:val="00EF3829"/>
    <w:pPr>
      <w:spacing w:before="120"/>
    </w:pPr>
    <w:rPr>
      <w:noProof/>
      <w:sz w:val="24"/>
    </w:rPr>
  </w:style>
  <w:style w:type="paragraph" w:styleId="BodyTextIndent">
    <w:name w:val="Body Text Indent"/>
    <w:basedOn w:val="BodyText"/>
    <w:semiHidden/>
    <w:rsid w:val="00EF3829"/>
    <w:pPr>
      <w:ind w:left="360"/>
    </w:pPr>
  </w:style>
  <w:style w:type="paragraph" w:styleId="ListNumber">
    <w:name w:val="List Number"/>
    <w:basedOn w:val="BodyText"/>
    <w:semiHidden/>
    <w:rsid w:val="00EF3829"/>
    <w:pPr>
      <w:numPr>
        <w:numId w:val="4"/>
      </w:numPr>
    </w:pPr>
  </w:style>
  <w:style w:type="paragraph" w:styleId="List">
    <w:name w:val="List"/>
    <w:basedOn w:val="BodyText"/>
    <w:semiHidden/>
    <w:rsid w:val="00EF3829"/>
    <w:pPr>
      <w:spacing w:before="60"/>
      <w:ind w:left="1080" w:hanging="720"/>
    </w:pPr>
  </w:style>
  <w:style w:type="paragraph" w:styleId="ListBullet">
    <w:name w:val="List Bullet"/>
    <w:basedOn w:val="BodyText"/>
    <w:semiHidden/>
    <w:rsid w:val="00EF3829"/>
    <w:pPr>
      <w:numPr>
        <w:numId w:val="1"/>
      </w:numPr>
      <w:spacing w:before="60"/>
    </w:pPr>
    <w:rPr>
      <w:noProof w:val="0"/>
    </w:rPr>
  </w:style>
  <w:style w:type="paragraph" w:styleId="ListBullet2">
    <w:name w:val="List Bullet 2"/>
    <w:basedOn w:val="ListBullet"/>
    <w:semiHidden/>
    <w:rsid w:val="00EF3829"/>
    <w:pPr>
      <w:numPr>
        <w:numId w:val="2"/>
      </w:numPr>
      <w:tabs>
        <w:tab w:val="clear" w:pos="720"/>
        <w:tab w:val="num" w:pos="1080"/>
      </w:tabs>
      <w:ind w:left="1080"/>
    </w:pPr>
  </w:style>
  <w:style w:type="paragraph" w:styleId="ListBullet3">
    <w:name w:val="List Bullet 3"/>
    <w:basedOn w:val="ListBullet"/>
    <w:semiHidden/>
    <w:rsid w:val="00EF3829"/>
    <w:pPr>
      <w:numPr>
        <w:numId w:val="3"/>
      </w:numPr>
      <w:tabs>
        <w:tab w:val="clear" w:pos="1080"/>
        <w:tab w:val="num" w:pos="1440"/>
      </w:tabs>
      <w:ind w:left="1440"/>
    </w:pPr>
  </w:style>
  <w:style w:type="paragraph" w:styleId="List2">
    <w:name w:val="List 2"/>
    <w:basedOn w:val="List"/>
    <w:semiHidden/>
    <w:rsid w:val="00EF3829"/>
    <w:pPr>
      <w:ind w:left="1440"/>
    </w:pPr>
  </w:style>
  <w:style w:type="paragraph" w:styleId="TOC1">
    <w:name w:val="toc 1"/>
    <w:next w:val="Normal"/>
    <w:semiHidden/>
    <w:qFormat/>
    <w:rsid w:val="00EF3829"/>
    <w:pPr>
      <w:spacing w:before="120" w:after="120"/>
    </w:pPr>
    <w:rPr>
      <w:rFonts w:ascii="Calibri" w:hAnsi="Calibri" w:cs="Calibri"/>
      <w:b/>
      <w:bCs/>
      <w:caps/>
    </w:rPr>
  </w:style>
  <w:style w:type="paragraph" w:styleId="TOC2">
    <w:name w:val="toc 2"/>
    <w:basedOn w:val="TOC1"/>
    <w:next w:val="Normal"/>
    <w:semiHidden/>
    <w:qFormat/>
    <w:rsid w:val="00EF3829"/>
    <w:pPr>
      <w:spacing w:before="0" w:after="0"/>
      <w:ind w:left="240"/>
    </w:pPr>
    <w:rPr>
      <w:b w:val="0"/>
      <w:bCs w:val="0"/>
      <w:caps w:val="0"/>
      <w:smallCaps/>
    </w:rPr>
  </w:style>
  <w:style w:type="paragraph" w:styleId="TOC3">
    <w:name w:val="toc 3"/>
    <w:basedOn w:val="TOC2"/>
    <w:next w:val="Normal"/>
    <w:semiHidden/>
    <w:qFormat/>
    <w:rsid w:val="00EF3829"/>
    <w:pPr>
      <w:ind w:left="480"/>
    </w:pPr>
    <w:rPr>
      <w:i/>
      <w:iCs/>
      <w:smallCaps w:val="0"/>
    </w:rPr>
  </w:style>
  <w:style w:type="paragraph" w:styleId="TOC4">
    <w:name w:val="toc 4"/>
    <w:basedOn w:val="TOC3"/>
    <w:next w:val="Normal"/>
    <w:semiHidden/>
    <w:rsid w:val="00EF3829"/>
    <w:pPr>
      <w:ind w:left="720"/>
    </w:pPr>
    <w:rPr>
      <w:i w:val="0"/>
      <w:iCs w:val="0"/>
      <w:sz w:val="18"/>
      <w:szCs w:val="18"/>
    </w:rPr>
  </w:style>
  <w:style w:type="paragraph" w:styleId="TOC5">
    <w:name w:val="toc 5"/>
    <w:basedOn w:val="TOC4"/>
    <w:next w:val="Normal"/>
    <w:semiHidden/>
    <w:rsid w:val="00EF3829"/>
    <w:pPr>
      <w:ind w:left="960"/>
    </w:pPr>
  </w:style>
  <w:style w:type="paragraph" w:styleId="TOC6">
    <w:name w:val="toc 6"/>
    <w:basedOn w:val="TOC5"/>
    <w:next w:val="Normal"/>
    <w:semiHidden/>
    <w:rsid w:val="00EF3829"/>
    <w:pPr>
      <w:ind w:left="1200"/>
    </w:pPr>
  </w:style>
  <w:style w:type="paragraph" w:styleId="TOC7">
    <w:name w:val="toc 7"/>
    <w:basedOn w:val="TOC6"/>
    <w:next w:val="Normal"/>
    <w:semiHidden/>
    <w:rsid w:val="00EF3829"/>
    <w:pPr>
      <w:ind w:left="1440"/>
    </w:pPr>
  </w:style>
  <w:style w:type="paragraph" w:styleId="TOC8">
    <w:name w:val="toc 8"/>
    <w:basedOn w:val="TOC7"/>
    <w:next w:val="Normal"/>
    <w:semiHidden/>
    <w:rsid w:val="00EF3829"/>
    <w:pPr>
      <w:ind w:left="1680"/>
    </w:pPr>
  </w:style>
  <w:style w:type="paragraph" w:styleId="TOC9">
    <w:name w:val="toc 9"/>
    <w:basedOn w:val="TOC1"/>
    <w:next w:val="Normal"/>
    <w:semiHidden/>
    <w:rsid w:val="00EF3829"/>
    <w:pPr>
      <w:spacing w:before="0" w:after="0"/>
      <w:ind w:left="1920"/>
    </w:pPr>
    <w:rPr>
      <w:b w:val="0"/>
      <w:bCs w:val="0"/>
      <w:caps w:val="0"/>
      <w:sz w:val="18"/>
      <w:szCs w:val="18"/>
    </w:rPr>
  </w:style>
  <w:style w:type="paragraph" w:customStyle="1" w:styleId="TableEntry">
    <w:name w:val="Table Entry"/>
    <w:basedOn w:val="BodyText"/>
    <w:rsid w:val="00EF3829"/>
    <w:pPr>
      <w:spacing w:before="40" w:after="40"/>
      <w:ind w:left="72" w:right="72"/>
    </w:pPr>
    <w:rPr>
      <w:sz w:val="18"/>
    </w:rPr>
  </w:style>
  <w:style w:type="paragraph" w:customStyle="1" w:styleId="TableEntryHeader">
    <w:name w:val="Table Entry Header"/>
    <w:basedOn w:val="TableEntry"/>
    <w:rsid w:val="00EF3829"/>
    <w:pPr>
      <w:jc w:val="center"/>
    </w:pPr>
    <w:rPr>
      <w:rFonts w:ascii="Arial" w:hAnsi="Arial"/>
      <w:b/>
      <w:sz w:val="20"/>
    </w:rPr>
  </w:style>
  <w:style w:type="paragraph" w:customStyle="1" w:styleId="TableTitle">
    <w:name w:val="Table Title"/>
    <w:basedOn w:val="BodyText"/>
    <w:rsid w:val="00EF3829"/>
    <w:pPr>
      <w:keepNext/>
      <w:spacing w:before="60" w:after="60"/>
      <w:jc w:val="center"/>
    </w:pPr>
    <w:rPr>
      <w:rFonts w:ascii="Arial" w:hAnsi="Arial"/>
      <w:b/>
      <w:sz w:val="22"/>
    </w:rPr>
  </w:style>
  <w:style w:type="paragraph" w:customStyle="1" w:styleId="FigureTitle">
    <w:name w:val="Figure Title"/>
    <w:basedOn w:val="TableTitle"/>
    <w:rsid w:val="00EF3829"/>
    <w:pPr>
      <w:keepNext w:val="0"/>
      <w:keepLines/>
    </w:pPr>
  </w:style>
  <w:style w:type="paragraph" w:styleId="Caption">
    <w:name w:val="caption"/>
    <w:basedOn w:val="BodyText"/>
    <w:next w:val="BodyText"/>
    <w:qFormat/>
    <w:rsid w:val="00EF3829"/>
    <w:rPr>
      <w:rFonts w:ascii="Arial" w:hAnsi="Arial"/>
      <w:b/>
    </w:rPr>
  </w:style>
  <w:style w:type="paragraph" w:styleId="List3">
    <w:name w:val="List 3"/>
    <w:basedOn w:val="Normal"/>
    <w:semiHidden/>
    <w:rsid w:val="00EF3829"/>
    <w:pPr>
      <w:ind w:left="1800" w:hanging="720"/>
    </w:pPr>
  </w:style>
  <w:style w:type="paragraph" w:styleId="ListContinue">
    <w:name w:val="List Continue"/>
    <w:basedOn w:val="List"/>
    <w:semiHidden/>
    <w:rsid w:val="00EF3829"/>
    <w:pPr>
      <w:spacing w:after="120"/>
      <w:ind w:firstLine="0"/>
    </w:pPr>
  </w:style>
  <w:style w:type="paragraph" w:styleId="ListContinue2">
    <w:name w:val="List Continue 2"/>
    <w:basedOn w:val="List2"/>
    <w:semiHidden/>
    <w:rsid w:val="00EF3829"/>
    <w:pPr>
      <w:ind w:firstLine="0"/>
    </w:pPr>
  </w:style>
  <w:style w:type="paragraph" w:customStyle="1" w:styleId="ParagraphHeading">
    <w:name w:val="Paragraph Heading"/>
    <w:basedOn w:val="Caption"/>
    <w:next w:val="BodyText"/>
    <w:rsid w:val="00EF3829"/>
    <w:pPr>
      <w:spacing w:before="180"/>
    </w:pPr>
  </w:style>
  <w:style w:type="paragraph" w:customStyle="1" w:styleId="ListNumberContinue">
    <w:name w:val="List Number Continue"/>
    <w:basedOn w:val="ListNumber"/>
    <w:rsid w:val="00EF3829"/>
    <w:pPr>
      <w:numPr>
        <w:numId w:val="0"/>
      </w:numPr>
      <w:spacing w:before="60"/>
      <w:ind w:left="900"/>
    </w:pPr>
  </w:style>
  <w:style w:type="paragraph" w:customStyle="1" w:styleId="ListBulletContinue">
    <w:name w:val="List Bullet Continue"/>
    <w:basedOn w:val="ListBullet"/>
    <w:rsid w:val="00EF3829"/>
    <w:pPr>
      <w:numPr>
        <w:numId w:val="0"/>
      </w:numPr>
      <w:ind w:left="720"/>
    </w:pPr>
  </w:style>
  <w:style w:type="paragraph" w:customStyle="1" w:styleId="ListBullet2Continue">
    <w:name w:val="List Bullet 2 Continue"/>
    <w:basedOn w:val="ListBullet2"/>
    <w:rsid w:val="00EF3829"/>
    <w:pPr>
      <w:numPr>
        <w:numId w:val="0"/>
      </w:numPr>
      <w:ind w:left="1080"/>
    </w:pPr>
  </w:style>
  <w:style w:type="paragraph" w:customStyle="1" w:styleId="ListBullet3Continue">
    <w:name w:val="List Bullet 3 Continue"/>
    <w:basedOn w:val="ListBullet3"/>
    <w:rsid w:val="00EF3829"/>
    <w:pPr>
      <w:numPr>
        <w:numId w:val="0"/>
      </w:numPr>
      <w:ind w:left="1440"/>
    </w:pPr>
  </w:style>
  <w:style w:type="paragraph" w:customStyle="1" w:styleId="List3Continue">
    <w:name w:val="List 3 Continue"/>
    <w:basedOn w:val="List3"/>
    <w:rsid w:val="00EF3829"/>
    <w:pPr>
      <w:ind w:firstLine="0"/>
    </w:pPr>
  </w:style>
  <w:style w:type="paragraph" w:customStyle="1" w:styleId="AppendixHeading2">
    <w:name w:val="Appendix Heading 2"/>
    <w:next w:val="BodyText"/>
    <w:rsid w:val="00EF3829"/>
    <w:pPr>
      <w:numPr>
        <w:ilvl w:val="1"/>
        <w:numId w:val="9"/>
      </w:numPr>
      <w:spacing w:before="240" w:after="60"/>
    </w:pPr>
    <w:rPr>
      <w:rFonts w:ascii="Arial" w:hAnsi="Arial"/>
      <w:b/>
      <w:noProof/>
      <w:sz w:val="28"/>
    </w:rPr>
  </w:style>
  <w:style w:type="paragraph" w:customStyle="1" w:styleId="AppendixHeading1">
    <w:name w:val="Appendix Heading 1"/>
    <w:next w:val="BodyText"/>
    <w:rsid w:val="00EF3829"/>
    <w:pPr>
      <w:spacing w:before="240" w:after="60"/>
    </w:pPr>
    <w:rPr>
      <w:rFonts w:ascii="Arial" w:hAnsi="Arial"/>
      <w:b/>
      <w:noProof/>
      <w:sz w:val="28"/>
    </w:rPr>
  </w:style>
  <w:style w:type="paragraph" w:customStyle="1" w:styleId="AppendixHeading3">
    <w:name w:val="Appendix Heading 3"/>
    <w:basedOn w:val="AppendixHeading2"/>
    <w:next w:val="BodyText"/>
    <w:rsid w:val="00EF3829"/>
    <w:pPr>
      <w:numPr>
        <w:ilvl w:val="2"/>
      </w:numPr>
    </w:pPr>
    <w:rPr>
      <w:sz w:val="24"/>
    </w:rPr>
  </w:style>
  <w:style w:type="character" w:styleId="FootnoteReference">
    <w:name w:val="footnote reference"/>
    <w:basedOn w:val="DefaultParagraphFont"/>
    <w:semiHidden/>
    <w:rsid w:val="00EF3829"/>
    <w:rPr>
      <w:vertAlign w:val="superscript"/>
    </w:rPr>
  </w:style>
  <w:style w:type="paragraph" w:styleId="Header">
    <w:name w:val="header"/>
    <w:basedOn w:val="Normal"/>
    <w:semiHidden/>
    <w:rsid w:val="00EF3829"/>
    <w:pPr>
      <w:tabs>
        <w:tab w:val="center" w:pos="4320"/>
        <w:tab w:val="right" w:pos="8640"/>
      </w:tabs>
    </w:pPr>
  </w:style>
  <w:style w:type="paragraph" w:styleId="FootnoteText">
    <w:name w:val="footnote text"/>
    <w:basedOn w:val="Normal"/>
    <w:semiHidden/>
    <w:rsid w:val="00EF3829"/>
    <w:rPr>
      <w:sz w:val="20"/>
    </w:rPr>
  </w:style>
  <w:style w:type="character" w:styleId="PageNumber">
    <w:name w:val="page number"/>
    <w:basedOn w:val="DefaultParagraphFont"/>
    <w:semiHidden/>
    <w:rsid w:val="00EF3829"/>
  </w:style>
  <w:style w:type="paragraph" w:styleId="Footer">
    <w:name w:val="footer"/>
    <w:basedOn w:val="Normal"/>
    <w:semiHidden/>
    <w:rsid w:val="00EF3829"/>
    <w:pPr>
      <w:tabs>
        <w:tab w:val="center" w:pos="4320"/>
        <w:tab w:val="right" w:pos="8640"/>
      </w:tabs>
    </w:pPr>
  </w:style>
  <w:style w:type="character" w:styleId="FollowedHyperlink">
    <w:name w:val="FollowedHyperlink"/>
    <w:basedOn w:val="DefaultParagraphFont"/>
    <w:semiHidden/>
    <w:rsid w:val="00EF3829"/>
    <w:rPr>
      <w:color w:val="800080"/>
      <w:u w:val="single"/>
    </w:rPr>
  </w:style>
  <w:style w:type="paragraph" w:customStyle="1" w:styleId="Glossary">
    <w:name w:val="Glossary"/>
    <w:basedOn w:val="Heading1"/>
    <w:rsid w:val="00EF3829"/>
    <w:pPr>
      <w:numPr>
        <w:numId w:val="0"/>
      </w:numPr>
    </w:pPr>
  </w:style>
  <w:style w:type="character" w:styleId="Hyperlink">
    <w:name w:val="Hyperlink"/>
    <w:basedOn w:val="DefaultParagraphFont"/>
    <w:semiHidden/>
    <w:rsid w:val="00EF3829"/>
    <w:rPr>
      <w:color w:val="0000FF"/>
      <w:u w:val="single"/>
    </w:rPr>
  </w:style>
  <w:style w:type="paragraph" w:styleId="DocumentMap">
    <w:name w:val="Document Map"/>
    <w:basedOn w:val="Normal"/>
    <w:semiHidden/>
    <w:rsid w:val="00EF3829"/>
    <w:pPr>
      <w:shd w:val="clear" w:color="auto" w:fill="000080"/>
    </w:pPr>
    <w:rPr>
      <w:rFonts w:ascii="Tahoma" w:hAnsi="Tahoma" w:cs="Tahoma"/>
    </w:rPr>
  </w:style>
  <w:style w:type="paragraph" w:styleId="CommentText">
    <w:name w:val="annotation text"/>
    <w:basedOn w:val="Normal"/>
    <w:semiHidden/>
    <w:rsid w:val="00EF3829"/>
    <w:rPr>
      <w:sz w:val="20"/>
    </w:rPr>
  </w:style>
  <w:style w:type="paragraph" w:styleId="ListContinue3">
    <w:name w:val="List Continue 3"/>
    <w:basedOn w:val="Normal"/>
    <w:semiHidden/>
    <w:rsid w:val="00EF3829"/>
    <w:pPr>
      <w:spacing w:after="120"/>
      <w:ind w:left="1080"/>
    </w:pPr>
  </w:style>
  <w:style w:type="paragraph" w:styleId="ListContinue4">
    <w:name w:val="List Continue 4"/>
    <w:basedOn w:val="Normal"/>
    <w:semiHidden/>
    <w:rsid w:val="00EF3829"/>
    <w:pPr>
      <w:spacing w:after="120"/>
      <w:ind w:left="1440"/>
    </w:pPr>
  </w:style>
  <w:style w:type="paragraph" w:styleId="ListContinue5">
    <w:name w:val="List Continue 5"/>
    <w:basedOn w:val="Normal"/>
    <w:semiHidden/>
    <w:rsid w:val="00EF3829"/>
    <w:pPr>
      <w:spacing w:after="120"/>
      <w:ind w:left="1800"/>
    </w:pPr>
  </w:style>
  <w:style w:type="paragraph" w:styleId="ListNumber2">
    <w:name w:val="List Number 2"/>
    <w:basedOn w:val="Normal"/>
    <w:semiHidden/>
    <w:rsid w:val="00EF3829"/>
    <w:pPr>
      <w:numPr>
        <w:numId w:val="5"/>
      </w:numPr>
    </w:pPr>
  </w:style>
  <w:style w:type="paragraph" w:styleId="ListNumber3">
    <w:name w:val="List Number 3"/>
    <w:basedOn w:val="Normal"/>
    <w:semiHidden/>
    <w:rsid w:val="00EF3829"/>
    <w:pPr>
      <w:numPr>
        <w:numId w:val="6"/>
      </w:numPr>
    </w:pPr>
  </w:style>
  <w:style w:type="paragraph" w:styleId="ListNumber4">
    <w:name w:val="List Number 4"/>
    <w:basedOn w:val="Normal"/>
    <w:semiHidden/>
    <w:rsid w:val="00EF3829"/>
    <w:pPr>
      <w:numPr>
        <w:numId w:val="7"/>
      </w:numPr>
    </w:pPr>
  </w:style>
  <w:style w:type="paragraph" w:styleId="ListNumber5">
    <w:name w:val="List Number 5"/>
    <w:basedOn w:val="Normal"/>
    <w:semiHidden/>
    <w:rsid w:val="00EF3829"/>
    <w:pPr>
      <w:numPr>
        <w:numId w:val="8"/>
      </w:numPr>
    </w:pPr>
  </w:style>
  <w:style w:type="paragraph" w:styleId="PlainText">
    <w:name w:val="Plain Text"/>
    <w:basedOn w:val="Normal"/>
    <w:semiHidden/>
    <w:rsid w:val="00EF3829"/>
    <w:rPr>
      <w:rFonts w:ascii="Courier New" w:hAnsi="Courier New" w:cs="Courier New"/>
      <w:sz w:val="20"/>
    </w:rPr>
  </w:style>
  <w:style w:type="paragraph" w:styleId="TableofAuthorities">
    <w:name w:val="table of authorities"/>
    <w:basedOn w:val="Normal"/>
    <w:next w:val="Normal"/>
    <w:semiHidden/>
    <w:rsid w:val="00EF3829"/>
    <w:pPr>
      <w:ind w:left="240" w:hanging="240"/>
    </w:pPr>
  </w:style>
  <w:style w:type="paragraph" w:styleId="TableofFigures">
    <w:name w:val="table of figures"/>
    <w:basedOn w:val="Normal"/>
    <w:next w:val="Normal"/>
    <w:semiHidden/>
    <w:rsid w:val="00EF3829"/>
    <w:pPr>
      <w:ind w:left="480" w:hanging="480"/>
    </w:pPr>
  </w:style>
  <w:style w:type="paragraph" w:styleId="Title">
    <w:name w:val="Title"/>
    <w:basedOn w:val="Normal"/>
    <w:qFormat/>
    <w:rsid w:val="00EF3829"/>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EF3829"/>
    <w:rPr>
      <w:rFonts w:ascii="Arial" w:hAnsi="Arial" w:cs="Arial"/>
      <w:b/>
      <w:bCs/>
      <w:szCs w:val="24"/>
    </w:rPr>
  </w:style>
  <w:style w:type="character" w:styleId="CommentReference">
    <w:name w:val="annotation reference"/>
    <w:basedOn w:val="DefaultParagraphFont"/>
    <w:semiHidden/>
    <w:rsid w:val="00EF3829"/>
    <w:rPr>
      <w:sz w:val="16"/>
      <w:szCs w:val="16"/>
    </w:rPr>
  </w:style>
  <w:style w:type="paragraph" w:styleId="BodyText2">
    <w:name w:val="Body Text 2"/>
    <w:basedOn w:val="Normal"/>
    <w:semiHidden/>
    <w:rsid w:val="00EF3829"/>
    <w:pPr>
      <w:spacing w:after="120" w:line="480" w:lineRule="auto"/>
    </w:pPr>
  </w:style>
  <w:style w:type="paragraph" w:styleId="BodyTextIndent2">
    <w:name w:val="Body Text Indent 2"/>
    <w:basedOn w:val="Normal"/>
    <w:semiHidden/>
    <w:rsid w:val="00EF3829"/>
    <w:pPr>
      <w:spacing w:after="120" w:line="480" w:lineRule="auto"/>
      <w:ind w:left="360"/>
    </w:pPr>
  </w:style>
  <w:style w:type="paragraph" w:customStyle="1" w:styleId="Note">
    <w:name w:val="Note"/>
    <w:basedOn w:val="FootnoteText"/>
    <w:rsid w:val="00EF3829"/>
    <w:pPr>
      <w:ind w:left="1152" w:hanging="720"/>
    </w:pPr>
    <w:rPr>
      <w:sz w:val="18"/>
    </w:rPr>
  </w:style>
  <w:style w:type="paragraph" w:customStyle="1" w:styleId="EditorInstructions">
    <w:name w:val="Editor Instructions"/>
    <w:basedOn w:val="BodyText"/>
    <w:rsid w:val="00EF3829"/>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basedOn w:val="DefaultParagraphFont"/>
    <w:rsid w:val="00EF3829"/>
    <w:rPr>
      <w:noProof/>
      <w:sz w:val="24"/>
      <w:lang w:val="en-US" w:eastAsia="en-US" w:bidi="ar-SA"/>
    </w:rPr>
  </w:style>
  <w:style w:type="paragraph" w:customStyle="1" w:styleId="instructions">
    <w:name w:val="instructions"/>
    <w:basedOn w:val="BodyText"/>
    <w:rsid w:val="00EF3829"/>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EF3829"/>
    <w:rPr>
      <w:rFonts w:ascii="Tahoma" w:hAnsi="Tahoma" w:cs="Tahoma"/>
      <w:sz w:val="16"/>
      <w:szCs w:val="16"/>
    </w:rPr>
  </w:style>
  <w:style w:type="paragraph" w:customStyle="1" w:styleId="PartTitle">
    <w:name w:val="Part Title"/>
    <w:basedOn w:val="Title"/>
    <w:next w:val="BodyText"/>
    <w:rsid w:val="00EF3829"/>
    <w:pPr>
      <w:keepNext/>
      <w:pageBreakBefore/>
    </w:pPr>
  </w:style>
  <w:style w:type="paragraph" w:styleId="TOCHeading">
    <w:name w:val="TOC Heading"/>
    <w:basedOn w:val="Heading1"/>
    <w:next w:val="Normal"/>
    <w:qFormat/>
    <w:rsid w:val="00EF3829"/>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sid w:val="00EF3829"/>
    <w:rPr>
      <w:bCs/>
      <w:iCs w:val="0"/>
      <w:sz w:val="24"/>
    </w:rPr>
  </w:style>
  <w:style w:type="paragraph" w:customStyle="1" w:styleId="CustomTOC1">
    <w:name w:val="CustomTOC1"/>
    <w:qFormat/>
    <w:rsid w:val="00EF3829"/>
    <w:pPr>
      <w:jc w:val="center"/>
    </w:pPr>
    <w:rPr>
      <w:rFonts w:ascii="Arial" w:hAnsi="Arial"/>
      <w:b/>
      <w:sz w:val="36"/>
      <w:szCs w:val="24"/>
    </w:rPr>
  </w:style>
  <w:style w:type="paragraph" w:customStyle="1" w:styleId="CustomTOC2">
    <w:name w:val="CustomTOC2"/>
    <w:qFormat/>
    <w:rsid w:val="00EF3829"/>
    <w:rPr>
      <w:rFonts w:ascii="Arial" w:hAnsi="Arial"/>
      <w:b/>
      <w:sz w:val="28"/>
      <w:szCs w:val="24"/>
      <w:lang w:val="fr-FR"/>
    </w:rPr>
  </w:style>
  <w:style w:type="paragraph" w:customStyle="1" w:styleId="CustomTOC3">
    <w:name w:val="CustomTOC3"/>
    <w:qFormat/>
    <w:rsid w:val="00EF3829"/>
    <w:rPr>
      <w:rFonts w:ascii="Arial" w:hAnsi="Arial"/>
      <w:b/>
      <w:sz w:val="28"/>
      <w:szCs w:val="24"/>
      <w:lang w:val="fr-FR"/>
    </w:rPr>
  </w:style>
  <w:style w:type="paragraph" w:customStyle="1" w:styleId="CustomTOC4">
    <w:name w:val="CustomTOC4"/>
    <w:qFormat/>
    <w:rsid w:val="00EF3829"/>
    <w:rPr>
      <w:rFonts w:ascii="Arial" w:hAnsi="Arial"/>
      <w:b/>
      <w:sz w:val="24"/>
      <w:szCs w:val="24"/>
      <w:lang w:val="fr-FR"/>
    </w:rPr>
  </w:style>
  <w:style w:type="paragraph" w:customStyle="1" w:styleId="Default">
    <w:name w:val="Default"/>
    <w:rsid w:val="00EF3829"/>
    <w:pPr>
      <w:autoSpaceDE w:val="0"/>
      <w:autoSpaceDN w:val="0"/>
      <w:adjustRightInd w:val="0"/>
    </w:pPr>
    <w:rPr>
      <w:color w:val="000000"/>
      <w:sz w:val="24"/>
      <w:szCs w:val="24"/>
    </w:rPr>
  </w:style>
  <w:style w:type="character" w:customStyle="1" w:styleId="BodyTextChar">
    <w:name w:val="Body Text Char"/>
    <w:aliases w:val="Body Text Char Char Char Char"/>
    <w:basedOn w:val="DefaultParagraphFont"/>
    <w:rsid w:val="00EF3829"/>
    <w:rPr>
      <w:noProof/>
      <w:sz w:val="24"/>
      <w:lang w:val="en-US" w:eastAsia="en-US" w:bidi="ar-SA"/>
    </w:rPr>
  </w:style>
  <w:style w:type="paragraph" w:styleId="CommentSubject">
    <w:name w:val="annotation subject"/>
    <w:basedOn w:val="CommentText"/>
    <w:next w:val="CommentText"/>
    <w:rsid w:val="00EF3829"/>
    <w:rPr>
      <w:b/>
      <w:bCs/>
    </w:rPr>
  </w:style>
  <w:style w:type="character" w:customStyle="1" w:styleId="CommentTextChar">
    <w:name w:val="Comment Text Char"/>
    <w:basedOn w:val="DefaultParagraphFont"/>
    <w:semiHidden/>
    <w:rsid w:val="00EF3829"/>
  </w:style>
  <w:style w:type="character" w:customStyle="1" w:styleId="CommentSubjectChar">
    <w:name w:val="Comment Subject Char"/>
    <w:basedOn w:val="CommentTextChar"/>
    <w:rsid w:val="00EF3829"/>
  </w:style>
  <w:style w:type="paragraph" w:styleId="Revision">
    <w:name w:val="Revision"/>
    <w:hidden/>
    <w:semiHidden/>
    <w:rsid w:val="00EF3829"/>
    <w:rPr>
      <w:sz w:val="24"/>
    </w:rPr>
  </w:style>
  <w:style w:type="character" w:customStyle="1" w:styleId="apple-style-span">
    <w:name w:val="apple-style-span"/>
    <w:basedOn w:val="DefaultParagraphFont"/>
    <w:rsid w:val="00EF3829"/>
  </w:style>
  <w:style w:type="paragraph" w:customStyle="1" w:styleId="XMLFragment">
    <w:name w:val="XML Fragment"/>
    <w:basedOn w:val="PlainText"/>
    <w:rsid w:val="00EF3829"/>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character" w:customStyle="1" w:styleId="Heading5Char">
    <w:name w:val="Heading 5 Char"/>
    <w:basedOn w:val="DefaultParagraphFont"/>
    <w:rsid w:val="00EF3829"/>
    <w:rPr>
      <w:rFonts w:ascii="Arial" w:hAnsi="Arial"/>
      <w:b/>
      <w:noProof/>
      <w:kern w:val="28"/>
      <w:sz w:val="24"/>
    </w:rPr>
  </w:style>
  <w:style w:type="character" w:styleId="LineNumber">
    <w:name w:val="line number"/>
    <w:basedOn w:val="DefaultParagraphFont"/>
    <w:semiHidden/>
    <w:rsid w:val="00EF3829"/>
  </w:style>
  <w:style w:type="character" w:customStyle="1" w:styleId="mw-headline">
    <w:name w:val="mw-headline"/>
    <w:basedOn w:val="DefaultParagraphFont"/>
    <w:rsid w:val="00925BC9"/>
  </w:style>
  <w:style w:type="character" w:customStyle="1" w:styleId="XMLAtom">
    <w:name w:val="XML Atom"/>
    <w:rsid w:val="00606A05"/>
    <w:rPr>
      <w:rFonts w:ascii="Courier New" w:hAnsi="Courier New"/>
      <w:b/>
      <w:color w:val="auto"/>
      <w:szCs w:val="22"/>
    </w:rPr>
  </w:style>
  <w:style w:type="character" w:customStyle="1" w:styleId="spelle">
    <w:name w:val="spelle"/>
    <w:basedOn w:val="DefaultParagraphFont"/>
    <w:rsid w:val="00227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6609">
      <w:bodyDiv w:val="1"/>
      <w:marLeft w:val="0"/>
      <w:marRight w:val="0"/>
      <w:marTop w:val="0"/>
      <w:marBottom w:val="0"/>
      <w:divBdr>
        <w:top w:val="none" w:sz="0" w:space="0" w:color="auto"/>
        <w:left w:val="none" w:sz="0" w:space="0" w:color="auto"/>
        <w:bottom w:val="none" w:sz="0" w:space="0" w:color="auto"/>
        <w:right w:val="none" w:sz="0" w:space="0" w:color="auto"/>
      </w:divBdr>
    </w:div>
    <w:div w:id="793644942">
      <w:bodyDiv w:val="1"/>
      <w:marLeft w:val="0"/>
      <w:marRight w:val="0"/>
      <w:marTop w:val="0"/>
      <w:marBottom w:val="0"/>
      <w:divBdr>
        <w:top w:val="none" w:sz="0" w:space="0" w:color="auto"/>
        <w:left w:val="none" w:sz="0" w:space="0" w:color="auto"/>
        <w:bottom w:val="none" w:sz="0" w:space="0" w:color="auto"/>
        <w:right w:val="none" w:sz="0" w:space="0" w:color="auto"/>
      </w:divBdr>
    </w:div>
    <w:div w:id="798492300">
      <w:bodyDiv w:val="1"/>
      <w:marLeft w:val="0"/>
      <w:marRight w:val="0"/>
      <w:marTop w:val="0"/>
      <w:marBottom w:val="0"/>
      <w:divBdr>
        <w:top w:val="none" w:sz="0" w:space="0" w:color="auto"/>
        <w:left w:val="none" w:sz="0" w:space="0" w:color="auto"/>
        <w:bottom w:val="none" w:sz="0" w:space="0" w:color="auto"/>
        <w:right w:val="none" w:sz="0" w:space="0" w:color="auto"/>
      </w:divBdr>
    </w:div>
    <w:div w:id="1344748515">
      <w:bodyDiv w:val="1"/>
      <w:marLeft w:val="0"/>
      <w:marRight w:val="0"/>
      <w:marTop w:val="0"/>
      <w:marBottom w:val="0"/>
      <w:divBdr>
        <w:top w:val="none" w:sz="0" w:space="0" w:color="auto"/>
        <w:left w:val="none" w:sz="0" w:space="0" w:color="auto"/>
        <w:bottom w:val="none" w:sz="0" w:space="0" w:color="auto"/>
        <w:right w:val="none" w:sz="0" w:space="0" w:color="auto"/>
      </w:divBdr>
    </w:div>
    <w:div w:id="1640114442">
      <w:bodyDiv w:val="1"/>
      <w:marLeft w:val="0"/>
      <w:marRight w:val="0"/>
      <w:marTop w:val="0"/>
      <w:marBottom w:val="0"/>
      <w:divBdr>
        <w:top w:val="none" w:sz="0" w:space="0" w:color="auto"/>
        <w:left w:val="none" w:sz="0" w:space="0" w:color="auto"/>
        <w:bottom w:val="none" w:sz="0" w:space="0" w:color="auto"/>
        <w:right w:val="none" w:sz="0" w:space="0" w:color="auto"/>
      </w:divBdr>
    </w:div>
    <w:div w:id="212815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Technical_Framework/index.cfm" TargetMode="External"/><Relationship Id="rId18" Type="http://schemas.openxmlformats.org/officeDocument/2006/relationships/image" Target="media/image2.emf"/><Relationship Id="rId26" Type="http://schemas.openxmlformats.org/officeDocument/2006/relationships/hyperlink" Target="http://www.hl7.org/documentcenter/private/standards/cda/r2/cda_r2_normativewebedition.zip"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hebamme.ch/fr/heb/shv/tools.cfm" TargetMode="External"/><Relationship Id="rId34" Type="http://schemas.openxmlformats.org/officeDocument/2006/relationships/hyperlink" Target="http://www.hl7.org/documentcenter/private/standards/cda/r2/cda_r2_normativewebedition.zip"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he.net/Technical_Framework/index.cfm" TargetMode="External"/><Relationship Id="rId17" Type="http://schemas.openxmlformats.org/officeDocument/2006/relationships/hyperlink" Target="http://www.ihe.net/Technical_Framework/upload/IHE_PCC_TF_50_Vol_2_2009-08-10.pdf" TargetMode="External"/><Relationship Id="rId25" Type="http://schemas.openxmlformats.org/officeDocument/2006/relationships/hyperlink" Target="http://www.hebamme.ch/fr/heb/shv/tools.cfm" TargetMode="External"/><Relationship Id="rId33" Type="http://schemas.openxmlformats.org/officeDocument/2006/relationships/hyperlink" Target="http://www.hl7.org/dstucomments/index.cfm"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www.audipog.net/index.php?lang=en" TargetMode="External"/><Relationship Id="rId29" Type="http://schemas.openxmlformats.org/officeDocument/2006/relationships/hyperlink" Target="http://www.hl7.org/dstucomments/index.cfm"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he.net/Technical_Framework/index.cfm" TargetMode="External"/><Relationship Id="rId24" Type="http://schemas.openxmlformats.org/officeDocument/2006/relationships/hyperlink" Target="http://www.audipog.net/index.php?lang=en" TargetMode="External"/><Relationship Id="rId32" Type="http://schemas.openxmlformats.org/officeDocument/2006/relationships/hyperlink" Target="http://www.snomed.org" TargetMode="External"/><Relationship Id="rId37" Type="http://schemas.openxmlformats.org/officeDocument/2006/relationships/hyperlink" Target="http://www.hl7.org/dstucomments/index.cfm"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ihe.net/Technical_Framework/index.cfm" TargetMode="External"/><Relationship Id="rId23" Type="http://schemas.openxmlformats.org/officeDocument/2006/relationships/hyperlink" Target="http://www.hebamme.ch/fr/heb/shv/tools.cfm" TargetMode="External"/><Relationship Id="rId28" Type="http://schemas.openxmlformats.org/officeDocument/2006/relationships/hyperlink" Target="http://www.snomed.org" TargetMode="External"/><Relationship Id="rId36" Type="http://schemas.openxmlformats.org/officeDocument/2006/relationships/hyperlink" Target="http://www.snomed.org" TargetMode="External"/><Relationship Id="rId10" Type="http://schemas.openxmlformats.org/officeDocument/2006/relationships/hyperlink" Target="http://www.ihe.net/Technical_Framework/index.cfm" TargetMode="External"/><Relationship Id="rId19" Type="http://schemas.openxmlformats.org/officeDocument/2006/relationships/comments" Target="comments.xml"/><Relationship Id="rId31" Type="http://schemas.openxmlformats.org/officeDocument/2006/relationships/hyperlink" Target="http://www.regenstrief.org/medinformatics/loin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Technical_Framework/index.cfm" TargetMode="External"/><Relationship Id="rId22" Type="http://schemas.openxmlformats.org/officeDocument/2006/relationships/hyperlink" Target="http://www.audipog.net/index.php?lang=en" TargetMode="External"/><Relationship Id="rId27" Type="http://schemas.openxmlformats.org/officeDocument/2006/relationships/hyperlink" Target="http://www.regenstrief.org/medinformatics/loinc/" TargetMode="External"/><Relationship Id="rId30" Type="http://schemas.openxmlformats.org/officeDocument/2006/relationships/hyperlink" Target="http://www.hl7.org/documentcenter/private/standards/cda/r2/cda_r2_normativewebedition.zip" TargetMode="External"/><Relationship Id="rId35" Type="http://schemas.openxmlformats.org/officeDocument/2006/relationships/hyperlink" Target="http://www.regenstrief.org/medinformatics/loinc/"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he.net/Technical_Framework/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4CECF-0025-4900-BC59-4AC2DACE2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Template-V7.1.doc.dot</Template>
  <TotalTime>250</TotalTime>
  <Pages>49</Pages>
  <Words>11074</Words>
  <Characters>63122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Profile Supplement</vt:lpstr>
    </vt:vector>
  </TitlesOfParts>
  <Company/>
  <LinksUpToDate>false</LinksUpToDate>
  <CharactersWithSpaces>74048</CharactersWithSpaces>
  <SharedDoc>false</SharedDoc>
  <HLinks>
    <vt:vector size="540" baseType="variant">
      <vt:variant>
        <vt:i4>2031680</vt:i4>
      </vt:variant>
      <vt:variant>
        <vt:i4>438</vt:i4>
      </vt:variant>
      <vt:variant>
        <vt:i4>0</vt:i4>
      </vt:variant>
      <vt:variant>
        <vt:i4>5</vt:i4>
      </vt:variant>
      <vt:variant>
        <vt:lpwstr>http://www.hl7.org/dstucomments/index.cfm</vt:lpwstr>
      </vt:variant>
      <vt:variant>
        <vt:lpwstr/>
      </vt:variant>
      <vt:variant>
        <vt:i4>2162751</vt:i4>
      </vt:variant>
      <vt:variant>
        <vt:i4>435</vt:i4>
      </vt:variant>
      <vt:variant>
        <vt:i4>0</vt:i4>
      </vt:variant>
      <vt:variant>
        <vt:i4>5</vt:i4>
      </vt:variant>
      <vt:variant>
        <vt:lpwstr>http://www.snomed.org/</vt:lpwstr>
      </vt:variant>
      <vt:variant>
        <vt:lpwstr/>
      </vt:variant>
      <vt:variant>
        <vt:i4>5242946</vt:i4>
      </vt:variant>
      <vt:variant>
        <vt:i4>432</vt:i4>
      </vt:variant>
      <vt:variant>
        <vt:i4>0</vt:i4>
      </vt:variant>
      <vt:variant>
        <vt:i4>5</vt:i4>
      </vt:variant>
      <vt:variant>
        <vt:lpwstr>http://www.regenstrief.org/medinformatics/loinc/</vt:lpwstr>
      </vt:variant>
      <vt:variant>
        <vt:lpwstr/>
      </vt:variant>
      <vt:variant>
        <vt:i4>5636188</vt:i4>
      </vt:variant>
      <vt:variant>
        <vt:i4>429</vt:i4>
      </vt:variant>
      <vt:variant>
        <vt:i4>0</vt:i4>
      </vt:variant>
      <vt:variant>
        <vt:i4>5</vt:i4>
      </vt:variant>
      <vt:variant>
        <vt:lpwstr>http://www.acog.org/</vt:lpwstr>
      </vt:variant>
      <vt:variant>
        <vt:lpwstr/>
      </vt:variant>
      <vt:variant>
        <vt:i4>2818174</vt:i4>
      </vt:variant>
      <vt:variant>
        <vt:i4>426</vt:i4>
      </vt:variant>
      <vt:variant>
        <vt:i4>0</vt:i4>
      </vt:variant>
      <vt:variant>
        <vt:i4>5</vt:i4>
      </vt:variant>
      <vt:variant>
        <vt:lpwstr>http://www.hl7.org/documentcenter/private/standards/cda/r2/cda_r2_normativewebedition.zip</vt:lpwstr>
      </vt:variant>
      <vt:variant>
        <vt:lpwstr/>
      </vt:variant>
      <vt:variant>
        <vt:i4>3145739</vt:i4>
      </vt:variant>
      <vt:variant>
        <vt:i4>420</vt:i4>
      </vt:variant>
      <vt:variant>
        <vt:i4>0</vt:i4>
      </vt:variant>
      <vt:variant>
        <vt:i4>5</vt:i4>
      </vt:variant>
      <vt:variant>
        <vt:lpwstr/>
      </vt:variant>
      <vt:variant>
        <vt:lpwstr>_1.3.6.1.4.1.19376.1.5.3.1.3.4.htm</vt:lpwstr>
      </vt:variant>
      <vt:variant>
        <vt:i4>6815753</vt:i4>
      </vt:variant>
      <vt:variant>
        <vt:i4>417</vt:i4>
      </vt:variant>
      <vt:variant>
        <vt:i4>0</vt:i4>
      </vt:variant>
      <vt:variant>
        <vt:i4>5</vt:i4>
      </vt:variant>
      <vt:variant>
        <vt:lpwstr/>
      </vt:variant>
      <vt:variant>
        <vt:lpwstr>_1.3.6.1.4.1.19376.1.5.3.1.1.13.2.1.htm</vt:lpwstr>
      </vt:variant>
      <vt:variant>
        <vt:i4>2031680</vt:i4>
      </vt:variant>
      <vt:variant>
        <vt:i4>414</vt:i4>
      </vt:variant>
      <vt:variant>
        <vt:i4>0</vt:i4>
      </vt:variant>
      <vt:variant>
        <vt:i4>5</vt:i4>
      </vt:variant>
      <vt:variant>
        <vt:lpwstr>http://www.hl7.org/dstucomments/index.cfm</vt:lpwstr>
      </vt:variant>
      <vt:variant>
        <vt:lpwstr/>
      </vt:variant>
      <vt:variant>
        <vt:i4>2162751</vt:i4>
      </vt:variant>
      <vt:variant>
        <vt:i4>411</vt:i4>
      </vt:variant>
      <vt:variant>
        <vt:i4>0</vt:i4>
      </vt:variant>
      <vt:variant>
        <vt:i4>5</vt:i4>
      </vt:variant>
      <vt:variant>
        <vt:lpwstr>http://www.snomed.org/</vt:lpwstr>
      </vt:variant>
      <vt:variant>
        <vt:lpwstr/>
      </vt:variant>
      <vt:variant>
        <vt:i4>5242946</vt:i4>
      </vt:variant>
      <vt:variant>
        <vt:i4>408</vt:i4>
      </vt:variant>
      <vt:variant>
        <vt:i4>0</vt:i4>
      </vt:variant>
      <vt:variant>
        <vt:i4>5</vt:i4>
      </vt:variant>
      <vt:variant>
        <vt:lpwstr>http://www.regenstrief.org/medinformatics/loinc/</vt:lpwstr>
      </vt:variant>
      <vt:variant>
        <vt:lpwstr/>
      </vt:variant>
      <vt:variant>
        <vt:i4>5636188</vt:i4>
      </vt:variant>
      <vt:variant>
        <vt:i4>405</vt:i4>
      </vt:variant>
      <vt:variant>
        <vt:i4>0</vt:i4>
      </vt:variant>
      <vt:variant>
        <vt:i4>5</vt:i4>
      </vt:variant>
      <vt:variant>
        <vt:lpwstr>http://www.acog.org/</vt:lpwstr>
      </vt:variant>
      <vt:variant>
        <vt:lpwstr/>
      </vt:variant>
      <vt:variant>
        <vt:i4>2818174</vt:i4>
      </vt:variant>
      <vt:variant>
        <vt:i4>402</vt:i4>
      </vt:variant>
      <vt:variant>
        <vt:i4>0</vt:i4>
      </vt:variant>
      <vt:variant>
        <vt:i4>5</vt:i4>
      </vt:variant>
      <vt:variant>
        <vt:lpwstr>http://www.hl7.org/documentcenter/private/standards/cda/r2/cda_r2_normativewebedition.zip</vt:lpwstr>
      </vt:variant>
      <vt:variant>
        <vt:lpwstr/>
      </vt:variant>
      <vt:variant>
        <vt:i4>3145739</vt:i4>
      </vt:variant>
      <vt:variant>
        <vt:i4>396</vt:i4>
      </vt:variant>
      <vt:variant>
        <vt:i4>0</vt:i4>
      </vt:variant>
      <vt:variant>
        <vt:i4>5</vt:i4>
      </vt:variant>
      <vt:variant>
        <vt:lpwstr/>
      </vt:variant>
      <vt:variant>
        <vt:lpwstr>_1.3.6.1.4.1.19376.1.5.3.1.3.4.htm</vt:lpwstr>
      </vt:variant>
      <vt:variant>
        <vt:i4>6815753</vt:i4>
      </vt:variant>
      <vt:variant>
        <vt:i4>393</vt:i4>
      </vt:variant>
      <vt:variant>
        <vt:i4>0</vt:i4>
      </vt:variant>
      <vt:variant>
        <vt:i4>5</vt:i4>
      </vt:variant>
      <vt:variant>
        <vt:lpwstr/>
      </vt:variant>
      <vt:variant>
        <vt:lpwstr>_1.3.6.1.4.1.19376.1.5.3.1.1.13.2.1.htm</vt:lpwstr>
      </vt:variant>
      <vt:variant>
        <vt:i4>6946831</vt:i4>
      </vt:variant>
      <vt:variant>
        <vt:i4>390</vt:i4>
      </vt:variant>
      <vt:variant>
        <vt:i4>0</vt:i4>
      </vt:variant>
      <vt:variant>
        <vt:i4>5</vt:i4>
      </vt:variant>
      <vt:variant>
        <vt:lpwstr/>
      </vt:variant>
      <vt:variant>
        <vt:lpwstr>_1.3.6.1.4.1.19376.1.5.3.1.3.16.htm</vt:lpwstr>
      </vt:variant>
      <vt:variant>
        <vt:i4>2031680</vt:i4>
      </vt:variant>
      <vt:variant>
        <vt:i4>387</vt:i4>
      </vt:variant>
      <vt:variant>
        <vt:i4>0</vt:i4>
      </vt:variant>
      <vt:variant>
        <vt:i4>5</vt:i4>
      </vt:variant>
      <vt:variant>
        <vt:lpwstr>http://www.hl7.org/dstucomments/index.cfm</vt:lpwstr>
      </vt:variant>
      <vt:variant>
        <vt:lpwstr/>
      </vt:variant>
      <vt:variant>
        <vt:i4>2162751</vt:i4>
      </vt:variant>
      <vt:variant>
        <vt:i4>384</vt:i4>
      </vt:variant>
      <vt:variant>
        <vt:i4>0</vt:i4>
      </vt:variant>
      <vt:variant>
        <vt:i4>5</vt:i4>
      </vt:variant>
      <vt:variant>
        <vt:lpwstr>http://www.snomed.org/</vt:lpwstr>
      </vt:variant>
      <vt:variant>
        <vt:lpwstr/>
      </vt:variant>
      <vt:variant>
        <vt:i4>5242946</vt:i4>
      </vt:variant>
      <vt:variant>
        <vt:i4>381</vt:i4>
      </vt:variant>
      <vt:variant>
        <vt:i4>0</vt:i4>
      </vt:variant>
      <vt:variant>
        <vt:i4>5</vt:i4>
      </vt:variant>
      <vt:variant>
        <vt:lpwstr>http://www.regenstrief.org/medinformatics/loinc/</vt:lpwstr>
      </vt:variant>
      <vt:variant>
        <vt:lpwstr/>
      </vt:variant>
      <vt:variant>
        <vt:i4>5636188</vt:i4>
      </vt:variant>
      <vt:variant>
        <vt:i4>378</vt:i4>
      </vt:variant>
      <vt:variant>
        <vt:i4>0</vt:i4>
      </vt:variant>
      <vt:variant>
        <vt:i4>5</vt:i4>
      </vt:variant>
      <vt:variant>
        <vt:lpwstr>http://www.acog.org/</vt:lpwstr>
      </vt:variant>
      <vt:variant>
        <vt:lpwstr/>
      </vt:variant>
      <vt:variant>
        <vt:i4>2818174</vt:i4>
      </vt:variant>
      <vt:variant>
        <vt:i4>375</vt:i4>
      </vt:variant>
      <vt:variant>
        <vt:i4>0</vt:i4>
      </vt:variant>
      <vt:variant>
        <vt:i4>5</vt:i4>
      </vt:variant>
      <vt:variant>
        <vt:lpwstr>http://www.hl7.org/documentcenter/private/standards/cda/r2/cda_r2_normativewebedition.zip</vt:lpwstr>
      </vt:variant>
      <vt:variant>
        <vt:lpwstr/>
      </vt:variant>
      <vt:variant>
        <vt:i4>8257648</vt:i4>
      </vt:variant>
      <vt:variant>
        <vt:i4>372</vt:i4>
      </vt:variant>
      <vt:variant>
        <vt:i4>0</vt:i4>
      </vt:variant>
      <vt:variant>
        <vt:i4>5</vt:i4>
      </vt:variant>
      <vt:variant>
        <vt:lpwstr>http://www.hebamme.ch/fr/heb/shv/tools.cfm</vt:lpwstr>
      </vt:variant>
      <vt:variant>
        <vt:lpwstr/>
      </vt:variant>
      <vt:variant>
        <vt:i4>458838</vt:i4>
      </vt:variant>
      <vt:variant>
        <vt:i4>369</vt:i4>
      </vt:variant>
      <vt:variant>
        <vt:i4>0</vt:i4>
      </vt:variant>
      <vt:variant>
        <vt:i4>5</vt:i4>
      </vt:variant>
      <vt:variant>
        <vt:lpwstr>http://www.audipog.net/index.php?lang=en</vt:lpwstr>
      </vt:variant>
      <vt:variant>
        <vt:lpwstr/>
      </vt:variant>
      <vt:variant>
        <vt:i4>7929915</vt:i4>
      </vt:variant>
      <vt:variant>
        <vt:i4>366</vt:i4>
      </vt:variant>
      <vt:variant>
        <vt:i4>0</vt:i4>
      </vt:variant>
      <vt:variant>
        <vt:i4>5</vt:i4>
      </vt:variant>
      <vt:variant>
        <vt:lpwstr>http://www.acog.org</vt:lpwstr>
      </vt:variant>
      <vt:variant>
        <vt:lpwstr/>
      </vt:variant>
      <vt:variant>
        <vt:i4>8257648</vt:i4>
      </vt:variant>
      <vt:variant>
        <vt:i4>360</vt:i4>
      </vt:variant>
      <vt:variant>
        <vt:i4>0</vt:i4>
      </vt:variant>
      <vt:variant>
        <vt:i4>5</vt:i4>
      </vt:variant>
      <vt:variant>
        <vt:lpwstr>http://www.hebamme.ch/fr/heb/shv/tools.cfm</vt:lpwstr>
      </vt:variant>
      <vt:variant>
        <vt:lpwstr/>
      </vt:variant>
      <vt:variant>
        <vt:i4>458838</vt:i4>
      </vt:variant>
      <vt:variant>
        <vt:i4>357</vt:i4>
      </vt:variant>
      <vt:variant>
        <vt:i4>0</vt:i4>
      </vt:variant>
      <vt:variant>
        <vt:i4>5</vt:i4>
      </vt:variant>
      <vt:variant>
        <vt:lpwstr>http://www.audipog.net/index.php?lang=en</vt:lpwstr>
      </vt:variant>
      <vt:variant>
        <vt:lpwstr/>
      </vt:variant>
      <vt:variant>
        <vt:i4>7929915</vt:i4>
      </vt:variant>
      <vt:variant>
        <vt:i4>354</vt:i4>
      </vt:variant>
      <vt:variant>
        <vt:i4>0</vt:i4>
      </vt:variant>
      <vt:variant>
        <vt:i4>5</vt:i4>
      </vt:variant>
      <vt:variant>
        <vt:lpwstr>http://www.acog.org</vt:lpwstr>
      </vt:variant>
      <vt:variant>
        <vt:lpwstr/>
      </vt:variant>
      <vt:variant>
        <vt:i4>8257648</vt:i4>
      </vt:variant>
      <vt:variant>
        <vt:i4>348</vt:i4>
      </vt:variant>
      <vt:variant>
        <vt:i4>0</vt:i4>
      </vt:variant>
      <vt:variant>
        <vt:i4>5</vt:i4>
      </vt:variant>
      <vt:variant>
        <vt:lpwstr>http://www.hebamme.ch/fr/heb/shv/tools.cfm</vt:lpwstr>
      </vt:variant>
      <vt:variant>
        <vt:lpwstr/>
      </vt:variant>
      <vt:variant>
        <vt:i4>458838</vt:i4>
      </vt:variant>
      <vt:variant>
        <vt:i4>345</vt:i4>
      </vt:variant>
      <vt:variant>
        <vt:i4>0</vt:i4>
      </vt:variant>
      <vt:variant>
        <vt:i4>5</vt:i4>
      </vt:variant>
      <vt:variant>
        <vt:lpwstr>http://www.audipog.net/index.php?lang=en</vt:lpwstr>
      </vt:variant>
      <vt:variant>
        <vt:lpwstr/>
      </vt:variant>
      <vt:variant>
        <vt:i4>7929915</vt:i4>
      </vt:variant>
      <vt:variant>
        <vt:i4>342</vt:i4>
      </vt:variant>
      <vt:variant>
        <vt:i4>0</vt:i4>
      </vt:variant>
      <vt:variant>
        <vt:i4>5</vt:i4>
      </vt:variant>
      <vt:variant>
        <vt:lpwstr>http://www.acog.org</vt:lpwstr>
      </vt:variant>
      <vt:variant>
        <vt:lpwstr/>
      </vt:variant>
      <vt:variant>
        <vt:i4>2097160</vt:i4>
      </vt:variant>
      <vt:variant>
        <vt:i4>336</vt:i4>
      </vt:variant>
      <vt:variant>
        <vt:i4>0</vt:i4>
      </vt:variant>
      <vt:variant>
        <vt:i4>5</vt:i4>
      </vt:variant>
      <vt:variant>
        <vt:lpwstr>http://www.ihe.net/Technical_Framework/upload/IHE_PCC_TF_50_Vol_2_2009-08-10.pdf</vt:lpwstr>
      </vt:variant>
      <vt:variant>
        <vt:lpwstr/>
      </vt:variant>
      <vt:variant>
        <vt:i4>3997811</vt:i4>
      </vt:variant>
      <vt:variant>
        <vt:i4>333</vt:i4>
      </vt:variant>
      <vt:variant>
        <vt:i4>0</vt:i4>
      </vt:variant>
      <vt:variant>
        <vt:i4>5</vt:i4>
      </vt:variant>
      <vt:variant>
        <vt:lpwstr>http://www.ihe.net/</vt:lpwstr>
      </vt:variant>
      <vt:variant>
        <vt:lpwstr/>
      </vt:variant>
      <vt:variant>
        <vt:i4>2228249</vt:i4>
      </vt:variant>
      <vt:variant>
        <vt:i4>330</vt:i4>
      </vt:variant>
      <vt:variant>
        <vt:i4>0</vt:i4>
      </vt:variant>
      <vt:variant>
        <vt:i4>5</vt:i4>
      </vt:variant>
      <vt:variant>
        <vt:lpwstr>http://www.ihe.net/Technical_Framework/index.cfm</vt:lpwstr>
      </vt:variant>
      <vt:variant>
        <vt:lpwstr>IT</vt:lpwstr>
      </vt:variant>
      <vt:variant>
        <vt:i4>2228249</vt:i4>
      </vt:variant>
      <vt:variant>
        <vt:i4>327</vt:i4>
      </vt:variant>
      <vt:variant>
        <vt:i4>0</vt:i4>
      </vt:variant>
      <vt:variant>
        <vt:i4>5</vt:i4>
      </vt:variant>
      <vt:variant>
        <vt:lpwstr>http://www.ihe.net/Technical_Framework/index.cfm</vt:lpwstr>
      </vt:variant>
      <vt:variant>
        <vt:lpwstr>IT</vt:lpwstr>
      </vt:variant>
      <vt:variant>
        <vt:i4>2228249</vt:i4>
      </vt:variant>
      <vt:variant>
        <vt:i4>324</vt:i4>
      </vt:variant>
      <vt:variant>
        <vt:i4>0</vt:i4>
      </vt:variant>
      <vt:variant>
        <vt:i4>5</vt:i4>
      </vt:variant>
      <vt:variant>
        <vt:lpwstr>http://www.ihe.net/Technical_Framework/index.cfm</vt:lpwstr>
      </vt:variant>
      <vt:variant>
        <vt:lpwstr>IT</vt:lpwstr>
      </vt:variant>
      <vt:variant>
        <vt:i4>2228249</vt:i4>
      </vt:variant>
      <vt:variant>
        <vt:i4>321</vt:i4>
      </vt:variant>
      <vt:variant>
        <vt:i4>0</vt:i4>
      </vt:variant>
      <vt:variant>
        <vt:i4>5</vt:i4>
      </vt:variant>
      <vt:variant>
        <vt:lpwstr>http://www.ihe.net/Technical_Framework/index.cfm</vt:lpwstr>
      </vt:variant>
      <vt:variant>
        <vt:lpwstr>IT</vt:lpwstr>
      </vt:variant>
      <vt:variant>
        <vt:i4>3473408</vt:i4>
      </vt:variant>
      <vt:variant>
        <vt:i4>318</vt:i4>
      </vt:variant>
      <vt:variant>
        <vt:i4>0</vt:i4>
      </vt:variant>
      <vt:variant>
        <vt:i4>5</vt:i4>
      </vt:variant>
      <vt:variant>
        <vt:lpwstr>http://www.ihe.net/Technical_Framework/index.cfm</vt:lpwstr>
      </vt:variant>
      <vt:variant>
        <vt:lpwstr>PCC</vt:lpwstr>
      </vt:variant>
      <vt:variant>
        <vt:i4>3473408</vt:i4>
      </vt:variant>
      <vt:variant>
        <vt:i4>315</vt:i4>
      </vt:variant>
      <vt:variant>
        <vt:i4>0</vt:i4>
      </vt:variant>
      <vt:variant>
        <vt:i4>5</vt:i4>
      </vt:variant>
      <vt:variant>
        <vt:lpwstr>http://www.ihe.net/Technical_Framework/index.cfm</vt:lpwstr>
      </vt:variant>
      <vt:variant>
        <vt:lpwstr>PCC</vt:lpwstr>
      </vt:variant>
      <vt:variant>
        <vt:i4>1376308</vt:i4>
      </vt:variant>
      <vt:variant>
        <vt:i4>308</vt:i4>
      </vt:variant>
      <vt:variant>
        <vt:i4>0</vt:i4>
      </vt:variant>
      <vt:variant>
        <vt:i4>5</vt:i4>
      </vt:variant>
      <vt:variant>
        <vt:lpwstr/>
      </vt:variant>
      <vt:variant>
        <vt:lpwstr>_Toc262829653</vt:lpwstr>
      </vt:variant>
      <vt:variant>
        <vt:i4>1376308</vt:i4>
      </vt:variant>
      <vt:variant>
        <vt:i4>302</vt:i4>
      </vt:variant>
      <vt:variant>
        <vt:i4>0</vt:i4>
      </vt:variant>
      <vt:variant>
        <vt:i4>5</vt:i4>
      </vt:variant>
      <vt:variant>
        <vt:lpwstr/>
      </vt:variant>
      <vt:variant>
        <vt:lpwstr>_Toc262829652</vt:lpwstr>
      </vt:variant>
      <vt:variant>
        <vt:i4>1376308</vt:i4>
      </vt:variant>
      <vt:variant>
        <vt:i4>296</vt:i4>
      </vt:variant>
      <vt:variant>
        <vt:i4>0</vt:i4>
      </vt:variant>
      <vt:variant>
        <vt:i4>5</vt:i4>
      </vt:variant>
      <vt:variant>
        <vt:lpwstr/>
      </vt:variant>
      <vt:variant>
        <vt:lpwstr>_Toc262829651</vt:lpwstr>
      </vt:variant>
      <vt:variant>
        <vt:i4>1376308</vt:i4>
      </vt:variant>
      <vt:variant>
        <vt:i4>290</vt:i4>
      </vt:variant>
      <vt:variant>
        <vt:i4>0</vt:i4>
      </vt:variant>
      <vt:variant>
        <vt:i4>5</vt:i4>
      </vt:variant>
      <vt:variant>
        <vt:lpwstr/>
      </vt:variant>
      <vt:variant>
        <vt:lpwstr>_Toc262829650</vt:lpwstr>
      </vt:variant>
      <vt:variant>
        <vt:i4>1310772</vt:i4>
      </vt:variant>
      <vt:variant>
        <vt:i4>284</vt:i4>
      </vt:variant>
      <vt:variant>
        <vt:i4>0</vt:i4>
      </vt:variant>
      <vt:variant>
        <vt:i4>5</vt:i4>
      </vt:variant>
      <vt:variant>
        <vt:lpwstr/>
      </vt:variant>
      <vt:variant>
        <vt:lpwstr>_Toc262829649</vt:lpwstr>
      </vt:variant>
      <vt:variant>
        <vt:i4>1310772</vt:i4>
      </vt:variant>
      <vt:variant>
        <vt:i4>278</vt:i4>
      </vt:variant>
      <vt:variant>
        <vt:i4>0</vt:i4>
      </vt:variant>
      <vt:variant>
        <vt:i4>5</vt:i4>
      </vt:variant>
      <vt:variant>
        <vt:lpwstr/>
      </vt:variant>
      <vt:variant>
        <vt:lpwstr>_Toc262829648</vt:lpwstr>
      </vt:variant>
      <vt:variant>
        <vt:i4>1310772</vt:i4>
      </vt:variant>
      <vt:variant>
        <vt:i4>272</vt:i4>
      </vt:variant>
      <vt:variant>
        <vt:i4>0</vt:i4>
      </vt:variant>
      <vt:variant>
        <vt:i4>5</vt:i4>
      </vt:variant>
      <vt:variant>
        <vt:lpwstr/>
      </vt:variant>
      <vt:variant>
        <vt:lpwstr>_Toc262829647</vt:lpwstr>
      </vt:variant>
      <vt:variant>
        <vt:i4>1310772</vt:i4>
      </vt:variant>
      <vt:variant>
        <vt:i4>266</vt:i4>
      </vt:variant>
      <vt:variant>
        <vt:i4>0</vt:i4>
      </vt:variant>
      <vt:variant>
        <vt:i4>5</vt:i4>
      </vt:variant>
      <vt:variant>
        <vt:lpwstr/>
      </vt:variant>
      <vt:variant>
        <vt:lpwstr>_Toc262829646</vt:lpwstr>
      </vt:variant>
      <vt:variant>
        <vt:i4>1310772</vt:i4>
      </vt:variant>
      <vt:variant>
        <vt:i4>260</vt:i4>
      </vt:variant>
      <vt:variant>
        <vt:i4>0</vt:i4>
      </vt:variant>
      <vt:variant>
        <vt:i4>5</vt:i4>
      </vt:variant>
      <vt:variant>
        <vt:lpwstr/>
      </vt:variant>
      <vt:variant>
        <vt:lpwstr>_Toc262829645</vt:lpwstr>
      </vt:variant>
      <vt:variant>
        <vt:i4>1310772</vt:i4>
      </vt:variant>
      <vt:variant>
        <vt:i4>254</vt:i4>
      </vt:variant>
      <vt:variant>
        <vt:i4>0</vt:i4>
      </vt:variant>
      <vt:variant>
        <vt:i4>5</vt:i4>
      </vt:variant>
      <vt:variant>
        <vt:lpwstr/>
      </vt:variant>
      <vt:variant>
        <vt:lpwstr>_Toc262829644</vt:lpwstr>
      </vt:variant>
      <vt:variant>
        <vt:i4>1310772</vt:i4>
      </vt:variant>
      <vt:variant>
        <vt:i4>248</vt:i4>
      </vt:variant>
      <vt:variant>
        <vt:i4>0</vt:i4>
      </vt:variant>
      <vt:variant>
        <vt:i4>5</vt:i4>
      </vt:variant>
      <vt:variant>
        <vt:lpwstr/>
      </vt:variant>
      <vt:variant>
        <vt:lpwstr>_Toc262829643</vt:lpwstr>
      </vt:variant>
      <vt:variant>
        <vt:i4>1310772</vt:i4>
      </vt:variant>
      <vt:variant>
        <vt:i4>242</vt:i4>
      </vt:variant>
      <vt:variant>
        <vt:i4>0</vt:i4>
      </vt:variant>
      <vt:variant>
        <vt:i4>5</vt:i4>
      </vt:variant>
      <vt:variant>
        <vt:lpwstr/>
      </vt:variant>
      <vt:variant>
        <vt:lpwstr>_Toc262829642</vt:lpwstr>
      </vt:variant>
      <vt:variant>
        <vt:i4>1310772</vt:i4>
      </vt:variant>
      <vt:variant>
        <vt:i4>236</vt:i4>
      </vt:variant>
      <vt:variant>
        <vt:i4>0</vt:i4>
      </vt:variant>
      <vt:variant>
        <vt:i4>5</vt:i4>
      </vt:variant>
      <vt:variant>
        <vt:lpwstr/>
      </vt:variant>
      <vt:variant>
        <vt:lpwstr>_Toc262829641</vt:lpwstr>
      </vt:variant>
      <vt:variant>
        <vt:i4>1310772</vt:i4>
      </vt:variant>
      <vt:variant>
        <vt:i4>230</vt:i4>
      </vt:variant>
      <vt:variant>
        <vt:i4>0</vt:i4>
      </vt:variant>
      <vt:variant>
        <vt:i4>5</vt:i4>
      </vt:variant>
      <vt:variant>
        <vt:lpwstr/>
      </vt:variant>
      <vt:variant>
        <vt:lpwstr>_Toc262829640</vt:lpwstr>
      </vt:variant>
      <vt:variant>
        <vt:i4>1245236</vt:i4>
      </vt:variant>
      <vt:variant>
        <vt:i4>224</vt:i4>
      </vt:variant>
      <vt:variant>
        <vt:i4>0</vt:i4>
      </vt:variant>
      <vt:variant>
        <vt:i4>5</vt:i4>
      </vt:variant>
      <vt:variant>
        <vt:lpwstr/>
      </vt:variant>
      <vt:variant>
        <vt:lpwstr>_Toc262829639</vt:lpwstr>
      </vt:variant>
      <vt:variant>
        <vt:i4>1245236</vt:i4>
      </vt:variant>
      <vt:variant>
        <vt:i4>218</vt:i4>
      </vt:variant>
      <vt:variant>
        <vt:i4>0</vt:i4>
      </vt:variant>
      <vt:variant>
        <vt:i4>5</vt:i4>
      </vt:variant>
      <vt:variant>
        <vt:lpwstr/>
      </vt:variant>
      <vt:variant>
        <vt:lpwstr>_Toc262829638</vt:lpwstr>
      </vt:variant>
      <vt:variant>
        <vt:i4>1245236</vt:i4>
      </vt:variant>
      <vt:variant>
        <vt:i4>212</vt:i4>
      </vt:variant>
      <vt:variant>
        <vt:i4>0</vt:i4>
      </vt:variant>
      <vt:variant>
        <vt:i4>5</vt:i4>
      </vt:variant>
      <vt:variant>
        <vt:lpwstr/>
      </vt:variant>
      <vt:variant>
        <vt:lpwstr>_Toc262829637</vt:lpwstr>
      </vt:variant>
      <vt:variant>
        <vt:i4>1245236</vt:i4>
      </vt:variant>
      <vt:variant>
        <vt:i4>206</vt:i4>
      </vt:variant>
      <vt:variant>
        <vt:i4>0</vt:i4>
      </vt:variant>
      <vt:variant>
        <vt:i4>5</vt:i4>
      </vt:variant>
      <vt:variant>
        <vt:lpwstr/>
      </vt:variant>
      <vt:variant>
        <vt:lpwstr>_Toc262829636</vt:lpwstr>
      </vt:variant>
      <vt:variant>
        <vt:i4>1245236</vt:i4>
      </vt:variant>
      <vt:variant>
        <vt:i4>200</vt:i4>
      </vt:variant>
      <vt:variant>
        <vt:i4>0</vt:i4>
      </vt:variant>
      <vt:variant>
        <vt:i4>5</vt:i4>
      </vt:variant>
      <vt:variant>
        <vt:lpwstr/>
      </vt:variant>
      <vt:variant>
        <vt:lpwstr>_Toc262829635</vt:lpwstr>
      </vt:variant>
      <vt:variant>
        <vt:i4>1245236</vt:i4>
      </vt:variant>
      <vt:variant>
        <vt:i4>194</vt:i4>
      </vt:variant>
      <vt:variant>
        <vt:i4>0</vt:i4>
      </vt:variant>
      <vt:variant>
        <vt:i4>5</vt:i4>
      </vt:variant>
      <vt:variant>
        <vt:lpwstr/>
      </vt:variant>
      <vt:variant>
        <vt:lpwstr>_Toc262829634</vt:lpwstr>
      </vt:variant>
      <vt:variant>
        <vt:i4>1245236</vt:i4>
      </vt:variant>
      <vt:variant>
        <vt:i4>188</vt:i4>
      </vt:variant>
      <vt:variant>
        <vt:i4>0</vt:i4>
      </vt:variant>
      <vt:variant>
        <vt:i4>5</vt:i4>
      </vt:variant>
      <vt:variant>
        <vt:lpwstr/>
      </vt:variant>
      <vt:variant>
        <vt:lpwstr>_Toc262829633</vt:lpwstr>
      </vt:variant>
      <vt:variant>
        <vt:i4>1245236</vt:i4>
      </vt:variant>
      <vt:variant>
        <vt:i4>182</vt:i4>
      </vt:variant>
      <vt:variant>
        <vt:i4>0</vt:i4>
      </vt:variant>
      <vt:variant>
        <vt:i4>5</vt:i4>
      </vt:variant>
      <vt:variant>
        <vt:lpwstr/>
      </vt:variant>
      <vt:variant>
        <vt:lpwstr>_Toc262829632</vt:lpwstr>
      </vt:variant>
      <vt:variant>
        <vt:i4>1245236</vt:i4>
      </vt:variant>
      <vt:variant>
        <vt:i4>176</vt:i4>
      </vt:variant>
      <vt:variant>
        <vt:i4>0</vt:i4>
      </vt:variant>
      <vt:variant>
        <vt:i4>5</vt:i4>
      </vt:variant>
      <vt:variant>
        <vt:lpwstr/>
      </vt:variant>
      <vt:variant>
        <vt:lpwstr>_Toc262829631</vt:lpwstr>
      </vt:variant>
      <vt:variant>
        <vt:i4>1245236</vt:i4>
      </vt:variant>
      <vt:variant>
        <vt:i4>170</vt:i4>
      </vt:variant>
      <vt:variant>
        <vt:i4>0</vt:i4>
      </vt:variant>
      <vt:variant>
        <vt:i4>5</vt:i4>
      </vt:variant>
      <vt:variant>
        <vt:lpwstr/>
      </vt:variant>
      <vt:variant>
        <vt:lpwstr>_Toc262829630</vt:lpwstr>
      </vt:variant>
      <vt:variant>
        <vt:i4>1179700</vt:i4>
      </vt:variant>
      <vt:variant>
        <vt:i4>164</vt:i4>
      </vt:variant>
      <vt:variant>
        <vt:i4>0</vt:i4>
      </vt:variant>
      <vt:variant>
        <vt:i4>5</vt:i4>
      </vt:variant>
      <vt:variant>
        <vt:lpwstr/>
      </vt:variant>
      <vt:variant>
        <vt:lpwstr>_Toc262829629</vt:lpwstr>
      </vt:variant>
      <vt:variant>
        <vt:i4>1179700</vt:i4>
      </vt:variant>
      <vt:variant>
        <vt:i4>158</vt:i4>
      </vt:variant>
      <vt:variant>
        <vt:i4>0</vt:i4>
      </vt:variant>
      <vt:variant>
        <vt:i4>5</vt:i4>
      </vt:variant>
      <vt:variant>
        <vt:lpwstr/>
      </vt:variant>
      <vt:variant>
        <vt:lpwstr>_Toc262829628</vt:lpwstr>
      </vt:variant>
      <vt:variant>
        <vt:i4>1179700</vt:i4>
      </vt:variant>
      <vt:variant>
        <vt:i4>152</vt:i4>
      </vt:variant>
      <vt:variant>
        <vt:i4>0</vt:i4>
      </vt:variant>
      <vt:variant>
        <vt:i4>5</vt:i4>
      </vt:variant>
      <vt:variant>
        <vt:lpwstr/>
      </vt:variant>
      <vt:variant>
        <vt:lpwstr>_Toc262829627</vt:lpwstr>
      </vt:variant>
      <vt:variant>
        <vt:i4>1179700</vt:i4>
      </vt:variant>
      <vt:variant>
        <vt:i4>146</vt:i4>
      </vt:variant>
      <vt:variant>
        <vt:i4>0</vt:i4>
      </vt:variant>
      <vt:variant>
        <vt:i4>5</vt:i4>
      </vt:variant>
      <vt:variant>
        <vt:lpwstr/>
      </vt:variant>
      <vt:variant>
        <vt:lpwstr>_Toc262829626</vt:lpwstr>
      </vt:variant>
      <vt:variant>
        <vt:i4>1179700</vt:i4>
      </vt:variant>
      <vt:variant>
        <vt:i4>140</vt:i4>
      </vt:variant>
      <vt:variant>
        <vt:i4>0</vt:i4>
      </vt:variant>
      <vt:variant>
        <vt:i4>5</vt:i4>
      </vt:variant>
      <vt:variant>
        <vt:lpwstr/>
      </vt:variant>
      <vt:variant>
        <vt:lpwstr>_Toc262829625</vt:lpwstr>
      </vt:variant>
      <vt:variant>
        <vt:i4>1179700</vt:i4>
      </vt:variant>
      <vt:variant>
        <vt:i4>134</vt:i4>
      </vt:variant>
      <vt:variant>
        <vt:i4>0</vt:i4>
      </vt:variant>
      <vt:variant>
        <vt:i4>5</vt:i4>
      </vt:variant>
      <vt:variant>
        <vt:lpwstr/>
      </vt:variant>
      <vt:variant>
        <vt:lpwstr>_Toc262829624</vt:lpwstr>
      </vt:variant>
      <vt:variant>
        <vt:i4>1179700</vt:i4>
      </vt:variant>
      <vt:variant>
        <vt:i4>128</vt:i4>
      </vt:variant>
      <vt:variant>
        <vt:i4>0</vt:i4>
      </vt:variant>
      <vt:variant>
        <vt:i4>5</vt:i4>
      </vt:variant>
      <vt:variant>
        <vt:lpwstr/>
      </vt:variant>
      <vt:variant>
        <vt:lpwstr>_Toc262829623</vt:lpwstr>
      </vt:variant>
      <vt:variant>
        <vt:i4>1179700</vt:i4>
      </vt:variant>
      <vt:variant>
        <vt:i4>122</vt:i4>
      </vt:variant>
      <vt:variant>
        <vt:i4>0</vt:i4>
      </vt:variant>
      <vt:variant>
        <vt:i4>5</vt:i4>
      </vt:variant>
      <vt:variant>
        <vt:lpwstr/>
      </vt:variant>
      <vt:variant>
        <vt:lpwstr>_Toc262829622</vt:lpwstr>
      </vt:variant>
      <vt:variant>
        <vt:i4>1179700</vt:i4>
      </vt:variant>
      <vt:variant>
        <vt:i4>116</vt:i4>
      </vt:variant>
      <vt:variant>
        <vt:i4>0</vt:i4>
      </vt:variant>
      <vt:variant>
        <vt:i4>5</vt:i4>
      </vt:variant>
      <vt:variant>
        <vt:lpwstr/>
      </vt:variant>
      <vt:variant>
        <vt:lpwstr>_Toc262829621</vt:lpwstr>
      </vt:variant>
      <vt:variant>
        <vt:i4>1179700</vt:i4>
      </vt:variant>
      <vt:variant>
        <vt:i4>110</vt:i4>
      </vt:variant>
      <vt:variant>
        <vt:i4>0</vt:i4>
      </vt:variant>
      <vt:variant>
        <vt:i4>5</vt:i4>
      </vt:variant>
      <vt:variant>
        <vt:lpwstr/>
      </vt:variant>
      <vt:variant>
        <vt:lpwstr>_Toc262829620</vt:lpwstr>
      </vt:variant>
      <vt:variant>
        <vt:i4>1114164</vt:i4>
      </vt:variant>
      <vt:variant>
        <vt:i4>104</vt:i4>
      </vt:variant>
      <vt:variant>
        <vt:i4>0</vt:i4>
      </vt:variant>
      <vt:variant>
        <vt:i4>5</vt:i4>
      </vt:variant>
      <vt:variant>
        <vt:lpwstr/>
      </vt:variant>
      <vt:variant>
        <vt:lpwstr>_Toc262829619</vt:lpwstr>
      </vt:variant>
      <vt:variant>
        <vt:i4>1114164</vt:i4>
      </vt:variant>
      <vt:variant>
        <vt:i4>98</vt:i4>
      </vt:variant>
      <vt:variant>
        <vt:i4>0</vt:i4>
      </vt:variant>
      <vt:variant>
        <vt:i4>5</vt:i4>
      </vt:variant>
      <vt:variant>
        <vt:lpwstr/>
      </vt:variant>
      <vt:variant>
        <vt:lpwstr>_Toc262829618</vt:lpwstr>
      </vt:variant>
      <vt:variant>
        <vt:i4>1114164</vt:i4>
      </vt:variant>
      <vt:variant>
        <vt:i4>92</vt:i4>
      </vt:variant>
      <vt:variant>
        <vt:i4>0</vt:i4>
      </vt:variant>
      <vt:variant>
        <vt:i4>5</vt:i4>
      </vt:variant>
      <vt:variant>
        <vt:lpwstr/>
      </vt:variant>
      <vt:variant>
        <vt:lpwstr>_Toc262829617</vt:lpwstr>
      </vt:variant>
      <vt:variant>
        <vt:i4>1114164</vt:i4>
      </vt:variant>
      <vt:variant>
        <vt:i4>86</vt:i4>
      </vt:variant>
      <vt:variant>
        <vt:i4>0</vt:i4>
      </vt:variant>
      <vt:variant>
        <vt:i4>5</vt:i4>
      </vt:variant>
      <vt:variant>
        <vt:lpwstr/>
      </vt:variant>
      <vt:variant>
        <vt:lpwstr>_Toc262829616</vt:lpwstr>
      </vt:variant>
      <vt:variant>
        <vt:i4>1114164</vt:i4>
      </vt:variant>
      <vt:variant>
        <vt:i4>80</vt:i4>
      </vt:variant>
      <vt:variant>
        <vt:i4>0</vt:i4>
      </vt:variant>
      <vt:variant>
        <vt:i4>5</vt:i4>
      </vt:variant>
      <vt:variant>
        <vt:lpwstr/>
      </vt:variant>
      <vt:variant>
        <vt:lpwstr>_Toc262829615</vt:lpwstr>
      </vt:variant>
      <vt:variant>
        <vt:i4>1114164</vt:i4>
      </vt:variant>
      <vt:variant>
        <vt:i4>74</vt:i4>
      </vt:variant>
      <vt:variant>
        <vt:i4>0</vt:i4>
      </vt:variant>
      <vt:variant>
        <vt:i4>5</vt:i4>
      </vt:variant>
      <vt:variant>
        <vt:lpwstr/>
      </vt:variant>
      <vt:variant>
        <vt:lpwstr>_Toc262829614</vt:lpwstr>
      </vt:variant>
      <vt:variant>
        <vt:i4>1114164</vt:i4>
      </vt:variant>
      <vt:variant>
        <vt:i4>68</vt:i4>
      </vt:variant>
      <vt:variant>
        <vt:i4>0</vt:i4>
      </vt:variant>
      <vt:variant>
        <vt:i4>5</vt:i4>
      </vt:variant>
      <vt:variant>
        <vt:lpwstr/>
      </vt:variant>
      <vt:variant>
        <vt:lpwstr>_Toc262829613</vt:lpwstr>
      </vt:variant>
      <vt:variant>
        <vt:i4>1114164</vt:i4>
      </vt:variant>
      <vt:variant>
        <vt:i4>62</vt:i4>
      </vt:variant>
      <vt:variant>
        <vt:i4>0</vt:i4>
      </vt:variant>
      <vt:variant>
        <vt:i4>5</vt:i4>
      </vt:variant>
      <vt:variant>
        <vt:lpwstr/>
      </vt:variant>
      <vt:variant>
        <vt:lpwstr>_Toc262829612</vt:lpwstr>
      </vt:variant>
      <vt:variant>
        <vt:i4>1114164</vt:i4>
      </vt:variant>
      <vt:variant>
        <vt:i4>56</vt:i4>
      </vt:variant>
      <vt:variant>
        <vt:i4>0</vt:i4>
      </vt:variant>
      <vt:variant>
        <vt:i4>5</vt:i4>
      </vt:variant>
      <vt:variant>
        <vt:lpwstr/>
      </vt:variant>
      <vt:variant>
        <vt:lpwstr>_Toc262829611</vt:lpwstr>
      </vt:variant>
      <vt:variant>
        <vt:i4>1114164</vt:i4>
      </vt:variant>
      <vt:variant>
        <vt:i4>50</vt:i4>
      </vt:variant>
      <vt:variant>
        <vt:i4>0</vt:i4>
      </vt:variant>
      <vt:variant>
        <vt:i4>5</vt:i4>
      </vt:variant>
      <vt:variant>
        <vt:lpwstr/>
      </vt:variant>
      <vt:variant>
        <vt:lpwstr>_Toc262829610</vt:lpwstr>
      </vt:variant>
      <vt:variant>
        <vt:i4>1048628</vt:i4>
      </vt:variant>
      <vt:variant>
        <vt:i4>44</vt:i4>
      </vt:variant>
      <vt:variant>
        <vt:i4>0</vt:i4>
      </vt:variant>
      <vt:variant>
        <vt:i4>5</vt:i4>
      </vt:variant>
      <vt:variant>
        <vt:lpwstr/>
      </vt:variant>
      <vt:variant>
        <vt:lpwstr>_Toc262829609</vt:lpwstr>
      </vt:variant>
      <vt:variant>
        <vt:i4>1048628</vt:i4>
      </vt:variant>
      <vt:variant>
        <vt:i4>38</vt:i4>
      </vt:variant>
      <vt:variant>
        <vt:i4>0</vt:i4>
      </vt:variant>
      <vt:variant>
        <vt:i4>5</vt:i4>
      </vt:variant>
      <vt:variant>
        <vt:lpwstr/>
      </vt:variant>
      <vt:variant>
        <vt:lpwstr>_Toc262829608</vt:lpwstr>
      </vt:variant>
      <vt:variant>
        <vt:i4>1048628</vt:i4>
      </vt:variant>
      <vt:variant>
        <vt:i4>32</vt:i4>
      </vt:variant>
      <vt:variant>
        <vt:i4>0</vt:i4>
      </vt:variant>
      <vt:variant>
        <vt:i4>5</vt:i4>
      </vt:variant>
      <vt:variant>
        <vt:lpwstr/>
      </vt:variant>
      <vt:variant>
        <vt:lpwstr>_Toc262829607</vt:lpwstr>
      </vt:variant>
      <vt:variant>
        <vt:i4>1048628</vt:i4>
      </vt:variant>
      <vt:variant>
        <vt:i4>26</vt:i4>
      </vt:variant>
      <vt:variant>
        <vt:i4>0</vt:i4>
      </vt:variant>
      <vt:variant>
        <vt:i4>5</vt:i4>
      </vt:variant>
      <vt:variant>
        <vt:lpwstr/>
      </vt:variant>
      <vt:variant>
        <vt:lpwstr>_Toc262829606</vt:lpwstr>
      </vt:variant>
      <vt:variant>
        <vt:i4>1048628</vt:i4>
      </vt:variant>
      <vt:variant>
        <vt:i4>20</vt:i4>
      </vt:variant>
      <vt:variant>
        <vt:i4>0</vt:i4>
      </vt:variant>
      <vt:variant>
        <vt:i4>5</vt:i4>
      </vt:variant>
      <vt:variant>
        <vt:lpwstr/>
      </vt:variant>
      <vt:variant>
        <vt:lpwstr>_Toc262829605</vt:lpwstr>
      </vt:variant>
      <vt:variant>
        <vt:i4>1048628</vt:i4>
      </vt:variant>
      <vt:variant>
        <vt:i4>14</vt:i4>
      </vt:variant>
      <vt:variant>
        <vt:i4>0</vt:i4>
      </vt:variant>
      <vt:variant>
        <vt:i4>5</vt:i4>
      </vt:variant>
      <vt:variant>
        <vt:lpwstr/>
      </vt:variant>
      <vt:variant>
        <vt:lpwstr>_Toc262829604</vt:lpwstr>
      </vt:variant>
      <vt:variant>
        <vt:i4>1048628</vt:i4>
      </vt:variant>
      <vt:variant>
        <vt:i4>8</vt:i4>
      </vt:variant>
      <vt:variant>
        <vt:i4>0</vt:i4>
      </vt:variant>
      <vt:variant>
        <vt:i4>5</vt:i4>
      </vt:variant>
      <vt:variant>
        <vt:lpwstr/>
      </vt:variant>
      <vt:variant>
        <vt:lpwstr>_Toc262829603</vt:lpwstr>
      </vt:variant>
      <vt:variant>
        <vt:i4>1048628</vt:i4>
      </vt:variant>
      <vt:variant>
        <vt:i4>2</vt:i4>
      </vt:variant>
      <vt:variant>
        <vt:i4>0</vt:i4>
      </vt:variant>
      <vt:variant>
        <vt:i4>5</vt:i4>
      </vt:variant>
      <vt:variant>
        <vt:lpwstr/>
      </vt:variant>
      <vt:variant>
        <vt:lpwstr>_Toc262829602</vt:lpwstr>
      </vt:variant>
      <vt:variant>
        <vt:i4>2228249</vt:i4>
      </vt:variant>
      <vt:variant>
        <vt:i4>0</vt:i4>
      </vt:variant>
      <vt:variant>
        <vt:i4>0</vt:i4>
      </vt:variant>
      <vt:variant>
        <vt:i4>5</vt:i4>
      </vt:variant>
      <vt:variant>
        <vt:lpwstr>http://www.ihe.net/Technical_Framework/index.cfm</vt:lpwstr>
      </vt:variant>
      <vt:variant>
        <vt:lpwstr>IT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dc:title>
  <dc:subject/>
  <dc:creator>Karen Witting</dc:creator>
  <cp:keywords/>
  <cp:lastModifiedBy>tsoutherland</cp:lastModifiedBy>
  <cp:revision>24</cp:revision>
  <cp:lastPrinted>2010-07-31T13:56:00Z</cp:lastPrinted>
  <dcterms:created xsi:type="dcterms:W3CDTF">2010-08-02T12:40:00Z</dcterms:created>
  <dcterms:modified xsi:type="dcterms:W3CDTF">2010-08-03T06:21:00Z</dcterms:modified>
</cp:coreProperties>
</file>