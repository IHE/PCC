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100DFC">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100DFC">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100DFC">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100DFC">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100DFC">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100DFC">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100DFC">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100DFC">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100DFC">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100DFC">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100DFC">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100DFC">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100DFC">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100DFC">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100DFC">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100DFC">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100DFC">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100DFC">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100DFC">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100DFC">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100DFC">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100DFC">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100DFC">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100DFC">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100DFC">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100DFC">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100DFC">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100DFC">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100DFC">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100DFC">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100DFC">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100DFC">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100DFC">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100DFC">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100DFC">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100DFC">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100DFC">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100DFC">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100DFC">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100DFC">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100DFC">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100DFC">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100DFC">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100DFC">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100DFC">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100DFC">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100DFC">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100DFC">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100DFC">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100DFC">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100DFC">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100DFC">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100DFC">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100DFC">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100DFC">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100DFC">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100DFC">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100DFC">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100DFC">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100DFC">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100DFC">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100DFC">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100DFC">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100DFC">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100DFC">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100DFC">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100DFC">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100DFC">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100DFC">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100DFC">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100DFC">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100DFC">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100DFC">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100DFC">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100DFC">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100DFC">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100DFC">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100DFC">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100DFC">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100DFC">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100DFC">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100DFC">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100DFC">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100DFC">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100DFC">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100DFC">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100DFC">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100DFC">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100DFC">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100DFC">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100DFC">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100DFC">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100DFC">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100DFC">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100DFC">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100DFC">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100DFC">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100DFC">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100DFC">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100DFC">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ins w:id="17" w:author="Jones, Emma" w:date="2018-04-10T16:29:00Z">
              <w:r w:rsidR="007B4B7C">
                <w:fldChar w:fldCharType="begin"/>
              </w:r>
              <w:r w:rsidR="007B4B7C">
                <w:instrText xml:space="preserve"> HYPERLINK "</w:instrText>
              </w:r>
            </w:ins>
            <w:r w:rsidR="007B4B7C" w:rsidRPr="007B4B7C">
              <w:rPr>
                <w:rPrChange w:id="18" w:author="Jones, Emma" w:date="2018-04-10T16:29:00Z">
                  <w:rPr>
                    <w:rStyle w:val="Hyperlink"/>
                  </w:rPr>
                </w:rPrChange>
              </w:rPr>
              <w:instrText>https://www.hl7.org/fhir/versions.html</w:instrText>
            </w:r>
            <w:ins w:id="19" w:author="Jones, Emma" w:date="2018-04-10T16:29:00Z">
              <w:r w:rsidR="007B4B7C">
                <w:instrText xml:space="preserve">" </w:instrText>
              </w:r>
              <w:r w:rsidR="007B4B7C">
                <w:fldChar w:fldCharType="separate"/>
              </w:r>
            </w:ins>
            <w:r w:rsidR="007B4B7C" w:rsidRPr="007B4B7C">
              <w:rPr>
                <w:rStyle w:val="Hyperlink"/>
              </w:rPr>
              <w:t>https://www.hl7.org/fhir/versions.html</w:t>
            </w:r>
            <w:ins w:id="20" w:author="Jones, Emma" w:date="2018-04-10T16:29:00Z">
              <w:r w:rsidR="007B4B7C">
                <w:fldChar w:fldCharType="end"/>
              </w:r>
            </w:ins>
            <w:r w:rsidRPr="00D87F67">
              <w:t xml:space="preserve">. </w:t>
            </w:r>
          </w:p>
          <w:p w14:paraId="1670D1A8" w14:textId="37A3DFFB"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ins w:id="21" w:author="Jones, Emma" w:date="2018-04-10T16:30:00Z">
              <w:r w:rsidR="002820CB">
                <w:fldChar w:fldCharType="begin"/>
              </w:r>
              <w:r w:rsidR="002820CB">
                <w:instrText xml:space="preserve"> HYPERLINK "</w:instrText>
              </w:r>
            </w:ins>
            <w:r w:rsidR="002820CB" w:rsidRPr="002820CB" w:rsidDel="007B4B7C">
              <w:rPr>
                <w:rPrChange w:id="22" w:author="Jones, Emma" w:date="2018-04-10T16:30:00Z">
                  <w:rPr>
                    <w:rStyle w:val="Hyperlink"/>
                  </w:rPr>
                </w:rPrChange>
              </w:rPr>
              <w:instrText>http://hl7.org/fhir/</w:instrText>
            </w:r>
            <w:r w:rsidR="002820CB" w:rsidRPr="002820CB">
              <w:rPr>
                <w:rPrChange w:id="23" w:author="Jones, Emma" w:date="2018-04-10T16:30:00Z">
                  <w:rPr>
                    <w:rStyle w:val="Hyperlink"/>
                  </w:rPr>
                </w:rPrChange>
              </w:rPr>
              <w:instrText>versions.html#maturity</w:instrText>
            </w:r>
            <w:ins w:id="24" w:author="Jones, Emma" w:date="2018-04-10T16:30:00Z">
              <w:r w:rsidR="002820CB">
                <w:instrText xml:space="preserve">" </w:instrText>
              </w:r>
              <w:r w:rsidR="002820CB">
                <w:fldChar w:fldCharType="separate"/>
              </w:r>
            </w:ins>
            <w:r w:rsidR="002820CB" w:rsidRPr="002820CB" w:rsidDel="007B4B7C">
              <w:rPr>
                <w:rStyle w:val="Hyperlink"/>
              </w:rPr>
              <w:t>http://hl7.org/fhir/</w:t>
            </w:r>
            <w:r w:rsidR="002820CB" w:rsidRPr="002820CB" w:rsidDel="002820CB">
              <w:rPr>
                <w:rStyle w:val="Hyperlink"/>
              </w:rPr>
              <w:t>http://hl7.org/fhir/</w:t>
            </w:r>
            <w:r w:rsidR="002820CB" w:rsidRPr="002820CB">
              <w:rPr>
                <w:rStyle w:val="Hyperlink"/>
              </w:rPr>
              <w:t>versions.html#maturity</w:t>
            </w:r>
            <w:ins w:id="25" w:author="Jones, Emma" w:date="2018-04-10T16:30:00Z">
              <w:r w:rsidR="002820CB">
                <w:fldChar w:fldCharType="end"/>
              </w:r>
            </w:ins>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r w:rsidR="0048077E" w:rsidRPr="00D87F67" w14:paraId="32C48ACF" w14:textId="77777777" w:rsidTr="00D87F67">
              <w:trPr>
                <w:ins w:id="26" w:author="Jones, Emma" w:date="2018-04-25T11:59:00Z"/>
              </w:trPr>
              <w:tc>
                <w:tcPr>
                  <w:tcW w:w="2700" w:type="dxa"/>
                </w:tcPr>
                <w:p w14:paraId="3DF85478" w14:textId="5219D9A6" w:rsidR="0048077E" w:rsidRPr="008A7370" w:rsidRDefault="0048077E" w:rsidP="00D87F67">
                  <w:pPr>
                    <w:pStyle w:val="BodyText"/>
                    <w:rPr>
                      <w:ins w:id="27" w:author="Jones, Emma" w:date="2018-04-25T11:59:00Z"/>
                      <w:color w:val="00B050"/>
                    </w:rPr>
                  </w:pPr>
                  <w:ins w:id="28" w:author="Jones, Emma" w:date="2018-04-25T11:59:00Z">
                    <w:r>
                      <w:rPr>
                        <w:color w:val="00B050"/>
                      </w:rPr>
                      <w:t>Task</w:t>
                    </w:r>
                  </w:ins>
                </w:p>
              </w:tc>
              <w:tc>
                <w:tcPr>
                  <w:tcW w:w="1530" w:type="dxa"/>
                </w:tcPr>
                <w:p w14:paraId="7ACD5861" w14:textId="603290E1" w:rsidR="0048077E" w:rsidRDefault="0048077E">
                  <w:pPr>
                    <w:pStyle w:val="BodyText"/>
                    <w:rPr>
                      <w:ins w:id="29" w:author="Jones, Emma" w:date="2018-04-25T11:59:00Z"/>
                      <w:color w:val="00B050"/>
                    </w:rPr>
                    <w:pPrChange w:id="30" w:author="Jones, Emma" w:date="2018-04-25T12:01:00Z">
                      <w:pPr>
                        <w:pStyle w:val="BodyText"/>
                        <w:jc w:val="center"/>
                      </w:pPr>
                    </w:pPrChange>
                  </w:pPr>
                  <w:ins w:id="31" w:author="Jones, Emma" w:date="2018-04-25T12:01:00Z">
                    <w:r>
                      <w:rPr>
                        <w:color w:val="00B050"/>
                      </w:rPr>
                      <w:t xml:space="preserve">          2</w:t>
                    </w:r>
                  </w:ins>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1221E63C" w:rsidR="00DE7839" w:rsidRDefault="007A029D" w:rsidP="00E008B6">
      <w:pPr>
        <w:pStyle w:val="BodyText"/>
        <w:rPr>
          <w:ins w:id="32" w:author="Jones, Emma" w:date="2018-05-01T12:34:00Z"/>
        </w:rPr>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398A53A7" w14:textId="4DAF56EB" w:rsidR="00BC4C12" w:rsidRDefault="00BC4C12" w:rsidP="00E008B6">
      <w:pPr>
        <w:pStyle w:val="BodyText"/>
        <w:rPr>
          <w:ins w:id="33" w:author="Jones, Emma" w:date="2018-05-01T11:47:00Z"/>
        </w:rPr>
      </w:pPr>
      <w:ins w:id="34" w:author="Jones, Emma" w:date="2018-05-01T12:34:00Z">
        <w:r>
          <w:t xml:space="preserve">The use of IHE XDW constructs were discussed as an implementation option for dynamic care planning. </w:t>
        </w:r>
      </w:ins>
      <w:ins w:id="35" w:author="Jones, Emma" w:date="2018-05-01T12:35:00Z">
        <w:r w:rsidR="00E81AB6">
          <w:t>Use of XDW construc</w:t>
        </w:r>
      </w:ins>
      <w:ins w:id="36" w:author="Jones, Emma" w:date="2018-05-02T11:50:00Z">
        <w:r w:rsidR="00E81AB6">
          <w:t>ts</w:t>
        </w:r>
      </w:ins>
      <w:ins w:id="37" w:author="Jones, Emma" w:date="2018-05-01T12:35:00Z">
        <w:r w:rsidR="007E4698">
          <w:t xml:space="preserve"> was not part of the initial scope for this profile. However, IHE </w:t>
        </w:r>
        <w:r w:rsidR="007E4698">
          <w:lastRenderedPageBreak/>
          <w:t xml:space="preserve">PCC is interested in providing support for XDW implementer </w:t>
        </w:r>
      </w:ins>
      <w:ins w:id="38" w:author="Jones, Emma" w:date="2018-05-01T12:37:00Z">
        <w:r w:rsidR="007E4698">
          <w:t>if</w:t>
        </w:r>
      </w:ins>
      <w:ins w:id="39" w:author="Jones, Emma" w:date="2018-05-01T12:35:00Z">
        <w:r w:rsidR="007E4698">
          <w:t xml:space="preserve"> this is of interest as a future consideration. Please see </w:t>
        </w:r>
      </w:ins>
      <w:ins w:id="40" w:author="Jones, Emma" w:date="2018-05-01T12:36:00Z">
        <w:r w:rsidR="007E4698">
          <w:t>volume 3 appendix</w:t>
        </w:r>
      </w:ins>
      <w:ins w:id="41" w:author="Jones, Emma" w:date="2018-05-02T11:51:00Z">
        <w:r w:rsidR="00E81AB6">
          <w:t xml:space="preserve"> 7</w:t>
        </w:r>
      </w:ins>
      <w:ins w:id="42" w:author="Jones, Emma" w:date="2018-05-01T12:36:00Z">
        <w:r w:rsidR="007E4698">
          <w:t xml:space="preserve"> for proposed DCP to XDW mappings</w:t>
        </w:r>
      </w:ins>
      <w:ins w:id="43" w:author="Jones, Emma" w:date="2018-05-02T11:51:00Z">
        <w:r w:rsidR="00E81AB6">
          <w:t xml:space="preserve"> that is being explored as a future option</w:t>
        </w:r>
      </w:ins>
      <w:ins w:id="44" w:author="Jones, Emma" w:date="2018-05-01T12:36:00Z">
        <w:r w:rsidR="007E4698">
          <w:t xml:space="preserve">. </w:t>
        </w:r>
      </w:ins>
    </w:p>
    <w:p w14:paraId="50ED9107" w14:textId="108E2C8E" w:rsidR="00DF385E" w:rsidRPr="00D87F67" w:rsidDel="007E4698" w:rsidRDefault="00DF385E" w:rsidP="00E008B6">
      <w:pPr>
        <w:pStyle w:val="BodyText"/>
        <w:rPr>
          <w:del w:id="45" w:author="Jones, Emma" w:date="2018-05-01T12:37:00Z"/>
        </w:rPr>
      </w:pPr>
    </w:p>
    <w:p w14:paraId="75BCFE80" w14:textId="77777777" w:rsidR="00CF283F" w:rsidRPr="00D87F67" w:rsidRDefault="00CF283F" w:rsidP="008616CB">
      <w:pPr>
        <w:pStyle w:val="Heading2"/>
        <w:numPr>
          <w:ilvl w:val="0"/>
          <w:numId w:val="0"/>
        </w:numPr>
        <w:rPr>
          <w:noProof w:val="0"/>
        </w:rPr>
      </w:pPr>
      <w:bookmarkStart w:id="46" w:name="_Toc495483718"/>
      <w:r w:rsidRPr="00D87F67">
        <w:rPr>
          <w:noProof w:val="0"/>
        </w:rPr>
        <w:t>Open Issues and Questions</w:t>
      </w:r>
      <w:bookmarkEnd w:id="46"/>
    </w:p>
    <w:p w14:paraId="6278C13E" w14:textId="1D5412ED" w:rsidR="006C1E22" w:rsidRPr="00D87F67" w:rsidDel="0013292E" w:rsidRDefault="006C1E22" w:rsidP="00E008B6">
      <w:pPr>
        <w:pStyle w:val="ListNumber2"/>
        <w:rPr>
          <w:moveFrom w:id="47" w:author="Jones, Emma" w:date="2018-03-26T09:18:00Z"/>
        </w:rPr>
      </w:pPr>
      <w:moveFromRangeStart w:id="48" w:author="Jones, Emma" w:date="2018-03-26T09:18:00Z" w:name="move509819215"/>
      <w:moveFrom w:id="49"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48"/>
    <w:p w14:paraId="4D9A64CE" w14:textId="473A4535" w:rsidR="00AE1439" w:rsidRDefault="00AE1439" w:rsidP="00E008B6">
      <w:pPr>
        <w:pStyle w:val="ListNumber2"/>
        <w:rPr>
          <w:ins w:id="50" w:author="Jones, Emma" w:date="2018-05-01T08:16:00Z"/>
        </w:rPr>
      </w:pPr>
      <w:del w:id="51" w:author="Jones, Emma" w:date="2018-05-01T08:16:00Z">
        <w:r w:rsidRPr="00D87F67" w:rsidDel="00073773">
          <w:delText>Is an ATNA Grouping required? If so, how does that impact potential mobile uses of this profile?</w:delText>
        </w:r>
      </w:del>
      <w:ins w:id="52" w:author="Jones, Emma" w:date="2018-05-01T08:16:00Z">
        <w:r w:rsidR="00073773">
          <w:t>How does XDW Care Planning workflow relate to DCP?</w:t>
        </w:r>
      </w:ins>
      <w:ins w:id="53" w:author="Jones, Emma" w:date="2018-05-01T11:46:00Z">
        <w:r w:rsidR="00CF3839">
          <w:t xml:space="preserve"> Is there interest in developing XDW Care Planning constructs?</w:t>
        </w:r>
      </w:ins>
    </w:p>
    <w:p w14:paraId="403F00E5" w14:textId="77777777" w:rsidR="00073773" w:rsidRDefault="00073773" w:rsidP="00073773">
      <w:pPr>
        <w:pStyle w:val="ListNumber2"/>
        <w:rPr>
          <w:ins w:id="54" w:author="Jones, Emma" w:date="2018-05-01T08:16:00Z"/>
        </w:rPr>
      </w:pPr>
      <w:ins w:id="55" w:author="Jones, Emma" w:date="2018-05-01T08:16:00Z">
        <w:r w:rsidRPr="00D87F67">
          <w:t>Is an ATNA Grouping required? If so, how does that impact potential mobile uses of this profile?</w:t>
        </w:r>
      </w:ins>
    </w:p>
    <w:p w14:paraId="48F2236E" w14:textId="638D5692" w:rsidR="00073773" w:rsidRPr="00D87F67" w:rsidDel="00073773" w:rsidRDefault="00073773" w:rsidP="00E008B6">
      <w:pPr>
        <w:pStyle w:val="ListNumber2"/>
        <w:rPr>
          <w:del w:id="56" w:author="Jones, Emma" w:date="2018-05-01T08:16:00Z"/>
        </w:rPr>
      </w:pP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45540244" w:rsidR="00F52514" w:rsidRDefault="00F52514" w:rsidP="00E008B6">
      <w:pPr>
        <w:pStyle w:val="ListNumber2"/>
        <w:rPr>
          <w:ins w:id="57" w:author="Jones, Emma" w:date="2018-04-06T10:28:00Z"/>
        </w:rPr>
      </w:pPr>
      <w:r>
        <w:t>Describe what “as initiator” from the actor description means in volume 2 (if not already there).</w:t>
      </w:r>
    </w:p>
    <w:p w14:paraId="42E7D27B" w14:textId="6CF017F8" w:rsidR="008C38D8" w:rsidRPr="00D87F67" w:rsidDel="00CD4948" w:rsidRDefault="008C38D8" w:rsidP="008C38D8">
      <w:pPr>
        <w:pStyle w:val="ListNumber2"/>
        <w:rPr>
          <w:del w:id="58" w:author="Jones, Emma" w:date="2018-05-02T11:35:00Z"/>
        </w:rPr>
      </w:pPr>
    </w:p>
    <w:p w14:paraId="7BB02E2C" w14:textId="77777777" w:rsidR="00CF283F" w:rsidRPr="00D87F67" w:rsidRDefault="00CF283F" w:rsidP="008616CB">
      <w:pPr>
        <w:pStyle w:val="Heading2"/>
        <w:numPr>
          <w:ilvl w:val="0"/>
          <w:numId w:val="0"/>
        </w:numPr>
        <w:rPr>
          <w:noProof w:val="0"/>
        </w:rPr>
      </w:pPr>
      <w:bookmarkStart w:id="59" w:name="_Toc495483719"/>
      <w:bookmarkStart w:id="60" w:name="_Toc473170357"/>
      <w:bookmarkStart w:id="61" w:name="_Toc504625754"/>
      <w:r w:rsidRPr="00D87F67">
        <w:rPr>
          <w:noProof w:val="0"/>
        </w:rPr>
        <w:t>Closed Issues</w:t>
      </w:r>
      <w:bookmarkEnd w:id="59"/>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67ADED98"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r w:rsidR="00740F7B">
        <w:fldChar w:fldCharType="begin"/>
      </w:r>
      <w:r w:rsidR="00740F7B">
        <w:instrText xml:space="preserve"> HYPERLINK "http://hl7.org/fhir/http.html" \l "transactional-integrity" </w:instrText>
      </w:r>
      <w:r w:rsidR="00740F7B">
        <w:fldChar w:fldCharType="separate"/>
      </w:r>
      <w:del w:id="62" w:author="Jones, Emma" w:date="2018-04-10T16:25:00Z">
        <w:r w:rsidR="008C2FE8" w:rsidRPr="00D87F67" w:rsidDel="007B4B7C">
          <w:delText>http://hl7.org/fhir/</w:delText>
        </w:r>
      </w:del>
      <w:ins w:id="63" w:author="Jones, Emma" w:date="2018-04-10T16:25:00Z">
        <w:r w:rsidR="007B4B7C">
          <w:t>http://hl7.org/fhir/STU3/</w:t>
        </w:r>
      </w:ins>
      <w:r w:rsidR="008C2FE8" w:rsidRPr="00D87F67">
        <w:t>http.html#transactional-integrity</w:t>
      </w:r>
      <w:r w:rsidR="00740F7B">
        <w:fldChar w:fldCharType="end"/>
      </w:r>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5" w:anchor="read" w:history="1">
        <w:r w:rsidRPr="00D87F67">
          <w:t>read</w:t>
        </w:r>
      </w:hyperlink>
      <w:r w:rsidRPr="00D87F67">
        <w:t xml:space="preserve"> interaction for any resource it accepts </w:t>
      </w:r>
      <w:hyperlink r:id="rId16"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17"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18"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19"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lastRenderedPageBreak/>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4AD1637E" w:rsidR="00B360FF" w:rsidRPr="00D87F67" w:rsidDel="00C1590E" w:rsidRDefault="00B360FF" w:rsidP="00B360FF">
      <w:pPr>
        <w:pStyle w:val="ListNumber2"/>
        <w:rPr>
          <w:del w:id="64" w:author="Jones, Emma" w:date="2018-04-03T11:26:00Z"/>
        </w:rPr>
      </w:pPr>
      <w:del w:id="65" w:author="Jones, Emma" w:date="2018-04-03T11:26:00Z">
        <w:r w:rsidRPr="00D87F67" w:rsidDel="00C1590E">
          <w:delText>(closed 7/18/16) Should the FHIR CarePlan.subject be restricted to Patient?</w:delText>
        </w:r>
      </w:del>
    </w:p>
    <w:p w14:paraId="6198996F" w14:textId="47DD9186" w:rsidR="00B360FF" w:rsidDel="00C1590E" w:rsidRDefault="00B360FF" w:rsidP="00CF5713">
      <w:pPr>
        <w:pStyle w:val="ListNumber3"/>
        <w:ind w:left="1080" w:hanging="360"/>
        <w:rPr>
          <w:del w:id="66" w:author="Jones, Emma" w:date="2018-04-03T11:26:00Z"/>
        </w:rPr>
      </w:pPr>
      <w:del w:id="67" w:author="Jones, Emma" w:date="2018-04-03T11:26:00Z">
        <w:r w:rsidRPr="00D87F67" w:rsidDel="00C1590E">
          <w:delText>What does CarePlan.subject of type Group mean?</w:delText>
        </w:r>
        <w:r w:rsidDel="00C1590E">
          <w:delText xml:space="preserve"> </w:delText>
        </w:r>
      </w:del>
    </w:p>
    <w:p w14:paraId="3EF120E5" w14:textId="436D2D0E" w:rsidR="00B360FF" w:rsidDel="00C1590E" w:rsidRDefault="00B360FF" w:rsidP="00CF5713">
      <w:pPr>
        <w:pStyle w:val="ListNumber2"/>
        <w:rPr>
          <w:del w:id="68" w:author="Jones, Emma" w:date="2018-04-03T11:26:00Z"/>
        </w:rPr>
      </w:pPr>
      <w:del w:id="69" w:author="Jones, Emma" w:date="2018-04-03T11:26:00Z">
        <w:r w:rsidRPr="00D87F67" w:rsidDel="00C1590E">
          <w:delText>(closed 3/28/16) Does FHIR Search using POST create a resource when the search fails to match on the search criteria?</w:delText>
        </w:r>
      </w:del>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5F6F1F27" w14:textId="4A86FDD7" w:rsidR="0013292E" w:rsidRPr="00D87F67" w:rsidRDefault="0013292E" w:rsidP="0013292E">
      <w:pPr>
        <w:pStyle w:val="ListNumber2"/>
        <w:rPr>
          <w:moveTo w:id="70" w:author="Jones, Emma" w:date="2018-03-26T09:18:00Z"/>
        </w:rPr>
      </w:pPr>
      <w:moveToRangeStart w:id="71" w:author="Jones, Emma" w:date="2018-03-26T09:18:00Z" w:name="move509819215"/>
      <w:moveTo w:id="72" w:author="Jones, Emma" w:date="2018-03-26T09:18:00Z">
        <w:r w:rsidRPr="00D87F67">
          <w:t>Care Plan Contributor vs. C</w:t>
        </w:r>
      </w:moveTo>
      <w:ins w:id="73" w:author="Jones, Emma" w:date="2018-04-03T11:27:00Z">
        <w:r w:rsidR="00C1590E">
          <w:t>ontent</w:t>
        </w:r>
      </w:ins>
      <w:moveTo w:id="74" w:author="Jones, Emma" w:date="2018-03-26T09:18:00Z">
        <w:del w:id="75" w:author="Jones, Emma" w:date="2018-04-03T11:27:00Z">
          <w:r w:rsidRPr="00D87F67" w:rsidDel="00C1590E">
            <w:delText>are Plan</w:delText>
          </w:r>
        </w:del>
        <w:r w:rsidRPr="00D87F67">
          <w:t xml:space="preserve"> Creator</w:t>
        </w:r>
      </w:moveTo>
    </w:p>
    <w:moveToRangeEnd w:id="71"/>
    <w:p w14:paraId="054455BF" w14:textId="3E31BE6D" w:rsidR="00FF4FB3" w:rsidDel="00CD4948" w:rsidRDefault="00CD4948" w:rsidP="00CD4948">
      <w:pPr>
        <w:pStyle w:val="ListNumber2"/>
        <w:rPr>
          <w:del w:id="76" w:author="Jones, Emma" w:date="2018-04-11T13:08:00Z"/>
          <w:color w:val="00B050"/>
        </w:rPr>
      </w:pPr>
      <w:ins w:id="77" w:author="Jones, Emma" w:date="2018-05-02T11:36:00Z">
        <w:r>
          <w:rPr>
            <w:color w:val="00B050"/>
          </w:rPr>
          <w:t xml:space="preserve">(Closed 03/05/2018) </w:t>
        </w:r>
      </w:ins>
      <w:ins w:id="78" w:author="Jones, Emma" w:date="2018-03-26T09:18:00Z">
        <w:r w:rsidR="0013292E">
          <w:rPr>
            <w:color w:val="00B050"/>
          </w:rPr>
          <w:t xml:space="preserve">These two actors were examined extensively as a possibility for executing activityDefinitions during the care planning process. Based on the </w:t>
        </w:r>
        <w:r w:rsidR="0013292E">
          <w:rPr>
            <w:color w:val="00B050"/>
          </w:rPr>
          <w:lastRenderedPageBreak/>
          <w:t xml:space="preserve">understanding that Content Creator </w:t>
        </w:r>
      </w:ins>
      <w:ins w:id="79" w:author="Jones, Emma" w:date="2018-04-03T11:27:00Z">
        <w:r w:rsidR="00C1590E">
          <w:rPr>
            <w:color w:val="00B050"/>
          </w:rPr>
          <w:t>(</w:t>
        </w:r>
      </w:ins>
      <w:ins w:id="80" w:author="Jones, Emma" w:date="2018-03-26T09:18:00Z">
        <w:r w:rsidR="0013292E">
          <w:rPr>
            <w:color w:val="00B050"/>
          </w:rPr>
          <w:t>and Content Consumer</w:t>
        </w:r>
      </w:ins>
      <w:ins w:id="81" w:author="Jones, Emma" w:date="2018-04-03T11:27:00Z">
        <w:r w:rsidR="00C1590E">
          <w:rPr>
            <w:color w:val="00B050"/>
          </w:rPr>
          <w:t>)</w:t>
        </w:r>
      </w:ins>
      <w:ins w:id="82" w:author="Jones, Emma" w:date="2018-03-26T09:18:00Z">
        <w:r w:rsidR="0013292E">
          <w:rPr>
            <w:color w:val="00B050"/>
          </w:rPr>
          <w:t xml:space="preserve"> is very document centric</w:t>
        </w:r>
      </w:ins>
      <w:ins w:id="83" w:author="Jones, Emma" w:date="2018-03-26T09:20:00Z">
        <w:r w:rsidR="0013292E">
          <w:rPr>
            <w:color w:val="00B050"/>
          </w:rPr>
          <w:t xml:space="preserve"> (i.e. deals with executing a document </w:t>
        </w:r>
      </w:ins>
      <w:ins w:id="84" w:author="Jones, Emma" w:date="2018-03-26T09:22:00Z">
        <w:r w:rsidR="0013292E">
          <w:rPr>
            <w:color w:val="00B050"/>
          </w:rPr>
          <w:t>exchange</w:t>
        </w:r>
      </w:ins>
      <w:ins w:id="85" w:author="Jones, Emma" w:date="2018-03-26T09:20:00Z">
        <w:r w:rsidR="0013292E">
          <w:rPr>
            <w:color w:val="00B050"/>
          </w:rPr>
          <w:t xml:space="preserve"> workflow)</w:t>
        </w:r>
      </w:ins>
      <w:ins w:id="86" w:author="Jones, Emma" w:date="2018-03-26T09:18:00Z">
        <w:r w:rsidR="0013292E">
          <w:rPr>
            <w:color w:val="00B050"/>
          </w:rPr>
          <w:t xml:space="preserve">, </w:t>
        </w:r>
        <w:r w:rsidR="00C1590E">
          <w:rPr>
            <w:color w:val="00B050"/>
          </w:rPr>
          <w:t xml:space="preserve">it was decided that use of Content Creator and Content Consumer </w:t>
        </w:r>
      </w:ins>
      <w:ins w:id="87" w:author="Jones, Emma" w:date="2018-04-03T11:28:00Z">
        <w:r w:rsidR="00C1590E">
          <w:rPr>
            <w:color w:val="00B050"/>
          </w:rPr>
          <w:t>A</w:t>
        </w:r>
      </w:ins>
      <w:ins w:id="88" w:author="Jones, Emma" w:date="2018-03-26T09:18:00Z">
        <w:r w:rsidR="0013292E">
          <w:rPr>
            <w:color w:val="00B050"/>
          </w:rPr>
          <w:t xml:space="preserve">ctors introduces confusing to the </w:t>
        </w:r>
      </w:ins>
      <w:ins w:id="89" w:author="Jones, Emma" w:date="2018-03-26T09:21:00Z">
        <w:r w:rsidR="0013292E">
          <w:rPr>
            <w:color w:val="00B050"/>
          </w:rPr>
          <w:t>care planning workflow as currently used in this profile</w:t>
        </w:r>
      </w:ins>
      <w:ins w:id="90" w:author="Jones, Emma" w:date="2018-03-26T09:22:00Z">
        <w:r w:rsidR="0013292E">
          <w:rPr>
            <w:color w:val="00B050"/>
          </w:rPr>
          <w:t xml:space="preserve">. </w:t>
        </w:r>
      </w:ins>
    </w:p>
    <w:p w14:paraId="3D4802AD" w14:textId="77777777" w:rsidR="00CD4948" w:rsidRDefault="00CD4948" w:rsidP="008A7370">
      <w:pPr>
        <w:pStyle w:val="ListNumber2"/>
        <w:numPr>
          <w:ilvl w:val="0"/>
          <w:numId w:val="0"/>
        </w:numPr>
        <w:ind w:left="720"/>
        <w:rPr>
          <w:ins w:id="91" w:author="Jones, Emma" w:date="2018-05-02T11:36:00Z"/>
          <w:color w:val="00B050"/>
        </w:rPr>
      </w:pPr>
    </w:p>
    <w:p w14:paraId="2F5897A7" w14:textId="4A2590A8" w:rsidR="00CD4948" w:rsidRPr="00D87F67" w:rsidRDefault="00CD4948" w:rsidP="00CD4948">
      <w:pPr>
        <w:pStyle w:val="ListNumber2"/>
        <w:rPr>
          <w:ins w:id="92" w:author="Jones, Emma" w:date="2018-05-02T11:35:00Z"/>
        </w:rPr>
      </w:pPr>
      <w:ins w:id="93" w:author="Jones, Emma" w:date="2018-05-02T11:36:00Z">
        <w:r>
          <w:t xml:space="preserve">(Closed 05/01/2018) </w:t>
        </w:r>
      </w:ins>
      <w:ins w:id="94" w:author="Jones, Emma" w:date="2018-05-02T11:35:00Z">
        <w:r>
          <w:t xml:space="preserve">CP 0228 - Ballot comment from Philips Health Care - </w:t>
        </w:r>
        <w:r w:rsidRPr="008C38D8">
          <w:t>All links to FHIR STU3 specification should be using http://hl7.org/fhir/STU3/ as the base URL.  http://hl7.org/fhir/ may change as a new STU version is created.</w:t>
        </w:r>
      </w:ins>
    </w:p>
    <w:p w14:paraId="10E08D53" w14:textId="77777777" w:rsidR="00CD4948" w:rsidRPr="008A7370" w:rsidRDefault="00CD4948" w:rsidP="00FF4FB3">
      <w:pPr>
        <w:pStyle w:val="ListNumber2"/>
        <w:numPr>
          <w:ilvl w:val="0"/>
          <w:numId w:val="0"/>
        </w:numPr>
        <w:ind w:left="720"/>
        <w:rPr>
          <w:ins w:id="95" w:author="Jones, Emma" w:date="2018-05-02T11:35:00Z"/>
          <w:color w:val="00B050"/>
        </w:rPr>
      </w:pPr>
    </w:p>
    <w:p w14:paraId="7881F3FA" w14:textId="60913F46"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96" w:name="_Toc495483720"/>
      <w:r w:rsidRPr="00D87F67">
        <w:rPr>
          <w:noProof w:val="0"/>
        </w:rPr>
        <w:lastRenderedPageBreak/>
        <w:t>General Introduction</w:t>
      </w:r>
      <w:bookmarkEnd w:id="96"/>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97" w:name="_Toc495483721"/>
      <w:r w:rsidRPr="00D87F67">
        <w:rPr>
          <w:noProof w:val="0"/>
        </w:rPr>
        <w:t xml:space="preserve">Appendix A </w:t>
      </w:r>
      <w:r w:rsidR="00020C53">
        <w:rPr>
          <w:noProof w:val="0"/>
        </w:rPr>
        <w:t>–</w:t>
      </w:r>
      <w:r w:rsidRPr="00D87F67">
        <w:rPr>
          <w:noProof w:val="0"/>
        </w:rPr>
        <w:t xml:space="preserve"> Actor Summary Definitions</w:t>
      </w:r>
      <w:bookmarkEnd w:id="97"/>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4C4CDD52"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w:t>
            </w:r>
            <w:ins w:id="98" w:author="Jones, Emma" w:date="2018-03-28T12:49:00Z">
              <w:r w:rsidR="00DA0E8F">
                <w:rPr>
                  <w:color w:val="00B050"/>
                </w:rPr>
                <w:t xml:space="preserve"> generates Care P</w:t>
              </w:r>
            </w:ins>
            <w:ins w:id="99" w:author="Jones, Emma" w:date="2018-03-28T12:50:00Z">
              <w:r w:rsidR="00DA0E8F">
                <w:rPr>
                  <w:color w:val="00B050"/>
                </w:rPr>
                <w:t>lans and subsequently generate request resources based on selected activity definition associated with the plan definition</w:t>
              </w:r>
            </w:ins>
            <w:ins w:id="100" w:author="Jones, Emma" w:date="2018-04-03T11:29:00Z">
              <w:r w:rsidR="00BC39ED">
                <w:rPr>
                  <w:color w:val="00B050"/>
                </w:rPr>
                <w:t xml:space="preserve"> based on business rules</w:t>
              </w:r>
            </w:ins>
            <w:ins w:id="101" w:author="Jones, Emma" w:date="2018-03-28T12:50:00Z">
              <w:r w:rsidR="00DA0E8F">
                <w:rPr>
                  <w:color w:val="00B050"/>
                </w:rPr>
                <w:t xml:space="preserve">. </w:t>
              </w:r>
            </w:ins>
            <w:del w:id="102" w:author="Jones, Emma" w:date="2018-03-28T12:51:00Z">
              <w:r w:rsidR="00FA14A1" w:rsidDel="00DA0E8F">
                <w:rPr>
                  <w:color w:val="00B050"/>
                </w:rPr>
                <w:delText xml:space="preserve"> shares request resources with the Content Consumer actor.</w:delText>
              </w:r>
            </w:del>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103" w:name="_Toc495483722"/>
      <w:r w:rsidRPr="00D87F67">
        <w:rPr>
          <w:noProof w:val="0"/>
        </w:rPr>
        <w:t xml:space="preserve">Appendix B </w:t>
      </w:r>
      <w:r w:rsidR="00020C53">
        <w:rPr>
          <w:noProof w:val="0"/>
        </w:rPr>
        <w:t>–</w:t>
      </w:r>
      <w:r w:rsidRPr="00D87F67">
        <w:rPr>
          <w:noProof w:val="0"/>
        </w:rPr>
        <w:t xml:space="preserve"> Transaction Summary Definitions</w:t>
      </w:r>
      <w:bookmarkEnd w:id="103"/>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641ABF62" w:rsidR="00FA14A1" w:rsidRDefault="00D17B4E" w:rsidP="00EB71A2">
            <w:pPr>
              <w:pStyle w:val="TableEntry"/>
              <w:rPr>
                <w:color w:val="00B050"/>
              </w:rPr>
            </w:pPr>
            <w:ins w:id="104" w:author="Jones, Emma" w:date="2018-04-30T14:19:00Z">
              <w:r>
                <w:rPr>
                  <w:color w:val="00B050"/>
                </w:rPr>
                <w:t>Apply Activity Definition Operation</w:t>
              </w:r>
            </w:ins>
            <w:del w:id="105" w:author="Jones, Emma" w:date="2018-03-28T12:52:00Z">
              <w:r w:rsidR="00FA14A1" w:rsidDel="00DA0E8F">
                <w:rPr>
                  <w:color w:val="00B050"/>
                </w:rPr>
                <w:delText>Share Request Resource</w:delText>
              </w:r>
            </w:del>
          </w:p>
        </w:tc>
        <w:tc>
          <w:tcPr>
            <w:tcW w:w="6498" w:type="dxa"/>
            <w:shd w:val="clear" w:color="auto" w:fill="auto"/>
          </w:tcPr>
          <w:p w14:paraId="34773C1A" w14:textId="77B6A4D5" w:rsidR="00FA14A1" w:rsidRDefault="00DA0E8F" w:rsidP="00EB71A2">
            <w:pPr>
              <w:pStyle w:val="TableEntry"/>
              <w:rPr>
                <w:color w:val="00B050"/>
              </w:rPr>
            </w:pPr>
            <w:ins w:id="106" w:author="Jones, Emma" w:date="2018-03-28T12:53:00Z">
              <w:r>
                <w:t>Generates a Care Plan and subsequent request resources</w:t>
              </w:r>
            </w:ins>
            <w:ins w:id="107" w:author="Jones, Emma" w:date="2018-04-03T11:29:00Z">
              <w:r w:rsidR="00BC39ED">
                <w:t xml:space="preserve"> based on business rules</w:t>
              </w:r>
            </w:ins>
            <w:ins w:id="108" w:author="Jones, Emma" w:date="2018-03-28T12:53:00Z">
              <w:r w:rsidDel="00DA0E8F">
                <w:rPr>
                  <w:color w:val="00B050"/>
                </w:rPr>
                <w:t xml:space="preserve"> </w:t>
              </w:r>
            </w:ins>
            <w:del w:id="109" w:author="Jones, Emma" w:date="2018-03-28T12:52:00Z">
              <w:r w:rsidR="00FA14A1" w:rsidDel="00DA0E8F">
                <w:rPr>
                  <w:color w:val="00B050"/>
                </w:rPr>
                <w:delText>Share request resources with Content Consumers</w:delText>
              </w:r>
            </w:del>
          </w:p>
        </w:tc>
      </w:tr>
      <w:tr w:rsidR="00FA14A1" w:rsidRPr="00D87F67" w14:paraId="332DAA9A" w14:textId="77777777" w:rsidTr="00BB76BC">
        <w:tc>
          <w:tcPr>
            <w:tcW w:w="3078" w:type="dxa"/>
            <w:shd w:val="clear" w:color="auto" w:fill="auto"/>
          </w:tcPr>
          <w:p w14:paraId="0067CC63" w14:textId="4270A43E" w:rsidR="00FA14A1" w:rsidRDefault="00FA14A1" w:rsidP="00EB71A2">
            <w:pPr>
              <w:pStyle w:val="TableEntry"/>
              <w:rPr>
                <w:color w:val="00B050"/>
              </w:rPr>
            </w:pPr>
            <w:del w:id="110" w:author="Jones, Emma" w:date="2018-03-28T12:52:00Z">
              <w:r w:rsidDel="00DA0E8F">
                <w:rPr>
                  <w:color w:val="00B050"/>
                </w:rPr>
                <w:delText>Provide Response</w:delText>
              </w:r>
            </w:del>
          </w:p>
        </w:tc>
        <w:tc>
          <w:tcPr>
            <w:tcW w:w="6498" w:type="dxa"/>
            <w:shd w:val="clear" w:color="auto" w:fill="auto"/>
          </w:tcPr>
          <w:p w14:paraId="2918B03C" w14:textId="3CCAE4C8" w:rsidR="00FA14A1" w:rsidRDefault="00FA14A1" w:rsidP="00A16657">
            <w:pPr>
              <w:pStyle w:val="TableEntry"/>
              <w:tabs>
                <w:tab w:val="left" w:pos="1165"/>
              </w:tabs>
              <w:rPr>
                <w:color w:val="00B050"/>
              </w:rPr>
              <w:pPrChange w:id="111" w:author="Jones, Emma" w:date="2018-05-02T11:52:00Z">
                <w:pPr>
                  <w:pStyle w:val="TableEntry"/>
                </w:pPr>
              </w:pPrChange>
            </w:pPr>
            <w:del w:id="112" w:author="Jones, Emma" w:date="2018-03-28T12:52:00Z">
              <w:r w:rsidDel="00DA0E8F">
                <w:rPr>
                  <w:color w:val="00B050"/>
                </w:rPr>
                <w:delText xml:space="preserve">Provide response to the </w:delText>
              </w:r>
              <w:r w:rsidR="00927262" w:rsidDel="00DA0E8F">
                <w:rPr>
                  <w:color w:val="00B050"/>
                </w:rPr>
                <w:delText>Share Request Resource transaction</w:delText>
              </w:r>
            </w:del>
            <w:ins w:id="113" w:author="Jones, Emma" w:date="2018-05-02T11:52:00Z">
              <w:r w:rsidR="00A16657">
                <w:rPr>
                  <w:color w:val="00B050"/>
                </w:rPr>
                <w:tab/>
              </w:r>
            </w:ins>
          </w:p>
        </w:tc>
      </w:tr>
    </w:tbl>
    <w:p w14:paraId="25BD0F54" w14:textId="77777777" w:rsidR="00747676" w:rsidRPr="00D87F67" w:rsidRDefault="00747676" w:rsidP="00747676">
      <w:pPr>
        <w:pStyle w:val="Glossary"/>
        <w:pageBreakBefore w:val="0"/>
        <w:rPr>
          <w:noProof w:val="0"/>
        </w:rPr>
      </w:pPr>
      <w:bookmarkStart w:id="114" w:name="_Toc495483723"/>
      <w:r w:rsidRPr="00D87F67">
        <w:rPr>
          <w:noProof w:val="0"/>
        </w:rPr>
        <w:lastRenderedPageBreak/>
        <w:t>Glossary</w:t>
      </w:r>
      <w:bookmarkEnd w:id="114"/>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115"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115"/>
    </w:p>
    <w:p w14:paraId="41DF086C" w14:textId="33A8B2C9" w:rsidR="00B55350" w:rsidRPr="00D87F67" w:rsidRDefault="00B55350" w:rsidP="00C62E65">
      <w:pPr>
        <w:pStyle w:val="Heading2"/>
        <w:numPr>
          <w:ilvl w:val="0"/>
          <w:numId w:val="0"/>
        </w:numPr>
        <w:rPr>
          <w:noProof w:val="0"/>
        </w:rPr>
      </w:pPr>
      <w:bookmarkStart w:id="116" w:name="_Toc495483725"/>
      <w:bookmarkStart w:id="117" w:name="_Toc530206507"/>
      <w:bookmarkStart w:id="118" w:name="_Toc1388427"/>
      <w:bookmarkStart w:id="119" w:name="_Toc1388581"/>
      <w:bookmarkStart w:id="120" w:name="_Toc1456608"/>
      <w:bookmarkStart w:id="121" w:name="_Toc37034633"/>
      <w:bookmarkStart w:id="122" w:name="_Toc38846111"/>
      <w:r w:rsidRPr="00D87F67">
        <w:rPr>
          <w:noProof w:val="0"/>
        </w:rPr>
        <w:t xml:space="preserve">Copyright </w:t>
      </w:r>
      <w:r w:rsidR="00D22DE2" w:rsidRPr="00D87F67">
        <w:rPr>
          <w:noProof w:val="0"/>
        </w:rPr>
        <w:t>Licenses</w:t>
      </w:r>
      <w:bookmarkEnd w:id="116"/>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123" w:name="_Toc495483726"/>
      <w:r w:rsidRPr="00D87F67">
        <w:rPr>
          <w:noProof w:val="0"/>
        </w:rPr>
        <w:t>Domain-specific additions</w:t>
      </w:r>
      <w:bookmarkEnd w:id="123"/>
    </w:p>
    <w:p w14:paraId="2715A042" w14:textId="48C471A6" w:rsidR="00303E20" w:rsidRPr="00D87F67" w:rsidRDefault="00690517" w:rsidP="005B164F">
      <w:pPr>
        <w:pStyle w:val="BodyText"/>
      </w:pPr>
      <w:bookmarkStart w:id="124" w:name="_Toc473170358"/>
      <w:bookmarkStart w:id="125" w:name="_Toc504625755"/>
      <w:bookmarkStart w:id="126" w:name="_Toc530206508"/>
      <w:bookmarkStart w:id="127" w:name="_Toc1388428"/>
      <w:bookmarkStart w:id="128" w:name="_Toc1388582"/>
      <w:bookmarkStart w:id="129" w:name="_Toc1456609"/>
      <w:bookmarkStart w:id="130" w:name="_Toc37034634"/>
      <w:bookmarkStart w:id="131" w:name="_Toc38846112"/>
      <w:bookmarkEnd w:id="60"/>
      <w:bookmarkEnd w:id="61"/>
      <w:bookmarkEnd w:id="117"/>
      <w:bookmarkEnd w:id="118"/>
      <w:bookmarkEnd w:id="119"/>
      <w:bookmarkEnd w:id="120"/>
      <w:bookmarkEnd w:id="121"/>
      <w:bookmarkEnd w:id="122"/>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218017CC" w:rsidR="00303E20" w:rsidRPr="00D87F67" w:rsidRDefault="003E0430" w:rsidP="00303E20">
      <w:pPr>
        <w:pStyle w:val="Heading1"/>
        <w:pageBreakBefore w:val="0"/>
        <w:numPr>
          <w:ilvl w:val="0"/>
          <w:numId w:val="0"/>
        </w:numPr>
        <w:rPr>
          <w:noProof w:val="0"/>
        </w:rPr>
      </w:pPr>
      <w:bookmarkStart w:id="132"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132"/>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133"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124"/>
      <w:bookmarkEnd w:id="125"/>
      <w:bookmarkEnd w:id="126"/>
      <w:bookmarkEnd w:id="127"/>
      <w:bookmarkEnd w:id="128"/>
      <w:bookmarkEnd w:id="129"/>
      <w:bookmarkEnd w:id="130"/>
      <w:bookmarkEnd w:id="131"/>
      <w:r w:rsidR="008608EF" w:rsidRPr="00D87F67">
        <w:rPr>
          <w:noProof w:val="0"/>
        </w:rPr>
        <w:t>, and Content Modules</w:t>
      </w:r>
      <w:bookmarkStart w:id="134" w:name="_Toc473170359"/>
      <w:bookmarkStart w:id="135" w:name="_Toc504625756"/>
      <w:bookmarkStart w:id="136" w:name="_Toc530206509"/>
      <w:bookmarkStart w:id="137" w:name="_Toc1388429"/>
      <w:bookmarkStart w:id="138" w:name="_Toc1388583"/>
      <w:bookmarkStart w:id="139" w:name="_Toc1456610"/>
      <w:bookmarkStart w:id="140" w:name="_Toc37034635"/>
      <w:bookmarkStart w:id="141" w:name="_Toc38846113"/>
      <w:bookmarkEnd w:id="133"/>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0"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100DFC" w:rsidRPr="00F869C8" w:rsidRDefault="00100DFC"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100DFC" w:rsidRDefault="00100DFC"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4FF6A027" w:rsidR="00100DFC" w:rsidRPr="0043325D" w:rsidRDefault="00100DFC"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w:t>
                              </w:r>
                              <w:del w:id="143" w:author="Jones, Emma" w:date="2018-04-30T14:19:00Z">
                                <w:r w:rsidRPr="0043325D" w:rsidDel="00D17B4E">
                                  <w:rPr>
                                    <w:color w:val="00B050"/>
                                    <w:sz w:val="22"/>
                                    <w:szCs w:val="22"/>
                                  </w:rPr>
                                  <w:delText xml:space="preserve">Care </w:delText>
                                </w:r>
                                <w:r w:rsidDel="00D17B4E">
                                  <w:rPr>
                                    <w:color w:val="00B050"/>
                                    <w:sz w:val="22"/>
                                    <w:szCs w:val="22"/>
                                  </w:rPr>
                                  <w:delText>Plan</w:delText>
                                </w:r>
                              </w:del>
                              <w:ins w:id="144" w:author="Jones, Emma" w:date="2018-04-30T14:20:00Z">
                                <w:r>
                                  <w:rPr>
                                    <w:color w:val="00B050"/>
                                    <w:sz w:val="22"/>
                                    <w:szCs w:val="22"/>
                                  </w:rPr>
                                  <w:t>Activity Definition</w:t>
                                </w:r>
                              </w:ins>
                              <w:r>
                                <w:rPr>
                                  <w:color w:val="00B050"/>
                                  <w:sz w:val="22"/>
                                  <w:szCs w:val="22"/>
                                </w:rPr>
                                <w:t xml:space="preserve"> Operation</w:t>
                              </w:r>
                              <w:r w:rsidRPr="0043325D">
                                <w:rPr>
                                  <w:color w:val="00B050"/>
                                  <w:sz w:val="22"/>
                                  <w:szCs w:val="22"/>
                                </w:rPr>
                                <w:t xml:space="preserve"> </w:t>
                              </w:r>
                              <w:r>
                                <w:rPr>
                                  <w:color w:val="00B050"/>
                                  <w:sz w:val="22"/>
                                  <w:szCs w:val="22"/>
                                </w:rPr>
                                <w:t>[PCC – Y7]</w:t>
                              </w:r>
                            </w:p>
                            <w:p w14:paraId="19AA0DFC" w14:textId="75FDD488" w:rsidR="00100DFC" w:rsidRDefault="00100DFC"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00DFC" w:rsidRDefault="00100DFC" w:rsidP="00CC1D70">
                              <w:pPr>
                                <w:pStyle w:val="NormalWeb"/>
                              </w:pPr>
                              <w:r>
                                <w:rPr>
                                  <w:rFonts w:hAnsi="Symbol"/>
                                  <w:sz w:val="22"/>
                                  <w:szCs w:val="22"/>
                                </w:rPr>
                                <w:sym w:font="Symbol" w:char="F0AF"/>
                              </w:r>
                              <w:r>
                                <w:rPr>
                                  <w:sz w:val="22"/>
                                  <w:szCs w:val="22"/>
                                </w:rPr>
                                <w:t xml:space="preserve"> Search for Care Plan [PCC-41]</w:t>
                              </w:r>
                            </w:p>
                            <w:p w14:paraId="5EB44D27" w14:textId="77777777" w:rsidR="00100DFC" w:rsidRDefault="00100DFC"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00DFC" w:rsidRDefault="00100DFC"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00DFC" w:rsidRDefault="00100DFC" w:rsidP="00CC1D70">
                              <w:pPr>
                                <w:pStyle w:val="NormalWeb"/>
                              </w:pPr>
                            </w:p>
                            <w:p w14:paraId="00626F79" w14:textId="77777777" w:rsidR="00100DFC" w:rsidRDefault="00100DFC"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100DFC" w:rsidRDefault="00100DFC"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100DFC" w:rsidRPr="00F869C8" w:rsidRDefault="00100DFC"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00DFC" w:rsidRPr="00F869C8" w:rsidRDefault="00100DFC"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00DFC" w:rsidRPr="00F869C8" w:rsidRDefault="00100DFC"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00DFC" w:rsidRPr="00F869C8" w:rsidRDefault="00100DFC"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00DFC" w:rsidRPr="00F869C8" w:rsidRDefault="00100DFC" w:rsidP="00CC1D70">
                              <w:pPr>
                                <w:pStyle w:val="NormalWeb"/>
                                <w:rPr>
                                  <w:color w:val="00B050"/>
                                </w:rPr>
                              </w:pPr>
                              <w:r w:rsidRPr="00F869C8">
                                <w:rPr>
                                  <w:color w:val="00B050"/>
                                </w:rPr>
                                <w:t> </w:t>
                              </w:r>
                            </w:p>
                            <w:p w14:paraId="0C7FC738" w14:textId="77777777" w:rsidR="00100DFC" w:rsidRDefault="00100DFC"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00DFC" w:rsidRPr="00F869C8" w:rsidRDefault="00100DFC"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100DFC" w:rsidRPr="00F869C8" w:rsidRDefault="00100DFC"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100DFC" w:rsidRDefault="00100DFC"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4FF6A027" w:rsidR="00100DFC" w:rsidRPr="0043325D" w:rsidRDefault="00100DFC"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w:t>
                        </w:r>
                        <w:del w:id="145" w:author="Jones, Emma" w:date="2018-04-30T14:19:00Z">
                          <w:r w:rsidRPr="0043325D" w:rsidDel="00D17B4E">
                            <w:rPr>
                              <w:color w:val="00B050"/>
                              <w:sz w:val="22"/>
                              <w:szCs w:val="22"/>
                            </w:rPr>
                            <w:delText xml:space="preserve">Care </w:delText>
                          </w:r>
                          <w:r w:rsidDel="00D17B4E">
                            <w:rPr>
                              <w:color w:val="00B050"/>
                              <w:sz w:val="22"/>
                              <w:szCs w:val="22"/>
                            </w:rPr>
                            <w:delText>Plan</w:delText>
                          </w:r>
                        </w:del>
                        <w:ins w:id="146" w:author="Jones, Emma" w:date="2018-04-30T14:20:00Z">
                          <w:r>
                            <w:rPr>
                              <w:color w:val="00B050"/>
                              <w:sz w:val="22"/>
                              <w:szCs w:val="22"/>
                            </w:rPr>
                            <w:t>Activity Definition</w:t>
                          </w:r>
                        </w:ins>
                        <w:r>
                          <w:rPr>
                            <w:color w:val="00B050"/>
                            <w:sz w:val="22"/>
                            <w:szCs w:val="22"/>
                          </w:rPr>
                          <w:t xml:space="preserve"> Operation</w:t>
                        </w:r>
                        <w:r w:rsidRPr="0043325D">
                          <w:rPr>
                            <w:color w:val="00B050"/>
                            <w:sz w:val="22"/>
                            <w:szCs w:val="22"/>
                          </w:rPr>
                          <w:t xml:space="preserve"> </w:t>
                        </w:r>
                        <w:r>
                          <w:rPr>
                            <w:color w:val="00B050"/>
                            <w:sz w:val="22"/>
                            <w:szCs w:val="22"/>
                          </w:rPr>
                          <w:t>[PCC – Y7]</w:t>
                        </w:r>
                      </w:p>
                      <w:p w14:paraId="19AA0DFC" w14:textId="75FDD488" w:rsidR="00100DFC" w:rsidRDefault="00100DFC"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00DFC" w:rsidRDefault="00100DFC" w:rsidP="00CC1D70">
                        <w:pPr>
                          <w:pStyle w:val="NormalWeb"/>
                        </w:pPr>
                        <w:r>
                          <w:rPr>
                            <w:rFonts w:hAnsi="Symbol"/>
                            <w:sz w:val="22"/>
                            <w:szCs w:val="22"/>
                          </w:rPr>
                          <w:sym w:font="Symbol" w:char="F0AF"/>
                        </w:r>
                        <w:r>
                          <w:rPr>
                            <w:sz w:val="22"/>
                            <w:szCs w:val="22"/>
                          </w:rPr>
                          <w:t xml:space="preserve"> Search for Care Plan [PCC-41]</w:t>
                        </w:r>
                      </w:p>
                      <w:p w14:paraId="5EB44D27" w14:textId="77777777" w:rsidR="00100DFC" w:rsidRDefault="00100DFC"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00DFC" w:rsidRDefault="00100DFC"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00DFC" w:rsidRDefault="00100DFC" w:rsidP="00CC1D70">
                        <w:pPr>
                          <w:pStyle w:val="NormalWeb"/>
                        </w:pPr>
                      </w:p>
                      <w:p w14:paraId="00626F79" w14:textId="77777777" w:rsidR="00100DFC" w:rsidRDefault="00100DFC"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100DFC" w:rsidRDefault="00100DFC"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100DFC" w:rsidRPr="00F869C8" w:rsidRDefault="00100DFC"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00DFC" w:rsidRPr="00F869C8" w:rsidRDefault="00100DFC"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00DFC" w:rsidRPr="00F869C8" w:rsidRDefault="00100DFC"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00DFC" w:rsidRPr="00F869C8" w:rsidRDefault="00100DFC"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00DFC" w:rsidRPr="00F869C8" w:rsidRDefault="00100DFC" w:rsidP="00CC1D70">
                        <w:pPr>
                          <w:pStyle w:val="NormalWeb"/>
                          <w:rPr>
                            <w:color w:val="00B050"/>
                          </w:rPr>
                        </w:pPr>
                        <w:r w:rsidRPr="00F869C8">
                          <w:rPr>
                            <w:color w:val="00B050"/>
                          </w:rPr>
                          <w:t> </w:t>
                        </w:r>
                      </w:p>
                      <w:p w14:paraId="0C7FC738" w14:textId="77777777" w:rsidR="00100DFC" w:rsidRDefault="00100DFC"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00DFC" w:rsidRPr="00F869C8" w:rsidRDefault="00100DFC"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PCC TF-2: 3.Y</w:t>
            </w:r>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PCC TF-2: 3.Y</w:t>
            </w:r>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PCC TF-2: 3.Y</w:t>
            </w:r>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PCC TF-2: 3.Y</w:t>
            </w:r>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6FD8D0D0" w:rsidR="007E6818" w:rsidRPr="00717A71" w:rsidRDefault="00631E98" w:rsidP="000F56EE">
            <w:pPr>
              <w:pStyle w:val="TableEntry"/>
              <w:ind w:left="0"/>
              <w:rPr>
                <w:color w:val="00B050"/>
              </w:rPr>
            </w:pPr>
            <w:r>
              <w:rPr>
                <w:color w:val="00B050"/>
              </w:rPr>
              <w:t xml:space="preserve"> </w:t>
            </w:r>
            <w:del w:id="147" w:author="Jones, Emma" w:date="2018-04-30T14:19:00Z">
              <w:r w:rsidRPr="005937EE" w:rsidDel="00D17B4E">
                <w:rPr>
                  <w:color w:val="00B050"/>
                  <w:highlight w:val="yellow"/>
                  <w:rPrChange w:id="148" w:author="Jones, Emma" w:date="2018-03-26T09:29:00Z">
                    <w:rPr>
                      <w:color w:val="00B050"/>
                    </w:rPr>
                  </w:rPrChange>
                </w:rPr>
                <w:delText>Apply Care Plan Operation</w:delText>
              </w:r>
            </w:del>
            <w:ins w:id="149" w:author="Jones, Emma" w:date="2018-04-30T14:19:00Z">
              <w:r w:rsidR="00D17B4E">
                <w:rPr>
                  <w:color w:val="00B050"/>
                  <w:highlight w:val="yellow"/>
                </w:rPr>
                <w:t>Apply Activity Definition Operation</w:t>
              </w:r>
            </w:ins>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PCC TF-2: 3.</w:t>
            </w:r>
            <w:r w:rsidR="00584932">
              <w:rPr>
                <w:color w:val="00B050"/>
              </w:rPr>
              <w:t>Y</w:t>
            </w:r>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PCC TF-2: 3.Y</w:t>
            </w:r>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PCC TF-2: 3.Y</w:t>
            </w:r>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150" w:name="_Toc495483729"/>
      <w:bookmarkEnd w:id="134"/>
      <w:bookmarkEnd w:id="135"/>
      <w:bookmarkEnd w:id="136"/>
      <w:bookmarkEnd w:id="137"/>
      <w:bookmarkEnd w:id="138"/>
      <w:bookmarkEnd w:id="139"/>
      <w:bookmarkEnd w:id="140"/>
      <w:bookmarkEnd w:id="141"/>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150"/>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B95227F"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151" w:author="Jones, Emma" w:date="2018-03-26T13:45:00Z">
        <w:r w:rsidR="00F30368">
          <w:rPr>
            <w:b/>
            <w:color w:val="00B050"/>
          </w:rPr>
          <w:t>T</w:t>
        </w:r>
      </w:ins>
      <w:ins w:id="152" w:author="Jones, Emma" w:date="2018-03-26T13:43:00Z">
        <w:r w:rsidR="00F30368">
          <w:rPr>
            <w:b/>
            <w:color w:val="00B050"/>
          </w:rPr>
          <w:t xml:space="preserve">his actor </w:t>
        </w:r>
      </w:ins>
      <w:ins w:id="153" w:author="Jones, Emma" w:date="2018-03-26T13:45:00Z">
        <w:r w:rsidR="00F30368">
          <w:rPr>
            <w:b/>
            <w:color w:val="00B050"/>
          </w:rPr>
          <w:t xml:space="preserve">also </w:t>
        </w:r>
      </w:ins>
      <w:ins w:id="154" w:author="Jones, Emma" w:date="2018-03-26T13:43:00Z">
        <w:r w:rsidR="00F30368">
          <w:rPr>
            <w:b/>
            <w:color w:val="00B050"/>
          </w:rPr>
          <w:t>act</w:t>
        </w:r>
        <w:r w:rsidR="005B244E">
          <w:rPr>
            <w:b/>
            <w:color w:val="00B050"/>
          </w:rPr>
          <w:t>ions</w:t>
        </w:r>
        <w:r w:rsidR="00F30368">
          <w:rPr>
            <w:b/>
            <w:color w:val="00B050"/>
          </w:rPr>
          <w:t xml:space="preserve"> the </w:t>
        </w:r>
      </w:ins>
      <w:ins w:id="155" w:author="Jones, Emma" w:date="2018-03-26T13:44:00Z">
        <w:r w:rsidR="00F30368">
          <w:rPr>
            <w:b/>
            <w:color w:val="00B050"/>
          </w:rPr>
          <w:t xml:space="preserve">request </w:t>
        </w:r>
      </w:ins>
      <w:ins w:id="156" w:author="Jones, Emma" w:date="2018-04-11T13:16:00Z">
        <w:r w:rsidR="00740F7B" w:rsidRPr="00740F7B">
          <w:rPr>
            <w:b/>
            <w:color w:val="00B050"/>
            <w:highlight w:val="yellow"/>
            <w:rPrChange w:id="157" w:author="Jones, Emma" w:date="2018-04-11T13:16:00Z">
              <w:rPr>
                <w:b/>
                <w:color w:val="00B050"/>
              </w:rPr>
            </w:rPrChange>
          </w:rPr>
          <w:t>or task</w:t>
        </w:r>
        <w:r w:rsidR="00740F7B">
          <w:rPr>
            <w:b/>
            <w:color w:val="00B050"/>
          </w:rPr>
          <w:t xml:space="preserve"> </w:t>
        </w:r>
      </w:ins>
      <w:ins w:id="158" w:author="Jones, Emma" w:date="2018-03-26T13:44:00Z">
        <w:r w:rsidR="00F30368">
          <w:rPr>
            <w:b/>
            <w:color w:val="00B050"/>
          </w:rPr>
          <w:t>resources</w:t>
        </w:r>
      </w:ins>
      <w:ins w:id="159" w:author="Jones, Emma" w:date="2018-03-26T15:24:00Z">
        <w:r w:rsidR="005B244E">
          <w:rPr>
            <w:b/>
            <w:color w:val="00B050"/>
          </w:rPr>
          <w:t xml:space="preserve"> </w:t>
        </w:r>
      </w:ins>
      <w:ins w:id="160"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161" w:author="Jones, Emma" w:date="2018-03-27T11:31:00Z"/>
          <w:color w:val="00B050"/>
        </w:rPr>
      </w:pPr>
      <w:r>
        <w:rPr>
          <w:color w:val="00B050"/>
        </w:rPr>
        <w:t xml:space="preserve">The third actor is the Care Plan Guidance Service actor. </w:t>
      </w:r>
      <w:r w:rsidRPr="00F81AC4">
        <w:rPr>
          <w:b/>
          <w:color w:val="00B050"/>
        </w:rPr>
        <w:t>This actor manages Plan Definitions that are used for order sets, protocols, clinical practice guidelines, etc.</w:t>
      </w:r>
      <w:r>
        <w:rPr>
          <w:color w:val="00B050"/>
        </w:rPr>
        <w:t xml:space="preserve"> </w:t>
      </w:r>
    </w:p>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162" w:name="_Toc495483730"/>
      <w:r w:rsidRPr="00D87F67">
        <w:rPr>
          <w:noProof w:val="0"/>
        </w:rPr>
        <w:t xml:space="preserve">X.1.1.1 </w:t>
      </w:r>
      <w:r w:rsidR="00C636C8" w:rsidRPr="00D87F67">
        <w:rPr>
          <w:noProof w:val="0"/>
        </w:rPr>
        <w:t>Care Plan Contributor</w:t>
      </w:r>
      <w:bookmarkEnd w:id="162"/>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163" w:author="Jones, Emma" w:date="2018-03-26T15:34:00Z"/>
          <w:rPrChange w:id="164" w:author="Jones, Emma" w:date="2018-03-26T15:34:00Z">
            <w:rPr>
              <w:ins w:id="165"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166"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167" w:author="Jones, Emma" w:date="2018-03-26T15:35:00Z"/>
          <w:strike/>
        </w:rPr>
      </w:pPr>
      <w:del w:id="168"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75022F7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del w:id="169" w:author="Jones, Emma" w:date="2018-04-10T16:26:00Z">
        <w:r w:rsidRPr="00D87F67" w:rsidDel="007B4B7C">
          <w:delText>http://hl7.org/fhir/</w:delText>
        </w:r>
      </w:del>
      <w:ins w:id="170" w:author="Jones, Emma" w:date="2018-04-10T16:26:00Z">
        <w:r w:rsidR="007B4B7C">
          <w:t>http://hl7.org/fhir/STU3/</w:t>
        </w:r>
      </w:ins>
      <w:r w:rsidRPr="00D87F67">
        <w:t>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171"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171"/>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447A1BEF"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r w:rsidR="00740F7B">
        <w:fldChar w:fldCharType="begin"/>
      </w:r>
      <w:r w:rsidR="00740F7B">
        <w:instrText xml:space="preserve"> HYPERLINK "http://hl7.org/fhir/http.html" \l "delete" </w:instrText>
      </w:r>
      <w:r w:rsidR="00740F7B">
        <w:fldChar w:fldCharType="separate"/>
      </w:r>
      <w:del w:id="172" w:author="Jones, Emma" w:date="2018-04-10T16:26:00Z">
        <w:r w:rsidR="00A87B89" w:rsidRPr="00D87F67" w:rsidDel="007B4B7C">
          <w:rPr>
            <w:rStyle w:val="Hyperlink"/>
          </w:rPr>
          <w:delText>http://hl7.org/fhir/</w:delText>
        </w:r>
      </w:del>
      <w:ins w:id="173" w:author="Jones, Emma" w:date="2018-04-10T16:26:00Z">
        <w:r w:rsidR="007B4B7C">
          <w:rPr>
            <w:rStyle w:val="Hyperlink"/>
          </w:rPr>
          <w:t>http://hl7.org/fhir/STU3/</w:t>
        </w:r>
      </w:ins>
      <w:r w:rsidR="00A87B89" w:rsidRPr="00D87F67">
        <w:rPr>
          <w:rStyle w:val="Hyperlink"/>
        </w:rPr>
        <w:t>http.html#delete</w:t>
      </w:r>
      <w:r w:rsidR="00740F7B">
        <w:rPr>
          <w:rStyle w:val="Hyperlink"/>
        </w:rPr>
        <w:fldChar w:fldCharType="end"/>
      </w:r>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0EB5BCD2"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ins w:id="174" w:author="Jones, Emma" w:date="2018-04-13T12:33:00Z">
        <w:r w:rsidR="00C83CB8">
          <w:fldChar w:fldCharType="begin"/>
        </w:r>
        <w:r w:rsidR="00C83CB8">
          <w:instrText xml:space="preserve"> HYPERLINK "</w:instrText>
        </w:r>
      </w:ins>
      <w:r w:rsidR="00C83CB8" w:rsidRPr="00C83CB8">
        <w:rPr>
          <w:rPrChange w:id="175" w:author="Jones, Emma" w:date="2018-04-13T12:33:00Z">
            <w:rPr>
              <w:rStyle w:val="Hyperlink"/>
              <w:color w:val="00B050"/>
            </w:rPr>
          </w:rPrChange>
        </w:rPr>
        <w:instrText>http://hl7.org/fhir/</w:instrText>
      </w:r>
      <w:ins w:id="176" w:author="Jones, Emma" w:date="2018-04-13T12:33:00Z">
        <w:r w:rsidR="00C83CB8" w:rsidRPr="00C83CB8">
          <w:rPr>
            <w:rPrChange w:id="177" w:author="Jones, Emma" w:date="2018-04-13T12:33:00Z">
              <w:rPr>
                <w:rStyle w:val="Hyperlink"/>
                <w:color w:val="00B050"/>
              </w:rPr>
            </w:rPrChange>
          </w:rPr>
          <w:instrText>STU3/</w:instrText>
        </w:r>
      </w:ins>
      <w:r w:rsidR="00C83CB8" w:rsidRPr="00C83CB8">
        <w:rPr>
          <w:rPrChange w:id="178" w:author="Jones, Emma" w:date="2018-04-13T12:33:00Z">
            <w:rPr>
              <w:rStyle w:val="Hyperlink"/>
              <w:color w:val="00B050"/>
            </w:rPr>
          </w:rPrChange>
        </w:rPr>
        <w:instrText>http.html#delete</w:instrText>
      </w:r>
      <w:ins w:id="179" w:author="Jones, Emma" w:date="2018-04-13T12:33:00Z">
        <w:r w:rsidR="00C83CB8">
          <w:instrText xml:space="preserve">" </w:instrText>
        </w:r>
        <w:r w:rsidR="00C83CB8">
          <w:fldChar w:fldCharType="separate"/>
        </w:r>
      </w:ins>
      <w:r w:rsidR="00C83CB8" w:rsidRPr="007758A8">
        <w:rPr>
          <w:rStyle w:val="Hyperlink"/>
          <w:rPrChange w:id="180" w:author="Jones, Emma" w:date="2018-04-13T12:33:00Z">
            <w:rPr>
              <w:rStyle w:val="Hyperlink"/>
              <w:color w:val="00B050"/>
            </w:rPr>
          </w:rPrChange>
        </w:rPr>
        <w:t>http://hl7.org/fhir/STU3/http.html#delete</w:t>
      </w:r>
      <w:ins w:id="181" w:author="Jones, Emma" w:date="2018-04-13T12:33:00Z">
        <w:r w:rsidR="00C83CB8">
          <w:fldChar w:fldCharType="end"/>
        </w:r>
      </w:ins>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66B1AA02" w:rsidR="00296048" w:rsidRPr="000F56EE" w:rsidDel="00BC39ED" w:rsidRDefault="00296048" w:rsidP="00296048">
      <w:pPr>
        <w:pStyle w:val="Heading4"/>
        <w:numPr>
          <w:ilvl w:val="0"/>
          <w:numId w:val="0"/>
        </w:numPr>
        <w:rPr>
          <w:del w:id="182" w:author="Jones, Emma" w:date="2018-04-03T11:30:00Z"/>
          <w:strike/>
          <w:noProof w:val="0"/>
          <w:color w:val="00B050"/>
        </w:rPr>
      </w:pPr>
      <w:bookmarkStart w:id="183" w:name="_Toc466616573"/>
      <w:bookmarkStart w:id="184" w:name="_Toc466616572"/>
      <w:del w:id="185" w:author="Jones, Emma" w:date="2018-04-03T11:30:00Z">
        <w:r w:rsidRPr="000F56EE" w:rsidDel="00BC39ED">
          <w:rPr>
            <w:strike/>
            <w:noProof w:val="0"/>
            <w:color w:val="00B050"/>
          </w:rPr>
          <w:delText>X.1.1.4 Content Creator</w:delText>
        </w:r>
        <w:bookmarkEnd w:id="183"/>
      </w:del>
    </w:p>
    <w:p w14:paraId="583B6EAF" w14:textId="7A387D63" w:rsidR="00296048" w:rsidRPr="000F56EE" w:rsidDel="00BC39ED" w:rsidRDefault="00296048" w:rsidP="00296048">
      <w:pPr>
        <w:pStyle w:val="BodyText"/>
        <w:rPr>
          <w:del w:id="186" w:author="Jones, Emma" w:date="2018-04-03T11:30:00Z"/>
          <w:strike/>
          <w:color w:val="00B050"/>
        </w:rPr>
      </w:pPr>
      <w:del w:id="187" w:author="Jones, Emma" w:date="2018-04-03T11:30:00Z">
        <w:r w:rsidRPr="000F56EE" w:rsidDel="00BC39ED">
          <w:rPr>
            <w:strike/>
            <w:color w:val="00B050"/>
          </w:rPr>
          <w:delText xml:space="preserve">The Content Creator in this profile is similar to content creators defined in other IHE profiles. It </w:delText>
        </w:r>
        <w:r w:rsidRPr="000F56EE" w:rsidDel="00BC39ED">
          <w:rPr>
            <w:strike/>
            <w:color w:val="00B050"/>
            <w:highlight w:val="yellow"/>
          </w:rPr>
          <w:delText>has one requirement, which is that it must be ab</w:delText>
        </w:r>
        <w:r w:rsidR="00BC0FC7" w:rsidRPr="000F56EE" w:rsidDel="00BC39ED">
          <w:rPr>
            <w:strike/>
            <w:color w:val="00B050"/>
            <w:highlight w:val="yellow"/>
          </w:rPr>
          <w:delText>le to share</w:delText>
        </w:r>
        <w:r w:rsidR="00D259CC" w:rsidRPr="000F56EE" w:rsidDel="00BC39ED">
          <w:rPr>
            <w:strike/>
            <w:color w:val="00B050"/>
            <w:highlight w:val="yellow"/>
          </w:rPr>
          <w:delText xml:space="preserve"> FHIR</w:delText>
        </w:r>
        <w:r w:rsidR="00BC0FC7" w:rsidRPr="000F56EE" w:rsidDel="00BC39ED">
          <w:rPr>
            <w:strike/>
            <w:color w:val="00B050"/>
            <w:highlight w:val="yellow"/>
          </w:rPr>
          <w:delText xml:space="preserve"> resources that will</w:delText>
        </w:r>
        <w:r w:rsidRPr="000F56EE" w:rsidDel="00BC39ED">
          <w:rPr>
            <w:strike/>
            <w:color w:val="00B050"/>
            <w:highlight w:val="yellow"/>
          </w:rPr>
          <w:delText xml:space="preserve"> be acted upon. Content Creator </w:delText>
        </w:r>
        <w:r w:rsidR="00176C15" w:rsidRPr="000F56EE" w:rsidDel="00BC39ED">
          <w:rPr>
            <w:strike/>
            <w:color w:val="00B050"/>
            <w:highlight w:val="yellow"/>
          </w:rPr>
          <w:delText xml:space="preserve">SHALL support the Share Request </w:delText>
        </w:r>
        <w:r w:rsidR="00816ED6" w:rsidRPr="000F56EE" w:rsidDel="00BC39ED">
          <w:rPr>
            <w:strike/>
            <w:color w:val="00B050"/>
            <w:highlight w:val="yellow"/>
          </w:rPr>
          <w:delText>Resource</w:delText>
        </w:r>
        <w:r w:rsidR="00176C15" w:rsidRPr="000F56EE" w:rsidDel="00BC39ED">
          <w:rPr>
            <w:strike/>
            <w:color w:val="00B050"/>
            <w:highlight w:val="yellow"/>
          </w:rPr>
          <w:delText>s</w:delText>
        </w:r>
        <w:r w:rsidRPr="000F56EE" w:rsidDel="00BC39ED">
          <w:rPr>
            <w:strike/>
            <w:color w:val="00B050"/>
            <w:highlight w:val="yellow"/>
          </w:rPr>
          <w:delText xml:space="preserve"> </w:delText>
        </w:r>
        <w:r w:rsidR="00176C15" w:rsidRPr="000F56EE" w:rsidDel="00BC39ED">
          <w:rPr>
            <w:strike/>
            <w:color w:val="00B050"/>
            <w:highlight w:val="yellow"/>
          </w:rPr>
          <w:delText>transaction</w:delText>
        </w:r>
        <w:r w:rsidRPr="000F56EE" w:rsidDel="00BC39ED">
          <w:rPr>
            <w:strike/>
            <w:color w:val="00B050"/>
            <w:highlight w:val="yellow"/>
          </w:rPr>
          <w:delText xml:space="preserve">. Please note that in this context, share can be in either direction (e.g. push or pull) based on implementation.   </w:delText>
        </w:r>
      </w:del>
    </w:p>
    <w:p w14:paraId="7B12243C" w14:textId="2CCC1EC3" w:rsidR="00296048" w:rsidRPr="000F56EE" w:rsidDel="00BC39ED" w:rsidRDefault="00296048" w:rsidP="00296048">
      <w:pPr>
        <w:pStyle w:val="ListNumber2"/>
        <w:numPr>
          <w:ilvl w:val="0"/>
          <w:numId w:val="18"/>
        </w:numPr>
        <w:rPr>
          <w:del w:id="188" w:author="Jones, Emma" w:date="2018-04-03T11:30:00Z"/>
          <w:strike/>
          <w:color w:val="00B050"/>
        </w:rPr>
      </w:pPr>
      <w:del w:id="189" w:author="Jones, Emma" w:date="2018-04-03T11:30:00Z">
        <w:r w:rsidRPr="000F56EE" w:rsidDel="00BC39ED">
          <w:rPr>
            <w:strike/>
            <w:color w:val="00B050"/>
          </w:rPr>
          <w:delText>The Content Creator SHALL create</w:delText>
        </w:r>
        <w:r w:rsidR="00176C15" w:rsidRPr="000F56EE" w:rsidDel="00BC39ED">
          <w:rPr>
            <w:strike/>
            <w:color w:val="00B050"/>
          </w:rPr>
          <w:delText xml:space="preserve"> Request</w:delText>
        </w:r>
        <w:r w:rsidRPr="000F56EE" w:rsidDel="00BC39ED">
          <w:rPr>
            <w:strike/>
            <w:color w:val="00B050"/>
          </w:rPr>
          <w:delText xml:space="preserve"> resources with at least one request resource. </w:delText>
        </w:r>
      </w:del>
    </w:p>
    <w:p w14:paraId="647F8E28" w14:textId="3F2137F2" w:rsidR="00296048" w:rsidRPr="000F56EE" w:rsidDel="00BC39ED" w:rsidRDefault="00296048" w:rsidP="00296048">
      <w:pPr>
        <w:pStyle w:val="ListNumber2"/>
        <w:numPr>
          <w:ilvl w:val="0"/>
          <w:numId w:val="18"/>
        </w:numPr>
        <w:rPr>
          <w:del w:id="190" w:author="Jones, Emma" w:date="2018-04-03T11:30:00Z"/>
          <w:strike/>
          <w:color w:val="00B050"/>
        </w:rPr>
      </w:pPr>
      <w:del w:id="191" w:author="Jones, Emma" w:date="2018-04-03T11:30:00Z">
        <w:r w:rsidRPr="000F56EE" w:rsidDel="00BC39ED">
          <w:rPr>
            <w:strike/>
            <w:color w:val="00B050"/>
          </w:rPr>
          <w:delText xml:space="preserve">The Content Creator SHALL share request resources with Content Consumer.  </w:delText>
        </w:r>
      </w:del>
    </w:p>
    <w:p w14:paraId="3FC42836" w14:textId="577002AB" w:rsidR="000D73BB" w:rsidRPr="001132F6" w:rsidDel="00BC39ED" w:rsidRDefault="000D73BB" w:rsidP="000D73BB">
      <w:pPr>
        <w:pStyle w:val="Heading4"/>
        <w:numPr>
          <w:ilvl w:val="0"/>
          <w:numId w:val="0"/>
        </w:numPr>
        <w:rPr>
          <w:del w:id="192" w:author="Jones, Emma" w:date="2018-04-03T11:30:00Z"/>
          <w:strike/>
          <w:noProof w:val="0"/>
          <w:color w:val="00B050"/>
          <w:rPrChange w:id="193" w:author="Jones, Emma" w:date="2018-03-26T15:35:00Z">
            <w:rPr>
              <w:del w:id="194" w:author="Jones, Emma" w:date="2018-04-03T11:30:00Z"/>
              <w:noProof w:val="0"/>
              <w:color w:val="00B050"/>
            </w:rPr>
          </w:rPrChange>
        </w:rPr>
      </w:pPr>
      <w:del w:id="195" w:author="Jones, Emma" w:date="2018-04-03T11:30:00Z">
        <w:r w:rsidRPr="001132F6" w:rsidDel="00BC39ED">
          <w:rPr>
            <w:b w:val="0"/>
            <w:strike/>
            <w:color w:val="00B050"/>
            <w:rPrChange w:id="196" w:author="Jones, Emma" w:date="2018-03-26T15:35:00Z">
              <w:rPr>
                <w:b w:val="0"/>
                <w:color w:val="00B050"/>
              </w:rPr>
            </w:rPrChange>
          </w:rPr>
          <w:delText>X</w:delText>
        </w:r>
        <w:r w:rsidR="00296048" w:rsidRPr="001132F6" w:rsidDel="00BC39ED">
          <w:rPr>
            <w:b w:val="0"/>
            <w:strike/>
            <w:color w:val="00B050"/>
            <w:rPrChange w:id="197" w:author="Jones, Emma" w:date="2018-03-26T15:35:00Z">
              <w:rPr>
                <w:b w:val="0"/>
                <w:color w:val="00B050"/>
              </w:rPr>
            </w:rPrChange>
          </w:rPr>
          <w:delText>.1.1.5</w:delText>
        </w:r>
        <w:r w:rsidRPr="001132F6" w:rsidDel="00BC39ED">
          <w:rPr>
            <w:b w:val="0"/>
            <w:strike/>
            <w:color w:val="00B050"/>
            <w:rPrChange w:id="198" w:author="Jones, Emma" w:date="2018-03-26T15:35:00Z">
              <w:rPr>
                <w:b w:val="0"/>
                <w:color w:val="00B050"/>
              </w:rPr>
            </w:rPrChange>
          </w:rPr>
          <w:delText xml:space="preserve"> Content Consumer</w:delText>
        </w:r>
        <w:bookmarkEnd w:id="184"/>
      </w:del>
    </w:p>
    <w:p w14:paraId="460026B7" w14:textId="0A16A8F5" w:rsidR="000D73BB" w:rsidRPr="001132F6" w:rsidDel="00BC39ED" w:rsidRDefault="000D73BB" w:rsidP="003B6F59">
      <w:pPr>
        <w:pStyle w:val="BodyText"/>
        <w:rPr>
          <w:del w:id="199" w:author="Jones, Emma" w:date="2018-04-03T11:30:00Z"/>
          <w:strike/>
          <w:color w:val="00B050"/>
          <w:rPrChange w:id="200" w:author="Jones, Emma" w:date="2018-03-26T15:35:00Z">
            <w:rPr>
              <w:del w:id="201" w:author="Jones, Emma" w:date="2018-04-03T11:30:00Z"/>
              <w:color w:val="00B050"/>
            </w:rPr>
          </w:rPrChange>
        </w:rPr>
      </w:pPr>
      <w:del w:id="202" w:author="Jones, Emma" w:date="2018-04-03T11:30:00Z">
        <w:r w:rsidRPr="001132F6" w:rsidDel="00BC39ED">
          <w:rPr>
            <w:strike/>
            <w:color w:val="00B050"/>
            <w:rPrChange w:id="203" w:author="Jones, Emma" w:date="2018-03-26T15:35:00Z">
              <w:rPr>
                <w:color w:val="00B050"/>
              </w:rPr>
            </w:rPrChange>
          </w:rPr>
          <w:delText>The Content Consumer in this profile is similar to content consumers defined in other IHE pro</w:delText>
        </w:r>
        <w:r w:rsidR="00296048" w:rsidRPr="001132F6" w:rsidDel="00BC39ED">
          <w:rPr>
            <w:strike/>
            <w:color w:val="00B050"/>
            <w:rPrChange w:id="204" w:author="Jones, Emma" w:date="2018-03-26T15:35:00Z">
              <w:rPr>
                <w:color w:val="00B050"/>
              </w:rPr>
            </w:rPrChange>
          </w:rPr>
          <w:delText xml:space="preserve">files. It must be able to </w:delText>
        </w:r>
        <w:r w:rsidRPr="001132F6" w:rsidDel="00BC39ED">
          <w:rPr>
            <w:strike/>
            <w:color w:val="00B050"/>
            <w:rPrChange w:id="205" w:author="Jones, Emma" w:date="2018-03-26T15:35:00Z">
              <w:rPr>
                <w:color w:val="00B050"/>
              </w:rPr>
            </w:rPrChange>
          </w:rPr>
          <w:delText>consume clinical content as defined in the PCC Technical Framework.</w:delText>
        </w:r>
        <w:r w:rsidR="006D2ADB" w:rsidRPr="001132F6" w:rsidDel="00BC39ED">
          <w:rPr>
            <w:strike/>
            <w:color w:val="00B050"/>
            <w:rPrChange w:id="206" w:author="Jones, Emma" w:date="2018-03-26T15:35:00Z">
              <w:rPr>
                <w:color w:val="00B050"/>
              </w:rPr>
            </w:rPrChange>
          </w:rPr>
          <w:delText xml:space="preserve"> </w:delText>
        </w:r>
        <w:r w:rsidR="00296048" w:rsidRPr="001132F6" w:rsidDel="00BC39ED">
          <w:rPr>
            <w:strike/>
            <w:color w:val="00B050"/>
            <w:rPrChange w:id="207" w:author="Jones, Emma" w:date="2018-03-26T15:35:00Z">
              <w:rPr>
                <w:color w:val="00B050"/>
              </w:rPr>
            </w:rPrChange>
          </w:rPr>
          <w:delText xml:space="preserve">The </w:delText>
        </w:r>
        <w:r w:rsidR="006D2ADB" w:rsidRPr="001132F6" w:rsidDel="00BC39ED">
          <w:rPr>
            <w:strike/>
            <w:color w:val="00B050"/>
            <w:rPrChange w:id="208" w:author="Jones, Emma" w:date="2018-03-26T15:35:00Z">
              <w:rPr>
                <w:color w:val="00B050"/>
              </w:rPr>
            </w:rPrChange>
          </w:rPr>
          <w:delText>Content Consumer Act</w:delText>
        </w:r>
        <w:r w:rsidR="00176C15" w:rsidRPr="001132F6" w:rsidDel="00BC39ED">
          <w:rPr>
            <w:strike/>
            <w:color w:val="00B050"/>
            <w:rPrChange w:id="209" w:author="Jones, Emma" w:date="2018-03-26T15:35:00Z">
              <w:rPr>
                <w:color w:val="00B050"/>
              </w:rPr>
            </w:rPrChange>
          </w:rPr>
          <w:delText>or must also act on request</w:delText>
        </w:r>
        <w:r w:rsidR="006D2ADB" w:rsidRPr="001132F6" w:rsidDel="00BC39ED">
          <w:rPr>
            <w:strike/>
            <w:color w:val="00B050"/>
            <w:rPrChange w:id="210" w:author="Jones, Emma" w:date="2018-03-26T15:35:00Z">
              <w:rPr>
                <w:color w:val="00B050"/>
              </w:rPr>
            </w:rPrChange>
          </w:rPr>
          <w:delText xml:space="preserve"> resources</w:delText>
        </w:r>
        <w:r w:rsidR="00296048" w:rsidRPr="001132F6" w:rsidDel="00BC39ED">
          <w:rPr>
            <w:strike/>
            <w:color w:val="00B050"/>
            <w:rPrChange w:id="211" w:author="Jones, Emma" w:date="2018-03-26T15:35:00Z">
              <w:rPr>
                <w:color w:val="00B050"/>
              </w:rPr>
            </w:rPrChange>
          </w:rPr>
          <w:delText xml:space="preserve">. Examples of </w:delText>
        </w:r>
        <w:r w:rsidR="00176C15" w:rsidRPr="001132F6" w:rsidDel="00BC39ED">
          <w:rPr>
            <w:strike/>
            <w:color w:val="00B050"/>
            <w:rPrChange w:id="212" w:author="Jones, Emma" w:date="2018-03-26T15:35:00Z">
              <w:rPr>
                <w:color w:val="00B050"/>
              </w:rPr>
            </w:rPrChange>
          </w:rPr>
          <w:delText>r</w:delText>
        </w:r>
        <w:r w:rsidR="00176C15" w:rsidRPr="001132F6" w:rsidDel="00BC39ED">
          <w:rPr>
            <w:strike/>
            <w:color w:val="00B050"/>
            <w:highlight w:val="yellow"/>
            <w:rPrChange w:id="213" w:author="Jones, Emma" w:date="2018-03-26T15:35:00Z">
              <w:rPr>
                <w:color w:val="00B050"/>
                <w:highlight w:val="yellow"/>
              </w:rPr>
            </w:rPrChange>
          </w:rPr>
          <w:delText>equest</w:delText>
        </w:r>
        <w:r w:rsidR="00296048" w:rsidRPr="001132F6" w:rsidDel="00BC39ED">
          <w:rPr>
            <w:strike/>
            <w:color w:val="00B050"/>
            <w:highlight w:val="yellow"/>
            <w:rPrChange w:id="214" w:author="Jones, Emma" w:date="2018-03-26T15:35:00Z">
              <w:rPr>
                <w:color w:val="00B050"/>
                <w:highlight w:val="yellow"/>
              </w:rPr>
            </w:rPrChange>
          </w:rPr>
          <w:delText xml:space="preserve"> resources include ReferralRequest, MedicationRequest, etc.</w:delText>
        </w:r>
      </w:del>
    </w:p>
    <w:p w14:paraId="3495AE45" w14:textId="49C43D1E" w:rsidR="00296048" w:rsidRPr="001132F6" w:rsidDel="00BC39ED" w:rsidRDefault="00296048" w:rsidP="00624172">
      <w:pPr>
        <w:pStyle w:val="ListNumber2"/>
        <w:numPr>
          <w:ilvl w:val="0"/>
          <w:numId w:val="17"/>
        </w:numPr>
        <w:rPr>
          <w:del w:id="215" w:author="Jones, Emma" w:date="2018-04-03T11:30:00Z"/>
          <w:strike/>
          <w:color w:val="00B050"/>
          <w:rPrChange w:id="216" w:author="Jones, Emma" w:date="2018-03-26T15:35:00Z">
            <w:rPr>
              <w:del w:id="217" w:author="Jones, Emma" w:date="2018-04-03T11:30:00Z"/>
              <w:color w:val="00B050"/>
            </w:rPr>
          </w:rPrChange>
        </w:rPr>
      </w:pPr>
      <w:del w:id="218" w:author="Jones, Emma" w:date="2018-04-03T11:30:00Z">
        <w:r w:rsidRPr="001132F6" w:rsidDel="00BC39ED">
          <w:rPr>
            <w:strike/>
            <w:color w:val="00B050"/>
            <w:rPrChange w:id="219" w:author="Jones, Emma" w:date="2018-03-26T15:35:00Z">
              <w:rPr>
                <w:color w:val="00B050"/>
              </w:rPr>
            </w:rPrChange>
          </w:rPr>
          <w:delText xml:space="preserve">The Content Consumer SHALL </w:delText>
        </w:r>
        <w:r w:rsidR="004176E8" w:rsidRPr="001132F6" w:rsidDel="00BC39ED">
          <w:rPr>
            <w:strike/>
            <w:color w:val="00B050"/>
            <w:rPrChange w:id="220" w:author="Jones, Emma" w:date="2018-03-26T15:35:00Z">
              <w:rPr>
                <w:color w:val="00B050"/>
              </w:rPr>
            </w:rPrChange>
          </w:rPr>
          <w:delText xml:space="preserve">act on and respond to </w:delText>
        </w:r>
        <w:r w:rsidR="00176C15" w:rsidRPr="001132F6" w:rsidDel="00BC39ED">
          <w:rPr>
            <w:strike/>
            <w:color w:val="00B050"/>
            <w:rPrChange w:id="221" w:author="Jones, Emma" w:date="2018-03-26T15:35:00Z">
              <w:rPr>
                <w:color w:val="00B050"/>
              </w:rPr>
            </w:rPrChange>
          </w:rPr>
          <w:delText xml:space="preserve">request </w:delText>
        </w:r>
        <w:r w:rsidRPr="001132F6" w:rsidDel="00BC39ED">
          <w:rPr>
            <w:strike/>
            <w:color w:val="00B050"/>
            <w:rPrChange w:id="222" w:author="Jones, Emma" w:date="2018-03-26T15:35:00Z">
              <w:rPr>
                <w:color w:val="00B050"/>
              </w:rPr>
            </w:rPrChange>
          </w:rPr>
          <w:delText>resources that is shared by the C</w:delText>
        </w:r>
        <w:r w:rsidR="00016E5D" w:rsidRPr="001132F6" w:rsidDel="00BC39ED">
          <w:rPr>
            <w:strike/>
            <w:color w:val="00B050"/>
            <w:rPrChange w:id="223" w:author="Jones, Emma" w:date="2018-03-26T15:35:00Z">
              <w:rPr>
                <w:color w:val="00B050"/>
              </w:rPr>
            </w:rPrChange>
          </w:rPr>
          <w:delText>are Plan Contributor</w:delText>
        </w:r>
        <w:r w:rsidRPr="001132F6" w:rsidDel="00BC39ED">
          <w:rPr>
            <w:strike/>
            <w:color w:val="00B050"/>
            <w:rPrChange w:id="224" w:author="Jones, Emma" w:date="2018-03-26T15:35:00Z">
              <w:rPr>
                <w:color w:val="00B050"/>
              </w:rPr>
            </w:rPrChange>
          </w:rPr>
          <w:delText xml:space="preserve"> Actor.</w:delText>
        </w:r>
      </w:del>
    </w:p>
    <w:p w14:paraId="0E78BABD" w14:textId="77777777" w:rsidR="00CF283F" w:rsidRPr="00D87F67" w:rsidRDefault="004B575B" w:rsidP="00303E20">
      <w:pPr>
        <w:pStyle w:val="Heading2"/>
        <w:numPr>
          <w:ilvl w:val="0"/>
          <w:numId w:val="0"/>
        </w:numPr>
        <w:rPr>
          <w:noProof w:val="0"/>
        </w:rPr>
      </w:pPr>
      <w:bookmarkStart w:id="225" w:name="_Toc495483732"/>
      <w:r w:rsidRPr="00D87F67">
        <w:rPr>
          <w:noProof w:val="0"/>
        </w:rPr>
        <w:t>X.2 DCP</w:t>
      </w:r>
      <w:r w:rsidR="00104BE6" w:rsidRPr="00D87F67">
        <w:rPr>
          <w:noProof w:val="0"/>
        </w:rPr>
        <w:t xml:space="preserve"> Actor</w:t>
      </w:r>
      <w:r w:rsidR="00CF283F" w:rsidRPr="00D87F67">
        <w:rPr>
          <w:noProof w:val="0"/>
        </w:rPr>
        <w:t xml:space="preserve"> Options</w:t>
      </w:r>
      <w:bookmarkEnd w:id="225"/>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226" w:author="Jones, Emma" w:date="2018-03-26T15:36:00Z"/>
        </w:trPr>
        <w:tc>
          <w:tcPr>
            <w:tcW w:w="2891" w:type="dxa"/>
            <w:vMerge/>
          </w:tcPr>
          <w:p w14:paraId="69A4127A" w14:textId="77777777" w:rsidR="001132F6" w:rsidRPr="00D87F67" w:rsidRDefault="001132F6" w:rsidP="00663624">
            <w:pPr>
              <w:pStyle w:val="TableEntry"/>
              <w:rPr>
                <w:ins w:id="227" w:author="Jones, Emma" w:date="2018-03-26T15:36:00Z"/>
              </w:rPr>
            </w:pPr>
          </w:p>
        </w:tc>
        <w:tc>
          <w:tcPr>
            <w:tcW w:w="3130" w:type="dxa"/>
          </w:tcPr>
          <w:p w14:paraId="5665CFE6" w14:textId="21A17889" w:rsidR="001132F6" w:rsidRPr="007211D3" w:rsidRDefault="00D17B4E" w:rsidP="008358E5">
            <w:pPr>
              <w:pStyle w:val="TableEntry"/>
              <w:rPr>
                <w:ins w:id="228" w:author="Jones, Emma" w:date="2018-03-26T15:36:00Z"/>
                <w:color w:val="00B050"/>
              </w:rPr>
            </w:pPr>
            <w:ins w:id="229" w:author="Jones, Emma" w:date="2018-04-30T14:19:00Z">
              <w:r>
                <w:rPr>
                  <w:color w:val="00B050"/>
                </w:rPr>
                <w:t>Apply Activity Definition Operation</w:t>
              </w:r>
            </w:ins>
          </w:p>
        </w:tc>
        <w:tc>
          <w:tcPr>
            <w:tcW w:w="3438" w:type="dxa"/>
          </w:tcPr>
          <w:p w14:paraId="1AE594E1" w14:textId="2626B69D" w:rsidR="001132F6" w:rsidRPr="007211D3" w:rsidRDefault="001132F6" w:rsidP="00B92EA1">
            <w:pPr>
              <w:pStyle w:val="TableEntry"/>
              <w:rPr>
                <w:ins w:id="230" w:author="Jones, Emma" w:date="2018-03-26T15:36:00Z"/>
                <w:color w:val="00B050"/>
              </w:rPr>
            </w:pPr>
            <w:ins w:id="231" w:author="Jones, Emma" w:date="2018-03-26T15:37:00Z">
              <w:r>
                <w:rPr>
                  <w:color w:val="00B050"/>
                </w:rPr>
                <w:t>3.Y.7</w:t>
              </w:r>
            </w:ins>
          </w:p>
        </w:tc>
      </w:tr>
      <w:tr w:rsidR="00016D30" w:rsidRPr="00D87F67" w:rsidDel="001132F6" w14:paraId="5BBFF488" w14:textId="72C25A91" w:rsidTr="004A653D">
        <w:trPr>
          <w:cantSplit/>
          <w:trHeight w:val="332"/>
          <w:jc w:val="center"/>
          <w:del w:id="232" w:author="Jones, Emma" w:date="2018-03-26T15:39:00Z"/>
        </w:trPr>
        <w:tc>
          <w:tcPr>
            <w:tcW w:w="2891" w:type="dxa"/>
          </w:tcPr>
          <w:p w14:paraId="18ACE1DD" w14:textId="2219E1AA" w:rsidR="00016D30" w:rsidDel="001132F6" w:rsidRDefault="00016D30" w:rsidP="00016D30">
            <w:pPr>
              <w:pStyle w:val="TableEntry"/>
              <w:rPr>
                <w:del w:id="233" w:author="Jones, Emma" w:date="2018-03-26T15:39:00Z"/>
              </w:rPr>
            </w:pPr>
            <w:del w:id="234"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235" w:author="Jones, Emma" w:date="2018-03-26T15:39:00Z"/>
                <w:color w:val="00B050"/>
              </w:rPr>
            </w:pPr>
            <w:del w:id="236"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237" w:author="Jones, Emma" w:date="2018-03-26T15:39:00Z"/>
                <w:color w:val="00B050"/>
              </w:rPr>
            </w:pPr>
            <w:del w:id="238"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239" w:name="_Toc495483733"/>
      <w:r w:rsidRPr="00D87F67">
        <w:rPr>
          <w:noProof w:val="0"/>
        </w:rPr>
        <w:t xml:space="preserve">X.2.1 </w:t>
      </w:r>
      <w:r w:rsidR="001A3F2B" w:rsidRPr="00D87F67">
        <w:rPr>
          <w:noProof w:val="0"/>
        </w:rPr>
        <w:t>Subscribe to Care Plan Updates</w:t>
      </w:r>
      <w:bookmarkEnd w:id="239"/>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Default="00934D38">
      <w:pPr>
        <w:pStyle w:val="Heading3"/>
        <w:numPr>
          <w:ilvl w:val="0"/>
          <w:numId w:val="0"/>
        </w:numPr>
        <w:ind w:left="720" w:hanging="720"/>
        <w:rPr>
          <w:ins w:id="240" w:author="Jones, Emma" w:date="2018-03-27T12:43:00Z"/>
        </w:rPr>
        <w:pPrChange w:id="241" w:author="Jones, Emma" w:date="2018-03-27T12:42:00Z">
          <w:pPr>
            <w:pStyle w:val="BodyText"/>
          </w:pPr>
        </w:pPrChange>
      </w:pPr>
      <w:ins w:id="242" w:author="Jones, Emma" w:date="2018-03-27T11:32:00Z">
        <w:r>
          <w:t xml:space="preserve">X.2.3 </w:t>
        </w:r>
      </w:ins>
      <w:ins w:id="243" w:author="Jones, Emma" w:date="2018-04-30T14:19:00Z">
        <w:r w:rsidR="00D17B4E">
          <w:t>Apply Activity Definition Operation</w:t>
        </w:r>
      </w:ins>
    </w:p>
    <w:p w14:paraId="62EAE305" w14:textId="0E9A1B76" w:rsidR="005D44DA" w:rsidRPr="005D44DA" w:rsidRDefault="005D44DA" w:rsidP="005D44DA">
      <w:pPr>
        <w:pStyle w:val="BodyText"/>
        <w:rPr>
          <w:ins w:id="244" w:author="Jones, Emma" w:date="2018-03-27T12:43:00Z"/>
        </w:rPr>
      </w:pPr>
      <w:ins w:id="245" w:author="Jones, Emma" w:date="2018-03-27T12:43:00Z">
        <w:r>
          <w:t xml:space="preserve">Support for this </w:t>
        </w:r>
      </w:ins>
      <w:ins w:id="246" w:author="Jones, Emma" w:date="2018-04-30T14:19:00Z">
        <w:r w:rsidR="00D17B4E">
          <w:t>Apply Activity Definition Operation</w:t>
        </w:r>
      </w:ins>
      <w:ins w:id="247" w:author="Jones, Emma" w:date="2018-03-27T12:43:00Z">
        <w:r>
          <w:t xml:space="preserve"> means that the </w:t>
        </w:r>
      </w:ins>
      <w:ins w:id="248" w:author="Jones, Emma" w:date="2018-03-27T12:44:00Z">
        <w:r>
          <w:t xml:space="preserve">optional </w:t>
        </w:r>
      </w:ins>
      <w:ins w:id="249" w:author="Jones, Emma" w:date="2018-04-30T14:19:00Z">
        <w:r w:rsidR="00D17B4E">
          <w:t>Apply Activity Definition Operation</w:t>
        </w:r>
      </w:ins>
      <w:ins w:id="250" w:author="Jones, Emma" w:date="2018-03-27T12:44:00Z">
        <w:r>
          <w:t xml:space="preserve"> [PCC-Y7] </w:t>
        </w:r>
      </w:ins>
      <w:ins w:id="251" w:author="Jones, Emma" w:date="2018-03-27T12:47:00Z">
        <w:r>
          <w:t xml:space="preserve">and the required Update Care Plan are both </w:t>
        </w:r>
      </w:ins>
      <w:ins w:id="252" w:author="Jones, Emma" w:date="2018-03-27T12:44:00Z">
        <w:r>
          <w:t>supported</w:t>
        </w:r>
      </w:ins>
      <w:ins w:id="253" w:author="Jones, Emma" w:date="2018-03-27T12:47:00Z">
        <w:r>
          <w:t>.</w:t>
        </w:r>
      </w:ins>
      <w:ins w:id="254" w:author="Jones, Emma" w:date="2018-04-03T11:31:00Z">
        <w:r w:rsidR="00BC39ED">
          <w:t xml:space="preserve"> The </w:t>
        </w:r>
      </w:ins>
      <w:ins w:id="255" w:author="Jones, Emma" w:date="2018-04-30T14:19:00Z">
        <w:r w:rsidR="00D17B4E">
          <w:t>Apply Activity Definition Operation</w:t>
        </w:r>
      </w:ins>
      <w:ins w:id="256" w:author="Jones, Emma" w:date="2018-04-03T11:31:00Z">
        <w:r w:rsidR="00BC39ED">
          <w:t xml:space="preserve"> option supports the generation of </w:t>
        </w:r>
      </w:ins>
      <w:ins w:id="257" w:author="Jones, Emma" w:date="2018-04-03T11:32:00Z">
        <w:r w:rsidR="00BC39ED">
          <w:t xml:space="preserve">request </w:t>
        </w:r>
      </w:ins>
      <w:ins w:id="258" w:author="Jones, Emma" w:date="2018-04-11T13:17:00Z">
        <w:r w:rsidR="00740F7B">
          <w:t xml:space="preserve">or task </w:t>
        </w:r>
      </w:ins>
      <w:ins w:id="259" w:author="Jones, Emma" w:date="2018-04-03T11:32:00Z">
        <w:r w:rsidR="00BC39ED">
          <w:t xml:space="preserve">resources </w:t>
        </w:r>
      </w:ins>
      <w:ins w:id="260" w:author="Jones, Emma" w:date="2018-04-03T11:34:00Z">
        <w:r w:rsidR="00BC39ED">
          <w:t xml:space="preserve">as part of the care planning process. Request resources </w:t>
        </w:r>
      </w:ins>
      <w:ins w:id="261" w:author="Jones, Emma" w:date="2018-04-03T11:37:00Z">
        <w:r w:rsidR="00862855">
          <w:t>as defined by FHIR are “resources that represent a specific proposal, plan and/or order for some sort of action or service</w:t>
        </w:r>
      </w:ins>
      <w:ins w:id="262" w:author="Jones, Emma" w:date="2018-04-03T11:38:00Z">
        <w:r w:rsidR="00862855">
          <w:t>”.</w:t>
        </w:r>
        <w:r w:rsidR="00862855">
          <w:rPr>
            <w:rStyle w:val="FootnoteReference"/>
          </w:rPr>
          <w:footnoteReference w:id="10"/>
        </w:r>
      </w:ins>
      <w:ins w:id="265" w:author="Jones, Emma" w:date="2018-04-03T11:39:00Z">
        <w:r w:rsidR="00862855">
          <w:t xml:space="preserve"> Request resources associated with the CarePlan</w:t>
        </w:r>
      </w:ins>
      <w:ins w:id="266" w:author="Jones, Emma" w:date="2018-04-03T11:40:00Z">
        <w:r w:rsidR="00862855">
          <w:t xml:space="preserve">.activity.reference are </w:t>
        </w:r>
        <w:r w:rsidR="002005F2">
          <w:t>Appointment, CommunicationRequest, DeviceRequest, MedicationRequest, NutritionOrder, Task, ProcedureRequest, ReferralRequest , VisionPrescription,</w:t>
        </w:r>
        <w:r w:rsidR="00862855" w:rsidRPr="00862855">
          <w:t xml:space="preserve"> RequestGroup</w:t>
        </w:r>
        <w:r w:rsidR="00862855">
          <w:t xml:space="preserve">. </w:t>
        </w:r>
      </w:ins>
    </w:p>
    <w:p w14:paraId="29359485" w14:textId="743E223C" w:rsidR="005D44DA" w:rsidRPr="005D44DA" w:rsidDel="006E57CF" w:rsidRDefault="005D44DA" w:rsidP="005D44DA">
      <w:pPr>
        <w:pStyle w:val="BodyText"/>
        <w:rPr>
          <w:del w:id="267" w:author="Jones, Emma" w:date="2018-04-25T10:03:00Z"/>
        </w:rPr>
      </w:pPr>
    </w:p>
    <w:p w14:paraId="611E0DF2" w14:textId="77777777" w:rsidR="00921B52" w:rsidRPr="00D87F67" w:rsidRDefault="005F21E7" w:rsidP="00303E20">
      <w:pPr>
        <w:pStyle w:val="Heading2"/>
        <w:numPr>
          <w:ilvl w:val="0"/>
          <w:numId w:val="0"/>
        </w:numPr>
        <w:rPr>
          <w:noProof w:val="0"/>
        </w:rPr>
      </w:pPr>
      <w:bookmarkStart w:id="268" w:name="_Toc495483734"/>
      <w:bookmarkStart w:id="269" w:name="_Toc37034636"/>
      <w:bookmarkStart w:id="270" w:name="_Toc38846114"/>
      <w:bookmarkStart w:id="271" w:name="_Toc504625757"/>
      <w:bookmarkStart w:id="272" w:name="_Toc530206510"/>
      <w:bookmarkStart w:id="273" w:name="_Toc1388430"/>
      <w:bookmarkStart w:id="274" w:name="_Toc1388584"/>
      <w:bookmarkStart w:id="275"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268"/>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276"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269"/>
      <w:bookmarkEnd w:id="270"/>
      <w:r w:rsidR="00167DB7" w:rsidRPr="00D87F67">
        <w:rPr>
          <w:noProof w:val="0"/>
        </w:rPr>
        <w:t>Overview</w:t>
      </w:r>
      <w:bookmarkEnd w:id="276"/>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 xml:space="preserve">oordinate </w:t>
      </w:r>
      <w:r w:rsidR="00E36293" w:rsidRPr="00D87F67">
        <w:rPr>
          <w:iCs/>
        </w:rPr>
        <w:lastRenderedPageBreak/>
        <w:t>care</w:t>
      </w:r>
      <w:r w:rsidR="00F70316" w:rsidRPr="00D87F67">
        <w:rPr>
          <w:rStyle w:val="FootnoteReference"/>
          <w:iCs/>
        </w:rPr>
        <w:footnoteReference w:id="11"/>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2"/>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3"/>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4"/>
      </w:r>
    </w:p>
    <w:p w14:paraId="61BE2F0B" w14:textId="24E12BEE" w:rsidR="00467CEA" w:rsidRPr="00D87F67" w:rsidRDefault="007767F8" w:rsidP="00E008B6">
      <w:pPr>
        <w:pStyle w:val="BodyText"/>
      </w:pPr>
      <w:r>
        <w:rPr>
          <w:iCs/>
          <w:color w:val="00B050"/>
        </w:rPr>
        <w:t>CP DAM recognizes that many clinical settings use multiple tools such as (templates, protocols, care pathways, ordersets) without regards of overlap or discrepancy in care planning</w:t>
      </w:r>
      <w:r>
        <w:rPr>
          <w:rStyle w:val="FootnoteReference"/>
          <w:iCs/>
          <w:color w:val="00B050"/>
        </w:rPr>
        <w:footnoteReference w:id="15"/>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277" w:name="_Toc495483736"/>
      <w:r w:rsidRPr="00D87F67">
        <w:rPr>
          <w:bCs/>
          <w:noProof w:val="0"/>
        </w:rPr>
        <w:t>X.</w:t>
      </w:r>
      <w:r w:rsidR="00AF472E" w:rsidRPr="00D87F67">
        <w:rPr>
          <w:bCs/>
          <w:noProof w:val="0"/>
        </w:rPr>
        <w:t>4</w:t>
      </w:r>
      <w:r w:rsidR="00167DB7" w:rsidRPr="00D87F67">
        <w:rPr>
          <w:bCs/>
          <w:noProof w:val="0"/>
        </w:rPr>
        <w:t>.1 Concepts</w:t>
      </w:r>
      <w:bookmarkEnd w:id="277"/>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25"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278" w:name="_Toc495483737"/>
      <w:r w:rsidRPr="00D87F67">
        <w:rPr>
          <w:bCs/>
          <w:noProof w:val="0"/>
        </w:rPr>
        <w:t>X.4.2 Use Case</w:t>
      </w:r>
      <w:bookmarkEnd w:id="278"/>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6"/>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279"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279"/>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26"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280"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280"/>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lastRenderedPageBreak/>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281" w:name="_Toc495483740"/>
      <w:r w:rsidRPr="00D87F67">
        <w:rPr>
          <w:noProof w:val="0"/>
        </w:rPr>
        <w:t xml:space="preserve">X.4.2.1.1.1 </w:t>
      </w:r>
      <w:r w:rsidR="00596000" w:rsidRPr="00D87F67">
        <w:rPr>
          <w:noProof w:val="0"/>
        </w:rPr>
        <w:t>Encounter A: Primary Care Physician Initial Visit</w:t>
      </w:r>
      <w:bookmarkEnd w:id="281"/>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7"/>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0CC85F67" w:rsidR="006D6AF7" w:rsidRDefault="006D6AF7" w:rsidP="00E008B6">
      <w:pPr>
        <w:pStyle w:val="BodyText"/>
        <w:rPr>
          <w:ins w:id="282" w:author="Jones, Emma" w:date="2018-04-11T13:26:00Z"/>
          <w:highlight w:val="yellow"/>
        </w:rPr>
      </w:pPr>
    </w:p>
    <w:p w14:paraId="7E00ADFC" w14:textId="024992B7" w:rsidR="00B12229" w:rsidRDefault="00B12229" w:rsidP="00E008B6">
      <w:pPr>
        <w:pStyle w:val="BodyText"/>
        <w:rPr>
          <w:ins w:id="283" w:author="Jones, Emma" w:date="2018-04-11T13:26:00Z"/>
          <w:highlight w:val="yellow"/>
        </w:rPr>
      </w:pPr>
    </w:p>
    <w:p w14:paraId="5B8E2D40" w14:textId="7724FAD5" w:rsidR="00B12229" w:rsidRDefault="00B12229" w:rsidP="00E008B6">
      <w:pPr>
        <w:pStyle w:val="BodyText"/>
        <w:rPr>
          <w:ins w:id="284" w:author="Jones, Emma" w:date="2018-04-11T13:26:00Z"/>
          <w:highlight w:val="yellow"/>
        </w:rPr>
      </w:pPr>
    </w:p>
    <w:p w14:paraId="60B7B557" w14:textId="394556E8" w:rsidR="00B12229" w:rsidRDefault="00B12229" w:rsidP="00E008B6">
      <w:pPr>
        <w:pStyle w:val="BodyText"/>
        <w:rPr>
          <w:ins w:id="285" w:author="Jones, Emma" w:date="2018-04-11T13:26:00Z"/>
          <w:highlight w:val="yellow"/>
        </w:rPr>
      </w:pPr>
    </w:p>
    <w:p w14:paraId="3423CFAF" w14:textId="35B724E7" w:rsidR="00B12229" w:rsidRDefault="00B12229" w:rsidP="00E008B6">
      <w:pPr>
        <w:pStyle w:val="BodyText"/>
        <w:rPr>
          <w:ins w:id="286" w:author="Jones, Emma" w:date="2018-05-02T11:44:00Z"/>
          <w:highlight w:val="yellow"/>
        </w:rPr>
      </w:pPr>
    </w:p>
    <w:p w14:paraId="4E0F768D" w14:textId="2D7F3D53" w:rsidR="002E206B" w:rsidRDefault="002E206B" w:rsidP="00E008B6">
      <w:pPr>
        <w:pStyle w:val="BodyText"/>
        <w:rPr>
          <w:ins w:id="287" w:author="Jones, Emma" w:date="2018-05-02T11:44:00Z"/>
          <w:highlight w:val="yellow"/>
        </w:rPr>
      </w:pPr>
    </w:p>
    <w:p w14:paraId="05605519" w14:textId="77777777" w:rsidR="002E206B" w:rsidRDefault="002E206B" w:rsidP="00E008B6">
      <w:pPr>
        <w:pStyle w:val="BodyText"/>
        <w:rPr>
          <w:ins w:id="288" w:author="Jones, Emma" w:date="2018-04-11T13:26:00Z"/>
          <w:highlight w:val="yellow"/>
        </w:rPr>
      </w:pPr>
    </w:p>
    <w:p w14:paraId="07D03616" w14:textId="0138B99A" w:rsidR="00B12229" w:rsidRDefault="00B12229" w:rsidP="00E008B6">
      <w:pPr>
        <w:pStyle w:val="BodyText"/>
        <w:rPr>
          <w:ins w:id="289" w:author="Jones, Emma" w:date="2018-04-11T13:26:00Z"/>
          <w:highlight w:val="yellow"/>
        </w:rPr>
      </w:pPr>
    </w:p>
    <w:p w14:paraId="78350077" w14:textId="09051D48" w:rsidR="00B12229" w:rsidRDefault="00B12229" w:rsidP="00E008B6">
      <w:pPr>
        <w:pStyle w:val="BodyText"/>
        <w:rPr>
          <w:ins w:id="290" w:author="Jones, Emma" w:date="2018-04-11T13:26:00Z"/>
          <w:highlight w:val="yellow"/>
        </w:rPr>
      </w:pPr>
    </w:p>
    <w:p w14:paraId="24411878" w14:textId="55EE9033" w:rsidR="00B12229" w:rsidRDefault="00B12229" w:rsidP="00E008B6">
      <w:pPr>
        <w:pStyle w:val="BodyText"/>
        <w:rPr>
          <w:ins w:id="291" w:author="Jones, Emma" w:date="2018-04-11T13:26:00Z"/>
          <w:highlight w:val="yellow"/>
        </w:rPr>
      </w:pPr>
    </w:p>
    <w:p w14:paraId="3C1ECB25" w14:textId="77777777" w:rsidR="00B12229" w:rsidRDefault="00B12229" w:rsidP="00E008B6">
      <w:pPr>
        <w:pStyle w:val="BodyText"/>
        <w:rPr>
          <w:highlight w:val="yellow"/>
        </w:rPr>
      </w:pPr>
    </w:p>
    <w:p w14:paraId="46B666B7" w14:textId="3CB40313" w:rsidR="006D6AF7" w:rsidRDefault="00B12229" w:rsidP="00E008B6">
      <w:pPr>
        <w:pStyle w:val="BodyText"/>
        <w:rPr>
          <w:highlight w:val="yellow"/>
        </w:rPr>
      </w:pPr>
      <w:ins w:id="292" w:author="Jones, Emma" w:date="2018-04-11T13:26:00Z">
        <w:r>
          <w:rPr>
            <w:highlight w:val="yellow"/>
          </w:rPr>
          <w:t xml:space="preserve">   </w:t>
        </w:r>
      </w:ins>
    </w:p>
    <w:p w14:paraId="79966FB0" w14:textId="75F86595" w:rsidR="006D6AF7" w:rsidRDefault="00B80B5B" w:rsidP="00E008B6">
      <w:pPr>
        <w:pStyle w:val="BodyText"/>
        <w:rPr>
          <w:highlight w:val="yellow"/>
        </w:rPr>
      </w:pPr>
      <w:r w:rsidRPr="006D6AF7">
        <w:rPr>
          <w:noProof/>
        </w:rPr>
        <w:lastRenderedPageBreak/>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100DFC" w:rsidRDefault="00100DFC" w:rsidP="006D6AF7">
                            <w:pPr>
                              <w:pStyle w:val="TOC2"/>
                              <w:rPr>
                                <w:sz w:val="20"/>
                              </w:rPr>
                            </w:pPr>
                            <w:r>
                              <w:rPr>
                                <w:sz w:val="20"/>
                              </w:rPr>
                              <w:t xml:space="preserve">          </w:t>
                            </w:r>
                          </w:p>
                          <w:p w14:paraId="4530CE07" w14:textId="21BBECC2" w:rsidR="00100DFC" w:rsidRPr="00077324" w:rsidRDefault="00100DFC"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100DFC" w:rsidRDefault="00100DFC" w:rsidP="006D6AF7">
                      <w:pPr>
                        <w:pStyle w:val="TOC2"/>
                        <w:rPr>
                          <w:sz w:val="20"/>
                        </w:rPr>
                      </w:pPr>
                      <w:r>
                        <w:rPr>
                          <w:sz w:val="20"/>
                        </w:rPr>
                        <w:t xml:space="preserve">          </w:t>
                      </w:r>
                    </w:p>
                    <w:p w14:paraId="4530CE07" w14:textId="21BBECC2" w:rsidR="00100DFC" w:rsidRPr="00077324" w:rsidRDefault="00100DFC"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100DFC" w:rsidRPr="00077324" w:rsidRDefault="00100DFC"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100DFC" w:rsidRPr="00077324" w:rsidRDefault="00100DFC"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100DFC" w:rsidRPr="00077324" w:rsidRDefault="00100DFC"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100DFC" w:rsidRPr="00077324" w:rsidRDefault="00100DFC"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2FCADDE"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B2544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96271DA"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544E787A"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100DFC" w:rsidRDefault="00100DFC"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100DFC" w:rsidRDefault="00100DFC"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47111CD"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A1A87"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6D18185"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EDCA55F"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ins w:id="293" w:author="Jones, Emma" w:date="2018-04-11T13:26:00Z">
        <w:r w:rsidR="00B12229">
          <w:rPr>
            <w:highlight w:val="yellow"/>
          </w:rPr>
          <w:t xml:space="preserve">      </w:t>
        </w:r>
      </w:ins>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237C2A"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90C16CE"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100DFC" w:rsidRPr="00077324" w:rsidRDefault="00100D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100DFC" w:rsidRPr="00077324" w:rsidRDefault="00100D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100DFC" w:rsidRPr="00077324" w:rsidRDefault="00100DFC"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100DFC" w:rsidRPr="00077324" w:rsidRDefault="00100DFC" w:rsidP="006D6AF7">
                      <w:pPr>
                        <w:pStyle w:val="TOC2"/>
                        <w:rPr>
                          <w:sz w:val="22"/>
                          <w:szCs w:val="22"/>
                        </w:rPr>
                      </w:pPr>
                      <w:r>
                        <w:rPr>
                          <w:sz w:val="18"/>
                          <w:szCs w:val="18"/>
                        </w:rPr>
                        <w:t xml:space="preserve">Provide </w:t>
                      </w:r>
                      <w:r>
                        <w:rPr>
                          <w:sz w:val="20"/>
                        </w:rPr>
                        <w:t xml:space="preserve"> Plan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38DA03"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100DFC" w:rsidRPr="00077324" w:rsidRDefault="00100DFC"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100DFC" w:rsidRPr="00077324" w:rsidRDefault="00100DFC"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000990A" w:rsidR="006D6AF7" w:rsidRDefault="00B12229" w:rsidP="00E008B6">
      <w:pPr>
        <w:pStyle w:val="BodyText"/>
        <w:rPr>
          <w:highlight w:val="yellow"/>
        </w:rPr>
      </w:pPr>
      <w:ins w:id="294" w:author="Jones, Emma" w:date="2018-04-11T13:27:00Z">
        <w:r>
          <w:rPr>
            <w:highlight w:val="yellow"/>
          </w:rPr>
          <w:t xml:space="preserve">     </w:t>
        </w:r>
      </w:ins>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100DFC" w:rsidRPr="00077324" w:rsidRDefault="00100DFC"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100DFC" w:rsidRPr="00077324" w:rsidRDefault="00100DFC"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100DFC" w:rsidRPr="00077324" w:rsidRDefault="00100DFC"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100DFC" w:rsidRPr="00077324" w:rsidRDefault="00100DFC"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100DFC" w:rsidRPr="00C34B06" w:rsidRDefault="00100DFC" w:rsidP="001073CE">
                              <w:pPr>
                                <w:pStyle w:val="BodyText"/>
                                <w:rPr>
                                  <w:sz w:val="20"/>
                                  <w:rPrChange w:id="295" w:author="Jones, Emma" w:date="2018-03-27T12:57:00Z">
                                    <w:rPr>
                                      <w:sz w:val="22"/>
                                      <w:szCs w:val="22"/>
                                    </w:rPr>
                                  </w:rPrChange>
                                </w:rPr>
                              </w:pPr>
                              <w:r w:rsidRPr="00CF5713">
                                <w:rPr>
                                  <w:sz w:val="20"/>
                                </w:rPr>
                                <w:t>Update Care Pla</w:t>
                              </w:r>
                              <w:ins w:id="296" w:author="Jones, Emma" w:date="2018-03-27T12:57:00Z">
                                <w:r>
                                  <w:rPr>
                                    <w:sz w:val="20"/>
                                  </w:rPr>
                                  <w:t>n</w:t>
                                </w:r>
                              </w:ins>
                              <w:del w:id="297"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100DFC" w:rsidRPr="00077324" w:rsidRDefault="00100DFC"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100DFC" w:rsidRPr="00077324" w:rsidRDefault="00100D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100DFC" w:rsidRPr="00077324" w:rsidRDefault="00100DFC"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100DFC" w:rsidRPr="00077324" w:rsidRDefault="00100DFC"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100DFC" w:rsidRDefault="00100DFC"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100DFC" w:rsidDel="00C34B06" w:rsidRDefault="00100DFC" w:rsidP="00C34B06">
                              <w:pPr>
                                <w:pStyle w:val="NormalWeb"/>
                                <w:rPr>
                                  <w:del w:id="298" w:author="Jones, Emma" w:date="2018-03-27T12:57:00Z"/>
                                </w:rPr>
                              </w:pPr>
                              <w:del w:id="299" w:author="Jones, Emma" w:date="2018-03-27T12:57:00Z">
                                <w:r w:rsidDel="00C34B06">
                                  <w:rPr>
                                    <w:sz w:val="20"/>
                                    <w:szCs w:val="20"/>
                                  </w:rPr>
                                  <w:delText>Update Ca</w:delText>
                                </w:r>
                              </w:del>
                              <w:del w:id="300" w:author="Jones, Emma" w:date="2018-03-27T12:56:00Z">
                                <w:r w:rsidDel="00C34B06">
                                  <w:rPr>
                                    <w:sz w:val="20"/>
                                    <w:szCs w:val="20"/>
                                  </w:rPr>
                                  <w:delText>re Plan</w:delText>
                                </w:r>
                              </w:del>
                            </w:p>
                            <w:p w14:paraId="3ED57B3B" w14:textId="6AFFC458" w:rsidR="00100DFC" w:rsidRDefault="00100DFC" w:rsidP="00C34B06">
                              <w:pPr>
                                <w:pStyle w:val="NormalWeb"/>
                              </w:pPr>
                              <w:del w:id="301" w:author="Jones, Emma" w:date="2018-03-27T12:57:00Z">
                                <w:r w:rsidDel="00C34B06">
                                  <w:rPr>
                                    <w:color w:val="008080"/>
                                    <w:sz w:val="20"/>
                                    <w:szCs w:val="20"/>
                                    <w:u w:val="single"/>
                                  </w:rPr>
                                  <w:delText>Apply Care Plan Operation</w:delText>
                                </w:r>
                              </w:del>
                              <w:ins w:id="302"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100DFC" w:rsidRPr="00077324" w:rsidRDefault="00100DFC"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100DFC" w:rsidRPr="00077324" w:rsidRDefault="00100DFC"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100DFC" w:rsidRPr="00077324" w:rsidRDefault="00100DFC"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100DFC" w:rsidRPr="00077324" w:rsidRDefault="00100DFC"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100DFC" w:rsidRPr="00C34B06" w:rsidRDefault="00100DFC" w:rsidP="001073CE">
                        <w:pPr>
                          <w:pStyle w:val="BodyText"/>
                          <w:rPr>
                            <w:sz w:val="20"/>
                            <w:rPrChange w:id="303" w:author="Jones, Emma" w:date="2018-03-27T12:57:00Z">
                              <w:rPr>
                                <w:sz w:val="22"/>
                                <w:szCs w:val="22"/>
                              </w:rPr>
                            </w:rPrChange>
                          </w:rPr>
                        </w:pPr>
                        <w:r w:rsidRPr="00CF5713">
                          <w:rPr>
                            <w:sz w:val="20"/>
                          </w:rPr>
                          <w:t>Update Care Pla</w:t>
                        </w:r>
                        <w:ins w:id="304" w:author="Jones, Emma" w:date="2018-03-27T12:57:00Z">
                          <w:r>
                            <w:rPr>
                              <w:sz w:val="20"/>
                            </w:rPr>
                            <w:t>n</w:t>
                          </w:r>
                        </w:ins>
                        <w:del w:id="305"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100DFC" w:rsidRPr="00077324" w:rsidRDefault="00100DFC"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100DFC" w:rsidRPr="00077324" w:rsidRDefault="00100D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100DFC" w:rsidRPr="00077324" w:rsidRDefault="00100DFC"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100DFC" w:rsidRPr="00077324" w:rsidRDefault="00100DFC"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100DFC" w:rsidRDefault="00100DFC"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100DFC" w:rsidDel="00C34B06" w:rsidRDefault="00100DFC" w:rsidP="00C34B06">
                        <w:pPr>
                          <w:pStyle w:val="NormalWeb"/>
                          <w:rPr>
                            <w:del w:id="306" w:author="Jones, Emma" w:date="2018-03-27T12:57:00Z"/>
                          </w:rPr>
                        </w:pPr>
                        <w:del w:id="307" w:author="Jones, Emma" w:date="2018-03-27T12:57:00Z">
                          <w:r w:rsidDel="00C34B06">
                            <w:rPr>
                              <w:sz w:val="20"/>
                              <w:szCs w:val="20"/>
                            </w:rPr>
                            <w:delText>Update Ca</w:delText>
                          </w:r>
                        </w:del>
                        <w:del w:id="308" w:author="Jones, Emma" w:date="2018-03-27T12:56:00Z">
                          <w:r w:rsidDel="00C34B06">
                            <w:rPr>
                              <w:sz w:val="20"/>
                              <w:szCs w:val="20"/>
                            </w:rPr>
                            <w:delText>re Plan</w:delText>
                          </w:r>
                        </w:del>
                      </w:p>
                      <w:p w14:paraId="3ED57B3B" w14:textId="6AFFC458" w:rsidR="00100DFC" w:rsidRDefault="00100DFC" w:rsidP="00C34B06">
                        <w:pPr>
                          <w:pStyle w:val="NormalWeb"/>
                        </w:pPr>
                        <w:del w:id="309" w:author="Jones, Emma" w:date="2018-03-27T12:57:00Z">
                          <w:r w:rsidDel="00C34B06">
                            <w:rPr>
                              <w:color w:val="008080"/>
                              <w:sz w:val="20"/>
                              <w:szCs w:val="20"/>
                              <w:u w:val="single"/>
                            </w:rPr>
                            <w:delText>Apply Care Plan Operation</w:delText>
                          </w:r>
                        </w:del>
                        <w:ins w:id="310"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311"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311"/>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lastRenderedPageBreak/>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100DFC" w:rsidRPr="00077324" w:rsidRDefault="00100DFC"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100DFC" w:rsidRPr="00077324" w:rsidRDefault="00100DFC"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100DFC" w:rsidRPr="00077324" w:rsidRDefault="00100DFC"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00DFC" w:rsidRPr="00077324" w:rsidRDefault="00100DFC"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100DFC" w:rsidRPr="00077324" w:rsidRDefault="00100DFC"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00DFC" w:rsidRPr="00077324" w:rsidRDefault="00100DFC"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100DFC" w:rsidRPr="00077324" w:rsidRDefault="00100DFC"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100DFC" w:rsidRPr="00077324" w:rsidRDefault="00100DFC"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72C96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864AA22"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100DFC" w:rsidRPr="00077324" w:rsidRDefault="00100DFC"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100DFC" w:rsidRPr="00077324" w:rsidRDefault="00100DFC"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F6AA69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81EA97B"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52DEA4C"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4BF79E24"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100DFC" w:rsidRPr="00CF5713" w:rsidRDefault="00100D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100DFC" w:rsidRPr="00CF5713" w:rsidRDefault="00100D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7B5E2AA"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2E6228"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21E26B"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Default="00424B1E"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100DFC" w:rsidRPr="00077324" w:rsidRDefault="00100D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5Alpn8C&#10;AAALBQAADgAAAAAAAAAAAAAAAAAuAgAAZHJzL2Uyb0RvYy54bWxQSwECLQAUAAYACAAAACEAUZdH&#10;kN8AAAAJAQAADwAAAAAAAAAAAAAAAADZBAAAZHJzL2Rvd25yZXYueG1sUEsFBgAAAAAEAAQA8wAA&#10;AOUFAAAAAA==&#10;" stroked="f">
                <v:textbox inset="0,0,0,0">
                  <w:txbxContent>
                    <w:p w14:paraId="4FF63B2B" w14:textId="626D7C37" w:rsidR="00100DFC" w:rsidRPr="00077324" w:rsidRDefault="00100D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57403D6D" w:rsidR="005A1D8B" w:rsidRDefault="005A1D8B" w:rsidP="00274982">
      <w:pPr>
        <w:pStyle w:val="Footer"/>
      </w:pP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100DFC" w:rsidRPr="00CF5713" w:rsidRDefault="00100DFC"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100DFC" w:rsidRPr="00CF5713" w:rsidRDefault="00100DFC"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899E20"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26014C"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A299C33">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100DFC" w:rsidRPr="00077324" w:rsidRDefault="00100DFC"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100DFC" w:rsidRPr="00077324" w:rsidRDefault="00100DFC"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100DFC" w:rsidRPr="00077324" w:rsidRDefault="00100DF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100DFC" w:rsidRPr="00077324" w:rsidRDefault="00100DFC"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100DFC" w:rsidRPr="00077324" w:rsidRDefault="00100DFC"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100DFC" w:rsidRPr="00077324" w:rsidRDefault="00100DFC"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100DFC" w:rsidRPr="00077324" w:rsidRDefault="00100D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100DFC" w:rsidRPr="005B1DD5" w:rsidRDefault="00100DFC" w:rsidP="00274982">
                              <w:pPr>
                                <w:pStyle w:val="BodyText"/>
                                <w:rPr>
                                  <w:sz w:val="18"/>
                                  <w:szCs w:val="18"/>
                                  <w:rPrChange w:id="312" w:author="Jones, Emma" w:date="2018-04-11T13:32:00Z">
                                    <w:rPr>
                                      <w:sz w:val="20"/>
                                    </w:rPr>
                                  </w:rPrChange>
                                </w:rPr>
                              </w:pPr>
                              <w:r w:rsidRPr="005B1DD5">
                                <w:rPr>
                                  <w:sz w:val="18"/>
                                  <w:szCs w:val="18"/>
                                  <w:rPrChange w:id="313" w:author="Jones, Emma" w:date="2018-04-11T13:32:00Z">
                                    <w:rPr>
                                      <w:sz w:val="20"/>
                                    </w:rPr>
                                  </w:rPrChange>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100DFC" w:rsidRPr="00077324" w:rsidRDefault="00100DFC"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100DFC" w:rsidRPr="00CF5713" w:rsidRDefault="00100DFC"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100DFC" w:rsidRDefault="00100DFC" w:rsidP="00721763">
                              <w:pPr>
                                <w:pStyle w:val="NormalWeb"/>
                              </w:pPr>
                              <w:ins w:id="314" w:author="Jones, Emma" w:date="2018-03-27T13:00:00Z">
                                <w:r>
                                  <w:rPr>
                                    <w:sz w:val="20"/>
                                    <w:szCs w:val="20"/>
                                  </w:rPr>
                                  <w:t>Apply Care Plan Operation</w:t>
                                </w:r>
                              </w:ins>
                              <w:del w:id="315"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HmJl9X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100DFC" w:rsidRPr="00077324" w:rsidRDefault="00100DFC"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100DFC" w:rsidRPr="00077324" w:rsidRDefault="00100DFC"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100DFC" w:rsidRPr="00077324" w:rsidRDefault="00100DF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100DFC" w:rsidRPr="00077324" w:rsidRDefault="00100DFC"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100DFC" w:rsidRPr="00077324" w:rsidRDefault="00100DFC"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100DFC" w:rsidRPr="00077324" w:rsidRDefault="00100DFC"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100DFC" w:rsidRPr="00077324" w:rsidRDefault="00100D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100DFC" w:rsidRPr="005B1DD5" w:rsidRDefault="00100DFC" w:rsidP="00274982">
                        <w:pPr>
                          <w:pStyle w:val="BodyText"/>
                          <w:rPr>
                            <w:sz w:val="18"/>
                            <w:szCs w:val="18"/>
                            <w:rPrChange w:id="316" w:author="Jones, Emma" w:date="2018-04-11T13:32:00Z">
                              <w:rPr>
                                <w:sz w:val="20"/>
                              </w:rPr>
                            </w:rPrChange>
                          </w:rPr>
                        </w:pPr>
                        <w:r w:rsidRPr="005B1DD5">
                          <w:rPr>
                            <w:sz w:val="18"/>
                            <w:szCs w:val="18"/>
                            <w:rPrChange w:id="317" w:author="Jones, Emma" w:date="2018-04-11T13:32:00Z">
                              <w:rPr>
                                <w:sz w:val="20"/>
                              </w:rPr>
                            </w:rPrChange>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100DFC" w:rsidRPr="00077324" w:rsidRDefault="00100DFC"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100DFC" w:rsidRPr="00CF5713" w:rsidRDefault="00100DFC"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100DFC" w:rsidRDefault="00100DFC" w:rsidP="00721763">
                        <w:pPr>
                          <w:pStyle w:val="NormalWeb"/>
                        </w:pPr>
                        <w:ins w:id="318" w:author="Jones, Emma" w:date="2018-03-27T13:00:00Z">
                          <w:r>
                            <w:rPr>
                              <w:sz w:val="20"/>
                              <w:szCs w:val="20"/>
                            </w:rPr>
                            <w:t>Apply Care Plan Operation</w:t>
                          </w:r>
                        </w:ins>
                        <w:del w:id="319"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320"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320"/>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 xml:space="preserve">Dr. Attend reconciles the medication treatment during inpatient care, creates a discharge medication list, outlines follow up </w:t>
      </w:r>
      <w:r w:rsidRPr="00D87F67">
        <w:lastRenderedPageBreak/>
        <w:t>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321" w:name="_Toc495483743"/>
      <w:r w:rsidRPr="00D87F67">
        <w:rPr>
          <w:noProof w:val="0"/>
        </w:rPr>
        <w:t>X.4.2.1.1.4 Encounter D: Primary Care Follow-up Visits</w:t>
      </w:r>
      <w:bookmarkEnd w:id="321"/>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322"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lastRenderedPageBreak/>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05BA08FD">
                <wp:extent cx="9260840" cy="72961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100DFC" w:rsidRPr="00C95A25" w:rsidRDefault="00100DFC"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81050"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100DFC" w:rsidRDefault="00100DFC"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100DFC" w:rsidRPr="00C95A25" w:rsidRDefault="00100DFC" w:rsidP="00763754">
                              <w:pPr>
                                <w:pStyle w:val="NormalWeb"/>
                                <w:spacing w:before="0"/>
                                <w:jc w:val="center"/>
                                <w:rPr>
                                  <w:b/>
                                </w:rPr>
                              </w:pPr>
                              <w:r w:rsidRPr="00C95A25">
                                <w:rPr>
                                  <w:b/>
                                  <w:sz w:val="18"/>
                                  <w:szCs w:val="18"/>
                                </w:rPr>
                                <w:t>General Practitioner as</w:t>
                              </w:r>
                            </w:p>
                            <w:p w14:paraId="60F63B58" w14:textId="3331D8B6" w:rsidR="00100DFC" w:rsidRPr="00C95A25" w:rsidRDefault="00100DFC"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100DFC" w:rsidRDefault="00100DFC"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100DFC" w:rsidRDefault="00100DFC" w:rsidP="00763754">
                              <w:pPr>
                                <w:pStyle w:val="NormalWeb"/>
                                <w:spacing w:before="0"/>
                                <w:jc w:val="center"/>
                              </w:pPr>
                              <w:r>
                                <w:rPr>
                                  <w:sz w:val="18"/>
                                  <w:szCs w:val="18"/>
                                </w:rPr>
                                <w:t> </w:t>
                              </w:r>
                            </w:p>
                            <w:p w14:paraId="01E995C8" w14:textId="77777777" w:rsidR="00100DFC" w:rsidRPr="00C95A25" w:rsidRDefault="00100DFC"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100DFC" w:rsidRDefault="00100DFC" w:rsidP="00763754">
                              <w:pPr>
                                <w:pStyle w:val="NormalWeb"/>
                                <w:spacing w:before="0"/>
                              </w:pPr>
                              <w:r>
                                <w:rPr>
                                  <w:sz w:val="18"/>
                                  <w:szCs w:val="18"/>
                                </w:rPr>
                                <w:t> </w:t>
                              </w:r>
                            </w:p>
                            <w:p w14:paraId="0E5D765D" w14:textId="7E0A0466" w:rsidR="00100DFC" w:rsidRPr="00C95A25" w:rsidRDefault="00100DFC"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100DFC" w:rsidRDefault="00100DFC"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100DFC" w:rsidRDefault="00100DFC" w:rsidP="005C0473">
                              <w:pPr>
                                <w:pStyle w:val="NormalWeb"/>
                                <w:spacing w:before="0"/>
                                <w:jc w:val="center"/>
                              </w:pPr>
                              <w:r>
                                <w:rPr>
                                  <w:sz w:val="18"/>
                                  <w:szCs w:val="18"/>
                                </w:rPr>
                                <w:t>Search for PlanDefinition</w:t>
                              </w:r>
                            </w:p>
                            <w:p w14:paraId="04CD5D33" w14:textId="45E8F2CE" w:rsidR="00100DFC" w:rsidRDefault="00100DFC"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100DFC" w:rsidRDefault="00100DFC" w:rsidP="009A41FE">
                              <w:pPr>
                                <w:pStyle w:val="NormalWeb"/>
                                <w:spacing w:before="0"/>
                                <w:jc w:val="center"/>
                              </w:pPr>
                              <w:r>
                                <w:rPr>
                                  <w:sz w:val="18"/>
                                  <w:szCs w:val="18"/>
                                </w:rPr>
                                <w:t>Provide  ActivityDefinition</w:t>
                              </w:r>
                            </w:p>
                            <w:p w14:paraId="2E952F08" w14:textId="77777777" w:rsidR="00100DFC" w:rsidRDefault="00100DFC" w:rsidP="00763754">
                              <w:pPr>
                                <w:pStyle w:val="NormalWeb"/>
                                <w:spacing w:before="0"/>
                                <w:jc w:val="both"/>
                              </w:pPr>
                              <w:r>
                                <w:rPr>
                                  <w:sz w:val="18"/>
                                  <w:szCs w:val="18"/>
                                </w:rPr>
                                <w:t> </w:t>
                              </w:r>
                            </w:p>
                            <w:p w14:paraId="2C3A1389" w14:textId="77777777" w:rsidR="00100DFC" w:rsidRDefault="00100DFC" w:rsidP="00763754">
                              <w:pPr>
                                <w:pStyle w:val="NormalWeb"/>
                                <w:spacing w:before="0"/>
                                <w:jc w:val="both"/>
                              </w:pPr>
                              <w:r>
                                <w:rPr>
                                  <w:sz w:val="18"/>
                                  <w:szCs w:val="18"/>
                                </w:rPr>
                                <w:t> </w:t>
                              </w:r>
                            </w:p>
                            <w:p w14:paraId="4B0C2923" w14:textId="77777777" w:rsidR="00100DFC" w:rsidRDefault="00100DFC"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100DFC" w:rsidRDefault="00100DFC" w:rsidP="009A41FE">
                              <w:pPr>
                                <w:pStyle w:val="NormalWeb"/>
                                <w:spacing w:before="0"/>
                                <w:jc w:val="center"/>
                              </w:pPr>
                              <w:r>
                                <w:rPr>
                                  <w:sz w:val="18"/>
                                  <w:szCs w:val="18"/>
                                </w:rPr>
                                <w:t>Create Care Plan (pregnancy)</w:t>
                              </w:r>
                            </w:p>
                            <w:p w14:paraId="2584F17D" w14:textId="06AA7268" w:rsidR="00100DFC" w:rsidRDefault="00100DFC" w:rsidP="009A41FE">
                              <w:pPr>
                                <w:pStyle w:val="NormalWeb"/>
                                <w:spacing w:before="0"/>
                                <w:jc w:val="center"/>
                              </w:pPr>
                            </w:p>
                            <w:p w14:paraId="78310313" w14:textId="53F3BAC0" w:rsidR="00100DFC" w:rsidRDefault="00100DFC" w:rsidP="009A41FE">
                              <w:pPr>
                                <w:pStyle w:val="NormalWeb"/>
                                <w:spacing w:before="0"/>
                                <w:jc w:val="center"/>
                              </w:pPr>
                            </w:p>
                            <w:p w14:paraId="0B4FF8BA" w14:textId="48502FB7" w:rsidR="00100DFC" w:rsidRDefault="00100DFC"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100DFC" w:rsidRDefault="00100DFC" w:rsidP="00763754">
                              <w:pPr>
                                <w:pStyle w:val="NormalWeb"/>
                                <w:spacing w:before="0"/>
                                <w:jc w:val="both"/>
                              </w:pPr>
                              <w:r>
                                <w:rPr>
                                  <w:sz w:val="18"/>
                                  <w:szCs w:val="18"/>
                                </w:rPr>
                                <w:t>Share Lab Request</w:t>
                              </w:r>
                            </w:p>
                            <w:p w14:paraId="0467DF3B" w14:textId="77777777" w:rsidR="00100DFC" w:rsidRDefault="00100DFC" w:rsidP="00763754">
                              <w:pPr>
                                <w:pStyle w:val="NormalWeb"/>
                                <w:spacing w:before="0"/>
                                <w:jc w:val="both"/>
                              </w:pPr>
                              <w:r>
                                <w:rPr>
                                  <w:sz w:val="18"/>
                                  <w:szCs w:val="18"/>
                                </w:rPr>
                                <w:t> </w:t>
                              </w:r>
                            </w:p>
                            <w:p w14:paraId="1FEB91A8" w14:textId="77777777" w:rsidR="00100DFC" w:rsidRDefault="00100DFC" w:rsidP="00763754">
                              <w:pPr>
                                <w:pStyle w:val="NormalWeb"/>
                                <w:spacing w:before="0"/>
                                <w:jc w:val="both"/>
                              </w:pPr>
                              <w:r>
                                <w:rPr>
                                  <w:sz w:val="18"/>
                                  <w:szCs w:val="18"/>
                                </w:rPr>
                                <w:t> </w:t>
                              </w:r>
                            </w:p>
                            <w:p w14:paraId="2B3FAEDA" w14:textId="77777777" w:rsidR="00100DFC" w:rsidRDefault="00100D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100DFC" w:rsidRDefault="00100DFC" w:rsidP="00763754">
                              <w:pPr>
                                <w:pStyle w:val="NormalWeb"/>
                                <w:spacing w:before="0"/>
                                <w:jc w:val="both"/>
                              </w:pPr>
                              <w:r>
                                <w:rPr>
                                  <w:sz w:val="18"/>
                                  <w:szCs w:val="18"/>
                                </w:rPr>
                                <w:t>Share Lab Result</w:t>
                              </w:r>
                            </w:p>
                            <w:p w14:paraId="4AC5F95F" w14:textId="77777777" w:rsidR="00100DFC" w:rsidRDefault="00100DFC" w:rsidP="00763754">
                              <w:pPr>
                                <w:pStyle w:val="NormalWeb"/>
                                <w:spacing w:before="0"/>
                                <w:jc w:val="both"/>
                              </w:pPr>
                              <w:r>
                                <w:rPr>
                                  <w:sz w:val="18"/>
                                  <w:szCs w:val="18"/>
                                </w:rPr>
                                <w:t> </w:t>
                              </w:r>
                            </w:p>
                            <w:p w14:paraId="27FC8309" w14:textId="77777777" w:rsidR="00100DFC" w:rsidRDefault="00100DFC" w:rsidP="00763754">
                              <w:pPr>
                                <w:pStyle w:val="NormalWeb"/>
                                <w:spacing w:before="0"/>
                                <w:jc w:val="both"/>
                              </w:pPr>
                              <w:r>
                                <w:rPr>
                                  <w:sz w:val="18"/>
                                  <w:szCs w:val="18"/>
                                </w:rPr>
                                <w:t> </w:t>
                              </w:r>
                            </w:p>
                            <w:p w14:paraId="1D3BBBBA" w14:textId="77777777" w:rsidR="00100DFC" w:rsidRDefault="00100D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100DFC" w:rsidRDefault="00100DFC"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100DFC" w:rsidRDefault="00100DFC" w:rsidP="00026AA9">
                              <w:pPr>
                                <w:pStyle w:val="NormalWeb"/>
                                <w:spacing w:before="0"/>
                                <w:jc w:val="center"/>
                              </w:pPr>
                              <w:r>
                                <w:rPr>
                                  <w:sz w:val="18"/>
                                  <w:szCs w:val="18"/>
                                </w:rPr>
                                <w:t>Update Care Plan</w:t>
                              </w:r>
                            </w:p>
                            <w:p w14:paraId="3921E303" w14:textId="77777777" w:rsidR="00100DFC" w:rsidRDefault="00100DFC" w:rsidP="00763754">
                              <w:pPr>
                                <w:pStyle w:val="NormalWeb"/>
                                <w:spacing w:before="0"/>
                                <w:jc w:val="both"/>
                              </w:pPr>
                              <w:r>
                                <w:rPr>
                                  <w:sz w:val="18"/>
                                  <w:szCs w:val="18"/>
                                </w:rPr>
                                <w:t> </w:t>
                              </w:r>
                            </w:p>
                            <w:p w14:paraId="640ECA5F" w14:textId="77777777" w:rsidR="00100DFC" w:rsidRDefault="00100DFC" w:rsidP="00763754">
                              <w:pPr>
                                <w:pStyle w:val="NormalWeb"/>
                                <w:spacing w:before="0"/>
                                <w:jc w:val="both"/>
                              </w:pPr>
                              <w:r>
                                <w:rPr>
                                  <w:sz w:val="18"/>
                                  <w:szCs w:val="18"/>
                                </w:rPr>
                                <w:t> </w:t>
                              </w:r>
                            </w:p>
                            <w:p w14:paraId="26768803" w14:textId="77777777" w:rsidR="00100DFC" w:rsidRDefault="00100D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00DFC" w:rsidRDefault="00100DFC" w:rsidP="001A6373">
                              <w:pPr>
                                <w:pStyle w:val="NormalWeb"/>
                                <w:spacing w:before="0"/>
                              </w:pPr>
                              <w:r>
                                <w:rPr>
                                  <w:sz w:val="18"/>
                                  <w:szCs w:val="18"/>
                                </w:rPr>
                                <w:t> </w:t>
                              </w:r>
                            </w:p>
                            <w:p w14:paraId="6236FF68" w14:textId="2063C72B" w:rsidR="00100DFC" w:rsidRDefault="00100DFC"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100DFC" w:rsidRDefault="00100DFC" w:rsidP="00CE7CCD">
                              <w:pPr>
                                <w:pStyle w:val="NormalWeb"/>
                                <w:spacing w:before="0"/>
                                <w:jc w:val="both"/>
                              </w:pPr>
                              <w:r>
                                <w:rPr>
                                  <w:sz w:val="18"/>
                                  <w:szCs w:val="18"/>
                                </w:rPr>
                                <w:t>Share Referral Request</w:t>
                              </w:r>
                            </w:p>
                            <w:p w14:paraId="669266FB" w14:textId="77777777" w:rsidR="00100DFC" w:rsidRDefault="00100DFC" w:rsidP="00CE7CCD">
                              <w:pPr>
                                <w:pStyle w:val="NormalWeb"/>
                                <w:spacing w:before="0"/>
                                <w:jc w:val="both"/>
                              </w:pPr>
                              <w:r>
                                <w:rPr>
                                  <w:sz w:val="18"/>
                                  <w:szCs w:val="18"/>
                                </w:rPr>
                                <w:t> </w:t>
                              </w:r>
                            </w:p>
                            <w:p w14:paraId="1985A791" w14:textId="77777777" w:rsidR="00100DFC" w:rsidRDefault="00100DFC" w:rsidP="00CE7CCD">
                              <w:pPr>
                                <w:pStyle w:val="NormalWeb"/>
                                <w:spacing w:before="0"/>
                                <w:jc w:val="both"/>
                              </w:pPr>
                              <w:r>
                                <w:rPr>
                                  <w:sz w:val="18"/>
                                  <w:szCs w:val="18"/>
                                </w:rPr>
                                <w:t> </w:t>
                              </w:r>
                            </w:p>
                            <w:p w14:paraId="377A2D3C" w14:textId="77777777" w:rsidR="00100DFC" w:rsidRDefault="00100DFC"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100DFC" w:rsidRPr="009A41FE" w:rsidRDefault="00100DFC"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100DFC" w:rsidRPr="009A41FE" w:rsidRDefault="00100DFC" w:rsidP="009A41FE">
                              <w:pPr>
                                <w:pStyle w:val="NormalWeb"/>
                                <w:spacing w:before="0"/>
                                <w:jc w:val="center"/>
                                <w:rPr>
                                  <w:sz w:val="16"/>
                                  <w:szCs w:val="16"/>
                                </w:rPr>
                              </w:pPr>
                              <w:r w:rsidRPr="009A41FE">
                                <w:rPr>
                                  <w:sz w:val="16"/>
                                  <w:szCs w:val="16"/>
                                </w:rPr>
                                <w:t>Retrieve Care Plan</w:t>
                              </w:r>
                            </w:p>
                            <w:p w14:paraId="6A8D570C" w14:textId="77777777" w:rsidR="00100DFC" w:rsidRDefault="00100DFC" w:rsidP="00AA277D">
                              <w:pPr>
                                <w:pStyle w:val="NormalWeb"/>
                                <w:spacing w:before="0"/>
                                <w:jc w:val="both"/>
                              </w:pPr>
                              <w:r>
                                <w:rPr>
                                  <w:sz w:val="18"/>
                                  <w:szCs w:val="18"/>
                                </w:rPr>
                                <w:t> </w:t>
                              </w:r>
                            </w:p>
                            <w:p w14:paraId="4B514C96" w14:textId="77777777" w:rsidR="00100DFC" w:rsidRDefault="00100DFC" w:rsidP="00AA277D">
                              <w:pPr>
                                <w:pStyle w:val="NormalWeb"/>
                                <w:spacing w:before="0"/>
                                <w:jc w:val="both"/>
                              </w:pPr>
                              <w:r>
                                <w:rPr>
                                  <w:sz w:val="18"/>
                                  <w:szCs w:val="18"/>
                                </w:rPr>
                                <w:t> </w:t>
                              </w:r>
                            </w:p>
                            <w:p w14:paraId="08F3FF8C" w14:textId="77777777" w:rsidR="00100DFC" w:rsidRDefault="00100DFC"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100DFC" w:rsidRDefault="00100DFC" w:rsidP="005C0473">
                              <w:pPr>
                                <w:pStyle w:val="NormalWeb"/>
                                <w:spacing w:before="0"/>
                              </w:pPr>
                              <w:r>
                                <w:rPr>
                                  <w:sz w:val="18"/>
                                  <w:szCs w:val="18"/>
                                </w:rPr>
                                <w:t> </w:t>
                              </w:r>
                            </w:p>
                            <w:p w14:paraId="2DA9E019" w14:textId="77777777" w:rsidR="00100DFC" w:rsidRDefault="00100DFC"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100DFC" w:rsidRDefault="00100DFC" w:rsidP="00202272">
                              <w:pPr>
                                <w:pStyle w:val="NormalWeb"/>
                                <w:spacing w:before="0"/>
                                <w:jc w:val="center"/>
                              </w:pPr>
                              <w:r>
                                <w:rPr>
                                  <w:sz w:val="16"/>
                                  <w:szCs w:val="16"/>
                                </w:rPr>
                                <w:t>Retrieve Care Plan</w:t>
                              </w:r>
                            </w:p>
                            <w:p w14:paraId="5F917A3F" w14:textId="77777777" w:rsidR="00100DFC" w:rsidRDefault="00100DFC" w:rsidP="00202272">
                              <w:pPr>
                                <w:pStyle w:val="NormalWeb"/>
                                <w:spacing w:before="0"/>
                                <w:jc w:val="both"/>
                              </w:pPr>
                              <w:r>
                                <w:rPr>
                                  <w:sz w:val="18"/>
                                  <w:szCs w:val="18"/>
                                </w:rPr>
                                <w:t> </w:t>
                              </w:r>
                            </w:p>
                            <w:p w14:paraId="6B0BA531" w14:textId="77777777" w:rsidR="00100DFC" w:rsidRDefault="00100DFC" w:rsidP="00202272">
                              <w:pPr>
                                <w:pStyle w:val="NormalWeb"/>
                                <w:spacing w:before="0"/>
                                <w:jc w:val="both"/>
                              </w:pPr>
                              <w:r>
                                <w:rPr>
                                  <w:sz w:val="18"/>
                                  <w:szCs w:val="18"/>
                                </w:rPr>
                                <w:t> </w:t>
                              </w:r>
                            </w:p>
                            <w:p w14:paraId="38CD2EA1" w14:textId="77777777" w:rsidR="00100DFC" w:rsidRDefault="00100D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100DFC" w:rsidRDefault="00100DFC" w:rsidP="00202272">
                              <w:pPr>
                                <w:pStyle w:val="NormalWeb"/>
                                <w:spacing w:before="0"/>
                                <w:jc w:val="center"/>
                              </w:pPr>
                              <w:r>
                                <w:rPr>
                                  <w:sz w:val="16"/>
                                  <w:szCs w:val="16"/>
                                </w:rPr>
                                <w:t>Retrieve Care Plan</w:t>
                              </w:r>
                            </w:p>
                            <w:p w14:paraId="768314C7" w14:textId="77777777" w:rsidR="00100DFC" w:rsidRDefault="00100DFC" w:rsidP="00202272">
                              <w:pPr>
                                <w:pStyle w:val="NormalWeb"/>
                                <w:spacing w:before="0"/>
                                <w:jc w:val="both"/>
                              </w:pPr>
                              <w:r>
                                <w:rPr>
                                  <w:sz w:val="18"/>
                                  <w:szCs w:val="18"/>
                                </w:rPr>
                                <w:t> </w:t>
                              </w:r>
                            </w:p>
                            <w:p w14:paraId="1DC10A82" w14:textId="77777777" w:rsidR="00100DFC" w:rsidRDefault="00100DFC" w:rsidP="00202272">
                              <w:pPr>
                                <w:pStyle w:val="NormalWeb"/>
                                <w:spacing w:before="0"/>
                                <w:jc w:val="both"/>
                              </w:pPr>
                              <w:r>
                                <w:rPr>
                                  <w:sz w:val="18"/>
                                  <w:szCs w:val="18"/>
                                </w:rPr>
                                <w:t> </w:t>
                              </w:r>
                            </w:p>
                            <w:p w14:paraId="11BCEC94" w14:textId="77777777" w:rsidR="00100DFC" w:rsidRDefault="00100D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100DFC" w:rsidRDefault="00100DFC" w:rsidP="00202272">
                              <w:pPr>
                                <w:pStyle w:val="NormalWeb"/>
                                <w:spacing w:before="0"/>
                                <w:jc w:val="center"/>
                              </w:pPr>
                              <w:r>
                                <w:rPr>
                                  <w:sz w:val="18"/>
                                  <w:szCs w:val="18"/>
                                </w:rPr>
                                <w:t>Update Care Plan</w:t>
                              </w:r>
                            </w:p>
                            <w:p w14:paraId="1548F71C" w14:textId="77777777" w:rsidR="00100DFC" w:rsidRDefault="00100DFC" w:rsidP="00202272">
                              <w:pPr>
                                <w:pStyle w:val="NormalWeb"/>
                                <w:spacing w:before="0"/>
                                <w:jc w:val="both"/>
                              </w:pPr>
                              <w:r>
                                <w:rPr>
                                  <w:sz w:val="18"/>
                                  <w:szCs w:val="18"/>
                                </w:rPr>
                                <w:t> </w:t>
                              </w:r>
                            </w:p>
                            <w:p w14:paraId="2B3CBB79" w14:textId="77777777" w:rsidR="00100DFC" w:rsidRDefault="00100DFC" w:rsidP="00202272">
                              <w:pPr>
                                <w:pStyle w:val="NormalWeb"/>
                                <w:spacing w:before="0"/>
                                <w:jc w:val="both"/>
                              </w:pPr>
                              <w:r>
                                <w:rPr>
                                  <w:sz w:val="18"/>
                                  <w:szCs w:val="18"/>
                                </w:rPr>
                                <w:t> </w:t>
                              </w:r>
                            </w:p>
                            <w:p w14:paraId="53F0E3AD" w14:textId="77777777" w:rsidR="00100DFC" w:rsidRDefault="00100D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372255" y="5303802"/>
                            <a:ext cx="1173630" cy="286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683FC2DD" w:rsidR="00100DFC" w:rsidRDefault="00100DFC" w:rsidP="006B08F6">
                              <w:pPr>
                                <w:pStyle w:val="NormalWeb"/>
                                <w:spacing w:before="0"/>
                                <w:jc w:val="center"/>
                              </w:pPr>
                              <w:r>
                                <w:rPr>
                                  <w:sz w:val="18"/>
                                  <w:szCs w:val="18"/>
                                </w:rPr>
                                <w:t>Perform Consul</w:t>
                              </w:r>
                              <w:ins w:id="323" w:author="Jones, Emma" w:date="2018-04-03T11:42:00Z">
                                <w:r>
                                  <w:rPr>
                                    <w:sz w:val="18"/>
                                    <w:szCs w:val="18"/>
                                  </w:rPr>
                                  <w:t>t</w:t>
                                </w:r>
                              </w:ins>
                              <w:r>
                                <w:rPr>
                                  <w:sz w:val="18"/>
                                  <w:szCs w:val="18"/>
                                </w:rPr>
                                <w:t>ation</w:t>
                              </w:r>
                            </w:p>
                            <w:p w14:paraId="0009111A" w14:textId="77777777" w:rsidR="00100DFC" w:rsidRDefault="00100DFC" w:rsidP="006B08F6">
                              <w:pPr>
                                <w:pStyle w:val="NormalWeb"/>
                                <w:spacing w:before="0"/>
                                <w:jc w:val="both"/>
                              </w:pPr>
                              <w:r>
                                <w:rPr>
                                  <w:sz w:val="18"/>
                                  <w:szCs w:val="18"/>
                                </w:rPr>
                                <w:t> </w:t>
                              </w:r>
                            </w:p>
                            <w:p w14:paraId="76E1CF22" w14:textId="77777777" w:rsidR="00100DFC" w:rsidRDefault="00100DFC" w:rsidP="006B08F6">
                              <w:pPr>
                                <w:pStyle w:val="NormalWeb"/>
                                <w:spacing w:before="0"/>
                                <w:jc w:val="both"/>
                              </w:pPr>
                              <w:r>
                                <w:rPr>
                                  <w:sz w:val="18"/>
                                  <w:szCs w:val="18"/>
                                </w:rPr>
                                <w:t> </w:t>
                              </w:r>
                            </w:p>
                            <w:p w14:paraId="4FD45080" w14:textId="77777777" w:rsidR="00100DFC" w:rsidRDefault="00100DFC"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100DFC" w:rsidRDefault="00100DFC" w:rsidP="000B435D">
                              <w:pPr>
                                <w:pStyle w:val="NormalWeb"/>
                                <w:spacing w:before="0"/>
                                <w:jc w:val="both"/>
                              </w:pPr>
                              <w:r>
                                <w:rPr>
                                  <w:sz w:val="18"/>
                                  <w:szCs w:val="18"/>
                                </w:rPr>
                                <w:t>Share Consultation Report</w:t>
                              </w:r>
                            </w:p>
                            <w:p w14:paraId="6BA79225" w14:textId="77777777" w:rsidR="00100DFC" w:rsidRDefault="00100DFC" w:rsidP="000B435D">
                              <w:pPr>
                                <w:pStyle w:val="NormalWeb"/>
                                <w:spacing w:before="0"/>
                                <w:jc w:val="both"/>
                              </w:pPr>
                              <w:r>
                                <w:rPr>
                                  <w:sz w:val="18"/>
                                  <w:szCs w:val="18"/>
                                </w:rPr>
                                <w:t> </w:t>
                              </w:r>
                            </w:p>
                            <w:p w14:paraId="169E877C" w14:textId="77777777" w:rsidR="00100DFC" w:rsidRDefault="00100DFC" w:rsidP="000B435D">
                              <w:pPr>
                                <w:pStyle w:val="NormalWeb"/>
                                <w:spacing w:before="0"/>
                                <w:jc w:val="both"/>
                              </w:pPr>
                              <w:r>
                                <w:rPr>
                                  <w:sz w:val="18"/>
                                  <w:szCs w:val="18"/>
                                </w:rPr>
                                <w:t> </w:t>
                              </w:r>
                            </w:p>
                            <w:p w14:paraId="5AC06534" w14:textId="77777777" w:rsidR="00100DFC" w:rsidRDefault="00100D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637488"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100DFC" w:rsidRDefault="00100DFC" w:rsidP="000B435D">
                              <w:pPr>
                                <w:pStyle w:val="NormalWeb"/>
                                <w:spacing w:before="0"/>
                                <w:jc w:val="center"/>
                              </w:pPr>
                              <w:r>
                                <w:rPr>
                                  <w:sz w:val="18"/>
                                  <w:szCs w:val="18"/>
                                </w:rPr>
                                <w:t>Update Care Plan</w:t>
                              </w:r>
                            </w:p>
                            <w:p w14:paraId="311F7B42" w14:textId="77777777" w:rsidR="00100DFC" w:rsidRDefault="00100DFC" w:rsidP="000B435D">
                              <w:pPr>
                                <w:pStyle w:val="NormalWeb"/>
                                <w:spacing w:before="0"/>
                                <w:jc w:val="both"/>
                              </w:pPr>
                              <w:r>
                                <w:rPr>
                                  <w:sz w:val="18"/>
                                  <w:szCs w:val="18"/>
                                </w:rPr>
                                <w:t> </w:t>
                              </w:r>
                            </w:p>
                            <w:p w14:paraId="1FC8683F" w14:textId="77777777" w:rsidR="00100DFC" w:rsidRDefault="00100DFC" w:rsidP="000B435D">
                              <w:pPr>
                                <w:pStyle w:val="NormalWeb"/>
                                <w:spacing w:before="0"/>
                                <w:jc w:val="both"/>
                              </w:pPr>
                              <w:r>
                                <w:rPr>
                                  <w:sz w:val="18"/>
                                  <w:szCs w:val="18"/>
                                </w:rPr>
                                <w:t> </w:t>
                              </w:r>
                            </w:p>
                            <w:p w14:paraId="6654077C" w14:textId="77777777" w:rsidR="00100DFC" w:rsidRDefault="00100D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55823" y="6520135"/>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100DFC" w:rsidRDefault="00100DFC" w:rsidP="000B435D">
                              <w:pPr>
                                <w:pStyle w:val="NormalWeb"/>
                                <w:spacing w:before="0"/>
                                <w:jc w:val="center"/>
                              </w:pPr>
                              <w:r>
                                <w:rPr>
                                  <w:sz w:val="16"/>
                                  <w:szCs w:val="16"/>
                                </w:rPr>
                                <w:t>Retrieve Care Plan</w:t>
                              </w:r>
                            </w:p>
                            <w:p w14:paraId="29FDEEE7" w14:textId="77777777" w:rsidR="00100DFC" w:rsidRDefault="00100DFC" w:rsidP="000B435D">
                              <w:pPr>
                                <w:pStyle w:val="NormalWeb"/>
                                <w:spacing w:before="0"/>
                                <w:jc w:val="both"/>
                              </w:pPr>
                              <w:r>
                                <w:rPr>
                                  <w:sz w:val="18"/>
                                  <w:szCs w:val="18"/>
                                </w:rPr>
                                <w:t> </w:t>
                              </w:r>
                            </w:p>
                            <w:p w14:paraId="0DC2D51C" w14:textId="77777777" w:rsidR="00100DFC" w:rsidRDefault="00100DFC" w:rsidP="000B435D">
                              <w:pPr>
                                <w:pStyle w:val="NormalWeb"/>
                                <w:spacing w:before="0"/>
                                <w:jc w:val="both"/>
                              </w:pPr>
                              <w:r>
                                <w:rPr>
                                  <w:sz w:val="18"/>
                                  <w:szCs w:val="18"/>
                                </w:rPr>
                                <w:t> </w:t>
                              </w:r>
                            </w:p>
                            <w:p w14:paraId="067647B3" w14:textId="77777777" w:rsidR="00100DFC" w:rsidRDefault="00100D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5424170" y="6476025"/>
                            <a:ext cx="1456690" cy="21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F8C0C" w14:textId="77777777" w:rsidR="00100DFC" w:rsidRDefault="00100DFC" w:rsidP="00BE65E4">
                              <w:pPr>
                                <w:pStyle w:val="NormalWeb"/>
                                <w:spacing w:before="0"/>
                                <w:jc w:val="center"/>
                              </w:pPr>
                              <w:r>
                                <w:rPr>
                                  <w:sz w:val="18"/>
                                  <w:szCs w:val="18"/>
                                </w:rPr>
                                <w:t>Apply Care Plan Operation</w:t>
                              </w:r>
                            </w:p>
                            <w:p w14:paraId="431C6307" w14:textId="77777777" w:rsidR="00100DFC" w:rsidRDefault="00100DFC" w:rsidP="00BE65E4">
                              <w:pPr>
                                <w:pStyle w:val="NormalWeb"/>
                                <w:spacing w:before="0"/>
                                <w:jc w:val="center"/>
                              </w:pPr>
                              <w:r>
                                <w:t> </w:t>
                              </w:r>
                            </w:p>
                            <w:p w14:paraId="330FE600" w14:textId="77777777" w:rsidR="00100DFC" w:rsidRDefault="00100DFC" w:rsidP="00BE65E4">
                              <w:pPr>
                                <w:pStyle w:val="NormalWeb"/>
                                <w:spacing w:before="0"/>
                                <w:jc w:val="center"/>
                              </w:pPr>
                              <w:r>
                                <w:t> </w:t>
                              </w:r>
                            </w:p>
                            <w:p w14:paraId="03F75B68" w14:textId="77777777" w:rsidR="00100DFC" w:rsidRDefault="00100DFC"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924050"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933576"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3A00C6" id="Canvas 191" o:spid="_x0000_s1109" editas="canvas" style="width:729.2pt;height:574.5pt;mso-position-horizontal-relative:char;mso-position-vertical-relative:line" coordsize="92608,7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">
                <v:shape id="_x0000_s1110" type="#_x0000_t75" style="position:absolute;width:92608;height:72961;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100DFC" w:rsidRPr="00C95A25" w:rsidRDefault="00100DFC"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810,3402" to="8186,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100DFC" w:rsidRDefault="00100DFC"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100DFC" w:rsidRPr="00C95A25" w:rsidRDefault="00100DFC" w:rsidP="00763754">
                        <w:pPr>
                          <w:pStyle w:val="NormalWeb"/>
                          <w:spacing w:before="0"/>
                          <w:jc w:val="center"/>
                          <w:rPr>
                            <w:b/>
                          </w:rPr>
                        </w:pPr>
                        <w:r w:rsidRPr="00C95A25">
                          <w:rPr>
                            <w:b/>
                            <w:sz w:val="18"/>
                            <w:szCs w:val="18"/>
                          </w:rPr>
                          <w:t>General Practitioner as</w:t>
                        </w:r>
                      </w:p>
                      <w:p w14:paraId="60F63B58" w14:textId="3331D8B6" w:rsidR="00100DFC" w:rsidRPr="00C95A25" w:rsidRDefault="00100DFC"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100DFC" w:rsidRDefault="00100DFC"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100DFC" w:rsidRDefault="00100DFC" w:rsidP="00763754">
                        <w:pPr>
                          <w:pStyle w:val="NormalWeb"/>
                          <w:spacing w:before="0"/>
                          <w:jc w:val="center"/>
                        </w:pPr>
                        <w:r>
                          <w:rPr>
                            <w:sz w:val="18"/>
                            <w:szCs w:val="18"/>
                          </w:rPr>
                          <w:t> </w:t>
                        </w:r>
                      </w:p>
                      <w:p w14:paraId="01E995C8" w14:textId="77777777" w:rsidR="00100DFC" w:rsidRPr="00C95A25" w:rsidRDefault="00100DFC"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100DFC" w:rsidRDefault="00100DFC" w:rsidP="00763754">
                        <w:pPr>
                          <w:pStyle w:val="NormalWeb"/>
                          <w:spacing w:before="0"/>
                        </w:pPr>
                        <w:r>
                          <w:rPr>
                            <w:sz w:val="18"/>
                            <w:szCs w:val="18"/>
                          </w:rPr>
                          <w:t> </w:t>
                        </w:r>
                      </w:p>
                      <w:p w14:paraId="0E5D765D" w14:textId="7E0A0466" w:rsidR="00100DFC" w:rsidRPr="00C95A25" w:rsidRDefault="00100DFC"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100DFC" w:rsidRDefault="00100DFC"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100DFC" w:rsidRDefault="00100DFC" w:rsidP="005C0473">
                        <w:pPr>
                          <w:pStyle w:val="NormalWeb"/>
                          <w:spacing w:before="0"/>
                          <w:jc w:val="center"/>
                        </w:pPr>
                        <w:r>
                          <w:rPr>
                            <w:sz w:val="18"/>
                            <w:szCs w:val="18"/>
                          </w:rPr>
                          <w:t>Search for PlanDefinition</w:t>
                        </w:r>
                      </w:p>
                      <w:p w14:paraId="04CD5D33" w14:textId="45E8F2CE" w:rsidR="00100DFC" w:rsidRDefault="00100DFC"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100DFC" w:rsidRDefault="00100DFC" w:rsidP="009A41FE">
                        <w:pPr>
                          <w:pStyle w:val="NormalWeb"/>
                          <w:spacing w:before="0"/>
                          <w:jc w:val="center"/>
                        </w:pPr>
                        <w:r>
                          <w:rPr>
                            <w:sz w:val="18"/>
                            <w:szCs w:val="18"/>
                          </w:rPr>
                          <w:t>Provide  ActivityDefinition</w:t>
                        </w:r>
                      </w:p>
                      <w:p w14:paraId="2E952F08" w14:textId="77777777" w:rsidR="00100DFC" w:rsidRDefault="00100DFC" w:rsidP="00763754">
                        <w:pPr>
                          <w:pStyle w:val="NormalWeb"/>
                          <w:spacing w:before="0"/>
                          <w:jc w:val="both"/>
                        </w:pPr>
                        <w:r>
                          <w:rPr>
                            <w:sz w:val="18"/>
                            <w:szCs w:val="18"/>
                          </w:rPr>
                          <w:t> </w:t>
                        </w:r>
                      </w:p>
                      <w:p w14:paraId="2C3A1389" w14:textId="77777777" w:rsidR="00100DFC" w:rsidRDefault="00100DFC" w:rsidP="00763754">
                        <w:pPr>
                          <w:pStyle w:val="NormalWeb"/>
                          <w:spacing w:before="0"/>
                          <w:jc w:val="both"/>
                        </w:pPr>
                        <w:r>
                          <w:rPr>
                            <w:sz w:val="18"/>
                            <w:szCs w:val="18"/>
                          </w:rPr>
                          <w:t> </w:t>
                        </w:r>
                      </w:p>
                      <w:p w14:paraId="4B0C2923" w14:textId="77777777" w:rsidR="00100DFC" w:rsidRDefault="00100DFC"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100DFC" w:rsidRDefault="00100DFC" w:rsidP="009A41FE">
                        <w:pPr>
                          <w:pStyle w:val="NormalWeb"/>
                          <w:spacing w:before="0"/>
                          <w:jc w:val="center"/>
                        </w:pPr>
                        <w:r>
                          <w:rPr>
                            <w:sz w:val="18"/>
                            <w:szCs w:val="18"/>
                          </w:rPr>
                          <w:t>Create Care Plan (pregnancy)</w:t>
                        </w:r>
                      </w:p>
                      <w:p w14:paraId="2584F17D" w14:textId="06AA7268" w:rsidR="00100DFC" w:rsidRDefault="00100DFC" w:rsidP="009A41FE">
                        <w:pPr>
                          <w:pStyle w:val="NormalWeb"/>
                          <w:spacing w:before="0"/>
                          <w:jc w:val="center"/>
                        </w:pPr>
                      </w:p>
                      <w:p w14:paraId="78310313" w14:textId="53F3BAC0" w:rsidR="00100DFC" w:rsidRDefault="00100DFC" w:rsidP="009A41FE">
                        <w:pPr>
                          <w:pStyle w:val="NormalWeb"/>
                          <w:spacing w:before="0"/>
                          <w:jc w:val="center"/>
                        </w:pPr>
                      </w:p>
                      <w:p w14:paraId="0B4FF8BA" w14:textId="48502FB7" w:rsidR="00100DFC" w:rsidRDefault="00100DFC"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100DFC" w:rsidRDefault="00100DFC" w:rsidP="00763754">
                        <w:pPr>
                          <w:pStyle w:val="NormalWeb"/>
                          <w:spacing w:before="0"/>
                          <w:jc w:val="both"/>
                        </w:pPr>
                        <w:r>
                          <w:rPr>
                            <w:sz w:val="18"/>
                            <w:szCs w:val="18"/>
                          </w:rPr>
                          <w:t>Share Lab Request</w:t>
                        </w:r>
                      </w:p>
                      <w:p w14:paraId="0467DF3B" w14:textId="77777777" w:rsidR="00100DFC" w:rsidRDefault="00100DFC" w:rsidP="00763754">
                        <w:pPr>
                          <w:pStyle w:val="NormalWeb"/>
                          <w:spacing w:before="0"/>
                          <w:jc w:val="both"/>
                        </w:pPr>
                        <w:r>
                          <w:rPr>
                            <w:sz w:val="18"/>
                            <w:szCs w:val="18"/>
                          </w:rPr>
                          <w:t> </w:t>
                        </w:r>
                      </w:p>
                      <w:p w14:paraId="1FEB91A8" w14:textId="77777777" w:rsidR="00100DFC" w:rsidRDefault="00100DFC" w:rsidP="00763754">
                        <w:pPr>
                          <w:pStyle w:val="NormalWeb"/>
                          <w:spacing w:before="0"/>
                          <w:jc w:val="both"/>
                        </w:pPr>
                        <w:r>
                          <w:rPr>
                            <w:sz w:val="18"/>
                            <w:szCs w:val="18"/>
                          </w:rPr>
                          <w:t> </w:t>
                        </w:r>
                      </w:p>
                      <w:p w14:paraId="2B3FAEDA" w14:textId="77777777" w:rsidR="00100DFC" w:rsidRDefault="00100DFC"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100DFC" w:rsidRDefault="00100DFC" w:rsidP="00763754">
                        <w:pPr>
                          <w:pStyle w:val="NormalWeb"/>
                          <w:spacing w:before="0"/>
                          <w:jc w:val="both"/>
                        </w:pPr>
                        <w:r>
                          <w:rPr>
                            <w:sz w:val="18"/>
                            <w:szCs w:val="18"/>
                          </w:rPr>
                          <w:t>Share Lab Result</w:t>
                        </w:r>
                      </w:p>
                      <w:p w14:paraId="4AC5F95F" w14:textId="77777777" w:rsidR="00100DFC" w:rsidRDefault="00100DFC" w:rsidP="00763754">
                        <w:pPr>
                          <w:pStyle w:val="NormalWeb"/>
                          <w:spacing w:before="0"/>
                          <w:jc w:val="both"/>
                        </w:pPr>
                        <w:r>
                          <w:rPr>
                            <w:sz w:val="18"/>
                            <w:szCs w:val="18"/>
                          </w:rPr>
                          <w:t> </w:t>
                        </w:r>
                      </w:p>
                      <w:p w14:paraId="27FC8309" w14:textId="77777777" w:rsidR="00100DFC" w:rsidRDefault="00100DFC" w:rsidP="00763754">
                        <w:pPr>
                          <w:pStyle w:val="NormalWeb"/>
                          <w:spacing w:before="0"/>
                          <w:jc w:val="both"/>
                        </w:pPr>
                        <w:r>
                          <w:rPr>
                            <w:sz w:val="18"/>
                            <w:szCs w:val="18"/>
                          </w:rPr>
                          <w:t> </w:t>
                        </w:r>
                      </w:p>
                      <w:p w14:paraId="1D3BBBBA" w14:textId="77777777" w:rsidR="00100DFC" w:rsidRDefault="00100DFC"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100DFC" w:rsidRDefault="00100DFC"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100DFC" w:rsidRDefault="00100DFC" w:rsidP="00026AA9">
                        <w:pPr>
                          <w:pStyle w:val="NormalWeb"/>
                          <w:spacing w:before="0"/>
                          <w:jc w:val="center"/>
                        </w:pPr>
                        <w:r>
                          <w:rPr>
                            <w:sz w:val="18"/>
                            <w:szCs w:val="18"/>
                          </w:rPr>
                          <w:t>Update Care Plan</w:t>
                        </w:r>
                      </w:p>
                      <w:p w14:paraId="3921E303" w14:textId="77777777" w:rsidR="00100DFC" w:rsidRDefault="00100DFC" w:rsidP="00763754">
                        <w:pPr>
                          <w:pStyle w:val="NormalWeb"/>
                          <w:spacing w:before="0"/>
                          <w:jc w:val="both"/>
                        </w:pPr>
                        <w:r>
                          <w:rPr>
                            <w:sz w:val="18"/>
                            <w:szCs w:val="18"/>
                          </w:rPr>
                          <w:t> </w:t>
                        </w:r>
                      </w:p>
                      <w:p w14:paraId="640ECA5F" w14:textId="77777777" w:rsidR="00100DFC" w:rsidRDefault="00100DFC" w:rsidP="00763754">
                        <w:pPr>
                          <w:pStyle w:val="NormalWeb"/>
                          <w:spacing w:before="0"/>
                          <w:jc w:val="both"/>
                        </w:pPr>
                        <w:r>
                          <w:rPr>
                            <w:sz w:val="18"/>
                            <w:szCs w:val="18"/>
                          </w:rPr>
                          <w:t> </w:t>
                        </w:r>
                      </w:p>
                      <w:p w14:paraId="26768803" w14:textId="77777777" w:rsidR="00100DFC" w:rsidRDefault="00100DFC"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00DFC" w:rsidRDefault="00100DFC" w:rsidP="001A6373">
                        <w:pPr>
                          <w:pStyle w:val="NormalWeb"/>
                          <w:spacing w:before="0"/>
                        </w:pPr>
                        <w:r>
                          <w:rPr>
                            <w:sz w:val="18"/>
                            <w:szCs w:val="18"/>
                          </w:rPr>
                          <w:t> </w:t>
                        </w:r>
                      </w:p>
                      <w:p w14:paraId="6236FF68" w14:textId="2063C72B" w:rsidR="00100DFC" w:rsidRDefault="00100DFC"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1151,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100DFC" w:rsidRDefault="00100DFC" w:rsidP="00CE7CCD">
                        <w:pPr>
                          <w:pStyle w:val="NormalWeb"/>
                          <w:spacing w:before="0"/>
                          <w:jc w:val="both"/>
                        </w:pPr>
                        <w:r>
                          <w:rPr>
                            <w:sz w:val="18"/>
                            <w:szCs w:val="18"/>
                          </w:rPr>
                          <w:t>Share Referral Request</w:t>
                        </w:r>
                      </w:p>
                      <w:p w14:paraId="669266FB" w14:textId="77777777" w:rsidR="00100DFC" w:rsidRDefault="00100DFC" w:rsidP="00CE7CCD">
                        <w:pPr>
                          <w:pStyle w:val="NormalWeb"/>
                          <w:spacing w:before="0"/>
                          <w:jc w:val="both"/>
                        </w:pPr>
                        <w:r>
                          <w:rPr>
                            <w:sz w:val="18"/>
                            <w:szCs w:val="18"/>
                          </w:rPr>
                          <w:t> </w:t>
                        </w:r>
                      </w:p>
                      <w:p w14:paraId="1985A791" w14:textId="77777777" w:rsidR="00100DFC" w:rsidRDefault="00100DFC" w:rsidP="00CE7CCD">
                        <w:pPr>
                          <w:pStyle w:val="NormalWeb"/>
                          <w:spacing w:before="0"/>
                          <w:jc w:val="both"/>
                        </w:pPr>
                        <w:r>
                          <w:rPr>
                            <w:sz w:val="18"/>
                            <w:szCs w:val="18"/>
                          </w:rPr>
                          <w:t> </w:t>
                        </w:r>
                      </w:p>
                      <w:p w14:paraId="377A2D3C" w14:textId="77777777" w:rsidR="00100DFC" w:rsidRDefault="00100DFC"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100DFC" w:rsidRPr="009A41FE" w:rsidRDefault="00100DFC"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100DFC" w:rsidRPr="009A41FE" w:rsidRDefault="00100DFC" w:rsidP="009A41FE">
                        <w:pPr>
                          <w:pStyle w:val="NormalWeb"/>
                          <w:spacing w:before="0"/>
                          <w:jc w:val="center"/>
                          <w:rPr>
                            <w:sz w:val="16"/>
                            <w:szCs w:val="16"/>
                          </w:rPr>
                        </w:pPr>
                        <w:r w:rsidRPr="009A41FE">
                          <w:rPr>
                            <w:sz w:val="16"/>
                            <w:szCs w:val="16"/>
                          </w:rPr>
                          <w:t>Retrieve Care Plan</w:t>
                        </w:r>
                      </w:p>
                      <w:p w14:paraId="6A8D570C" w14:textId="77777777" w:rsidR="00100DFC" w:rsidRDefault="00100DFC" w:rsidP="00AA277D">
                        <w:pPr>
                          <w:pStyle w:val="NormalWeb"/>
                          <w:spacing w:before="0"/>
                          <w:jc w:val="both"/>
                        </w:pPr>
                        <w:r>
                          <w:rPr>
                            <w:sz w:val="18"/>
                            <w:szCs w:val="18"/>
                          </w:rPr>
                          <w:t> </w:t>
                        </w:r>
                      </w:p>
                      <w:p w14:paraId="4B514C96" w14:textId="77777777" w:rsidR="00100DFC" w:rsidRDefault="00100DFC" w:rsidP="00AA277D">
                        <w:pPr>
                          <w:pStyle w:val="NormalWeb"/>
                          <w:spacing w:before="0"/>
                          <w:jc w:val="both"/>
                        </w:pPr>
                        <w:r>
                          <w:rPr>
                            <w:sz w:val="18"/>
                            <w:szCs w:val="18"/>
                          </w:rPr>
                          <w:t> </w:t>
                        </w:r>
                      </w:p>
                      <w:p w14:paraId="08F3FF8C" w14:textId="77777777" w:rsidR="00100DFC" w:rsidRDefault="00100DFC"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100DFC" w:rsidRDefault="00100DFC" w:rsidP="005C0473">
                        <w:pPr>
                          <w:pStyle w:val="NormalWeb"/>
                          <w:spacing w:before="0"/>
                        </w:pPr>
                        <w:r>
                          <w:rPr>
                            <w:sz w:val="18"/>
                            <w:szCs w:val="18"/>
                          </w:rPr>
                          <w:t> </w:t>
                        </w:r>
                      </w:p>
                      <w:p w14:paraId="2DA9E019" w14:textId="77777777" w:rsidR="00100DFC" w:rsidRDefault="00100DFC"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100DFC" w:rsidRDefault="00100DFC" w:rsidP="00202272">
                        <w:pPr>
                          <w:pStyle w:val="NormalWeb"/>
                          <w:spacing w:before="0"/>
                          <w:jc w:val="center"/>
                        </w:pPr>
                        <w:r>
                          <w:rPr>
                            <w:sz w:val="16"/>
                            <w:szCs w:val="16"/>
                          </w:rPr>
                          <w:t>Retrieve Care Plan</w:t>
                        </w:r>
                      </w:p>
                      <w:p w14:paraId="5F917A3F" w14:textId="77777777" w:rsidR="00100DFC" w:rsidRDefault="00100DFC" w:rsidP="00202272">
                        <w:pPr>
                          <w:pStyle w:val="NormalWeb"/>
                          <w:spacing w:before="0"/>
                          <w:jc w:val="both"/>
                        </w:pPr>
                        <w:r>
                          <w:rPr>
                            <w:sz w:val="18"/>
                            <w:szCs w:val="18"/>
                          </w:rPr>
                          <w:t> </w:t>
                        </w:r>
                      </w:p>
                      <w:p w14:paraId="6B0BA531" w14:textId="77777777" w:rsidR="00100DFC" w:rsidRDefault="00100DFC" w:rsidP="00202272">
                        <w:pPr>
                          <w:pStyle w:val="NormalWeb"/>
                          <w:spacing w:before="0"/>
                          <w:jc w:val="both"/>
                        </w:pPr>
                        <w:r>
                          <w:rPr>
                            <w:sz w:val="18"/>
                            <w:szCs w:val="18"/>
                          </w:rPr>
                          <w:t> </w:t>
                        </w:r>
                      </w:p>
                      <w:p w14:paraId="38CD2EA1" w14:textId="77777777" w:rsidR="00100DFC" w:rsidRDefault="00100DFC"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100DFC" w:rsidRDefault="00100DFC" w:rsidP="00202272">
                        <w:pPr>
                          <w:pStyle w:val="NormalWeb"/>
                          <w:spacing w:before="0"/>
                          <w:jc w:val="center"/>
                        </w:pPr>
                        <w:r>
                          <w:rPr>
                            <w:sz w:val="16"/>
                            <w:szCs w:val="16"/>
                          </w:rPr>
                          <w:t>Retrieve Care Plan</w:t>
                        </w:r>
                      </w:p>
                      <w:p w14:paraId="768314C7" w14:textId="77777777" w:rsidR="00100DFC" w:rsidRDefault="00100DFC" w:rsidP="00202272">
                        <w:pPr>
                          <w:pStyle w:val="NormalWeb"/>
                          <w:spacing w:before="0"/>
                          <w:jc w:val="both"/>
                        </w:pPr>
                        <w:r>
                          <w:rPr>
                            <w:sz w:val="18"/>
                            <w:szCs w:val="18"/>
                          </w:rPr>
                          <w:t> </w:t>
                        </w:r>
                      </w:p>
                      <w:p w14:paraId="1DC10A82" w14:textId="77777777" w:rsidR="00100DFC" w:rsidRDefault="00100DFC" w:rsidP="00202272">
                        <w:pPr>
                          <w:pStyle w:val="NormalWeb"/>
                          <w:spacing w:before="0"/>
                          <w:jc w:val="both"/>
                        </w:pPr>
                        <w:r>
                          <w:rPr>
                            <w:sz w:val="18"/>
                            <w:szCs w:val="18"/>
                          </w:rPr>
                          <w:t> </w:t>
                        </w:r>
                      </w:p>
                      <w:p w14:paraId="11BCEC94" w14:textId="77777777" w:rsidR="00100DFC" w:rsidRDefault="00100DFC"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100DFC" w:rsidRDefault="00100DFC" w:rsidP="00202272">
                        <w:pPr>
                          <w:pStyle w:val="NormalWeb"/>
                          <w:spacing w:before="0"/>
                          <w:jc w:val="center"/>
                        </w:pPr>
                        <w:r>
                          <w:rPr>
                            <w:sz w:val="18"/>
                            <w:szCs w:val="18"/>
                          </w:rPr>
                          <w:t>Update Care Plan</w:t>
                        </w:r>
                      </w:p>
                      <w:p w14:paraId="1548F71C" w14:textId="77777777" w:rsidR="00100DFC" w:rsidRDefault="00100DFC" w:rsidP="00202272">
                        <w:pPr>
                          <w:pStyle w:val="NormalWeb"/>
                          <w:spacing w:before="0"/>
                          <w:jc w:val="both"/>
                        </w:pPr>
                        <w:r>
                          <w:rPr>
                            <w:sz w:val="18"/>
                            <w:szCs w:val="18"/>
                          </w:rPr>
                          <w:t> </w:t>
                        </w:r>
                      </w:p>
                      <w:p w14:paraId="2B3CBB79" w14:textId="77777777" w:rsidR="00100DFC" w:rsidRDefault="00100DFC" w:rsidP="00202272">
                        <w:pPr>
                          <w:pStyle w:val="NormalWeb"/>
                          <w:spacing w:before="0"/>
                          <w:jc w:val="both"/>
                        </w:pPr>
                        <w:r>
                          <w:rPr>
                            <w:sz w:val="18"/>
                            <w:szCs w:val="18"/>
                          </w:rPr>
                          <w:t> </w:t>
                        </w:r>
                      </w:p>
                      <w:p w14:paraId="53F0E3AD" w14:textId="77777777" w:rsidR="00100DFC" w:rsidRDefault="00100DFC"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Text Box 160" o:spid="_x0000_s1169" type="#_x0000_t202" style="position:absolute;left:73722;top:53038;width:11736;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683FC2DD" w:rsidR="00100DFC" w:rsidRDefault="00100DFC" w:rsidP="006B08F6">
                        <w:pPr>
                          <w:pStyle w:val="NormalWeb"/>
                          <w:spacing w:before="0"/>
                          <w:jc w:val="center"/>
                        </w:pPr>
                        <w:r>
                          <w:rPr>
                            <w:sz w:val="18"/>
                            <w:szCs w:val="18"/>
                          </w:rPr>
                          <w:t>Perform Consul</w:t>
                        </w:r>
                        <w:ins w:id="324" w:author="Jones, Emma" w:date="2018-04-03T11:42:00Z">
                          <w:r>
                            <w:rPr>
                              <w:sz w:val="18"/>
                              <w:szCs w:val="18"/>
                            </w:rPr>
                            <w:t>t</w:t>
                          </w:r>
                        </w:ins>
                        <w:r>
                          <w:rPr>
                            <w:sz w:val="18"/>
                            <w:szCs w:val="18"/>
                          </w:rPr>
                          <w:t>ation</w:t>
                        </w:r>
                      </w:p>
                      <w:p w14:paraId="0009111A" w14:textId="77777777" w:rsidR="00100DFC" w:rsidRDefault="00100DFC" w:rsidP="006B08F6">
                        <w:pPr>
                          <w:pStyle w:val="NormalWeb"/>
                          <w:spacing w:before="0"/>
                          <w:jc w:val="both"/>
                        </w:pPr>
                        <w:r>
                          <w:rPr>
                            <w:sz w:val="18"/>
                            <w:szCs w:val="18"/>
                          </w:rPr>
                          <w:t> </w:t>
                        </w:r>
                      </w:p>
                      <w:p w14:paraId="76E1CF22" w14:textId="77777777" w:rsidR="00100DFC" w:rsidRDefault="00100DFC" w:rsidP="006B08F6">
                        <w:pPr>
                          <w:pStyle w:val="NormalWeb"/>
                          <w:spacing w:before="0"/>
                          <w:jc w:val="both"/>
                        </w:pPr>
                        <w:r>
                          <w:rPr>
                            <w:sz w:val="18"/>
                            <w:szCs w:val="18"/>
                          </w:rPr>
                          <w:t> </w:t>
                        </w:r>
                      </w:p>
                      <w:p w14:paraId="4FD45080" w14:textId="77777777" w:rsidR="00100DFC" w:rsidRDefault="00100DFC" w:rsidP="006B08F6">
                        <w:pPr>
                          <w:pStyle w:val="NormalWeb"/>
                          <w:spacing w:before="0"/>
                          <w:jc w:val="both"/>
                        </w:pPr>
                        <w:r>
                          <w:rPr>
                            <w:sz w:val="18"/>
                            <w:szCs w:val="18"/>
                          </w:rPr>
                          <w:t xml:space="preserve"> Care Plan</w:t>
                        </w:r>
                      </w:p>
                    </w:txbxContent>
                  </v:textbox>
                </v:shape>
                <v:line id="Line 362" o:spid="_x0000_s1170"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1"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100DFC" w:rsidRDefault="00100DFC" w:rsidP="000B435D">
                        <w:pPr>
                          <w:pStyle w:val="NormalWeb"/>
                          <w:spacing w:before="0"/>
                          <w:jc w:val="both"/>
                        </w:pPr>
                        <w:r>
                          <w:rPr>
                            <w:sz w:val="18"/>
                            <w:szCs w:val="18"/>
                          </w:rPr>
                          <w:t>Share Consultation Report</w:t>
                        </w:r>
                      </w:p>
                      <w:p w14:paraId="6BA79225" w14:textId="77777777" w:rsidR="00100DFC" w:rsidRDefault="00100DFC" w:rsidP="000B435D">
                        <w:pPr>
                          <w:pStyle w:val="NormalWeb"/>
                          <w:spacing w:before="0"/>
                          <w:jc w:val="both"/>
                        </w:pPr>
                        <w:r>
                          <w:rPr>
                            <w:sz w:val="18"/>
                            <w:szCs w:val="18"/>
                          </w:rPr>
                          <w:t> </w:t>
                        </w:r>
                      </w:p>
                      <w:p w14:paraId="169E877C" w14:textId="77777777" w:rsidR="00100DFC" w:rsidRDefault="00100DFC" w:rsidP="000B435D">
                        <w:pPr>
                          <w:pStyle w:val="NormalWeb"/>
                          <w:spacing w:before="0"/>
                          <w:jc w:val="both"/>
                        </w:pPr>
                        <w:r>
                          <w:rPr>
                            <w:sz w:val="18"/>
                            <w:szCs w:val="18"/>
                          </w:rPr>
                          <w:t> </w:t>
                        </w:r>
                      </w:p>
                      <w:p w14:paraId="5AC06534" w14:textId="77777777" w:rsidR="00100DFC" w:rsidRDefault="00100DFC" w:rsidP="000B435D">
                        <w:pPr>
                          <w:pStyle w:val="NormalWeb"/>
                          <w:spacing w:before="0"/>
                          <w:jc w:val="both"/>
                        </w:pPr>
                        <w:r>
                          <w:rPr>
                            <w:sz w:val="18"/>
                            <w:szCs w:val="18"/>
                          </w:rPr>
                          <w:t xml:space="preserve"> Care Plan</w:t>
                        </w:r>
                      </w:p>
                    </w:txbxContent>
                  </v:textbox>
                </v:shape>
                <v:shape id="Text Box 160" o:spid="_x0000_s1172" type="#_x0000_t202" style="position:absolute;left:56374;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100DFC" w:rsidRDefault="00100DFC" w:rsidP="000B435D">
                        <w:pPr>
                          <w:pStyle w:val="NormalWeb"/>
                          <w:spacing w:before="0"/>
                          <w:jc w:val="center"/>
                        </w:pPr>
                        <w:r>
                          <w:rPr>
                            <w:sz w:val="18"/>
                            <w:szCs w:val="18"/>
                          </w:rPr>
                          <w:t>Update Care Plan</w:t>
                        </w:r>
                      </w:p>
                      <w:p w14:paraId="311F7B42" w14:textId="77777777" w:rsidR="00100DFC" w:rsidRDefault="00100DFC" w:rsidP="000B435D">
                        <w:pPr>
                          <w:pStyle w:val="NormalWeb"/>
                          <w:spacing w:before="0"/>
                          <w:jc w:val="both"/>
                        </w:pPr>
                        <w:r>
                          <w:rPr>
                            <w:sz w:val="18"/>
                            <w:szCs w:val="18"/>
                          </w:rPr>
                          <w:t> </w:t>
                        </w:r>
                      </w:p>
                      <w:p w14:paraId="1FC8683F" w14:textId="77777777" w:rsidR="00100DFC" w:rsidRDefault="00100DFC" w:rsidP="000B435D">
                        <w:pPr>
                          <w:pStyle w:val="NormalWeb"/>
                          <w:spacing w:before="0"/>
                          <w:jc w:val="both"/>
                        </w:pPr>
                        <w:r>
                          <w:rPr>
                            <w:sz w:val="18"/>
                            <w:szCs w:val="18"/>
                          </w:rPr>
                          <w:t> </w:t>
                        </w:r>
                      </w:p>
                      <w:p w14:paraId="6654077C" w14:textId="77777777" w:rsidR="00100DFC" w:rsidRDefault="00100DFC" w:rsidP="000B435D">
                        <w:pPr>
                          <w:pStyle w:val="NormalWeb"/>
                          <w:spacing w:before="0"/>
                          <w:jc w:val="both"/>
                        </w:pPr>
                        <w:r>
                          <w:rPr>
                            <w:sz w:val="18"/>
                            <w:szCs w:val="18"/>
                          </w:rPr>
                          <w:t xml:space="preserve"> Care Plan</w:t>
                        </w:r>
                      </w:p>
                    </w:txbxContent>
                  </v:textbox>
                </v:shape>
                <v:line id="Line 356" o:spid="_x0000_s1173" style="position:absolute;visibility:visible;mso-wrap-style:square" from="9558,68163" to="17006,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4" type="#_x0000_t202" style="position:absolute;left:9558;top:65201;width:6794;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100DFC" w:rsidRDefault="00100DFC" w:rsidP="000B435D">
                        <w:pPr>
                          <w:pStyle w:val="NormalWeb"/>
                          <w:spacing w:before="0"/>
                          <w:jc w:val="center"/>
                        </w:pPr>
                        <w:r>
                          <w:rPr>
                            <w:sz w:val="16"/>
                            <w:szCs w:val="16"/>
                          </w:rPr>
                          <w:t>Retrieve Care Plan</w:t>
                        </w:r>
                      </w:p>
                      <w:p w14:paraId="29FDEEE7" w14:textId="77777777" w:rsidR="00100DFC" w:rsidRDefault="00100DFC" w:rsidP="000B435D">
                        <w:pPr>
                          <w:pStyle w:val="NormalWeb"/>
                          <w:spacing w:before="0"/>
                          <w:jc w:val="both"/>
                        </w:pPr>
                        <w:r>
                          <w:rPr>
                            <w:sz w:val="18"/>
                            <w:szCs w:val="18"/>
                          </w:rPr>
                          <w:t> </w:t>
                        </w:r>
                      </w:p>
                      <w:p w14:paraId="0DC2D51C" w14:textId="77777777" w:rsidR="00100DFC" w:rsidRDefault="00100DFC" w:rsidP="000B435D">
                        <w:pPr>
                          <w:pStyle w:val="NormalWeb"/>
                          <w:spacing w:before="0"/>
                          <w:jc w:val="both"/>
                        </w:pPr>
                        <w:r>
                          <w:rPr>
                            <w:sz w:val="18"/>
                            <w:szCs w:val="18"/>
                          </w:rPr>
                          <w:t> </w:t>
                        </w:r>
                      </w:p>
                      <w:p w14:paraId="067647B3" w14:textId="77777777" w:rsidR="00100DFC" w:rsidRDefault="00100DFC"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7" type="#_x0000_t202" style="position:absolute;left:54241;top:64760;width:1456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282F8C0C" w14:textId="77777777" w:rsidR="00100DFC" w:rsidRDefault="00100DFC" w:rsidP="00BE65E4">
                        <w:pPr>
                          <w:pStyle w:val="NormalWeb"/>
                          <w:spacing w:before="0"/>
                          <w:jc w:val="center"/>
                        </w:pPr>
                        <w:r>
                          <w:rPr>
                            <w:sz w:val="18"/>
                            <w:szCs w:val="18"/>
                          </w:rPr>
                          <w:t>Apply Care Plan Operation</w:t>
                        </w:r>
                      </w:p>
                      <w:p w14:paraId="431C6307" w14:textId="77777777" w:rsidR="00100DFC" w:rsidRDefault="00100DFC" w:rsidP="00BE65E4">
                        <w:pPr>
                          <w:pStyle w:val="NormalWeb"/>
                          <w:spacing w:before="0"/>
                          <w:jc w:val="center"/>
                        </w:pPr>
                        <w:r>
                          <w:t> </w:t>
                        </w:r>
                      </w:p>
                      <w:p w14:paraId="330FE600" w14:textId="77777777" w:rsidR="00100DFC" w:rsidRDefault="00100DFC" w:rsidP="00BE65E4">
                        <w:pPr>
                          <w:pStyle w:val="NormalWeb"/>
                          <w:spacing w:before="0"/>
                          <w:jc w:val="center"/>
                        </w:pPr>
                        <w:r>
                          <w:t> </w:t>
                        </w:r>
                      </w:p>
                      <w:p w14:paraId="03F75B68" w14:textId="77777777" w:rsidR="00100DFC" w:rsidRDefault="00100DFC" w:rsidP="00BE65E4">
                        <w:pPr>
                          <w:pStyle w:val="NormalWeb"/>
                          <w:spacing w:before="0"/>
                          <w:jc w:val="center"/>
                        </w:pPr>
                        <w:r>
                          <w:rPr>
                            <w:sz w:val="18"/>
                            <w:szCs w:val="18"/>
                          </w:rPr>
                          <w:t>Care Plan</w:t>
                        </w:r>
                      </w:p>
                    </w:txbxContent>
                  </v:textbox>
                </v:shape>
                <v:line id="Line 362" o:spid="_x0000_s1178" style="position:absolute;flip:x y;visibility:visible;mso-wrap-style:square" from="19240,66531" to="69818,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9335,64389" to="69818,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100DFC" w:rsidRPr="00C95A25" w:rsidRDefault="00100DFC"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100DFC" w:rsidRPr="00C95A25" w:rsidRDefault="00100D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00DFC" w:rsidRPr="00C95A25" w:rsidRDefault="00100DFC"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100DFC" w:rsidRDefault="00100DFC"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100DFC" w:rsidRDefault="00100DFC" w:rsidP="003757FF">
                              <w:pPr>
                                <w:pStyle w:val="NormalWeb"/>
                                <w:spacing w:before="0"/>
                                <w:jc w:val="center"/>
                              </w:pPr>
                              <w:r>
                                <w:rPr>
                                  <w:sz w:val="18"/>
                                  <w:szCs w:val="18"/>
                                </w:rPr>
                                <w:t> </w:t>
                              </w:r>
                            </w:p>
                            <w:p w14:paraId="66E77186" w14:textId="77777777" w:rsidR="00100DFC" w:rsidRPr="00C95A25" w:rsidRDefault="00100DFC"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100DFC" w:rsidRDefault="00100DFC"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100DFC" w:rsidRDefault="00100DFC" w:rsidP="003757FF">
                              <w:pPr>
                                <w:pStyle w:val="NormalWeb"/>
                                <w:spacing w:before="0"/>
                                <w:jc w:val="center"/>
                              </w:pPr>
                              <w:r>
                                <w:rPr>
                                  <w:sz w:val="18"/>
                                  <w:szCs w:val="18"/>
                                </w:rPr>
                                <w:t>Search for PlanDefinition</w:t>
                              </w:r>
                            </w:p>
                            <w:p w14:paraId="111FAC24" w14:textId="77777777" w:rsidR="00100DFC" w:rsidRDefault="00100DFC"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100DFC" w:rsidRDefault="00100DFC" w:rsidP="003757FF">
                              <w:pPr>
                                <w:pStyle w:val="NormalWeb"/>
                                <w:spacing w:before="0"/>
                                <w:jc w:val="center"/>
                              </w:pPr>
                              <w:r>
                                <w:rPr>
                                  <w:sz w:val="18"/>
                                  <w:szCs w:val="18"/>
                                </w:rPr>
                                <w:t>Provide ActivityDefinition</w:t>
                              </w:r>
                            </w:p>
                            <w:p w14:paraId="49E508D3" w14:textId="77777777" w:rsidR="00100DFC" w:rsidRDefault="00100DFC" w:rsidP="003757FF">
                              <w:pPr>
                                <w:pStyle w:val="NormalWeb"/>
                                <w:spacing w:before="0"/>
                                <w:jc w:val="both"/>
                              </w:pPr>
                              <w:r>
                                <w:rPr>
                                  <w:sz w:val="18"/>
                                  <w:szCs w:val="18"/>
                                </w:rPr>
                                <w:t> </w:t>
                              </w:r>
                            </w:p>
                            <w:p w14:paraId="72906117" w14:textId="77777777" w:rsidR="00100DFC" w:rsidRDefault="00100DFC" w:rsidP="003757FF">
                              <w:pPr>
                                <w:pStyle w:val="NormalWeb"/>
                                <w:spacing w:before="0"/>
                                <w:jc w:val="both"/>
                              </w:pPr>
                              <w:r>
                                <w:rPr>
                                  <w:sz w:val="18"/>
                                  <w:szCs w:val="18"/>
                                </w:rPr>
                                <w:t> </w:t>
                              </w:r>
                            </w:p>
                            <w:p w14:paraId="27E9926A" w14:textId="77777777" w:rsidR="00100DFC" w:rsidRDefault="00100DFC"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100DFC" w:rsidRDefault="00100DFC" w:rsidP="003757FF">
                              <w:pPr>
                                <w:pStyle w:val="NormalWeb"/>
                                <w:spacing w:before="0"/>
                                <w:jc w:val="center"/>
                              </w:pPr>
                              <w:r>
                                <w:rPr>
                                  <w:sz w:val="18"/>
                                  <w:szCs w:val="18"/>
                                </w:rPr>
                                <w:t>Update Care Plan (pregnancy)</w:t>
                              </w:r>
                            </w:p>
                            <w:p w14:paraId="68A3CF6C" w14:textId="77777777" w:rsidR="00100DFC" w:rsidRDefault="00100DFC" w:rsidP="003757FF">
                              <w:pPr>
                                <w:pStyle w:val="NormalWeb"/>
                                <w:spacing w:before="0"/>
                                <w:jc w:val="center"/>
                              </w:pPr>
                            </w:p>
                            <w:p w14:paraId="6F59564C" w14:textId="77777777" w:rsidR="00100DFC" w:rsidRDefault="00100DFC" w:rsidP="003757FF">
                              <w:pPr>
                                <w:pStyle w:val="NormalWeb"/>
                                <w:spacing w:before="0"/>
                                <w:jc w:val="center"/>
                              </w:pPr>
                            </w:p>
                            <w:p w14:paraId="5150894F" w14:textId="77777777" w:rsidR="00100DFC" w:rsidRDefault="00100DFC"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100DFC" w:rsidRDefault="00100DFC" w:rsidP="0079761D">
                              <w:pPr>
                                <w:pStyle w:val="NormalWeb"/>
                                <w:spacing w:before="0"/>
                              </w:pPr>
                              <w:r>
                                <w:rPr>
                                  <w:sz w:val="18"/>
                                  <w:szCs w:val="18"/>
                                </w:rPr>
                                <w:t>Request Services</w:t>
                              </w:r>
                            </w:p>
                            <w:p w14:paraId="23D8E6F1" w14:textId="77777777" w:rsidR="00100DFC" w:rsidRDefault="00100DFC" w:rsidP="003757FF">
                              <w:pPr>
                                <w:pStyle w:val="NormalWeb"/>
                                <w:spacing w:before="0"/>
                                <w:jc w:val="both"/>
                              </w:pPr>
                              <w:r>
                                <w:rPr>
                                  <w:sz w:val="18"/>
                                  <w:szCs w:val="18"/>
                                </w:rPr>
                                <w:t> </w:t>
                              </w:r>
                            </w:p>
                            <w:p w14:paraId="5320725B" w14:textId="77777777" w:rsidR="00100DFC" w:rsidRDefault="00100DFC" w:rsidP="003757FF">
                              <w:pPr>
                                <w:pStyle w:val="NormalWeb"/>
                                <w:spacing w:before="0"/>
                                <w:jc w:val="both"/>
                              </w:pPr>
                              <w:r>
                                <w:rPr>
                                  <w:sz w:val="18"/>
                                  <w:szCs w:val="18"/>
                                </w:rPr>
                                <w:t> </w:t>
                              </w:r>
                            </w:p>
                            <w:p w14:paraId="1ECFFFDA"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100DFC" w:rsidRDefault="00100DFC" w:rsidP="003757FF">
                              <w:pPr>
                                <w:pStyle w:val="NormalWeb"/>
                                <w:spacing w:before="0"/>
                                <w:jc w:val="both"/>
                              </w:pPr>
                              <w:r>
                                <w:rPr>
                                  <w:sz w:val="18"/>
                                  <w:szCs w:val="18"/>
                                </w:rPr>
                                <w:t xml:space="preserve">Share Response </w:t>
                              </w:r>
                            </w:p>
                            <w:p w14:paraId="39BA630D" w14:textId="77777777" w:rsidR="00100DFC" w:rsidRDefault="00100DFC" w:rsidP="003757FF">
                              <w:pPr>
                                <w:pStyle w:val="NormalWeb"/>
                                <w:spacing w:before="0"/>
                                <w:jc w:val="both"/>
                              </w:pPr>
                              <w:r>
                                <w:rPr>
                                  <w:sz w:val="18"/>
                                  <w:szCs w:val="18"/>
                                </w:rPr>
                                <w:t> </w:t>
                              </w:r>
                            </w:p>
                            <w:p w14:paraId="3E76C19D" w14:textId="77777777" w:rsidR="00100DFC" w:rsidRDefault="00100DFC" w:rsidP="003757FF">
                              <w:pPr>
                                <w:pStyle w:val="NormalWeb"/>
                                <w:spacing w:before="0"/>
                                <w:jc w:val="both"/>
                              </w:pPr>
                              <w:r>
                                <w:rPr>
                                  <w:sz w:val="18"/>
                                  <w:szCs w:val="18"/>
                                </w:rPr>
                                <w:t> </w:t>
                              </w:r>
                            </w:p>
                            <w:p w14:paraId="6CEE8058"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100DFC" w:rsidRDefault="00100DFC"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100DFC" w:rsidRDefault="00100DFC" w:rsidP="003757FF">
                              <w:pPr>
                                <w:pStyle w:val="NormalWeb"/>
                                <w:spacing w:before="0"/>
                                <w:jc w:val="center"/>
                              </w:pPr>
                              <w:r>
                                <w:rPr>
                                  <w:sz w:val="18"/>
                                  <w:szCs w:val="18"/>
                                </w:rPr>
                                <w:t>Update Care Plan</w:t>
                              </w:r>
                            </w:p>
                            <w:p w14:paraId="75A5E789" w14:textId="77777777" w:rsidR="00100DFC" w:rsidRDefault="00100DFC" w:rsidP="003757FF">
                              <w:pPr>
                                <w:pStyle w:val="NormalWeb"/>
                                <w:spacing w:before="0"/>
                                <w:jc w:val="both"/>
                              </w:pPr>
                              <w:r>
                                <w:rPr>
                                  <w:sz w:val="18"/>
                                  <w:szCs w:val="18"/>
                                </w:rPr>
                                <w:t> </w:t>
                              </w:r>
                            </w:p>
                            <w:p w14:paraId="78B05FC9" w14:textId="77777777" w:rsidR="00100DFC" w:rsidRDefault="00100DFC" w:rsidP="003757FF">
                              <w:pPr>
                                <w:pStyle w:val="NormalWeb"/>
                                <w:spacing w:before="0"/>
                                <w:jc w:val="both"/>
                              </w:pPr>
                              <w:r>
                                <w:rPr>
                                  <w:sz w:val="18"/>
                                  <w:szCs w:val="18"/>
                                </w:rPr>
                                <w:t> </w:t>
                              </w:r>
                            </w:p>
                            <w:p w14:paraId="2157AD50"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100DFC" w:rsidRDefault="00100DFC" w:rsidP="003757FF">
                              <w:pPr>
                                <w:pStyle w:val="NormalWeb"/>
                                <w:spacing w:before="0"/>
                              </w:pPr>
                              <w:r>
                                <w:rPr>
                                  <w:sz w:val="18"/>
                                  <w:szCs w:val="18"/>
                                </w:rPr>
                                <w:t> </w:t>
                              </w:r>
                            </w:p>
                            <w:p w14:paraId="1CA61852" w14:textId="6F706B00" w:rsidR="00100DFC" w:rsidRDefault="00100DFC"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100DFC" w:rsidRDefault="00100DFC" w:rsidP="003757FF">
                              <w:pPr>
                                <w:pStyle w:val="NormalWeb"/>
                                <w:spacing w:before="0"/>
                                <w:jc w:val="both"/>
                              </w:pPr>
                              <w:r>
                                <w:rPr>
                                  <w:sz w:val="18"/>
                                  <w:szCs w:val="18"/>
                                </w:rPr>
                                <w:t>Referral Request</w:t>
                              </w:r>
                            </w:p>
                            <w:p w14:paraId="2F0D810C" w14:textId="77777777" w:rsidR="00100DFC" w:rsidRDefault="00100DFC" w:rsidP="003757FF">
                              <w:pPr>
                                <w:pStyle w:val="NormalWeb"/>
                                <w:spacing w:before="0"/>
                                <w:jc w:val="both"/>
                              </w:pPr>
                              <w:r>
                                <w:rPr>
                                  <w:sz w:val="18"/>
                                  <w:szCs w:val="18"/>
                                </w:rPr>
                                <w:t> </w:t>
                              </w:r>
                            </w:p>
                            <w:p w14:paraId="341C854C" w14:textId="77777777" w:rsidR="00100DFC" w:rsidRDefault="00100DFC" w:rsidP="003757FF">
                              <w:pPr>
                                <w:pStyle w:val="NormalWeb"/>
                                <w:spacing w:before="0"/>
                                <w:jc w:val="both"/>
                              </w:pPr>
                              <w:r>
                                <w:rPr>
                                  <w:sz w:val="18"/>
                                  <w:szCs w:val="18"/>
                                </w:rPr>
                                <w:t> </w:t>
                              </w:r>
                            </w:p>
                            <w:p w14:paraId="45328994"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100DFC" w:rsidRDefault="00100DFC" w:rsidP="003757FF">
                              <w:pPr>
                                <w:pStyle w:val="NormalWeb"/>
                                <w:spacing w:before="0"/>
                                <w:jc w:val="both"/>
                              </w:pPr>
                              <w:r>
                                <w:rPr>
                                  <w:sz w:val="18"/>
                                  <w:szCs w:val="18"/>
                                </w:rPr>
                                <w:t>Referral Response</w:t>
                              </w:r>
                            </w:p>
                            <w:p w14:paraId="049D6947" w14:textId="77777777" w:rsidR="00100DFC" w:rsidRDefault="00100DFC" w:rsidP="003757FF">
                              <w:pPr>
                                <w:pStyle w:val="NormalWeb"/>
                                <w:spacing w:before="0"/>
                                <w:jc w:val="both"/>
                              </w:pPr>
                              <w:r>
                                <w:rPr>
                                  <w:sz w:val="18"/>
                                  <w:szCs w:val="18"/>
                                </w:rPr>
                                <w:t> </w:t>
                              </w:r>
                            </w:p>
                            <w:p w14:paraId="25DC7EAB" w14:textId="77777777" w:rsidR="00100DFC" w:rsidRDefault="00100DFC" w:rsidP="003757FF">
                              <w:pPr>
                                <w:pStyle w:val="NormalWeb"/>
                                <w:spacing w:before="0"/>
                                <w:jc w:val="both"/>
                              </w:pPr>
                              <w:r>
                                <w:rPr>
                                  <w:sz w:val="18"/>
                                  <w:szCs w:val="18"/>
                                </w:rPr>
                                <w:t> </w:t>
                              </w:r>
                            </w:p>
                            <w:p w14:paraId="16F4309A"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100DFC" w:rsidRPr="009A41FE" w:rsidRDefault="00100DFC" w:rsidP="003757FF">
                              <w:pPr>
                                <w:pStyle w:val="NormalWeb"/>
                                <w:spacing w:before="0"/>
                                <w:jc w:val="center"/>
                                <w:rPr>
                                  <w:sz w:val="16"/>
                                  <w:szCs w:val="16"/>
                                </w:rPr>
                              </w:pPr>
                              <w:r w:rsidRPr="009A41FE">
                                <w:rPr>
                                  <w:sz w:val="16"/>
                                  <w:szCs w:val="16"/>
                                </w:rPr>
                                <w:t>Retrieve Care Plan</w:t>
                              </w:r>
                            </w:p>
                            <w:p w14:paraId="369071D7" w14:textId="77777777" w:rsidR="00100DFC" w:rsidRDefault="00100DFC" w:rsidP="003757FF">
                              <w:pPr>
                                <w:pStyle w:val="NormalWeb"/>
                                <w:spacing w:before="0"/>
                                <w:jc w:val="both"/>
                              </w:pPr>
                              <w:r>
                                <w:rPr>
                                  <w:sz w:val="18"/>
                                  <w:szCs w:val="18"/>
                                </w:rPr>
                                <w:t> </w:t>
                              </w:r>
                            </w:p>
                            <w:p w14:paraId="5E6C09E3" w14:textId="77777777" w:rsidR="00100DFC" w:rsidRDefault="00100DFC" w:rsidP="003757FF">
                              <w:pPr>
                                <w:pStyle w:val="NormalWeb"/>
                                <w:spacing w:before="0"/>
                                <w:jc w:val="both"/>
                              </w:pPr>
                              <w:r>
                                <w:rPr>
                                  <w:sz w:val="18"/>
                                  <w:szCs w:val="18"/>
                                </w:rPr>
                                <w:t> </w:t>
                              </w:r>
                            </w:p>
                            <w:p w14:paraId="71C43FEC"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100DFC" w:rsidRDefault="00100DFC" w:rsidP="003757FF">
                              <w:pPr>
                                <w:pStyle w:val="NormalWeb"/>
                                <w:spacing w:before="0"/>
                              </w:pPr>
                              <w:r>
                                <w:rPr>
                                  <w:sz w:val="18"/>
                                  <w:szCs w:val="18"/>
                                </w:rPr>
                                <w:t> </w:t>
                              </w:r>
                            </w:p>
                            <w:p w14:paraId="6128DD59" w14:textId="77777777" w:rsidR="00100DFC" w:rsidRDefault="00100DFC"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100DFC" w:rsidRDefault="00100DFC" w:rsidP="003757FF">
                              <w:pPr>
                                <w:pStyle w:val="NormalWeb"/>
                                <w:spacing w:before="0"/>
                                <w:jc w:val="center"/>
                              </w:pPr>
                              <w:r>
                                <w:rPr>
                                  <w:sz w:val="16"/>
                                  <w:szCs w:val="16"/>
                                </w:rPr>
                                <w:t>Retrieve Care Plan</w:t>
                              </w:r>
                            </w:p>
                            <w:p w14:paraId="306AE256" w14:textId="77777777" w:rsidR="00100DFC" w:rsidRDefault="00100DFC" w:rsidP="003757FF">
                              <w:pPr>
                                <w:pStyle w:val="NormalWeb"/>
                                <w:spacing w:before="0"/>
                                <w:jc w:val="both"/>
                              </w:pPr>
                              <w:r>
                                <w:rPr>
                                  <w:sz w:val="18"/>
                                  <w:szCs w:val="18"/>
                                </w:rPr>
                                <w:t> </w:t>
                              </w:r>
                            </w:p>
                            <w:p w14:paraId="0F79C28E" w14:textId="77777777" w:rsidR="00100DFC" w:rsidRDefault="00100DFC" w:rsidP="003757FF">
                              <w:pPr>
                                <w:pStyle w:val="NormalWeb"/>
                                <w:spacing w:before="0"/>
                                <w:jc w:val="both"/>
                              </w:pPr>
                              <w:r>
                                <w:rPr>
                                  <w:sz w:val="18"/>
                                  <w:szCs w:val="18"/>
                                </w:rPr>
                                <w:t> </w:t>
                              </w:r>
                            </w:p>
                            <w:p w14:paraId="4D2975BC"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100DFC" w:rsidRDefault="00100DFC" w:rsidP="003757FF">
                              <w:pPr>
                                <w:pStyle w:val="NormalWeb"/>
                                <w:spacing w:before="0"/>
                                <w:jc w:val="center"/>
                              </w:pPr>
                              <w:r>
                                <w:rPr>
                                  <w:sz w:val="16"/>
                                  <w:szCs w:val="16"/>
                                </w:rPr>
                                <w:t>Retrieve Care Plan</w:t>
                              </w:r>
                            </w:p>
                            <w:p w14:paraId="0E37FF75" w14:textId="77777777" w:rsidR="00100DFC" w:rsidRDefault="00100DFC" w:rsidP="003757FF">
                              <w:pPr>
                                <w:pStyle w:val="NormalWeb"/>
                                <w:spacing w:before="0"/>
                                <w:jc w:val="both"/>
                              </w:pPr>
                              <w:r>
                                <w:rPr>
                                  <w:sz w:val="18"/>
                                  <w:szCs w:val="18"/>
                                </w:rPr>
                                <w:t> </w:t>
                              </w:r>
                            </w:p>
                            <w:p w14:paraId="154FD6BE" w14:textId="77777777" w:rsidR="00100DFC" w:rsidRDefault="00100DFC" w:rsidP="003757FF">
                              <w:pPr>
                                <w:pStyle w:val="NormalWeb"/>
                                <w:spacing w:before="0"/>
                                <w:jc w:val="both"/>
                              </w:pPr>
                              <w:r>
                                <w:rPr>
                                  <w:sz w:val="18"/>
                                  <w:szCs w:val="18"/>
                                </w:rPr>
                                <w:t> </w:t>
                              </w:r>
                            </w:p>
                            <w:p w14:paraId="32EDE315"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100DFC" w:rsidRDefault="00100DFC" w:rsidP="003757FF">
                              <w:pPr>
                                <w:pStyle w:val="NormalWeb"/>
                                <w:spacing w:before="0"/>
                                <w:jc w:val="center"/>
                              </w:pPr>
                              <w:r>
                                <w:rPr>
                                  <w:sz w:val="18"/>
                                  <w:szCs w:val="18"/>
                                </w:rPr>
                                <w:t>Update Care Plan</w:t>
                              </w:r>
                            </w:p>
                            <w:p w14:paraId="49073833" w14:textId="77777777" w:rsidR="00100DFC" w:rsidRDefault="00100DFC" w:rsidP="003757FF">
                              <w:pPr>
                                <w:pStyle w:val="NormalWeb"/>
                                <w:spacing w:before="0"/>
                                <w:jc w:val="both"/>
                              </w:pPr>
                              <w:r>
                                <w:rPr>
                                  <w:sz w:val="18"/>
                                  <w:szCs w:val="18"/>
                                </w:rPr>
                                <w:t> </w:t>
                              </w:r>
                            </w:p>
                            <w:p w14:paraId="3503CC2D" w14:textId="77777777" w:rsidR="00100DFC" w:rsidRDefault="00100DFC" w:rsidP="003757FF">
                              <w:pPr>
                                <w:pStyle w:val="NormalWeb"/>
                                <w:spacing w:before="0"/>
                                <w:jc w:val="both"/>
                              </w:pPr>
                              <w:r>
                                <w:rPr>
                                  <w:sz w:val="18"/>
                                  <w:szCs w:val="18"/>
                                </w:rPr>
                                <w:t> </w:t>
                              </w:r>
                            </w:p>
                            <w:p w14:paraId="6DBCB768" w14:textId="77777777" w:rsidR="00100DFC" w:rsidRDefault="00100D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100DFC" w:rsidRDefault="00100DFC"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100DFC" w:rsidRDefault="00100DFC" w:rsidP="00B24104">
                              <w:pPr>
                                <w:pStyle w:val="NormalWeb"/>
                                <w:spacing w:before="0"/>
                              </w:pPr>
                              <w:r>
                                <w:rPr>
                                  <w:sz w:val="18"/>
                                  <w:szCs w:val="18"/>
                                </w:rPr>
                                <w:t> </w:t>
                              </w:r>
                            </w:p>
                            <w:p w14:paraId="11F4D7E7" w14:textId="3E20D97F" w:rsidR="00100DFC" w:rsidRDefault="00100DFC"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100DFC" w:rsidRDefault="00100DFC"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100DFC" w:rsidRDefault="00100DFC" w:rsidP="0079761D">
                              <w:pPr>
                                <w:pStyle w:val="NormalWeb"/>
                                <w:spacing w:before="0"/>
                                <w:jc w:val="center"/>
                              </w:pPr>
                              <w:r>
                                <w:rPr>
                                  <w:sz w:val="18"/>
                                  <w:szCs w:val="18"/>
                                </w:rPr>
                                <w:t>Apply Care Plan Operation</w:t>
                              </w:r>
                            </w:p>
                            <w:p w14:paraId="5463DB1A" w14:textId="77777777" w:rsidR="00100DFC" w:rsidRDefault="00100DFC" w:rsidP="0079761D">
                              <w:pPr>
                                <w:pStyle w:val="NormalWeb"/>
                                <w:spacing w:before="0"/>
                                <w:jc w:val="center"/>
                              </w:pPr>
                              <w:r>
                                <w:t> </w:t>
                              </w:r>
                            </w:p>
                            <w:p w14:paraId="15D94C90" w14:textId="77777777" w:rsidR="00100DFC" w:rsidRDefault="00100DFC" w:rsidP="0079761D">
                              <w:pPr>
                                <w:pStyle w:val="NormalWeb"/>
                                <w:spacing w:before="0"/>
                                <w:jc w:val="center"/>
                              </w:pPr>
                              <w:r>
                                <w:t> </w:t>
                              </w:r>
                            </w:p>
                            <w:p w14:paraId="4C5AFB2A" w14:textId="77777777" w:rsidR="00100DFC" w:rsidRDefault="00100DFC"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100DFC" w:rsidRDefault="00100DFC" w:rsidP="0079761D">
                              <w:pPr>
                                <w:pStyle w:val="NormalWeb"/>
                                <w:spacing w:before="0"/>
                                <w:jc w:val="center"/>
                              </w:pPr>
                              <w:r>
                                <w:rPr>
                                  <w:sz w:val="18"/>
                                  <w:szCs w:val="18"/>
                                </w:rPr>
                                <w:t>Search for PlanDefinition</w:t>
                              </w:r>
                            </w:p>
                            <w:p w14:paraId="4D8FE39B" w14:textId="77777777" w:rsidR="00100DFC" w:rsidRDefault="00100DFC"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100DFC" w:rsidRDefault="00100DFC" w:rsidP="00217F06">
                              <w:pPr>
                                <w:pStyle w:val="NormalWeb"/>
                                <w:spacing w:before="0"/>
                                <w:jc w:val="center"/>
                              </w:pPr>
                              <w:r>
                                <w:rPr>
                                  <w:sz w:val="18"/>
                                  <w:szCs w:val="18"/>
                                </w:rPr>
                                <w:t>Provide ActivityDefinition</w:t>
                              </w:r>
                            </w:p>
                            <w:p w14:paraId="50CF2370" w14:textId="77777777" w:rsidR="00100DFC" w:rsidRDefault="00100DFC" w:rsidP="00217F06">
                              <w:pPr>
                                <w:pStyle w:val="NormalWeb"/>
                                <w:spacing w:before="0"/>
                                <w:jc w:val="both"/>
                              </w:pPr>
                              <w:r>
                                <w:rPr>
                                  <w:sz w:val="18"/>
                                  <w:szCs w:val="18"/>
                                </w:rPr>
                                <w:t> </w:t>
                              </w:r>
                            </w:p>
                            <w:p w14:paraId="358F59AD" w14:textId="77777777" w:rsidR="00100DFC" w:rsidRDefault="00100DFC" w:rsidP="00217F06">
                              <w:pPr>
                                <w:pStyle w:val="NormalWeb"/>
                                <w:spacing w:before="0"/>
                                <w:jc w:val="both"/>
                              </w:pPr>
                              <w:r>
                                <w:rPr>
                                  <w:sz w:val="18"/>
                                  <w:szCs w:val="18"/>
                                </w:rPr>
                                <w:t> </w:t>
                              </w:r>
                            </w:p>
                            <w:p w14:paraId="57702174" w14:textId="77777777" w:rsidR="00100DFC" w:rsidRDefault="00100DFC"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100DFC" w:rsidRDefault="00100DFC" w:rsidP="00B47D5E">
                              <w:pPr>
                                <w:pStyle w:val="NormalWeb"/>
                                <w:spacing w:before="0"/>
                                <w:jc w:val="center"/>
                              </w:pPr>
                              <w:r>
                                <w:rPr>
                                  <w:sz w:val="18"/>
                                  <w:szCs w:val="18"/>
                                </w:rPr>
                                <w:t>Apply Care Plan Operation</w:t>
                              </w:r>
                            </w:p>
                            <w:p w14:paraId="4DA7E84B" w14:textId="77777777" w:rsidR="00100DFC" w:rsidRDefault="00100DFC" w:rsidP="00B47D5E">
                              <w:pPr>
                                <w:pStyle w:val="NormalWeb"/>
                                <w:spacing w:before="0"/>
                                <w:jc w:val="center"/>
                              </w:pPr>
                              <w:r>
                                <w:t> </w:t>
                              </w:r>
                            </w:p>
                            <w:p w14:paraId="3D876694" w14:textId="77777777" w:rsidR="00100DFC" w:rsidRDefault="00100DFC" w:rsidP="00B47D5E">
                              <w:pPr>
                                <w:pStyle w:val="NormalWeb"/>
                                <w:spacing w:before="0"/>
                                <w:jc w:val="center"/>
                              </w:pPr>
                              <w:r>
                                <w:t> </w:t>
                              </w:r>
                            </w:p>
                            <w:p w14:paraId="0E7713BC" w14:textId="77777777" w:rsidR="00100DFC" w:rsidRDefault="00100DFC"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100DFC" w:rsidRDefault="00100DFC" w:rsidP="00B47D5E">
                              <w:pPr>
                                <w:pStyle w:val="NormalWeb"/>
                                <w:spacing w:before="0"/>
                                <w:jc w:val="center"/>
                              </w:pPr>
                              <w:r>
                                <w:rPr>
                                  <w:sz w:val="18"/>
                                  <w:szCs w:val="18"/>
                                </w:rPr>
                                <w:t>Apply Care Plan Operation</w:t>
                              </w:r>
                            </w:p>
                            <w:p w14:paraId="5BC06D06" w14:textId="77777777" w:rsidR="00100DFC" w:rsidRDefault="00100DFC" w:rsidP="00B47D5E">
                              <w:pPr>
                                <w:pStyle w:val="NormalWeb"/>
                                <w:spacing w:before="0"/>
                                <w:jc w:val="center"/>
                              </w:pPr>
                              <w:r>
                                <w:t> </w:t>
                              </w:r>
                            </w:p>
                            <w:p w14:paraId="00237280" w14:textId="77777777" w:rsidR="00100DFC" w:rsidRDefault="00100DFC" w:rsidP="00B47D5E">
                              <w:pPr>
                                <w:pStyle w:val="NormalWeb"/>
                                <w:spacing w:before="0"/>
                                <w:jc w:val="center"/>
                              </w:pPr>
                              <w:r>
                                <w:t> </w:t>
                              </w:r>
                            </w:p>
                            <w:p w14:paraId="6AEC3A84" w14:textId="77777777" w:rsidR="00100DFC" w:rsidRDefault="00100DFC"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100DFC" w:rsidRDefault="00100DFC" w:rsidP="005A72A0">
                              <w:pPr>
                                <w:pStyle w:val="NormalWeb"/>
                                <w:spacing w:before="0"/>
                                <w:jc w:val="center"/>
                              </w:pPr>
                              <w:r>
                                <w:rPr>
                                  <w:sz w:val="18"/>
                                  <w:szCs w:val="18"/>
                                </w:rPr>
                                <w:t>Search for PlanDefinition</w:t>
                              </w:r>
                            </w:p>
                            <w:p w14:paraId="565940EA" w14:textId="77777777" w:rsidR="00100DFC" w:rsidRDefault="00100DFC"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100DFC" w:rsidRDefault="00100DFC" w:rsidP="005A72A0">
                              <w:pPr>
                                <w:pStyle w:val="NormalWeb"/>
                                <w:spacing w:before="0"/>
                                <w:jc w:val="center"/>
                              </w:pPr>
                              <w:r>
                                <w:rPr>
                                  <w:sz w:val="18"/>
                                  <w:szCs w:val="18"/>
                                </w:rPr>
                                <w:t>Provide ActivityDefinition</w:t>
                              </w:r>
                            </w:p>
                            <w:p w14:paraId="2D813B17" w14:textId="77777777" w:rsidR="00100DFC" w:rsidRDefault="00100DFC" w:rsidP="005A72A0">
                              <w:pPr>
                                <w:pStyle w:val="NormalWeb"/>
                                <w:spacing w:before="0"/>
                                <w:jc w:val="both"/>
                              </w:pPr>
                              <w:r>
                                <w:rPr>
                                  <w:sz w:val="18"/>
                                  <w:szCs w:val="18"/>
                                </w:rPr>
                                <w:t> </w:t>
                              </w:r>
                            </w:p>
                            <w:p w14:paraId="51C4AA7C" w14:textId="77777777" w:rsidR="00100DFC" w:rsidRDefault="00100DFC" w:rsidP="005A72A0">
                              <w:pPr>
                                <w:pStyle w:val="NormalWeb"/>
                                <w:spacing w:before="0"/>
                                <w:jc w:val="both"/>
                              </w:pPr>
                              <w:r>
                                <w:rPr>
                                  <w:sz w:val="18"/>
                                  <w:szCs w:val="18"/>
                                </w:rPr>
                                <w:t> </w:t>
                              </w:r>
                            </w:p>
                            <w:p w14:paraId="00CD3BAE" w14:textId="77777777" w:rsidR="00100DFC" w:rsidRDefault="00100DFC"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100DFC" w:rsidRDefault="00100DFC" w:rsidP="009D38D6">
                              <w:pPr>
                                <w:pStyle w:val="NormalWeb"/>
                                <w:spacing w:before="0"/>
                                <w:jc w:val="center"/>
                              </w:pPr>
                              <w:r>
                                <w:rPr>
                                  <w:sz w:val="18"/>
                                  <w:szCs w:val="18"/>
                                </w:rPr>
                                <w:t>Apply Care Plan Operation</w:t>
                              </w:r>
                            </w:p>
                            <w:p w14:paraId="4F6C57D7" w14:textId="77777777" w:rsidR="00100DFC" w:rsidRDefault="00100DFC" w:rsidP="009D38D6">
                              <w:pPr>
                                <w:pStyle w:val="NormalWeb"/>
                                <w:spacing w:before="0"/>
                                <w:jc w:val="center"/>
                              </w:pPr>
                              <w:r>
                                <w:t> </w:t>
                              </w:r>
                            </w:p>
                            <w:p w14:paraId="0A72BC3C" w14:textId="77777777" w:rsidR="00100DFC" w:rsidRDefault="00100DFC" w:rsidP="009D38D6">
                              <w:pPr>
                                <w:pStyle w:val="NormalWeb"/>
                                <w:spacing w:before="0"/>
                                <w:jc w:val="center"/>
                              </w:pPr>
                              <w:r>
                                <w:t> </w:t>
                              </w:r>
                            </w:p>
                            <w:p w14:paraId="6EABF733" w14:textId="77777777" w:rsidR="00100DFC" w:rsidRDefault="00100DFC"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100DFC" w:rsidRDefault="00100DFC" w:rsidP="009D38D6">
                              <w:pPr>
                                <w:pStyle w:val="NormalWeb"/>
                                <w:spacing w:before="0"/>
                                <w:jc w:val="center"/>
                              </w:pPr>
                              <w:r>
                                <w:rPr>
                                  <w:sz w:val="18"/>
                                  <w:szCs w:val="18"/>
                                </w:rPr>
                                <w:t>Update Care Plan</w:t>
                              </w:r>
                            </w:p>
                            <w:p w14:paraId="468D5AE5" w14:textId="77777777" w:rsidR="00100DFC" w:rsidRDefault="00100DFC" w:rsidP="009D38D6">
                              <w:pPr>
                                <w:pStyle w:val="NormalWeb"/>
                                <w:spacing w:before="0"/>
                                <w:jc w:val="both"/>
                              </w:pPr>
                              <w:r>
                                <w:rPr>
                                  <w:sz w:val="18"/>
                                  <w:szCs w:val="18"/>
                                </w:rPr>
                                <w:t> </w:t>
                              </w:r>
                            </w:p>
                            <w:p w14:paraId="37E4E918" w14:textId="77777777" w:rsidR="00100DFC" w:rsidRDefault="00100DFC" w:rsidP="009D38D6">
                              <w:pPr>
                                <w:pStyle w:val="NormalWeb"/>
                                <w:spacing w:before="0"/>
                                <w:jc w:val="both"/>
                              </w:pPr>
                              <w:r>
                                <w:rPr>
                                  <w:sz w:val="18"/>
                                  <w:szCs w:val="18"/>
                                </w:rPr>
                                <w:t> </w:t>
                              </w:r>
                            </w:p>
                            <w:p w14:paraId="63CF18C1" w14:textId="77777777" w:rsidR="00100DFC" w:rsidRDefault="00100DFC"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80"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">
                <v:shape id="_x0000_s1181" type="#_x0000_t75" style="position:absolute;width:76911;height:77628;visibility:visible;mso-wrap-style:square">
                  <v:fill o:detectmouseclick="t"/>
                  <v:path o:connecttype="none"/>
                </v:shape>
                <v:shape id="Text Box 160" o:spid="_x0000_s1182"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100DFC" w:rsidRPr="00C95A25" w:rsidRDefault="00100DFC" w:rsidP="003757FF">
                        <w:pPr>
                          <w:pStyle w:val="NormalWeb"/>
                          <w:jc w:val="center"/>
                          <w:rPr>
                            <w:b/>
                          </w:rPr>
                        </w:pPr>
                        <w:r w:rsidRPr="00C95A25">
                          <w:rPr>
                            <w:b/>
                            <w:sz w:val="18"/>
                            <w:szCs w:val="18"/>
                          </w:rPr>
                          <w:t>Patient Portal</w:t>
                        </w:r>
                      </w:p>
                    </w:txbxContent>
                  </v:textbox>
                </v:shape>
                <v:line id="Line 161" o:spid="_x0000_s1183"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4"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5"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100DFC" w:rsidRPr="00C95A25" w:rsidRDefault="00100D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00DFC" w:rsidRPr="00C95A25" w:rsidRDefault="00100DFC" w:rsidP="003757FF">
                        <w:pPr>
                          <w:pStyle w:val="NormalWeb"/>
                          <w:spacing w:before="0"/>
                          <w:jc w:val="center"/>
                          <w:rPr>
                            <w:b/>
                          </w:rPr>
                        </w:pPr>
                        <w:r w:rsidRPr="00C95A25">
                          <w:rPr>
                            <w:b/>
                            <w:sz w:val="18"/>
                            <w:szCs w:val="18"/>
                          </w:rPr>
                          <w:t xml:space="preserve">Care Plan Contributor </w:t>
                        </w:r>
                      </w:p>
                    </w:txbxContent>
                  </v:textbox>
                </v:shape>
                <v:line id="Line 161" o:spid="_x0000_s1186"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7"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8"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9"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100DFC" w:rsidRDefault="00100DFC" w:rsidP="003757FF">
                        <w:pPr>
                          <w:pStyle w:val="NormalWeb"/>
                          <w:jc w:val="both"/>
                        </w:pPr>
                        <w:r>
                          <w:rPr>
                            <w:sz w:val="18"/>
                            <w:szCs w:val="18"/>
                          </w:rPr>
                          <w:t xml:space="preserve">Perform Encounter </w:t>
                        </w:r>
                      </w:p>
                    </w:txbxContent>
                  </v:textbox>
                </v:shape>
                <v:shape id="Text Box 162" o:spid="_x0000_s1190"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100DFC" w:rsidRDefault="00100DFC" w:rsidP="003757FF">
                        <w:pPr>
                          <w:pStyle w:val="NormalWeb"/>
                          <w:spacing w:before="0"/>
                          <w:jc w:val="center"/>
                        </w:pPr>
                        <w:r>
                          <w:rPr>
                            <w:sz w:val="18"/>
                            <w:szCs w:val="18"/>
                          </w:rPr>
                          <w:t> </w:t>
                        </w:r>
                      </w:p>
                      <w:p w14:paraId="66E77186" w14:textId="77777777" w:rsidR="00100DFC" w:rsidRPr="00C95A25" w:rsidRDefault="00100DFC" w:rsidP="003757FF">
                        <w:pPr>
                          <w:pStyle w:val="NormalWeb"/>
                          <w:spacing w:before="0"/>
                          <w:jc w:val="center"/>
                          <w:rPr>
                            <w:b/>
                          </w:rPr>
                        </w:pPr>
                        <w:r w:rsidRPr="00C95A25">
                          <w:rPr>
                            <w:b/>
                            <w:sz w:val="18"/>
                            <w:szCs w:val="18"/>
                          </w:rPr>
                          <w:t>Care Plan Guidance Service</w:t>
                        </w:r>
                      </w:p>
                    </w:txbxContent>
                  </v:textbox>
                </v:shape>
                <v:line id="Line 161" o:spid="_x0000_s1191"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2"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3"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4"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100DFC" w:rsidRDefault="00100DFC" w:rsidP="003757FF">
                        <w:pPr>
                          <w:pStyle w:val="NormalWeb"/>
                          <w:spacing w:before="0"/>
                          <w:jc w:val="center"/>
                        </w:pPr>
                        <w:r>
                          <w:rPr>
                            <w:sz w:val="18"/>
                            <w:szCs w:val="18"/>
                          </w:rPr>
                          <w:t>Search for Care Plan (pregnancy)</w:t>
                        </w:r>
                      </w:p>
                    </w:txbxContent>
                  </v:textbox>
                </v:shape>
                <v:line id="Line 356" o:spid="_x0000_s1195"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6"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100DFC" w:rsidRDefault="00100DFC" w:rsidP="003757FF">
                        <w:pPr>
                          <w:pStyle w:val="NormalWeb"/>
                          <w:spacing w:before="0"/>
                          <w:jc w:val="center"/>
                        </w:pPr>
                        <w:r>
                          <w:rPr>
                            <w:sz w:val="18"/>
                            <w:szCs w:val="18"/>
                          </w:rPr>
                          <w:t>Search for PlanDefinition</w:t>
                        </w:r>
                      </w:p>
                      <w:p w14:paraId="111FAC24" w14:textId="77777777" w:rsidR="00100DFC" w:rsidRDefault="00100DFC" w:rsidP="003757FF">
                        <w:pPr>
                          <w:pStyle w:val="NormalWeb"/>
                          <w:spacing w:before="0"/>
                          <w:jc w:val="both"/>
                        </w:pPr>
                        <w:r>
                          <w:rPr>
                            <w:sz w:val="18"/>
                            <w:szCs w:val="18"/>
                          </w:rPr>
                          <w:t> </w:t>
                        </w:r>
                      </w:p>
                    </w:txbxContent>
                  </v:textbox>
                </v:shape>
                <v:rect id="Rectangle 640" o:spid="_x0000_s1197"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8"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9"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100DFC" w:rsidRDefault="00100DFC" w:rsidP="003757FF">
                        <w:pPr>
                          <w:pStyle w:val="NormalWeb"/>
                          <w:spacing w:before="0"/>
                          <w:jc w:val="center"/>
                        </w:pPr>
                        <w:r>
                          <w:rPr>
                            <w:sz w:val="18"/>
                            <w:szCs w:val="18"/>
                          </w:rPr>
                          <w:t>Provide ActivityDefinition</w:t>
                        </w:r>
                      </w:p>
                      <w:p w14:paraId="49E508D3" w14:textId="77777777" w:rsidR="00100DFC" w:rsidRDefault="00100DFC" w:rsidP="003757FF">
                        <w:pPr>
                          <w:pStyle w:val="NormalWeb"/>
                          <w:spacing w:before="0"/>
                          <w:jc w:val="both"/>
                        </w:pPr>
                        <w:r>
                          <w:rPr>
                            <w:sz w:val="18"/>
                            <w:szCs w:val="18"/>
                          </w:rPr>
                          <w:t> </w:t>
                        </w:r>
                      </w:p>
                      <w:p w14:paraId="72906117" w14:textId="77777777" w:rsidR="00100DFC" w:rsidRDefault="00100DFC" w:rsidP="003757FF">
                        <w:pPr>
                          <w:pStyle w:val="NormalWeb"/>
                          <w:spacing w:before="0"/>
                          <w:jc w:val="both"/>
                        </w:pPr>
                        <w:r>
                          <w:rPr>
                            <w:sz w:val="18"/>
                            <w:szCs w:val="18"/>
                          </w:rPr>
                          <w:t> </w:t>
                        </w:r>
                      </w:p>
                      <w:p w14:paraId="27E9926A" w14:textId="77777777" w:rsidR="00100DFC" w:rsidRDefault="00100DFC" w:rsidP="003757FF">
                        <w:pPr>
                          <w:pStyle w:val="NormalWeb"/>
                          <w:spacing w:before="0"/>
                          <w:jc w:val="both"/>
                        </w:pPr>
                        <w:r>
                          <w:rPr>
                            <w:sz w:val="18"/>
                            <w:szCs w:val="18"/>
                          </w:rPr>
                          <w:t>Plan</w:t>
                        </w:r>
                      </w:p>
                    </w:txbxContent>
                  </v:textbox>
                </v:shape>
                <v:line id="Line 356" o:spid="_x0000_s1200"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1"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100DFC" w:rsidRDefault="00100DFC" w:rsidP="003757FF">
                        <w:pPr>
                          <w:pStyle w:val="NormalWeb"/>
                          <w:spacing w:before="0"/>
                          <w:jc w:val="center"/>
                        </w:pPr>
                        <w:r>
                          <w:rPr>
                            <w:sz w:val="18"/>
                            <w:szCs w:val="18"/>
                          </w:rPr>
                          <w:t>Update Care Plan (pregnancy)</w:t>
                        </w:r>
                      </w:p>
                      <w:p w14:paraId="68A3CF6C" w14:textId="77777777" w:rsidR="00100DFC" w:rsidRDefault="00100DFC" w:rsidP="003757FF">
                        <w:pPr>
                          <w:pStyle w:val="NormalWeb"/>
                          <w:spacing w:before="0"/>
                          <w:jc w:val="center"/>
                        </w:pPr>
                      </w:p>
                      <w:p w14:paraId="6F59564C" w14:textId="77777777" w:rsidR="00100DFC" w:rsidRDefault="00100DFC" w:rsidP="003757FF">
                        <w:pPr>
                          <w:pStyle w:val="NormalWeb"/>
                          <w:spacing w:before="0"/>
                          <w:jc w:val="center"/>
                        </w:pPr>
                      </w:p>
                      <w:p w14:paraId="5150894F" w14:textId="77777777" w:rsidR="00100DFC" w:rsidRDefault="00100DFC" w:rsidP="003757FF">
                        <w:pPr>
                          <w:pStyle w:val="NormalWeb"/>
                          <w:spacing w:before="0"/>
                          <w:jc w:val="center"/>
                        </w:pPr>
                        <w:r>
                          <w:rPr>
                            <w:sz w:val="18"/>
                            <w:szCs w:val="18"/>
                          </w:rPr>
                          <w:t>Care Plan</w:t>
                        </w:r>
                      </w:p>
                    </w:txbxContent>
                  </v:textbox>
                </v:shape>
                <v:line id="Line 356" o:spid="_x0000_s1202"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4"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100DFC" w:rsidRDefault="00100DFC" w:rsidP="0079761D">
                        <w:pPr>
                          <w:pStyle w:val="NormalWeb"/>
                          <w:spacing w:before="0"/>
                        </w:pPr>
                        <w:r>
                          <w:rPr>
                            <w:sz w:val="18"/>
                            <w:szCs w:val="18"/>
                          </w:rPr>
                          <w:t>Request Services</w:t>
                        </w:r>
                      </w:p>
                      <w:p w14:paraId="23D8E6F1" w14:textId="77777777" w:rsidR="00100DFC" w:rsidRDefault="00100DFC" w:rsidP="003757FF">
                        <w:pPr>
                          <w:pStyle w:val="NormalWeb"/>
                          <w:spacing w:before="0"/>
                          <w:jc w:val="both"/>
                        </w:pPr>
                        <w:r>
                          <w:rPr>
                            <w:sz w:val="18"/>
                            <w:szCs w:val="18"/>
                          </w:rPr>
                          <w:t> </w:t>
                        </w:r>
                      </w:p>
                      <w:p w14:paraId="5320725B" w14:textId="77777777" w:rsidR="00100DFC" w:rsidRDefault="00100DFC" w:rsidP="003757FF">
                        <w:pPr>
                          <w:pStyle w:val="NormalWeb"/>
                          <w:spacing w:before="0"/>
                          <w:jc w:val="both"/>
                        </w:pPr>
                        <w:r>
                          <w:rPr>
                            <w:sz w:val="18"/>
                            <w:szCs w:val="18"/>
                          </w:rPr>
                          <w:t> </w:t>
                        </w:r>
                      </w:p>
                      <w:p w14:paraId="1ECFFFDA" w14:textId="77777777" w:rsidR="00100DFC" w:rsidRDefault="00100DFC" w:rsidP="003757FF">
                        <w:pPr>
                          <w:pStyle w:val="NormalWeb"/>
                          <w:spacing w:before="0"/>
                          <w:jc w:val="both"/>
                        </w:pPr>
                        <w:r>
                          <w:rPr>
                            <w:sz w:val="18"/>
                            <w:szCs w:val="18"/>
                          </w:rPr>
                          <w:t xml:space="preserve"> Care Plan</w:t>
                        </w:r>
                      </w:p>
                    </w:txbxContent>
                  </v:textbox>
                </v:shape>
                <v:line id="Line 362" o:spid="_x0000_s1205"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6"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100DFC" w:rsidRDefault="00100DFC" w:rsidP="003757FF">
                        <w:pPr>
                          <w:pStyle w:val="NormalWeb"/>
                          <w:spacing w:before="0"/>
                          <w:jc w:val="both"/>
                        </w:pPr>
                        <w:r>
                          <w:rPr>
                            <w:sz w:val="18"/>
                            <w:szCs w:val="18"/>
                          </w:rPr>
                          <w:t xml:space="preserve">Share Response </w:t>
                        </w:r>
                      </w:p>
                      <w:p w14:paraId="39BA630D" w14:textId="77777777" w:rsidR="00100DFC" w:rsidRDefault="00100DFC" w:rsidP="003757FF">
                        <w:pPr>
                          <w:pStyle w:val="NormalWeb"/>
                          <w:spacing w:before="0"/>
                          <w:jc w:val="both"/>
                        </w:pPr>
                        <w:r>
                          <w:rPr>
                            <w:sz w:val="18"/>
                            <w:szCs w:val="18"/>
                          </w:rPr>
                          <w:t> </w:t>
                        </w:r>
                      </w:p>
                      <w:p w14:paraId="3E76C19D" w14:textId="77777777" w:rsidR="00100DFC" w:rsidRDefault="00100DFC" w:rsidP="003757FF">
                        <w:pPr>
                          <w:pStyle w:val="NormalWeb"/>
                          <w:spacing w:before="0"/>
                          <w:jc w:val="both"/>
                        </w:pPr>
                        <w:r>
                          <w:rPr>
                            <w:sz w:val="18"/>
                            <w:szCs w:val="18"/>
                          </w:rPr>
                          <w:t> </w:t>
                        </w:r>
                      </w:p>
                      <w:p w14:paraId="6CEE8058" w14:textId="77777777" w:rsidR="00100DFC" w:rsidRDefault="00100DFC" w:rsidP="003757FF">
                        <w:pPr>
                          <w:pStyle w:val="NormalWeb"/>
                          <w:spacing w:before="0"/>
                          <w:jc w:val="both"/>
                        </w:pPr>
                        <w:r>
                          <w:rPr>
                            <w:sz w:val="18"/>
                            <w:szCs w:val="18"/>
                          </w:rPr>
                          <w:t xml:space="preserve"> Care Plan</w:t>
                        </w:r>
                      </w:p>
                    </w:txbxContent>
                  </v:textbox>
                </v:shape>
                <v:line id="Straight Connector 650" o:spid="_x0000_s1207"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0"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100DFC" w:rsidRDefault="00100DFC" w:rsidP="00B24104">
                        <w:pPr>
                          <w:pStyle w:val="NormalWeb"/>
                          <w:jc w:val="center"/>
                        </w:pPr>
                        <w:r>
                          <w:rPr>
                            <w:sz w:val="18"/>
                            <w:szCs w:val="18"/>
                          </w:rPr>
                          <w:t>Provide services</w:t>
                        </w:r>
                      </w:p>
                    </w:txbxContent>
                  </v:textbox>
                </v:shape>
                <v:line id="Line 356" o:spid="_x0000_s1211"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2"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100DFC" w:rsidRDefault="00100DFC" w:rsidP="003757FF">
                        <w:pPr>
                          <w:pStyle w:val="NormalWeb"/>
                          <w:spacing w:before="0"/>
                          <w:jc w:val="center"/>
                        </w:pPr>
                        <w:r>
                          <w:rPr>
                            <w:sz w:val="18"/>
                            <w:szCs w:val="18"/>
                          </w:rPr>
                          <w:t>Update Care Plan</w:t>
                        </w:r>
                      </w:p>
                      <w:p w14:paraId="75A5E789" w14:textId="77777777" w:rsidR="00100DFC" w:rsidRDefault="00100DFC" w:rsidP="003757FF">
                        <w:pPr>
                          <w:pStyle w:val="NormalWeb"/>
                          <w:spacing w:before="0"/>
                          <w:jc w:val="both"/>
                        </w:pPr>
                        <w:r>
                          <w:rPr>
                            <w:sz w:val="18"/>
                            <w:szCs w:val="18"/>
                          </w:rPr>
                          <w:t> </w:t>
                        </w:r>
                      </w:p>
                      <w:p w14:paraId="78B05FC9" w14:textId="77777777" w:rsidR="00100DFC" w:rsidRDefault="00100DFC" w:rsidP="003757FF">
                        <w:pPr>
                          <w:pStyle w:val="NormalWeb"/>
                          <w:spacing w:before="0"/>
                          <w:jc w:val="both"/>
                        </w:pPr>
                        <w:r>
                          <w:rPr>
                            <w:sz w:val="18"/>
                            <w:szCs w:val="18"/>
                          </w:rPr>
                          <w:t> </w:t>
                        </w:r>
                      </w:p>
                      <w:p w14:paraId="2157AD50" w14:textId="77777777" w:rsidR="00100DFC" w:rsidRDefault="00100DFC" w:rsidP="003757FF">
                        <w:pPr>
                          <w:pStyle w:val="NormalWeb"/>
                          <w:spacing w:before="0"/>
                          <w:jc w:val="both"/>
                        </w:pPr>
                        <w:r>
                          <w:rPr>
                            <w:sz w:val="18"/>
                            <w:szCs w:val="18"/>
                          </w:rPr>
                          <w:t xml:space="preserve"> Care Plan</w:t>
                        </w:r>
                      </w:p>
                    </w:txbxContent>
                  </v:textbox>
                </v:shape>
                <v:shape id="Text Box 162" o:spid="_x0000_s1213"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100DFC" w:rsidRDefault="00100DFC" w:rsidP="003757FF">
                        <w:pPr>
                          <w:pStyle w:val="NormalWeb"/>
                          <w:spacing w:before="0"/>
                        </w:pPr>
                        <w:r>
                          <w:rPr>
                            <w:sz w:val="18"/>
                            <w:szCs w:val="18"/>
                          </w:rPr>
                          <w:t> </w:t>
                        </w:r>
                      </w:p>
                      <w:p w14:paraId="1CA61852" w14:textId="6F706B00" w:rsidR="00100DFC" w:rsidRDefault="00100DFC"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7"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100DFC" w:rsidRDefault="00100DFC" w:rsidP="003757FF">
                        <w:pPr>
                          <w:pStyle w:val="NormalWeb"/>
                          <w:spacing w:before="0"/>
                          <w:jc w:val="both"/>
                        </w:pPr>
                        <w:r>
                          <w:rPr>
                            <w:sz w:val="18"/>
                            <w:szCs w:val="18"/>
                          </w:rPr>
                          <w:t>Referral Request</w:t>
                        </w:r>
                      </w:p>
                      <w:p w14:paraId="2F0D810C" w14:textId="77777777" w:rsidR="00100DFC" w:rsidRDefault="00100DFC" w:rsidP="003757FF">
                        <w:pPr>
                          <w:pStyle w:val="NormalWeb"/>
                          <w:spacing w:before="0"/>
                          <w:jc w:val="both"/>
                        </w:pPr>
                        <w:r>
                          <w:rPr>
                            <w:sz w:val="18"/>
                            <w:szCs w:val="18"/>
                          </w:rPr>
                          <w:t> </w:t>
                        </w:r>
                      </w:p>
                      <w:p w14:paraId="341C854C" w14:textId="77777777" w:rsidR="00100DFC" w:rsidRDefault="00100DFC" w:rsidP="003757FF">
                        <w:pPr>
                          <w:pStyle w:val="NormalWeb"/>
                          <w:spacing w:before="0"/>
                          <w:jc w:val="both"/>
                        </w:pPr>
                        <w:r>
                          <w:rPr>
                            <w:sz w:val="18"/>
                            <w:szCs w:val="18"/>
                          </w:rPr>
                          <w:t> </w:t>
                        </w:r>
                      </w:p>
                      <w:p w14:paraId="45328994" w14:textId="77777777" w:rsidR="00100DFC" w:rsidRDefault="00100DFC" w:rsidP="003757FF">
                        <w:pPr>
                          <w:pStyle w:val="NormalWeb"/>
                          <w:spacing w:before="0"/>
                          <w:jc w:val="both"/>
                        </w:pPr>
                        <w:r>
                          <w:rPr>
                            <w:sz w:val="18"/>
                            <w:szCs w:val="18"/>
                          </w:rPr>
                          <w:t xml:space="preserve"> Care Plan</w:t>
                        </w:r>
                      </w:p>
                    </w:txbxContent>
                  </v:textbox>
                </v:shape>
                <v:shape id="Text Box 160" o:spid="_x0000_s1218"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100DFC" w:rsidRDefault="00100DFC" w:rsidP="003757FF">
                        <w:pPr>
                          <w:pStyle w:val="NormalWeb"/>
                          <w:spacing w:before="0"/>
                          <w:jc w:val="both"/>
                        </w:pPr>
                        <w:r>
                          <w:rPr>
                            <w:sz w:val="18"/>
                            <w:szCs w:val="18"/>
                          </w:rPr>
                          <w:t>Referral Response</w:t>
                        </w:r>
                      </w:p>
                      <w:p w14:paraId="049D6947" w14:textId="77777777" w:rsidR="00100DFC" w:rsidRDefault="00100DFC" w:rsidP="003757FF">
                        <w:pPr>
                          <w:pStyle w:val="NormalWeb"/>
                          <w:spacing w:before="0"/>
                          <w:jc w:val="both"/>
                        </w:pPr>
                        <w:r>
                          <w:rPr>
                            <w:sz w:val="18"/>
                            <w:szCs w:val="18"/>
                          </w:rPr>
                          <w:t> </w:t>
                        </w:r>
                      </w:p>
                      <w:p w14:paraId="25DC7EAB" w14:textId="77777777" w:rsidR="00100DFC" w:rsidRDefault="00100DFC" w:rsidP="003757FF">
                        <w:pPr>
                          <w:pStyle w:val="NormalWeb"/>
                          <w:spacing w:before="0"/>
                          <w:jc w:val="both"/>
                        </w:pPr>
                        <w:r>
                          <w:rPr>
                            <w:sz w:val="18"/>
                            <w:szCs w:val="18"/>
                          </w:rPr>
                          <w:t> </w:t>
                        </w:r>
                      </w:p>
                      <w:p w14:paraId="16F4309A" w14:textId="77777777" w:rsidR="00100DFC" w:rsidRDefault="00100DFC" w:rsidP="003757FF">
                        <w:pPr>
                          <w:pStyle w:val="NormalWeb"/>
                          <w:spacing w:before="0"/>
                          <w:jc w:val="both"/>
                        </w:pPr>
                        <w:r>
                          <w:rPr>
                            <w:sz w:val="18"/>
                            <w:szCs w:val="18"/>
                          </w:rPr>
                          <w:t xml:space="preserve"> Care Plan</w:t>
                        </w:r>
                      </w:p>
                    </w:txbxContent>
                  </v:textbox>
                </v:shape>
                <v:line id="Line 362" o:spid="_x0000_s1219"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0"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100DFC" w:rsidRPr="009A41FE" w:rsidRDefault="00100DFC" w:rsidP="003757FF">
                        <w:pPr>
                          <w:pStyle w:val="NormalWeb"/>
                          <w:spacing w:before="0"/>
                          <w:jc w:val="center"/>
                          <w:rPr>
                            <w:sz w:val="16"/>
                            <w:szCs w:val="16"/>
                          </w:rPr>
                        </w:pPr>
                        <w:r w:rsidRPr="009A41FE">
                          <w:rPr>
                            <w:sz w:val="16"/>
                            <w:szCs w:val="16"/>
                          </w:rPr>
                          <w:t>Retrieve Care Plan</w:t>
                        </w:r>
                      </w:p>
                      <w:p w14:paraId="369071D7" w14:textId="77777777" w:rsidR="00100DFC" w:rsidRDefault="00100DFC" w:rsidP="003757FF">
                        <w:pPr>
                          <w:pStyle w:val="NormalWeb"/>
                          <w:spacing w:before="0"/>
                          <w:jc w:val="both"/>
                        </w:pPr>
                        <w:r>
                          <w:rPr>
                            <w:sz w:val="18"/>
                            <w:szCs w:val="18"/>
                          </w:rPr>
                          <w:t> </w:t>
                        </w:r>
                      </w:p>
                      <w:p w14:paraId="5E6C09E3" w14:textId="77777777" w:rsidR="00100DFC" w:rsidRDefault="00100DFC" w:rsidP="003757FF">
                        <w:pPr>
                          <w:pStyle w:val="NormalWeb"/>
                          <w:spacing w:before="0"/>
                          <w:jc w:val="both"/>
                        </w:pPr>
                        <w:r>
                          <w:rPr>
                            <w:sz w:val="18"/>
                            <w:szCs w:val="18"/>
                          </w:rPr>
                          <w:t> </w:t>
                        </w:r>
                      </w:p>
                      <w:p w14:paraId="71C43FEC" w14:textId="77777777" w:rsidR="00100DFC" w:rsidRDefault="00100DFC" w:rsidP="003757FF">
                        <w:pPr>
                          <w:pStyle w:val="NormalWeb"/>
                          <w:spacing w:before="0"/>
                          <w:jc w:val="both"/>
                        </w:pPr>
                        <w:r>
                          <w:rPr>
                            <w:sz w:val="18"/>
                            <w:szCs w:val="18"/>
                          </w:rPr>
                          <w:t xml:space="preserve"> Care Plan</w:t>
                        </w:r>
                      </w:p>
                    </w:txbxContent>
                  </v:textbox>
                </v:shape>
                <v:shape id="Text Box 162" o:spid="_x0000_s1221"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100DFC" w:rsidRDefault="00100DFC" w:rsidP="003757FF">
                        <w:pPr>
                          <w:pStyle w:val="NormalWeb"/>
                          <w:spacing w:before="0"/>
                        </w:pPr>
                        <w:r>
                          <w:rPr>
                            <w:sz w:val="18"/>
                            <w:szCs w:val="18"/>
                          </w:rPr>
                          <w:t> </w:t>
                        </w:r>
                      </w:p>
                      <w:p w14:paraId="6128DD59" w14:textId="77777777" w:rsidR="00100DFC" w:rsidRDefault="00100DFC" w:rsidP="003757FF">
                        <w:pPr>
                          <w:pStyle w:val="NormalWeb"/>
                          <w:spacing w:before="0"/>
                        </w:pPr>
                        <w:r>
                          <w:rPr>
                            <w:b/>
                            <w:bCs/>
                            <w:sz w:val="18"/>
                            <w:szCs w:val="18"/>
                          </w:rPr>
                          <w:t>Care Plan Service</w:t>
                        </w:r>
                      </w:p>
                    </w:txbxContent>
                  </v:textbox>
                </v:shape>
                <v:line id="Line 161" o:spid="_x0000_s1222"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3"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4"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5"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100DFC" w:rsidRDefault="00100DFC" w:rsidP="003757FF">
                        <w:pPr>
                          <w:pStyle w:val="NormalWeb"/>
                          <w:spacing w:before="0"/>
                          <w:jc w:val="center"/>
                        </w:pPr>
                        <w:r>
                          <w:rPr>
                            <w:sz w:val="16"/>
                            <w:szCs w:val="16"/>
                          </w:rPr>
                          <w:t>Retrieve Care Plan</w:t>
                        </w:r>
                      </w:p>
                      <w:p w14:paraId="306AE256" w14:textId="77777777" w:rsidR="00100DFC" w:rsidRDefault="00100DFC" w:rsidP="003757FF">
                        <w:pPr>
                          <w:pStyle w:val="NormalWeb"/>
                          <w:spacing w:before="0"/>
                          <w:jc w:val="both"/>
                        </w:pPr>
                        <w:r>
                          <w:rPr>
                            <w:sz w:val="18"/>
                            <w:szCs w:val="18"/>
                          </w:rPr>
                          <w:t> </w:t>
                        </w:r>
                      </w:p>
                      <w:p w14:paraId="0F79C28E" w14:textId="77777777" w:rsidR="00100DFC" w:rsidRDefault="00100DFC" w:rsidP="003757FF">
                        <w:pPr>
                          <w:pStyle w:val="NormalWeb"/>
                          <w:spacing w:before="0"/>
                          <w:jc w:val="both"/>
                        </w:pPr>
                        <w:r>
                          <w:rPr>
                            <w:sz w:val="18"/>
                            <w:szCs w:val="18"/>
                          </w:rPr>
                          <w:t> </w:t>
                        </w:r>
                      </w:p>
                      <w:p w14:paraId="4D2975BC" w14:textId="77777777" w:rsidR="00100DFC" w:rsidRDefault="00100DFC" w:rsidP="003757FF">
                        <w:pPr>
                          <w:pStyle w:val="NormalWeb"/>
                          <w:spacing w:before="0"/>
                          <w:jc w:val="both"/>
                        </w:pPr>
                        <w:r>
                          <w:rPr>
                            <w:sz w:val="18"/>
                            <w:szCs w:val="18"/>
                          </w:rPr>
                          <w:t xml:space="preserve"> Care Plan</w:t>
                        </w:r>
                      </w:p>
                    </w:txbxContent>
                  </v:textbox>
                </v:shape>
                <v:shape id="Text Box 160" o:spid="_x0000_s1226"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100DFC" w:rsidRDefault="00100DFC" w:rsidP="003757FF">
                        <w:pPr>
                          <w:pStyle w:val="NormalWeb"/>
                          <w:spacing w:before="0"/>
                          <w:jc w:val="center"/>
                        </w:pPr>
                        <w:r>
                          <w:rPr>
                            <w:sz w:val="16"/>
                            <w:szCs w:val="16"/>
                          </w:rPr>
                          <w:t>Retrieve Care Plan</w:t>
                        </w:r>
                      </w:p>
                      <w:p w14:paraId="0E37FF75" w14:textId="77777777" w:rsidR="00100DFC" w:rsidRDefault="00100DFC" w:rsidP="003757FF">
                        <w:pPr>
                          <w:pStyle w:val="NormalWeb"/>
                          <w:spacing w:before="0"/>
                          <w:jc w:val="both"/>
                        </w:pPr>
                        <w:r>
                          <w:rPr>
                            <w:sz w:val="18"/>
                            <w:szCs w:val="18"/>
                          </w:rPr>
                          <w:t> </w:t>
                        </w:r>
                      </w:p>
                      <w:p w14:paraId="154FD6BE" w14:textId="77777777" w:rsidR="00100DFC" w:rsidRDefault="00100DFC" w:rsidP="003757FF">
                        <w:pPr>
                          <w:pStyle w:val="NormalWeb"/>
                          <w:spacing w:before="0"/>
                          <w:jc w:val="both"/>
                        </w:pPr>
                        <w:r>
                          <w:rPr>
                            <w:sz w:val="18"/>
                            <w:szCs w:val="18"/>
                          </w:rPr>
                          <w:t> </w:t>
                        </w:r>
                      </w:p>
                      <w:p w14:paraId="32EDE315" w14:textId="77777777" w:rsidR="00100DFC" w:rsidRDefault="00100DFC" w:rsidP="003757FF">
                        <w:pPr>
                          <w:pStyle w:val="NormalWeb"/>
                          <w:spacing w:before="0"/>
                          <w:jc w:val="both"/>
                        </w:pPr>
                        <w:r>
                          <w:rPr>
                            <w:sz w:val="18"/>
                            <w:szCs w:val="18"/>
                          </w:rPr>
                          <w:t xml:space="preserve"> Care Plan</w:t>
                        </w:r>
                      </w:p>
                    </w:txbxContent>
                  </v:textbox>
                </v:shape>
                <v:shape id="Text Box 160" o:spid="_x0000_s1227"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100DFC" w:rsidRDefault="00100DFC" w:rsidP="003757FF">
                        <w:pPr>
                          <w:pStyle w:val="NormalWeb"/>
                          <w:spacing w:before="0"/>
                          <w:jc w:val="center"/>
                        </w:pPr>
                        <w:r>
                          <w:rPr>
                            <w:sz w:val="18"/>
                            <w:szCs w:val="18"/>
                          </w:rPr>
                          <w:t>Update Care Plan</w:t>
                        </w:r>
                      </w:p>
                      <w:p w14:paraId="49073833" w14:textId="77777777" w:rsidR="00100DFC" w:rsidRDefault="00100DFC" w:rsidP="003757FF">
                        <w:pPr>
                          <w:pStyle w:val="NormalWeb"/>
                          <w:spacing w:before="0"/>
                          <w:jc w:val="both"/>
                        </w:pPr>
                        <w:r>
                          <w:rPr>
                            <w:sz w:val="18"/>
                            <w:szCs w:val="18"/>
                          </w:rPr>
                          <w:t> </w:t>
                        </w:r>
                      </w:p>
                      <w:p w14:paraId="3503CC2D" w14:textId="77777777" w:rsidR="00100DFC" w:rsidRDefault="00100DFC" w:rsidP="003757FF">
                        <w:pPr>
                          <w:pStyle w:val="NormalWeb"/>
                          <w:spacing w:before="0"/>
                          <w:jc w:val="both"/>
                        </w:pPr>
                        <w:r>
                          <w:rPr>
                            <w:sz w:val="18"/>
                            <w:szCs w:val="18"/>
                          </w:rPr>
                          <w:t> </w:t>
                        </w:r>
                      </w:p>
                      <w:p w14:paraId="6DBCB768" w14:textId="77777777" w:rsidR="00100DFC" w:rsidRDefault="00100DFC" w:rsidP="003757FF">
                        <w:pPr>
                          <w:pStyle w:val="NormalWeb"/>
                          <w:spacing w:before="0"/>
                          <w:jc w:val="both"/>
                        </w:pPr>
                        <w:r>
                          <w:rPr>
                            <w:sz w:val="18"/>
                            <w:szCs w:val="18"/>
                          </w:rPr>
                          <w:t xml:space="preserve"> Care Plan</w:t>
                        </w:r>
                      </w:p>
                    </w:txbxContent>
                  </v:textbox>
                </v:shape>
                <v:line id="Line 356" o:spid="_x0000_s1228"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9"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0"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100DFC" w:rsidRDefault="00100DFC" w:rsidP="003757FF">
                        <w:pPr>
                          <w:pStyle w:val="NormalWeb"/>
                          <w:spacing w:before="0"/>
                          <w:jc w:val="center"/>
                        </w:pPr>
                        <w:r>
                          <w:rPr>
                            <w:sz w:val="18"/>
                            <w:szCs w:val="18"/>
                          </w:rPr>
                          <w:t>Retrieve Care Plan (pregnancy)</w:t>
                        </w:r>
                      </w:p>
                    </w:txbxContent>
                  </v:textbox>
                </v:shape>
                <v:shape id="Text Box 162" o:spid="_x0000_s1231"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100DFC" w:rsidRDefault="00100DFC" w:rsidP="00B24104">
                        <w:pPr>
                          <w:pStyle w:val="NormalWeb"/>
                          <w:spacing w:before="0"/>
                        </w:pPr>
                        <w:r>
                          <w:rPr>
                            <w:sz w:val="18"/>
                            <w:szCs w:val="18"/>
                          </w:rPr>
                          <w:t> </w:t>
                        </w:r>
                      </w:p>
                      <w:p w14:paraId="11F4D7E7" w14:textId="3E20D97F" w:rsidR="00100DFC" w:rsidRDefault="00100DFC" w:rsidP="00B24104">
                        <w:pPr>
                          <w:pStyle w:val="NormalWeb"/>
                          <w:spacing w:before="0"/>
                          <w:jc w:val="center"/>
                        </w:pPr>
                        <w:r>
                          <w:rPr>
                            <w:b/>
                            <w:bCs/>
                            <w:sz w:val="18"/>
                            <w:szCs w:val="18"/>
                          </w:rPr>
                          <w:t>Lab/Pharmacy/Radiology as Care Plan Contributor</w:t>
                        </w:r>
                      </w:p>
                    </w:txbxContent>
                  </v:textbox>
                </v:shape>
                <v:shape id="Text Box 160" o:spid="_x0000_s1232"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100DFC" w:rsidRDefault="00100DFC" w:rsidP="009953A0">
                        <w:pPr>
                          <w:pStyle w:val="NormalWeb"/>
                          <w:jc w:val="center"/>
                        </w:pPr>
                        <w:r>
                          <w:rPr>
                            <w:sz w:val="18"/>
                            <w:szCs w:val="18"/>
                          </w:rPr>
                          <w:t>Provide applicable services</w:t>
                        </w:r>
                      </w:p>
                    </w:txbxContent>
                  </v:textbox>
                </v:shape>
                <v:line id="Straight Connector 741" o:spid="_x0000_s1233"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4"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5"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6"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100DFC" w:rsidRDefault="00100DFC" w:rsidP="0079761D">
                        <w:pPr>
                          <w:pStyle w:val="NormalWeb"/>
                          <w:spacing w:before="0"/>
                          <w:jc w:val="center"/>
                        </w:pPr>
                        <w:r>
                          <w:rPr>
                            <w:sz w:val="18"/>
                            <w:szCs w:val="18"/>
                          </w:rPr>
                          <w:t>Apply Care Plan Operation</w:t>
                        </w:r>
                      </w:p>
                      <w:p w14:paraId="5463DB1A" w14:textId="77777777" w:rsidR="00100DFC" w:rsidRDefault="00100DFC" w:rsidP="0079761D">
                        <w:pPr>
                          <w:pStyle w:val="NormalWeb"/>
                          <w:spacing w:before="0"/>
                          <w:jc w:val="center"/>
                        </w:pPr>
                        <w:r>
                          <w:t> </w:t>
                        </w:r>
                      </w:p>
                      <w:p w14:paraId="15D94C90" w14:textId="77777777" w:rsidR="00100DFC" w:rsidRDefault="00100DFC" w:rsidP="0079761D">
                        <w:pPr>
                          <w:pStyle w:val="NormalWeb"/>
                          <w:spacing w:before="0"/>
                          <w:jc w:val="center"/>
                        </w:pPr>
                        <w:r>
                          <w:t> </w:t>
                        </w:r>
                      </w:p>
                      <w:p w14:paraId="4C5AFB2A" w14:textId="77777777" w:rsidR="00100DFC" w:rsidRDefault="00100DFC" w:rsidP="0079761D">
                        <w:pPr>
                          <w:pStyle w:val="NormalWeb"/>
                          <w:spacing w:before="0"/>
                          <w:jc w:val="center"/>
                        </w:pPr>
                        <w:r>
                          <w:rPr>
                            <w:sz w:val="18"/>
                            <w:szCs w:val="18"/>
                          </w:rPr>
                          <w:t>Care Plan</w:t>
                        </w:r>
                      </w:p>
                    </w:txbxContent>
                  </v:textbox>
                </v:shape>
                <v:line id="Line 356" o:spid="_x0000_s123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8"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40"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100DFC" w:rsidRDefault="00100DFC" w:rsidP="0079761D">
                        <w:pPr>
                          <w:pStyle w:val="NormalWeb"/>
                          <w:spacing w:before="0"/>
                          <w:jc w:val="center"/>
                        </w:pPr>
                        <w:r>
                          <w:rPr>
                            <w:sz w:val="18"/>
                            <w:szCs w:val="18"/>
                          </w:rPr>
                          <w:t>Search for PlanDefinition</w:t>
                        </w:r>
                      </w:p>
                      <w:p w14:paraId="4D8FE39B" w14:textId="77777777" w:rsidR="00100DFC" w:rsidRDefault="00100DFC" w:rsidP="0079761D">
                        <w:pPr>
                          <w:pStyle w:val="NormalWeb"/>
                          <w:spacing w:before="0"/>
                          <w:jc w:val="both"/>
                        </w:pPr>
                        <w:r>
                          <w:rPr>
                            <w:sz w:val="18"/>
                            <w:szCs w:val="18"/>
                          </w:rPr>
                          <w:t> </w:t>
                        </w:r>
                      </w:p>
                    </w:txbxContent>
                  </v:textbox>
                </v:shape>
                <v:line id="Line 356" o:spid="_x0000_s1241"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100DFC" w:rsidRDefault="00100DFC" w:rsidP="00217F06">
                        <w:pPr>
                          <w:pStyle w:val="NormalWeb"/>
                          <w:spacing w:before="0"/>
                          <w:jc w:val="center"/>
                        </w:pPr>
                        <w:r>
                          <w:rPr>
                            <w:sz w:val="18"/>
                            <w:szCs w:val="18"/>
                          </w:rPr>
                          <w:t>Provide ActivityDefinition</w:t>
                        </w:r>
                      </w:p>
                      <w:p w14:paraId="50CF2370" w14:textId="77777777" w:rsidR="00100DFC" w:rsidRDefault="00100DFC" w:rsidP="00217F06">
                        <w:pPr>
                          <w:pStyle w:val="NormalWeb"/>
                          <w:spacing w:before="0"/>
                          <w:jc w:val="both"/>
                        </w:pPr>
                        <w:r>
                          <w:rPr>
                            <w:sz w:val="18"/>
                            <w:szCs w:val="18"/>
                          </w:rPr>
                          <w:t> </w:t>
                        </w:r>
                      </w:p>
                      <w:p w14:paraId="358F59AD" w14:textId="77777777" w:rsidR="00100DFC" w:rsidRDefault="00100DFC" w:rsidP="00217F06">
                        <w:pPr>
                          <w:pStyle w:val="NormalWeb"/>
                          <w:spacing w:before="0"/>
                          <w:jc w:val="both"/>
                        </w:pPr>
                        <w:r>
                          <w:rPr>
                            <w:sz w:val="18"/>
                            <w:szCs w:val="18"/>
                          </w:rPr>
                          <w:t> </w:t>
                        </w:r>
                      </w:p>
                      <w:p w14:paraId="57702174" w14:textId="77777777" w:rsidR="00100DFC" w:rsidRDefault="00100DFC" w:rsidP="00217F06">
                        <w:pPr>
                          <w:pStyle w:val="NormalWeb"/>
                          <w:spacing w:before="0"/>
                          <w:jc w:val="both"/>
                        </w:pPr>
                        <w:r>
                          <w:rPr>
                            <w:sz w:val="18"/>
                            <w:szCs w:val="18"/>
                          </w:rPr>
                          <w:t>Plan</w:t>
                        </w:r>
                      </w:p>
                    </w:txbxContent>
                  </v:textbox>
                </v:shape>
                <v:shape id="Text Box 160" o:spid="_x0000_s124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100DFC" w:rsidRDefault="00100DFC" w:rsidP="00B47D5E">
                        <w:pPr>
                          <w:pStyle w:val="NormalWeb"/>
                          <w:spacing w:before="0"/>
                          <w:jc w:val="center"/>
                        </w:pPr>
                        <w:r>
                          <w:rPr>
                            <w:sz w:val="18"/>
                            <w:szCs w:val="18"/>
                          </w:rPr>
                          <w:t>Apply Care Plan Operation</w:t>
                        </w:r>
                      </w:p>
                      <w:p w14:paraId="4DA7E84B" w14:textId="77777777" w:rsidR="00100DFC" w:rsidRDefault="00100DFC" w:rsidP="00B47D5E">
                        <w:pPr>
                          <w:pStyle w:val="NormalWeb"/>
                          <w:spacing w:before="0"/>
                          <w:jc w:val="center"/>
                        </w:pPr>
                        <w:r>
                          <w:t> </w:t>
                        </w:r>
                      </w:p>
                      <w:p w14:paraId="3D876694" w14:textId="77777777" w:rsidR="00100DFC" w:rsidRDefault="00100DFC" w:rsidP="00B47D5E">
                        <w:pPr>
                          <w:pStyle w:val="NormalWeb"/>
                          <w:spacing w:before="0"/>
                          <w:jc w:val="center"/>
                        </w:pPr>
                        <w:r>
                          <w:t> </w:t>
                        </w:r>
                      </w:p>
                      <w:p w14:paraId="0E7713BC" w14:textId="77777777" w:rsidR="00100DFC" w:rsidRDefault="00100DFC" w:rsidP="00B47D5E">
                        <w:pPr>
                          <w:pStyle w:val="NormalWeb"/>
                          <w:spacing w:before="0"/>
                          <w:jc w:val="center"/>
                        </w:pPr>
                        <w:r>
                          <w:rPr>
                            <w:sz w:val="18"/>
                            <w:szCs w:val="18"/>
                          </w:rPr>
                          <w:t>Care Plan</w:t>
                        </w:r>
                      </w:p>
                    </w:txbxContent>
                  </v:textbox>
                </v:shape>
                <v:line id="Line 356" o:spid="_x0000_s124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5"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100DFC" w:rsidRDefault="00100DFC" w:rsidP="00B47D5E">
                        <w:pPr>
                          <w:pStyle w:val="NormalWeb"/>
                          <w:spacing w:before="0"/>
                          <w:jc w:val="center"/>
                        </w:pPr>
                        <w:r>
                          <w:rPr>
                            <w:sz w:val="18"/>
                            <w:szCs w:val="18"/>
                          </w:rPr>
                          <w:t>Apply Care Plan Operation</w:t>
                        </w:r>
                      </w:p>
                      <w:p w14:paraId="5BC06D06" w14:textId="77777777" w:rsidR="00100DFC" w:rsidRDefault="00100DFC" w:rsidP="00B47D5E">
                        <w:pPr>
                          <w:pStyle w:val="NormalWeb"/>
                          <w:spacing w:before="0"/>
                          <w:jc w:val="center"/>
                        </w:pPr>
                        <w:r>
                          <w:t> </w:t>
                        </w:r>
                      </w:p>
                      <w:p w14:paraId="00237280" w14:textId="77777777" w:rsidR="00100DFC" w:rsidRDefault="00100DFC" w:rsidP="00B47D5E">
                        <w:pPr>
                          <w:pStyle w:val="NormalWeb"/>
                          <w:spacing w:before="0"/>
                          <w:jc w:val="center"/>
                        </w:pPr>
                        <w:r>
                          <w:t> </w:t>
                        </w:r>
                      </w:p>
                      <w:p w14:paraId="6AEC3A84" w14:textId="77777777" w:rsidR="00100DFC" w:rsidRDefault="00100DFC" w:rsidP="00B47D5E">
                        <w:pPr>
                          <w:pStyle w:val="NormalWeb"/>
                          <w:spacing w:before="0"/>
                          <w:jc w:val="center"/>
                        </w:pPr>
                        <w:r>
                          <w:rPr>
                            <w:sz w:val="18"/>
                            <w:szCs w:val="18"/>
                          </w:rPr>
                          <w:t>Care Plan</w:t>
                        </w:r>
                      </w:p>
                    </w:txbxContent>
                  </v:textbox>
                </v:shape>
                <v:rect id="Rectangle 551" o:spid="_x0000_s1246"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7"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100DFC" w:rsidRDefault="00100DFC" w:rsidP="005A72A0">
                        <w:pPr>
                          <w:pStyle w:val="NormalWeb"/>
                          <w:spacing w:before="0"/>
                          <w:jc w:val="center"/>
                        </w:pPr>
                        <w:r>
                          <w:rPr>
                            <w:sz w:val="18"/>
                            <w:szCs w:val="18"/>
                          </w:rPr>
                          <w:t>Search for PlanDefinition</w:t>
                        </w:r>
                      </w:p>
                      <w:p w14:paraId="565940EA" w14:textId="77777777" w:rsidR="00100DFC" w:rsidRDefault="00100DFC" w:rsidP="005A72A0">
                        <w:pPr>
                          <w:pStyle w:val="NormalWeb"/>
                          <w:spacing w:before="0"/>
                          <w:jc w:val="both"/>
                        </w:pPr>
                        <w:r>
                          <w:rPr>
                            <w:sz w:val="18"/>
                            <w:szCs w:val="18"/>
                          </w:rPr>
                          <w:t> </w:t>
                        </w:r>
                      </w:p>
                    </w:txbxContent>
                  </v:textbox>
                </v:shape>
                <v:shape id="Text Box 160" o:spid="_x0000_s1248"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100DFC" w:rsidRDefault="00100DFC" w:rsidP="005A72A0">
                        <w:pPr>
                          <w:pStyle w:val="NormalWeb"/>
                          <w:spacing w:before="0"/>
                          <w:jc w:val="center"/>
                        </w:pPr>
                        <w:r>
                          <w:rPr>
                            <w:sz w:val="18"/>
                            <w:szCs w:val="18"/>
                          </w:rPr>
                          <w:t>Provide ActivityDefinition</w:t>
                        </w:r>
                      </w:p>
                      <w:p w14:paraId="2D813B17" w14:textId="77777777" w:rsidR="00100DFC" w:rsidRDefault="00100DFC" w:rsidP="005A72A0">
                        <w:pPr>
                          <w:pStyle w:val="NormalWeb"/>
                          <w:spacing w:before="0"/>
                          <w:jc w:val="both"/>
                        </w:pPr>
                        <w:r>
                          <w:rPr>
                            <w:sz w:val="18"/>
                            <w:szCs w:val="18"/>
                          </w:rPr>
                          <w:t> </w:t>
                        </w:r>
                      </w:p>
                      <w:p w14:paraId="51C4AA7C" w14:textId="77777777" w:rsidR="00100DFC" w:rsidRDefault="00100DFC" w:rsidP="005A72A0">
                        <w:pPr>
                          <w:pStyle w:val="NormalWeb"/>
                          <w:spacing w:before="0"/>
                          <w:jc w:val="both"/>
                        </w:pPr>
                        <w:r>
                          <w:rPr>
                            <w:sz w:val="18"/>
                            <w:szCs w:val="18"/>
                          </w:rPr>
                          <w:t> </w:t>
                        </w:r>
                      </w:p>
                      <w:p w14:paraId="00CD3BAE" w14:textId="77777777" w:rsidR="00100DFC" w:rsidRDefault="00100DFC" w:rsidP="005A72A0">
                        <w:pPr>
                          <w:pStyle w:val="NormalWeb"/>
                          <w:spacing w:before="0"/>
                          <w:jc w:val="both"/>
                        </w:pPr>
                        <w:r>
                          <w:rPr>
                            <w:sz w:val="18"/>
                            <w:szCs w:val="18"/>
                          </w:rPr>
                          <w:t>Plan</w:t>
                        </w:r>
                      </w:p>
                    </w:txbxContent>
                  </v:textbox>
                </v:shape>
                <v:line id="Line 362" o:spid="_x0000_s1249"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50"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51"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100DFC" w:rsidRDefault="00100DFC" w:rsidP="009D38D6">
                        <w:pPr>
                          <w:pStyle w:val="NormalWeb"/>
                          <w:spacing w:before="0"/>
                          <w:jc w:val="center"/>
                        </w:pPr>
                        <w:r>
                          <w:rPr>
                            <w:sz w:val="18"/>
                            <w:szCs w:val="18"/>
                          </w:rPr>
                          <w:t>Apply Care Plan Operation</w:t>
                        </w:r>
                      </w:p>
                      <w:p w14:paraId="4F6C57D7" w14:textId="77777777" w:rsidR="00100DFC" w:rsidRDefault="00100DFC" w:rsidP="009D38D6">
                        <w:pPr>
                          <w:pStyle w:val="NormalWeb"/>
                          <w:spacing w:before="0"/>
                          <w:jc w:val="center"/>
                        </w:pPr>
                        <w:r>
                          <w:t> </w:t>
                        </w:r>
                      </w:p>
                      <w:p w14:paraId="0A72BC3C" w14:textId="77777777" w:rsidR="00100DFC" w:rsidRDefault="00100DFC" w:rsidP="009D38D6">
                        <w:pPr>
                          <w:pStyle w:val="NormalWeb"/>
                          <w:spacing w:before="0"/>
                          <w:jc w:val="center"/>
                        </w:pPr>
                        <w:r>
                          <w:t> </w:t>
                        </w:r>
                      </w:p>
                      <w:p w14:paraId="6EABF733" w14:textId="77777777" w:rsidR="00100DFC" w:rsidRDefault="00100DFC" w:rsidP="009D38D6">
                        <w:pPr>
                          <w:pStyle w:val="NormalWeb"/>
                          <w:spacing w:before="0"/>
                          <w:jc w:val="center"/>
                        </w:pPr>
                        <w:r>
                          <w:rPr>
                            <w:sz w:val="18"/>
                            <w:szCs w:val="18"/>
                          </w:rPr>
                          <w:t>Care Plan</w:t>
                        </w:r>
                      </w:p>
                    </w:txbxContent>
                  </v:textbox>
                </v:shape>
                <v:line id="Line 362" o:spid="_x0000_s1252"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3"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4"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5"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6"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100DFC" w:rsidRDefault="00100DFC" w:rsidP="009D38D6">
                        <w:pPr>
                          <w:pStyle w:val="NormalWeb"/>
                          <w:spacing w:before="0"/>
                          <w:jc w:val="center"/>
                        </w:pPr>
                        <w:r>
                          <w:rPr>
                            <w:sz w:val="18"/>
                            <w:szCs w:val="18"/>
                          </w:rPr>
                          <w:t>Update Care Plan</w:t>
                        </w:r>
                      </w:p>
                      <w:p w14:paraId="468D5AE5" w14:textId="77777777" w:rsidR="00100DFC" w:rsidRDefault="00100DFC" w:rsidP="009D38D6">
                        <w:pPr>
                          <w:pStyle w:val="NormalWeb"/>
                          <w:spacing w:before="0"/>
                          <w:jc w:val="both"/>
                        </w:pPr>
                        <w:r>
                          <w:rPr>
                            <w:sz w:val="18"/>
                            <w:szCs w:val="18"/>
                          </w:rPr>
                          <w:t> </w:t>
                        </w:r>
                      </w:p>
                      <w:p w14:paraId="37E4E918" w14:textId="77777777" w:rsidR="00100DFC" w:rsidRDefault="00100DFC" w:rsidP="009D38D6">
                        <w:pPr>
                          <w:pStyle w:val="NormalWeb"/>
                          <w:spacing w:before="0"/>
                          <w:jc w:val="both"/>
                        </w:pPr>
                        <w:r>
                          <w:rPr>
                            <w:sz w:val="18"/>
                            <w:szCs w:val="18"/>
                          </w:rPr>
                          <w:t> </w:t>
                        </w:r>
                      </w:p>
                      <w:p w14:paraId="63CF18C1" w14:textId="77777777" w:rsidR="00100DFC" w:rsidRDefault="00100DFC" w:rsidP="009D38D6">
                        <w:pPr>
                          <w:pStyle w:val="NormalWeb"/>
                          <w:spacing w:before="0"/>
                          <w:jc w:val="both"/>
                        </w:pPr>
                        <w:r>
                          <w:rPr>
                            <w:sz w:val="18"/>
                            <w:szCs w:val="18"/>
                          </w:rPr>
                          <w:t xml:space="preserve"> Care Plan</w:t>
                        </w:r>
                      </w:p>
                    </w:txbxContent>
                  </v:textbox>
                </v:shape>
                <v:line id="Line 356" o:spid="_x0000_s1257"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w:lastRenderedPageBreak/>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100DFC" w:rsidRPr="00C95A25" w:rsidRDefault="00100DFC"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100DFC" w:rsidRPr="00C95A25" w:rsidRDefault="00100D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00DFC" w:rsidRPr="00C95A25" w:rsidRDefault="00100DFC"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100DFC" w:rsidRDefault="00100DFC"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100DFC" w:rsidRDefault="00100DFC" w:rsidP="008D1B4C">
                              <w:pPr>
                                <w:pStyle w:val="NormalWeb"/>
                                <w:spacing w:before="0"/>
                                <w:jc w:val="center"/>
                              </w:pPr>
                              <w:r>
                                <w:rPr>
                                  <w:sz w:val="18"/>
                                  <w:szCs w:val="18"/>
                                </w:rPr>
                                <w:t> </w:t>
                              </w:r>
                            </w:p>
                            <w:p w14:paraId="3BD3DD06" w14:textId="77777777" w:rsidR="00100DFC" w:rsidRPr="00C95A25" w:rsidRDefault="00100DFC"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100DFC" w:rsidRDefault="00100DFC"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100DFC" w:rsidRDefault="00100DFC" w:rsidP="008D1B4C">
                              <w:pPr>
                                <w:pStyle w:val="NormalWeb"/>
                                <w:spacing w:before="0"/>
                                <w:jc w:val="center"/>
                              </w:pPr>
                              <w:r>
                                <w:rPr>
                                  <w:sz w:val="18"/>
                                  <w:szCs w:val="18"/>
                                </w:rPr>
                                <w:t>Search for PlanDefinition</w:t>
                              </w:r>
                            </w:p>
                            <w:p w14:paraId="23B2A6AA" w14:textId="77777777" w:rsidR="00100DFC" w:rsidRDefault="00100D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100DFC" w:rsidRDefault="00100DFC" w:rsidP="008D1B4C">
                              <w:pPr>
                                <w:pStyle w:val="NormalWeb"/>
                                <w:spacing w:before="0"/>
                                <w:jc w:val="center"/>
                              </w:pPr>
                              <w:r>
                                <w:rPr>
                                  <w:sz w:val="18"/>
                                  <w:szCs w:val="18"/>
                                </w:rPr>
                                <w:t>Provide ActivityDefinition</w:t>
                              </w:r>
                            </w:p>
                            <w:p w14:paraId="6B4BBDBF" w14:textId="77777777" w:rsidR="00100DFC" w:rsidRDefault="00100DFC" w:rsidP="008D1B4C">
                              <w:pPr>
                                <w:pStyle w:val="NormalWeb"/>
                                <w:spacing w:before="0"/>
                                <w:jc w:val="both"/>
                              </w:pPr>
                              <w:r>
                                <w:rPr>
                                  <w:sz w:val="18"/>
                                  <w:szCs w:val="18"/>
                                </w:rPr>
                                <w:t> </w:t>
                              </w:r>
                            </w:p>
                            <w:p w14:paraId="53BB4152" w14:textId="77777777" w:rsidR="00100DFC" w:rsidRDefault="00100DFC" w:rsidP="008D1B4C">
                              <w:pPr>
                                <w:pStyle w:val="NormalWeb"/>
                                <w:spacing w:before="0"/>
                                <w:jc w:val="both"/>
                              </w:pPr>
                              <w:r>
                                <w:rPr>
                                  <w:sz w:val="18"/>
                                  <w:szCs w:val="18"/>
                                </w:rPr>
                                <w:t> </w:t>
                              </w:r>
                            </w:p>
                            <w:p w14:paraId="51C5C739" w14:textId="77777777" w:rsidR="00100DFC" w:rsidRDefault="00100D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100DFC" w:rsidRDefault="00100DFC" w:rsidP="008D1B4C">
                              <w:pPr>
                                <w:pStyle w:val="NormalWeb"/>
                                <w:spacing w:before="0"/>
                                <w:jc w:val="center"/>
                              </w:pPr>
                              <w:r>
                                <w:rPr>
                                  <w:sz w:val="18"/>
                                  <w:szCs w:val="18"/>
                                </w:rPr>
                                <w:t>Update Care Plan (pregnancy)</w:t>
                              </w:r>
                            </w:p>
                            <w:p w14:paraId="4EA30EA9" w14:textId="77777777" w:rsidR="00100DFC" w:rsidRDefault="00100DFC" w:rsidP="008D1B4C">
                              <w:pPr>
                                <w:pStyle w:val="NormalWeb"/>
                                <w:spacing w:before="0"/>
                                <w:jc w:val="center"/>
                              </w:pPr>
                            </w:p>
                            <w:p w14:paraId="60765896" w14:textId="77777777" w:rsidR="00100DFC" w:rsidRDefault="00100DFC" w:rsidP="008D1B4C">
                              <w:pPr>
                                <w:pStyle w:val="NormalWeb"/>
                                <w:spacing w:before="0"/>
                                <w:jc w:val="center"/>
                              </w:pPr>
                            </w:p>
                            <w:p w14:paraId="3731619D" w14:textId="77777777" w:rsidR="00100DFC" w:rsidRDefault="00100D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100DFC" w:rsidRDefault="00100DFC" w:rsidP="008D1B4C">
                              <w:pPr>
                                <w:pStyle w:val="NormalWeb"/>
                                <w:spacing w:before="0"/>
                              </w:pPr>
                              <w:r>
                                <w:rPr>
                                  <w:sz w:val="18"/>
                                  <w:szCs w:val="18"/>
                                </w:rPr>
                                <w:t>Request Services</w:t>
                              </w:r>
                            </w:p>
                            <w:p w14:paraId="036CB591" w14:textId="77777777" w:rsidR="00100DFC" w:rsidRDefault="00100DFC" w:rsidP="008D1B4C">
                              <w:pPr>
                                <w:pStyle w:val="NormalWeb"/>
                                <w:spacing w:before="0"/>
                                <w:jc w:val="both"/>
                              </w:pPr>
                              <w:r>
                                <w:rPr>
                                  <w:sz w:val="18"/>
                                  <w:szCs w:val="18"/>
                                </w:rPr>
                                <w:t> </w:t>
                              </w:r>
                            </w:p>
                            <w:p w14:paraId="7C7E1AEB" w14:textId="77777777" w:rsidR="00100DFC" w:rsidRDefault="00100DFC" w:rsidP="008D1B4C">
                              <w:pPr>
                                <w:pStyle w:val="NormalWeb"/>
                                <w:spacing w:before="0"/>
                                <w:jc w:val="both"/>
                              </w:pPr>
                              <w:r>
                                <w:rPr>
                                  <w:sz w:val="18"/>
                                  <w:szCs w:val="18"/>
                                </w:rPr>
                                <w:t> </w:t>
                              </w:r>
                            </w:p>
                            <w:p w14:paraId="0CDB9FC3"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100DFC" w:rsidRDefault="00100DFC" w:rsidP="008D1B4C">
                              <w:pPr>
                                <w:pStyle w:val="NormalWeb"/>
                                <w:spacing w:before="0"/>
                                <w:jc w:val="both"/>
                              </w:pPr>
                              <w:r>
                                <w:rPr>
                                  <w:sz w:val="18"/>
                                  <w:szCs w:val="18"/>
                                </w:rPr>
                                <w:t xml:space="preserve">Share Response </w:t>
                              </w:r>
                            </w:p>
                            <w:p w14:paraId="1023089E" w14:textId="77777777" w:rsidR="00100DFC" w:rsidRDefault="00100DFC" w:rsidP="008D1B4C">
                              <w:pPr>
                                <w:pStyle w:val="NormalWeb"/>
                                <w:spacing w:before="0"/>
                                <w:jc w:val="both"/>
                              </w:pPr>
                              <w:r>
                                <w:rPr>
                                  <w:sz w:val="18"/>
                                  <w:szCs w:val="18"/>
                                </w:rPr>
                                <w:t> </w:t>
                              </w:r>
                            </w:p>
                            <w:p w14:paraId="2B0E58E9" w14:textId="77777777" w:rsidR="00100DFC" w:rsidRDefault="00100DFC" w:rsidP="008D1B4C">
                              <w:pPr>
                                <w:pStyle w:val="NormalWeb"/>
                                <w:spacing w:before="0"/>
                                <w:jc w:val="both"/>
                              </w:pPr>
                              <w:r>
                                <w:rPr>
                                  <w:sz w:val="18"/>
                                  <w:szCs w:val="18"/>
                                </w:rPr>
                                <w:t> </w:t>
                              </w:r>
                            </w:p>
                            <w:p w14:paraId="6075AF5F"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100DFC" w:rsidRDefault="00100DFC"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100DFC" w:rsidRDefault="00100DFC" w:rsidP="008D1B4C">
                              <w:pPr>
                                <w:pStyle w:val="NormalWeb"/>
                                <w:spacing w:before="0"/>
                                <w:jc w:val="center"/>
                              </w:pPr>
                              <w:r>
                                <w:rPr>
                                  <w:sz w:val="18"/>
                                  <w:szCs w:val="18"/>
                                </w:rPr>
                                <w:t>Update Care Plan</w:t>
                              </w:r>
                            </w:p>
                            <w:p w14:paraId="1CC3F68A" w14:textId="77777777" w:rsidR="00100DFC" w:rsidRDefault="00100DFC" w:rsidP="008D1B4C">
                              <w:pPr>
                                <w:pStyle w:val="NormalWeb"/>
                                <w:spacing w:before="0"/>
                                <w:jc w:val="both"/>
                              </w:pPr>
                              <w:r>
                                <w:rPr>
                                  <w:sz w:val="18"/>
                                  <w:szCs w:val="18"/>
                                </w:rPr>
                                <w:t> </w:t>
                              </w:r>
                            </w:p>
                            <w:p w14:paraId="24D5DA5C" w14:textId="77777777" w:rsidR="00100DFC" w:rsidRDefault="00100DFC" w:rsidP="008D1B4C">
                              <w:pPr>
                                <w:pStyle w:val="NormalWeb"/>
                                <w:spacing w:before="0"/>
                                <w:jc w:val="both"/>
                              </w:pPr>
                              <w:r>
                                <w:rPr>
                                  <w:sz w:val="18"/>
                                  <w:szCs w:val="18"/>
                                </w:rPr>
                                <w:t> </w:t>
                              </w:r>
                            </w:p>
                            <w:p w14:paraId="3B26C72D"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100DFC" w:rsidRDefault="00100DFC" w:rsidP="008D1B4C">
                              <w:pPr>
                                <w:pStyle w:val="NormalWeb"/>
                                <w:spacing w:before="0"/>
                              </w:pPr>
                              <w:r>
                                <w:rPr>
                                  <w:sz w:val="18"/>
                                  <w:szCs w:val="18"/>
                                </w:rPr>
                                <w:t> </w:t>
                              </w:r>
                            </w:p>
                            <w:p w14:paraId="630BB208" w14:textId="77777777" w:rsidR="00100DFC" w:rsidRDefault="00100DFC"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100DFC" w:rsidRDefault="00100DFC" w:rsidP="008D1B4C">
                              <w:pPr>
                                <w:pStyle w:val="NormalWeb"/>
                                <w:spacing w:before="0"/>
                                <w:jc w:val="both"/>
                              </w:pPr>
                              <w:r>
                                <w:rPr>
                                  <w:sz w:val="18"/>
                                  <w:szCs w:val="18"/>
                                </w:rPr>
                                <w:t>Share Discharge Plan</w:t>
                              </w:r>
                            </w:p>
                            <w:p w14:paraId="3E983607" w14:textId="77777777" w:rsidR="00100DFC" w:rsidRDefault="00100DFC" w:rsidP="008D1B4C">
                              <w:pPr>
                                <w:pStyle w:val="NormalWeb"/>
                                <w:spacing w:before="0"/>
                                <w:jc w:val="both"/>
                              </w:pPr>
                              <w:r>
                                <w:rPr>
                                  <w:sz w:val="18"/>
                                  <w:szCs w:val="18"/>
                                </w:rPr>
                                <w:t> </w:t>
                              </w:r>
                            </w:p>
                            <w:p w14:paraId="705D759E" w14:textId="77777777" w:rsidR="00100DFC" w:rsidRDefault="00100DFC" w:rsidP="008D1B4C">
                              <w:pPr>
                                <w:pStyle w:val="NormalWeb"/>
                                <w:spacing w:before="0"/>
                                <w:jc w:val="both"/>
                              </w:pPr>
                              <w:r>
                                <w:rPr>
                                  <w:sz w:val="18"/>
                                  <w:szCs w:val="18"/>
                                </w:rPr>
                                <w:t> </w:t>
                              </w:r>
                            </w:p>
                            <w:p w14:paraId="4C762EC0"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100DFC" w:rsidRPr="009A41FE" w:rsidRDefault="00100DFC" w:rsidP="008D1B4C">
                              <w:pPr>
                                <w:pStyle w:val="NormalWeb"/>
                                <w:spacing w:before="0"/>
                                <w:jc w:val="center"/>
                                <w:rPr>
                                  <w:sz w:val="16"/>
                                  <w:szCs w:val="16"/>
                                </w:rPr>
                              </w:pPr>
                              <w:r w:rsidRPr="009A41FE">
                                <w:rPr>
                                  <w:sz w:val="16"/>
                                  <w:szCs w:val="16"/>
                                </w:rPr>
                                <w:t>Retrieve Care Plan</w:t>
                              </w:r>
                            </w:p>
                            <w:p w14:paraId="427C8971" w14:textId="77777777" w:rsidR="00100DFC" w:rsidRDefault="00100DFC" w:rsidP="008D1B4C">
                              <w:pPr>
                                <w:pStyle w:val="NormalWeb"/>
                                <w:spacing w:before="0"/>
                                <w:jc w:val="both"/>
                              </w:pPr>
                              <w:r>
                                <w:rPr>
                                  <w:sz w:val="18"/>
                                  <w:szCs w:val="18"/>
                                </w:rPr>
                                <w:t> </w:t>
                              </w:r>
                            </w:p>
                            <w:p w14:paraId="3EB17EE8" w14:textId="77777777" w:rsidR="00100DFC" w:rsidRDefault="00100DFC" w:rsidP="008D1B4C">
                              <w:pPr>
                                <w:pStyle w:val="NormalWeb"/>
                                <w:spacing w:before="0"/>
                                <w:jc w:val="both"/>
                              </w:pPr>
                              <w:r>
                                <w:rPr>
                                  <w:sz w:val="18"/>
                                  <w:szCs w:val="18"/>
                                </w:rPr>
                                <w:t> </w:t>
                              </w:r>
                            </w:p>
                            <w:p w14:paraId="3A5E4F5E"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100DFC" w:rsidRDefault="00100DFC" w:rsidP="008D1B4C">
                              <w:pPr>
                                <w:pStyle w:val="NormalWeb"/>
                                <w:spacing w:before="0"/>
                              </w:pPr>
                              <w:r>
                                <w:rPr>
                                  <w:sz w:val="18"/>
                                  <w:szCs w:val="18"/>
                                </w:rPr>
                                <w:t> </w:t>
                              </w:r>
                            </w:p>
                            <w:p w14:paraId="55CC7880" w14:textId="77777777" w:rsidR="00100DFC" w:rsidRDefault="00100DFC"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100DFC" w:rsidRDefault="00100DFC" w:rsidP="008D1B4C">
                              <w:pPr>
                                <w:pStyle w:val="NormalWeb"/>
                                <w:spacing w:before="0"/>
                                <w:jc w:val="center"/>
                              </w:pPr>
                              <w:r>
                                <w:rPr>
                                  <w:sz w:val="16"/>
                                  <w:szCs w:val="16"/>
                                </w:rPr>
                                <w:t>Retrieve Care Plan</w:t>
                              </w:r>
                            </w:p>
                            <w:p w14:paraId="11037BCC" w14:textId="77777777" w:rsidR="00100DFC" w:rsidRDefault="00100DFC" w:rsidP="008D1B4C">
                              <w:pPr>
                                <w:pStyle w:val="NormalWeb"/>
                                <w:spacing w:before="0"/>
                                <w:jc w:val="both"/>
                              </w:pPr>
                              <w:r>
                                <w:rPr>
                                  <w:sz w:val="18"/>
                                  <w:szCs w:val="18"/>
                                </w:rPr>
                                <w:t> </w:t>
                              </w:r>
                            </w:p>
                            <w:p w14:paraId="4DB1049F" w14:textId="77777777" w:rsidR="00100DFC" w:rsidRDefault="00100DFC" w:rsidP="008D1B4C">
                              <w:pPr>
                                <w:pStyle w:val="NormalWeb"/>
                                <w:spacing w:before="0"/>
                                <w:jc w:val="both"/>
                              </w:pPr>
                              <w:r>
                                <w:rPr>
                                  <w:sz w:val="18"/>
                                  <w:szCs w:val="18"/>
                                </w:rPr>
                                <w:t> </w:t>
                              </w:r>
                            </w:p>
                            <w:p w14:paraId="1B0B147E"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100DFC" w:rsidRDefault="00100DFC" w:rsidP="008D1B4C">
                              <w:pPr>
                                <w:pStyle w:val="NormalWeb"/>
                                <w:spacing w:before="0"/>
                                <w:jc w:val="center"/>
                              </w:pPr>
                              <w:r>
                                <w:rPr>
                                  <w:sz w:val="16"/>
                                  <w:szCs w:val="16"/>
                                </w:rPr>
                                <w:t>Retrieve Care Plan</w:t>
                              </w:r>
                            </w:p>
                            <w:p w14:paraId="7B243DEB" w14:textId="77777777" w:rsidR="00100DFC" w:rsidRDefault="00100DFC" w:rsidP="008D1B4C">
                              <w:pPr>
                                <w:pStyle w:val="NormalWeb"/>
                                <w:spacing w:before="0"/>
                                <w:jc w:val="both"/>
                              </w:pPr>
                              <w:r>
                                <w:rPr>
                                  <w:sz w:val="18"/>
                                  <w:szCs w:val="18"/>
                                </w:rPr>
                                <w:t> </w:t>
                              </w:r>
                            </w:p>
                            <w:p w14:paraId="38686020" w14:textId="77777777" w:rsidR="00100DFC" w:rsidRDefault="00100DFC" w:rsidP="008D1B4C">
                              <w:pPr>
                                <w:pStyle w:val="NormalWeb"/>
                                <w:spacing w:before="0"/>
                                <w:jc w:val="both"/>
                              </w:pPr>
                              <w:r>
                                <w:rPr>
                                  <w:sz w:val="18"/>
                                  <w:szCs w:val="18"/>
                                </w:rPr>
                                <w:t> </w:t>
                              </w:r>
                            </w:p>
                            <w:p w14:paraId="173C79EE"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100DFC" w:rsidRDefault="00100DFC" w:rsidP="008D1B4C">
                              <w:pPr>
                                <w:pStyle w:val="NormalWeb"/>
                                <w:spacing w:before="0"/>
                                <w:jc w:val="center"/>
                              </w:pPr>
                              <w:r>
                                <w:rPr>
                                  <w:sz w:val="18"/>
                                  <w:szCs w:val="18"/>
                                </w:rPr>
                                <w:t>Update Care Plan</w:t>
                              </w:r>
                            </w:p>
                            <w:p w14:paraId="534F7F25" w14:textId="77777777" w:rsidR="00100DFC" w:rsidRDefault="00100DFC" w:rsidP="008D1B4C">
                              <w:pPr>
                                <w:pStyle w:val="NormalWeb"/>
                                <w:spacing w:before="0"/>
                                <w:jc w:val="both"/>
                              </w:pPr>
                              <w:r>
                                <w:rPr>
                                  <w:sz w:val="18"/>
                                  <w:szCs w:val="18"/>
                                </w:rPr>
                                <w:t> </w:t>
                              </w:r>
                            </w:p>
                            <w:p w14:paraId="2BCD8FB3" w14:textId="77777777" w:rsidR="00100DFC" w:rsidRDefault="00100DFC" w:rsidP="008D1B4C">
                              <w:pPr>
                                <w:pStyle w:val="NormalWeb"/>
                                <w:spacing w:before="0"/>
                                <w:jc w:val="both"/>
                              </w:pPr>
                              <w:r>
                                <w:rPr>
                                  <w:sz w:val="18"/>
                                  <w:szCs w:val="18"/>
                                </w:rPr>
                                <w:t> </w:t>
                              </w:r>
                            </w:p>
                            <w:p w14:paraId="080E9707"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100DFC" w:rsidRDefault="00100DFC"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100DFC" w:rsidRDefault="00100DFC" w:rsidP="008D1B4C">
                              <w:pPr>
                                <w:pStyle w:val="NormalWeb"/>
                                <w:spacing w:before="0"/>
                              </w:pPr>
                              <w:r>
                                <w:rPr>
                                  <w:sz w:val="18"/>
                                  <w:szCs w:val="18"/>
                                </w:rPr>
                                <w:t> </w:t>
                              </w:r>
                            </w:p>
                            <w:p w14:paraId="1228D303" w14:textId="77777777" w:rsidR="00100DFC" w:rsidRDefault="00100DFC"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100DFC" w:rsidRDefault="00100DFC"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100DFC" w:rsidRDefault="00100DFC" w:rsidP="008D1B4C">
                              <w:pPr>
                                <w:pStyle w:val="NormalWeb"/>
                                <w:spacing w:before="0"/>
                                <w:jc w:val="center"/>
                              </w:pPr>
                              <w:r>
                                <w:rPr>
                                  <w:sz w:val="18"/>
                                  <w:szCs w:val="18"/>
                                </w:rPr>
                                <w:t>Apply Care Plan Operation</w:t>
                              </w:r>
                            </w:p>
                            <w:p w14:paraId="11EA72B4" w14:textId="77777777" w:rsidR="00100DFC" w:rsidRDefault="00100DFC" w:rsidP="008D1B4C">
                              <w:pPr>
                                <w:pStyle w:val="NormalWeb"/>
                                <w:spacing w:before="0"/>
                                <w:jc w:val="center"/>
                              </w:pPr>
                              <w:r>
                                <w:t> </w:t>
                              </w:r>
                            </w:p>
                            <w:p w14:paraId="6A3F17B0" w14:textId="77777777" w:rsidR="00100DFC" w:rsidRDefault="00100DFC" w:rsidP="008D1B4C">
                              <w:pPr>
                                <w:pStyle w:val="NormalWeb"/>
                                <w:spacing w:before="0"/>
                                <w:jc w:val="center"/>
                              </w:pPr>
                              <w:r>
                                <w:t> </w:t>
                              </w:r>
                            </w:p>
                            <w:p w14:paraId="117CB2E7" w14:textId="77777777" w:rsidR="00100DFC" w:rsidRDefault="00100D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100DFC" w:rsidRDefault="00100DFC" w:rsidP="008D1B4C">
                              <w:pPr>
                                <w:pStyle w:val="NormalWeb"/>
                                <w:spacing w:before="0"/>
                                <w:jc w:val="center"/>
                              </w:pPr>
                              <w:r>
                                <w:rPr>
                                  <w:sz w:val="18"/>
                                  <w:szCs w:val="18"/>
                                </w:rPr>
                                <w:t>Provide ActivityDefinition</w:t>
                              </w:r>
                            </w:p>
                            <w:p w14:paraId="23B28D13" w14:textId="77777777" w:rsidR="00100DFC" w:rsidRDefault="00100DFC" w:rsidP="008D1B4C">
                              <w:pPr>
                                <w:pStyle w:val="NormalWeb"/>
                                <w:spacing w:before="0"/>
                                <w:jc w:val="both"/>
                              </w:pPr>
                              <w:r>
                                <w:rPr>
                                  <w:sz w:val="18"/>
                                  <w:szCs w:val="18"/>
                                </w:rPr>
                                <w:t> </w:t>
                              </w:r>
                            </w:p>
                            <w:p w14:paraId="13DAE85F" w14:textId="77777777" w:rsidR="00100DFC" w:rsidRDefault="00100DFC" w:rsidP="008D1B4C">
                              <w:pPr>
                                <w:pStyle w:val="NormalWeb"/>
                                <w:spacing w:before="0"/>
                                <w:jc w:val="both"/>
                              </w:pPr>
                              <w:r>
                                <w:rPr>
                                  <w:sz w:val="18"/>
                                  <w:szCs w:val="18"/>
                                </w:rPr>
                                <w:t> </w:t>
                              </w:r>
                            </w:p>
                            <w:p w14:paraId="50114F84" w14:textId="77777777" w:rsidR="00100DFC" w:rsidRDefault="00100D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100DFC" w:rsidRDefault="00100DFC" w:rsidP="008D1B4C">
                              <w:pPr>
                                <w:pStyle w:val="NormalWeb"/>
                                <w:spacing w:before="0"/>
                                <w:jc w:val="center"/>
                              </w:pPr>
                              <w:r>
                                <w:rPr>
                                  <w:sz w:val="18"/>
                                  <w:szCs w:val="18"/>
                                </w:rPr>
                                <w:t>Apply Care Plan Operation</w:t>
                              </w:r>
                            </w:p>
                            <w:p w14:paraId="67625B35" w14:textId="77777777" w:rsidR="00100DFC" w:rsidRDefault="00100DFC" w:rsidP="008D1B4C">
                              <w:pPr>
                                <w:pStyle w:val="NormalWeb"/>
                                <w:spacing w:before="0"/>
                                <w:jc w:val="center"/>
                              </w:pPr>
                              <w:r>
                                <w:t> </w:t>
                              </w:r>
                            </w:p>
                            <w:p w14:paraId="4351F91D" w14:textId="77777777" w:rsidR="00100DFC" w:rsidRDefault="00100DFC" w:rsidP="008D1B4C">
                              <w:pPr>
                                <w:pStyle w:val="NormalWeb"/>
                                <w:spacing w:before="0"/>
                                <w:jc w:val="center"/>
                              </w:pPr>
                              <w:r>
                                <w:t> </w:t>
                              </w:r>
                            </w:p>
                            <w:p w14:paraId="3ACEA6DA" w14:textId="77777777" w:rsidR="00100DFC" w:rsidRDefault="00100D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100DFC" w:rsidRDefault="00100DFC" w:rsidP="008D1B4C">
                              <w:pPr>
                                <w:pStyle w:val="NormalWeb"/>
                                <w:spacing w:before="0"/>
                                <w:jc w:val="center"/>
                              </w:pPr>
                              <w:r>
                                <w:rPr>
                                  <w:sz w:val="18"/>
                                  <w:szCs w:val="18"/>
                                </w:rPr>
                                <w:t>Apply Care Plan Operation</w:t>
                              </w:r>
                            </w:p>
                            <w:p w14:paraId="4C034F0E" w14:textId="77777777" w:rsidR="00100DFC" w:rsidRDefault="00100DFC" w:rsidP="008D1B4C">
                              <w:pPr>
                                <w:pStyle w:val="NormalWeb"/>
                                <w:spacing w:before="0"/>
                                <w:jc w:val="center"/>
                              </w:pPr>
                              <w:r>
                                <w:t> </w:t>
                              </w:r>
                            </w:p>
                            <w:p w14:paraId="35FCB07E" w14:textId="77777777" w:rsidR="00100DFC" w:rsidRDefault="00100DFC" w:rsidP="008D1B4C">
                              <w:pPr>
                                <w:pStyle w:val="NormalWeb"/>
                                <w:spacing w:before="0"/>
                                <w:jc w:val="center"/>
                              </w:pPr>
                              <w:r>
                                <w:t> </w:t>
                              </w:r>
                            </w:p>
                            <w:p w14:paraId="3A0B9489" w14:textId="77777777" w:rsidR="00100DFC" w:rsidRDefault="00100D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100DFC" w:rsidRDefault="00100DFC" w:rsidP="008D1B4C">
                              <w:pPr>
                                <w:pStyle w:val="NormalWeb"/>
                                <w:spacing w:before="0"/>
                                <w:jc w:val="center"/>
                              </w:pPr>
                              <w:r>
                                <w:rPr>
                                  <w:sz w:val="18"/>
                                  <w:szCs w:val="18"/>
                                </w:rPr>
                                <w:t>Search for PlanDefinition</w:t>
                              </w:r>
                            </w:p>
                            <w:p w14:paraId="6D10BF36" w14:textId="77777777" w:rsidR="00100DFC" w:rsidRDefault="00100D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100DFC" w:rsidRDefault="00100DFC" w:rsidP="008D1B4C">
                              <w:pPr>
                                <w:pStyle w:val="NormalWeb"/>
                                <w:spacing w:before="0"/>
                                <w:jc w:val="center"/>
                              </w:pPr>
                              <w:r>
                                <w:rPr>
                                  <w:sz w:val="18"/>
                                  <w:szCs w:val="18"/>
                                </w:rPr>
                                <w:t>Provide ActivityDefinition</w:t>
                              </w:r>
                            </w:p>
                            <w:p w14:paraId="02030AE1" w14:textId="77777777" w:rsidR="00100DFC" w:rsidRDefault="00100DFC" w:rsidP="008D1B4C">
                              <w:pPr>
                                <w:pStyle w:val="NormalWeb"/>
                                <w:spacing w:before="0"/>
                                <w:jc w:val="both"/>
                              </w:pPr>
                              <w:r>
                                <w:rPr>
                                  <w:sz w:val="18"/>
                                  <w:szCs w:val="18"/>
                                </w:rPr>
                                <w:t> </w:t>
                              </w:r>
                            </w:p>
                            <w:p w14:paraId="49C511DC" w14:textId="77777777" w:rsidR="00100DFC" w:rsidRDefault="00100DFC" w:rsidP="008D1B4C">
                              <w:pPr>
                                <w:pStyle w:val="NormalWeb"/>
                                <w:spacing w:before="0"/>
                                <w:jc w:val="both"/>
                              </w:pPr>
                              <w:r>
                                <w:rPr>
                                  <w:sz w:val="18"/>
                                  <w:szCs w:val="18"/>
                                </w:rPr>
                                <w:t> </w:t>
                              </w:r>
                            </w:p>
                            <w:p w14:paraId="284B00A3" w14:textId="77777777" w:rsidR="00100DFC" w:rsidRDefault="00100D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100DFC" w:rsidRDefault="00100DFC" w:rsidP="008D1B4C">
                              <w:pPr>
                                <w:pStyle w:val="NormalWeb"/>
                                <w:spacing w:before="0"/>
                                <w:jc w:val="center"/>
                              </w:pPr>
                              <w:r>
                                <w:rPr>
                                  <w:sz w:val="18"/>
                                  <w:szCs w:val="18"/>
                                </w:rPr>
                                <w:t>Apply Care Plan Operation</w:t>
                              </w:r>
                            </w:p>
                            <w:p w14:paraId="664A5EE9" w14:textId="77777777" w:rsidR="00100DFC" w:rsidRDefault="00100DFC" w:rsidP="008D1B4C">
                              <w:pPr>
                                <w:pStyle w:val="NormalWeb"/>
                                <w:spacing w:before="0"/>
                                <w:jc w:val="center"/>
                              </w:pPr>
                              <w:r>
                                <w:t> </w:t>
                              </w:r>
                            </w:p>
                            <w:p w14:paraId="4E27F75F" w14:textId="77777777" w:rsidR="00100DFC" w:rsidRDefault="00100DFC" w:rsidP="008D1B4C">
                              <w:pPr>
                                <w:pStyle w:val="NormalWeb"/>
                                <w:spacing w:before="0"/>
                                <w:jc w:val="center"/>
                              </w:pPr>
                              <w:r>
                                <w:t> </w:t>
                              </w:r>
                            </w:p>
                            <w:p w14:paraId="6E49DDF0" w14:textId="77777777" w:rsidR="00100DFC" w:rsidRDefault="00100D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100DFC" w:rsidRDefault="00100DFC" w:rsidP="008D1B4C">
                              <w:pPr>
                                <w:pStyle w:val="NormalWeb"/>
                                <w:spacing w:before="0"/>
                                <w:jc w:val="center"/>
                              </w:pPr>
                              <w:r>
                                <w:rPr>
                                  <w:sz w:val="18"/>
                                  <w:szCs w:val="18"/>
                                </w:rPr>
                                <w:t>Update Care Plan</w:t>
                              </w:r>
                            </w:p>
                            <w:p w14:paraId="1875042B" w14:textId="77777777" w:rsidR="00100DFC" w:rsidRDefault="00100DFC" w:rsidP="008D1B4C">
                              <w:pPr>
                                <w:pStyle w:val="NormalWeb"/>
                                <w:spacing w:before="0"/>
                                <w:jc w:val="both"/>
                              </w:pPr>
                              <w:r>
                                <w:rPr>
                                  <w:sz w:val="18"/>
                                  <w:szCs w:val="18"/>
                                </w:rPr>
                                <w:t> </w:t>
                              </w:r>
                            </w:p>
                            <w:p w14:paraId="5C2D98F2" w14:textId="77777777" w:rsidR="00100DFC" w:rsidRDefault="00100DFC" w:rsidP="008D1B4C">
                              <w:pPr>
                                <w:pStyle w:val="NormalWeb"/>
                                <w:spacing w:before="0"/>
                                <w:jc w:val="both"/>
                              </w:pPr>
                              <w:r>
                                <w:rPr>
                                  <w:sz w:val="18"/>
                                  <w:szCs w:val="18"/>
                                </w:rPr>
                                <w:t> </w:t>
                              </w:r>
                            </w:p>
                            <w:p w14:paraId="5C516603" w14:textId="77777777" w:rsidR="00100DFC" w:rsidRDefault="00100D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100DFC" w:rsidRDefault="00100DFC" w:rsidP="008D1B4C">
                              <w:pPr>
                                <w:pStyle w:val="NormalWeb"/>
                                <w:spacing w:before="0"/>
                                <w:jc w:val="center"/>
                              </w:pPr>
                              <w:r>
                                <w:rPr>
                                  <w:sz w:val="18"/>
                                  <w:szCs w:val="18"/>
                                </w:rPr>
                                <w:t>Search for PlanDefinition</w:t>
                              </w:r>
                            </w:p>
                            <w:p w14:paraId="3485AC5F" w14:textId="77777777" w:rsidR="00100DFC" w:rsidRDefault="00100D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">
                <v:shape id="_x0000_s1259" type="#_x0000_t75" style="position:absolute;width:76911;height:77628;visibility:visible;mso-wrap-style:square">
                  <v:fill o:detectmouseclick="t"/>
                  <v:path o:connecttype="none"/>
                </v:shape>
                <v:shape id="Text Box 160" o:spid="_x0000_s126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100DFC" w:rsidRPr="00C95A25" w:rsidRDefault="00100DFC" w:rsidP="008D1B4C">
                        <w:pPr>
                          <w:pStyle w:val="NormalWeb"/>
                          <w:jc w:val="center"/>
                          <w:rPr>
                            <w:b/>
                          </w:rPr>
                        </w:pPr>
                        <w:r w:rsidRPr="00C95A25">
                          <w:rPr>
                            <w:b/>
                            <w:sz w:val="18"/>
                            <w:szCs w:val="18"/>
                          </w:rPr>
                          <w:t>Patient Portal</w:t>
                        </w:r>
                      </w:p>
                    </w:txbxContent>
                  </v:textbox>
                </v:shape>
                <v:line id="Line 161" o:spid="_x0000_s126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100DFC" w:rsidRPr="00C95A25" w:rsidRDefault="00100D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00DFC" w:rsidRPr="00C95A25" w:rsidRDefault="00100DFC" w:rsidP="008D1B4C">
                        <w:pPr>
                          <w:pStyle w:val="NormalWeb"/>
                          <w:spacing w:before="0"/>
                          <w:jc w:val="center"/>
                          <w:rPr>
                            <w:b/>
                          </w:rPr>
                        </w:pPr>
                        <w:r w:rsidRPr="00C95A25">
                          <w:rPr>
                            <w:b/>
                            <w:sz w:val="18"/>
                            <w:szCs w:val="18"/>
                          </w:rPr>
                          <w:t xml:space="preserve">Care Plan Contributor </w:t>
                        </w:r>
                      </w:p>
                    </w:txbxContent>
                  </v:textbox>
                </v:shape>
                <v:line id="Line 161" o:spid="_x0000_s126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100DFC" w:rsidRDefault="00100DFC" w:rsidP="008D1B4C">
                        <w:pPr>
                          <w:pStyle w:val="NormalWeb"/>
                          <w:jc w:val="both"/>
                        </w:pPr>
                        <w:r>
                          <w:rPr>
                            <w:sz w:val="18"/>
                            <w:szCs w:val="18"/>
                          </w:rPr>
                          <w:t xml:space="preserve">Perform Encounter </w:t>
                        </w:r>
                      </w:p>
                    </w:txbxContent>
                  </v:textbox>
                </v:shape>
                <v:shape id="Text Box 162" o:spid="_x0000_s126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100DFC" w:rsidRDefault="00100DFC" w:rsidP="008D1B4C">
                        <w:pPr>
                          <w:pStyle w:val="NormalWeb"/>
                          <w:spacing w:before="0"/>
                          <w:jc w:val="center"/>
                        </w:pPr>
                        <w:r>
                          <w:rPr>
                            <w:sz w:val="18"/>
                            <w:szCs w:val="18"/>
                          </w:rPr>
                          <w:t> </w:t>
                        </w:r>
                      </w:p>
                      <w:p w14:paraId="3BD3DD06" w14:textId="77777777" w:rsidR="00100DFC" w:rsidRPr="00C95A25" w:rsidRDefault="00100DFC" w:rsidP="008D1B4C">
                        <w:pPr>
                          <w:pStyle w:val="NormalWeb"/>
                          <w:spacing w:before="0"/>
                          <w:jc w:val="center"/>
                          <w:rPr>
                            <w:b/>
                          </w:rPr>
                        </w:pPr>
                        <w:r w:rsidRPr="00C95A25">
                          <w:rPr>
                            <w:b/>
                            <w:sz w:val="18"/>
                            <w:szCs w:val="18"/>
                          </w:rPr>
                          <w:t>Care Plan Guidance Service</w:t>
                        </w:r>
                      </w:p>
                    </w:txbxContent>
                  </v:textbox>
                </v:shape>
                <v:line id="Line 161" o:spid="_x0000_s126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100DFC" w:rsidRDefault="00100DFC" w:rsidP="008D1B4C">
                        <w:pPr>
                          <w:pStyle w:val="NormalWeb"/>
                          <w:spacing w:before="0"/>
                          <w:jc w:val="center"/>
                        </w:pPr>
                        <w:r>
                          <w:rPr>
                            <w:sz w:val="18"/>
                            <w:szCs w:val="18"/>
                          </w:rPr>
                          <w:t>Search for Care Plan (pregnancy)</w:t>
                        </w:r>
                      </w:p>
                    </w:txbxContent>
                  </v:textbox>
                </v:shape>
                <v:line id="Line 356" o:spid="_x0000_s127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100DFC" w:rsidRDefault="00100DFC" w:rsidP="008D1B4C">
                        <w:pPr>
                          <w:pStyle w:val="NormalWeb"/>
                          <w:spacing w:before="0"/>
                          <w:jc w:val="center"/>
                        </w:pPr>
                        <w:r>
                          <w:rPr>
                            <w:sz w:val="18"/>
                            <w:szCs w:val="18"/>
                          </w:rPr>
                          <w:t>Search for PlanDefinition</w:t>
                        </w:r>
                      </w:p>
                      <w:p w14:paraId="23B2A6AA" w14:textId="77777777" w:rsidR="00100DFC" w:rsidRDefault="00100DFC" w:rsidP="008D1B4C">
                        <w:pPr>
                          <w:pStyle w:val="NormalWeb"/>
                          <w:spacing w:before="0"/>
                          <w:jc w:val="both"/>
                        </w:pPr>
                        <w:r>
                          <w:rPr>
                            <w:sz w:val="18"/>
                            <w:szCs w:val="18"/>
                          </w:rPr>
                          <w:t> </w:t>
                        </w:r>
                      </w:p>
                    </w:txbxContent>
                  </v:textbox>
                </v:shape>
                <v:rect id="Rectangle 427" o:spid="_x0000_s127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100DFC" w:rsidRDefault="00100DFC" w:rsidP="008D1B4C">
                        <w:pPr>
                          <w:pStyle w:val="NormalWeb"/>
                          <w:spacing w:before="0"/>
                          <w:jc w:val="center"/>
                        </w:pPr>
                        <w:r>
                          <w:rPr>
                            <w:sz w:val="18"/>
                            <w:szCs w:val="18"/>
                          </w:rPr>
                          <w:t>Provide ActivityDefinition</w:t>
                        </w:r>
                      </w:p>
                      <w:p w14:paraId="6B4BBDBF" w14:textId="77777777" w:rsidR="00100DFC" w:rsidRDefault="00100DFC" w:rsidP="008D1B4C">
                        <w:pPr>
                          <w:pStyle w:val="NormalWeb"/>
                          <w:spacing w:before="0"/>
                          <w:jc w:val="both"/>
                        </w:pPr>
                        <w:r>
                          <w:rPr>
                            <w:sz w:val="18"/>
                            <w:szCs w:val="18"/>
                          </w:rPr>
                          <w:t> </w:t>
                        </w:r>
                      </w:p>
                      <w:p w14:paraId="53BB4152" w14:textId="77777777" w:rsidR="00100DFC" w:rsidRDefault="00100DFC" w:rsidP="008D1B4C">
                        <w:pPr>
                          <w:pStyle w:val="NormalWeb"/>
                          <w:spacing w:before="0"/>
                          <w:jc w:val="both"/>
                        </w:pPr>
                        <w:r>
                          <w:rPr>
                            <w:sz w:val="18"/>
                            <w:szCs w:val="18"/>
                          </w:rPr>
                          <w:t> </w:t>
                        </w:r>
                      </w:p>
                      <w:p w14:paraId="51C5C739" w14:textId="77777777" w:rsidR="00100DFC" w:rsidRDefault="00100DFC" w:rsidP="008D1B4C">
                        <w:pPr>
                          <w:pStyle w:val="NormalWeb"/>
                          <w:spacing w:before="0"/>
                          <w:jc w:val="both"/>
                        </w:pPr>
                        <w:r>
                          <w:rPr>
                            <w:sz w:val="18"/>
                            <w:szCs w:val="18"/>
                          </w:rPr>
                          <w:t>Plan</w:t>
                        </w:r>
                      </w:p>
                    </w:txbxContent>
                  </v:textbox>
                </v:shape>
                <v:line id="Line 356" o:spid="_x0000_s127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100DFC" w:rsidRDefault="00100DFC" w:rsidP="008D1B4C">
                        <w:pPr>
                          <w:pStyle w:val="NormalWeb"/>
                          <w:spacing w:before="0"/>
                          <w:jc w:val="center"/>
                        </w:pPr>
                        <w:r>
                          <w:rPr>
                            <w:sz w:val="18"/>
                            <w:szCs w:val="18"/>
                          </w:rPr>
                          <w:t>Update Care Plan (pregnancy)</w:t>
                        </w:r>
                      </w:p>
                      <w:p w14:paraId="4EA30EA9" w14:textId="77777777" w:rsidR="00100DFC" w:rsidRDefault="00100DFC" w:rsidP="008D1B4C">
                        <w:pPr>
                          <w:pStyle w:val="NormalWeb"/>
                          <w:spacing w:before="0"/>
                          <w:jc w:val="center"/>
                        </w:pPr>
                      </w:p>
                      <w:p w14:paraId="60765896" w14:textId="77777777" w:rsidR="00100DFC" w:rsidRDefault="00100DFC" w:rsidP="008D1B4C">
                        <w:pPr>
                          <w:pStyle w:val="NormalWeb"/>
                          <w:spacing w:before="0"/>
                          <w:jc w:val="center"/>
                        </w:pPr>
                      </w:p>
                      <w:p w14:paraId="3731619D" w14:textId="77777777" w:rsidR="00100DFC" w:rsidRDefault="00100DFC" w:rsidP="008D1B4C">
                        <w:pPr>
                          <w:pStyle w:val="NormalWeb"/>
                          <w:spacing w:before="0"/>
                          <w:jc w:val="center"/>
                        </w:pPr>
                        <w:r>
                          <w:rPr>
                            <w:sz w:val="18"/>
                            <w:szCs w:val="18"/>
                          </w:rPr>
                          <w:t>Care Plan</w:t>
                        </w:r>
                      </w:p>
                    </w:txbxContent>
                  </v:textbox>
                </v:shape>
                <v:line id="Line 356" o:spid="_x0000_s128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100DFC" w:rsidRDefault="00100DFC" w:rsidP="008D1B4C">
                        <w:pPr>
                          <w:pStyle w:val="NormalWeb"/>
                          <w:spacing w:before="0"/>
                        </w:pPr>
                        <w:r>
                          <w:rPr>
                            <w:sz w:val="18"/>
                            <w:szCs w:val="18"/>
                          </w:rPr>
                          <w:t>Request Services</w:t>
                        </w:r>
                      </w:p>
                      <w:p w14:paraId="036CB591" w14:textId="77777777" w:rsidR="00100DFC" w:rsidRDefault="00100DFC" w:rsidP="008D1B4C">
                        <w:pPr>
                          <w:pStyle w:val="NormalWeb"/>
                          <w:spacing w:before="0"/>
                          <w:jc w:val="both"/>
                        </w:pPr>
                        <w:r>
                          <w:rPr>
                            <w:sz w:val="18"/>
                            <w:szCs w:val="18"/>
                          </w:rPr>
                          <w:t> </w:t>
                        </w:r>
                      </w:p>
                      <w:p w14:paraId="7C7E1AEB" w14:textId="77777777" w:rsidR="00100DFC" w:rsidRDefault="00100DFC" w:rsidP="008D1B4C">
                        <w:pPr>
                          <w:pStyle w:val="NormalWeb"/>
                          <w:spacing w:before="0"/>
                          <w:jc w:val="both"/>
                        </w:pPr>
                        <w:r>
                          <w:rPr>
                            <w:sz w:val="18"/>
                            <w:szCs w:val="18"/>
                          </w:rPr>
                          <w:t> </w:t>
                        </w:r>
                      </w:p>
                      <w:p w14:paraId="0CDB9FC3" w14:textId="77777777" w:rsidR="00100DFC" w:rsidRDefault="00100DFC" w:rsidP="008D1B4C">
                        <w:pPr>
                          <w:pStyle w:val="NormalWeb"/>
                          <w:spacing w:before="0"/>
                          <w:jc w:val="both"/>
                        </w:pPr>
                        <w:r>
                          <w:rPr>
                            <w:sz w:val="18"/>
                            <w:szCs w:val="18"/>
                          </w:rPr>
                          <w:t xml:space="preserve"> Care Plan</w:t>
                        </w:r>
                      </w:p>
                    </w:txbxContent>
                  </v:textbox>
                </v:shape>
                <v:line id="Line 362" o:spid="_x0000_s128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100DFC" w:rsidRDefault="00100DFC" w:rsidP="008D1B4C">
                        <w:pPr>
                          <w:pStyle w:val="NormalWeb"/>
                          <w:spacing w:before="0"/>
                          <w:jc w:val="both"/>
                        </w:pPr>
                        <w:r>
                          <w:rPr>
                            <w:sz w:val="18"/>
                            <w:szCs w:val="18"/>
                          </w:rPr>
                          <w:t xml:space="preserve">Share Response </w:t>
                        </w:r>
                      </w:p>
                      <w:p w14:paraId="1023089E" w14:textId="77777777" w:rsidR="00100DFC" w:rsidRDefault="00100DFC" w:rsidP="008D1B4C">
                        <w:pPr>
                          <w:pStyle w:val="NormalWeb"/>
                          <w:spacing w:before="0"/>
                          <w:jc w:val="both"/>
                        </w:pPr>
                        <w:r>
                          <w:rPr>
                            <w:sz w:val="18"/>
                            <w:szCs w:val="18"/>
                          </w:rPr>
                          <w:t> </w:t>
                        </w:r>
                      </w:p>
                      <w:p w14:paraId="2B0E58E9" w14:textId="77777777" w:rsidR="00100DFC" w:rsidRDefault="00100DFC" w:rsidP="008D1B4C">
                        <w:pPr>
                          <w:pStyle w:val="NormalWeb"/>
                          <w:spacing w:before="0"/>
                          <w:jc w:val="both"/>
                        </w:pPr>
                        <w:r>
                          <w:rPr>
                            <w:sz w:val="18"/>
                            <w:szCs w:val="18"/>
                          </w:rPr>
                          <w:t> </w:t>
                        </w:r>
                      </w:p>
                      <w:p w14:paraId="6075AF5F" w14:textId="77777777" w:rsidR="00100DFC" w:rsidRDefault="00100DFC" w:rsidP="008D1B4C">
                        <w:pPr>
                          <w:pStyle w:val="NormalWeb"/>
                          <w:spacing w:before="0"/>
                          <w:jc w:val="both"/>
                        </w:pPr>
                        <w:r>
                          <w:rPr>
                            <w:sz w:val="18"/>
                            <w:szCs w:val="18"/>
                          </w:rPr>
                          <w:t xml:space="preserve"> Care Plan</w:t>
                        </w:r>
                      </w:p>
                    </w:txbxContent>
                  </v:textbox>
                </v:shape>
                <v:line id="Straight Connector 521" o:spid="_x0000_s128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100DFC" w:rsidRDefault="00100DFC" w:rsidP="008D1B4C">
                        <w:pPr>
                          <w:pStyle w:val="NormalWeb"/>
                          <w:jc w:val="center"/>
                        </w:pPr>
                        <w:r>
                          <w:rPr>
                            <w:sz w:val="18"/>
                            <w:szCs w:val="18"/>
                          </w:rPr>
                          <w:t>Provide services</w:t>
                        </w:r>
                      </w:p>
                    </w:txbxContent>
                  </v:textbox>
                </v:shape>
                <v:line id="Line 356" o:spid="_x0000_s128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9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100DFC" w:rsidRDefault="00100DFC" w:rsidP="008D1B4C">
                        <w:pPr>
                          <w:pStyle w:val="NormalWeb"/>
                          <w:spacing w:before="0"/>
                          <w:jc w:val="center"/>
                        </w:pPr>
                        <w:r>
                          <w:rPr>
                            <w:sz w:val="18"/>
                            <w:szCs w:val="18"/>
                          </w:rPr>
                          <w:t>Update Care Plan</w:t>
                        </w:r>
                      </w:p>
                      <w:p w14:paraId="1CC3F68A" w14:textId="77777777" w:rsidR="00100DFC" w:rsidRDefault="00100DFC" w:rsidP="008D1B4C">
                        <w:pPr>
                          <w:pStyle w:val="NormalWeb"/>
                          <w:spacing w:before="0"/>
                          <w:jc w:val="both"/>
                        </w:pPr>
                        <w:r>
                          <w:rPr>
                            <w:sz w:val="18"/>
                            <w:szCs w:val="18"/>
                          </w:rPr>
                          <w:t> </w:t>
                        </w:r>
                      </w:p>
                      <w:p w14:paraId="24D5DA5C" w14:textId="77777777" w:rsidR="00100DFC" w:rsidRDefault="00100DFC" w:rsidP="008D1B4C">
                        <w:pPr>
                          <w:pStyle w:val="NormalWeb"/>
                          <w:spacing w:before="0"/>
                          <w:jc w:val="both"/>
                        </w:pPr>
                        <w:r>
                          <w:rPr>
                            <w:sz w:val="18"/>
                            <w:szCs w:val="18"/>
                          </w:rPr>
                          <w:t> </w:t>
                        </w:r>
                      </w:p>
                      <w:p w14:paraId="3B26C72D" w14:textId="77777777" w:rsidR="00100DFC" w:rsidRDefault="00100DFC" w:rsidP="008D1B4C">
                        <w:pPr>
                          <w:pStyle w:val="NormalWeb"/>
                          <w:spacing w:before="0"/>
                          <w:jc w:val="both"/>
                        </w:pPr>
                        <w:r>
                          <w:rPr>
                            <w:sz w:val="18"/>
                            <w:szCs w:val="18"/>
                          </w:rPr>
                          <w:t xml:space="preserve"> Care Plan</w:t>
                        </w:r>
                      </w:p>
                    </w:txbxContent>
                  </v:textbox>
                </v:shape>
                <v:shape id="Text Box 162" o:spid="_x0000_s129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100DFC" w:rsidRDefault="00100DFC" w:rsidP="008D1B4C">
                        <w:pPr>
                          <w:pStyle w:val="NormalWeb"/>
                          <w:spacing w:before="0"/>
                        </w:pPr>
                        <w:r>
                          <w:rPr>
                            <w:sz w:val="18"/>
                            <w:szCs w:val="18"/>
                          </w:rPr>
                          <w:t> </w:t>
                        </w:r>
                      </w:p>
                      <w:p w14:paraId="630BB208" w14:textId="77777777" w:rsidR="00100DFC" w:rsidRDefault="00100DFC" w:rsidP="008D1B4C">
                        <w:pPr>
                          <w:pStyle w:val="NormalWeb"/>
                          <w:spacing w:before="0"/>
                          <w:jc w:val="center"/>
                        </w:pPr>
                        <w:r>
                          <w:rPr>
                            <w:b/>
                            <w:bCs/>
                            <w:sz w:val="18"/>
                            <w:szCs w:val="18"/>
                          </w:rPr>
                          <w:t>OB/GYN as Care Plan Contributor</w:t>
                        </w:r>
                      </w:p>
                    </w:txbxContent>
                  </v:textbox>
                </v:shape>
                <v:line id="Line 161" o:spid="_x0000_s129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4"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5"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100DFC" w:rsidRDefault="00100DFC" w:rsidP="008D1B4C">
                        <w:pPr>
                          <w:pStyle w:val="NormalWeb"/>
                          <w:spacing w:before="0"/>
                          <w:jc w:val="both"/>
                        </w:pPr>
                        <w:r>
                          <w:rPr>
                            <w:sz w:val="18"/>
                            <w:szCs w:val="18"/>
                          </w:rPr>
                          <w:t>Share Discharge Plan</w:t>
                        </w:r>
                      </w:p>
                      <w:p w14:paraId="3E983607" w14:textId="77777777" w:rsidR="00100DFC" w:rsidRDefault="00100DFC" w:rsidP="008D1B4C">
                        <w:pPr>
                          <w:pStyle w:val="NormalWeb"/>
                          <w:spacing w:before="0"/>
                          <w:jc w:val="both"/>
                        </w:pPr>
                        <w:r>
                          <w:rPr>
                            <w:sz w:val="18"/>
                            <w:szCs w:val="18"/>
                          </w:rPr>
                          <w:t> </w:t>
                        </w:r>
                      </w:p>
                      <w:p w14:paraId="705D759E" w14:textId="77777777" w:rsidR="00100DFC" w:rsidRDefault="00100DFC" w:rsidP="008D1B4C">
                        <w:pPr>
                          <w:pStyle w:val="NormalWeb"/>
                          <w:spacing w:before="0"/>
                          <w:jc w:val="both"/>
                        </w:pPr>
                        <w:r>
                          <w:rPr>
                            <w:sz w:val="18"/>
                            <w:szCs w:val="18"/>
                          </w:rPr>
                          <w:t> </w:t>
                        </w:r>
                      </w:p>
                      <w:p w14:paraId="4C762EC0" w14:textId="77777777" w:rsidR="00100DFC" w:rsidRDefault="00100DFC" w:rsidP="008D1B4C">
                        <w:pPr>
                          <w:pStyle w:val="NormalWeb"/>
                          <w:spacing w:before="0"/>
                          <w:jc w:val="both"/>
                        </w:pPr>
                        <w:r>
                          <w:rPr>
                            <w:sz w:val="18"/>
                            <w:szCs w:val="18"/>
                          </w:rPr>
                          <w:t xml:space="preserve"> Care Plan</w:t>
                        </w:r>
                      </w:p>
                    </w:txbxContent>
                  </v:textbox>
                </v:shape>
                <v:line id="Line 362" o:spid="_x0000_s1296"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7"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100DFC" w:rsidRPr="009A41FE" w:rsidRDefault="00100DFC" w:rsidP="008D1B4C">
                        <w:pPr>
                          <w:pStyle w:val="NormalWeb"/>
                          <w:spacing w:before="0"/>
                          <w:jc w:val="center"/>
                          <w:rPr>
                            <w:sz w:val="16"/>
                            <w:szCs w:val="16"/>
                          </w:rPr>
                        </w:pPr>
                        <w:r w:rsidRPr="009A41FE">
                          <w:rPr>
                            <w:sz w:val="16"/>
                            <w:szCs w:val="16"/>
                          </w:rPr>
                          <w:t>Retrieve Care Plan</w:t>
                        </w:r>
                      </w:p>
                      <w:p w14:paraId="427C8971" w14:textId="77777777" w:rsidR="00100DFC" w:rsidRDefault="00100DFC" w:rsidP="008D1B4C">
                        <w:pPr>
                          <w:pStyle w:val="NormalWeb"/>
                          <w:spacing w:before="0"/>
                          <w:jc w:val="both"/>
                        </w:pPr>
                        <w:r>
                          <w:rPr>
                            <w:sz w:val="18"/>
                            <w:szCs w:val="18"/>
                          </w:rPr>
                          <w:t> </w:t>
                        </w:r>
                      </w:p>
                      <w:p w14:paraId="3EB17EE8" w14:textId="77777777" w:rsidR="00100DFC" w:rsidRDefault="00100DFC" w:rsidP="008D1B4C">
                        <w:pPr>
                          <w:pStyle w:val="NormalWeb"/>
                          <w:spacing w:before="0"/>
                          <w:jc w:val="both"/>
                        </w:pPr>
                        <w:r>
                          <w:rPr>
                            <w:sz w:val="18"/>
                            <w:szCs w:val="18"/>
                          </w:rPr>
                          <w:t> </w:t>
                        </w:r>
                      </w:p>
                      <w:p w14:paraId="3A5E4F5E" w14:textId="77777777" w:rsidR="00100DFC" w:rsidRDefault="00100DFC" w:rsidP="008D1B4C">
                        <w:pPr>
                          <w:pStyle w:val="NormalWeb"/>
                          <w:spacing w:before="0"/>
                          <w:jc w:val="both"/>
                        </w:pPr>
                        <w:r>
                          <w:rPr>
                            <w:sz w:val="18"/>
                            <w:szCs w:val="18"/>
                          </w:rPr>
                          <w:t xml:space="preserve"> Care Plan</w:t>
                        </w:r>
                      </w:p>
                    </w:txbxContent>
                  </v:textbox>
                </v:shape>
                <v:shape id="Text Box 162" o:spid="_x0000_s1298"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100DFC" w:rsidRDefault="00100DFC" w:rsidP="008D1B4C">
                        <w:pPr>
                          <w:pStyle w:val="NormalWeb"/>
                          <w:spacing w:before="0"/>
                        </w:pPr>
                        <w:r>
                          <w:rPr>
                            <w:sz w:val="18"/>
                            <w:szCs w:val="18"/>
                          </w:rPr>
                          <w:t> </w:t>
                        </w:r>
                      </w:p>
                      <w:p w14:paraId="55CC7880" w14:textId="77777777" w:rsidR="00100DFC" w:rsidRDefault="00100DFC" w:rsidP="008D1B4C">
                        <w:pPr>
                          <w:pStyle w:val="NormalWeb"/>
                          <w:spacing w:before="0"/>
                        </w:pPr>
                        <w:r>
                          <w:rPr>
                            <w:b/>
                            <w:bCs/>
                            <w:sz w:val="18"/>
                            <w:szCs w:val="18"/>
                          </w:rPr>
                          <w:t>Care Plan Service</w:t>
                        </w:r>
                      </w:p>
                    </w:txbxContent>
                  </v:textbox>
                </v:shape>
                <v:line id="Line 161" o:spid="_x0000_s1299"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00"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301"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100DFC" w:rsidRDefault="00100DFC" w:rsidP="008D1B4C">
                        <w:pPr>
                          <w:pStyle w:val="NormalWeb"/>
                          <w:spacing w:before="0"/>
                          <w:jc w:val="center"/>
                        </w:pPr>
                        <w:r>
                          <w:rPr>
                            <w:sz w:val="16"/>
                            <w:szCs w:val="16"/>
                          </w:rPr>
                          <w:t>Retrieve Care Plan</w:t>
                        </w:r>
                      </w:p>
                      <w:p w14:paraId="11037BCC" w14:textId="77777777" w:rsidR="00100DFC" w:rsidRDefault="00100DFC" w:rsidP="008D1B4C">
                        <w:pPr>
                          <w:pStyle w:val="NormalWeb"/>
                          <w:spacing w:before="0"/>
                          <w:jc w:val="both"/>
                        </w:pPr>
                        <w:r>
                          <w:rPr>
                            <w:sz w:val="18"/>
                            <w:szCs w:val="18"/>
                          </w:rPr>
                          <w:t> </w:t>
                        </w:r>
                      </w:p>
                      <w:p w14:paraId="4DB1049F" w14:textId="77777777" w:rsidR="00100DFC" w:rsidRDefault="00100DFC" w:rsidP="008D1B4C">
                        <w:pPr>
                          <w:pStyle w:val="NormalWeb"/>
                          <w:spacing w:before="0"/>
                          <w:jc w:val="both"/>
                        </w:pPr>
                        <w:r>
                          <w:rPr>
                            <w:sz w:val="18"/>
                            <w:szCs w:val="18"/>
                          </w:rPr>
                          <w:t> </w:t>
                        </w:r>
                      </w:p>
                      <w:p w14:paraId="1B0B147E" w14:textId="77777777" w:rsidR="00100DFC" w:rsidRDefault="00100DFC" w:rsidP="008D1B4C">
                        <w:pPr>
                          <w:pStyle w:val="NormalWeb"/>
                          <w:spacing w:before="0"/>
                          <w:jc w:val="both"/>
                        </w:pPr>
                        <w:r>
                          <w:rPr>
                            <w:sz w:val="18"/>
                            <w:szCs w:val="18"/>
                          </w:rPr>
                          <w:t xml:space="preserve"> Care Plan</w:t>
                        </w:r>
                      </w:p>
                    </w:txbxContent>
                  </v:textbox>
                </v:shape>
                <v:shape id="Text Box 160" o:spid="_x0000_s1303"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100DFC" w:rsidRDefault="00100DFC" w:rsidP="008D1B4C">
                        <w:pPr>
                          <w:pStyle w:val="NormalWeb"/>
                          <w:spacing w:before="0"/>
                          <w:jc w:val="center"/>
                        </w:pPr>
                        <w:r>
                          <w:rPr>
                            <w:sz w:val="16"/>
                            <w:szCs w:val="16"/>
                          </w:rPr>
                          <w:t>Retrieve Care Plan</w:t>
                        </w:r>
                      </w:p>
                      <w:p w14:paraId="7B243DEB" w14:textId="77777777" w:rsidR="00100DFC" w:rsidRDefault="00100DFC" w:rsidP="008D1B4C">
                        <w:pPr>
                          <w:pStyle w:val="NormalWeb"/>
                          <w:spacing w:before="0"/>
                          <w:jc w:val="both"/>
                        </w:pPr>
                        <w:r>
                          <w:rPr>
                            <w:sz w:val="18"/>
                            <w:szCs w:val="18"/>
                          </w:rPr>
                          <w:t> </w:t>
                        </w:r>
                      </w:p>
                      <w:p w14:paraId="38686020" w14:textId="77777777" w:rsidR="00100DFC" w:rsidRDefault="00100DFC" w:rsidP="008D1B4C">
                        <w:pPr>
                          <w:pStyle w:val="NormalWeb"/>
                          <w:spacing w:before="0"/>
                          <w:jc w:val="both"/>
                        </w:pPr>
                        <w:r>
                          <w:rPr>
                            <w:sz w:val="18"/>
                            <w:szCs w:val="18"/>
                          </w:rPr>
                          <w:t> </w:t>
                        </w:r>
                      </w:p>
                      <w:p w14:paraId="173C79EE" w14:textId="77777777" w:rsidR="00100DFC" w:rsidRDefault="00100DFC" w:rsidP="008D1B4C">
                        <w:pPr>
                          <w:pStyle w:val="NormalWeb"/>
                          <w:spacing w:before="0"/>
                          <w:jc w:val="both"/>
                        </w:pPr>
                        <w:r>
                          <w:rPr>
                            <w:sz w:val="18"/>
                            <w:szCs w:val="18"/>
                          </w:rPr>
                          <w:t xml:space="preserve"> Care Plan</w:t>
                        </w:r>
                      </w:p>
                    </w:txbxContent>
                  </v:textbox>
                </v:shape>
                <v:shape id="Text Box 160" o:spid="_x0000_s1304"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100DFC" w:rsidRDefault="00100DFC" w:rsidP="008D1B4C">
                        <w:pPr>
                          <w:pStyle w:val="NormalWeb"/>
                          <w:spacing w:before="0"/>
                          <w:jc w:val="center"/>
                        </w:pPr>
                        <w:r>
                          <w:rPr>
                            <w:sz w:val="18"/>
                            <w:szCs w:val="18"/>
                          </w:rPr>
                          <w:t>Update Care Plan</w:t>
                        </w:r>
                      </w:p>
                      <w:p w14:paraId="534F7F25" w14:textId="77777777" w:rsidR="00100DFC" w:rsidRDefault="00100DFC" w:rsidP="008D1B4C">
                        <w:pPr>
                          <w:pStyle w:val="NormalWeb"/>
                          <w:spacing w:before="0"/>
                          <w:jc w:val="both"/>
                        </w:pPr>
                        <w:r>
                          <w:rPr>
                            <w:sz w:val="18"/>
                            <w:szCs w:val="18"/>
                          </w:rPr>
                          <w:t> </w:t>
                        </w:r>
                      </w:p>
                      <w:p w14:paraId="2BCD8FB3" w14:textId="77777777" w:rsidR="00100DFC" w:rsidRDefault="00100DFC" w:rsidP="008D1B4C">
                        <w:pPr>
                          <w:pStyle w:val="NormalWeb"/>
                          <w:spacing w:before="0"/>
                          <w:jc w:val="both"/>
                        </w:pPr>
                        <w:r>
                          <w:rPr>
                            <w:sz w:val="18"/>
                            <w:szCs w:val="18"/>
                          </w:rPr>
                          <w:t> </w:t>
                        </w:r>
                      </w:p>
                      <w:p w14:paraId="080E9707" w14:textId="77777777" w:rsidR="00100DFC" w:rsidRDefault="00100DFC" w:rsidP="008D1B4C">
                        <w:pPr>
                          <w:pStyle w:val="NormalWeb"/>
                          <w:spacing w:before="0"/>
                          <w:jc w:val="both"/>
                        </w:pPr>
                        <w:r>
                          <w:rPr>
                            <w:sz w:val="18"/>
                            <w:szCs w:val="18"/>
                          </w:rPr>
                          <w:t xml:space="preserve"> Care Plan</w:t>
                        </w:r>
                      </w:p>
                    </w:txbxContent>
                  </v:textbox>
                </v:shape>
                <v:line id="Line 356" o:spid="_x0000_s1305"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6"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7"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100DFC" w:rsidRDefault="00100DFC" w:rsidP="008D1B4C">
                        <w:pPr>
                          <w:pStyle w:val="NormalWeb"/>
                          <w:spacing w:before="0"/>
                          <w:jc w:val="center"/>
                        </w:pPr>
                        <w:r>
                          <w:rPr>
                            <w:sz w:val="18"/>
                            <w:szCs w:val="18"/>
                          </w:rPr>
                          <w:t>Retrieve Care Plan (pregnancy)</w:t>
                        </w:r>
                      </w:p>
                    </w:txbxContent>
                  </v:textbox>
                </v:shape>
                <v:shape id="Text Box 162" o:spid="_x0000_s1308"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100DFC" w:rsidRDefault="00100DFC" w:rsidP="008D1B4C">
                        <w:pPr>
                          <w:pStyle w:val="NormalWeb"/>
                          <w:spacing w:before="0"/>
                        </w:pPr>
                        <w:r>
                          <w:rPr>
                            <w:sz w:val="18"/>
                            <w:szCs w:val="18"/>
                          </w:rPr>
                          <w:t> </w:t>
                        </w:r>
                      </w:p>
                      <w:p w14:paraId="1228D303" w14:textId="77777777" w:rsidR="00100DFC" w:rsidRDefault="00100DFC" w:rsidP="008D1B4C">
                        <w:pPr>
                          <w:pStyle w:val="NormalWeb"/>
                          <w:spacing w:before="0"/>
                          <w:jc w:val="center"/>
                        </w:pPr>
                        <w:r>
                          <w:rPr>
                            <w:b/>
                            <w:bCs/>
                            <w:sz w:val="18"/>
                            <w:szCs w:val="18"/>
                          </w:rPr>
                          <w:t>Lab/Pharmacy/Radiology as Care Plan Contributor</w:t>
                        </w:r>
                      </w:p>
                    </w:txbxContent>
                  </v:textbox>
                </v:shape>
                <v:shape id="Text Box 160" o:spid="_x0000_s1309"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100DFC" w:rsidRDefault="00100DFC" w:rsidP="008D1B4C">
                        <w:pPr>
                          <w:pStyle w:val="NormalWeb"/>
                          <w:jc w:val="center"/>
                        </w:pPr>
                        <w:r>
                          <w:rPr>
                            <w:sz w:val="18"/>
                            <w:szCs w:val="18"/>
                          </w:rPr>
                          <w:t>Provide applicable services</w:t>
                        </w:r>
                      </w:p>
                    </w:txbxContent>
                  </v:textbox>
                </v:shape>
                <v:line id="Straight Connector 602" o:spid="_x0000_s1310"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11"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2"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3"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100DFC" w:rsidRDefault="00100DFC" w:rsidP="008D1B4C">
                        <w:pPr>
                          <w:pStyle w:val="NormalWeb"/>
                          <w:spacing w:before="0"/>
                          <w:jc w:val="center"/>
                        </w:pPr>
                        <w:r>
                          <w:rPr>
                            <w:sz w:val="18"/>
                            <w:szCs w:val="18"/>
                          </w:rPr>
                          <w:t>Apply Care Plan Operation</w:t>
                        </w:r>
                      </w:p>
                      <w:p w14:paraId="11EA72B4" w14:textId="77777777" w:rsidR="00100DFC" w:rsidRDefault="00100DFC" w:rsidP="008D1B4C">
                        <w:pPr>
                          <w:pStyle w:val="NormalWeb"/>
                          <w:spacing w:before="0"/>
                          <w:jc w:val="center"/>
                        </w:pPr>
                        <w:r>
                          <w:t> </w:t>
                        </w:r>
                      </w:p>
                      <w:p w14:paraId="6A3F17B0" w14:textId="77777777" w:rsidR="00100DFC" w:rsidRDefault="00100DFC" w:rsidP="008D1B4C">
                        <w:pPr>
                          <w:pStyle w:val="NormalWeb"/>
                          <w:spacing w:before="0"/>
                          <w:jc w:val="center"/>
                        </w:pPr>
                        <w:r>
                          <w:t> </w:t>
                        </w:r>
                      </w:p>
                      <w:p w14:paraId="117CB2E7" w14:textId="77777777" w:rsidR="00100DFC" w:rsidRDefault="00100DFC" w:rsidP="008D1B4C">
                        <w:pPr>
                          <w:pStyle w:val="NormalWeb"/>
                          <w:spacing w:before="0"/>
                          <w:jc w:val="center"/>
                        </w:pPr>
                        <w:r>
                          <w:rPr>
                            <w:sz w:val="18"/>
                            <w:szCs w:val="18"/>
                          </w:rPr>
                          <w:t>Care Plan</w:t>
                        </w:r>
                      </w:p>
                    </w:txbxContent>
                  </v:textbox>
                </v:shape>
                <v:line id="Line 356" o:spid="_x0000_s1314"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5"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6"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7"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8"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100DFC" w:rsidRDefault="00100DFC" w:rsidP="008D1B4C">
                        <w:pPr>
                          <w:pStyle w:val="NormalWeb"/>
                          <w:spacing w:before="0"/>
                          <w:jc w:val="center"/>
                        </w:pPr>
                        <w:r>
                          <w:rPr>
                            <w:sz w:val="18"/>
                            <w:szCs w:val="18"/>
                          </w:rPr>
                          <w:t>Provide ActivityDefinition</w:t>
                        </w:r>
                      </w:p>
                      <w:p w14:paraId="23B28D13" w14:textId="77777777" w:rsidR="00100DFC" w:rsidRDefault="00100DFC" w:rsidP="008D1B4C">
                        <w:pPr>
                          <w:pStyle w:val="NormalWeb"/>
                          <w:spacing w:before="0"/>
                          <w:jc w:val="both"/>
                        </w:pPr>
                        <w:r>
                          <w:rPr>
                            <w:sz w:val="18"/>
                            <w:szCs w:val="18"/>
                          </w:rPr>
                          <w:t> </w:t>
                        </w:r>
                      </w:p>
                      <w:p w14:paraId="13DAE85F" w14:textId="77777777" w:rsidR="00100DFC" w:rsidRDefault="00100DFC" w:rsidP="008D1B4C">
                        <w:pPr>
                          <w:pStyle w:val="NormalWeb"/>
                          <w:spacing w:before="0"/>
                          <w:jc w:val="both"/>
                        </w:pPr>
                        <w:r>
                          <w:rPr>
                            <w:sz w:val="18"/>
                            <w:szCs w:val="18"/>
                          </w:rPr>
                          <w:t> </w:t>
                        </w:r>
                      </w:p>
                      <w:p w14:paraId="50114F84" w14:textId="77777777" w:rsidR="00100DFC" w:rsidRDefault="00100DFC" w:rsidP="008D1B4C">
                        <w:pPr>
                          <w:pStyle w:val="NormalWeb"/>
                          <w:spacing w:before="0"/>
                          <w:jc w:val="both"/>
                        </w:pPr>
                        <w:r>
                          <w:rPr>
                            <w:sz w:val="18"/>
                            <w:szCs w:val="18"/>
                          </w:rPr>
                          <w:t>Plan</w:t>
                        </w:r>
                      </w:p>
                    </w:txbxContent>
                  </v:textbox>
                </v:shape>
                <v:shape id="Text Box 160" o:spid="_x0000_s1319"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100DFC" w:rsidRDefault="00100DFC" w:rsidP="008D1B4C">
                        <w:pPr>
                          <w:pStyle w:val="NormalWeb"/>
                          <w:spacing w:before="0"/>
                          <w:jc w:val="center"/>
                        </w:pPr>
                        <w:r>
                          <w:rPr>
                            <w:sz w:val="18"/>
                            <w:szCs w:val="18"/>
                          </w:rPr>
                          <w:t>Apply Care Plan Operation</w:t>
                        </w:r>
                      </w:p>
                      <w:p w14:paraId="67625B35" w14:textId="77777777" w:rsidR="00100DFC" w:rsidRDefault="00100DFC" w:rsidP="008D1B4C">
                        <w:pPr>
                          <w:pStyle w:val="NormalWeb"/>
                          <w:spacing w:before="0"/>
                          <w:jc w:val="center"/>
                        </w:pPr>
                        <w:r>
                          <w:t> </w:t>
                        </w:r>
                      </w:p>
                      <w:p w14:paraId="4351F91D" w14:textId="77777777" w:rsidR="00100DFC" w:rsidRDefault="00100DFC" w:rsidP="008D1B4C">
                        <w:pPr>
                          <w:pStyle w:val="NormalWeb"/>
                          <w:spacing w:before="0"/>
                          <w:jc w:val="center"/>
                        </w:pPr>
                        <w:r>
                          <w:t> </w:t>
                        </w:r>
                      </w:p>
                      <w:p w14:paraId="3ACEA6DA" w14:textId="77777777" w:rsidR="00100DFC" w:rsidRDefault="00100DFC" w:rsidP="008D1B4C">
                        <w:pPr>
                          <w:pStyle w:val="NormalWeb"/>
                          <w:spacing w:before="0"/>
                          <w:jc w:val="center"/>
                        </w:pPr>
                        <w:r>
                          <w:rPr>
                            <w:sz w:val="18"/>
                            <w:szCs w:val="18"/>
                          </w:rPr>
                          <w:t>Care Plan</w:t>
                        </w:r>
                      </w:p>
                    </w:txbxContent>
                  </v:textbox>
                </v:shape>
                <v:line id="Line 356" o:spid="_x0000_s1320"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21"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100DFC" w:rsidRDefault="00100DFC" w:rsidP="008D1B4C">
                        <w:pPr>
                          <w:pStyle w:val="NormalWeb"/>
                          <w:spacing w:before="0"/>
                          <w:jc w:val="center"/>
                        </w:pPr>
                        <w:r>
                          <w:rPr>
                            <w:sz w:val="18"/>
                            <w:szCs w:val="18"/>
                          </w:rPr>
                          <w:t>Apply Care Plan Operation</w:t>
                        </w:r>
                      </w:p>
                      <w:p w14:paraId="4C034F0E" w14:textId="77777777" w:rsidR="00100DFC" w:rsidRDefault="00100DFC" w:rsidP="008D1B4C">
                        <w:pPr>
                          <w:pStyle w:val="NormalWeb"/>
                          <w:spacing w:before="0"/>
                          <w:jc w:val="center"/>
                        </w:pPr>
                        <w:r>
                          <w:t> </w:t>
                        </w:r>
                      </w:p>
                      <w:p w14:paraId="35FCB07E" w14:textId="77777777" w:rsidR="00100DFC" w:rsidRDefault="00100DFC" w:rsidP="008D1B4C">
                        <w:pPr>
                          <w:pStyle w:val="NormalWeb"/>
                          <w:spacing w:before="0"/>
                          <w:jc w:val="center"/>
                        </w:pPr>
                        <w:r>
                          <w:t> </w:t>
                        </w:r>
                      </w:p>
                      <w:p w14:paraId="3A0B9489" w14:textId="77777777" w:rsidR="00100DFC" w:rsidRDefault="00100DFC" w:rsidP="008D1B4C">
                        <w:pPr>
                          <w:pStyle w:val="NormalWeb"/>
                          <w:spacing w:before="0"/>
                          <w:jc w:val="center"/>
                        </w:pPr>
                        <w:r>
                          <w:rPr>
                            <w:sz w:val="18"/>
                            <w:szCs w:val="18"/>
                          </w:rPr>
                          <w:t>Care Plan</w:t>
                        </w:r>
                      </w:p>
                    </w:txbxContent>
                  </v:textbox>
                </v:shape>
                <v:rect id="Rectangle 637" o:spid="_x0000_s1322"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3"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100DFC" w:rsidRDefault="00100DFC" w:rsidP="008D1B4C">
                        <w:pPr>
                          <w:pStyle w:val="NormalWeb"/>
                          <w:spacing w:before="0"/>
                          <w:jc w:val="center"/>
                        </w:pPr>
                        <w:r>
                          <w:rPr>
                            <w:sz w:val="18"/>
                            <w:szCs w:val="18"/>
                          </w:rPr>
                          <w:t>Search for PlanDefinition</w:t>
                        </w:r>
                      </w:p>
                      <w:p w14:paraId="6D10BF36" w14:textId="77777777" w:rsidR="00100DFC" w:rsidRDefault="00100DFC" w:rsidP="008D1B4C">
                        <w:pPr>
                          <w:pStyle w:val="NormalWeb"/>
                          <w:spacing w:before="0"/>
                          <w:jc w:val="both"/>
                        </w:pPr>
                        <w:r>
                          <w:rPr>
                            <w:sz w:val="18"/>
                            <w:szCs w:val="18"/>
                          </w:rPr>
                          <w:t> </w:t>
                        </w:r>
                      </w:p>
                    </w:txbxContent>
                  </v:textbox>
                </v:shape>
                <v:shape id="Text Box 160" o:spid="_x0000_s1324"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100DFC" w:rsidRDefault="00100DFC" w:rsidP="008D1B4C">
                        <w:pPr>
                          <w:pStyle w:val="NormalWeb"/>
                          <w:spacing w:before="0"/>
                          <w:jc w:val="center"/>
                        </w:pPr>
                        <w:r>
                          <w:rPr>
                            <w:sz w:val="18"/>
                            <w:szCs w:val="18"/>
                          </w:rPr>
                          <w:t>Provide ActivityDefinition</w:t>
                        </w:r>
                      </w:p>
                      <w:p w14:paraId="02030AE1" w14:textId="77777777" w:rsidR="00100DFC" w:rsidRDefault="00100DFC" w:rsidP="008D1B4C">
                        <w:pPr>
                          <w:pStyle w:val="NormalWeb"/>
                          <w:spacing w:before="0"/>
                          <w:jc w:val="both"/>
                        </w:pPr>
                        <w:r>
                          <w:rPr>
                            <w:sz w:val="18"/>
                            <w:szCs w:val="18"/>
                          </w:rPr>
                          <w:t> </w:t>
                        </w:r>
                      </w:p>
                      <w:p w14:paraId="49C511DC" w14:textId="77777777" w:rsidR="00100DFC" w:rsidRDefault="00100DFC" w:rsidP="008D1B4C">
                        <w:pPr>
                          <w:pStyle w:val="NormalWeb"/>
                          <w:spacing w:before="0"/>
                          <w:jc w:val="both"/>
                        </w:pPr>
                        <w:r>
                          <w:rPr>
                            <w:sz w:val="18"/>
                            <w:szCs w:val="18"/>
                          </w:rPr>
                          <w:t> </w:t>
                        </w:r>
                      </w:p>
                      <w:p w14:paraId="284B00A3" w14:textId="77777777" w:rsidR="00100DFC" w:rsidRDefault="00100DFC" w:rsidP="008D1B4C">
                        <w:pPr>
                          <w:pStyle w:val="NormalWeb"/>
                          <w:spacing w:before="0"/>
                          <w:jc w:val="both"/>
                        </w:pPr>
                        <w:r>
                          <w:rPr>
                            <w:sz w:val="18"/>
                            <w:szCs w:val="18"/>
                          </w:rPr>
                          <w:t>Plan</w:t>
                        </w:r>
                      </w:p>
                    </w:txbxContent>
                  </v:textbox>
                </v:shape>
                <v:line id="Line 362" o:spid="_x0000_s1325"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6"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7"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100DFC" w:rsidRDefault="00100DFC" w:rsidP="008D1B4C">
                        <w:pPr>
                          <w:pStyle w:val="NormalWeb"/>
                          <w:spacing w:before="0"/>
                          <w:jc w:val="center"/>
                        </w:pPr>
                        <w:r>
                          <w:rPr>
                            <w:sz w:val="18"/>
                            <w:szCs w:val="18"/>
                          </w:rPr>
                          <w:t>Apply Care Plan Operation</w:t>
                        </w:r>
                      </w:p>
                      <w:p w14:paraId="664A5EE9" w14:textId="77777777" w:rsidR="00100DFC" w:rsidRDefault="00100DFC" w:rsidP="008D1B4C">
                        <w:pPr>
                          <w:pStyle w:val="NormalWeb"/>
                          <w:spacing w:before="0"/>
                          <w:jc w:val="center"/>
                        </w:pPr>
                        <w:r>
                          <w:t> </w:t>
                        </w:r>
                      </w:p>
                      <w:p w14:paraId="4E27F75F" w14:textId="77777777" w:rsidR="00100DFC" w:rsidRDefault="00100DFC" w:rsidP="008D1B4C">
                        <w:pPr>
                          <w:pStyle w:val="NormalWeb"/>
                          <w:spacing w:before="0"/>
                          <w:jc w:val="center"/>
                        </w:pPr>
                        <w:r>
                          <w:t> </w:t>
                        </w:r>
                      </w:p>
                      <w:p w14:paraId="6E49DDF0" w14:textId="77777777" w:rsidR="00100DFC" w:rsidRDefault="00100DFC" w:rsidP="008D1B4C">
                        <w:pPr>
                          <w:pStyle w:val="NormalWeb"/>
                          <w:spacing w:before="0"/>
                          <w:jc w:val="center"/>
                        </w:pPr>
                        <w:r>
                          <w:rPr>
                            <w:sz w:val="18"/>
                            <w:szCs w:val="18"/>
                          </w:rPr>
                          <w:t>Care Plan</w:t>
                        </w:r>
                      </w:p>
                    </w:txbxContent>
                  </v:textbox>
                </v:shape>
                <v:line id="Line 362" o:spid="_x0000_s1328"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9"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30"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31"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100DFC" w:rsidRDefault="00100DFC" w:rsidP="008D1B4C">
                        <w:pPr>
                          <w:pStyle w:val="NormalWeb"/>
                          <w:spacing w:before="0"/>
                          <w:jc w:val="center"/>
                        </w:pPr>
                        <w:r>
                          <w:rPr>
                            <w:sz w:val="18"/>
                            <w:szCs w:val="18"/>
                          </w:rPr>
                          <w:t>Update Care Plan</w:t>
                        </w:r>
                      </w:p>
                      <w:p w14:paraId="1875042B" w14:textId="77777777" w:rsidR="00100DFC" w:rsidRDefault="00100DFC" w:rsidP="008D1B4C">
                        <w:pPr>
                          <w:pStyle w:val="NormalWeb"/>
                          <w:spacing w:before="0"/>
                          <w:jc w:val="both"/>
                        </w:pPr>
                        <w:r>
                          <w:rPr>
                            <w:sz w:val="18"/>
                            <w:szCs w:val="18"/>
                          </w:rPr>
                          <w:t> </w:t>
                        </w:r>
                      </w:p>
                      <w:p w14:paraId="5C2D98F2" w14:textId="77777777" w:rsidR="00100DFC" w:rsidRDefault="00100DFC" w:rsidP="008D1B4C">
                        <w:pPr>
                          <w:pStyle w:val="NormalWeb"/>
                          <w:spacing w:before="0"/>
                          <w:jc w:val="both"/>
                        </w:pPr>
                        <w:r>
                          <w:rPr>
                            <w:sz w:val="18"/>
                            <w:szCs w:val="18"/>
                          </w:rPr>
                          <w:t> </w:t>
                        </w:r>
                      </w:p>
                      <w:p w14:paraId="5C516603" w14:textId="77777777" w:rsidR="00100DFC" w:rsidRDefault="00100DFC" w:rsidP="008D1B4C">
                        <w:pPr>
                          <w:pStyle w:val="NormalWeb"/>
                          <w:spacing w:before="0"/>
                          <w:jc w:val="both"/>
                        </w:pPr>
                        <w:r>
                          <w:rPr>
                            <w:sz w:val="18"/>
                            <w:szCs w:val="18"/>
                          </w:rPr>
                          <w:t xml:space="preserve"> Care Plan</w:t>
                        </w:r>
                      </w:p>
                    </w:txbxContent>
                  </v:textbox>
                </v:shape>
                <v:line id="Line 356" o:spid="_x0000_s1332"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100DFC" w:rsidRDefault="00100DFC" w:rsidP="008D1B4C">
                        <w:pPr>
                          <w:pStyle w:val="NormalWeb"/>
                          <w:spacing w:before="0"/>
                          <w:jc w:val="center"/>
                        </w:pPr>
                        <w:r>
                          <w:rPr>
                            <w:sz w:val="18"/>
                            <w:szCs w:val="18"/>
                          </w:rPr>
                          <w:t>Search for PlanDefinition</w:t>
                        </w:r>
                      </w:p>
                      <w:p w14:paraId="3485AC5F" w14:textId="77777777" w:rsidR="00100DFC" w:rsidRDefault="00100DFC"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w:lastRenderedPageBreak/>
        <mc:AlternateContent>
          <mc:Choice Requires="wpc">
            <w:drawing>
              <wp:inline distT="0" distB="0" distL="0" distR="0" wp14:anchorId="7EF7118A" wp14:editId="07137576">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100DFC" w:rsidRPr="00C95A25" w:rsidRDefault="00100DFC"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100DFC" w:rsidRPr="00C95A25" w:rsidRDefault="00100D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00DFC" w:rsidRPr="00C95A25" w:rsidRDefault="00100DFC"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100DFC" w:rsidRDefault="00100DFC"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100DFC" w:rsidRDefault="00100DFC" w:rsidP="00EF6881">
                              <w:pPr>
                                <w:pStyle w:val="NormalWeb"/>
                                <w:spacing w:before="0"/>
                                <w:jc w:val="center"/>
                              </w:pPr>
                              <w:r>
                                <w:rPr>
                                  <w:sz w:val="18"/>
                                  <w:szCs w:val="18"/>
                                </w:rPr>
                                <w:t> </w:t>
                              </w:r>
                            </w:p>
                            <w:p w14:paraId="3F90C18D" w14:textId="77777777" w:rsidR="00100DFC" w:rsidRPr="00C95A25" w:rsidRDefault="00100DFC"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100DFC" w:rsidRDefault="00100DFC"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100DFC" w:rsidRDefault="00100DFC" w:rsidP="00EF6881">
                              <w:pPr>
                                <w:pStyle w:val="NormalWeb"/>
                                <w:spacing w:before="0"/>
                                <w:jc w:val="center"/>
                              </w:pPr>
                              <w:r>
                                <w:rPr>
                                  <w:sz w:val="18"/>
                                  <w:szCs w:val="18"/>
                                </w:rPr>
                                <w:t>Search for PlanDefinition</w:t>
                              </w:r>
                            </w:p>
                            <w:p w14:paraId="71C23A77" w14:textId="77777777" w:rsidR="00100DFC" w:rsidRDefault="00100DF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100DFC" w:rsidRDefault="00100DFC" w:rsidP="00EF6881">
                              <w:pPr>
                                <w:pStyle w:val="NormalWeb"/>
                                <w:spacing w:before="0"/>
                                <w:jc w:val="center"/>
                              </w:pPr>
                              <w:r>
                                <w:rPr>
                                  <w:sz w:val="18"/>
                                  <w:szCs w:val="18"/>
                                </w:rPr>
                                <w:t>Provide ActivityDefinition</w:t>
                              </w:r>
                            </w:p>
                            <w:p w14:paraId="00EDB0F1" w14:textId="77777777" w:rsidR="00100DFC" w:rsidRDefault="00100DFC" w:rsidP="00EF6881">
                              <w:pPr>
                                <w:pStyle w:val="NormalWeb"/>
                                <w:spacing w:before="0"/>
                                <w:jc w:val="both"/>
                              </w:pPr>
                              <w:r>
                                <w:rPr>
                                  <w:sz w:val="18"/>
                                  <w:szCs w:val="18"/>
                                </w:rPr>
                                <w:t> </w:t>
                              </w:r>
                            </w:p>
                            <w:p w14:paraId="39A9B5DD" w14:textId="77777777" w:rsidR="00100DFC" w:rsidRDefault="00100DFC" w:rsidP="00EF6881">
                              <w:pPr>
                                <w:pStyle w:val="NormalWeb"/>
                                <w:spacing w:before="0"/>
                                <w:jc w:val="both"/>
                              </w:pPr>
                              <w:r>
                                <w:rPr>
                                  <w:sz w:val="18"/>
                                  <w:szCs w:val="18"/>
                                </w:rPr>
                                <w:t> </w:t>
                              </w:r>
                            </w:p>
                            <w:p w14:paraId="3EB2AE7C" w14:textId="77777777" w:rsidR="00100DFC" w:rsidRDefault="00100DFC"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100DFC" w:rsidRDefault="00100DFC" w:rsidP="00EF6881">
                              <w:pPr>
                                <w:pStyle w:val="NormalWeb"/>
                                <w:spacing w:before="0"/>
                                <w:jc w:val="center"/>
                              </w:pPr>
                              <w:r>
                                <w:rPr>
                                  <w:sz w:val="18"/>
                                  <w:szCs w:val="18"/>
                                </w:rPr>
                                <w:t>Update Care Plan (pregnancy)</w:t>
                              </w:r>
                            </w:p>
                            <w:p w14:paraId="185D96BE" w14:textId="77777777" w:rsidR="00100DFC" w:rsidRDefault="00100DFC" w:rsidP="00EF6881">
                              <w:pPr>
                                <w:pStyle w:val="NormalWeb"/>
                                <w:spacing w:before="0"/>
                                <w:jc w:val="center"/>
                              </w:pPr>
                            </w:p>
                            <w:p w14:paraId="596CA5B4" w14:textId="77777777" w:rsidR="00100DFC" w:rsidRDefault="00100DFC" w:rsidP="00EF6881">
                              <w:pPr>
                                <w:pStyle w:val="NormalWeb"/>
                                <w:spacing w:before="0"/>
                                <w:jc w:val="center"/>
                              </w:pPr>
                            </w:p>
                            <w:p w14:paraId="381DCA73" w14:textId="77777777" w:rsidR="00100DFC" w:rsidRDefault="00100D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100DFC" w:rsidRDefault="00100DFC" w:rsidP="00EF6881">
                              <w:pPr>
                                <w:pStyle w:val="NormalWeb"/>
                                <w:spacing w:before="0"/>
                              </w:pPr>
                              <w:r>
                                <w:rPr>
                                  <w:sz w:val="18"/>
                                  <w:szCs w:val="18"/>
                                </w:rPr>
                                <w:t>Request Services</w:t>
                              </w:r>
                            </w:p>
                            <w:p w14:paraId="2EEC8320" w14:textId="77777777" w:rsidR="00100DFC" w:rsidRDefault="00100DFC" w:rsidP="00EF6881">
                              <w:pPr>
                                <w:pStyle w:val="NormalWeb"/>
                                <w:spacing w:before="0"/>
                                <w:jc w:val="both"/>
                              </w:pPr>
                              <w:r>
                                <w:rPr>
                                  <w:sz w:val="18"/>
                                  <w:szCs w:val="18"/>
                                </w:rPr>
                                <w:t> </w:t>
                              </w:r>
                            </w:p>
                            <w:p w14:paraId="426F2995" w14:textId="77777777" w:rsidR="00100DFC" w:rsidRDefault="00100DFC" w:rsidP="00EF6881">
                              <w:pPr>
                                <w:pStyle w:val="NormalWeb"/>
                                <w:spacing w:before="0"/>
                                <w:jc w:val="both"/>
                              </w:pPr>
                              <w:r>
                                <w:rPr>
                                  <w:sz w:val="18"/>
                                  <w:szCs w:val="18"/>
                                </w:rPr>
                                <w:t> </w:t>
                              </w:r>
                            </w:p>
                            <w:p w14:paraId="3D9B137E" w14:textId="77777777" w:rsidR="00100DFC" w:rsidRDefault="00100D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100DFC" w:rsidRDefault="00100DFC" w:rsidP="00EF6881">
                              <w:pPr>
                                <w:pStyle w:val="NormalWeb"/>
                                <w:spacing w:before="0"/>
                                <w:jc w:val="both"/>
                              </w:pPr>
                              <w:r>
                                <w:rPr>
                                  <w:sz w:val="18"/>
                                  <w:szCs w:val="18"/>
                                </w:rPr>
                                <w:t xml:space="preserve">Share Response </w:t>
                              </w:r>
                            </w:p>
                            <w:p w14:paraId="348C6ED4" w14:textId="77777777" w:rsidR="00100DFC" w:rsidRDefault="00100DFC" w:rsidP="00EF6881">
                              <w:pPr>
                                <w:pStyle w:val="NormalWeb"/>
                                <w:spacing w:before="0"/>
                                <w:jc w:val="both"/>
                              </w:pPr>
                              <w:r>
                                <w:rPr>
                                  <w:sz w:val="18"/>
                                  <w:szCs w:val="18"/>
                                </w:rPr>
                                <w:t> </w:t>
                              </w:r>
                            </w:p>
                            <w:p w14:paraId="0A848BDE" w14:textId="77777777" w:rsidR="00100DFC" w:rsidRDefault="00100DFC" w:rsidP="00EF6881">
                              <w:pPr>
                                <w:pStyle w:val="NormalWeb"/>
                                <w:spacing w:before="0"/>
                                <w:jc w:val="both"/>
                              </w:pPr>
                              <w:r>
                                <w:rPr>
                                  <w:sz w:val="18"/>
                                  <w:szCs w:val="18"/>
                                </w:rPr>
                                <w:t> </w:t>
                              </w:r>
                            </w:p>
                            <w:p w14:paraId="19F68241" w14:textId="77777777" w:rsidR="00100DFC" w:rsidRDefault="00100D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100DFC" w:rsidRDefault="00100DFC"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100DFC" w:rsidRDefault="00100DFC" w:rsidP="00EF6881">
                              <w:pPr>
                                <w:pStyle w:val="NormalWeb"/>
                                <w:spacing w:before="0"/>
                                <w:jc w:val="center"/>
                              </w:pPr>
                              <w:r>
                                <w:rPr>
                                  <w:sz w:val="18"/>
                                  <w:szCs w:val="18"/>
                                </w:rPr>
                                <w:t>Update Care Plan</w:t>
                              </w:r>
                            </w:p>
                            <w:p w14:paraId="3E331556" w14:textId="77777777" w:rsidR="00100DFC" w:rsidRDefault="00100DFC" w:rsidP="00EF6881">
                              <w:pPr>
                                <w:pStyle w:val="NormalWeb"/>
                                <w:spacing w:before="0"/>
                                <w:jc w:val="both"/>
                              </w:pPr>
                              <w:r>
                                <w:rPr>
                                  <w:sz w:val="18"/>
                                  <w:szCs w:val="18"/>
                                </w:rPr>
                                <w:t> </w:t>
                              </w:r>
                            </w:p>
                            <w:p w14:paraId="48C65E1E" w14:textId="77777777" w:rsidR="00100DFC" w:rsidRDefault="00100DFC" w:rsidP="00EF6881">
                              <w:pPr>
                                <w:pStyle w:val="NormalWeb"/>
                                <w:spacing w:before="0"/>
                                <w:jc w:val="both"/>
                              </w:pPr>
                              <w:r>
                                <w:rPr>
                                  <w:sz w:val="18"/>
                                  <w:szCs w:val="18"/>
                                </w:rPr>
                                <w:t> </w:t>
                              </w:r>
                            </w:p>
                            <w:p w14:paraId="7D158D32" w14:textId="77777777" w:rsidR="00100DFC" w:rsidRDefault="00100D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100DFC" w:rsidRPr="009A41FE" w:rsidRDefault="00100DFC" w:rsidP="00EF6881">
                              <w:pPr>
                                <w:pStyle w:val="NormalWeb"/>
                                <w:spacing w:before="0"/>
                                <w:jc w:val="center"/>
                                <w:rPr>
                                  <w:sz w:val="16"/>
                                  <w:szCs w:val="16"/>
                                </w:rPr>
                              </w:pPr>
                              <w:r w:rsidRPr="009A41FE">
                                <w:rPr>
                                  <w:sz w:val="16"/>
                                  <w:szCs w:val="16"/>
                                </w:rPr>
                                <w:t>Retrieve Care Plan</w:t>
                              </w:r>
                            </w:p>
                            <w:p w14:paraId="4D5F6D3E" w14:textId="77777777" w:rsidR="00100DFC" w:rsidRDefault="00100DFC" w:rsidP="00EF6881">
                              <w:pPr>
                                <w:pStyle w:val="NormalWeb"/>
                                <w:spacing w:before="0"/>
                                <w:jc w:val="both"/>
                              </w:pPr>
                              <w:r>
                                <w:rPr>
                                  <w:sz w:val="18"/>
                                  <w:szCs w:val="18"/>
                                </w:rPr>
                                <w:t> </w:t>
                              </w:r>
                            </w:p>
                            <w:p w14:paraId="60EEB44B" w14:textId="77777777" w:rsidR="00100DFC" w:rsidRDefault="00100DFC" w:rsidP="00EF6881">
                              <w:pPr>
                                <w:pStyle w:val="NormalWeb"/>
                                <w:spacing w:before="0"/>
                                <w:jc w:val="both"/>
                              </w:pPr>
                              <w:r>
                                <w:rPr>
                                  <w:sz w:val="18"/>
                                  <w:szCs w:val="18"/>
                                </w:rPr>
                                <w:t> </w:t>
                              </w:r>
                            </w:p>
                            <w:p w14:paraId="40879A1B" w14:textId="77777777" w:rsidR="00100DFC" w:rsidRDefault="00100D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100DFC" w:rsidRDefault="00100DFC" w:rsidP="00EF6881">
                              <w:pPr>
                                <w:pStyle w:val="NormalWeb"/>
                                <w:spacing w:before="0"/>
                              </w:pPr>
                              <w:r>
                                <w:rPr>
                                  <w:sz w:val="18"/>
                                  <w:szCs w:val="18"/>
                                </w:rPr>
                                <w:t> </w:t>
                              </w:r>
                            </w:p>
                            <w:p w14:paraId="1F5CADE2" w14:textId="77777777" w:rsidR="00100DFC" w:rsidRDefault="00100DFC"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100DFC" w:rsidRDefault="00100DFC" w:rsidP="00EF6881">
                              <w:pPr>
                                <w:pStyle w:val="NormalWeb"/>
                                <w:spacing w:before="0"/>
                                <w:jc w:val="center"/>
                              </w:pPr>
                              <w:r>
                                <w:rPr>
                                  <w:sz w:val="16"/>
                                  <w:szCs w:val="16"/>
                                </w:rPr>
                                <w:t>Retrieve Care Plan</w:t>
                              </w:r>
                            </w:p>
                            <w:p w14:paraId="0751F06D" w14:textId="77777777" w:rsidR="00100DFC" w:rsidRDefault="00100DFC" w:rsidP="00EF6881">
                              <w:pPr>
                                <w:pStyle w:val="NormalWeb"/>
                                <w:spacing w:before="0"/>
                                <w:jc w:val="both"/>
                              </w:pPr>
                              <w:r>
                                <w:rPr>
                                  <w:sz w:val="18"/>
                                  <w:szCs w:val="18"/>
                                </w:rPr>
                                <w:t> </w:t>
                              </w:r>
                            </w:p>
                            <w:p w14:paraId="6D8143A3" w14:textId="77777777" w:rsidR="00100DFC" w:rsidRDefault="00100DFC" w:rsidP="00EF6881">
                              <w:pPr>
                                <w:pStyle w:val="NormalWeb"/>
                                <w:spacing w:before="0"/>
                                <w:jc w:val="both"/>
                              </w:pPr>
                              <w:r>
                                <w:rPr>
                                  <w:sz w:val="18"/>
                                  <w:szCs w:val="18"/>
                                </w:rPr>
                                <w:t> </w:t>
                              </w:r>
                            </w:p>
                            <w:p w14:paraId="130CAD58" w14:textId="77777777" w:rsidR="00100DFC" w:rsidRDefault="00100D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100DFC" w:rsidRDefault="00100DFC"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100DFC" w:rsidRDefault="00100DFC" w:rsidP="00EF6881">
                              <w:pPr>
                                <w:pStyle w:val="NormalWeb"/>
                                <w:spacing w:before="0"/>
                              </w:pPr>
                              <w:r>
                                <w:rPr>
                                  <w:sz w:val="18"/>
                                  <w:szCs w:val="18"/>
                                </w:rPr>
                                <w:t> </w:t>
                              </w:r>
                            </w:p>
                            <w:p w14:paraId="0D879522" w14:textId="77777777" w:rsidR="00100DFC" w:rsidRDefault="00100DFC"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100DFC" w:rsidRDefault="00100DFC" w:rsidP="00EF6881">
                              <w:pPr>
                                <w:pStyle w:val="NormalWeb"/>
                                <w:spacing w:before="0"/>
                                <w:jc w:val="center"/>
                              </w:pPr>
                              <w:r>
                                <w:rPr>
                                  <w:sz w:val="18"/>
                                  <w:szCs w:val="18"/>
                                </w:rPr>
                                <w:t>Apply Care Plan Operation</w:t>
                              </w:r>
                            </w:p>
                            <w:p w14:paraId="77BEB83F" w14:textId="77777777" w:rsidR="00100DFC" w:rsidRDefault="00100DFC" w:rsidP="00EF6881">
                              <w:pPr>
                                <w:pStyle w:val="NormalWeb"/>
                                <w:spacing w:before="0"/>
                                <w:jc w:val="center"/>
                              </w:pPr>
                              <w:r>
                                <w:t> </w:t>
                              </w:r>
                            </w:p>
                            <w:p w14:paraId="6AAF3A07" w14:textId="77777777" w:rsidR="00100DFC" w:rsidRDefault="00100DFC" w:rsidP="00EF6881">
                              <w:pPr>
                                <w:pStyle w:val="NormalWeb"/>
                                <w:spacing w:before="0"/>
                                <w:jc w:val="center"/>
                              </w:pPr>
                              <w:r>
                                <w:t> </w:t>
                              </w:r>
                            </w:p>
                            <w:p w14:paraId="5F52032C" w14:textId="77777777" w:rsidR="00100DFC" w:rsidRDefault="00100D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100DFC" w:rsidRDefault="00100DFC" w:rsidP="00EF6881">
                              <w:pPr>
                                <w:pStyle w:val="NormalWeb"/>
                                <w:spacing w:before="0"/>
                                <w:jc w:val="center"/>
                              </w:pPr>
                              <w:r>
                                <w:rPr>
                                  <w:sz w:val="18"/>
                                  <w:szCs w:val="18"/>
                                </w:rPr>
                                <w:t>Provide ActivityDefinition</w:t>
                              </w:r>
                            </w:p>
                            <w:p w14:paraId="6886C2B6" w14:textId="77777777" w:rsidR="00100DFC" w:rsidRDefault="00100DFC" w:rsidP="00EF6881">
                              <w:pPr>
                                <w:pStyle w:val="NormalWeb"/>
                                <w:spacing w:before="0"/>
                                <w:jc w:val="both"/>
                              </w:pPr>
                              <w:r>
                                <w:rPr>
                                  <w:sz w:val="18"/>
                                  <w:szCs w:val="18"/>
                                </w:rPr>
                                <w:t> </w:t>
                              </w:r>
                            </w:p>
                            <w:p w14:paraId="14E8A9D8" w14:textId="77777777" w:rsidR="00100DFC" w:rsidRDefault="00100DFC" w:rsidP="00EF6881">
                              <w:pPr>
                                <w:pStyle w:val="NormalWeb"/>
                                <w:spacing w:before="0"/>
                                <w:jc w:val="both"/>
                              </w:pPr>
                              <w:r>
                                <w:rPr>
                                  <w:sz w:val="18"/>
                                  <w:szCs w:val="18"/>
                                </w:rPr>
                                <w:t> </w:t>
                              </w:r>
                            </w:p>
                            <w:p w14:paraId="3CC88242" w14:textId="77777777" w:rsidR="00100DFC" w:rsidRDefault="00100DFC"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100DFC" w:rsidRDefault="00100DFC" w:rsidP="00EF6881">
                              <w:pPr>
                                <w:pStyle w:val="NormalWeb"/>
                                <w:spacing w:before="0"/>
                                <w:jc w:val="center"/>
                              </w:pPr>
                              <w:r>
                                <w:rPr>
                                  <w:sz w:val="18"/>
                                  <w:szCs w:val="18"/>
                                </w:rPr>
                                <w:t>Apply Care Plan Operation</w:t>
                              </w:r>
                            </w:p>
                            <w:p w14:paraId="767DECF1" w14:textId="77777777" w:rsidR="00100DFC" w:rsidRDefault="00100DFC" w:rsidP="00EF6881">
                              <w:pPr>
                                <w:pStyle w:val="NormalWeb"/>
                                <w:spacing w:before="0"/>
                                <w:jc w:val="center"/>
                              </w:pPr>
                              <w:r>
                                <w:t> </w:t>
                              </w:r>
                            </w:p>
                            <w:p w14:paraId="57F7D0FC" w14:textId="77777777" w:rsidR="00100DFC" w:rsidRDefault="00100DFC" w:rsidP="00EF6881">
                              <w:pPr>
                                <w:pStyle w:val="NormalWeb"/>
                                <w:spacing w:before="0"/>
                                <w:jc w:val="center"/>
                              </w:pPr>
                              <w:r>
                                <w:t> </w:t>
                              </w:r>
                            </w:p>
                            <w:p w14:paraId="59194211" w14:textId="77777777" w:rsidR="00100DFC" w:rsidRDefault="00100D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100DFC" w:rsidRDefault="00100DFC" w:rsidP="00EF6881">
                              <w:pPr>
                                <w:pStyle w:val="NormalWeb"/>
                                <w:spacing w:before="0"/>
                                <w:jc w:val="center"/>
                              </w:pPr>
                              <w:r>
                                <w:rPr>
                                  <w:sz w:val="18"/>
                                  <w:szCs w:val="18"/>
                                </w:rPr>
                                <w:t>Search for PlanDefinition</w:t>
                              </w:r>
                            </w:p>
                            <w:p w14:paraId="59FFEE7F" w14:textId="77777777" w:rsidR="00100DFC" w:rsidRDefault="00100DF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4"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">
                <v:shape id="_x0000_s1335" type="#_x0000_t75" style="position:absolute;width:76676;height:70993;visibility:visible;mso-wrap-style:square">
                  <v:fill o:detectmouseclick="t"/>
                  <v:path o:connecttype="none"/>
                </v:shape>
                <v:shape id="Text Box 160" o:spid="_x0000_s1336"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100DFC" w:rsidRPr="00C95A25" w:rsidRDefault="00100DFC" w:rsidP="00EF6881">
                        <w:pPr>
                          <w:pStyle w:val="NormalWeb"/>
                          <w:jc w:val="center"/>
                          <w:rPr>
                            <w:b/>
                          </w:rPr>
                        </w:pPr>
                        <w:r w:rsidRPr="00C95A25">
                          <w:rPr>
                            <w:b/>
                            <w:sz w:val="18"/>
                            <w:szCs w:val="18"/>
                          </w:rPr>
                          <w:t>Patient Portal</w:t>
                        </w:r>
                      </w:p>
                    </w:txbxContent>
                  </v:textbox>
                </v:shape>
                <v:line id="Line 161" o:spid="_x0000_s1337"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8"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9"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100DFC" w:rsidRPr="00C95A25" w:rsidRDefault="00100D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00DFC" w:rsidRPr="00C95A25" w:rsidRDefault="00100DFC" w:rsidP="00EF6881">
                        <w:pPr>
                          <w:pStyle w:val="NormalWeb"/>
                          <w:spacing w:before="0"/>
                          <w:jc w:val="center"/>
                          <w:rPr>
                            <w:b/>
                          </w:rPr>
                        </w:pPr>
                        <w:r w:rsidRPr="00C95A25">
                          <w:rPr>
                            <w:b/>
                            <w:sz w:val="18"/>
                            <w:szCs w:val="18"/>
                          </w:rPr>
                          <w:t xml:space="preserve">Care Plan Contributor </w:t>
                        </w:r>
                      </w:p>
                    </w:txbxContent>
                  </v:textbox>
                </v:shape>
                <v:line id="Line 161" o:spid="_x0000_s1340"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1"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2"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3"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100DFC" w:rsidRDefault="00100DFC" w:rsidP="00EF6881">
                        <w:pPr>
                          <w:pStyle w:val="NormalWeb"/>
                          <w:jc w:val="both"/>
                        </w:pPr>
                        <w:r>
                          <w:rPr>
                            <w:sz w:val="18"/>
                            <w:szCs w:val="18"/>
                          </w:rPr>
                          <w:t xml:space="preserve">Post-Partum Encounter </w:t>
                        </w:r>
                      </w:p>
                    </w:txbxContent>
                  </v:textbox>
                </v:shape>
                <v:shape id="Text Box 162" o:spid="_x0000_s1344"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100DFC" w:rsidRDefault="00100DFC" w:rsidP="00EF6881">
                        <w:pPr>
                          <w:pStyle w:val="NormalWeb"/>
                          <w:spacing w:before="0"/>
                          <w:jc w:val="center"/>
                        </w:pPr>
                        <w:r>
                          <w:rPr>
                            <w:sz w:val="18"/>
                            <w:szCs w:val="18"/>
                          </w:rPr>
                          <w:t> </w:t>
                        </w:r>
                      </w:p>
                      <w:p w14:paraId="3F90C18D" w14:textId="77777777" w:rsidR="00100DFC" w:rsidRPr="00C95A25" w:rsidRDefault="00100DFC" w:rsidP="00EF6881">
                        <w:pPr>
                          <w:pStyle w:val="NormalWeb"/>
                          <w:spacing w:before="0"/>
                          <w:jc w:val="center"/>
                          <w:rPr>
                            <w:b/>
                          </w:rPr>
                        </w:pPr>
                        <w:r w:rsidRPr="00C95A25">
                          <w:rPr>
                            <w:b/>
                            <w:sz w:val="18"/>
                            <w:szCs w:val="18"/>
                          </w:rPr>
                          <w:t>Care Plan Guidance Service</w:t>
                        </w:r>
                      </w:p>
                    </w:txbxContent>
                  </v:textbox>
                </v:shape>
                <v:line id="Line 161" o:spid="_x0000_s1345"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6"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7"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8"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100DFC" w:rsidRDefault="00100DFC" w:rsidP="00EF6881">
                        <w:pPr>
                          <w:pStyle w:val="NormalWeb"/>
                          <w:spacing w:before="0"/>
                          <w:jc w:val="center"/>
                        </w:pPr>
                        <w:r>
                          <w:rPr>
                            <w:sz w:val="18"/>
                            <w:szCs w:val="18"/>
                          </w:rPr>
                          <w:t>Search for Care Plan (post-partum)</w:t>
                        </w:r>
                      </w:p>
                    </w:txbxContent>
                  </v:textbox>
                </v:shape>
                <v:line id="Line 356" o:spid="_x0000_s1349"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50"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100DFC" w:rsidRDefault="00100DFC" w:rsidP="00EF6881">
                        <w:pPr>
                          <w:pStyle w:val="NormalWeb"/>
                          <w:spacing w:before="0"/>
                          <w:jc w:val="center"/>
                        </w:pPr>
                        <w:r>
                          <w:rPr>
                            <w:sz w:val="18"/>
                            <w:szCs w:val="18"/>
                          </w:rPr>
                          <w:t>Search for PlanDefinition</w:t>
                        </w:r>
                      </w:p>
                      <w:p w14:paraId="71C23A77" w14:textId="77777777" w:rsidR="00100DFC" w:rsidRDefault="00100DFC" w:rsidP="00EF6881">
                        <w:pPr>
                          <w:pStyle w:val="NormalWeb"/>
                          <w:spacing w:before="0"/>
                          <w:jc w:val="both"/>
                        </w:pPr>
                        <w:r>
                          <w:rPr>
                            <w:sz w:val="18"/>
                            <w:szCs w:val="18"/>
                          </w:rPr>
                          <w:t> </w:t>
                        </w:r>
                      </w:p>
                    </w:txbxContent>
                  </v:textbox>
                </v:shape>
                <v:rect id="Rectangle 810" o:spid="_x0000_s1351"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2"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3"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100DFC" w:rsidRDefault="00100DFC" w:rsidP="00EF6881">
                        <w:pPr>
                          <w:pStyle w:val="NormalWeb"/>
                          <w:spacing w:before="0"/>
                          <w:jc w:val="center"/>
                        </w:pPr>
                        <w:r>
                          <w:rPr>
                            <w:sz w:val="18"/>
                            <w:szCs w:val="18"/>
                          </w:rPr>
                          <w:t>Provide ActivityDefinition</w:t>
                        </w:r>
                      </w:p>
                      <w:p w14:paraId="00EDB0F1" w14:textId="77777777" w:rsidR="00100DFC" w:rsidRDefault="00100DFC" w:rsidP="00EF6881">
                        <w:pPr>
                          <w:pStyle w:val="NormalWeb"/>
                          <w:spacing w:before="0"/>
                          <w:jc w:val="both"/>
                        </w:pPr>
                        <w:r>
                          <w:rPr>
                            <w:sz w:val="18"/>
                            <w:szCs w:val="18"/>
                          </w:rPr>
                          <w:t> </w:t>
                        </w:r>
                      </w:p>
                      <w:p w14:paraId="39A9B5DD" w14:textId="77777777" w:rsidR="00100DFC" w:rsidRDefault="00100DFC" w:rsidP="00EF6881">
                        <w:pPr>
                          <w:pStyle w:val="NormalWeb"/>
                          <w:spacing w:before="0"/>
                          <w:jc w:val="both"/>
                        </w:pPr>
                        <w:r>
                          <w:rPr>
                            <w:sz w:val="18"/>
                            <w:szCs w:val="18"/>
                          </w:rPr>
                          <w:t> </w:t>
                        </w:r>
                      </w:p>
                      <w:p w14:paraId="3EB2AE7C" w14:textId="77777777" w:rsidR="00100DFC" w:rsidRDefault="00100DFC" w:rsidP="00EF6881">
                        <w:pPr>
                          <w:pStyle w:val="NormalWeb"/>
                          <w:spacing w:before="0"/>
                          <w:jc w:val="both"/>
                        </w:pPr>
                        <w:r>
                          <w:rPr>
                            <w:sz w:val="18"/>
                            <w:szCs w:val="18"/>
                          </w:rPr>
                          <w:t>Plan</w:t>
                        </w:r>
                      </w:p>
                    </w:txbxContent>
                  </v:textbox>
                </v:shape>
                <v:line id="Line 356" o:spid="_x0000_s1354"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100DFC" w:rsidRDefault="00100DFC" w:rsidP="00EF6881">
                        <w:pPr>
                          <w:pStyle w:val="NormalWeb"/>
                          <w:spacing w:before="0"/>
                          <w:jc w:val="center"/>
                        </w:pPr>
                        <w:r>
                          <w:rPr>
                            <w:sz w:val="18"/>
                            <w:szCs w:val="18"/>
                          </w:rPr>
                          <w:t>Update Care Plan (pregnancy)</w:t>
                        </w:r>
                      </w:p>
                      <w:p w14:paraId="185D96BE" w14:textId="77777777" w:rsidR="00100DFC" w:rsidRDefault="00100DFC" w:rsidP="00EF6881">
                        <w:pPr>
                          <w:pStyle w:val="NormalWeb"/>
                          <w:spacing w:before="0"/>
                          <w:jc w:val="center"/>
                        </w:pPr>
                      </w:p>
                      <w:p w14:paraId="596CA5B4" w14:textId="77777777" w:rsidR="00100DFC" w:rsidRDefault="00100DFC" w:rsidP="00EF6881">
                        <w:pPr>
                          <w:pStyle w:val="NormalWeb"/>
                          <w:spacing w:before="0"/>
                          <w:jc w:val="center"/>
                        </w:pPr>
                      </w:p>
                      <w:p w14:paraId="381DCA73" w14:textId="77777777" w:rsidR="00100DFC" w:rsidRDefault="00100DFC"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100DFC" w:rsidRDefault="00100DFC" w:rsidP="00EF6881">
                        <w:pPr>
                          <w:pStyle w:val="NormalWeb"/>
                          <w:spacing w:before="0"/>
                        </w:pPr>
                        <w:r>
                          <w:rPr>
                            <w:sz w:val="18"/>
                            <w:szCs w:val="18"/>
                          </w:rPr>
                          <w:t>Request Services</w:t>
                        </w:r>
                      </w:p>
                      <w:p w14:paraId="2EEC8320" w14:textId="77777777" w:rsidR="00100DFC" w:rsidRDefault="00100DFC" w:rsidP="00EF6881">
                        <w:pPr>
                          <w:pStyle w:val="NormalWeb"/>
                          <w:spacing w:before="0"/>
                          <w:jc w:val="both"/>
                        </w:pPr>
                        <w:r>
                          <w:rPr>
                            <w:sz w:val="18"/>
                            <w:szCs w:val="18"/>
                          </w:rPr>
                          <w:t> </w:t>
                        </w:r>
                      </w:p>
                      <w:p w14:paraId="426F2995" w14:textId="77777777" w:rsidR="00100DFC" w:rsidRDefault="00100DFC" w:rsidP="00EF6881">
                        <w:pPr>
                          <w:pStyle w:val="NormalWeb"/>
                          <w:spacing w:before="0"/>
                          <w:jc w:val="both"/>
                        </w:pPr>
                        <w:r>
                          <w:rPr>
                            <w:sz w:val="18"/>
                            <w:szCs w:val="18"/>
                          </w:rPr>
                          <w:t> </w:t>
                        </w:r>
                      </w:p>
                      <w:p w14:paraId="3D9B137E" w14:textId="77777777" w:rsidR="00100DFC" w:rsidRDefault="00100DFC"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100DFC" w:rsidRDefault="00100DFC" w:rsidP="00EF6881">
                        <w:pPr>
                          <w:pStyle w:val="NormalWeb"/>
                          <w:spacing w:before="0"/>
                          <w:jc w:val="both"/>
                        </w:pPr>
                        <w:r>
                          <w:rPr>
                            <w:sz w:val="18"/>
                            <w:szCs w:val="18"/>
                          </w:rPr>
                          <w:t xml:space="preserve">Share Response </w:t>
                        </w:r>
                      </w:p>
                      <w:p w14:paraId="348C6ED4" w14:textId="77777777" w:rsidR="00100DFC" w:rsidRDefault="00100DFC" w:rsidP="00EF6881">
                        <w:pPr>
                          <w:pStyle w:val="NormalWeb"/>
                          <w:spacing w:before="0"/>
                          <w:jc w:val="both"/>
                        </w:pPr>
                        <w:r>
                          <w:rPr>
                            <w:sz w:val="18"/>
                            <w:szCs w:val="18"/>
                          </w:rPr>
                          <w:t> </w:t>
                        </w:r>
                      </w:p>
                      <w:p w14:paraId="0A848BDE" w14:textId="77777777" w:rsidR="00100DFC" w:rsidRDefault="00100DFC" w:rsidP="00EF6881">
                        <w:pPr>
                          <w:pStyle w:val="NormalWeb"/>
                          <w:spacing w:before="0"/>
                          <w:jc w:val="both"/>
                        </w:pPr>
                        <w:r>
                          <w:rPr>
                            <w:sz w:val="18"/>
                            <w:szCs w:val="18"/>
                          </w:rPr>
                          <w:t> </w:t>
                        </w:r>
                      </w:p>
                      <w:p w14:paraId="19F68241" w14:textId="77777777" w:rsidR="00100DFC" w:rsidRDefault="00100DFC"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100DFC" w:rsidRDefault="00100DFC"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100DFC" w:rsidRDefault="00100DFC" w:rsidP="00EF6881">
                        <w:pPr>
                          <w:pStyle w:val="NormalWeb"/>
                          <w:spacing w:before="0"/>
                          <w:jc w:val="center"/>
                        </w:pPr>
                        <w:r>
                          <w:rPr>
                            <w:sz w:val="18"/>
                            <w:szCs w:val="18"/>
                          </w:rPr>
                          <w:t>Update Care Plan</w:t>
                        </w:r>
                      </w:p>
                      <w:p w14:paraId="3E331556" w14:textId="77777777" w:rsidR="00100DFC" w:rsidRDefault="00100DFC" w:rsidP="00EF6881">
                        <w:pPr>
                          <w:pStyle w:val="NormalWeb"/>
                          <w:spacing w:before="0"/>
                          <w:jc w:val="both"/>
                        </w:pPr>
                        <w:r>
                          <w:rPr>
                            <w:sz w:val="18"/>
                            <w:szCs w:val="18"/>
                          </w:rPr>
                          <w:t> </w:t>
                        </w:r>
                      </w:p>
                      <w:p w14:paraId="48C65E1E" w14:textId="77777777" w:rsidR="00100DFC" w:rsidRDefault="00100DFC" w:rsidP="00EF6881">
                        <w:pPr>
                          <w:pStyle w:val="NormalWeb"/>
                          <w:spacing w:before="0"/>
                          <w:jc w:val="both"/>
                        </w:pPr>
                        <w:r>
                          <w:rPr>
                            <w:sz w:val="18"/>
                            <w:szCs w:val="18"/>
                          </w:rPr>
                          <w:t> </w:t>
                        </w:r>
                      </w:p>
                      <w:p w14:paraId="7D158D32" w14:textId="77777777" w:rsidR="00100DFC" w:rsidRDefault="00100DFC"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100DFC" w:rsidRPr="009A41FE" w:rsidRDefault="00100DFC" w:rsidP="00EF6881">
                        <w:pPr>
                          <w:pStyle w:val="NormalWeb"/>
                          <w:spacing w:before="0"/>
                          <w:jc w:val="center"/>
                          <w:rPr>
                            <w:sz w:val="16"/>
                            <w:szCs w:val="16"/>
                          </w:rPr>
                        </w:pPr>
                        <w:r w:rsidRPr="009A41FE">
                          <w:rPr>
                            <w:sz w:val="16"/>
                            <w:szCs w:val="16"/>
                          </w:rPr>
                          <w:t>Retrieve Care Plan</w:t>
                        </w:r>
                      </w:p>
                      <w:p w14:paraId="4D5F6D3E" w14:textId="77777777" w:rsidR="00100DFC" w:rsidRDefault="00100DFC" w:rsidP="00EF6881">
                        <w:pPr>
                          <w:pStyle w:val="NormalWeb"/>
                          <w:spacing w:before="0"/>
                          <w:jc w:val="both"/>
                        </w:pPr>
                        <w:r>
                          <w:rPr>
                            <w:sz w:val="18"/>
                            <w:szCs w:val="18"/>
                          </w:rPr>
                          <w:t> </w:t>
                        </w:r>
                      </w:p>
                      <w:p w14:paraId="60EEB44B" w14:textId="77777777" w:rsidR="00100DFC" w:rsidRDefault="00100DFC" w:rsidP="00EF6881">
                        <w:pPr>
                          <w:pStyle w:val="NormalWeb"/>
                          <w:spacing w:before="0"/>
                          <w:jc w:val="both"/>
                        </w:pPr>
                        <w:r>
                          <w:rPr>
                            <w:sz w:val="18"/>
                            <w:szCs w:val="18"/>
                          </w:rPr>
                          <w:t> </w:t>
                        </w:r>
                      </w:p>
                      <w:p w14:paraId="40879A1B" w14:textId="77777777" w:rsidR="00100DFC" w:rsidRDefault="00100DFC"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100DFC" w:rsidRDefault="00100DFC" w:rsidP="00EF6881">
                        <w:pPr>
                          <w:pStyle w:val="NormalWeb"/>
                          <w:spacing w:before="0"/>
                        </w:pPr>
                        <w:r>
                          <w:rPr>
                            <w:sz w:val="18"/>
                            <w:szCs w:val="18"/>
                          </w:rPr>
                          <w:t> </w:t>
                        </w:r>
                      </w:p>
                      <w:p w14:paraId="1F5CADE2" w14:textId="77777777" w:rsidR="00100DFC" w:rsidRDefault="00100DFC"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100DFC" w:rsidRDefault="00100DFC" w:rsidP="00EF6881">
                        <w:pPr>
                          <w:pStyle w:val="NormalWeb"/>
                          <w:spacing w:before="0"/>
                          <w:jc w:val="center"/>
                        </w:pPr>
                        <w:r>
                          <w:rPr>
                            <w:sz w:val="16"/>
                            <w:szCs w:val="16"/>
                          </w:rPr>
                          <w:t>Retrieve Care Plan</w:t>
                        </w:r>
                      </w:p>
                      <w:p w14:paraId="0751F06D" w14:textId="77777777" w:rsidR="00100DFC" w:rsidRDefault="00100DFC" w:rsidP="00EF6881">
                        <w:pPr>
                          <w:pStyle w:val="NormalWeb"/>
                          <w:spacing w:before="0"/>
                          <w:jc w:val="both"/>
                        </w:pPr>
                        <w:r>
                          <w:rPr>
                            <w:sz w:val="18"/>
                            <w:szCs w:val="18"/>
                          </w:rPr>
                          <w:t> </w:t>
                        </w:r>
                      </w:p>
                      <w:p w14:paraId="6D8143A3" w14:textId="77777777" w:rsidR="00100DFC" w:rsidRDefault="00100DFC" w:rsidP="00EF6881">
                        <w:pPr>
                          <w:pStyle w:val="NormalWeb"/>
                          <w:spacing w:before="0"/>
                          <w:jc w:val="both"/>
                        </w:pPr>
                        <w:r>
                          <w:rPr>
                            <w:sz w:val="18"/>
                            <w:szCs w:val="18"/>
                          </w:rPr>
                          <w:t> </w:t>
                        </w:r>
                      </w:p>
                      <w:p w14:paraId="130CAD58" w14:textId="77777777" w:rsidR="00100DFC" w:rsidRDefault="00100DFC" w:rsidP="00EF6881">
                        <w:pPr>
                          <w:pStyle w:val="NormalWeb"/>
                          <w:spacing w:before="0"/>
                          <w:jc w:val="both"/>
                        </w:pPr>
                        <w:r>
                          <w:rPr>
                            <w:sz w:val="18"/>
                            <w:szCs w:val="18"/>
                          </w:rPr>
                          <w:t xml:space="preserve"> Care Plan</w:t>
                        </w:r>
                      </w:p>
                    </w:txbxContent>
                  </v:textbox>
                </v:shape>
                <v:line id="Line 356" o:spid="_x0000_s1374"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5"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100DFC" w:rsidRDefault="00100DFC" w:rsidP="00EF6881">
                        <w:pPr>
                          <w:pStyle w:val="NormalWeb"/>
                          <w:spacing w:before="0"/>
                          <w:jc w:val="center"/>
                        </w:pPr>
                        <w:r>
                          <w:rPr>
                            <w:sz w:val="18"/>
                            <w:szCs w:val="18"/>
                          </w:rPr>
                          <w:t>Retrieve Care Plan (post-partum)</w:t>
                        </w:r>
                      </w:p>
                    </w:txbxContent>
                  </v:textbox>
                </v:shape>
                <v:shape id="Text Box 162" o:spid="_x0000_s137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100DFC" w:rsidRDefault="00100DFC" w:rsidP="00EF6881">
                        <w:pPr>
                          <w:pStyle w:val="NormalWeb"/>
                          <w:spacing w:before="0"/>
                        </w:pPr>
                        <w:r>
                          <w:rPr>
                            <w:sz w:val="18"/>
                            <w:szCs w:val="18"/>
                          </w:rPr>
                          <w:t> </w:t>
                        </w:r>
                      </w:p>
                      <w:p w14:paraId="0D879522" w14:textId="77777777" w:rsidR="00100DFC" w:rsidRDefault="00100DFC" w:rsidP="00EF6881">
                        <w:pPr>
                          <w:pStyle w:val="NormalWeb"/>
                          <w:spacing w:before="0"/>
                          <w:jc w:val="center"/>
                        </w:pPr>
                        <w:r>
                          <w:rPr>
                            <w:b/>
                            <w:bCs/>
                            <w:sz w:val="18"/>
                            <w:szCs w:val="18"/>
                          </w:rPr>
                          <w:t>Lab/Pharmacy/Radiology as Care Plan Contributor</w:t>
                        </w:r>
                      </w:p>
                    </w:txbxContent>
                  </v:textbox>
                </v:shape>
                <v:shape id="Text Box 160" o:spid="_x0000_s1377"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100DFC" w:rsidRDefault="00100DFC" w:rsidP="00EF6881">
                        <w:pPr>
                          <w:pStyle w:val="NormalWeb"/>
                          <w:spacing w:before="0"/>
                          <w:jc w:val="center"/>
                        </w:pPr>
                        <w:r>
                          <w:rPr>
                            <w:sz w:val="18"/>
                            <w:szCs w:val="18"/>
                          </w:rPr>
                          <w:t>Apply Care Plan Operation</w:t>
                        </w:r>
                      </w:p>
                      <w:p w14:paraId="77BEB83F" w14:textId="77777777" w:rsidR="00100DFC" w:rsidRDefault="00100DFC" w:rsidP="00EF6881">
                        <w:pPr>
                          <w:pStyle w:val="NormalWeb"/>
                          <w:spacing w:before="0"/>
                          <w:jc w:val="center"/>
                        </w:pPr>
                        <w:r>
                          <w:t> </w:t>
                        </w:r>
                      </w:p>
                      <w:p w14:paraId="6AAF3A07" w14:textId="77777777" w:rsidR="00100DFC" w:rsidRDefault="00100DFC" w:rsidP="00EF6881">
                        <w:pPr>
                          <w:pStyle w:val="NormalWeb"/>
                          <w:spacing w:before="0"/>
                          <w:jc w:val="center"/>
                        </w:pPr>
                        <w:r>
                          <w:t> </w:t>
                        </w:r>
                      </w:p>
                      <w:p w14:paraId="5F52032C" w14:textId="77777777" w:rsidR="00100DFC" w:rsidRDefault="00100DFC" w:rsidP="00EF6881">
                        <w:pPr>
                          <w:pStyle w:val="NormalWeb"/>
                          <w:spacing w:before="0"/>
                          <w:jc w:val="center"/>
                        </w:pPr>
                        <w:r>
                          <w:rPr>
                            <w:sz w:val="18"/>
                            <w:szCs w:val="18"/>
                          </w:rPr>
                          <w:t>Care Plan</w:t>
                        </w:r>
                      </w:p>
                    </w:txbxContent>
                  </v:textbox>
                </v:shape>
                <v:line id="Line 356" o:spid="_x0000_s1378"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9"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80"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1"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100DFC" w:rsidRDefault="00100DFC" w:rsidP="00EF6881">
                        <w:pPr>
                          <w:pStyle w:val="NormalWeb"/>
                          <w:spacing w:before="0"/>
                          <w:jc w:val="center"/>
                        </w:pPr>
                        <w:r>
                          <w:rPr>
                            <w:sz w:val="18"/>
                            <w:szCs w:val="18"/>
                          </w:rPr>
                          <w:t>Provide ActivityDefinition</w:t>
                        </w:r>
                      </w:p>
                      <w:p w14:paraId="6886C2B6" w14:textId="77777777" w:rsidR="00100DFC" w:rsidRDefault="00100DFC" w:rsidP="00EF6881">
                        <w:pPr>
                          <w:pStyle w:val="NormalWeb"/>
                          <w:spacing w:before="0"/>
                          <w:jc w:val="both"/>
                        </w:pPr>
                        <w:r>
                          <w:rPr>
                            <w:sz w:val="18"/>
                            <w:szCs w:val="18"/>
                          </w:rPr>
                          <w:t> </w:t>
                        </w:r>
                      </w:p>
                      <w:p w14:paraId="14E8A9D8" w14:textId="77777777" w:rsidR="00100DFC" w:rsidRDefault="00100DFC" w:rsidP="00EF6881">
                        <w:pPr>
                          <w:pStyle w:val="NormalWeb"/>
                          <w:spacing w:before="0"/>
                          <w:jc w:val="both"/>
                        </w:pPr>
                        <w:r>
                          <w:rPr>
                            <w:sz w:val="18"/>
                            <w:szCs w:val="18"/>
                          </w:rPr>
                          <w:t> </w:t>
                        </w:r>
                      </w:p>
                      <w:p w14:paraId="3CC88242" w14:textId="77777777" w:rsidR="00100DFC" w:rsidRDefault="00100DFC" w:rsidP="00EF6881">
                        <w:pPr>
                          <w:pStyle w:val="NormalWeb"/>
                          <w:spacing w:before="0"/>
                          <w:jc w:val="both"/>
                        </w:pPr>
                        <w:r>
                          <w:rPr>
                            <w:sz w:val="18"/>
                            <w:szCs w:val="18"/>
                          </w:rPr>
                          <w:t>Plan</w:t>
                        </w:r>
                      </w:p>
                    </w:txbxContent>
                  </v:textbox>
                </v:shape>
                <v:shape id="Text Box 160" o:spid="_x0000_s138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100DFC" w:rsidRDefault="00100DFC" w:rsidP="00EF6881">
                        <w:pPr>
                          <w:pStyle w:val="NormalWeb"/>
                          <w:spacing w:before="0"/>
                          <w:jc w:val="center"/>
                        </w:pPr>
                        <w:r>
                          <w:rPr>
                            <w:sz w:val="18"/>
                            <w:szCs w:val="18"/>
                          </w:rPr>
                          <w:t>Apply Care Plan Operation</w:t>
                        </w:r>
                      </w:p>
                      <w:p w14:paraId="767DECF1" w14:textId="77777777" w:rsidR="00100DFC" w:rsidRDefault="00100DFC" w:rsidP="00EF6881">
                        <w:pPr>
                          <w:pStyle w:val="NormalWeb"/>
                          <w:spacing w:before="0"/>
                          <w:jc w:val="center"/>
                        </w:pPr>
                        <w:r>
                          <w:t> </w:t>
                        </w:r>
                      </w:p>
                      <w:p w14:paraId="57F7D0FC" w14:textId="77777777" w:rsidR="00100DFC" w:rsidRDefault="00100DFC" w:rsidP="00EF6881">
                        <w:pPr>
                          <w:pStyle w:val="NormalWeb"/>
                          <w:spacing w:before="0"/>
                          <w:jc w:val="center"/>
                        </w:pPr>
                        <w:r>
                          <w:t> </w:t>
                        </w:r>
                      </w:p>
                      <w:p w14:paraId="59194211" w14:textId="77777777" w:rsidR="00100DFC" w:rsidRDefault="00100DFC" w:rsidP="00EF6881">
                        <w:pPr>
                          <w:pStyle w:val="NormalWeb"/>
                          <w:spacing w:before="0"/>
                          <w:jc w:val="center"/>
                        </w:pPr>
                        <w:r>
                          <w:rPr>
                            <w:sz w:val="18"/>
                            <w:szCs w:val="18"/>
                          </w:rPr>
                          <w:t>Care Plan</w:t>
                        </w:r>
                      </w:p>
                    </w:txbxContent>
                  </v:textbox>
                </v:shape>
                <v:line id="Line 356" o:spid="_x0000_s138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5"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100DFC" w:rsidRDefault="00100DFC" w:rsidP="00EF6881">
                        <w:pPr>
                          <w:pStyle w:val="NormalWeb"/>
                          <w:spacing w:before="0"/>
                          <w:jc w:val="center"/>
                        </w:pPr>
                        <w:r>
                          <w:rPr>
                            <w:sz w:val="18"/>
                            <w:szCs w:val="18"/>
                          </w:rPr>
                          <w:t>Search for PlanDefinition</w:t>
                        </w:r>
                      </w:p>
                      <w:p w14:paraId="59FFEE7F" w14:textId="77777777" w:rsidR="00100DFC" w:rsidRDefault="00100DFC"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lastRenderedPageBreak/>
        <w:t>X.5</w:t>
      </w:r>
      <w:r w:rsidR="000E1CDD" w:rsidRPr="00D87F67">
        <w:rPr>
          <w:bCs/>
          <w:noProof w:val="0"/>
        </w:rPr>
        <w:t xml:space="preserve"> </w:t>
      </w:r>
      <w:r w:rsidR="000E1CDD" w:rsidRPr="00D87F67">
        <w:rPr>
          <w:noProof w:val="0"/>
        </w:rPr>
        <w:t>DCP Security Considerations</w:t>
      </w:r>
      <w:bookmarkEnd w:id="322"/>
    </w:p>
    <w:p w14:paraId="064B0B45" w14:textId="03C36972" w:rsidR="00D145F4" w:rsidRPr="00D87F67" w:rsidRDefault="00E813F6" w:rsidP="00E813F6">
      <w:pPr>
        <w:pStyle w:val="BodyText"/>
        <w:rPr>
          <w:iCs/>
        </w:rPr>
      </w:pPr>
      <w:r w:rsidRPr="00D87F67">
        <w:rPr>
          <w:iCs/>
        </w:rPr>
        <w:t>See</w:t>
      </w:r>
      <w:r w:rsidRPr="00D87F67">
        <w:t xml:space="preserve"> </w:t>
      </w:r>
      <w:hyperlink r:id="rId27"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325"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325"/>
    </w:p>
    <w:p w14:paraId="6C7DB4DE" w14:textId="77777777" w:rsidR="008740FA" w:rsidRDefault="008740FA">
      <w:pPr>
        <w:pStyle w:val="Heading3"/>
        <w:numPr>
          <w:ilvl w:val="0"/>
          <w:numId w:val="0"/>
        </w:numPr>
        <w:ind w:left="720" w:hanging="720"/>
        <w:rPr>
          <w:ins w:id="326" w:author="Jones, Emma" w:date="2018-04-30T14:21:00Z"/>
        </w:rPr>
        <w:pPrChange w:id="327" w:author="Jones, Emma" w:date="2018-05-01T09:48:00Z">
          <w:pPr/>
        </w:pPrChange>
      </w:pPr>
      <w:ins w:id="328" w:author="Jones, Emma" w:date="2018-04-30T14:21:00Z">
        <w:r w:rsidRPr="006F3394">
          <w:t xml:space="preserve">X.6.1 </w:t>
        </w:r>
        <w:r>
          <w:t>Reconciliation of Clinical Content and Care Providers (RECON) Profile</w:t>
        </w:r>
      </w:ins>
    </w:p>
    <w:p w14:paraId="2D9093CC" w14:textId="77777777" w:rsidR="008740FA" w:rsidRDefault="008740FA" w:rsidP="008740FA">
      <w:pPr>
        <w:rPr>
          <w:ins w:id="329" w:author="Jones, Emma" w:date="2018-04-30T14:21:00Z"/>
          <w:color w:val="00B050"/>
        </w:rPr>
      </w:pPr>
      <w:ins w:id="330" w:author="Jones, Emma" w:date="2018-04-30T14:21:00Z">
        <w:r w:rsidRPr="00D87F67">
          <w:t xml:space="preserve">A Reconciliation Agent might be grouped with a Care Plan Contributor and also with a Care Plan </w:t>
        </w:r>
        <w:r>
          <w:t>Guidance Service</w:t>
        </w:r>
        <w:r w:rsidRPr="00D87F67">
          <w:t xml:space="preserve"> to facilitate the reconciliation processes</w:t>
        </w:r>
        <w:r>
          <w:rPr>
            <w:color w:val="00B050"/>
          </w:rPr>
          <w:t xml:space="preserve">. </w:t>
        </w:r>
      </w:ins>
    </w:p>
    <w:p w14:paraId="1E82C95C" w14:textId="77777777" w:rsidR="008740FA" w:rsidRDefault="008740FA">
      <w:pPr>
        <w:pStyle w:val="Heading3"/>
        <w:numPr>
          <w:ilvl w:val="0"/>
          <w:numId w:val="0"/>
        </w:numPr>
        <w:ind w:left="720" w:hanging="720"/>
        <w:rPr>
          <w:ins w:id="331" w:author="Jones, Emma" w:date="2018-04-30T14:21:00Z"/>
          <w:color w:val="00B050"/>
        </w:rPr>
        <w:pPrChange w:id="332" w:author="Jones, Emma" w:date="2018-05-01T09:48:00Z">
          <w:pPr/>
        </w:pPrChange>
      </w:pPr>
      <w:ins w:id="333" w:author="Jones, Emma" w:date="2018-04-30T14:21:00Z">
        <w:r w:rsidRPr="006F3394">
          <w:t>X.6.</w:t>
        </w:r>
        <w:r>
          <w:t>2 ATNA Profile</w:t>
        </w:r>
      </w:ins>
    </w:p>
    <w:p w14:paraId="1A739681" w14:textId="77777777" w:rsidR="008740FA" w:rsidRDefault="008740FA" w:rsidP="008740FA">
      <w:pPr>
        <w:rPr>
          <w:ins w:id="334" w:author="Jones, Emma" w:date="2018-04-30T14:21:00Z"/>
        </w:rPr>
      </w:pPr>
      <w:ins w:id="335" w:author="Jones, Emma" w:date="2018-04-30T14:21:00Z">
        <w:r w:rsidRPr="00D87F67">
          <w:t>As mentioned in the security considerations section, a Secure Node</w:t>
        </w:r>
        <w:r>
          <w:t xml:space="preserve"> or a Secure Application actor</w:t>
        </w:r>
        <w:r w:rsidRPr="00D87F67">
          <w:t xml:space="preserve"> in the ATNA Profile</w:t>
        </w:r>
        <w:r>
          <w:t xml:space="preserve"> may be</w:t>
        </w:r>
        <w:r w:rsidRPr="00D87F67">
          <w:t xml:space="preserve"> grouped with any and all of the actors in this profile.</w:t>
        </w:r>
      </w:ins>
    </w:p>
    <w:p w14:paraId="51E85262" w14:textId="391C0585" w:rsidR="0055699A" w:rsidRPr="00D87F67" w:rsidDel="008740FA" w:rsidRDefault="0055699A" w:rsidP="008740FA">
      <w:pPr>
        <w:rPr>
          <w:del w:id="336" w:author="Jones, Emma" w:date="2018-04-30T14:21:00Z"/>
          <w:i/>
        </w:rPr>
      </w:pPr>
      <w:del w:id="337" w:author="Jones, Emma" w:date="2018-03-28T13:02:00Z">
        <w:r w:rsidRPr="00A44CB0" w:rsidDel="00A44CB0">
          <w:rPr>
            <w:strike/>
            <w:rPrChange w:id="338" w:author="Jones, Emma" w:date="2018-03-28T13:02:00Z">
              <w:rPr/>
            </w:rPrChange>
          </w:rPr>
          <w:delText>A Content Consumer in Patient Care</w:delText>
        </w:r>
        <w:r w:rsidR="009061A2" w:rsidRPr="00A44CB0" w:rsidDel="00A44CB0">
          <w:rPr>
            <w:strike/>
            <w:rPrChange w:id="339" w:author="Jones, Emma" w:date="2018-03-28T13:02:00Z">
              <w:rPr/>
            </w:rPrChange>
          </w:rPr>
          <w:delText xml:space="preserve"> Coordination</w:delText>
        </w:r>
        <w:r w:rsidR="00EA1F90" w:rsidRPr="00A44CB0" w:rsidDel="00A44CB0">
          <w:rPr>
            <w:strike/>
            <w:rPrChange w:id="340" w:author="Jones, Emma" w:date="2018-03-28T13:02:00Z">
              <w:rPr/>
            </w:rPrChange>
          </w:rPr>
          <w:delText xml:space="preserve"> is</w:delText>
        </w:r>
        <w:r w:rsidRPr="00A44CB0" w:rsidDel="00A44CB0">
          <w:rPr>
            <w:strike/>
            <w:rPrChange w:id="341" w:author="Jones, Emma" w:date="2018-03-28T13:02:00Z">
              <w:rPr/>
            </w:rPrChange>
          </w:rPr>
          <w:delText xml:space="preserve"> grouped with a Care Plan </w:delText>
        </w:r>
        <w:r w:rsidR="00364267" w:rsidRPr="00A44CB0" w:rsidDel="00A44CB0">
          <w:rPr>
            <w:strike/>
            <w:rPrChange w:id="342" w:author="Jones, Emma" w:date="2018-03-28T13:02:00Z">
              <w:rPr/>
            </w:rPrChange>
          </w:rPr>
          <w:delText xml:space="preserve">Contributor </w:delText>
        </w:r>
        <w:r w:rsidRPr="00A44CB0" w:rsidDel="00A44CB0">
          <w:rPr>
            <w:strike/>
            <w:rPrChange w:id="343" w:author="Jones, Emma" w:date="2018-03-28T13:02:00Z">
              <w:rPr/>
            </w:rPrChange>
          </w:rPr>
          <w:delText>to enable the filtering and display of Care Plan content</w:delText>
        </w:r>
        <w:r w:rsidR="0021077A" w:rsidRPr="00A44CB0" w:rsidDel="00A44CB0">
          <w:rPr>
            <w:strike/>
            <w:rPrChange w:id="344" w:author="Jones, Emma" w:date="2018-03-28T13:02:00Z">
              <w:rPr/>
            </w:rPrChange>
          </w:rPr>
          <w:delText>.</w:delText>
        </w:r>
        <w:r w:rsidR="0021077A" w:rsidDel="00A44CB0">
          <w:delText xml:space="preserve"> </w:delText>
        </w:r>
      </w:del>
      <w:del w:id="345" w:author="Jones, Emma" w:date="2018-04-30T14:21:00Z">
        <w:r w:rsidRPr="00D87F67" w:rsidDel="008740FA">
          <w:delText xml:space="preserve">A Reconciliation Agent might be grouped with a Care Plan </w:delText>
        </w:r>
        <w:r w:rsidR="0042085E" w:rsidRPr="00D87F67" w:rsidDel="008740FA">
          <w:delText xml:space="preserve">Contributor </w:delText>
        </w:r>
        <w:r w:rsidRPr="00D87F67" w:rsidDel="008740FA">
          <w:delText xml:space="preserve">and also with a Care Plan </w:delText>
        </w:r>
        <w:r w:rsidR="008C089A" w:rsidDel="008740FA">
          <w:delText>Guidance</w:delText>
        </w:r>
        <w:r w:rsidR="00EA1F90" w:rsidDel="008740FA">
          <w:delText xml:space="preserve"> Service</w:delText>
        </w:r>
        <w:r w:rsidR="002A00F1" w:rsidRPr="00D87F67" w:rsidDel="008740FA">
          <w:delText xml:space="preserve"> </w:delText>
        </w:r>
        <w:r w:rsidRPr="00D87F67" w:rsidDel="008740FA">
          <w:delText>to facilitate the reconciliation processes</w:delText>
        </w:r>
      </w:del>
      <w:del w:id="346" w:author="Jones, Emma" w:date="2018-03-28T13:02:00Z">
        <w:r w:rsidRPr="00A44CB0" w:rsidDel="00A44CB0">
          <w:rPr>
            <w:strike/>
            <w:rPrChange w:id="347" w:author="Jones, Emma" w:date="2018-03-28T13:02:00Z">
              <w:rPr/>
            </w:rPrChange>
          </w:rPr>
          <w:delText>.</w:delText>
        </w:r>
        <w:r w:rsidR="00DE4F60" w:rsidRPr="00A44CB0" w:rsidDel="00A44CB0">
          <w:rPr>
            <w:strike/>
            <w:rPrChange w:id="348" w:author="Jones, Emma" w:date="2018-03-28T13:02:00Z">
              <w:rPr/>
            </w:rPrChange>
          </w:rPr>
          <w:delText xml:space="preserve"> </w:delText>
        </w:r>
        <w:r w:rsidR="002141FD" w:rsidRPr="00A44CB0" w:rsidDel="00A44CB0">
          <w:rPr>
            <w:strike/>
            <w:color w:val="00B050"/>
            <w:rPrChange w:id="349" w:author="Jones, Emma" w:date="2018-03-28T13:02:00Z">
              <w:rPr>
                <w:color w:val="00B050"/>
              </w:rPr>
            </w:rPrChange>
          </w:rPr>
          <w:delText>A</w:delText>
        </w:r>
        <w:r w:rsidR="0021077A" w:rsidRPr="00A44CB0" w:rsidDel="00A44CB0">
          <w:rPr>
            <w:strike/>
            <w:color w:val="00B050"/>
            <w:rPrChange w:id="350" w:author="Jones, Emma" w:date="2018-03-28T13:02:00Z">
              <w:rPr>
                <w:color w:val="00B050"/>
              </w:rPr>
            </w:rPrChange>
          </w:rPr>
          <w:delText xml:space="preserve"> Content Consumer may</w:delText>
        </w:r>
        <w:r w:rsidR="002141FD" w:rsidRPr="00A44CB0" w:rsidDel="00A44CB0">
          <w:rPr>
            <w:strike/>
            <w:color w:val="00B050"/>
            <w:rPrChange w:id="351" w:author="Jones, Emma" w:date="2018-03-28T13:02:00Z">
              <w:rPr>
                <w:color w:val="00B050"/>
              </w:rPr>
            </w:rPrChange>
          </w:rPr>
          <w:delText xml:space="preserve"> be grouped with a Care Plan Guidance Service to access the care plan guid</w:delText>
        </w:r>
        <w:r w:rsidR="00791B03" w:rsidRPr="00A44CB0" w:rsidDel="00A44CB0">
          <w:rPr>
            <w:strike/>
            <w:color w:val="00B050"/>
            <w:rPrChange w:id="352" w:author="Jones, Emma" w:date="2018-03-28T13:02:00Z">
              <w:rPr>
                <w:color w:val="00B050"/>
              </w:rPr>
            </w:rPrChange>
          </w:rPr>
          <w:delText>ance source (e.g. order set, clinical practice guideline</w:delText>
        </w:r>
        <w:r w:rsidR="002141FD" w:rsidRPr="00A44CB0" w:rsidDel="00A44CB0">
          <w:rPr>
            <w:strike/>
            <w:color w:val="00B050"/>
            <w:rPrChange w:id="353" w:author="Jones, Emma" w:date="2018-03-28T13:02:00Z">
              <w:rPr>
                <w:color w:val="00B050"/>
              </w:rPr>
            </w:rPrChange>
          </w:rPr>
          <w:delText>, protocol, etc) information.</w:delText>
        </w:r>
        <w:r w:rsidR="002141FD" w:rsidDel="00A44CB0">
          <w:rPr>
            <w:color w:val="00B050"/>
          </w:rPr>
          <w:delText xml:space="preserve"> </w:delText>
        </w:r>
      </w:del>
      <w:del w:id="354" w:author="Jones, Emma" w:date="2018-04-30T14:21:00Z">
        <w:r w:rsidR="00DE4F60" w:rsidRPr="00D87F67" w:rsidDel="008740FA">
          <w:delText>As mentioned in the security considerations section, a Secure Node</w:delText>
        </w:r>
        <w:r w:rsidR="0021077A" w:rsidDel="008740FA">
          <w:delText xml:space="preserve"> or a Secure Application actor</w:delText>
        </w:r>
        <w:r w:rsidR="00DE4F60" w:rsidRPr="00D87F67" w:rsidDel="008740FA">
          <w:delText xml:space="preserve"> in the ATNA </w:delText>
        </w:r>
        <w:r w:rsidR="00A256B9" w:rsidRPr="00D87F67" w:rsidDel="008740FA">
          <w:delText>Profile</w:delText>
        </w:r>
        <w:r w:rsidR="0021077A" w:rsidDel="008740FA">
          <w:delText xml:space="preserve"> may be</w:delText>
        </w:r>
        <w:r w:rsidR="00DE4F60" w:rsidRPr="00D87F67" w:rsidDel="008740FA">
          <w:delText xml:space="preserve"> grouped with any and all of the actors in this profile.</w:delText>
        </w:r>
      </w:del>
    </w:p>
    <w:p w14:paraId="58AD4C52" w14:textId="51E81C4B" w:rsidR="00953CFC" w:rsidRPr="00D87F67" w:rsidDel="00D67CAD" w:rsidRDefault="00953CFC" w:rsidP="00333152">
      <w:pPr>
        <w:pStyle w:val="PartTitle"/>
        <w:rPr>
          <w:del w:id="355" w:author="Jones, Emma" w:date="2018-05-01T12:14:00Z"/>
          <w:highlight w:val="yellow"/>
        </w:rPr>
      </w:pPr>
      <w:bookmarkStart w:id="356" w:name="_Toc495483746"/>
      <w:del w:id="357" w:author="Jones, Emma" w:date="2018-04-30T17:07:00Z">
        <w:r w:rsidRPr="00D87F67" w:rsidDel="00463D5D">
          <w:delText>Appendices</w:delText>
        </w:r>
      </w:del>
      <w:bookmarkEnd w:id="356"/>
      <w:del w:id="358" w:author="Jones, Emma" w:date="2018-05-01T12:14:00Z">
        <w:r w:rsidRPr="00D87F67" w:rsidDel="00D67CAD">
          <w:rPr>
            <w:highlight w:val="yellow"/>
          </w:rPr>
          <w:delText xml:space="preserve"> </w:delText>
        </w:r>
      </w:del>
    </w:p>
    <w:p w14:paraId="70C2346F" w14:textId="2B4F353B" w:rsidR="00A03166" w:rsidRPr="00D87F67" w:rsidDel="00D67CAD" w:rsidRDefault="00A03166" w:rsidP="00DF41E7">
      <w:pPr>
        <w:rPr>
          <w:del w:id="359" w:author="Jones, Emma" w:date="2018-05-01T12:14:00Z"/>
        </w:rPr>
      </w:pPr>
      <w:bookmarkStart w:id="360" w:name="_Toc336000611"/>
      <w:bookmarkEnd w:id="360"/>
    </w:p>
    <w:p w14:paraId="7F3BA2C0" w14:textId="5B49718B" w:rsidR="00A03166" w:rsidRPr="00D87F67" w:rsidDel="00D67CAD" w:rsidRDefault="00773965">
      <w:pPr>
        <w:pStyle w:val="PartTitle"/>
        <w:rPr>
          <w:del w:id="361" w:author="Jones, Emma" w:date="2018-05-01T12:14:00Z"/>
        </w:rPr>
        <w:pPrChange w:id="362" w:author="Jones, Emma" w:date="2018-05-01T12:14:00Z">
          <w:pPr/>
        </w:pPrChange>
      </w:pPr>
      <w:del w:id="363" w:author="Jones, Emma" w:date="2018-05-01T12:14:00Z">
        <w:r w:rsidDel="00D67CAD">
          <w:delText>None</w:delText>
        </w:r>
      </w:del>
    </w:p>
    <w:p w14:paraId="3046A9E5" w14:textId="2BC5A3AF" w:rsidR="00A03166" w:rsidRPr="00D87F67" w:rsidDel="00D67CAD" w:rsidRDefault="00A03166">
      <w:pPr>
        <w:pStyle w:val="PartTitle"/>
        <w:rPr>
          <w:del w:id="364" w:author="Jones, Emma" w:date="2018-05-01T12:14:00Z"/>
        </w:rPr>
        <w:pPrChange w:id="365" w:author="Jones, Emma" w:date="2018-05-01T12:14:00Z">
          <w:pPr/>
        </w:pPrChange>
      </w:pPr>
    </w:p>
    <w:p w14:paraId="0F193287" w14:textId="2F668497" w:rsidR="00CF283F" w:rsidRPr="00D87F67" w:rsidRDefault="00CF283F" w:rsidP="00A03166">
      <w:pPr>
        <w:pStyle w:val="PartTitle"/>
      </w:pPr>
      <w:bookmarkStart w:id="366" w:name="_Toc495483747"/>
      <w:del w:id="367" w:author="Jones, Emma" w:date="2018-05-01T12:14:00Z">
        <w:r w:rsidRPr="00D87F67" w:rsidDel="00D67CAD">
          <w:lastRenderedPageBreak/>
          <w:delText>Vol</w:delText>
        </w:r>
      </w:del>
      <w:ins w:id="368" w:author="Jones, Emma" w:date="2018-05-01T12:14:00Z">
        <w:r w:rsidR="00D67CAD">
          <w:t>Vol</w:t>
        </w:r>
      </w:ins>
      <w:r w:rsidRPr="00D87F67">
        <w:t xml:space="preserve">ume 2 </w:t>
      </w:r>
      <w:r w:rsidR="008D7642" w:rsidRPr="00D87F67">
        <w:t xml:space="preserve">– </w:t>
      </w:r>
      <w:r w:rsidRPr="00D87F67">
        <w:t>Transactions</w:t>
      </w:r>
      <w:bookmarkEnd w:id="366"/>
    </w:p>
    <w:p w14:paraId="54B424F5" w14:textId="18B9D7AD" w:rsidR="00303E20" w:rsidRPr="00D87F67" w:rsidRDefault="00303E20" w:rsidP="008E441F">
      <w:pPr>
        <w:pStyle w:val="EditorInstructions"/>
      </w:pPr>
      <w:bookmarkStart w:id="369"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369"/>
    </w:p>
    <w:p w14:paraId="45F49FDB" w14:textId="3C469CA6" w:rsidR="00CF283F" w:rsidRPr="00D87F67" w:rsidRDefault="00CD1326" w:rsidP="00235F1F">
      <w:pPr>
        <w:pStyle w:val="Heading2"/>
        <w:numPr>
          <w:ilvl w:val="0"/>
          <w:numId w:val="0"/>
        </w:numPr>
        <w:rPr>
          <w:noProof w:val="0"/>
        </w:rPr>
      </w:pPr>
      <w:bookmarkStart w:id="370"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370"/>
    </w:p>
    <w:p w14:paraId="06377557" w14:textId="7BF46EFB" w:rsidR="008A5F94" w:rsidRPr="00D87F67" w:rsidRDefault="008A5F94" w:rsidP="00235F1F">
      <w:pPr>
        <w:pStyle w:val="Heading3"/>
        <w:numPr>
          <w:ilvl w:val="0"/>
          <w:numId w:val="0"/>
        </w:numPr>
        <w:rPr>
          <w:noProof w:val="0"/>
        </w:rPr>
      </w:pPr>
      <w:bookmarkStart w:id="371" w:name="_Toc495483749"/>
      <w:r w:rsidRPr="00D87F67">
        <w:rPr>
          <w:noProof w:val="0"/>
        </w:rPr>
        <w:t>3.</w:t>
      </w:r>
      <w:r w:rsidR="003A2F4B" w:rsidRPr="00D87F67">
        <w:rPr>
          <w:noProof w:val="0"/>
        </w:rPr>
        <w:t>37</w:t>
      </w:r>
      <w:r w:rsidRPr="00D87F67">
        <w:rPr>
          <w:noProof w:val="0"/>
        </w:rPr>
        <w:t>.1 Scope</w:t>
      </w:r>
      <w:bookmarkEnd w:id="371"/>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372"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372"/>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100DFC" w:rsidRDefault="00100DFC"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100DFC" w:rsidRDefault="00100DFC"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100DFC" w:rsidRDefault="00100DFC"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30&#10;qc7bAwAA/A8AAA4AAAAAAAAAAAAAAAAALgIAAGRycy9lMm9Eb2MueG1sUEsBAi0AFAAGAAgAAAAh&#10;AEnGqfPdAAAABQEAAA8AAAAAAAAAAAAAAAAANQYAAGRycy9kb3ducmV2LnhtbFBLBQYAAAAABAAE&#10;APMAAAA/BwAAAAA=&#10;">
                <v:shape id="_x0000_s1387" type="#_x0000_t75" style="position:absolute;width:37261;height:15392;visibility:visible;mso-wrap-style:square">
                  <v:fill o:detectmouseclick="t"/>
                  <v:path o:connecttype="none"/>
                </v:shape>
                <v:oval id="Oval 153" o:spid="_x0000_s138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100DFC" w:rsidRDefault="00100DFC" w:rsidP="007C1AAC">
                        <w:pPr>
                          <w:jc w:val="center"/>
                          <w:rPr>
                            <w:sz w:val="18"/>
                          </w:rPr>
                        </w:pPr>
                        <w:r>
                          <w:rPr>
                            <w:sz w:val="18"/>
                          </w:rPr>
                          <w:t>Update Care Plan [PCC-37]</w:t>
                        </w:r>
                      </w:p>
                    </w:txbxContent>
                  </v:textbox>
                </v:oval>
                <v:shape id="Text Box 154" o:spid="_x0000_s138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100DFC" w:rsidRDefault="00100DFC" w:rsidP="007C1AAC">
                        <w:pPr>
                          <w:rPr>
                            <w:sz w:val="18"/>
                          </w:rPr>
                        </w:pPr>
                        <w:r>
                          <w:rPr>
                            <w:sz w:val="18"/>
                          </w:rPr>
                          <w:t>Care Plan Contributor</w:t>
                        </w:r>
                      </w:p>
                    </w:txbxContent>
                  </v:textbox>
                </v:shape>
                <v:line id="Line 155" o:spid="_x0000_s139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100DFC" w:rsidRDefault="00100DFC" w:rsidP="007C1AAC">
                        <w:pPr>
                          <w:rPr>
                            <w:sz w:val="18"/>
                          </w:rPr>
                        </w:pPr>
                        <w:r>
                          <w:rPr>
                            <w:sz w:val="18"/>
                          </w:rPr>
                          <w:t>Care Plan Service</w:t>
                        </w:r>
                      </w:p>
                    </w:txbxContent>
                  </v:textbox>
                </v:shape>
                <v:line id="Line 157" o:spid="_x0000_s139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373"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373"/>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374"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374"/>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100DFC" w:rsidRPr="007C1AAC" w:rsidRDefault="00100DFC"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100DFC" w:rsidRPr="007C1AAC" w:rsidRDefault="00100DFC"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100DFC" w:rsidRPr="007C1AAC" w:rsidRDefault="00100DFC"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100DFC" w:rsidRDefault="00100DFC"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">
                <v:shape id="_x0000_s1394" type="#_x0000_t75" style="position:absolute;width:59436;height:24003;visibility:visible;mso-wrap-style:square">
                  <v:fill o:detectmouseclick="t"/>
                  <v:path o:connecttype="none"/>
                </v:shape>
                <v:shape id="Text Box 160" o:spid="_x0000_s139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100DFC" w:rsidRPr="007C1AAC" w:rsidRDefault="00100DFC" w:rsidP="007C1AAC">
                        <w:pPr>
                          <w:jc w:val="center"/>
                          <w:rPr>
                            <w:sz w:val="22"/>
                            <w:szCs w:val="22"/>
                          </w:rPr>
                        </w:pPr>
                        <w:r>
                          <w:rPr>
                            <w:sz w:val="22"/>
                            <w:szCs w:val="22"/>
                          </w:rPr>
                          <w:t>Care Plan Contributor</w:t>
                        </w:r>
                      </w:p>
                    </w:txbxContent>
                  </v:textbox>
                </v:shape>
                <v:line id="Line 161" o:spid="_x0000_s13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100DFC" w:rsidRPr="007C1AAC" w:rsidRDefault="00100DFC" w:rsidP="007C1AAC">
                        <w:pPr>
                          <w:rPr>
                            <w:sz w:val="22"/>
                            <w:szCs w:val="22"/>
                          </w:rPr>
                        </w:pPr>
                        <w:r>
                          <w:rPr>
                            <w:sz w:val="22"/>
                            <w:szCs w:val="22"/>
                          </w:rPr>
                          <w:t>Update Care Plan</w:t>
                        </w:r>
                      </w:p>
                    </w:txbxContent>
                  </v:textbox>
                </v:shape>
                <v:line id="Line 163" o:spid="_x0000_s13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100DFC" w:rsidRPr="007C1AAC" w:rsidRDefault="00100DFC" w:rsidP="007C1AAC">
                        <w:pPr>
                          <w:jc w:val="center"/>
                          <w:rPr>
                            <w:sz w:val="22"/>
                            <w:szCs w:val="22"/>
                          </w:rPr>
                        </w:pPr>
                        <w:r>
                          <w:rPr>
                            <w:sz w:val="22"/>
                            <w:szCs w:val="22"/>
                          </w:rPr>
                          <w:t>Care Plan Service</w:t>
                        </w:r>
                      </w:p>
                    </w:txbxContent>
                  </v:textbox>
                </v:shape>
                <v:shape id="Text Box 162" o:spid="_x0000_s140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100DFC" w:rsidRDefault="00100DFC" w:rsidP="00050797">
                        <w:pPr>
                          <w:pStyle w:val="NormalWeb"/>
                        </w:pPr>
                        <w:r>
                          <w:rPr>
                            <w:sz w:val="22"/>
                            <w:szCs w:val="22"/>
                          </w:rPr>
                          <w:t>Create Care Plan</w:t>
                        </w:r>
                      </w:p>
                    </w:txbxContent>
                  </v:textbox>
                </v:shape>
                <v:line id="Line 166" o:spid="_x0000_s140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375"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375"/>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271"/>
      <w:bookmarkEnd w:id="272"/>
      <w:bookmarkEnd w:id="273"/>
      <w:bookmarkEnd w:id="274"/>
      <w:bookmarkEnd w:id="275"/>
    </w:p>
    <w:p w14:paraId="2426C5D9" w14:textId="1D8BFA85" w:rsidR="00CF283F" w:rsidRPr="00D87F67" w:rsidRDefault="00303E20" w:rsidP="00303E20">
      <w:pPr>
        <w:pStyle w:val="Heading5"/>
        <w:numPr>
          <w:ilvl w:val="0"/>
          <w:numId w:val="0"/>
        </w:numPr>
        <w:rPr>
          <w:noProof w:val="0"/>
        </w:rPr>
      </w:pPr>
      <w:bookmarkStart w:id="376"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376"/>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377"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377"/>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66E93C81" w:rsidR="00EC20F6" w:rsidRPr="00D87F67" w:rsidRDefault="00EC20F6" w:rsidP="00235F1F">
      <w:pPr>
        <w:pStyle w:val="BodyText"/>
      </w:pPr>
      <w:r w:rsidRPr="00D87F67">
        <w:t xml:space="preserve">See: </w:t>
      </w:r>
      <w:del w:id="378" w:author="Jones, Emma" w:date="2018-04-10T16:26:00Z">
        <w:r w:rsidR="00BA504D" w:rsidRPr="00D87F67" w:rsidDel="007B4B7C">
          <w:delText>http://hl7.org/fhir/</w:delText>
        </w:r>
      </w:del>
      <w:ins w:id="379" w:author="Jones, Emma" w:date="2018-04-10T16:26:00Z">
        <w:r w:rsidR="007B4B7C">
          <w:t>http://hl7.org/fhir/STU3/</w:t>
        </w:r>
      </w:ins>
      <w:r w:rsidR="00BA504D" w:rsidRPr="00D87F67">
        <w:t>http.html#update</w:t>
      </w:r>
    </w:p>
    <w:p w14:paraId="61C99680" w14:textId="2C880225" w:rsidR="00CF283F" w:rsidRPr="00D87F67" w:rsidRDefault="00303E20" w:rsidP="00303E20">
      <w:pPr>
        <w:pStyle w:val="Heading5"/>
        <w:numPr>
          <w:ilvl w:val="0"/>
          <w:numId w:val="0"/>
        </w:numPr>
        <w:rPr>
          <w:noProof w:val="0"/>
        </w:rPr>
      </w:pPr>
      <w:bookmarkStart w:id="380"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380"/>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381" w:name="_Toc495483757"/>
      <w:r w:rsidRPr="00D87F67">
        <w:rPr>
          <w:noProof w:val="0"/>
        </w:rPr>
        <w:t>3.</w:t>
      </w:r>
      <w:r w:rsidR="003A2F4B" w:rsidRPr="00D87F67">
        <w:rPr>
          <w:noProof w:val="0"/>
        </w:rPr>
        <w:t>37</w:t>
      </w:r>
      <w:r w:rsidRPr="00D87F67">
        <w:rPr>
          <w:noProof w:val="0"/>
        </w:rPr>
        <w:t>.4.2 Create Care Plan</w:t>
      </w:r>
      <w:bookmarkEnd w:id="381"/>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382" w:name="_Toc495483758"/>
      <w:r w:rsidRPr="00D87F67">
        <w:rPr>
          <w:noProof w:val="0"/>
        </w:rPr>
        <w:t>3.</w:t>
      </w:r>
      <w:r w:rsidR="003A2F4B" w:rsidRPr="00D87F67">
        <w:rPr>
          <w:noProof w:val="0"/>
        </w:rPr>
        <w:t>37</w:t>
      </w:r>
      <w:r w:rsidRPr="00D87F67">
        <w:rPr>
          <w:noProof w:val="0"/>
        </w:rPr>
        <w:t>.4.2.1 Trigger Events</w:t>
      </w:r>
      <w:bookmarkEnd w:id="382"/>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383" w:name="_Toc495483759"/>
      <w:r w:rsidRPr="00D87F67">
        <w:rPr>
          <w:noProof w:val="0"/>
        </w:rPr>
        <w:t>3.</w:t>
      </w:r>
      <w:r w:rsidR="003A2F4B" w:rsidRPr="00D87F67">
        <w:rPr>
          <w:noProof w:val="0"/>
        </w:rPr>
        <w:t>37</w:t>
      </w:r>
      <w:r w:rsidRPr="00D87F67">
        <w:rPr>
          <w:noProof w:val="0"/>
        </w:rPr>
        <w:t>.4.2.2 Message Semantics</w:t>
      </w:r>
      <w:bookmarkEnd w:id="383"/>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51116EC5" w:rsidR="0022102B" w:rsidRPr="00D87F67" w:rsidRDefault="0039624B" w:rsidP="0039624B">
      <w:pPr>
        <w:pStyle w:val="BodyText"/>
      </w:pPr>
      <w:r w:rsidRPr="00D87F67">
        <w:t xml:space="preserve">See </w:t>
      </w:r>
      <w:del w:id="384" w:author="Jones, Emma" w:date="2018-04-10T16:26:00Z">
        <w:r w:rsidRPr="00D87F67" w:rsidDel="007B4B7C">
          <w:delText>http://hl7.org/fhir/</w:delText>
        </w:r>
      </w:del>
      <w:ins w:id="385" w:author="Jones, Emma" w:date="2018-04-10T16:26:00Z">
        <w:r w:rsidR="007B4B7C">
          <w:t>http://hl7.org/fhir/STU3/</w:t>
        </w:r>
      </w:ins>
      <w:r w:rsidRPr="00D87F67">
        <w:t>http.html#create</w:t>
      </w:r>
      <w:r w:rsidR="00BE5305">
        <w:t>.</w:t>
      </w:r>
    </w:p>
    <w:p w14:paraId="72987A09" w14:textId="3080A272" w:rsidR="0022102B" w:rsidRPr="00D87F67" w:rsidRDefault="0022102B" w:rsidP="0022102B">
      <w:pPr>
        <w:pStyle w:val="Heading5"/>
        <w:numPr>
          <w:ilvl w:val="0"/>
          <w:numId w:val="0"/>
        </w:numPr>
        <w:rPr>
          <w:noProof w:val="0"/>
        </w:rPr>
      </w:pPr>
      <w:bookmarkStart w:id="386" w:name="_Toc495483760"/>
      <w:r w:rsidRPr="00D87F67">
        <w:rPr>
          <w:noProof w:val="0"/>
        </w:rPr>
        <w:lastRenderedPageBreak/>
        <w:t>3.</w:t>
      </w:r>
      <w:r w:rsidR="003A2F4B" w:rsidRPr="00D87F67">
        <w:rPr>
          <w:noProof w:val="0"/>
        </w:rPr>
        <w:t>37</w:t>
      </w:r>
      <w:r w:rsidRPr="00D87F67">
        <w:rPr>
          <w:noProof w:val="0"/>
        </w:rPr>
        <w:t>.4.2.3 Expected Actions</w:t>
      </w:r>
      <w:bookmarkEnd w:id="386"/>
    </w:p>
    <w:p w14:paraId="7AEADBBC" w14:textId="181274DC"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del w:id="387" w:author="Jones, Emma" w:date="2018-04-10T16:27:00Z">
        <w:r w:rsidRPr="00D87F67" w:rsidDel="007B4B7C">
          <w:delText>http://hl7.org/fhir/</w:delText>
        </w:r>
      </w:del>
      <w:ins w:id="388" w:author="Jones, Emma" w:date="2018-04-10T16:27:00Z">
        <w:r w:rsidR="007B4B7C">
          <w:t>http://hl7.org/fhir/STU3/</w:t>
        </w:r>
      </w:ins>
      <w:r w:rsidRPr="00D87F67">
        <w:t>http.html#create</w:t>
      </w:r>
      <w:r w:rsidR="00BE5305">
        <w:t>.</w:t>
      </w:r>
    </w:p>
    <w:p w14:paraId="57FBB644" w14:textId="5A104928" w:rsidR="00303E20" w:rsidRPr="00D87F67" w:rsidRDefault="00303E20" w:rsidP="009E34B7">
      <w:pPr>
        <w:pStyle w:val="Heading3"/>
        <w:numPr>
          <w:ilvl w:val="0"/>
          <w:numId w:val="0"/>
        </w:numPr>
        <w:rPr>
          <w:noProof w:val="0"/>
        </w:rPr>
      </w:pPr>
      <w:bookmarkStart w:id="389"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389"/>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390"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390"/>
    </w:p>
    <w:p w14:paraId="3DCD2598" w14:textId="16DBD128" w:rsidR="002623D3" w:rsidRPr="00D87F67" w:rsidRDefault="002623D3" w:rsidP="002623D3">
      <w:pPr>
        <w:pStyle w:val="Heading3"/>
        <w:numPr>
          <w:ilvl w:val="0"/>
          <w:numId w:val="0"/>
        </w:numPr>
        <w:rPr>
          <w:noProof w:val="0"/>
        </w:rPr>
      </w:pPr>
      <w:bookmarkStart w:id="391" w:name="_Toc495483763"/>
      <w:r w:rsidRPr="00D87F67">
        <w:rPr>
          <w:noProof w:val="0"/>
        </w:rPr>
        <w:t>3.</w:t>
      </w:r>
      <w:r w:rsidR="001D25BC" w:rsidRPr="00D87F67">
        <w:rPr>
          <w:noProof w:val="0"/>
        </w:rPr>
        <w:t>38</w:t>
      </w:r>
      <w:r w:rsidRPr="00D87F67">
        <w:rPr>
          <w:noProof w:val="0"/>
        </w:rPr>
        <w:t>.1 Scope</w:t>
      </w:r>
      <w:bookmarkEnd w:id="391"/>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392" w:name="_Toc495483764"/>
      <w:r w:rsidRPr="00D87F67">
        <w:rPr>
          <w:noProof w:val="0"/>
        </w:rPr>
        <w:t>3.</w:t>
      </w:r>
      <w:r w:rsidR="001D25BC" w:rsidRPr="00D87F67">
        <w:rPr>
          <w:noProof w:val="0"/>
        </w:rPr>
        <w:t>38</w:t>
      </w:r>
      <w:r w:rsidRPr="00D87F67">
        <w:rPr>
          <w:noProof w:val="0"/>
        </w:rPr>
        <w:t>.2 Actor Roles</w:t>
      </w:r>
      <w:bookmarkEnd w:id="392"/>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100DFC" w:rsidRDefault="00100DFC"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100DFC" w:rsidRDefault="00100DFC"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100DFC" w:rsidRDefault="00100DFC"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Jv0jkAwAA/Q8AAA4AAAAAAAAAAAAAAAAALgIAAGRycy9lMm9Eb2MueG1sUEsBAi0A&#10;FAAGAAgAAAAhAEnGqfPdAAAABQEAAA8AAAAAAAAAAAAAAAAAPgYAAGRycy9kb3ducmV2LnhtbFBL&#10;BQYAAAAABAAEAPMAAABIBwAAAAA=&#10;">
                <v:shape id="_x0000_s1406" type="#_x0000_t75" style="position:absolute;width:37261;height:15392;visibility:visible;mso-wrap-style:square">
                  <v:fill o:detectmouseclick="t"/>
                  <v:path o:connecttype="none"/>
                </v:shape>
                <v:oval id="Oval 153" o:spid="_x0000_s140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100DFC" w:rsidRDefault="00100DFC" w:rsidP="002623D3">
                        <w:pPr>
                          <w:jc w:val="center"/>
                          <w:rPr>
                            <w:sz w:val="18"/>
                          </w:rPr>
                        </w:pPr>
                        <w:r>
                          <w:rPr>
                            <w:sz w:val="18"/>
                          </w:rPr>
                          <w:t>Retrieve Care Plan [PCC-38]</w:t>
                        </w:r>
                      </w:p>
                    </w:txbxContent>
                  </v:textbox>
                </v:oval>
                <v:shape id="Text Box 154" o:spid="_x0000_s140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100DFC" w:rsidRDefault="00100DFC" w:rsidP="002623D3">
                        <w:pPr>
                          <w:rPr>
                            <w:sz w:val="18"/>
                          </w:rPr>
                        </w:pPr>
                        <w:r>
                          <w:rPr>
                            <w:sz w:val="18"/>
                          </w:rPr>
                          <w:t>Care Plan Contributor</w:t>
                        </w:r>
                      </w:p>
                    </w:txbxContent>
                  </v:textbox>
                </v:shape>
                <v:line id="Line 155" o:spid="_x0000_s140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100DFC" w:rsidRDefault="00100DFC" w:rsidP="002623D3">
                        <w:pPr>
                          <w:rPr>
                            <w:sz w:val="18"/>
                          </w:rPr>
                        </w:pPr>
                        <w:r>
                          <w:rPr>
                            <w:sz w:val="18"/>
                          </w:rPr>
                          <w:t>Care Plan Service</w:t>
                        </w:r>
                      </w:p>
                    </w:txbxContent>
                  </v:textbox>
                </v:shape>
                <v:line id="Line 157" o:spid="_x0000_s141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393" w:name="_Toc495483765"/>
      <w:r w:rsidRPr="00D87F67">
        <w:rPr>
          <w:noProof w:val="0"/>
        </w:rPr>
        <w:t>3.</w:t>
      </w:r>
      <w:r w:rsidR="001D25BC" w:rsidRPr="00D87F67">
        <w:rPr>
          <w:noProof w:val="0"/>
        </w:rPr>
        <w:t>38</w:t>
      </w:r>
      <w:r w:rsidRPr="00D87F67">
        <w:rPr>
          <w:noProof w:val="0"/>
        </w:rPr>
        <w:t>.3 Referenced Standards</w:t>
      </w:r>
      <w:bookmarkEnd w:id="393"/>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394" w:name="_Toc495483766"/>
      <w:r w:rsidRPr="00D87F67">
        <w:rPr>
          <w:noProof w:val="0"/>
        </w:rPr>
        <w:t>3.</w:t>
      </w:r>
      <w:r w:rsidR="001D25BC" w:rsidRPr="00D87F67">
        <w:rPr>
          <w:noProof w:val="0"/>
        </w:rPr>
        <w:t>38</w:t>
      </w:r>
      <w:r w:rsidRPr="00D87F67">
        <w:rPr>
          <w:noProof w:val="0"/>
        </w:rPr>
        <w:t>.4 Interaction Diagram</w:t>
      </w:r>
      <w:bookmarkEnd w:id="394"/>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100DFC" w:rsidRPr="007C1AAC" w:rsidRDefault="00100DFC"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100DFC" w:rsidRPr="007C1AAC" w:rsidRDefault="00100DFC"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100DFC" w:rsidRPr="007C1AAC" w:rsidRDefault="00100DFC"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UMHp&#10;rfgEAABTGwAADgAAAAAAAAAAAAAAAAAuAgAAZHJzL2Uyb0RvYy54bWxQSwECLQAUAAYACAAAACEA&#10;deumQNwAAAAFAQAADwAAAAAAAAAAAAAAAABSBwAAZHJzL2Rvd25yZXYueG1sUEsFBgAAAAAEAAQA&#10;8wAAAFsIAAAAAA==&#10;">
                <v:shape id="_x0000_s1413" type="#_x0000_t75" style="position:absolute;width:59436;height:24003;visibility:visible;mso-wrap-style:square">
                  <v:fill o:detectmouseclick="t"/>
                  <v:path o:connecttype="none"/>
                </v:shape>
                <v:shape id="Text Box 160" o:spid="_x0000_s141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100DFC" w:rsidRPr="007C1AAC" w:rsidRDefault="00100DFC" w:rsidP="002623D3">
                        <w:pPr>
                          <w:jc w:val="center"/>
                          <w:rPr>
                            <w:sz w:val="22"/>
                            <w:szCs w:val="22"/>
                          </w:rPr>
                        </w:pPr>
                        <w:r>
                          <w:rPr>
                            <w:sz w:val="22"/>
                            <w:szCs w:val="22"/>
                          </w:rPr>
                          <w:t>Care Plan Contributor</w:t>
                        </w:r>
                      </w:p>
                    </w:txbxContent>
                  </v:textbox>
                </v:shape>
                <v:line id="Line 161" o:spid="_x0000_s141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100DFC" w:rsidRPr="007C1AAC" w:rsidRDefault="00100DFC" w:rsidP="002623D3">
                        <w:pPr>
                          <w:rPr>
                            <w:sz w:val="22"/>
                            <w:szCs w:val="22"/>
                          </w:rPr>
                        </w:pPr>
                        <w:r>
                          <w:rPr>
                            <w:sz w:val="22"/>
                            <w:szCs w:val="22"/>
                          </w:rPr>
                          <w:t>Retrieve Care Plan</w:t>
                        </w:r>
                      </w:p>
                    </w:txbxContent>
                  </v:textbox>
                </v:shape>
                <v:line id="Line 163" o:spid="_x0000_s141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100DFC" w:rsidRPr="007C1AAC" w:rsidRDefault="00100DFC"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395"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395"/>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396" w:name="_Toc495483768"/>
      <w:r w:rsidRPr="00D87F67">
        <w:rPr>
          <w:noProof w:val="0"/>
        </w:rPr>
        <w:t>3.</w:t>
      </w:r>
      <w:r w:rsidR="001D25BC" w:rsidRPr="00D87F67">
        <w:rPr>
          <w:noProof w:val="0"/>
        </w:rPr>
        <w:t>38</w:t>
      </w:r>
      <w:r w:rsidRPr="00D87F67">
        <w:rPr>
          <w:noProof w:val="0"/>
        </w:rPr>
        <w:t>.4.1.1 Trigger Events</w:t>
      </w:r>
      <w:bookmarkEnd w:id="396"/>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397" w:name="_Toc495483769"/>
      <w:r w:rsidRPr="00D87F67">
        <w:rPr>
          <w:noProof w:val="0"/>
        </w:rPr>
        <w:lastRenderedPageBreak/>
        <w:t>3.</w:t>
      </w:r>
      <w:r w:rsidR="001D25BC" w:rsidRPr="00D87F67">
        <w:rPr>
          <w:noProof w:val="0"/>
        </w:rPr>
        <w:t>38</w:t>
      </w:r>
      <w:r w:rsidRPr="00D87F67">
        <w:rPr>
          <w:noProof w:val="0"/>
        </w:rPr>
        <w:t>.4.1.2 Message Semantics</w:t>
      </w:r>
      <w:bookmarkEnd w:id="397"/>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398" w:name="_Toc495483770"/>
      <w:r w:rsidRPr="00D87F67">
        <w:rPr>
          <w:noProof w:val="0"/>
        </w:rPr>
        <w:t>3.</w:t>
      </w:r>
      <w:r w:rsidR="001D25BC" w:rsidRPr="00D87F67">
        <w:rPr>
          <w:noProof w:val="0"/>
        </w:rPr>
        <w:t>38</w:t>
      </w:r>
      <w:r w:rsidRPr="00D87F67">
        <w:rPr>
          <w:noProof w:val="0"/>
        </w:rPr>
        <w:t>.4.1.3 Expected Actions</w:t>
      </w:r>
      <w:bookmarkEnd w:id="398"/>
    </w:p>
    <w:p w14:paraId="250813B2" w14:textId="05894856"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w:t>
      </w:r>
      <w:del w:id="399" w:author="Jones, Emma" w:date="2018-04-10T16:27:00Z">
        <w:r w:rsidR="00E813F6" w:rsidRPr="00D87F67" w:rsidDel="007B4B7C">
          <w:delText>http://hl7.org/fhir/</w:delText>
        </w:r>
      </w:del>
      <w:ins w:id="400" w:author="Jones, Emma" w:date="2018-04-10T16:27:00Z">
        <w:r w:rsidR="007B4B7C">
          <w:t>http://hl7.org/fhir/STU3/</w:t>
        </w:r>
      </w:ins>
      <w:r w:rsidR="00E813F6" w:rsidRPr="00D87F67">
        <w:t>http.html#read</w:t>
      </w:r>
      <w:r w:rsidR="00BE5305">
        <w:t>.</w:t>
      </w:r>
    </w:p>
    <w:p w14:paraId="41FE8085" w14:textId="08A313B5" w:rsidR="002623D3" w:rsidRPr="00D87F67" w:rsidRDefault="002623D3" w:rsidP="002623D3">
      <w:pPr>
        <w:pStyle w:val="Heading3"/>
        <w:numPr>
          <w:ilvl w:val="0"/>
          <w:numId w:val="0"/>
        </w:numPr>
        <w:rPr>
          <w:noProof w:val="0"/>
        </w:rPr>
      </w:pPr>
      <w:bookmarkStart w:id="401" w:name="_Toc495483771"/>
      <w:r w:rsidRPr="00D87F67">
        <w:rPr>
          <w:noProof w:val="0"/>
        </w:rPr>
        <w:t>3.</w:t>
      </w:r>
      <w:r w:rsidR="001D25BC" w:rsidRPr="00D87F67">
        <w:rPr>
          <w:noProof w:val="0"/>
        </w:rPr>
        <w:t>38</w:t>
      </w:r>
      <w:r w:rsidRPr="00D87F67">
        <w:rPr>
          <w:noProof w:val="0"/>
        </w:rPr>
        <w:t>.5 Security Considerations</w:t>
      </w:r>
      <w:bookmarkEnd w:id="401"/>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402"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402"/>
    </w:p>
    <w:p w14:paraId="4C1F700F" w14:textId="5651DCFE" w:rsidR="00D54BCF" w:rsidRPr="00D87F67" w:rsidRDefault="00D54BCF" w:rsidP="00D54BCF">
      <w:pPr>
        <w:pStyle w:val="Heading3"/>
        <w:numPr>
          <w:ilvl w:val="0"/>
          <w:numId w:val="0"/>
        </w:numPr>
        <w:rPr>
          <w:noProof w:val="0"/>
        </w:rPr>
      </w:pPr>
      <w:bookmarkStart w:id="403" w:name="_Toc495483773"/>
      <w:r w:rsidRPr="00D87F67">
        <w:rPr>
          <w:noProof w:val="0"/>
        </w:rPr>
        <w:t>3.</w:t>
      </w:r>
      <w:r w:rsidR="004D3D70" w:rsidRPr="00D87F67">
        <w:rPr>
          <w:noProof w:val="0"/>
        </w:rPr>
        <w:t>39</w:t>
      </w:r>
      <w:r w:rsidRPr="00D87F67">
        <w:rPr>
          <w:noProof w:val="0"/>
        </w:rPr>
        <w:t>.1 Scope</w:t>
      </w:r>
      <w:bookmarkEnd w:id="403"/>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404" w:name="_Toc495483774"/>
      <w:r w:rsidRPr="00D87F67">
        <w:rPr>
          <w:noProof w:val="0"/>
        </w:rPr>
        <w:lastRenderedPageBreak/>
        <w:t>3.</w:t>
      </w:r>
      <w:r w:rsidR="004D3D70" w:rsidRPr="00D87F67">
        <w:rPr>
          <w:noProof w:val="0"/>
        </w:rPr>
        <w:t>39</w:t>
      </w:r>
      <w:r w:rsidRPr="00D87F67">
        <w:rPr>
          <w:noProof w:val="0"/>
        </w:rPr>
        <w:t>.2 Actor Roles</w:t>
      </w:r>
      <w:bookmarkEnd w:id="404"/>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100DFC" w:rsidRDefault="00100DFC"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100DFC" w:rsidRDefault="00100DFC"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100DFC" w:rsidRDefault="00100DFC"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CLF5u5QMAAAIQAAAOAAAAAAAAAAAAAAAAAC4CAABkcnMvZTJvRG9jLnhtbFBLAQIt&#10;ABQABgAIAAAAIQBJxqnz3QAAAAUBAAAPAAAAAAAAAAAAAAAAAD8GAABkcnMvZG93bnJldi54bWxQ&#10;SwUGAAAAAAQABADzAAAASQcAAAAA&#10;">
                <v:shape id="_x0000_s1423" type="#_x0000_t75" style="position:absolute;width:37261;height:15392;visibility:visible;mso-wrap-style:square">
                  <v:fill o:detectmouseclick="t"/>
                  <v:path o:connecttype="none"/>
                </v:shape>
                <v:oval id="Oval 153" o:spid="_x0000_s142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100DFC" w:rsidRDefault="00100DFC" w:rsidP="00D54BCF">
                        <w:pPr>
                          <w:jc w:val="center"/>
                          <w:rPr>
                            <w:sz w:val="18"/>
                          </w:rPr>
                        </w:pPr>
                        <w:r>
                          <w:rPr>
                            <w:sz w:val="18"/>
                          </w:rPr>
                          <w:t>Subscribe to Care Plan Updates [PCC-39]</w:t>
                        </w:r>
                      </w:p>
                    </w:txbxContent>
                  </v:textbox>
                </v:oval>
                <v:shape id="Text Box 154" o:spid="_x0000_s142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100DFC" w:rsidRDefault="00100DFC" w:rsidP="00D54BCF">
                        <w:pPr>
                          <w:rPr>
                            <w:sz w:val="18"/>
                          </w:rPr>
                        </w:pPr>
                        <w:r>
                          <w:rPr>
                            <w:sz w:val="18"/>
                          </w:rPr>
                          <w:t>Care Plan Contributor</w:t>
                        </w:r>
                      </w:p>
                    </w:txbxContent>
                  </v:textbox>
                </v:shape>
                <v:line id="Line 155" o:spid="_x0000_s142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100DFC" w:rsidRDefault="00100DFC" w:rsidP="00D54BCF">
                        <w:pPr>
                          <w:rPr>
                            <w:sz w:val="18"/>
                          </w:rPr>
                        </w:pPr>
                        <w:r>
                          <w:rPr>
                            <w:sz w:val="18"/>
                          </w:rPr>
                          <w:t>Care Plan Service</w:t>
                        </w:r>
                      </w:p>
                    </w:txbxContent>
                  </v:textbox>
                </v:shape>
                <v:line id="Line 157" o:spid="_x0000_s142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405" w:name="_Toc495483775"/>
      <w:r w:rsidRPr="00D87F67">
        <w:rPr>
          <w:noProof w:val="0"/>
        </w:rPr>
        <w:t>3.</w:t>
      </w:r>
      <w:r w:rsidR="004D3D70" w:rsidRPr="00D87F67">
        <w:rPr>
          <w:noProof w:val="0"/>
        </w:rPr>
        <w:t>39</w:t>
      </w:r>
      <w:r w:rsidRPr="00D87F67">
        <w:rPr>
          <w:noProof w:val="0"/>
        </w:rPr>
        <w:t>.3 Referenced Standards</w:t>
      </w:r>
      <w:bookmarkEnd w:id="405"/>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406" w:name="_Toc495483776"/>
      <w:r w:rsidRPr="00D87F67">
        <w:rPr>
          <w:noProof w:val="0"/>
        </w:rPr>
        <w:lastRenderedPageBreak/>
        <w:t>3.</w:t>
      </w:r>
      <w:r w:rsidR="004D3D70" w:rsidRPr="00D87F67">
        <w:rPr>
          <w:noProof w:val="0"/>
        </w:rPr>
        <w:t>39</w:t>
      </w:r>
      <w:r w:rsidRPr="00D87F67">
        <w:rPr>
          <w:noProof w:val="0"/>
        </w:rPr>
        <w:t>.4 Interaction Diagram</w:t>
      </w:r>
      <w:bookmarkEnd w:id="406"/>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100DFC" w:rsidRPr="007C1AAC" w:rsidRDefault="00100DFC"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100DFC" w:rsidRPr="007C1AAC" w:rsidRDefault="00100DFC"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100DFC" w:rsidRPr="007C1AAC" w:rsidRDefault="00100DFC"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hcNLT/BAAAVhsAAA4AAAAAAAAAAAAAAAAALgIAAGRycy9lMm9Eb2MueG1sUEsBAi0AFAAG&#10;AAgAAAAhAHXrpkDcAAAABQEAAA8AAAAAAAAAAAAAAAAAWQcAAGRycy9kb3ducmV2LnhtbFBLBQYA&#10;AAAABAAEAPMAAABiCAAAAAA=&#10;">
                <v:shape id="_x0000_s1430" type="#_x0000_t75" style="position:absolute;width:59436;height:24003;visibility:visible;mso-wrap-style:square">
                  <v:fill o:detectmouseclick="t"/>
                  <v:path o:connecttype="none"/>
                </v:shape>
                <v:shape id="Text Box 160" o:spid="_x0000_s143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100DFC" w:rsidRPr="007C1AAC" w:rsidRDefault="00100DFC" w:rsidP="00D54BCF">
                        <w:pPr>
                          <w:jc w:val="center"/>
                          <w:rPr>
                            <w:sz w:val="22"/>
                            <w:szCs w:val="22"/>
                          </w:rPr>
                        </w:pPr>
                        <w:r>
                          <w:rPr>
                            <w:sz w:val="22"/>
                            <w:szCs w:val="22"/>
                          </w:rPr>
                          <w:t>Care Plan Contributor</w:t>
                        </w:r>
                      </w:p>
                    </w:txbxContent>
                  </v:textbox>
                </v:shape>
                <v:line id="Line 161" o:spid="_x0000_s143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100DFC" w:rsidRPr="007C1AAC" w:rsidRDefault="00100DFC" w:rsidP="00D54BCF">
                        <w:pPr>
                          <w:rPr>
                            <w:sz w:val="22"/>
                            <w:szCs w:val="22"/>
                          </w:rPr>
                        </w:pPr>
                        <w:r>
                          <w:rPr>
                            <w:sz w:val="22"/>
                            <w:szCs w:val="22"/>
                          </w:rPr>
                          <w:t>Subscribe to Care Plan Updates</w:t>
                        </w:r>
                      </w:p>
                    </w:txbxContent>
                  </v:textbox>
                </v:shape>
                <v:line id="Line 163" o:spid="_x0000_s143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100DFC" w:rsidRPr="007C1AAC" w:rsidRDefault="00100DFC"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407"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407"/>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408" w:name="_Toc495483778"/>
      <w:r w:rsidRPr="00D87F67">
        <w:rPr>
          <w:noProof w:val="0"/>
        </w:rPr>
        <w:t>3.</w:t>
      </w:r>
      <w:r w:rsidR="004D3D70" w:rsidRPr="00D87F67">
        <w:rPr>
          <w:noProof w:val="0"/>
        </w:rPr>
        <w:t>39</w:t>
      </w:r>
      <w:r w:rsidRPr="00D87F67">
        <w:rPr>
          <w:noProof w:val="0"/>
        </w:rPr>
        <w:t>.4.1.1 Trigger Events</w:t>
      </w:r>
      <w:bookmarkEnd w:id="408"/>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409" w:name="_Toc495483779"/>
      <w:r w:rsidRPr="00D87F67">
        <w:rPr>
          <w:noProof w:val="0"/>
        </w:rPr>
        <w:t>3.</w:t>
      </w:r>
      <w:r w:rsidR="004D3D70" w:rsidRPr="00D87F67">
        <w:rPr>
          <w:noProof w:val="0"/>
        </w:rPr>
        <w:t>39</w:t>
      </w:r>
      <w:r w:rsidRPr="00D87F67">
        <w:rPr>
          <w:noProof w:val="0"/>
        </w:rPr>
        <w:t>.4.1.2 Message Semantics</w:t>
      </w:r>
      <w:bookmarkEnd w:id="409"/>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5CD74C7B" w:rsidR="001E6ADA" w:rsidRPr="00D87F67" w:rsidRDefault="001E6ADA" w:rsidP="001E6ADA">
      <w:pPr>
        <w:pStyle w:val="BodyText"/>
      </w:pPr>
      <w:r w:rsidRPr="00D87F67">
        <w:t xml:space="preserve">See </w:t>
      </w:r>
      <w:del w:id="410" w:author="Jones, Emma" w:date="2018-04-10T16:27:00Z">
        <w:r w:rsidR="003D0D7B" w:rsidRPr="00D87F67" w:rsidDel="007B4B7C">
          <w:delText>http://hl7.org/fhir/</w:delText>
        </w:r>
      </w:del>
      <w:ins w:id="411" w:author="Jones, Emma" w:date="2018-04-10T16:27:00Z">
        <w:r w:rsidR="007B4B7C">
          <w:t>http://hl7.org/fhir/STU3/</w:t>
        </w:r>
      </w:ins>
      <w:r w:rsidR="003D0D7B" w:rsidRPr="00D87F67">
        <w:t>subscription.html</w:t>
      </w:r>
      <w:r w:rsidR="00BE5305">
        <w:t>.</w:t>
      </w:r>
    </w:p>
    <w:p w14:paraId="7F5D7E68" w14:textId="2494278C" w:rsidR="00D54BCF" w:rsidRPr="00D87F67" w:rsidRDefault="00D54BCF" w:rsidP="00D54BCF">
      <w:pPr>
        <w:pStyle w:val="Heading5"/>
        <w:numPr>
          <w:ilvl w:val="0"/>
          <w:numId w:val="0"/>
        </w:numPr>
        <w:rPr>
          <w:noProof w:val="0"/>
        </w:rPr>
      </w:pPr>
      <w:bookmarkStart w:id="412" w:name="_Toc495483780"/>
      <w:r w:rsidRPr="00D87F67">
        <w:rPr>
          <w:noProof w:val="0"/>
        </w:rPr>
        <w:t>3.</w:t>
      </w:r>
      <w:r w:rsidR="004D3D70" w:rsidRPr="00D87F67">
        <w:rPr>
          <w:noProof w:val="0"/>
        </w:rPr>
        <w:t>39</w:t>
      </w:r>
      <w:r w:rsidRPr="00D87F67">
        <w:rPr>
          <w:noProof w:val="0"/>
        </w:rPr>
        <w:t>.4.1.3 Expected Actions</w:t>
      </w:r>
      <w:bookmarkEnd w:id="412"/>
    </w:p>
    <w:p w14:paraId="744A0110" w14:textId="08CF11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del w:id="413" w:author="Jones, Emma" w:date="2018-04-10T16:27:00Z">
        <w:r w:rsidR="00B777CB" w:rsidRPr="00D87F67" w:rsidDel="007B4B7C">
          <w:delText>http://hl7.org/fhir/</w:delText>
        </w:r>
      </w:del>
      <w:ins w:id="414" w:author="Jones, Emma" w:date="2018-04-10T16:27:00Z">
        <w:r w:rsidR="007B4B7C">
          <w:t>http://hl7.org/fhir/STU3/</w:t>
        </w:r>
      </w:ins>
      <w:r w:rsidR="00B777CB" w:rsidRPr="00D87F67">
        <w:t>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415" w:name="_Toc495483781"/>
      <w:r w:rsidRPr="00D87F67">
        <w:rPr>
          <w:noProof w:val="0"/>
        </w:rPr>
        <w:t>3.</w:t>
      </w:r>
      <w:r w:rsidR="004D3D70" w:rsidRPr="00D87F67">
        <w:rPr>
          <w:noProof w:val="0"/>
        </w:rPr>
        <w:t>39</w:t>
      </w:r>
      <w:r w:rsidRPr="00D87F67">
        <w:rPr>
          <w:noProof w:val="0"/>
        </w:rPr>
        <w:t>.4.2 Update Subscription to Care Plan Updates</w:t>
      </w:r>
      <w:bookmarkEnd w:id="415"/>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416" w:name="_Toc495483782"/>
      <w:r w:rsidRPr="00D87F67">
        <w:rPr>
          <w:noProof w:val="0"/>
        </w:rPr>
        <w:t>3.</w:t>
      </w:r>
      <w:r w:rsidR="004D3D70" w:rsidRPr="00D87F67">
        <w:rPr>
          <w:noProof w:val="0"/>
        </w:rPr>
        <w:t>39</w:t>
      </w:r>
      <w:r w:rsidRPr="00D87F67">
        <w:rPr>
          <w:noProof w:val="0"/>
        </w:rPr>
        <w:t>.4.2.1 Trigger Events</w:t>
      </w:r>
      <w:bookmarkEnd w:id="416"/>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417" w:name="_Toc495483783"/>
      <w:r w:rsidRPr="00D87F67">
        <w:rPr>
          <w:noProof w:val="0"/>
        </w:rPr>
        <w:lastRenderedPageBreak/>
        <w:t>3.</w:t>
      </w:r>
      <w:r w:rsidR="004D3D70" w:rsidRPr="00D87F67">
        <w:rPr>
          <w:noProof w:val="0"/>
        </w:rPr>
        <w:t>39</w:t>
      </w:r>
      <w:r w:rsidRPr="00D87F67">
        <w:rPr>
          <w:noProof w:val="0"/>
        </w:rPr>
        <w:t>.4.2.2 Message Semantics</w:t>
      </w:r>
      <w:bookmarkEnd w:id="417"/>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69EE785E" w:rsidR="00873182" w:rsidRPr="00D87F67" w:rsidRDefault="00873182" w:rsidP="004A653D">
      <w:pPr>
        <w:pStyle w:val="BodyText"/>
      </w:pPr>
      <w:r w:rsidRPr="00D87F67">
        <w:t xml:space="preserve">See </w:t>
      </w:r>
      <w:del w:id="418" w:author="Jones, Emma" w:date="2018-04-10T16:27:00Z">
        <w:r w:rsidR="00514DEA" w:rsidRPr="00D87F67" w:rsidDel="007B4B7C">
          <w:delText>http://hl7.org/fhir/</w:delText>
        </w:r>
      </w:del>
      <w:ins w:id="419" w:author="Jones, Emma" w:date="2018-04-10T16:27:00Z">
        <w:r w:rsidR="007B4B7C">
          <w:t>http://hl7.org/fhir/STU3/</w:t>
        </w:r>
      </w:ins>
      <w:r w:rsidR="00514DEA" w:rsidRPr="00D87F67">
        <w:t>http.html#update</w:t>
      </w:r>
      <w:r w:rsidR="00BE5305">
        <w:t>.</w:t>
      </w:r>
    </w:p>
    <w:p w14:paraId="02A8D19E" w14:textId="07CAFB46" w:rsidR="00873182" w:rsidRPr="00D87F67" w:rsidRDefault="00873182" w:rsidP="00873182">
      <w:pPr>
        <w:pStyle w:val="Heading5"/>
        <w:numPr>
          <w:ilvl w:val="0"/>
          <w:numId w:val="0"/>
        </w:numPr>
        <w:rPr>
          <w:noProof w:val="0"/>
        </w:rPr>
      </w:pPr>
      <w:bookmarkStart w:id="420" w:name="_Toc495483784"/>
      <w:r w:rsidRPr="00D87F67">
        <w:rPr>
          <w:noProof w:val="0"/>
        </w:rPr>
        <w:t>3.</w:t>
      </w:r>
      <w:r w:rsidR="004D3D70" w:rsidRPr="00D87F67">
        <w:rPr>
          <w:noProof w:val="0"/>
        </w:rPr>
        <w:t>39</w:t>
      </w:r>
      <w:r w:rsidRPr="00D87F67">
        <w:rPr>
          <w:noProof w:val="0"/>
        </w:rPr>
        <w:t>.4.2.3 Expected Actions</w:t>
      </w:r>
      <w:bookmarkEnd w:id="420"/>
    </w:p>
    <w:p w14:paraId="51AB2EF0" w14:textId="01C8C6EB" w:rsidR="00873182" w:rsidRPr="00D87F67" w:rsidRDefault="00F5026D" w:rsidP="00A03166">
      <w:pPr>
        <w:pStyle w:val="BodyText"/>
      </w:pPr>
      <w:r w:rsidRPr="00D87F67">
        <w:t xml:space="preserve">See </w:t>
      </w:r>
      <w:del w:id="421" w:author="Jones, Emma" w:date="2018-04-10T16:27:00Z">
        <w:r w:rsidR="00FB07CE" w:rsidRPr="00D87F67" w:rsidDel="007B4B7C">
          <w:delText>http://hl7.org/fhir/</w:delText>
        </w:r>
      </w:del>
      <w:ins w:id="422" w:author="Jones, Emma" w:date="2018-04-10T16:27:00Z">
        <w:r w:rsidR="007B4B7C">
          <w:t>http://hl7.org/fhir/STU3/</w:t>
        </w:r>
      </w:ins>
      <w:r w:rsidR="00FB07CE" w:rsidRPr="00D87F67">
        <w:t>http.html#update</w:t>
      </w:r>
      <w:del w:id="423" w:author="Jones, Emma" w:date="2018-05-01T17:57:00Z">
        <w:r w:rsidR="00BE5305" w:rsidDel="004123FE">
          <w:delText>.</w:delText>
        </w:r>
      </w:del>
      <w:ins w:id="424" w:author="Jones, Emma" w:date="2018-05-01T17:57:00Z">
        <w:r w:rsidR="004123FE">
          <w:t xml:space="preserve"> </w:t>
        </w:r>
      </w:ins>
    </w:p>
    <w:p w14:paraId="0772E89F" w14:textId="31253581" w:rsidR="00D54BCF" w:rsidRPr="00D87F67" w:rsidRDefault="00D54BCF" w:rsidP="00D54BCF">
      <w:pPr>
        <w:pStyle w:val="Heading3"/>
        <w:numPr>
          <w:ilvl w:val="0"/>
          <w:numId w:val="0"/>
        </w:numPr>
        <w:rPr>
          <w:noProof w:val="0"/>
        </w:rPr>
      </w:pPr>
      <w:bookmarkStart w:id="425" w:name="_Toc495483785"/>
      <w:r w:rsidRPr="00D87F67">
        <w:rPr>
          <w:noProof w:val="0"/>
        </w:rPr>
        <w:t>3.</w:t>
      </w:r>
      <w:r w:rsidR="004D3D70" w:rsidRPr="00D87F67">
        <w:rPr>
          <w:noProof w:val="0"/>
        </w:rPr>
        <w:t>39</w:t>
      </w:r>
      <w:r w:rsidRPr="00D87F67">
        <w:rPr>
          <w:noProof w:val="0"/>
        </w:rPr>
        <w:t>.5 Security Considerations</w:t>
      </w:r>
      <w:bookmarkEnd w:id="425"/>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426"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426"/>
    </w:p>
    <w:p w14:paraId="474BBBDE" w14:textId="16D05486" w:rsidR="00C946C5" w:rsidRPr="00D87F67" w:rsidRDefault="00C946C5" w:rsidP="00C946C5">
      <w:pPr>
        <w:pStyle w:val="Heading3"/>
        <w:numPr>
          <w:ilvl w:val="0"/>
          <w:numId w:val="0"/>
        </w:numPr>
        <w:rPr>
          <w:noProof w:val="0"/>
        </w:rPr>
      </w:pPr>
      <w:bookmarkStart w:id="427" w:name="_Toc495483787"/>
      <w:r w:rsidRPr="00D87F67">
        <w:rPr>
          <w:noProof w:val="0"/>
        </w:rPr>
        <w:t>3.</w:t>
      </w:r>
      <w:r w:rsidR="00FE0205" w:rsidRPr="00D87F67">
        <w:rPr>
          <w:noProof w:val="0"/>
        </w:rPr>
        <w:t>40</w:t>
      </w:r>
      <w:r w:rsidRPr="00D87F67">
        <w:rPr>
          <w:noProof w:val="0"/>
        </w:rPr>
        <w:t>.1 Scope</w:t>
      </w:r>
      <w:bookmarkEnd w:id="427"/>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428" w:name="_Toc495483788"/>
      <w:r w:rsidRPr="00D87F67">
        <w:rPr>
          <w:noProof w:val="0"/>
        </w:rPr>
        <w:t>3.</w:t>
      </w:r>
      <w:r w:rsidR="00FE0205" w:rsidRPr="00D87F67">
        <w:rPr>
          <w:noProof w:val="0"/>
        </w:rPr>
        <w:t>40</w:t>
      </w:r>
      <w:r w:rsidRPr="00D87F67">
        <w:rPr>
          <w:noProof w:val="0"/>
        </w:rPr>
        <w:t>.2 Actor Roles</w:t>
      </w:r>
      <w:bookmarkEnd w:id="428"/>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100DFC" w:rsidRDefault="00100DFC"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100DFC" w:rsidRDefault="00100DFC"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100DFC" w:rsidRDefault="00100DFC"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I23g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H2gjbeAwAA/g8AAA4AAAAAAAAAAAAAAAAALgIAAGRycy9lMm9Eb2MueG1sUEsBAi0AFAAGAAgA&#10;AAAhAEnGqfPdAAAABQEAAA8AAAAAAAAAAAAAAAAAOAYAAGRycy9kb3ducmV2LnhtbFBLBQYAAAAA&#10;BAAEAPMAAABCBwAAAAA=&#10;">
                <v:shape id="_x0000_s1440" type="#_x0000_t75" style="position:absolute;width:37261;height:15392;visibility:visible;mso-wrap-style:square">
                  <v:fill o:detectmouseclick="t"/>
                  <v:path o:connecttype="none"/>
                </v:shape>
                <v:oval id="Oval 153" o:spid="_x0000_s144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100DFC" w:rsidRDefault="00100DFC" w:rsidP="00C946C5">
                        <w:pPr>
                          <w:jc w:val="center"/>
                          <w:rPr>
                            <w:sz w:val="18"/>
                          </w:rPr>
                        </w:pPr>
                        <w:r>
                          <w:rPr>
                            <w:sz w:val="18"/>
                          </w:rPr>
                          <w:t>Provide Care Plan [PCC-40]</w:t>
                        </w:r>
                      </w:p>
                    </w:txbxContent>
                  </v:textbox>
                </v:oval>
                <v:shape id="Text Box 154" o:spid="_x0000_s144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100DFC" w:rsidRDefault="00100DFC" w:rsidP="00C946C5">
                        <w:pPr>
                          <w:rPr>
                            <w:sz w:val="18"/>
                          </w:rPr>
                        </w:pPr>
                        <w:r>
                          <w:rPr>
                            <w:sz w:val="18"/>
                          </w:rPr>
                          <w:t>Care Plan Service</w:t>
                        </w:r>
                      </w:p>
                    </w:txbxContent>
                  </v:textbox>
                </v:shape>
                <v:line id="Line 155" o:spid="_x0000_s144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100DFC" w:rsidRDefault="00100DFC" w:rsidP="00C946C5">
                        <w:pPr>
                          <w:rPr>
                            <w:sz w:val="18"/>
                          </w:rPr>
                        </w:pPr>
                        <w:r>
                          <w:rPr>
                            <w:sz w:val="18"/>
                          </w:rPr>
                          <w:t>Care Plan Contributor</w:t>
                        </w:r>
                      </w:p>
                    </w:txbxContent>
                  </v:textbox>
                </v:shape>
                <v:line id="Line 157" o:spid="_x0000_s144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429" w:name="_Toc495483789"/>
      <w:r w:rsidRPr="00D87F67">
        <w:rPr>
          <w:noProof w:val="0"/>
        </w:rPr>
        <w:t>3.</w:t>
      </w:r>
      <w:r w:rsidR="00FE0205" w:rsidRPr="00D87F67">
        <w:rPr>
          <w:noProof w:val="0"/>
        </w:rPr>
        <w:t>40</w:t>
      </w:r>
      <w:r w:rsidRPr="00D87F67">
        <w:rPr>
          <w:noProof w:val="0"/>
        </w:rPr>
        <w:t>.3 Referenced Standards</w:t>
      </w:r>
      <w:bookmarkEnd w:id="429"/>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430" w:name="_Toc495483790"/>
      <w:r w:rsidRPr="00D87F67">
        <w:rPr>
          <w:noProof w:val="0"/>
        </w:rPr>
        <w:lastRenderedPageBreak/>
        <w:t>3.</w:t>
      </w:r>
      <w:r w:rsidR="00FE0205" w:rsidRPr="00D87F67">
        <w:rPr>
          <w:noProof w:val="0"/>
        </w:rPr>
        <w:t>40</w:t>
      </w:r>
      <w:r w:rsidRPr="00D87F67">
        <w:rPr>
          <w:noProof w:val="0"/>
        </w:rPr>
        <w:t>.4 Interaction Diagram</w:t>
      </w:r>
      <w:bookmarkEnd w:id="430"/>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100DFC" w:rsidRPr="007C1AAC" w:rsidRDefault="00100DFC"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100DFC" w:rsidRPr="007C1AAC" w:rsidRDefault="00100DFC"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100DFC" w:rsidRPr="007C1AAC" w:rsidRDefault="00100DFC"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I97GmvUE&#10;AABTGwAADgAAAAAAAAAAAAAAAAAuAgAAZHJzL2Uyb0RvYy54bWxQSwECLQAUAAYACAAAACEAdeum&#10;QNwAAAAFAQAADwAAAAAAAAAAAAAAAABPBwAAZHJzL2Rvd25yZXYueG1sUEsFBgAAAAAEAAQA8wAA&#10;AFgIAAAAAA==&#10;">
                <v:shape id="_x0000_s1447" type="#_x0000_t75" style="position:absolute;width:59436;height:24003;visibility:visible;mso-wrap-style:square">
                  <v:fill o:detectmouseclick="t"/>
                  <v:path o:connecttype="none"/>
                </v:shape>
                <v:shape id="Text Box 160" o:spid="_x0000_s144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100DFC" w:rsidRPr="007C1AAC" w:rsidRDefault="00100DFC" w:rsidP="00C946C5">
                        <w:pPr>
                          <w:jc w:val="center"/>
                          <w:rPr>
                            <w:sz w:val="22"/>
                            <w:szCs w:val="22"/>
                          </w:rPr>
                        </w:pPr>
                        <w:r>
                          <w:rPr>
                            <w:sz w:val="22"/>
                            <w:szCs w:val="22"/>
                          </w:rPr>
                          <w:t>Care Plan Service</w:t>
                        </w:r>
                      </w:p>
                    </w:txbxContent>
                  </v:textbox>
                </v:shape>
                <v:line id="Line 161" o:spid="_x0000_s144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100DFC" w:rsidRPr="007C1AAC" w:rsidRDefault="00100DFC" w:rsidP="00C946C5">
                        <w:pPr>
                          <w:rPr>
                            <w:sz w:val="22"/>
                            <w:szCs w:val="22"/>
                          </w:rPr>
                        </w:pPr>
                        <w:r>
                          <w:rPr>
                            <w:sz w:val="22"/>
                            <w:szCs w:val="22"/>
                          </w:rPr>
                          <w:t>Provide Care Plan</w:t>
                        </w:r>
                      </w:p>
                    </w:txbxContent>
                  </v:textbox>
                </v:shape>
                <v:line id="Line 163" o:spid="_x0000_s145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100DFC" w:rsidRPr="007C1AAC" w:rsidRDefault="00100DFC"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431"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431"/>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432" w:name="_Toc495483792"/>
      <w:r w:rsidRPr="00D87F67">
        <w:rPr>
          <w:noProof w:val="0"/>
        </w:rPr>
        <w:t>3.</w:t>
      </w:r>
      <w:r w:rsidR="00FE0205" w:rsidRPr="00D87F67">
        <w:rPr>
          <w:noProof w:val="0"/>
        </w:rPr>
        <w:t>40</w:t>
      </w:r>
      <w:r w:rsidRPr="00D87F67">
        <w:rPr>
          <w:noProof w:val="0"/>
        </w:rPr>
        <w:t>.4.1.1 Trigger Events</w:t>
      </w:r>
      <w:bookmarkEnd w:id="432"/>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433" w:name="_Toc495483793"/>
      <w:r w:rsidRPr="00D87F67">
        <w:rPr>
          <w:noProof w:val="0"/>
        </w:rPr>
        <w:t>3.</w:t>
      </w:r>
      <w:r w:rsidR="00FE0205" w:rsidRPr="00D87F67">
        <w:rPr>
          <w:noProof w:val="0"/>
        </w:rPr>
        <w:t>40</w:t>
      </w:r>
      <w:r w:rsidRPr="00D87F67">
        <w:rPr>
          <w:noProof w:val="0"/>
        </w:rPr>
        <w:t>.4.1.2 Message Semantics</w:t>
      </w:r>
      <w:bookmarkEnd w:id="433"/>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2EEE9854" w:rsidR="009516A1" w:rsidRPr="00D87F67" w:rsidRDefault="009516A1" w:rsidP="00A03166">
      <w:pPr>
        <w:pStyle w:val="BodyText"/>
      </w:pPr>
      <w:r w:rsidRPr="00D87F67">
        <w:t xml:space="preserve">See </w:t>
      </w:r>
      <w:del w:id="434" w:author="Jones, Emma" w:date="2018-04-10T16:27:00Z">
        <w:r w:rsidRPr="00D87F67" w:rsidDel="007B4B7C">
          <w:delText>http://hl7.org/fhir/</w:delText>
        </w:r>
      </w:del>
      <w:ins w:id="435" w:author="Jones, Emma" w:date="2018-05-01T17:57:00Z">
        <w:r w:rsidR="004123FE">
          <w:fldChar w:fldCharType="begin"/>
        </w:r>
        <w:r w:rsidR="004123FE">
          <w:instrText xml:space="preserve"> HYPERLINK "</w:instrText>
        </w:r>
      </w:ins>
      <w:ins w:id="436" w:author="Jones, Emma" w:date="2018-04-10T16:27:00Z">
        <w:r w:rsidR="004123FE">
          <w:instrText>http://hl7.org/fhir/STU3/</w:instrText>
        </w:r>
      </w:ins>
      <w:r w:rsidR="004123FE" w:rsidRPr="00D87F67">
        <w:instrText>subscription.html</w:instrText>
      </w:r>
      <w:ins w:id="437" w:author="Jones, Emma" w:date="2018-05-01T17:57:00Z">
        <w:r w:rsidR="004123FE">
          <w:instrText xml:space="preserve">" </w:instrText>
        </w:r>
        <w:r w:rsidR="004123FE">
          <w:fldChar w:fldCharType="separate"/>
        </w:r>
      </w:ins>
      <w:r w:rsidR="004123FE" w:rsidRPr="000F7341">
        <w:rPr>
          <w:rStyle w:val="Hyperlink"/>
        </w:rPr>
        <w:t>http://hl7.org/fhir/STU3/</w:t>
      </w:r>
      <w:r w:rsidR="004123FE" w:rsidRPr="000F7341">
        <w:rPr>
          <w:rStyle w:val="Hyperlink"/>
        </w:rPr>
        <w:t>subscription.html</w:t>
      </w:r>
      <w:ins w:id="438" w:author="Jones, Emma" w:date="2018-05-01T17:57:00Z">
        <w:r w:rsidR="004123FE">
          <w:fldChar w:fldCharType="end"/>
        </w:r>
        <w:r w:rsidR="004123FE">
          <w:t xml:space="preserve"> </w:t>
        </w:r>
      </w:ins>
      <w:del w:id="439" w:author="Jones, Emma" w:date="2018-05-01T17:57:00Z">
        <w:r w:rsidR="00BE5305" w:rsidDel="004123FE">
          <w:delText>.</w:delText>
        </w:r>
      </w:del>
    </w:p>
    <w:p w14:paraId="14900FD2" w14:textId="75420DB7" w:rsidR="00C946C5" w:rsidRPr="00D87F67" w:rsidRDefault="00C946C5" w:rsidP="00C946C5">
      <w:pPr>
        <w:pStyle w:val="Heading5"/>
        <w:numPr>
          <w:ilvl w:val="0"/>
          <w:numId w:val="0"/>
        </w:numPr>
        <w:rPr>
          <w:noProof w:val="0"/>
        </w:rPr>
      </w:pPr>
      <w:bookmarkStart w:id="440" w:name="_Toc495483794"/>
      <w:r w:rsidRPr="00D87F67">
        <w:rPr>
          <w:noProof w:val="0"/>
        </w:rPr>
        <w:lastRenderedPageBreak/>
        <w:t>3.</w:t>
      </w:r>
      <w:r w:rsidR="00FE0205" w:rsidRPr="00D87F67">
        <w:rPr>
          <w:noProof w:val="0"/>
        </w:rPr>
        <w:t>40</w:t>
      </w:r>
      <w:r w:rsidRPr="00D87F67">
        <w:rPr>
          <w:noProof w:val="0"/>
        </w:rPr>
        <w:t>.4.1.3 Expected Actions</w:t>
      </w:r>
      <w:bookmarkEnd w:id="440"/>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441" w:name="_Toc495483795"/>
      <w:r w:rsidRPr="00D87F67">
        <w:rPr>
          <w:noProof w:val="0"/>
        </w:rPr>
        <w:t>3.</w:t>
      </w:r>
      <w:r w:rsidR="00FE0205" w:rsidRPr="00D87F67">
        <w:rPr>
          <w:noProof w:val="0"/>
        </w:rPr>
        <w:t>40</w:t>
      </w:r>
      <w:r w:rsidRPr="00D87F67">
        <w:rPr>
          <w:noProof w:val="0"/>
        </w:rPr>
        <w:t>.5 Security Considerations</w:t>
      </w:r>
      <w:bookmarkEnd w:id="441"/>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442"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442"/>
    </w:p>
    <w:p w14:paraId="6D8E5263" w14:textId="707C656B" w:rsidR="001277AA" w:rsidRPr="00D87F67" w:rsidRDefault="001277AA" w:rsidP="001277AA">
      <w:pPr>
        <w:pStyle w:val="Heading3"/>
        <w:numPr>
          <w:ilvl w:val="0"/>
          <w:numId w:val="0"/>
        </w:numPr>
        <w:rPr>
          <w:noProof w:val="0"/>
        </w:rPr>
      </w:pPr>
      <w:bookmarkStart w:id="443" w:name="_Toc495483797"/>
      <w:r w:rsidRPr="00D87F67">
        <w:rPr>
          <w:noProof w:val="0"/>
        </w:rPr>
        <w:t>3.</w:t>
      </w:r>
      <w:r w:rsidR="00293061" w:rsidRPr="00D87F67">
        <w:rPr>
          <w:noProof w:val="0"/>
        </w:rPr>
        <w:t>41</w:t>
      </w:r>
      <w:r w:rsidRPr="00D87F67">
        <w:rPr>
          <w:noProof w:val="0"/>
        </w:rPr>
        <w:t>.1 Scope</w:t>
      </w:r>
      <w:bookmarkEnd w:id="443"/>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444" w:name="_Toc495483798"/>
      <w:r w:rsidRPr="00D87F67">
        <w:rPr>
          <w:noProof w:val="0"/>
        </w:rPr>
        <w:t>3.</w:t>
      </w:r>
      <w:r w:rsidR="00293061" w:rsidRPr="00D87F67">
        <w:rPr>
          <w:noProof w:val="0"/>
        </w:rPr>
        <w:t>41</w:t>
      </w:r>
      <w:r w:rsidRPr="00D87F67">
        <w:rPr>
          <w:noProof w:val="0"/>
        </w:rPr>
        <w:t>.2 Actor Roles</w:t>
      </w:r>
      <w:bookmarkEnd w:id="444"/>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100DFC" w:rsidRDefault="00100DFC"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100DFC" w:rsidRDefault="00100DFC"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100DFC" w:rsidRDefault="00100DFC"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EsnHDOkDAAD9DwAADgAAAAAAAAAAAAAAAAAuAgAAZHJzL2Uyb0RvYy54bWxQ&#10;SwECLQAUAAYACAAAACEAScap890AAAAFAQAADwAAAAAAAAAAAAAAAABDBgAAZHJzL2Rvd25yZXYu&#10;eG1sUEsFBgAAAAAEAAQA8wAAAE0HAAAAAA==&#10;">
                <v:shape id="_x0000_s1457" type="#_x0000_t75" style="position:absolute;width:37261;height:15392;visibility:visible;mso-wrap-style:square">
                  <v:fill o:detectmouseclick="t"/>
                  <v:path o:connecttype="none"/>
                </v:shape>
                <v:oval id="Oval 153" o:spid="_x0000_s145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100DFC" w:rsidRDefault="00100DFC" w:rsidP="001277AA">
                        <w:pPr>
                          <w:jc w:val="center"/>
                          <w:rPr>
                            <w:sz w:val="18"/>
                          </w:rPr>
                        </w:pPr>
                        <w:r>
                          <w:rPr>
                            <w:sz w:val="18"/>
                          </w:rPr>
                          <w:t>Search for Care Plan [PCC-41]</w:t>
                        </w:r>
                      </w:p>
                    </w:txbxContent>
                  </v:textbox>
                </v:oval>
                <v:shape id="Text Box 154" o:spid="_x0000_s145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100DFC" w:rsidRDefault="00100DFC" w:rsidP="001277AA">
                        <w:pPr>
                          <w:rPr>
                            <w:sz w:val="18"/>
                          </w:rPr>
                        </w:pPr>
                        <w:r>
                          <w:rPr>
                            <w:sz w:val="18"/>
                          </w:rPr>
                          <w:t>Care Plan Contributor</w:t>
                        </w:r>
                      </w:p>
                    </w:txbxContent>
                  </v:textbox>
                </v:shape>
                <v:line id="Line 155" o:spid="_x0000_s146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100DFC" w:rsidRDefault="00100DFC" w:rsidP="001277AA">
                        <w:pPr>
                          <w:rPr>
                            <w:sz w:val="18"/>
                          </w:rPr>
                        </w:pPr>
                        <w:r>
                          <w:rPr>
                            <w:sz w:val="18"/>
                          </w:rPr>
                          <w:t>Care Plan Service</w:t>
                        </w:r>
                      </w:p>
                    </w:txbxContent>
                  </v:textbox>
                </v:shape>
                <v:line id="Line 157" o:spid="_x0000_s146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445" w:name="_Toc495483799"/>
      <w:r w:rsidRPr="00D87F67">
        <w:rPr>
          <w:noProof w:val="0"/>
        </w:rPr>
        <w:t>3.</w:t>
      </w:r>
      <w:r w:rsidR="00293061" w:rsidRPr="00D87F67">
        <w:rPr>
          <w:noProof w:val="0"/>
        </w:rPr>
        <w:t>41</w:t>
      </w:r>
      <w:r w:rsidRPr="00D87F67">
        <w:rPr>
          <w:noProof w:val="0"/>
        </w:rPr>
        <w:t>.3 Referenced Standards</w:t>
      </w:r>
      <w:bookmarkEnd w:id="445"/>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446" w:name="_Toc495483800"/>
      <w:r w:rsidRPr="00D87F67">
        <w:rPr>
          <w:noProof w:val="0"/>
        </w:rPr>
        <w:t>3.</w:t>
      </w:r>
      <w:r w:rsidR="00293061" w:rsidRPr="00D87F67">
        <w:rPr>
          <w:noProof w:val="0"/>
        </w:rPr>
        <w:t>41</w:t>
      </w:r>
      <w:r w:rsidRPr="00D87F67">
        <w:rPr>
          <w:noProof w:val="0"/>
        </w:rPr>
        <w:t>.4 Interaction Diagram</w:t>
      </w:r>
      <w:bookmarkEnd w:id="446"/>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100DFC" w:rsidRPr="007C1AAC" w:rsidRDefault="00100DFC"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100DFC" w:rsidRPr="007C1AAC" w:rsidRDefault="00100DFC"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100DFC" w:rsidRPr="007C1AAC" w:rsidRDefault="00100DFC"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By5Ge06AQAAFsbAAAOAAAAAAAA&#10;AAAAAAAAAC4CAABkcnMvZTJvRG9jLnhtbFBLAQItABQABgAIAAAAIQB166ZA3AAAAAUBAAAPAAAA&#10;AAAAAAAAAAAAAEIHAABkcnMvZG93bnJldi54bWxQSwUGAAAAAAQABADzAAAASwgAAAAA&#10;">
                <v:shape id="_x0000_s1464" type="#_x0000_t75" style="position:absolute;width:59436;height:24003;visibility:visible;mso-wrap-style:square">
                  <v:fill o:detectmouseclick="t"/>
                  <v:path o:connecttype="none"/>
                </v:shape>
                <v:shape id="Text Box 160" o:spid="_x0000_s146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100DFC" w:rsidRPr="007C1AAC" w:rsidRDefault="00100DFC" w:rsidP="001277AA">
                        <w:pPr>
                          <w:jc w:val="center"/>
                          <w:rPr>
                            <w:sz w:val="22"/>
                            <w:szCs w:val="22"/>
                          </w:rPr>
                        </w:pPr>
                        <w:r>
                          <w:rPr>
                            <w:sz w:val="22"/>
                            <w:szCs w:val="22"/>
                          </w:rPr>
                          <w:t>Care Plan Contributor</w:t>
                        </w:r>
                      </w:p>
                    </w:txbxContent>
                  </v:textbox>
                </v:shape>
                <v:line id="Line 161" o:spid="_x0000_s146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100DFC" w:rsidRPr="007C1AAC" w:rsidRDefault="00100DFC" w:rsidP="001277AA">
                        <w:pPr>
                          <w:rPr>
                            <w:sz w:val="22"/>
                            <w:szCs w:val="22"/>
                          </w:rPr>
                        </w:pPr>
                        <w:r>
                          <w:rPr>
                            <w:sz w:val="22"/>
                            <w:szCs w:val="22"/>
                          </w:rPr>
                          <w:t>Search for Care Plan</w:t>
                        </w:r>
                      </w:p>
                    </w:txbxContent>
                  </v:textbox>
                </v:shape>
                <v:line id="Line 163" o:spid="_x0000_s146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100DFC" w:rsidRPr="007C1AAC" w:rsidRDefault="00100DFC"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447"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447"/>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448" w:name="_Toc495483802"/>
      <w:r w:rsidRPr="00D87F67">
        <w:rPr>
          <w:noProof w:val="0"/>
        </w:rPr>
        <w:lastRenderedPageBreak/>
        <w:t>3.</w:t>
      </w:r>
      <w:r w:rsidR="00293061" w:rsidRPr="00D87F67">
        <w:rPr>
          <w:noProof w:val="0"/>
        </w:rPr>
        <w:t>41</w:t>
      </w:r>
      <w:r w:rsidRPr="00D87F67">
        <w:rPr>
          <w:noProof w:val="0"/>
        </w:rPr>
        <w:t>.4.1.1 Trigger Events</w:t>
      </w:r>
      <w:bookmarkEnd w:id="448"/>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449" w:name="_Toc495483803"/>
      <w:r w:rsidRPr="00D87F67">
        <w:rPr>
          <w:noProof w:val="0"/>
        </w:rPr>
        <w:t>3.</w:t>
      </w:r>
      <w:r w:rsidR="00293061" w:rsidRPr="00D87F67">
        <w:rPr>
          <w:noProof w:val="0"/>
        </w:rPr>
        <w:t>41</w:t>
      </w:r>
      <w:r w:rsidRPr="00D87F67">
        <w:rPr>
          <w:noProof w:val="0"/>
        </w:rPr>
        <w:t>.4.1.2 Message Semantics</w:t>
      </w:r>
      <w:bookmarkEnd w:id="449"/>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3B52C49B" w:rsidR="004C6765" w:rsidRPr="00D87F67" w:rsidRDefault="004C6765" w:rsidP="00235F1F">
      <w:pPr>
        <w:pStyle w:val="BodyText"/>
      </w:pPr>
      <w:r w:rsidRPr="00D87F67">
        <w:t xml:space="preserve">See the FHIR </w:t>
      </w:r>
      <w:r w:rsidR="009A57C3" w:rsidRPr="00D87F67">
        <w:t xml:space="preserve">CarePlan resource Search Parameters at </w:t>
      </w:r>
      <w:del w:id="450" w:author="Jones, Emma" w:date="2018-04-10T16:27:00Z">
        <w:r w:rsidR="009A57C3" w:rsidRPr="00D87F67" w:rsidDel="007B4B7C">
          <w:delText>http://hl7.org/fhir/</w:delText>
        </w:r>
      </w:del>
      <w:ins w:id="451" w:author="Jones, Emma" w:date="2018-05-01T17:57:00Z">
        <w:r w:rsidR="004123FE">
          <w:fldChar w:fldCharType="begin"/>
        </w:r>
        <w:r w:rsidR="004123FE">
          <w:instrText xml:space="preserve"> HYPERLINK "</w:instrText>
        </w:r>
      </w:ins>
      <w:ins w:id="452" w:author="Jones, Emma" w:date="2018-04-10T16:27:00Z">
        <w:r w:rsidR="004123FE">
          <w:instrText>http://hl7.org/fhir/STU3/</w:instrText>
        </w:r>
      </w:ins>
      <w:r w:rsidR="004123FE" w:rsidRPr="00D87F67">
        <w:instrText>careplan.html#search</w:instrText>
      </w:r>
      <w:ins w:id="453" w:author="Jones, Emma" w:date="2018-05-01T17:57:00Z">
        <w:r w:rsidR="004123FE">
          <w:instrText xml:space="preserve">" </w:instrText>
        </w:r>
        <w:r w:rsidR="004123FE">
          <w:fldChar w:fldCharType="separate"/>
        </w:r>
      </w:ins>
      <w:r w:rsidR="004123FE" w:rsidRPr="000F7341">
        <w:rPr>
          <w:rStyle w:val="Hyperlink"/>
        </w:rPr>
        <w:t>http://hl7.org/fhir/STU3/</w:t>
      </w:r>
      <w:r w:rsidR="004123FE" w:rsidRPr="000F7341">
        <w:rPr>
          <w:rStyle w:val="Hyperlink"/>
        </w:rPr>
        <w:t>careplan.html#search</w:t>
      </w:r>
      <w:ins w:id="454" w:author="Jones, Emma" w:date="2018-05-01T17:57:00Z">
        <w:r w:rsidR="004123FE">
          <w:fldChar w:fldCharType="end"/>
        </w:r>
        <w:r w:rsidR="004123FE">
          <w:t xml:space="preserve"> </w:t>
        </w:r>
      </w:ins>
    </w:p>
    <w:p w14:paraId="3F5FB23A" w14:textId="7F26BEBA" w:rsidR="001277AA" w:rsidRPr="00D87F67" w:rsidRDefault="001277AA" w:rsidP="001277AA">
      <w:pPr>
        <w:pStyle w:val="Heading5"/>
        <w:numPr>
          <w:ilvl w:val="0"/>
          <w:numId w:val="0"/>
        </w:numPr>
        <w:rPr>
          <w:noProof w:val="0"/>
        </w:rPr>
      </w:pPr>
      <w:bookmarkStart w:id="455" w:name="_Toc495483804"/>
      <w:r w:rsidRPr="00D87F67">
        <w:rPr>
          <w:noProof w:val="0"/>
        </w:rPr>
        <w:t>3.</w:t>
      </w:r>
      <w:r w:rsidR="00293061" w:rsidRPr="00D87F67">
        <w:rPr>
          <w:noProof w:val="0"/>
        </w:rPr>
        <w:t>41</w:t>
      </w:r>
      <w:r w:rsidRPr="00D87F67">
        <w:rPr>
          <w:noProof w:val="0"/>
        </w:rPr>
        <w:t>.4.1.3 Expected Actions</w:t>
      </w:r>
      <w:bookmarkEnd w:id="455"/>
    </w:p>
    <w:p w14:paraId="05EDA709" w14:textId="2219B356"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r w:rsidR="00100DFC">
        <w:fldChar w:fldCharType="begin"/>
      </w:r>
      <w:ins w:id="456" w:author="Jones, Emma" w:date="2018-05-01T17:56:00Z">
        <w:r w:rsidR="004123FE">
          <w:instrText>HYPERLINK "http://hl7.org/fhir/STU3/search.html"</w:instrText>
        </w:r>
      </w:ins>
      <w:del w:id="457" w:author="Jones, Emma" w:date="2018-05-01T17:56:00Z">
        <w:r w:rsidR="00100DFC" w:rsidDel="004123FE">
          <w:delInstrText xml:space="preserve"> HYPERLINK "http://hl7.org/fhir/search.html" </w:delInstrText>
        </w:r>
      </w:del>
      <w:ins w:id="458" w:author="Jones, Emma" w:date="2018-05-01T17:56:00Z"/>
      <w:r w:rsidR="00100DFC">
        <w:fldChar w:fldCharType="separate"/>
      </w:r>
      <w:r w:rsidRPr="00D87F67">
        <w:rPr>
          <w:rStyle w:val="Hyperlink"/>
        </w:rPr>
        <w:t>FHIR Search speci</w:t>
      </w:r>
      <w:r w:rsidRPr="00D87F67">
        <w:rPr>
          <w:rStyle w:val="Hyperlink"/>
        </w:rPr>
        <w:t>f</w:t>
      </w:r>
      <w:r w:rsidRPr="00D87F67">
        <w:rPr>
          <w:rStyle w:val="Hyperlink"/>
        </w:rPr>
        <w:t>ication</w:t>
      </w:r>
      <w:r w:rsidR="00100DFC">
        <w:rPr>
          <w:rStyle w:val="Hyperlink"/>
        </w:rPr>
        <w:fldChar w:fldCharType="end"/>
      </w:r>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r w:rsidR="00100DFC">
        <w:fldChar w:fldCharType="begin"/>
      </w:r>
      <w:ins w:id="459" w:author="Jones, Emma" w:date="2018-05-01T17:57:00Z">
        <w:r w:rsidR="004123FE">
          <w:instrText>HYPERLINK "http://hl7.org/fhir/STU3/bundle.html"</w:instrText>
        </w:r>
      </w:ins>
      <w:del w:id="460" w:author="Jones, Emma" w:date="2018-05-01T17:57:00Z">
        <w:r w:rsidR="00100DFC" w:rsidDel="004123FE">
          <w:delInstrText xml:space="preserve"> HYPERLINK "http://hl7.org/fhir/bundle.html" </w:delInstrText>
        </w:r>
      </w:del>
      <w:ins w:id="461" w:author="Jones, Emma" w:date="2018-05-01T17:57:00Z"/>
      <w:r w:rsidR="00100DFC">
        <w:fldChar w:fldCharType="separate"/>
      </w:r>
      <w:r w:rsidR="008A372B" w:rsidRPr="00D87F67">
        <w:rPr>
          <w:rStyle w:val="Hyperlink"/>
        </w:rPr>
        <w:t>bun</w:t>
      </w:r>
      <w:r w:rsidR="008A372B" w:rsidRPr="00D87F67">
        <w:rPr>
          <w:rStyle w:val="Hyperlink"/>
        </w:rPr>
        <w:t>d</w:t>
      </w:r>
      <w:r w:rsidR="008A372B" w:rsidRPr="00D87F67">
        <w:rPr>
          <w:rStyle w:val="Hyperlink"/>
        </w:rPr>
        <w:t>le</w:t>
      </w:r>
      <w:r w:rsidR="00100DFC">
        <w:rPr>
          <w:rStyle w:val="Hyperlink"/>
        </w:rPr>
        <w:fldChar w:fldCharType="end"/>
      </w:r>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462" w:name="_Toc495483805"/>
      <w:r w:rsidRPr="00D87F67">
        <w:rPr>
          <w:noProof w:val="0"/>
        </w:rPr>
        <w:t>3.</w:t>
      </w:r>
      <w:r w:rsidR="00293061" w:rsidRPr="00D87F67">
        <w:rPr>
          <w:noProof w:val="0"/>
        </w:rPr>
        <w:t>41</w:t>
      </w:r>
      <w:r w:rsidRPr="00D87F67">
        <w:rPr>
          <w:noProof w:val="0"/>
        </w:rPr>
        <w:t>.5 Security Considerations</w:t>
      </w:r>
      <w:bookmarkEnd w:id="462"/>
    </w:p>
    <w:p w14:paraId="77805055" w14:textId="40B7C25A" w:rsidR="00C946C5" w:rsidRDefault="004C1032" w:rsidP="00235F1F">
      <w:r w:rsidRPr="00D87F67">
        <w:t>See X.5 DCP Security Considerations.</w:t>
      </w:r>
    </w:p>
    <w:p w14:paraId="4B993867" w14:textId="5E829D65" w:rsidR="002F020B" w:rsidRPr="00C639BE" w:rsidRDefault="002F020B" w:rsidP="002F020B">
      <w:pPr>
        <w:pStyle w:val="Heading2"/>
        <w:numPr>
          <w:ilvl w:val="0"/>
          <w:numId w:val="0"/>
        </w:numPr>
        <w:rPr>
          <w:noProof w:val="0"/>
          <w:color w:val="00B050"/>
          <w:rPrChange w:id="463" w:author="Jones, Emma" w:date="2018-04-11T13:51:00Z">
            <w:rPr>
              <w:noProof w:val="0"/>
            </w:rPr>
          </w:rPrChange>
        </w:rPr>
      </w:pPr>
      <w:r w:rsidRPr="00C639BE">
        <w:rPr>
          <w:noProof w:val="0"/>
          <w:color w:val="00B050"/>
          <w:rPrChange w:id="464" w:author="Jones, Emma" w:date="2018-04-11T13:51:00Z">
            <w:rPr>
              <w:noProof w:val="0"/>
            </w:rPr>
          </w:rPrChange>
        </w:rPr>
        <w:t xml:space="preserve">3.Y1 Update Plan Definition </w:t>
      </w:r>
      <w:r w:rsidR="0051795A" w:rsidRPr="00C639BE">
        <w:rPr>
          <w:noProof w:val="0"/>
          <w:color w:val="00B050"/>
          <w:rPrChange w:id="465" w:author="Jones, Emma" w:date="2018-04-11T13:51:00Z">
            <w:rPr>
              <w:noProof w:val="0"/>
            </w:rPr>
          </w:rPrChange>
        </w:rPr>
        <w:t>[PCC-Y1</w:t>
      </w:r>
      <w:r w:rsidRPr="00C639BE">
        <w:rPr>
          <w:noProof w:val="0"/>
          <w:color w:val="00B050"/>
          <w:rPrChange w:id="466" w:author="Jones, Emma" w:date="2018-04-11T13:51:00Z">
            <w:rPr>
              <w:noProof w:val="0"/>
            </w:rPr>
          </w:rPrChange>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100DFC" w:rsidRDefault="00100DFC"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100DFC" w:rsidRDefault="00100DFC"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100DFC" w:rsidRDefault="00100DFC"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iK5r9&#10;2QMAAPwPAAAOAAAAAAAAAAAAAAAAAC4CAABkcnMvZTJvRG9jLnhtbFBLAQItABQABgAIAAAAIQBJ&#10;xqnz3QAAAAUBAAAPAAAAAAAAAAAAAAAAADMGAABkcnMvZG93bnJldi54bWxQSwUGAAAAAAQABADz&#10;AAAAPQcAAAAA&#10;">
                <v:shape id="_x0000_s1474" type="#_x0000_t75" style="position:absolute;width:37261;height:15392;visibility:visible;mso-wrap-style:square">
                  <v:fill o:detectmouseclick="t"/>
                  <v:path o:connecttype="none"/>
                </v:shape>
                <v:oval id="Oval 153" o:spid="_x0000_s147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100DFC" w:rsidRDefault="00100DFC" w:rsidP="002F020B">
                        <w:pPr>
                          <w:jc w:val="center"/>
                          <w:rPr>
                            <w:sz w:val="18"/>
                          </w:rPr>
                        </w:pPr>
                        <w:r>
                          <w:rPr>
                            <w:sz w:val="18"/>
                          </w:rPr>
                          <w:t>Update Plan Definition [PCC-Y1]</w:t>
                        </w:r>
                      </w:p>
                    </w:txbxContent>
                  </v:textbox>
                </v:oval>
                <v:shape id="Text Box 154" o:spid="_x0000_s14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100DFC" w:rsidRDefault="00100DFC" w:rsidP="002F020B">
                        <w:pPr>
                          <w:rPr>
                            <w:sz w:val="18"/>
                          </w:rPr>
                        </w:pPr>
                        <w:r>
                          <w:rPr>
                            <w:sz w:val="18"/>
                          </w:rPr>
                          <w:t>Care Plan Contributor</w:t>
                        </w:r>
                      </w:p>
                    </w:txbxContent>
                  </v:textbox>
                </v:shape>
                <v:line id="Line 155" o:spid="_x0000_s147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100DFC" w:rsidRDefault="00100DFC" w:rsidP="002F020B">
                        <w:pPr>
                          <w:rPr>
                            <w:sz w:val="18"/>
                          </w:rPr>
                        </w:pPr>
                        <w:r>
                          <w:rPr>
                            <w:sz w:val="18"/>
                          </w:rPr>
                          <w:t>Care Plan Guidance Service</w:t>
                        </w:r>
                      </w:p>
                    </w:txbxContent>
                  </v:textbox>
                </v:shape>
                <v:line id="Line 157" o:spid="_x0000_s147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100DFC" w:rsidRPr="007C1AAC" w:rsidRDefault="00100DFC"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100DFC" w:rsidRPr="007C1AAC" w:rsidRDefault="00100DFC"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100DFC" w:rsidRPr="007C1AAC" w:rsidRDefault="00100DFC"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100DFC" w:rsidRDefault="00100DFC"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DfFYDiWgUAAFQiAAAOAAAAAAAA&#10;AAAAAAAAAC4CAABkcnMvZTJvRG9jLnhtbFBLAQItABQABgAIAAAAIQCl8Ovm3AAAAAUBAAAPAAAA&#10;AAAAAAAAAAAAALQHAABkcnMvZG93bnJldi54bWxQSwUGAAAAAAQABADzAAAAvQgAAAAA&#10;">
                <v:shape id="_x0000_s1481" type="#_x0000_t75" style="position:absolute;width:59436;height:24003;visibility:visible;mso-wrap-style:square">
                  <v:fill o:detectmouseclick="t"/>
                  <v:path o:connecttype="none"/>
                </v:shape>
                <v:shape id="Text Box 160" o:spid="_x0000_s148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100DFC" w:rsidRPr="007C1AAC" w:rsidRDefault="00100DFC" w:rsidP="002F020B">
                        <w:pPr>
                          <w:jc w:val="center"/>
                          <w:rPr>
                            <w:sz w:val="22"/>
                            <w:szCs w:val="22"/>
                          </w:rPr>
                        </w:pPr>
                        <w:r>
                          <w:rPr>
                            <w:sz w:val="22"/>
                            <w:szCs w:val="22"/>
                          </w:rPr>
                          <w:t>Care Plan Contributor</w:t>
                        </w:r>
                      </w:p>
                    </w:txbxContent>
                  </v:textbox>
                </v:shape>
                <v:line id="Line 161" o:spid="_x0000_s148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100DFC" w:rsidRPr="007C1AAC" w:rsidRDefault="00100DFC" w:rsidP="002F020B">
                        <w:pPr>
                          <w:rPr>
                            <w:sz w:val="22"/>
                            <w:szCs w:val="22"/>
                          </w:rPr>
                        </w:pPr>
                        <w:r>
                          <w:rPr>
                            <w:sz w:val="22"/>
                            <w:szCs w:val="22"/>
                          </w:rPr>
                          <w:t>Update Plan Definition</w:t>
                        </w:r>
                      </w:p>
                    </w:txbxContent>
                  </v:textbox>
                </v:shape>
                <v:line id="Line 163" o:spid="_x0000_s148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100DFC" w:rsidRPr="007C1AAC" w:rsidRDefault="00100DFC" w:rsidP="002F020B">
                        <w:pPr>
                          <w:jc w:val="center"/>
                          <w:rPr>
                            <w:sz w:val="22"/>
                            <w:szCs w:val="22"/>
                          </w:rPr>
                        </w:pPr>
                        <w:r>
                          <w:rPr>
                            <w:sz w:val="22"/>
                            <w:szCs w:val="22"/>
                          </w:rPr>
                          <w:t>Care Plan Guidance Service</w:t>
                        </w:r>
                      </w:p>
                    </w:txbxContent>
                  </v:textbox>
                </v:shape>
                <v:shape id="Text Box 162" o:spid="_x0000_s149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100DFC" w:rsidRDefault="00100DFC" w:rsidP="002F020B">
                        <w:pPr>
                          <w:pStyle w:val="NormalWeb"/>
                        </w:pPr>
                        <w:r>
                          <w:rPr>
                            <w:sz w:val="22"/>
                            <w:szCs w:val="22"/>
                          </w:rPr>
                          <w:t>Create Plan Definition</w:t>
                        </w:r>
                      </w:p>
                    </w:txbxContent>
                  </v:textbox>
                </v:shape>
                <v:line id="Line 166" o:spid="_x0000_s149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66619FA" w:rsidR="002F020B" w:rsidRPr="00D87F67" w:rsidRDefault="002F020B" w:rsidP="002F020B">
      <w:pPr>
        <w:pStyle w:val="BodyText"/>
      </w:pPr>
      <w:r w:rsidRPr="00D87F67">
        <w:lastRenderedPageBreak/>
        <w:t xml:space="preserve">See: </w:t>
      </w:r>
      <w:r w:rsidR="00740F7B">
        <w:fldChar w:fldCharType="begin"/>
      </w:r>
      <w:ins w:id="467" w:author="Jones, Emma" w:date="2018-05-01T17:44:00Z">
        <w:r w:rsidR="00781E20">
          <w:instrText>HYPERLINK "http://hl7.org/fhir/STU3/http.html" \l "update"</w:instrText>
        </w:r>
      </w:ins>
      <w:del w:id="468" w:author="Jones, Emma" w:date="2018-05-01T17:44:00Z">
        <w:r w:rsidR="00740F7B" w:rsidDel="00781E20">
          <w:delInstrText xml:space="preserve"> HYPERLINK "http://hl7.org/fhir/http.html" \l "update" </w:delInstrText>
        </w:r>
      </w:del>
      <w:ins w:id="469" w:author="Jones, Emma" w:date="2018-05-01T17:44:00Z"/>
      <w:r w:rsidR="00740F7B">
        <w:fldChar w:fldCharType="separate"/>
      </w:r>
      <w:del w:id="470" w:author="Jones, Emma" w:date="2018-04-10T16:27:00Z">
        <w:r w:rsidR="00464166" w:rsidRPr="00BC5054" w:rsidDel="007B4B7C">
          <w:rPr>
            <w:rStyle w:val="Hyperlink"/>
          </w:rPr>
          <w:delText>http://hl7.org/fhir/</w:delText>
        </w:r>
      </w:del>
      <w:ins w:id="471" w:author="Jones, Emma" w:date="2018-04-10T16:27:00Z">
        <w:r w:rsidR="007B4B7C">
          <w:rPr>
            <w:rStyle w:val="Hyperlink"/>
          </w:rPr>
          <w:t>http://hl7.org/fhir/STU3/</w:t>
        </w:r>
      </w:ins>
      <w:r w:rsidR="00464166" w:rsidRPr="00BC5054">
        <w:rPr>
          <w:rStyle w:val="Hyperlink"/>
        </w:rPr>
        <w:t>ht</w:t>
      </w:r>
      <w:r w:rsidR="00464166" w:rsidRPr="00BC5054">
        <w:rPr>
          <w:rStyle w:val="Hyperlink"/>
        </w:rPr>
        <w:t>t</w:t>
      </w:r>
      <w:r w:rsidR="00464166" w:rsidRPr="00BC5054">
        <w:rPr>
          <w:rStyle w:val="Hyperlink"/>
        </w:rPr>
        <w:t>p.html#update</w:t>
      </w:r>
      <w:r w:rsidR="00740F7B">
        <w:rPr>
          <w:rStyle w:val="Hyperlink"/>
        </w:rPr>
        <w:fldChar w:fldCharType="end"/>
      </w:r>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3EA535B3"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meta.versionId. See </w:t>
      </w:r>
      <w:del w:id="472" w:author="Jones, Emma" w:date="2018-04-10T16:27:00Z">
        <w:r w:rsidRPr="00D87F67" w:rsidDel="007B4B7C">
          <w:delText>http://hl7.org/fhir/</w:delText>
        </w:r>
      </w:del>
      <w:ins w:id="473" w:author="Jones, Emma" w:date="2018-05-01T17:54:00Z">
        <w:r w:rsidR="004123FE">
          <w:fldChar w:fldCharType="begin"/>
        </w:r>
        <w:r w:rsidR="004123FE">
          <w:instrText xml:space="preserve"> HYPERLINK "</w:instrText>
        </w:r>
      </w:ins>
      <w:ins w:id="474" w:author="Jones, Emma" w:date="2018-04-10T16:27:00Z">
        <w:r w:rsidR="004123FE">
          <w:instrText>http://hl7.org/fhir/STU3/</w:instrText>
        </w:r>
      </w:ins>
      <w:r w:rsidR="004123FE" w:rsidRPr="00D87F67">
        <w:instrText>http.html#create</w:instrText>
      </w:r>
      <w:ins w:id="475" w:author="Jones, Emma" w:date="2018-05-01T17:54:00Z">
        <w:r w:rsidR="004123FE">
          <w:instrText xml:space="preserve">" </w:instrText>
        </w:r>
        <w:r w:rsidR="004123FE">
          <w:fldChar w:fldCharType="separate"/>
        </w:r>
      </w:ins>
      <w:r w:rsidR="004123FE" w:rsidRPr="000F7341">
        <w:rPr>
          <w:rStyle w:val="Hyperlink"/>
        </w:rPr>
        <w:t>http://hl7.org/fhir/STU3/</w:t>
      </w:r>
      <w:r w:rsidR="004123FE" w:rsidRPr="000F7341">
        <w:rPr>
          <w:rStyle w:val="Hyperlink"/>
        </w:rPr>
        <w:t>http.html#create</w:t>
      </w:r>
      <w:ins w:id="476" w:author="Jones, Emma" w:date="2018-05-01T17:54:00Z">
        <w:r w:rsidR="004123FE">
          <w:fldChar w:fldCharType="end"/>
        </w:r>
        <w:r w:rsidR="004123FE">
          <w:t xml:space="preserve"> </w:t>
        </w:r>
      </w:ins>
      <w:del w:id="477" w:author="Jones, Emma" w:date="2018-05-01T17:54:00Z">
        <w:r w:rsidRPr="00D87F67" w:rsidDel="004123FE">
          <w:delText xml:space="preserve"> </w:delText>
        </w:r>
      </w:del>
      <w:r w:rsidRPr="00D87F67">
        <w:t xml:space="preserve">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756EBE6C" w:rsidR="002F020B" w:rsidRPr="00D87F67" w:rsidRDefault="002F020B" w:rsidP="002F020B">
      <w:pPr>
        <w:pStyle w:val="BodyText"/>
      </w:pPr>
      <w:r w:rsidRPr="00D87F67">
        <w:t xml:space="preserve">See </w:t>
      </w:r>
      <w:r w:rsidR="00740F7B">
        <w:fldChar w:fldCharType="begin"/>
      </w:r>
      <w:ins w:id="478" w:author="Jones, Emma" w:date="2018-05-01T17:45:00Z">
        <w:r w:rsidR="00FF33CD">
          <w:instrText>HYPERLINK "http://hl7.org/fhir/STU3/http.html" \l "create"</w:instrText>
        </w:r>
      </w:ins>
      <w:del w:id="479" w:author="Jones, Emma" w:date="2018-05-01T17:45:00Z">
        <w:r w:rsidR="00740F7B" w:rsidDel="00FF33CD">
          <w:delInstrText xml:space="preserve"> HYPERLINK "http://hl7.org/fhir/http.html" \l "create" </w:delInstrText>
        </w:r>
      </w:del>
      <w:ins w:id="480" w:author="Jones, Emma" w:date="2018-05-01T17:45:00Z"/>
      <w:r w:rsidR="00740F7B">
        <w:fldChar w:fldCharType="separate"/>
      </w:r>
      <w:del w:id="481" w:author="Jones, Emma" w:date="2018-04-10T16:27:00Z">
        <w:r w:rsidR="00D03D0F" w:rsidRPr="00BC5054" w:rsidDel="007B4B7C">
          <w:rPr>
            <w:rStyle w:val="Hyperlink"/>
          </w:rPr>
          <w:delText>http://hl7.org/fhir/</w:delText>
        </w:r>
      </w:del>
      <w:ins w:id="482"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156132D5"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r w:rsidR="00740F7B">
        <w:fldChar w:fldCharType="begin"/>
      </w:r>
      <w:ins w:id="483" w:author="Jones, Emma" w:date="2018-05-01T17:45:00Z">
        <w:r w:rsidR="00FF33CD">
          <w:instrText>HYPERLINK "http://hl7.org/fhir/STU3/http.html" \l "create"</w:instrText>
        </w:r>
      </w:ins>
      <w:del w:id="484" w:author="Jones, Emma" w:date="2018-05-01T17:45:00Z">
        <w:r w:rsidR="00740F7B" w:rsidDel="00FF33CD">
          <w:delInstrText xml:space="preserve"> HYPERLINK "http://hl7.org/fhir/http.html" \l "create" </w:delInstrText>
        </w:r>
      </w:del>
      <w:ins w:id="485" w:author="Jones, Emma" w:date="2018-05-01T17:45:00Z"/>
      <w:r w:rsidR="00740F7B">
        <w:fldChar w:fldCharType="separate"/>
      </w:r>
      <w:del w:id="486" w:author="Jones, Emma" w:date="2018-04-10T16:27:00Z">
        <w:r w:rsidR="00D03D0F" w:rsidRPr="00BC5054" w:rsidDel="007B4B7C">
          <w:rPr>
            <w:rStyle w:val="Hyperlink"/>
          </w:rPr>
          <w:delText>http://hl7.org/fhir/</w:delText>
        </w:r>
      </w:del>
      <w:ins w:id="487"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C639BE" w:rsidRDefault="00506866" w:rsidP="00506866">
      <w:pPr>
        <w:pStyle w:val="Heading2"/>
        <w:numPr>
          <w:ilvl w:val="0"/>
          <w:numId w:val="0"/>
        </w:numPr>
        <w:rPr>
          <w:noProof w:val="0"/>
          <w:color w:val="00B050"/>
          <w:rPrChange w:id="488" w:author="Jones, Emma" w:date="2018-04-11T13:51:00Z">
            <w:rPr>
              <w:noProof w:val="0"/>
            </w:rPr>
          </w:rPrChange>
        </w:rPr>
      </w:pPr>
      <w:r w:rsidRPr="00C639BE">
        <w:rPr>
          <w:noProof w:val="0"/>
          <w:color w:val="00B050"/>
          <w:rPrChange w:id="489" w:author="Jones, Emma" w:date="2018-04-11T13:51:00Z">
            <w:rPr>
              <w:noProof w:val="0"/>
            </w:rPr>
          </w:rPrChange>
        </w:rPr>
        <w:t>3.Y2 Retrieve Plan Definition [PCC-Y2]</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100DFC" w:rsidRDefault="00100DFC"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100DFC" w:rsidRDefault="00100DFC"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100DFC" w:rsidRDefault="00100DFC"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">
                <v:shape id="_x0000_s1493" type="#_x0000_t75" style="position:absolute;width:40665;height:15392;visibility:visible;mso-wrap-style:square">
                  <v:fill o:detectmouseclick="t"/>
                  <v:path o:connecttype="none"/>
                </v:shape>
                <v:oval id="Oval 153" o:spid="_x0000_s149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100DFC" w:rsidRDefault="00100DFC" w:rsidP="00506866">
                        <w:pPr>
                          <w:jc w:val="center"/>
                          <w:rPr>
                            <w:sz w:val="18"/>
                          </w:rPr>
                        </w:pPr>
                        <w:r>
                          <w:rPr>
                            <w:sz w:val="18"/>
                          </w:rPr>
                          <w:t>Retrieve Plan Definition [PCC-Y2]</w:t>
                        </w:r>
                      </w:p>
                    </w:txbxContent>
                  </v:textbox>
                </v:oval>
                <v:shape id="Text Box 154" o:spid="_x0000_s14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100DFC" w:rsidRDefault="00100DFC" w:rsidP="00506866">
                        <w:pPr>
                          <w:rPr>
                            <w:sz w:val="18"/>
                          </w:rPr>
                        </w:pPr>
                        <w:r>
                          <w:rPr>
                            <w:sz w:val="18"/>
                          </w:rPr>
                          <w:t>Care Plan Contributor</w:t>
                        </w:r>
                      </w:p>
                    </w:txbxContent>
                  </v:textbox>
                </v:shape>
                <v:line id="Line 155" o:spid="_x0000_s14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100DFC" w:rsidRDefault="00100DFC" w:rsidP="00506866">
                        <w:pPr>
                          <w:rPr>
                            <w:sz w:val="18"/>
                          </w:rPr>
                        </w:pPr>
                        <w:r>
                          <w:rPr>
                            <w:sz w:val="18"/>
                          </w:rPr>
                          <w:t>Care Plan Guidance Service</w:t>
                        </w:r>
                      </w:p>
                    </w:txbxContent>
                  </v:textbox>
                </v:shape>
                <v:line id="Line 157" o:spid="_x0000_s14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r>
        <w:t>3.Y2</w:t>
      </w:r>
      <w:r w:rsidRPr="00D87F67">
        <w:t>.2-1: Use Case Diagram</w:t>
      </w:r>
    </w:p>
    <w:p w14:paraId="046648F7" w14:textId="77777777" w:rsidR="00506866" w:rsidRPr="00D87F67" w:rsidRDefault="00506866" w:rsidP="00506866">
      <w:pPr>
        <w:pStyle w:val="TableTitle"/>
      </w:pPr>
      <w:r w:rsidRPr="00D87F67">
        <w:t xml:space="preserve">Table </w:t>
      </w:r>
      <w:r>
        <w:t>3.Y2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100DFC" w:rsidRPr="007C1AAC" w:rsidRDefault="00100DFC"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100DFC" w:rsidRPr="007C1AAC" w:rsidRDefault="00100DFC"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100DFC" w:rsidRPr="007C1AAC" w:rsidRDefault="00100DFC"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Bye29fFQUAAFwbAAAOAAAAAAAAAAAAAAAAAC4CAABk&#10;cnMvZTJvRG9jLnhtbFBLAQItABQABgAIAAAAIQB166ZA3AAAAAUBAAAPAAAAAAAAAAAAAAAAAG8H&#10;AABkcnMvZG93bnJldi54bWxQSwUGAAAAAAQABADzAAAAeAgAAAAA&#10;">
                <v:shape id="_x0000_s1500" type="#_x0000_t75" style="position:absolute;width:59436;height:24003;visibility:visible;mso-wrap-style:square">
                  <v:fill o:detectmouseclick="t"/>
                  <v:path o:connecttype="none"/>
                </v:shape>
                <v:shape id="Text Box 160" o:spid="_x0000_s15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100DFC" w:rsidRPr="007C1AAC" w:rsidRDefault="00100DFC" w:rsidP="00506866">
                        <w:pPr>
                          <w:jc w:val="center"/>
                          <w:rPr>
                            <w:sz w:val="22"/>
                            <w:szCs w:val="22"/>
                          </w:rPr>
                        </w:pPr>
                        <w:r>
                          <w:rPr>
                            <w:sz w:val="22"/>
                            <w:szCs w:val="22"/>
                          </w:rPr>
                          <w:t>Care Plan Contributor</w:t>
                        </w:r>
                      </w:p>
                    </w:txbxContent>
                  </v:textbox>
                </v:shape>
                <v:line id="Line 161" o:spid="_x0000_s15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100DFC" w:rsidRPr="007C1AAC" w:rsidRDefault="00100DFC" w:rsidP="00506866">
                        <w:pPr>
                          <w:rPr>
                            <w:sz w:val="22"/>
                            <w:szCs w:val="22"/>
                          </w:rPr>
                        </w:pPr>
                        <w:r>
                          <w:rPr>
                            <w:sz w:val="22"/>
                            <w:szCs w:val="22"/>
                          </w:rPr>
                          <w:t>Retrieve Plan Definition</w:t>
                        </w:r>
                      </w:p>
                    </w:txbxContent>
                  </v:textbox>
                </v:shape>
                <v:line id="Line 163" o:spid="_x0000_s15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100DFC" w:rsidRPr="007C1AAC" w:rsidRDefault="00100DFC"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5F1B00BF"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r w:rsidR="00740F7B">
        <w:fldChar w:fldCharType="begin"/>
      </w:r>
      <w:ins w:id="490" w:author="Jones, Emma" w:date="2018-05-01T17:45:00Z">
        <w:r w:rsidR="00FF33CD">
          <w:instrText>HYPERLINK "http://hl7.org/fhir/STU3/http.html" \l "read"</w:instrText>
        </w:r>
      </w:ins>
      <w:del w:id="491" w:author="Jones, Emma" w:date="2018-05-01T17:45:00Z">
        <w:r w:rsidR="00740F7B" w:rsidDel="00FF33CD">
          <w:delInstrText xml:space="preserve"> HYPERLINK "http://hl7.org/fhir/http.html" \l "read" </w:delInstrText>
        </w:r>
      </w:del>
      <w:ins w:id="492" w:author="Jones, Emma" w:date="2018-05-01T17:45:00Z"/>
      <w:r w:rsidR="00740F7B">
        <w:fldChar w:fldCharType="separate"/>
      </w:r>
      <w:del w:id="493" w:author="Jones, Emma" w:date="2018-04-10T16:27:00Z">
        <w:r w:rsidRPr="00BC5054" w:rsidDel="007B4B7C">
          <w:rPr>
            <w:rStyle w:val="Hyperlink"/>
          </w:rPr>
          <w:delText>http://hl7.org/fhir/</w:delText>
        </w:r>
      </w:del>
      <w:ins w:id="494" w:author="Jones, Emma" w:date="2018-04-10T16:27:00Z">
        <w:r w:rsidR="007B4B7C">
          <w:rPr>
            <w:rStyle w:val="Hyperlink"/>
          </w:rPr>
          <w:t>http://hl7.org/fhir/STU3/</w:t>
        </w:r>
      </w:ins>
      <w:r w:rsidRPr="00BC5054">
        <w:rPr>
          <w:rStyle w:val="Hyperlink"/>
        </w:rPr>
        <w:t>http.html#read</w:t>
      </w:r>
      <w:r w:rsidR="00740F7B">
        <w:rPr>
          <w:rStyle w:val="Hyperlink"/>
        </w:rPr>
        <w:fldChar w:fldCharType="end"/>
      </w:r>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C639BE" w:rsidRDefault="00E5629C" w:rsidP="00E5629C">
      <w:pPr>
        <w:pStyle w:val="Heading2"/>
        <w:numPr>
          <w:ilvl w:val="0"/>
          <w:numId w:val="0"/>
        </w:numPr>
        <w:rPr>
          <w:noProof w:val="0"/>
          <w:color w:val="00B050"/>
          <w:rPrChange w:id="495" w:author="Jones, Emma" w:date="2018-04-11T13:51:00Z">
            <w:rPr>
              <w:noProof w:val="0"/>
            </w:rPr>
          </w:rPrChange>
        </w:rPr>
      </w:pPr>
      <w:r w:rsidRPr="00C639BE">
        <w:rPr>
          <w:noProof w:val="0"/>
          <w:color w:val="00B050"/>
          <w:rPrChange w:id="496" w:author="Jones, Emma" w:date="2018-04-11T13:51:00Z">
            <w:rPr>
              <w:noProof w:val="0"/>
            </w:rPr>
          </w:rPrChange>
        </w:rPr>
        <w:t>3.Y3 Search for Plan Definition [PCC-Y3]</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100DFC" w:rsidRDefault="00100DFC"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100DFC" w:rsidRDefault="00100DFC"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100DFC" w:rsidRDefault="00100DFC"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KoJG1zqAwAAAxAAAA4AAAAAAAAAAAAAAAAALgIAAGRycy9lMm9Eb2MueG1s&#10;UEsBAi0AFAAGAAgAAAAhAEnGqfPdAAAABQEAAA8AAAAAAAAAAAAAAAAARAYAAGRycy9kb3ducmV2&#10;LnhtbFBLBQYAAAAABAAEAPMAAABOBwAAAAA=&#10;">
                <v:shape id="_x0000_s1510" type="#_x0000_t75" style="position:absolute;width:37261;height:15392;visibility:visible;mso-wrap-style:square">
                  <v:fill o:detectmouseclick="t"/>
                  <v:path o:connecttype="none"/>
                </v:shape>
                <v:oval id="Oval 153" o:spid="_x0000_s1511"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100DFC" w:rsidRDefault="00100DFC" w:rsidP="00E5629C">
                        <w:pPr>
                          <w:jc w:val="center"/>
                          <w:rPr>
                            <w:sz w:val="18"/>
                          </w:rPr>
                        </w:pPr>
                        <w:r>
                          <w:rPr>
                            <w:sz w:val="18"/>
                          </w:rPr>
                          <w:t>Search for Plan Definition [PCC-Y3]</w:t>
                        </w:r>
                      </w:p>
                    </w:txbxContent>
                  </v:textbox>
                </v:oval>
                <v:shape id="Text Box 154" o:spid="_x0000_s151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100DFC" w:rsidRDefault="00100DFC" w:rsidP="00E5629C">
                        <w:pPr>
                          <w:rPr>
                            <w:sz w:val="18"/>
                          </w:rPr>
                        </w:pPr>
                        <w:r>
                          <w:rPr>
                            <w:sz w:val="18"/>
                          </w:rPr>
                          <w:t>Care Plan Contributor</w:t>
                        </w:r>
                      </w:p>
                    </w:txbxContent>
                  </v:textbox>
                </v:shape>
                <v:line id="Line 155" o:spid="_x0000_s15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100DFC" w:rsidRDefault="00100DFC" w:rsidP="00E5629C">
                        <w:pPr>
                          <w:rPr>
                            <w:sz w:val="18"/>
                          </w:rPr>
                        </w:pPr>
                        <w:r>
                          <w:rPr>
                            <w:sz w:val="18"/>
                          </w:rPr>
                          <w:t>Care Plan Guidance Service</w:t>
                        </w:r>
                      </w:p>
                    </w:txbxContent>
                  </v:textbox>
                </v:shape>
                <v:line id="Line 157" o:spid="_x0000_s15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r>
        <w:t>3.Y3</w:t>
      </w:r>
      <w:r w:rsidRPr="00D87F67">
        <w:t>.2-1: Use Case Diagram</w:t>
      </w:r>
    </w:p>
    <w:p w14:paraId="40CEBD17" w14:textId="77777777" w:rsidR="00E5629C" w:rsidRPr="00D87F67" w:rsidRDefault="00E5629C" w:rsidP="00E5629C">
      <w:pPr>
        <w:pStyle w:val="TableTitle"/>
      </w:pPr>
      <w:r w:rsidRPr="00D87F67">
        <w:t xml:space="preserve">Table </w:t>
      </w:r>
      <w:r>
        <w:t>3.Y3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initiates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100DFC" w:rsidRPr="007C1AAC" w:rsidRDefault="00100D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100DFC" w:rsidRPr="007C1AAC" w:rsidRDefault="00100DFC"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100DFC" w:rsidRPr="007C1AAC" w:rsidRDefault="00100DFC"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BvbHDI/QQAAFwbAAAOAAAAAAAAAAAAAAAAAC4CAABkcnMvZTJvRG9jLnhtbFBLAQItABQABgAI&#10;AAAAIQB166ZA3AAAAAUBAAAPAAAAAAAAAAAAAAAAAFcHAABkcnMvZG93bnJldi54bWxQSwUGAAAA&#10;AAQABADzAAAAYAgAAAAA&#10;">
                <v:shape id="_x0000_s1517" type="#_x0000_t75" style="position:absolute;width:59436;height:24003;visibility:visible;mso-wrap-style:square">
                  <v:fill o:detectmouseclick="t"/>
                  <v:path o:connecttype="none"/>
                </v:shape>
                <v:shape id="Text Box 160" o:spid="_x0000_s151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100DFC" w:rsidRPr="007C1AAC" w:rsidRDefault="00100DFC" w:rsidP="00E5629C">
                        <w:pPr>
                          <w:jc w:val="center"/>
                          <w:rPr>
                            <w:sz w:val="22"/>
                            <w:szCs w:val="22"/>
                          </w:rPr>
                        </w:pPr>
                        <w:r>
                          <w:rPr>
                            <w:sz w:val="22"/>
                            <w:szCs w:val="22"/>
                          </w:rPr>
                          <w:t>Care Plan Contributor</w:t>
                        </w:r>
                      </w:p>
                    </w:txbxContent>
                  </v:textbox>
                </v:shape>
                <v:line id="Line 161" o:spid="_x0000_s15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100DFC" w:rsidRPr="007C1AAC" w:rsidRDefault="00100DFC" w:rsidP="00E5629C">
                        <w:pPr>
                          <w:rPr>
                            <w:sz w:val="22"/>
                            <w:szCs w:val="22"/>
                          </w:rPr>
                        </w:pPr>
                        <w:r>
                          <w:rPr>
                            <w:sz w:val="22"/>
                            <w:szCs w:val="22"/>
                          </w:rPr>
                          <w:t>Search for Plan Definition</w:t>
                        </w:r>
                      </w:p>
                    </w:txbxContent>
                  </v:textbox>
                </v:shape>
                <v:line id="Line 163" o:spid="_x0000_s15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100DFC" w:rsidRPr="007C1AAC" w:rsidRDefault="00100DFC"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3277716E"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r w:rsidR="00740F7B">
        <w:fldChar w:fldCharType="begin"/>
      </w:r>
      <w:ins w:id="497" w:author="Jones, Emma" w:date="2018-05-01T17:46:00Z">
        <w:r w:rsidR="00DD5E9D">
          <w:instrText>HYPERLINK "http://hl7.org/fhir/STU3/planDefinition.html" \l "search"</w:instrText>
        </w:r>
      </w:ins>
      <w:del w:id="498" w:author="Jones, Emma" w:date="2018-05-01T17:46:00Z">
        <w:r w:rsidR="00740F7B" w:rsidDel="00DD5E9D">
          <w:delInstrText xml:space="preserve"> HYPERLINK "http://hl7.org/fhir/planDefinition.html" \l "search" </w:delInstrText>
        </w:r>
      </w:del>
      <w:ins w:id="499" w:author="Jones, Emma" w:date="2018-05-01T17:46:00Z"/>
      <w:r w:rsidR="00740F7B">
        <w:fldChar w:fldCharType="separate"/>
      </w:r>
      <w:del w:id="500" w:author="Jones, Emma" w:date="2018-04-10T16:27:00Z">
        <w:r w:rsidRPr="00BC5054" w:rsidDel="007B4B7C">
          <w:rPr>
            <w:rStyle w:val="Hyperlink"/>
          </w:rPr>
          <w:delText>http://hl7.org/fhir/</w:delText>
        </w:r>
      </w:del>
      <w:ins w:id="501" w:author="Jones, Emma" w:date="2018-04-10T16:27:00Z">
        <w:r w:rsidR="007B4B7C">
          <w:rPr>
            <w:rStyle w:val="Hyperlink"/>
          </w:rPr>
          <w:t>http://hl7.org/fhir/STU3/</w:t>
        </w:r>
      </w:ins>
      <w:r w:rsidRPr="00BC5054">
        <w:rPr>
          <w:rStyle w:val="Hyperlink"/>
        </w:rPr>
        <w:t>planDefinition.html#search</w:t>
      </w:r>
      <w:r w:rsidR="00740F7B">
        <w:rPr>
          <w:rStyle w:val="Hyperlink"/>
        </w:rPr>
        <w:fldChar w:fldCharType="end"/>
      </w:r>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602C0135"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r w:rsidR="00100DFC">
        <w:fldChar w:fldCharType="begin"/>
      </w:r>
      <w:ins w:id="502" w:author="Jones, Emma" w:date="2018-05-01T17:48:00Z">
        <w:r w:rsidR="00DD5E9D">
          <w:instrText>HYPERLINK "http://hl7.org/fhir/STU3/search.html"</w:instrText>
        </w:r>
      </w:ins>
      <w:del w:id="503" w:author="Jones, Emma" w:date="2018-05-01T17:48:00Z">
        <w:r w:rsidR="00100DFC" w:rsidDel="00DD5E9D">
          <w:delInstrText xml:space="preserve"> HYPERLINK "http://hl7.org/fhir/search.html" </w:delInstrText>
        </w:r>
      </w:del>
      <w:ins w:id="504" w:author="Jones, Emma" w:date="2018-05-01T17:48:00Z"/>
      <w:r w:rsidR="00100DFC">
        <w:fldChar w:fldCharType="separate"/>
      </w:r>
      <w:r w:rsidRPr="00D87F67">
        <w:rPr>
          <w:rStyle w:val="Hyperlink"/>
        </w:rPr>
        <w:t>FHIR Search specifica</w:t>
      </w:r>
      <w:r w:rsidRPr="00D87F67">
        <w:rPr>
          <w:rStyle w:val="Hyperlink"/>
        </w:rPr>
        <w:t>t</w:t>
      </w:r>
      <w:r w:rsidRPr="00D87F67">
        <w:rPr>
          <w:rStyle w:val="Hyperlink"/>
        </w:rPr>
        <w:t>ion</w:t>
      </w:r>
      <w:r w:rsidR="00100DFC">
        <w:rPr>
          <w:rStyle w:val="Hyperlink"/>
        </w:rPr>
        <w:fldChar w:fldCharType="end"/>
      </w:r>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r w:rsidR="00100DFC">
        <w:fldChar w:fldCharType="begin"/>
      </w:r>
      <w:ins w:id="505" w:author="Jones, Emma" w:date="2018-05-01T17:50:00Z">
        <w:r w:rsidR="00DD5E9D">
          <w:instrText>HYPERLINK "http://hl7.org/fhir/STU3/bundle.html"</w:instrText>
        </w:r>
      </w:ins>
      <w:del w:id="506" w:author="Jones, Emma" w:date="2018-05-01T17:50:00Z">
        <w:r w:rsidR="00100DFC" w:rsidDel="00DD5E9D">
          <w:delInstrText xml:space="preserve"> HYPERLINK "http://hl7.org/fhir/bundle.html" </w:delInstrText>
        </w:r>
      </w:del>
      <w:ins w:id="507" w:author="Jones, Emma" w:date="2018-05-01T17:50:00Z"/>
      <w:r w:rsidR="00100DFC">
        <w:fldChar w:fldCharType="separate"/>
      </w:r>
      <w:r w:rsidRPr="00D87F67">
        <w:rPr>
          <w:rStyle w:val="Hyperlink"/>
        </w:rPr>
        <w:t>bu</w:t>
      </w:r>
      <w:r w:rsidRPr="00D87F67">
        <w:rPr>
          <w:rStyle w:val="Hyperlink"/>
        </w:rPr>
        <w:t>n</w:t>
      </w:r>
      <w:r w:rsidRPr="00D87F67">
        <w:rPr>
          <w:rStyle w:val="Hyperlink"/>
        </w:rPr>
        <w:t>d</w:t>
      </w:r>
      <w:r w:rsidRPr="00D87F67">
        <w:rPr>
          <w:rStyle w:val="Hyperlink"/>
        </w:rPr>
        <w:t>le</w:t>
      </w:r>
      <w:r w:rsidR="00100DFC">
        <w:rPr>
          <w:rStyle w:val="Hyperlink"/>
        </w:rPr>
        <w:fldChar w:fldCharType="end"/>
      </w:r>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C639BE" w:rsidRDefault="00E5629C" w:rsidP="00E5629C">
      <w:pPr>
        <w:pStyle w:val="Heading2"/>
        <w:numPr>
          <w:ilvl w:val="0"/>
          <w:numId w:val="0"/>
        </w:numPr>
        <w:rPr>
          <w:noProof w:val="0"/>
          <w:color w:val="00B050"/>
          <w:rPrChange w:id="508" w:author="Jones, Emma" w:date="2018-04-11T13:51:00Z">
            <w:rPr>
              <w:noProof w:val="0"/>
            </w:rPr>
          </w:rPrChange>
        </w:rPr>
      </w:pPr>
      <w:r w:rsidRPr="00C639BE">
        <w:rPr>
          <w:noProof w:val="0"/>
          <w:color w:val="00B050"/>
          <w:rPrChange w:id="509" w:author="Jones, Emma" w:date="2018-04-11T13:51:00Z">
            <w:rPr>
              <w:noProof w:val="0"/>
            </w:rPr>
          </w:rPrChange>
        </w:rPr>
        <w:t>3.Y4 Subscribe to Plan Definition Updates [PCC-Y4]</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100DFC" w:rsidRDefault="00100DFC"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100DFC" w:rsidRDefault="00100DFC"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100DFC" w:rsidRDefault="00100DFC"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KuzP9d0DAAADEAAADgAAAAAAAAAAAAAAAAAuAgAAZHJzL2Uyb0RvYy54bWxQSwECLQAUAAYACAAA&#10;ACEAScap890AAAAFAQAADwAAAAAAAAAAAAAAAAA3BgAAZHJzL2Rvd25yZXYueG1sUEsFBgAAAAAE&#10;AAQA8wAAAEEHAAAAAA==&#10;">
                <v:shape id="_x0000_s1527" type="#_x0000_t75" style="position:absolute;width:37261;height:15392;visibility:visible;mso-wrap-style:square">
                  <v:fill o:detectmouseclick="t"/>
                  <v:path o:connecttype="none"/>
                </v:shape>
                <v:oval id="Oval 153" o:spid="_x0000_s1528"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100DFC" w:rsidRDefault="00100DFC" w:rsidP="00E5629C">
                        <w:pPr>
                          <w:jc w:val="center"/>
                          <w:rPr>
                            <w:sz w:val="18"/>
                          </w:rPr>
                        </w:pPr>
                        <w:r>
                          <w:rPr>
                            <w:sz w:val="18"/>
                          </w:rPr>
                          <w:t>Subscribe to Plan Definition Updates [PCC-Y4]</w:t>
                        </w:r>
                      </w:p>
                    </w:txbxContent>
                  </v:textbox>
                </v:oval>
                <v:shape id="Text Box 154" o:spid="_x0000_s15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100DFC" w:rsidRDefault="00100DFC" w:rsidP="00E5629C">
                        <w:pPr>
                          <w:rPr>
                            <w:sz w:val="18"/>
                          </w:rPr>
                        </w:pPr>
                        <w:r>
                          <w:rPr>
                            <w:sz w:val="18"/>
                          </w:rPr>
                          <w:t>Care Plan Contributor</w:t>
                        </w:r>
                      </w:p>
                    </w:txbxContent>
                  </v:textbox>
                </v:shape>
                <v:line id="Line 155" o:spid="_x0000_s153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100DFC" w:rsidRDefault="00100DFC" w:rsidP="00E5629C">
                        <w:pPr>
                          <w:rPr>
                            <w:sz w:val="18"/>
                          </w:rPr>
                        </w:pPr>
                        <w:r>
                          <w:rPr>
                            <w:sz w:val="18"/>
                          </w:rPr>
                          <w:t>Care Plan Guidance Service</w:t>
                        </w:r>
                      </w:p>
                    </w:txbxContent>
                  </v:textbox>
                </v:shape>
                <v:line id="Line 157" o:spid="_x0000_s153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r>
        <w:t>3.Y4</w:t>
      </w:r>
      <w:r w:rsidRPr="00D87F67">
        <w:t>.2-1: Use Case Diagram</w:t>
      </w:r>
    </w:p>
    <w:p w14:paraId="3FF835BB" w14:textId="77777777" w:rsidR="00E5629C" w:rsidRPr="00D87F67" w:rsidRDefault="00E5629C" w:rsidP="00E5629C">
      <w:pPr>
        <w:pStyle w:val="TableTitle"/>
      </w:pPr>
      <w:r w:rsidRPr="00D87F67">
        <w:lastRenderedPageBreak/>
        <w:t xml:space="preserve">Table </w:t>
      </w:r>
      <w:r>
        <w:t>3.Y4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100DFC" w:rsidRPr="007C1AAC" w:rsidRDefault="00100D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100DFC" w:rsidRPr="007C1AAC" w:rsidRDefault="00100DFC"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100DFC" w:rsidRPr="007C1AAC" w:rsidRDefault="00100DFC"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">
                <v:shape id="_x0000_s1534" type="#_x0000_t75" style="position:absolute;width:59436;height:24003;visibility:visible;mso-wrap-style:square">
                  <v:fill o:detectmouseclick="t"/>
                  <v:path o:connecttype="none"/>
                </v:shape>
                <v:shape id="Text Box 160" o:spid="_x0000_s15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100DFC" w:rsidRPr="007C1AAC" w:rsidRDefault="00100DFC" w:rsidP="00E5629C">
                        <w:pPr>
                          <w:jc w:val="center"/>
                          <w:rPr>
                            <w:sz w:val="22"/>
                            <w:szCs w:val="22"/>
                          </w:rPr>
                        </w:pPr>
                        <w:r>
                          <w:rPr>
                            <w:sz w:val="22"/>
                            <w:szCs w:val="22"/>
                          </w:rPr>
                          <w:t>Care Plan Contributor</w:t>
                        </w:r>
                      </w:p>
                    </w:txbxContent>
                  </v:textbox>
                </v:shape>
                <v:line id="Line 161" o:spid="_x0000_s15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100DFC" w:rsidRPr="007C1AAC" w:rsidRDefault="00100DFC" w:rsidP="00E5629C">
                        <w:pPr>
                          <w:rPr>
                            <w:sz w:val="22"/>
                            <w:szCs w:val="22"/>
                          </w:rPr>
                        </w:pPr>
                        <w:r>
                          <w:rPr>
                            <w:sz w:val="22"/>
                            <w:szCs w:val="22"/>
                          </w:rPr>
                          <w:t>Subscribe to Plan Definition Updates</w:t>
                        </w:r>
                      </w:p>
                    </w:txbxContent>
                  </v:textbox>
                </v:shape>
                <v:line id="Line 163" o:spid="_x0000_s15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100DFC" w:rsidRPr="007C1AAC" w:rsidRDefault="00100DFC"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n ActivityDefinition</w:t>
      </w:r>
      <w:r w:rsidRPr="00D87F67">
        <w:t xml:space="preserve"> referenced from a Plan</w:t>
      </w:r>
      <w:r>
        <w:t>Definition</w:t>
      </w:r>
      <w:r w:rsidRPr="00D87F67">
        <w:t xml:space="preserve"> results in notifications of changes to either the Plan</w:t>
      </w:r>
      <w:r>
        <w:t>Definition</w:t>
      </w:r>
      <w:r w:rsidRPr="00D87F67">
        <w:t xml:space="preserve"> or to the referenced </w:t>
      </w:r>
      <w:r>
        <w:t>ActivityDefinition</w:t>
      </w:r>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59A7A232" w:rsidR="00E5629C" w:rsidRPr="00D87F67" w:rsidRDefault="00E5629C" w:rsidP="00E5629C">
      <w:pPr>
        <w:pStyle w:val="BodyText"/>
      </w:pPr>
      <w:r w:rsidRPr="00D87F67">
        <w:t xml:space="preserve">See </w:t>
      </w:r>
      <w:r w:rsidR="00740F7B">
        <w:fldChar w:fldCharType="begin"/>
      </w:r>
      <w:ins w:id="510" w:author="Jones, Emma" w:date="2018-05-01T17:50:00Z">
        <w:r w:rsidR="00214448">
          <w:instrText>HYPERLINK "http://hl7.org/fhir/STU3/subscription.html"</w:instrText>
        </w:r>
      </w:ins>
      <w:del w:id="511" w:author="Jones, Emma" w:date="2018-05-01T17:50:00Z">
        <w:r w:rsidR="00740F7B" w:rsidDel="00214448">
          <w:delInstrText xml:space="preserve"> HYPERLINK "http://hl7.org/fhir/subscription.html" </w:delInstrText>
        </w:r>
      </w:del>
      <w:ins w:id="512" w:author="Jones, Emma" w:date="2018-05-01T17:50:00Z"/>
      <w:r w:rsidR="00740F7B">
        <w:fldChar w:fldCharType="separate"/>
      </w:r>
      <w:del w:id="513" w:author="Jones, Emma" w:date="2018-04-10T16:27:00Z">
        <w:r w:rsidRPr="00BC5054" w:rsidDel="007B4B7C">
          <w:rPr>
            <w:rStyle w:val="Hyperlink"/>
          </w:rPr>
          <w:delText>http://hl7.org/fhir/</w:delText>
        </w:r>
      </w:del>
      <w:ins w:id="514" w:author="Jones, Emma" w:date="2018-04-10T16:27:00Z">
        <w:r w:rsidR="007B4B7C">
          <w:rPr>
            <w:rStyle w:val="Hyperlink"/>
          </w:rPr>
          <w:t>http://hl7.org/fhir/STU3/</w:t>
        </w:r>
      </w:ins>
      <w:r w:rsidRPr="00BC5054">
        <w:rPr>
          <w:rStyle w:val="Hyperlink"/>
        </w:rPr>
        <w:t>subscription.html</w:t>
      </w:r>
      <w:r w:rsidR="00740F7B">
        <w:rPr>
          <w:rStyle w:val="Hyperlink"/>
        </w:rPr>
        <w:fldChar w:fldCharType="end"/>
      </w:r>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163D0C05" w:rsidR="00E5629C" w:rsidRPr="00D87F67" w:rsidRDefault="00E5629C" w:rsidP="00E5629C">
      <w:pPr>
        <w:pStyle w:val="BodyText"/>
      </w:pPr>
      <w:r w:rsidRPr="00D87F67">
        <w:t xml:space="preserve">The Care Plan Contributor shall check the response from the </w:t>
      </w:r>
      <w:r>
        <w:t>Care Plan Guidance Service</w:t>
      </w:r>
      <w:r w:rsidRPr="00D87F67">
        <w:t xml:space="preserve">. See </w:t>
      </w:r>
      <w:del w:id="515" w:author="Jones, Emma" w:date="2018-04-10T16:27:00Z">
        <w:r w:rsidRPr="00D87F67" w:rsidDel="007B4B7C">
          <w:delText>http://hl7.org/fhir/</w:delText>
        </w:r>
      </w:del>
      <w:ins w:id="516" w:author="Jones, Emma" w:date="2018-04-10T16:27:00Z">
        <w:r w:rsidR="007B4B7C">
          <w:t>http://hl7.org/fhir/STU3/</w:t>
        </w:r>
      </w:ins>
      <w:r w:rsidRPr="00D87F67">
        <w:t>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440E3CC6" w:rsidR="00E5629C" w:rsidRPr="00D87F67" w:rsidRDefault="00E5629C" w:rsidP="00E5629C">
      <w:pPr>
        <w:pStyle w:val="BodyText"/>
      </w:pPr>
      <w:r w:rsidRPr="00D87F67">
        <w:t xml:space="preserve">See </w:t>
      </w:r>
      <w:del w:id="517" w:author="Jones, Emma" w:date="2018-04-10T16:27:00Z">
        <w:r w:rsidRPr="00D87F67" w:rsidDel="007B4B7C">
          <w:delText>http://hl7.org/fhir/</w:delText>
        </w:r>
      </w:del>
      <w:ins w:id="518" w:author="Jones, Emma" w:date="2018-05-01T17:52:00Z">
        <w:r w:rsidR="004123FE">
          <w:fldChar w:fldCharType="begin"/>
        </w:r>
        <w:r w:rsidR="004123FE">
          <w:instrText xml:space="preserve"> HYPERLINK "</w:instrText>
        </w:r>
      </w:ins>
      <w:ins w:id="519" w:author="Jones, Emma" w:date="2018-04-10T16:27:00Z">
        <w:r w:rsidR="004123FE">
          <w:instrText>http://hl7.org/fhir/STU3/</w:instrText>
        </w:r>
      </w:ins>
      <w:r w:rsidR="004123FE" w:rsidRPr="00D87F67">
        <w:instrText>http.html#update</w:instrText>
      </w:r>
      <w:ins w:id="520" w:author="Jones, Emma" w:date="2018-05-01T17:52:00Z">
        <w:r w:rsidR="004123FE">
          <w:instrText xml:space="preserve">" </w:instrText>
        </w:r>
        <w:r w:rsidR="004123FE">
          <w:fldChar w:fldCharType="separate"/>
        </w:r>
      </w:ins>
      <w:r w:rsidR="004123FE" w:rsidRPr="000F7341">
        <w:rPr>
          <w:rStyle w:val="Hyperlink"/>
        </w:rPr>
        <w:t>http://hl7.org/fhir/STU3/</w:t>
      </w:r>
      <w:r w:rsidR="004123FE" w:rsidRPr="000F7341">
        <w:rPr>
          <w:rStyle w:val="Hyperlink"/>
        </w:rPr>
        <w:t>http.html#update</w:t>
      </w:r>
      <w:ins w:id="521" w:author="Jones, Emma" w:date="2018-05-01T17:52:00Z">
        <w:r w:rsidR="004123FE">
          <w:fldChar w:fldCharType="end"/>
        </w:r>
        <w:r w:rsidR="004123FE">
          <w:t xml:space="preserve"> </w:t>
        </w:r>
      </w:ins>
      <w:del w:id="522" w:author="Jones, Emma" w:date="2018-05-01T17:52:00Z">
        <w:r w:rsidDel="004123FE">
          <w:delText>.</w:delText>
        </w:r>
      </w:del>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52AFA323" w:rsidR="00E5629C" w:rsidRPr="00D87F67" w:rsidRDefault="00E5629C" w:rsidP="00E5629C">
      <w:pPr>
        <w:pStyle w:val="BodyText"/>
      </w:pPr>
      <w:r w:rsidRPr="00D87F67">
        <w:t xml:space="preserve">See </w:t>
      </w:r>
      <w:del w:id="523" w:author="Jones, Emma" w:date="2018-04-10T16:27:00Z">
        <w:r w:rsidRPr="00D87F67" w:rsidDel="007B4B7C">
          <w:delText>http://hl7.org/fhir/</w:delText>
        </w:r>
      </w:del>
      <w:ins w:id="524" w:author="Jones, Emma" w:date="2018-05-01T17:52:00Z">
        <w:r w:rsidR="004123FE">
          <w:fldChar w:fldCharType="begin"/>
        </w:r>
        <w:r w:rsidR="004123FE">
          <w:instrText xml:space="preserve"> HYPERLINK "</w:instrText>
        </w:r>
      </w:ins>
      <w:ins w:id="525" w:author="Jones, Emma" w:date="2018-04-10T16:27:00Z">
        <w:r w:rsidR="004123FE">
          <w:instrText>http://hl7.org/fhir/STU3/</w:instrText>
        </w:r>
      </w:ins>
      <w:r w:rsidR="004123FE" w:rsidRPr="00D87F67">
        <w:instrText>http.html#update</w:instrText>
      </w:r>
      <w:ins w:id="526" w:author="Jones, Emma" w:date="2018-05-01T17:52:00Z">
        <w:r w:rsidR="004123FE">
          <w:instrText xml:space="preserve">" </w:instrText>
        </w:r>
        <w:r w:rsidR="004123FE">
          <w:fldChar w:fldCharType="separate"/>
        </w:r>
      </w:ins>
      <w:r w:rsidR="004123FE" w:rsidRPr="000F7341">
        <w:rPr>
          <w:rStyle w:val="Hyperlink"/>
        </w:rPr>
        <w:t>http://hl7.org/fhir/STU3/</w:t>
      </w:r>
      <w:r w:rsidR="004123FE" w:rsidRPr="000F7341">
        <w:rPr>
          <w:rStyle w:val="Hyperlink"/>
        </w:rPr>
        <w:t>http.html#update</w:t>
      </w:r>
      <w:ins w:id="527" w:author="Jones, Emma" w:date="2018-05-01T17:52:00Z">
        <w:r w:rsidR="004123FE">
          <w:fldChar w:fldCharType="end"/>
        </w:r>
        <w:r w:rsidR="004123FE">
          <w:t xml:space="preserve"> </w:t>
        </w:r>
      </w:ins>
      <w:del w:id="528" w:author="Jones, Emma" w:date="2018-05-01T17:52:00Z">
        <w:r w:rsidDel="004123FE">
          <w:delText>.</w:delText>
        </w:r>
      </w:del>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C639BE" w:rsidRDefault="00DF635D" w:rsidP="00DF635D">
      <w:pPr>
        <w:pStyle w:val="Heading2"/>
        <w:numPr>
          <w:ilvl w:val="0"/>
          <w:numId w:val="0"/>
        </w:numPr>
        <w:rPr>
          <w:noProof w:val="0"/>
          <w:color w:val="00B050"/>
          <w:rPrChange w:id="529" w:author="Jones, Emma" w:date="2018-04-11T13:51:00Z">
            <w:rPr>
              <w:noProof w:val="0"/>
            </w:rPr>
          </w:rPrChange>
        </w:rPr>
      </w:pPr>
      <w:r w:rsidRPr="00C639BE">
        <w:rPr>
          <w:noProof w:val="0"/>
          <w:color w:val="00B050"/>
          <w:rPrChange w:id="530" w:author="Jones, Emma" w:date="2018-04-11T13:51:00Z">
            <w:rPr>
              <w:noProof w:val="0"/>
            </w:rPr>
          </w:rPrChange>
        </w:rPr>
        <w:lastRenderedPageBreak/>
        <w:t>3.Y5 Provide Plan Definition [PCC-Y5]</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100DFC" w:rsidRDefault="00100DFC"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100DFC" w:rsidRDefault="00100DFC"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100DFC" w:rsidRDefault="00100DFC"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ZO/OmuADAAADEAAADgAAAAAAAAAAAAAAAAAuAgAAZHJzL2Uyb0RvYy54bWxQSwECLQAUAAYA&#10;CAAAACEAScap890AAAAFAQAADwAAAAAAAAAAAAAAAAA6BgAAZHJzL2Rvd25yZXYueG1sUEsFBgAA&#10;AAAEAAQA8wAAAEQHAAAAAA==&#10;">
                <v:shape id="_x0000_s1544" type="#_x0000_t75" style="position:absolute;width:37261;height:15392;visibility:visible;mso-wrap-style:square">
                  <v:fill o:detectmouseclick="t"/>
                  <v:path o:connecttype="none"/>
                </v:shape>
                <v:oval id="Oval 153" o:spid="_x0000_s154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100DFC" w:rsidRDefault="00100DFC" w:rsidP="00DF635D">
                        <w:pPr>
                          <w:jc w:val="center"/>
                          <w:rPr>
                            <w:sz w:val="18"/>
                          </w:rPr>
                        </w:pPr>
                        <w:r>
                          <w:rPr>
                            <w:sz w:val="18"/>
                          </w:rPr>
                          <w:t>Provide Plan Definition [PCC-Y5]</w:t>
                        </w:r>
                      </w:p>
                    </w:txbxContent>
                  </v:textbox>
                </v:oval>
                <v:shape id="Text Box 154" o:spid="_x0000_s15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100DFC" w:rsidRDefault="00100DFC" w:rsidP="00DF635D">
                        <w:pPr>
                          <w:rPr>
                            <w:sz w:val="18"/>
                          </w:rPr>
                        </w:pPr>
                        <w:r>
                          <w:rPr>
                            <w:sz w:val="18"/>
                          </w:rPr>
                          <w:t>Care Plan Guidance Service</w:t>
                        </w:r>
                      </w:p>
                    </w:txbxContent>
                  </v:textbox>
                </v:shape>
                <v:line id="Line 155" o:spid="_x0000_s154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100DFC" w:rsidRDefault="00100DFC" w:rsidP="00DF635D">
                        <w:pPr>
                          <w:rPr>
                            <w:sz w:val="18"/>
                          </w:rPr>
                        </w:pPr>
                        <w:r>
                          <w:rPr>
                            <w:sz w:val="18"/>
                          </w:rPr>
                          <w:t>Care Plan Contributor</w:t>
                        </w:r>
                      </w:p>
                    </w:txbxContent>
                  </v:textbox>
                </v:shape>
                <v:line id="Line 157" o:spid="_x0000_s154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r>
        <w:t>3.Y5</w:t>
      </w:r>
      <w:r w:rsidRPr="00D87F67">
        <w:t>.2-1: Use Case Diagram</w:t>
      </w:r>
    </w:p>
    <w:p w14:paraId="22DBAB9F" w14:textId="77777777" w:rsidR="00DF635D" w:rsidRPr="00D87F67" w:rsidRDefault="00DF635D" w:rsidP="00DF635D">
      <w:pPr>
        <w:pStyle w:val="TableTitle"/>
      </w:pPr>
      <w:r w:rsidRPr="00D87F67">
        <w:t xml:space="preserve">Table </w:t>
      </w:r>
      <w:r>
        <w:t>3.Y5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100DFC" w:rsidRPr="007C1AAC" w:rsidRDefault="00100DFC"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100DFC" w:rsidRPr="007C1AAC" w:rsidRDefault="00100DFC"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100DFC" w:rsidRPr="007C1AAC" w:rsidRDefault="00100DFC"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">
                <v:shape id="_x0000_s1551" type="#_x0000_t75" style="position:absolute;width:59436;height:24003;visibility:visible;mso-wrap-style:square">
                  <v:fill o:detectmouseclick="t"/>
                  <v:path o:connecttype="none"/>
                </v:shape>
                <v:shape id="Text Box 160" o:spid="_x0000_s155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100DFC" w:rsidRPr="007C1AAC" w:rsidRDefault="00100DFC" w:rsidP="00DF635D">
                        <w:pPr>
                          <w:jc w:val="center"/>
                          <w:rPr>
                            <w:sz w:val="22"/>
                            <w:szCs w:val="22"/>
                          </w:rPr>
                        </w:pPr>
                        <w:r>
                          <w:rPr>
                            <w:sz w:val="22"/>
                            <w:szCs w:val="22"/>
                          </w:rPr>
                          <w:t>Care Plan Guidance Service</w:t>
                        </w:r>
                      </w:p>
                    </w:txbxContent>
                  </v:textbox>
                </v:shape>
                <v:line id="Line 161" o:spid="_x0000_s15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100DFC" w:rsidRPr="007C1AAC" w:rsidRDefault="00100DFC" w:rsidP="00DF635D">
                        <w:pPr>
                          <w:rPr>
                            <w:sz w:val="22"/>
                            <w:szCs w:val="22"/>
                          </w:rPr>
                        </w:pPr>
                        <w:r>
                          <w:rPr>
                            <w:sz w:val="22"/>
                            <w:szCs w:val="22"/>
                          </w:rPr>
                          <w:t>Provide Plan Definition</w:t>
                        </w:r>
                      </w:p>
                    </w:txbxContent>
                  </v:textbox>
                </v:shape>
                <v:line id="Line 163" o:spid="_x0000_s15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100DFC" w:rsidRPr="007C1AAC" w:rsidRDefault="00100DFC"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3DB79713" w:rsidR="00DF635D" w:rsidRPr="00D87F67" w:rsidRDefault="00DF635D" w:rsidP="00DF635D">
      <w:pPr>
        <w:pStyle w:val="BodyText"/>
      </w:pPr>
      <w:r w:rsidRPr="00D87F67">
        <w:t xml:space="preserve">See </w:t>
      </w:r>
      <w:del w:id="531" w:author="Jones, Emma" w:date="2018-04-10T16:27:00Z">
        <w:r w:rsidRPr="00D87F67" w:rsidDel="007B4B7C">
          <w:delText>http://hl7.org/fhir/</w:delText>
        </w:r>
      </w:del>
      <w:ins w:id="532" w:author="Jones, Emma" w:date="2018-04-10T16:27:00Z">
        <w:r w:rsidR="007B4B7C">
          <w:t>http://hl7.org/fhir/STU3/</w:t>
        </w:r>
      </w:ins>
      <w:r w:rsidRPr="00D87F67">
        <w:t>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C639BE" w:rsidRDefault="00CF23CE" w:rsidP="00CF23CE">
      <w:pPr>
        <w:pStyle w:val="Heading2"/>
        <w:numPr>
          <w:ilvl w:val="0"/>
          <w:numId w:val="0"/>
        </w:numPr>
        <w:rPr>
          <w:noProof w:val="0"/>
          <w:color w:val="00B050"/>
          <w:rPrChange w:id="533" w:author="Jones, Emma" w:date="2018-04-11T13:51:00Z">
            <w:rPr>
              <w:noProof w:val="0"/>
            </w:rPr>
          </w:rPrChange>
        </w:rPr>
      </w:pPr>
      <w:r w:rsidRPr="00C639BE">
        <w:rPr>
          <w:noProof w:val="0"/>
          <w:color w:val="00B050"/>
          <w:rPrChange w:id="534" w:author="Jones, Emma" w:date="2018-04-11T13:51:00Z">
            <w:rPr>
              <w:noProof w:val="0"/>
            </w:rPr>
          </w:rPrChange>
        </w:rPr>
        <w:t>3.Y6 Provide Activity Definition [PCC-Y6]</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r>
        <w:t>ActivityDefinition</w:t>
      </w:r>
      <w:r w:rsidRPr="00D87F67">
        <w:t xml:space="preserve"> resource to a Care Plan Contributor that has subscribed to updates.</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100DFC" w:rsidRDefault="00100DFC"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100DFC" w:rsidRDefault="00100DFC"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100DFC" w:rsidRDefault="00100DFC"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Dis9O/hAwAAAxAAAA4AAAAAAAAAAAAAAAAALgIAAGRycy9lMm9Eb2MueG1sUEsBAi0AFAAG&#10;AAgAAAAhAEnGqfPdAAAABQEAAA8AAAAAAAAAAAAAAAAAOwYAAGRycy9kb3ducmV2LnhtbFBLBQYA&#10;AAAABAAEAPMAAABFBwAAAAA=&#10;">
                <v:shape id="_x0000_s1561" type="#_x0000_t75" style="position:absolute;width:37261;height:15392;visibility:visible;mso-wrap-style:square">
                  <v:fill o:detectmouseclick="t"/>
                  <v:path o:connecttype="none"/>
                </v:shape>
                <v:oval id="Oval 153" o:spid="_x0000_s156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100DFC" w:rsidRDefault="00100DFC" w:rsidP="00CF23CE">
                        <w:pPr>
                          <w:jc w:val="center"/>
                          <w:rPr>
                            <w:sz w:val="18"/>
                          </w:rPr>
                        </w:pPr>
                        <w:r>
                          <w:rPr>
                            <w:sz w:val="18"/>
                          </w:rPr>
                          <w:t>Provide Activity Definition [PCC-Y6]</w:t>
                        </w:r>
                      </w:p>
                    </w:txbxContent>
                  </v:textbox>
                </v:oval>
                <v:shape id="Text Box 154" o:spid="_x0000_s156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100DFC" w:rsidRDefault="00100DFC" w:rsidP="00CF23CE">
                        <w:pPr>
                          <w:rPr>
                            <w:sz w:val="18"/>
                          </w:rPr>
                        </w:pPr>
                        <w:r>
                          <w:rPr>
                            <w:sz w:val="18"/>
                          </w:rPr>
                          <w:t>Care Plan Guidance Service</w:t>
                        </w:r>
                      </w:p>
                    </w:txbxContent>
                  </v:textbox>
                </v:shape>
                <v:line id="Line 155" o:spid="_x0000_s156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100DFC" w:rsidRDefault="00100DFC" w:rsidP="00CF23CE">
                        <w:pPr>
                          <w:rPr>
                            <w:sz w:val="18"/>
                          </w:rPr>
                        </w:pPr>
                        <w:r>
                          <w:rPr>
                            <w:sz w:val="18"/>
                          </w:rPr>
                          <w:t>Care Plan Contributor</w:t>
                        </w:r>
                      </w:p>
                    </w:txbxContent>
                  </v:textbox>
                </v:shape>
                <v:line id="Line 157" o:spid="_x0000_s156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r>
        <w:t>3.Y6</w:t>
      </w:r>
      <w:r w:rsidRPr="00D87F67">
        <w:t>.2-1: Use Case Diagram</w:t>
      </w:r>
    </w:p>
    <w:p w14:paraId="6A16D95F" w14:textId="77777777" w:rsidR="00CF23CE" w:rsidRPr="00D87F67" w:rsidRDefault="00CF23CE" w:rsidP="00CF23CE">
      <w:pPr>
        <w:pStyle w:val="TableTitle"/>
      </w:pPr>
      <w:r w:rsidRPr="00D87F67">
        <w:lastRenderedPageBreak/>
        <w:t xml:space="preserve">Table </w:t>
      </w:r>
      <w:r>
        <w:t>3.Y6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r>
              <w:t>ActivityDefinition</w:t>
            </w:r>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r>
              <w:t>ActivityDefinition</w:t>
            </w:r>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100DFC" w:rsidRPr="007C1AAC" w:rsidRDefault="00100DFC"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100DFC" w:rsidRPr="007C1AAC" w:rsidRDefault="00100DFC"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100DFC" w:rsidRPr="007C1AAC" w:rsidRDefault="00100DFC"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9EX+9woFAABbGwAADgAAAAAAAAAAAAAAAAAuAgAAZHJzL2Uyb0RvYy54&#10;bWxQSwECLQAUAAYACAAAACEAdeumQNwAAAAFAQAADwAAAAAAAAAAAAAAAABkBwAAZHJzL2Rvd25y&#10;ZXYueG1sUEsFBgAAAAAEAAQA8wAAAG0IAAAAAA==&#10;">
                <v:shape id="_x0000_s1568" type="#_x0000_t75" style="position:absolute;width:59436;height:24003;visibility:visible;mso-wrap-style:square">
                  <v:fill o:detectmouseclick="t"/>
                  <v:path o:connecttype="none"/>
                </v:shape>
                <v:shape id="Text Box 160" o:spid="_x0000_s156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100DFC" w:rsidRPr="007C1AAC" w:rsidRDefault="00100DFC" w:rsidP="00CF23CE">
                        <w:pPr>
                          <w:jc w:val="center"/>
                          <w:rPr>
                            <w:sz w:val="22"/>
                            <w:szCs w:val="22"/>
                          </w:rPr>
                        </w:pPr>
                        <w:r>
                          <w:rPr>
                            <w:sz w:val="22"/>
                            <w:szCs w:val="22"/>
                          </w:rPr>
                          <w:t>Care Plan Guidance Service</w:t>
                        </w:r>
                      </w:p>
                    </w:txbxContent>
                  </v:textbox>
                </v:shape>
                <v:line id="Line 161" o:spid="_x0000_s15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100DFC" w:rsidRPr="007C1AAC" w:rsidRDefault="00100DFC" w:rsidP="00CF23CE">
                        <w:pPr>
                          <w:rPr>
                            <w:sz w:val="22"/>
                            <w:szCs w:val="22"/>
                          </w:rPr>
                        </w:pPr>
                        <w:r>
                          <w:rPr>
                            <w:sz w:val="22"/>
                            <w:szCs w:val="22"/>
                          </w:rPr>
                          <w:t>Provide Activity Definition</w:t>
                        </w:r>
                      </w:p>
                    </w:txbxContent>
                  </v:textbox>
                </v:shape>
                <v:line id="Line 163" o:spid="_x0000_s15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100DFC" w:rsidRPr="007C1AAC" w:rsidRDefault="00100DFC"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r>
        <w:t>ActivityDefinition</w:t>
      </w:r>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r>
        <w:t>ActivityDefinition</w:t>
      </w:r>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s is an HTTP or HTTPS POST of an ActivityDefinition</w:t>
      </w:r>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r>
        <w:t>ActivityDefinition</w:t>
      </w:r>
      <w:r w:rsidRPr="00D87F67">
        <w:t xml:space="preserve"> resource. </w:t>
      </w:r>
    </w:p>
    <w:p w14:paraId="1B51C667" w14:textId="74D92217" w:rsidR="00CF23CE" w:rsidRPr="00D87F67" w:rsidRDefault="00CF23CE" w:rsidP="00CF23CE">
      <w:pPr>
        <w:pStyle w:val="BodyText"/>
      </w:pPr>
      <w:r w:rsidRPr="00D87F67">
        <w:t xml:space="preserve">See </w:t>
      </w:r>
      <w:del w:id="535" w:author="Jones, Emma" w:date="2018-04-10T16:27:00Z">
        <w:r w:rsidRPr="00D87F67" w:rsidDel="007B4B7C">
          <w:delText>http://hl7.org/fhir/</w:delText>
        </w:r>
      </w:del>
      <w:ins w:id="536" w:author="Jones, Emma" w:date="2018-04-10T16:27:00Z">
        <w:r w:rsidR="007B4B7C">
          <w:t>http://hl7.org/fhir/STU3/</w:t>
        </w:r>
      </w:ins>
      <w:r w:rsidRPr="00D87F67">
        <w:t>subscription.html</w:t>
      </w:r>
      <w:del w:id="537" w:author="Jones, Emma" w:date="2018-05-01T17:52:00Z">
        <w:r w:rsidDel="004123FE">
          <w:delText>.</w:delText>
        </w:r>
      </w:del>
      <w:ins w:id="538" w:author="Jones, Emma" w:date="2018-05-01T17:52:00Z">
        <w:r w:rsidR="004123FE">
          <w:t xml:space="preserve"> </w:t>
        </w:r>
      </w:ins>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r>
        <w:t>ActivityDefinition</w:t>
      </w:r>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11AC2EC9" w:rsidR="00A3441C" w:rsidRPr="00C639BE" w:rsidRDefault="00A3441C" w:rsidP="00A3441C">
      <w:pPr>
        <w:pStyle w:val="Heading2"/>
        <w:numPr>
          <w:ilvl w:val="0"/>
          <w:numId w:val="0"/>
        </w:numPr>
        <w:rPr>
          <w:noProof w:val="0"/>
          <w:color w:val="00B050"/>
          <w:rPrChange w:id="539" w:author="Jones, Emma" w:date="2018-04-11T13:52:00Z">
            <w:rPr>
              <w:noProof w:val="0"/>
            </w:rPr>
          </w:rPrChange>
        </w:rPr>
      </w:pPr>
      <w:r w:rsidRPr="00C639BE">
        <w:rPr>
          <w:noProof w:val="0"/>
          <w:color w:val="00B050"/>
          <w:highlight w:val="yellow"/>
          <w:rPrChange w:id="540" w:author="Jones, Emma" w:date="2018-04-11T13:52:00Z">
            <w:rPr>
              <w:noProof w:val="0"/>
              <w:highlight w:val="yellow"/>
            </w:rPr>
          </w:rPrChange>
        </w:rPr>
        <w:t xml:space="preserve">3.Y7 </w:t>
      </w:r>
      <w:ins w:id="541" w:author="Jones, Emma" w:date="2018-04-30T14:19:00Z">
        <w:r w:rsidR="00D17B4E">
          <w:rPr>
            <w:noProof w:val="0"/>
            <w:color w:val="00B050"/>
            <w:highlight w:val="yellow"/>
          </w:rPr>
          <w:t>Apply Activity Definition Operation</w:t>
        </w:r>
      </w:ins>
      <w:del w:id="542" w:author="Jones, Emma" w:date="2018-03-27T17:56:00Z">
        <w:r w:rsidRPr="00C639BE" w:rsidDel="00F17818">
          <w:rPr>
            <w:noProof w:val="0"/>
            <w:color w:val="00B050"/>
            <w:highlight w:val="yellow"/>
            <w:rPrChange w:id="543" w:author="Jones, Emma" w:date="2018-04-11T13:52:00Z">
              <w:rPr>
                <w:noProof w:val="0"/>
                <w:highlight w:val="yellow"/>
              </w:rPr>
            </w:rPrChange>
          </w:rPr>
          <w:delText>S</w:delText>
        </w:r>
        <w:r w:rsidR="00FA14A1" w:rsidRPr="00C639BE" w:rsidDel="00F17818">
          <w:rPr>
            <w:noProof w:val="0"/>
            <w:color w:val="00B050"/>
            <w:highlight w:val="yellow"/>
            <w:rPrChange w:id="544" w:author="Jones, Emma" w:date="2018-04-11T13:52:00Z">
              <w:rPr>
                <w:noProof w:val="0"/>
                <w:highlight w:val="yellow"/>
              </w:rPr>
            </w:rPrChange>
          </w:rPr>
          <w:delText>hare</w:delText>
        </w:r>
        <w:r w:rsidR="00FD18BD" w:rsidRPr="00C639BE" w:rsidDel="00F17818">
          <w:rPr>
            <w:noProof w:val="0"/>
            <w:color w:val="00B050"/>
            <w:highlight w:val="yellow"/>
            <w:rPrChange w:id="545" w:author="Jones, Emma" w:date="2018-04-11T13:52:00Z">
              <w:rPr>
                <w:noProof w:val="0"/>
                <w:highlight w:val="yellow"/>
              </w:rPr>
            </w:rPrChange>
          </w:rPr>
          <w:delText xml:space="preserve"> Request</w:delText>
        </w:r>
        <w:r w:rsidRPr="00C639BE" w:rsidDel="00F17818">
          <w:rPr>
            <w:noProof w:val="0"/>
            <w:color w:val="00B050"/>
            <w:highlight w:val="yellow"/>
            <w:rPrChange w:id="546" w:author="Jones, Emma" w:date="2018-04-11T13:52:00Z">
              <w:rPr>
                <w:noProof w:val="0"/>
                <w:highlight w:val="yellow"/>
              </w:rPr>
            </w:rPrChange>
          </w:rPr>
          <w:delText xml:space="preserve"> Resource</w:delText>
        </w:r>
      </w:del>
      <w:r w:rsidRPr="00C639BE">
        <w:rPr>
          <w:noProof w:val="0"/>
          <w:color w:val="00B050"/>
          <w:highlight w:val="yellow"/>
          <w:rPrChange w:id="547" w:author="Jones, Emma" w:date="2018-04-11T13:52:00Z">
            <w:rPr>
              <w:noProof w:val="0"/>
              <w:highlight w:val="yellow"/>
            </w:rPr>
          </w:rPrChange>
        </w:rPr>
        <w:t xml:space="preserve"> [PCC-</w:t>
      </w:r>
      <w:ins w:id="548" w:author="Jones, Emma" w:date="2018-03-27T17:57:00Z">
        <w:r w:rsidR="00F17818" w:rsidRPr="00C639BE">
          <w:rPr>
            <w:noProof w:val="0"/>
            <w:color w:val="00B050"/>
            <w:highlight w:val="yellow"/>
            <w:rPrChange w:id="549" w:author="Jones, Emma" w:date="2018-04-11T13:52:00Z">
              <w:rPr>
                <w:noProof w:val="0"/>
                <w:highlight w:val="yellow"/>
              </w:rPr>
            </w:rPrChange>
          </w:rPr>
          <w:t>Y7</w:t>
        </w:r>
      </w:ins>
      <w:del w:id="550" w:author="Jones, Emma" w:date="2018-03-27T12:05:00Z">
        <w:r w:rsidRPr="00C639BE" w:rsidDel="00FF52D8">
          <w:rPr>
            <w:noProof w:val="0"/>
            <w:color w:val="00B050"/>
            <w:highlight w:val="yellow"/>
            <w:rPrChange w:id="551" w:author="Jones, Emma" w:date="2018-04-11T13:52:00Z">
              <w:rPr>
                <w:noProof w:val="0"/>
                <w:highlight w:val="yellow"/>
              </w:rPr>
            </w:rPrChange>
          </w:rPr>
          <w:delText>Y7</w:delText>
        </w:r>
      </w:del>
      <w:r w:rsidRPr="00C639BE">
        <w:rPr>
          <w:noProof w:val="0"/>
          <w:color w:val="00B050"/>
          <w:highlight w:val="yellow"/>
          <w:rPrChange w:id="552" w:author="Jones, Emma" w:date="2018-04-11T13:52:00Z">
            <w:rPr>
              <w:noProof w:val="0"/>
              <w:highlight w:val="yellow"/>
            </w:rPr>
          </w:rPrChange>
        </w:rPr>
        <w:t>]</w:t>
      </w:r>
    </w:p>
    <w:p w14:paraId="5EB0FC83" w14:textId="111FB947" w:rsidR="00A30906" w:rsidRPr="00D87F67" w:rsidDel="00F17818" w:rsidRDefault="00A30906" w:rsidP="00A30906">
      <w:pPr>
        <w:pStyle w:val="Heading3"/>
        <w:numPr>
          <w:ilvl w:val="0"/>
          <w:numId w:val="0"/>
        </w:numPr>
        <w:rPr>
          <w:del w:id="553" w:author="Jones, Emma" w:date="2018-03-27T17:56:00Z"/>
          <w:noProof w:val="0"/>
        </w:rPr>
      </w:pPr>
      <w:del w:id="554"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555" w:author="Jones, Emma" w:date="2018-03-27T17:56:00Z"/>
        </w:rPr>
      </w:pPr>
      <w:del w:id="556"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557" w:author="Jones, Emma" w:date="2018-03-27T17:56:00Z"/>
          <w:noProof w:val="0"/>
        </w:rPr>
      </w:pPr>
      <w:del w:id="558"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559" w:author="Jones, Emma" w:date="2018-03-27T17:56:00Z"/>
        </w:rPr>
      </w:pPr>
    </w:p>
    <w:p w14:paraId="7A1DCD8A" w14:textId="7E4998FE" w:rsidR="00A30906" w:rsidRPr="00D87F67" w:rsidDel="00F17818" w:rsidRDefault="00A30906">
      <w:pPr>
        <w:pStyle w:val="Heading3"/>
        <w:numPr>
          <w:ilvl w:val="0"/>
          <w:numId w:val="0"/>
        </w:numPr>
        <w:rPr>
          <w:del w:id="560" w:author="Jones, Emma" w:date="2018-03-27T17:57:00Z"/>
        </w:rPr>
        <w:pPrChange w:id="561" w:author="Jones, Emma" w:date="2018-03-27T17:56:00Z">
          <w:pPr>
            <w:pStyle w:val="BodyText"/>
            <w:jc w:val="center"/>
          </w:pPr>
        </w:pPrChange>
      </w:pPr>
      <w:del w:id="562" w:author="Jones, Emma" w:date="2018-03-27T17:56:00Z">
        <w:r w:rsidRPr="00D87F67" w:rsidDel="00F17818">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100DFC" w:rsidRDefault="00100DFC"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100DFC" w:rsidRDefault="00100DFC"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100DFC" w:rsidRDefault="00100DFC"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NkOUo3eAwAAAxAAAA4AAAAAAAAAAAAAAAAALgIAAGRycy9lMm9Eb2MueG1sUEsBAi0AFAAGAAgA&#10;AAAhAEnGqfPdAAAABQEAAA8AAAAAAAAAAAAAAAAAOAYAAGRycy9kb3ducmV2LnhtbFBLBQYAAAAA&#10;BAAEAPMAAABCBwAAAAA=&#10;">
                  <v:shape id="_x0000_s1578" type="#_x0000_t75" style="position:absolute;width:37261;height:15392;visibility:visible;mso-wrap-style:square">
                    <v:fill o:detectmouseclick="t"/>
                    <v:path o:connecttype="none"/>
                  </v:shape>
                  <v:oval id="Oval 153" o:spid="_x0000_s157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100DFC" w:rsidRDefault="00100DFC" w:rsidP="00A30906">
                          <w:pPr>
                            <w:jc w:val="center"/>
                            <w:rPr>
                              <w:sz w:val="18"/>
                            </w:rPr>
                          </w:pPr>
                          <w:r>
                            <w:rPr>
                              <w:sz w:val="18"/>
                            </w:rPr>
                            <w:t>Share Request Resource [PCC-Y7]</w:t>
                          </w:r>
                        </w:p>
                      </w:txbxContent>
                    </v:textbox>
                  </v:oval>
                  <v:shape id="Text Box 154" o:spid="_x0000_s158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100DFC" w:rsidRDefault="00100DFC" w:rsidP="00A30906">
                          <w:pPr>
                            <w:rPr>
                              <w:sz w:val="18"/>
                            </w:rPr>
                          </w:pPr>
                          <w:r>
                            <w:rPr>
                              <w:sz w:val="18"/>
                            </w:rPr>
                            <w:t>Care Plan Contributor</w:t>
                          </w:r>
                        </w:p>
                      </w:txbxContent>
                    </v:textbox>
                  </v:shape>
                  <v:line id="Line 155" o:spid="_x0000_s158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100DFC" w:rsidRDefault="00100DFC" w:rsidP="00A30906">
                          <w:pPr>
                            <w:rPr>
                              <w:sz w:val="18"/>
                            </w:rPr>
                          </w:pPr>
                          <w:r>
                            <w:rPr>
                              <w:sz w:val="18"/>
                            </w:rPr>
                            <w:t>Content Consumer</w:t>
                          </w:r>
                        </w:p>
                      </w:txbxContent>
                    </v:textbox>
                  </v:shape>
                  <v:line id="Line 157" o:spid="_x0000_s158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563" w:author="Jones, Emma" w:date="2018-03-27T17:56:00Z"/>
        </w:rPr>
      </w:pPr>
      <w:del w:id="564"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565" w:author="Jones, Emma" w:date="2018-03-27T17:56:00Z"/>
        </w:rPr>
      </w:pPr>
    </w:p>
    <w:p w14:paraId="5D5BE682" w14:textId="3C42C181" w:rsidR="00BE02CB" w:rsidRPr="00D87F67" w:rsidDel="00F17818" w:rsidRDefault="00BE02CB" w:rsidP="00BE02CB">
      <w:pPr>
        <w:pStyle w:val="TableTitle"/>
        <w:rPr>
          <w:del w:id="566" w:author="Jones, Emma" w:date="2018-03-27T17:56:00Z"/>
        </w:rPr>
      </w:pPr>
      <w:del w:id="567"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568"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569" w:author="Jones, Emma" w:date="2018-03-27T17:56:00Z"/>
                <w:b/>
              </w:rPr>
            </w:pPr>
            <w:del w:id="570"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571" w:author="Jones, Emma" w:date="2018-03-27T17:56:00Z"/>
              </w:rPr>
            </w:pPr>
            <w:del w:id="572"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573"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574" w:author="Jones, Emma" w:date="2018-03-27T17:56:00Z"/>
                <w:b/>
              </w:rPr>
            </w:pPr>
            <w:del w:id="575"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576" w:author="Jones, Emma" w:date="2018-03-27T17:56:00Z"/>
              </w:rPr>
            </w:pPr>
            <w:del w:id="577"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578"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579" w:author="Jones, Emma" w:date="2018-03-27T17:56:00Z"/>
                <w:b/>
              </w:rPr>
            </w:pPr>
            <w:del w:id="580"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581" w:author="Jones, Emma" w:date="2018-03-27T17:56:00Z"/>
              </w:rPr>
            </w:pPr>
            <w:del w:id="582"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583"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584" w:author="Jones, Emma" w:date="2018-03-27T17:56:00Z"/>
                <w:b/>
              </w:rPr>
            </w:pPr>
            <w:del w:id="585"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586" w:author="Jones, Emma" w:date="2018-03-27T17:56:00Z"/>
              </w:rPr>
            </w:pPr>
            <w:del w:id="587"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588" w:author="Jones, Emma" w:date="2018-03-27T17:55:00Z"/>
          <w:noProof w:val="0"/>
        </w:rPr>
      </w:pPr>
      <w:del w:id="589"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590" w:author="Jones, Emma" w:date="2018-03-27T17:55:00Z"/>
        </w:rPr>
      </w:pPr>
      <w:del w:id="591"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592" w:author="Jones, Emma" w:date="2018-03-27T17:55:00Z"/>
          <w:noProof w:val="0"/>
        </w:rPr>
      </w:pPr>
      <w:del w:id="593"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594" w:author="Jones, Emma" w:date="2018-03-27T17:55:00Z"/>
        </w:rPr>
      </w:pPr>
    </w:p>
    <w:p w14:paraId="701109A1" w14:textId="76BA36EF" w:rsidR="00506866" w:rsidRPr="00D87F67" w:rsidDel="00F17818" w:rsidRDefault="001B4321">
      <w:pPr>
        <w:pStyle w:val="Heading3"/>
        <w:numPr>
          <w:ilvl w:val="0"/>
          <w:numId w:val="0"/>
        </w:numPr>
        <w:rPr>
          <w:del w:id="595" w:author="Jones, Emma" w:date="2018-03-27T17:55:00Z"/>
        </w:rPr>
        <w:pPrChange w:id="596" w:author="Jones, Emma" w:date="2018-03-27T17:55:00Z">
          <w:pPr>
            <w:pStyle w:val="BodyText"/>
          </w:pPr>
        </w:pPrChange>
      </w:pPr>
      <w:del w:id="597" w:author="Jones, Emma" w:date="2018-03-27T17:55:00Z">
        <w:r w:rsidRPr="00D87F67" w:rsidDel="00F17818">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100DFC" w:rsidRPr="007C1AAC" w:rsidRDefault="00100DFC"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100DFC" w:rsidRPr="007C1AAC" w:rsidRDefault="00100DFC"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100DFC" w:rsidRPr="007C1AAC" w:rsidRDefault="00100DFC"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BfIbYf8BAAAWxsAAA4AAAAAAAAAAAAAAAAALgIAAGRycy9lMm9Eb2MueG1sUEsBAi0AFAAGAAgA&#10;AAAhAHXrpkDcAAAABQEAAA8AAAAAAAAAAAAAAAAAVgcAAGRycy9kb3ducmV2LnhtbFBLBQYAAAAA&#10;BAAEAPMAAABfCAAAAAA=&#10;">
                  <v:shape id="_x0000_s1585" type="#_x0000_t75" style="position:absolute;width:59436;height:24003;visibility:visible;mso-wrap-style:square">
                    <v:fill o:detectmouseclick="t"/>
                    <v:path o:connecttype="none"/>
                  </v:shape>
                  <v:shape id="Text Box 160" o:spid="_x0000_s15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100DFC" w:rsidRPr="007C1AAC" w:rsidRDefault="00100DFC" w:rsidP="001B4321">
                          <w:pPr>
                            <w:jc w:val="center"/>
                            <w:rPr>
                              <w:sz w:val="22"/>
                              <w:szCs w:val="22"/>
                            </w:rPr>
                          </w:pPr>
                          <w:r>
                            <w:rPr>
                              <w:sz w:val="22"/>
                              <w:szCs w:val="22"/>
                            </w:rPr>
                            <w:t>Care Plan Contributor</w:t>
                          </w:r>
                        </w:p>
                      </w:txbxContent>
                    </v:textbox>
                  </v:shape>
                  <v:line id="Line 161" o:spid="_x0000_s15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8"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100DFC" w:rsidRPr="007C1AAC" w:rsidRDefault="00100DFC" w:rsidP="001B4321">
                          <w:pPr>
                            <w:rPr>
                              <w:sz w:val="22"/>
                              <w:szCs w:val="22"/>
                            </w:rPr>
                          </w:pPr>
                          <w:r>
                            <w:rPr>
                              <w:sz w:val="22"/>
                              <w:szCs w:val="22"/>
                            </w:rPr>
                            <w:t>Share Request Resource</w:t>
                          </w:r>
                        </w:p>
                      </w:txbxContent>
                    </v:textbox>
                  </v:shape>
                  <v:line id="Line 163" o:spid="_x0000_s158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9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100DFC" w:rsidRPr="007C1AAC" w:rsidRDefault="00100DFC"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598" w:author="Jones, Emma" w:date="2018-03-27T17:55:00Z"/>
        </w:rPr>
        <w:pPrChange w:id="599" w:author="Jones, Emma" w:date="2018-03-27T17:55:00Z">
          <w:pPr>
            <w:pStyle w:val="Heading4"/>
            <w:numPr>
              <w:ilvl w:val="0"/>
              <w:numId w:val="0"/>
            </w:numPr>
            <w:tabs>
              <w:tab w:val="clear" w:pos="864"/>
            </w:tabs>
            <w:ind w:left="0" w:firstLine="0"/>
          </w:pPr>
        </w:pPrChange>
      </w:pPr>
      <w:del w:id="600"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601" w:author="Jones, Emma" w:date="2018-03-27T17:55:00Z"/>
        </w:rPr>
        <w:pPrChange w:id="602" w:author="Jones, Emma" w:date="2018-03-27T17:55:00Z">
          <w:pPr>
            <w:pStyle w:val="BodyText"/>
          </w:pPr>
        </w:pPrChange>
      </w:pPr>
      <w:del w:id="603"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604" w:author="Jones, Emma" w:date="2018-03-27T17:55:00Z"/>
        </w:rPr>
        <w:pPrChange w:id="605" w:author="Jones, Emma" w:date="2018-03-27T17:55:00Z">
          <w:pPr>
            <w:pStyle w:val="Heading5"/>
            <w:numPr>
              <w:ilvl w:val="0"/>
              <w:numId w:val="0"/>
            </w:numPr>
            <w:tabs>
              <w:tab w:val="clear" w:pos="1008"/>
            </w:tabs>
            <w:ind w:left="0" w:firstLine="0"/>
          </w:pPr>
        </w:pPrChange>
      </w:pPr>
      <w:del w:id="606"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607" w:author="Jones, Emma" w:date="2018-03-27T17:55:00Z"/>
        </w:rPr>
        <w:pPrChange w:id="608" w:author="Jones, Emma" w:date="2018-03-27T17:55:00Z">
          <w:pPr>
            <w:pStyle w:val="BodyText"/>
          </w:pPr>
        </w:pPrChange>
      </w:pPr>
      <w:del w:id="609"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610" w:author="Jones, Emma" w:date="2018-03-27T17:55:00Z"/>
        </w:rPr>
        <w:pPrChange w:id="611" w:author="Jones, Emma" w:date="2018-03-27T17:55:00Z">
          <w:pPr>
            <w:pStyle w:val="Heading5"/>
            <w:numPr>
              <w:ilvl w:val="0"/>
              <w:numId w:val="0"/>
            </w:numPr>
            <w:tabs>
              <w:tab w:val="clear" w:pos="1008"/>
            </w:tabs>
            <w:ind w:left="0" w:firstLine="0"/>
          </w:pPr>
        </w:pPrChange>
      </w:pPr>
      <w:del w:id="612"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613" w:author="Jones, Emma" w:date="2018-03-27T17:55:00Z"/>
        </w:rPr>
        <w:pPrChange w:id="614" w:author="Jones, Emma" w:date="2018-03-27T17:55:00Z">
          <w:pPr>
            <w:pStyle w:val="BodyText"/>
          </w:pPr>
        </w:pPrChange>
      </w:pPr>
      <w:del w:id="615"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616" w:author="Jones, Emma" w:date="2018-03-27T17:54:00Z"/>
        </w:rPr>
        <w:pPrChange w:id="617" w:author="Jones, Emma" w:date="2018-03-27T17:55:00Z">
          <w:pPr>
            <w:pStyle w:val="BodyText"/>
          </w:pPr>
        </w:pPrChange>
      </w:pPr>
    </w:p>
    <w:p w14:paraId="074B8844" w14:textId="7BE4D2E1" w:rsidR="00763C89" w:rsidRPr="000F56EE" w:rsidDel="00F17818" w:rsidRDefault="00763C89">
      <w:pPr>
        <w:pStyle w:val="Heading3"/>
        <w:rPr>
          <w:del w:id="618" w:author="Jones, Emma" w:date="2018-03-27T17:54:00Z"/>
          <w:rFonts w:ascii="Times New Roman" w:hAnsi="Times New Roman"/>
          <w:color w:val="333333"/>
          <w:szCs w:val="24"/>
        </w:rPr>
        <w:pPrChange w:id="619"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620"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621" w:author="Jones, Emma" w:date="2018-03-27T17:54:00Z"/>
        </w:rPr>
        <w:pPrChange w:id="622" w:author="Jones, Emma" w:date="2018-03-27T17:55:00Z">
          <w:pPr>
            <w:pStyle w:val="BodyText"/>
          </w:pPr>
        </w:pPrChange>
      </w:pPr>
      <w:del w:id="623"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624" w:author="Jones, Emma" w:date="2018-03-27T17:54:00Z"/>
        </w:rPr>
        <w:pPrChange w:id="625" w:author="Jones, Emma" w:date="2018-03-27T17:55:00Z">
          <w:pPr>
            <w:pStyle w:val="BodyText"/>
          </w:pPr>
        </w:pPrChange>
      </w:pPr>
      <w:del w:id="626"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627" w:author="Jones, Emma" w:date="2018-03-27T17:54:00Z"/>
        </w:rPr>
        <w:pPrChange w:id="628" w:author="Jones, Emma" w:date="2018-03-27T17:55:00Z">
          <w:pPr>
            <w:pStyle w:val="Heading5"/>
            <w:numPr>
              <w:ilvl w:val="0"/>
              <w:numId w:val="0"/>
            </w:numPr>
            <w:tabs>
              <w:tab w:val="clear" w:pos="1008"/>
            </w:tabs>
            <w:ind w:left="0" w:firstLine="0"/>
          </w:pPr>
        </w:pPrChange>
      </w:pPr>
      <w:del w:id="629"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630" w:author="Jones, Emma" w:date="2018-03-27T17:54:00Z"/>
        </w:rPr>
        <w:pPrChange w:id="631" w:author="Jones, Emma" w:date="2018-03-27T17:55:00Z">
          <w:pPr>
            <w:pStyle w:val="BodyText"/>
          </w:pPr>
        </w:pPrChange>
      </w:pPr>
      <w:del w:id="632"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633" w:author="Jones, Emma" w:date="2018-03-27T17:54:00Z"/>
          <w:noProof w:val="0"/>
        </w:rPr>
        <w:pPrChange w:id="634" w:author="Jones, Emma" w:date="2018-03-27T17:55:00Z">
          <w:pPr>
            <w:pStyle w:val="Heading3"/>
            <w:numPr>
              <w:ilvl w:val="0"/>
              <w:numId w:val="0"/>
            </w:numPr>
            <w:tabs>
              <w:tab w:val="clear" w:pos="720"/>
            </w:tabs>
            <w:ind w:left="0" w:firstLine="0"/>
          </w:pPr>
        </w:pPrChange>
      </w:pPr>
      <w:del w:id="635"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636" w:author="Jones, Emma" w:date="2018-03-27T17:54:00Z"/>
        </w:rPr>
        <w:pPrChange w:id="637" w:author="Jones, Emma" w:date="2018-03-27T17:55:00Z">
          <w:pPr>
            <w:pStyle w:val="BodyText"/>
          </w:pPr>
        </w:pPrChange>
      </w:pPr>
      <w:del w:id="638"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639" w:author="Jones, Emma" w:date="2018-03-27T17:53:00Z"/>
          <w:noProof w:val="0"/>
        </w:rPr>
        <w:pPrChange w:id="640" w:author="Jones, Emma" w:date="2018-03-27T17:55:00Z">
          <w:pPr>
            <w:pStyle w:val="Heading2"/>
            <w:numPr>
              <w:ilvl w:val="0"/>
              <w:numId w:val="0"/>
            </w:numPr>
            <w:tabs>
              <w:tab w:val="clear" w:pos="846"/>
            </w:tabs>
            <w:ind w:left="0" w:firstLine="0"/>
          </w:pPr>
        </w:pPrChange>
      </w:pPr>
      <w:del w:id="641" w:author="Jones, Emma" w:date="2018-03-27T17:53:00Z">
        <w:r w:rsidRPr="000F56EE" w:rsidDel="00F17818">
          <w:rPr>
            <w:noProof w:val="0"/>
            <w:highlight w:val="yellow"/>
          </w:rPr>
          <w:delText>3.Y8 Provide Response [PCC-</w:delText>
        </w:r>
      </w:del>
      <w:del w:id="642" w:author="Jones, Emma" w:date="2018-03-27T12:05:00Z">
        <w:r w:rsidRPr="000F56EE" w:rsidDel="00FF52D8">
          <w:rPr>
            <w:noProof w:val="0"/>
            <w:highlight w:val="yellow"/>
          </w:rPr>
          <w:delText>Y8</w:delText>
        </w:r>
      </w:del>
      <w:del w:id="643"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644" w:author="Jones, Emma" w:date="2018-03-27T17:52:00Z"/>
          <w:noProof w:val="0"/>
        </w:rPr>
        <w:pPrChange w:id="645" w:author="Jones, Emma" w:date="2018-03-27T17:55:00Z">
          <w:pPr>
            <w:pStyle w:val="Heading3"/>
            <w:numPr>
              <w:ilvl w:val="0"/>
              <w:numId w:val="0"/>
            </w:numPr>
            <w:tabs>
              <w:tab w:val="clear" w:pos="720"/>
            </w:tabs>
            <w:ind w:left="0" w:firstLine="0"/>
          </w:pPr>
        </w:pPrChange>
      </w:pPr>
      <w:del w:id="646"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647" w:author="Jones, Emma" w:date="2018-03-27T17:52:00Z"/>
        </w:rPr>
        <w:pPrChange w:id="648" w:author="Jones, Emma" w:date="2018-03-27T17:55:00Z">
          <w:pPr>
            <w:pStyle w:val="BodyText"/>
          </w:pPr>
        </w:pPrChange>
      </w:pPr>
      <w:del w:id="649"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650" w:author="Jones, Emma" w:date="2018-03-27T17:52:00Z"/>
          <w:noProof w:val="0"/>
        </w:rPr>
        <w:pPrChange w:id="651" w:author="Jones, Emma" w:date="2018-03-27T17:55:00Z">
          <w:pPr>
            <w:pStyle w:val="Heading3"/>
            <w:numPr>
              <w:ilvl w:val="0"/>
              <w:numId w:val="0"/>
            </w:numPr>
            <w:tabs>
              <w:tab w:val="clear" w:pos="720"/>
            </w:tabs>
            <w:ind w:left="0" w:firstLine="0"/>
          </w:pPr>
        </w:pPrChange>
      </w:pPr>
      <w:del w:id="652"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653" w:author="Jones, Emma" w:date="2018-03-27T17:52:00Z"/>
        </w:rPr>
        <w:pPrChange w:id="654" w:author="Jones, Emma" w:date="2018-03-27T17:55:00Z">
          <w:pPr>
            <w:pStyle w:val="BodyText"/>
          </w:pPr>
        </w:pPrChange>
      </w:pPr>
      <w:del w:id="655" w:author="Jones, Emma" w:date="2018-03-27T17:52:00Z">
        <w:r w:rsidDel="00F17818">
          <w:delText xml:space="preserve">                                                   </w:delText>
        </w:r>
        <w:r w:rsidRPr="00D87F67" w:rsidDel="00F17818">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100DFC" w:rsidRDefault="00100DFC"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100DFC" w:rsidRDefault="00100DFC"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100DFC" w:rsidRDefault="00100DFC"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EKwFNPhAwAAAxAAAA4AAAAAAAAAAAAAAAAALgIAAGRycy9lMm9Eb2MueG1sUEsBAi0AFAAG&#10;AAgAAAAhAEnGqfPdAAAABQEAAA8AAAAAAAAAAAAAAAAAOwYAAGRycy9kb3ducmV2LnhtbFBLBQYA&#10;AAAABAAEAPMAAABFBwAAAAA=&#10;">
                  <v:shape id="_x0000_s1595" type="#_x0000_t75" style="position:absolute;width:37261;height:15392;visibility:visible;mso-wrap-style:square">
                    <v:fill o:detectmouseclick="t"/>
                    <v:path o:connecttype="none"/>
                  </v:shape>
                  <v:oval id="Oval 153" o:spid="_x0000_s159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100DFC" w:rsidRDefault="00100DFC" w:rsidP="002D6267">
                          <w:pPr>
                            <w:jc w:val="center"/>
                            <w:rPr>
                              <w:sz w:val="18"/>
                            </w:rPr>
                          </w:pPr>
                          <w:r>
                            <w:rPr>
                              <w:sz w:val="18"/>
                            </w:rPr>
                            <w:t>Provide Response [PCC-Y8]</w:t>
                          </w:r>
                        </w:p>
                      </w:txbxContent>
                    </v:textbox>
                  </v:oval>
                  <v:shape id="Text Box 154" o:spid="_x0000_s1597"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100DFC" w:rsidRDefault="00100DFC" w:rsidP="002D6267">
                          <w:pPr>
                            <w:rPr>
                              <w:sz w:val="18"/>
                            </w:rPr>
                          </w:pPr>
                          <w:r>
                            <w:rPr>
                              <w:sz w:val="18"/>
                            </w:rPr>
                            <w:t>Content Consumer</w:t>
                          </w:r>
                        </w:p>
                      </w:txbxContent>
                    </v:textbox>
                  </v:shape>
                  <v:line id="Line 155" o:spid="_x0000_s159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100DFC" w:rsidRDefault="00100DFC" w:rsidP="002D6267">
                          <w:pPr>
                            <w:rPr>
                              <w:sz w:val="18"/>
                            </w:rPr>
                          </w:pPr>
                          <w:r>
                            <w:rPr>
                              <w:sz w:val="18"/>
                            </w:rPr>
                            <w:t>Care Plan Contributor</w:t>
                          </w:r>
                        </w:p>
                      </w:txbxContent>
                    </v:textbox>
                  </v:shape>
                  <v:line id="Line 157" o:spid="_x0000_s160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656" w:author="Jones, Emma" w:date="2018-03-27T17:52:00Z"/>
        </w:rPr>
        <w:pPrChange w:id="657" w:author="Jones, Emma" w:date="2018-03-27T17:55:00Z">
          <w:pPr>
            <w:pStyle w:val="FigureTitle"/>
          </w:pPr>
        </w:pPrChange>
      </w:pPr>
      <w:del w:id="658"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659" w:author="Jones, Emma" w:date="2018-03-27T17:52:00Z"/>
        </w:rPr>
        <w:pPrChange w:id="660" w:author="Jones, Emma" w:date="2018-03-27T17:55:00Z">
          <w:pPr>
            <w:pStyle w:val="TableTitle"/>
          </w:pPr>
        </w:pPrChange>
      </w:pPr>
      <w:del w:id="661"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662" w:author="Jones, Emma" w:date="2018-03-27T17:52:00Z"/>
        </w:trPr>
        <w:tc>
          <w:tcPr>
            <w:tcW w:w="1008" w:type="dxa"/>
            <w:shd w:val="clear" w:color="auto" w:fill="auto"/>
          </w:tcPr>
          <w:p w14:paraId="0D1AFEAC" w14:textId="415A2F11" w:rsidR="002D6267" w:rsidRPr="00D87F67" w:rsidDel="00F17818" w:rsidRDefault="002D6267">
            <w:pPr>
              <w:pStyle w:val="Heading3"/>
              <w:rPr>
                <w:del w:id="663" w:author="Jones, Emma" w:date="2018-03-27T17:52:00Z"/>
              </w:rPr>
              <w:pPrChange w:id="664" w:author="Jones, Emma" w:date="2018-03-27T17:55:00Z">
                <w:pPr>
                  <w:pStyle w:val="BodyText"/>
                </w:pPr>
              </w:pPrChange>
            </w:pPr>
            <w:del w:id="665"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666" w:author="Jones, Emma" w:date="2018-03-27T17:52:00Z"/>
              </w:rPr>
              <w:pPrChange w:id="667" w:author="Jones, Emma" w:date="2018-03-27T17:55:00Z">
                <w:pPr>
                  <w:pStyle w:val="BodyText"/>
                </w:pPr>
              </w:pPrChange>
            </w:pPr>
            <w:del w:id="668" w:author="Jones, Emma" w:date="2018-03-27T17:52:00Z">
              <w:r w:rsidDel="00F17818">
                <w:delText xml:space="preserve">Content Consumer </w:delText>
              </w:r>
            </w:del>
          </w:p>
        </w:tc>
      </w:tr>
      <w:tr w:rsidR="002D6267" w:rsidRPr="00D87F67" w:rsidDel="00F17818" w14:paraId="4F694158" w14:textId="6DB96898" w:rsidTr="00703DA8">
        <w:trPr>
          <w:del w:id="669" w:author="Jones, Emma" w:date="2018-03-27T17:52:00Z"/>
        </w:trPr>
        <w:tc>
          <w:tcPr>
            <w:tcW w:w="1008" w:type="dxa"/>
            <w:shd w:val="clear" w:color="auto" w:fill="auto"/>
          </w:tcPr>
          <w:p w14:paraId="274860B6" w14:textId="7D2A3D8B" w:rsidR="002D6267" w:rsidRPr="00D87F67" w:rsidDel="00F17818" w:rsidRDefault="002D6267">
            <w:pPr>
              <w:pStyle w:val="Heading3"/>
              <w:rPr>
                <w:del w:id="670" w:author="Jones, Emma" w:date="2018-03-27T17:52:00Z"/>
              </w:rPr>
              <w:pPrChange w:id="671" w:author="Jones, Emma" w:date="2018-03-27T17:55:00Z">
                <w:pPr>
                  <w:pStyle w:val="BodyText"/>
                </w:pPr>
              </w:pPrChange>
            </w:pPr>
            <w:del w:id="672"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673" w:author="Jones, Emma" w:date="2018-03-27T17:52:00Z"/>
              </w:rPr>
              <w:pPrChange w:id="674" w:author="Jones, Emma" w:date="2018-03-27T17:55:00Z">
                <w:pPr>
                  <w:pStyle w:val="BodyText"/>
                </w:pPr>
              </w:pPrChange>
            </w:pPr>
            <w:del w:id="675"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676" w:author="Jones, Emma" w:date="2018-03-27T17:52:00Z"/>
        </w:trPr>
        <w:tc>
          <w:tcPr>
            <w:tcW w:w="1008" w:type="dxa"/>
            <w:shd w:val="clear" w:color="auto" w:fill="auto"/>
          </w:tcPr>
          <w:p w14:paraId="13FCBC9D" w14:textId="7CEE7B7D" w:rsidR="002D6267" w:rsidRPr="00D87F67" w:rsidDel="00F17818" w:rsidRDefault="002D6267">
            <w:pPr>
              <w:pStyle w:val="Heading3"/>
              <w:rPr>
                <w:del w:id="677" w:author="Jones, Emma" w:date="2018-03-27T17:52:00Z"/>
              </w:rPr>
              <w:pPrChange w:id="678" w:author="Jones, Emma" w:date="2018-03-27T17:55:00Z">
                <w:pPr>
                  <w:pStyle w:val="BodyText"/>
                </w:pPr>
              </w:pPrChange>
            </w:pPr>
            <w:del w:id="679"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680" w:author="Jones, Emma" w:date="2018-03-27T17:52:00Z"/>
              </w:rPr>
              <w:pPrChange w:id="681" w:author="Jones, Emma" w:date="2018-03-27T17:55:00Z">
                <w:pPr>
                  <w:pStyle w:val="BodyText"/>
                </w:pPr>
              </w:pPrChange>
            </w:pPr>
            <w:del w:id="682"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683" w:author="Jones, Emma" w:date="2018-03-27T17:52:00Z"/>
        </w:trPr>
        <w:tc>
          <w:tcPr>
            <w:tcW w:w="1008" w:type="dxa"/>
            <w:shd w:val="clear" w:color="auto" w:fill="auto"/>
          </w:tcPr>
          <w:p w14:paraId="0CCA60A7" w14:textId="6D3EE49D" w:rsidR="002D6267" w:rsidRPr="00D87F67" w:rsidDel="00F17818" w:rsidRDefault="002D6267">
            <w:pPr>
              <w:pStyle w:val="Heading3"/>
              <w:rPr>
                <w:del w:id="684" w:author="Jones, Emma" w:date="2018-03-27T17:52:00Z"/>
              </w:rPr>
              <w:pPrChange w:id="685" w:author="Jones, Emma" w:date="2018-03-27T17:55:00Z">
                <w:pPr>
                  <w:pStyle w:val="BodyText"/>
                </w:pPr>
              </w:pPrChange>
            </w:pPr>
            <w:del w:id="686"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687" w:author="Jones, Emma" w:date="2018-03-27T17:52:00Z"/>
              </w:rPr>
              <w:pPrChange w:id="688" w:author="Jones, Emma" w:date="2018-03-27T17:55:00Z">
                <w:pPr>
                  <w:pStyle w:val="BodyText"/>
                </w:pPr>
              </w:pPrChange>
            </w:pPr>
            <w:del w:id="689"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690" w:author="Jones, Emma" w:date="2018-03-27T17:51:00Z"/>
        </w:rPr>
      </w:pPr>
      <w:del w:id="691"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692" w:author="Jones, Emma" w:date="2018-03-27T17:51:00Z"/>
        </w:rPr>
        <w:pPrChange w:id="693" w:author="Jones, Emma" w:date="2018-03-27T17:55:00Z">
          <w:pPr>
            <w:pStyle w:val="BodyText"/>
          </w:pPr>
        </w:pPrChange>
      </w:pPr>
      <w:del w:id="694"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695" w:author="Jones, Emma" w:date="2018-03-27T17:51:00Z"/>
        </w:rPr>
      </w:pPr>
      <w:del w:id="696"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697" w:author="Jones, Emma" w:date="2018-03-27T17:51:00Z"/>
        </w:rPr>
        <w:pPrChange w:id="698" w:author="Jones, Emma" w:date="2018-03-27T17:55:00Z">
          <w:pPr>
            <w:pStyle w:val="FigureTitle"/>
            <w:jc w:val="left"/>
          </w:pPr>
        </w:pPrChange>
      </w:pPr>
      <w:del w:id="699" w:author="Jones, Emma" w:date="2018-03-27T17:51:00Z">
        <w:r w:rsidRPr="00D87F67" w:rsidDel="00F17818">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100DFC" w:rsidRPr="007C1AAC" w:rsidRDefault="00100DFC"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100DFC" w:rsidRPr="007C1AAC" w:rsidRDefault="00100DFC"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100DFC" w:rsidRPr="007C1AAC" w:rsidRDefault="00100DFC" w:rsidP="00906169">
                                <w:pPr>
                                  <w:jc w:val="center"/>
                                  <w:rPr>
                                    <w:sz w:val="22"/>
                                    <w:szCs w:val="22"/>
                                  </w:rPr>
                                </w:pPr>
                                <w:r>
                                  <w:rPr>
                                    <w:sz w:val="22"/>
                                    <w:szCs w:val="22"/>
                                  </w:rPr>
                                  <w:t>Care Plan Contributor</w:t>
                                </w:r>
                              </w:p>
                              <w:p w14:paraId="579E606E" w14:textId="0F00B45C" w:rsidR="00100DFC" w:rsidRPr="007C1AAC" w:rsidDel="00F17818" w:rsidRDefault="00100DFC">
                                <w:pPr>
                                  <w:jc w:val="center"/>
                                  <w:rPr>
                                    <w:del w:id="700"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60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i1cVj6wQAAFsbAAAOAAAA&#10;AAAAAAAAAAAAAC4CAABkcnMvZTJvRG9jLnhtbFBLAQItABQABgAIAAAAIQB166ZA3AAAAAUBAAAP&#10;AAAAAAAAAAAAAAAAAEUHAABkcnMvZG93bnJldi54bWxQSwUGAAAAAAQABADzAAAATggAAAAA&#10;">
                  <v:shape id="_x0000_s1602" type="#_x0000_t75" style="position:absolute;width:59436;height:24003;visibility:visible;mso-wrap-style:square">
                    <v:fill o:detectmouseclick="t"/>
                    <v:path o:connecttype="none"/>
                  </v:shape>
                  <v:shape id="Text Box 160" o:spid="_x0000_s160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100DFC" w:rsidRPr="007C1AAC" w:rsidRDefault="00100DFC" w:rsidP="00906169">
                          <w:pPr>
                            <w:jc w:val="center"/>
                            <w:rPr>
                              <w:sz w:val="22"/>
                              <w:szCs w:val="22"/>
                            </w:rPr>
                          </w:pPr>
                          <w:r>
                            <w:rPr>
                              <w:sz w:val="22"/>
                              <w:szCs w:val="22"/>
                            </w:rPr>
                            <w:t>Content Consumer</w:t>
                          </w:r>
                        </w:p>
                      </w:txbxContent>
                    </v:textbox>
                  </v:shape>
                  <v:line id="Line 161" o:spid="_x0000_s160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5"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100DFC" w:rsidRPr="007C1AAC" w:rsidRDefault="00100DFC" w:rsidP="00906169">
                          <w:pPr>
                            <w:rPr>
                              <w:sz w:val="22"/>
                              <w:szCs w:val="22"/>
                            </w:rPr>
                          </w:pPr>
                          <w:r>
                            <w:rPr>
                              <w:sz w:val="22"/>
                              <w:szCs w:val="22"/>
                            </w:rPr>
                            <w:t>Provide Response</w:t>
                          </w:r>
                        </w:p>
                      </w:txbxContent>
                    </v:textbox>
                  </v:shape>
                  <v:line id="Line 163" o:spid="_x0000_s160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1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100DFC" w:rsidRPr="007C1AAC" w:rsidRDefault="00100DFC" w:rsidP="00906169">
                          <w:pPr>
                            <w:jc w:val="center"/>
                            <w:rPr>
                              <w:sz w:val="22"/>
                              <w:szCs w:val="22"/>
                            </w:rPr>
                          </w:pPr>
                          <w:r>
                            <w:rPr>
                              <w:sz w:val="22"/>
                              <w:szCs w:val="22"/>
                            </w:rPr>
                            <w:t>Care Plan Contributor</w:t>
                          </w:r>
                        </w:p>
                        <w:p w14:paraId="579E606E" w14:textId="0F00B45C" w:rsidR="00100DFC" w:rsidRPr="007C1AAC" w:rsidDel="00F17818" w:rsidRDefault="00100DFC">
                          <w:pPr>
                            <w:jc w:val="center"/>
                            <w:rPr>
                              <w:del w:id="701"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702" w:author="Jones, Emma" w:date="2018-03-27T17:51:00Z"/>
        </w:rPr>
        <w:pPrChange w:id="703" w:author="Jones, Emma" w:date="2018-03-27T17:55:00Z">
          <w:pPr>
            <w:pStyle w:val="Heading4"/>
            <w:numPr>
              <w:ilvl w:val="0"/>
              <w:numId w:val="0"/>
            </w:numPr>
            <w:tabs>
              <w:tab w:val="clear" w:pos="864"/>
            </w:tabs>
            <w:ind w:left="0" w:firstLine="0"/>
          </w:pPr>
        </w:pPrChange>
      </w:pPr>
      <w:del w:id="704"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705" w:author="Jones, Emma" w:date="2018-03-27T17:51:00Z"/>
        </w:rPr>
        <w:pPrChange w:id="706" w:author="Jones, Emma" w:date="2018-03-27T17:55:00Z">
          <w:pPr>
            <w:pStyle w:val="BodyText"/>
          </w:pPr>
        </w:pPrChange>
      </w:pPr>
      <w:del w:id="707"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708" w:author="Jones, Emma" w:date="2018-03-27T17:51:00Z"/>
        </w:rPr>
        <w:pPrChange w:id="709" w:author="Jones, Emma" w:date="2018-03-27T17:55:00Z">
          <w:pPr>
            <w:pStyle w:val="Heading5"/>
            <w:numPr>
              <w:ilvl w:val="0"/>
              <w:numId w:val="0"/>
            </w:numPr>
            <w:tabs>
              <w:tab w:val="clear" w:pos="1008"/>
            </w:tabs>
            <w:ind w:left="0" w:firstLine="0"/>
          </w:pPr>
        </w:pPrChange>
      </w:pPr>
      <w:del w:id="710"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711" w:author="Jones, Emma" w:date="2018-03-27T17:51:00Z"/>
        </w:rPr>
        <w:pPrChange w:id="712" w:author="Jones, Emma" w:date="2018-03-27T17:55:00Z">
          <w:pPr>
            <w:pStyle w:val="BodyText"/>
          </w:pPr>
        </w:pPrChange>
      </w:pPr>
      <w:del w:id="713"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714" w:author="Jones, Emma" w:date="2018-03-27T17:51:00Z"/>
        </w:rPr>
        <w:pPrChange w:id="715" w:author="Jones, Emma" w:date="2018-03-27T17:55:00Z">
          <w:pPr>
            <w:pStyle w:val="Heading5"/>
            <w:numPr>
              <w:ilvl w:val="0"/>
              <w:numId w:val="0"/>
            </w:numPr>
            <w:tabs>
              <w:tab w:val="clear" w:pos="1008"/>
            </w:tabs>
            <w:ind w:left="0" w:firstLine="0"/>
          </w:pPr>
        </w:pPrChange>
      </w:pPr>
      <w:del w:id="716"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717" w:author="Jones, Emma" w:date="2018-03-27T17:51:00Z"/>
        </w:rPr>
        <w:pPrChange w:id="718" w:author="Jones, Emma" w:date="2018-03-27T17:55:00Z">
          <w:pPr>
            <w:pStyle w:val="BodyText"/>
          </w:pPr>
        </w:pPrChange>
      </w:pPr>
      <w:del w:id="719"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720" w:author="Jones, Emma" w:date="2018-03-27T17:51:00Z"/>
        </w:rPr>
        <w:pPrChange w:id="721" w:author="Jones, Emma" w:date="2018-03-27T17:55:00Z">
          <w:pPr>
            <w:pStyle w:val="BodyText"/>
          </w:pPr>
        </w:pPrChange>
      </w:pPr>
      <w:del w:id="722"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723" w:author="Jones, Emma" w:date="2018-03-27T17:51:00Z"/>
        </w:rPr>
        <w:pPrChange w:id="724" w:author="Jones, Emma" w:date="2018-03-27T17:55:00Z">
          <w:pPr>
            <w:pStyle w:val="BodyText"/>
          </w:pPr>
        </w:pPrChange>
      </w:pPr>
      <w:del w:id="725"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726" w:author="Jones, Emma" w:date="2018-03-27T17:51:00Z"/>
        </w:rPr>
        <w:pPrChange w:id="727" w:author="Jones, Emma" w:date="2018-03-27T17:55:00Z">
          <w:pPr>
            <w:pStyle w:val="BodyText"/>
          </w:pPr>
        </w:pPrChange>
      </w:pPr>
      <w:del w:id="728" w:author="Jones, Emma" w:date="2018-03-27T17:51:00Z">
        <w:r w:rsidDel="00F17818">
          <w:delText xml:space="preserve"> </w:delText>
        </w:r>
      </w:del>
    </w:p>
    <w:p w14:paraId="553EF04D" w14:textId="14062F02" w:rsidR="00D71CC4" w:rsidDel="00F17818" w:rsidRDefault="00D71CC4">
      <w:pPr>
        <w:pStyle w:val="Heading3"/>
        <w:numPr>
          <w:ilvl w:val="0"/>
          <w:numId w:val="0"/>
        </w:numPr>
        <w:rPr>
          <w:del w:id="729" w:author="Jones, Emma" w:date="2018-03-27T17:51:00Z"/>
        </w:rPr>
        <w:pPrChange w:id="730" w:author="Jones, Emma" w:date="2018-03-27T17:55:00Z">
          <w:pPr>
            <w:pStyle w:val="Heading5"/>
            <w:numPr>
              <w:ilvl w:val="0"/>
              <w:numId w:val="0"/>
            </w:numPr>
            <w:tabs>
              <w:tab w:val="clear" w:pos="1008"/>
            </w:tabs>
            <w:ind w:left="0" w:firstLine="0"/>
          </w:pPr>
        </w:pPrChange>
      </w:pPr>
      <w:del w:id="731"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732" w:author="Jones, Emma" w:date="2018-03-27T17:51:00Z"/>
        </w:rPr>
      </w:pPr>
      <w:del w:id="733"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734" w:author="Jones, Emma" w:date="2018-03-27T17:51:00Z"/>
        </w:rPr>
        <w:pPrChange w:id="735" w:author="Jones, Emma" w:date="2018-03-27T17:55:00Z">
          <w:pPr>
            <w:pStyle w:val="BodyText"/>
          </w:pPr>
        </w:pPrChange>
      </w:pPr>
      <w:del w:id="736"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737" w:author="Jones, Emma" w:date="2018-03-27T17:58:00Z"/>
        </w:rPr>
        <w:pPrChange w:id="738" w:author="Jones, Emma" w:date="2018-03-27T17:55:00Z">
          <w:pPr>
            <w:pStyle w:val="Heading2"/>
            <w:numPr>
              <w:ilvl w:val="0"/>
              <w:numId w:val="0"/>
            </w:numPr>
            <w:tabs>
              <w:tab w:val="clear" w:pos="846"/>
            </w:tabs>
            <w:ind w:left="0" w:firstLine="0"/>
          </w:pPr>
        </w:pPrChange>
      </w:pPr>
      <w:del w:id="739"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740" w:author="Jones, Emma" w:date="2018-03-27T17:57:00Z">
        <w:r w:rsidR="00076401" w:rsidDel="00F17818">
          <w:delText>lan Operation</w:delText>
        </w:r>
        <w:r w:rsidRPr="00D87F67" w:rsidDel="00F17818">
          <w:delText xml:space="preserve"> [PCC-</w:delText>
        </w:r>
        <w:r w:rsidDel="00F17818">
          <w:delText>Y</w:delText>
        </w:r>
      </w:del>
      <w:del w:id="741" w:author="Jones, Emma" w:date="2018-03-27T12:05:00Z">
        <w:r w:rsidDel="00607E18">
          <w:delText>x</w:delText>
        </w:r>
      </w:del>
      <w:del w:id="742"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743" w:author="Jones, Emma" w:date="2018-03-27T17:58:00Z">
        <w:r w:rsidR="00F17818">
          <w:rPr>
            <w:noProof w:val="0"/>
          </w:rPr>
          <w:t>7</w:t>
        </w:r>
      </w:ins>
      <w:del w:id="744" w:author="Jones, Emma" w:date="2018-03-27T17:58:00Z">
        <w:r w:rsidDel="00F17818">
          <w:rPr>
            <w:noProof w:val="0"/>
          </w:rPr>
          <w:delText>x</w:delText>
        </w:r>
      </w:del>
      <w:r w:rsidRPr="00D87F67">
        <w:rPr>
          <w:noProof w:val="0"/>
        </w:rPr>
        <w:t>.1 Scope</w:t>
      </w:r>
    </w:p>
    <w:p w14:paraId="478C5E1C" w14:textId="30CCDAC6" w:rsidR="000C0394" w:rsidRDefault="000C0394" w:rsidP="000C0394">
      <w:pPr>
        <w:pStyle w:val="BodyText"/>
        <w:rPr>
          <w:ins w:id="745" w:author="Jones, Emma" w:date="2018-04-11T13:39:00Z"/>
        </w:rPr>
      </w:pPr>
      <w:r w:rsidRPr="00D87F67">
        <w:t>This</w:t>
      </w:r>
      <w:r>
        <w:t xml:space="preserve"> transaction is </w:t>
      </w:r>
      <w:ins w:id="746" w:author="Jones, Emma" w:date="2018-04-30T17:12:00Z">
        <w:r w:rsidR="005006D9">
          <w:t xml:space="preserve">used </w:t>
        </w:r>
      </w:ins>
      <w:r>
        <w:t xml:space="preserve">to generate a Care Plan </w:t>
      </w:r>
      <w:ins w:id="747" w:author="Jones, Emma" w:date="2018-03-28T12:52:00Z">
        <w:r w:rsidR="00DA0E8F">
          <w:t xml:space="preserve">and subsequent </w:t>
        </w:r>
      </w:ins>
      <w:del w:id="748" w:author="Jones, Emma" w:date="2018-03-28T12:52:00Z">
        <w:r w:rsidDel="00DA0E8F">
          <w:delText xml:space="preserve">with </w:delText>
        </w:r>
      </w:del>
      <w:r>
        <w:t>request</w:t>
      </w:r>
      <w:ins w:id="749" w:author="Jones, Emma" w:date="2018-04-11T13:37:00Z">
        <w:r w:rsidR="005B1DD5">
          <w:t xml:space="preserve"> </w:t>
        </w:r>
        <w:r w:rsidR="005B1DD5" w:rsidRPr="005B1DD5">
          <w:rPr>
            <w:highlight w:val="yellow"/>
            <w:rPrChange w:id="750" w:author="Jones, Emma" w:date="2018-04-11T13:37:00Z">
              <w:rPr/>
            </w:rPrChange>
          </w:rPr>
          <w:t>or task</w:t>
        </w:r>
      </w:ins>
      <w:r>
        <w:t xml:space="preserve"> resources. Care Plan Contributor </w:t>
      </w:r>
      <w:ins w:id="751" w:author="Jones, Emma" w:date="2018-03-28T13:07:00Z">
        <w:r w:rsidR="00A44CB0">
          <w:t xml:space="preserve">Actor </w:t>
        </w:r>
      </w:ins>
      <w:r>
        <w:t>receives Activity Definitions provided by the Care Plan Guidance Service Actor</w:t>
      </w:r>
      <w:ins w:id="752" w:author="Jones, Emma" w:date="2018-03-28T13:03:00Z">
        <w:r w:rsidR="00A44CB0">
          <w:t xml:space="preserve">. </w:t>
        </w:r>
      </w:ins>
      <w:ins w:id="753" w:author="Jones, Emma" w:date="2018-03-28T13:06:00Z">
        <w:r w:rsidR="00A44CB0">
          <w:t>A</w:t>
        </w:r>
      </w:ins>
      <w:del w:id="754" w:author="Jones, Emma" w:date="2018-03-28T13:03:00Z">
        <w:r w:rsidDel="00A44CB0">
          <w:delText xml:space="preserve"> and </w:delText>
        </w:r>
      </w:del>
      <w:del w:id="755" w:author="Jones, Emma" w:date="2018-03-27T11:44:00Z">
        <w:r w:rsidDel="000D202E">
          <w:delText xml:space="preserve">create </w:delText>
        </w:r>
      </w:del>
      <w:del w:id="756" w:author="Jones, Emma" w:date="2018-03-28T13:06:00Z">
        <w:r w:rsidDel="00A44CB0">
          <w:delText>a</w:delText>
        </w:r>
      </w:del>
      <w:r>
        <w:t xml:space="preserve"> Care Plan is created</w:t>
      </w:r>
      <w:ins w:id="757" w:author="Jones, Emma" w:date="2018-03-28T13:04:00Z">
        <w:r w:rsidR="00A44CB0">
          <w:t xml:space="preserve">. Subsequent request </w:t>
        </w:r>
      </w:ins>
      <w:ins w:id="758" w:author="Jones, Emma" w:date="2018-04-11T13:38:00Z">
        <w:r w:rsidR="005B1DD5" w:rsidRPr="005B1DD5">
          <w:rPr>
            <w:highlight w:val="yellow"/>
            <w:rPrChange w:id="759" w:author="Jones, Emma" w:date="2018-04-11T13:38:00Z">
              <w:rPr/>
            </w:rPrChange>
          </w:rPr>
          <w:t>or task</w:t>
        </w:r>
        <w:r w:rsidR="005B1DD5">
          <w:t xml:space="preserve"> </w:t>
        </w:r>
      </w:ins>
      <w:ins w:id="760" w:author="Jones, Emma" w:date="2018-03-28T13:04:00Z">
        <w:r w:rsidR="00A44CB0">
          <w:t>resources are generated based on the selected ActivityDefinition</w:t>
        </w:r>
      </w:ins>
      <w:ins w:id="761" w:author="Jones, Emma" w:date="2018-03-28T13:05:00Z">
        <w:r w:rsidR="00A44CB0">
          <w:t xml:space="preserve"> </w:t>
        </w:r>
      </w:ins>
      <w:del w:id="762" w:author="Jones, Emma" w:date="2018-03-28T13:05:00Z">
        <w:r w:rsidDel="00A44CB0">
          <w:delText xml:space="preserve"> with request resources </w:delText>
        </w:r>
      </w:del>
      <w:r>
        <w:t xml:space="preserve">to be acted on. This is based on business rules determined by the Care Plan Contributor system. </w:t>
      </w:r>
      <w:ins w:id="763" w:author="Jones, Emma" w:date="2018-04-03T11:50:00Z">
        <w:r w:rsidR="002005F2">
          <w:t xml:space="preserve">As </w:t>
        </w:r>
      </w:ins>
      <w:del w:id="764" w:author="Jones, Emma" w:date="2018-04-03T11:50:00Z">
        <w:r w:rsidDel="002005F2">
          <w:delText xml:space="preserve">This is </w:delText>
        </w:r>
      </w:del>
      <w:r>
        <w:t>described in section X.4.2.2 Pregnancy Use Case</w:t>
      </w:r>
      <w:ins w:id="765" w:author="Jones, Emma" w:date="2018-04-03T11:50:00Z">
        <w:r w:rsidR="002005F2">
          <w:t xml:space="preserve">, when </w:t>
        </w:r>
      </w:ins>
      <w:del w:id="766" w:author="Jones, Emma" w:date="2018-04-03T11:50:00Z">
        <w:r w:rsidDel="002005F2">
          <w:delText xml:space="preserve">. As </w:delText>
        </w:r>
      </w:del>
      <w:r>
        <w:t xml:space="preserve">the patient’s clinical status changes and the </w:t>
      </w:r>
      <w:ins w:id="767" w:author="Jones, Emma" w:date="2018-04-03T11:50:00Z">
        <w:r w:rsidR="002005F2">
          <w:t>C</w:t>
        </w:r>
      </w:ins>
      <w:del w:id="768" w:author="Jones, Emma" w:date="2018-04-03T11:50:00Z">
        <w:r w:rsidDel="002005F2">
          <w:delText>c</w:delText>
        </w:r>
      </w:del>
      <w:r>
        <w:t xml:space="preserve">are </w:t>
      </w:r>
      <w:ins w:id="769" w:author="Jones, Emma" w:date="2018-04-03T11:50:00Z">
        <w:r w:rsidR="002005F2">
          <w:t>P</w:t>
        </w:r>
      </w:ins>
      <w:del w:id="770" w:author="Jones, Emma" w:date="2018-04-03T11:50:00Z">
        <w:r w:rsidDel="002005F2">
          <w:delText>p</w:delText>
        </w:r>
      </w:del>
      <w:r>
        <w:t xml:space="preserve">lan is updated with Activity Definitions, the Care Plan Contributor actor generates request resources </w:t>
      </w:r>
      <w:del w:id="771" w:author="Jones, Emma" w:date="2018-03-28T13:07:00Z">
        <w:r w:rsidDel="00A44CB0">
          <w:delText xml:space="preserve">and shares them with the Content Consumer actor to be acted on </w:delText>
        </w:r>
      </w:del>
      <w:r>
        <w:t xml:space="preserve">based on business rules. </w:t>
      </w:r>
      <w:ins w:id="772" w:author="Jones, Emma" w:date="2018-04-03T11:50:00Z">
        <w:r w:rsidR="002005F2">
          <w:t xml:space="preserve">Request </w:t>
        </w:r>
        <w:r w:rsidR="002005F2">
          <w:lastRenderedPageBreak/>
          <w:t>resources associated with the CarePlan.activity.reference are Appointment, CommunicationRequest, DeviceRequest, MedicationRequest, NutritionOrder, Task, ProcedureRequest, ReferralRequest , VisionPrescription,</w:t>
        </w:r>
        <w:r w:rsidR="002005F2" w:rsidRPr="00862855">
          <w:t xml:space="preserve"> RequestGroup</w:t>
        </w:r>
        <w:r w:rsidR="002005F2">
          <w:t>.</w:t>
        </w:r>
      </w:ins>
    </w:p>
    <w:p w14:paraId="5694B0F3" w14:textId="1549A772" w:rsidR="00DC020F" w:rsidRDefault="00DC020F" w:rsidP="00DC020F">
      <w:pPr>
        <w:pStyle w:val="BodyText"/>
        <w:rPr>
          <w:ins w:id="773" w:author="Jones, Emma" w:date="2018-04-11T13:39:00Z"/>
        </w:rPr>
      </w:pPr>
      <w:ins w:id="774" w:author="Jones, Emma" w:date="2018-04-11T13:39:00Z">
        <w:r w:rsidRPr="00DC020F">
          <w:rPr>
            <w:highlight w:val="yellow"/>
            <w:rPrChange w:id="775" w:author="Jones, Emma" w:date="2018-04-11T13:39:00Z">
              <w:rPr/>
            </w:rPrChange>
          </w:rPr>
          <w:t>A</w:t>
        </w:r>
        <w:r w:rsidR="00B53C03">
          <w:rPr>
            <w:highlight w:val="yellow"/>
          </w:rPr>
          <w:t xml:space="preserve">n optional </w:t>
        </w:r>
        <w:r w:rsidRPr="00DC020F">
          <w:rPr>
            <w:highlight w:val="yellow"/>
            <w:rPrChange w:id="776" w:author="Jones, Emma" w:date="2018-04-11T13:39:00Z">
              <w:rPr/>
            </w:rPrChange>
          </w:rPr>
          <w:t xml:space="preserve">possibility is that the process </w:t>
        </w:r>
      </w:ins>
      <w:ins w:id="777" w:author="Jones, Emma" w:date="2018-04-30T17:21:00Z">
        <w:r w:rsidR="003C525A">
          <w:rPr>
            <w:highlight w:val="yellow"/>
          </w:rPr>
          <w:t xml:space="preserve">can be accomplished </w:t>
        </w:r>
      </w:ins>
      <w:ins w:id="778" w:author="Jones, Emma" w:date="2018-04-30T17:22:00Z">
        <w:r w:rsidR="003C525A">
          <w:rPr>
            <w:highlight w:val="yellow"/>
          </w:rPr>
          <w:t>by</w:t>
        </w:r>
      </w:ins>
      <w:ins w:id="779" w:author="Jones, Emma" w:date="2018-04-11T13:39:00Z">
        <w:r w:rsidR="003C525A">
          <w:rPr>
            <w:highlight w:val="yellow"/>
          </w:rPr>
          <w:t xml:space="preserve"> tasks</w:t>
        </w:r>
        <w:r w:rsidRPr="00DC020F">
          <w:rPr>
            <w:highlight w:val="yellow"/>
            <w:rPrChange w:id="780" w:author="Jones, Emma" w:date="2018-04-11T13:39:00Z">
              <w:rPr/>
            </w:rPrChange>
          </w:rPr>
          <w:t xml:space="preserve"> to be performed. In this case, the Care Plan Contributor actor generates </w:t>
        </w:r>
      </w:ins>
      <w:ins w:id="781" w:author="Jones, Emma" w:date="2018-04-30T17:21:00Z">
        <w:r w:rsidR="003C525A">
          <w:rPr>
            <w:highlight w:val="yellow"/>
          </w:rPr>
          <w:t xml:space="preserve">FHIR </w:t>
        </w:r>
      </w:ins>
      <w:ins w:id="782" w:author="Jones, Emma" w:date="2018-04-11T13:39:00Z">
        <w:r w:rsidRPr="00DC020F">
          <w:rPr>
            <w:highlight w:val="yellow"/>
            <w:rPrChange w:id="783" w:author="Jones, Emma" w:date="2018-04-11T13:39:00Z">
              <w:rPr/>
            </w:rPrChange>
          </w:rPr>
          <w:t xml:space="preserve">Task resource </w:t>
        </w:r>
      </w:ins>
      <w:ins w:id="784" w:author="Jones, Emma" w:date="2018-04-25T12:26:00Z">
        <w:r w:rsidR="00B53C03" w:rsidRPr="006F3394">
          <w:rPr>
            <w:highlight w:val="yellow"/>
          </w:rPr>
          <w:t>from the Activity Definitions</w:t>
        </w:r>
      </w:ins>
      <w:ins w:id="785" w:author="Jones, Emma" w:date="2018-04-11T13:39:00Z">
        <w:r w:rsidRPr="00DC020F">
          <w:rPr>
            <w:highlight w:val="yellow"/>
            <w:rPrChange w:id="786" w:author="Jones, Emma" w:date="2018-04-11T13:39:00Z">
              <w:rPr/>
            </w:rPrChange>
          </w:rPr>
          <w:t>.</w:t>
        </w:r>
      </w:ins>
      <w:ins w:id="787" w:author="Jones, Emma" w:date="2018-04-25T12:27:00Z">
        <w:r w:rsidR="00B53C03">
          <w:t xml:space="preserve"> The </w:t>
        </w:r>
      </w:ins>
      <w:ins w:id="788" w:author="Jones, Emma" w:date="2018-04-30T17:21:00Z">
        <w:r w:rsidR="003C525A">
          <w:t xml:space="preserve">FHIR </w:t>
        </w:r>
      </w:ins>
      <w:ins w:id="789" w:author="Jones, Emma" w:date="2018-04-25T12:27:00Z">
        <w:r w:rsidR="00B53C03">
          <w:t>Task resource is used</w:t>
        </w:r>
      </w:ins>
      <w:ins w:id="790" w:author="Jones, Emma" w:date="2018-04-25T12:28:00Z">
        <w:r w:rsidR="00B53C03">
          <w:rPr>
            <w:highlight w:val="yellow"/>
          </w:rPr>
          <w:t xml:space="preserve"> to support care planning workflow</w:t>
        </w:r>
        <w:r w:rsidR="00B53C03">
          <w:t>.</w:t>
        </w:r>
      </w:ins>
    </w:p>
    <w:p w14:paraId="1154CEBF" w14:textId="5643DFC3" w:rsidR="00DC020F" w:rsidDel="00DC020F" w:rsidRDefault="00DC020F" w:rsidP="000C0394">
      <w:pPr>
        <w:pStyle w:val="BodyText"/>
        <w:rPr>
          <w:del w:id="791" w:author="Jones, Emma" w:date="2018-04-11T13:39:00Z"/>
        </w:rPr>
      </w:pPr>
    </w:p>
    <w:p w14:paraId="6F033814" w14:textId="53AC1AC8" w:rsidR="000C0394" w:rsidRPr="00D87F67" w:rsidRDefault="000C0394" w:rsidP="000C0394">
      <w:pPr>
        <w:pStyle w:val="Heading3"/>
        <w:numPr>
          <w:ilvl w:val="0"/>
          <w:numId w:val="0"/>
        </w:numPr>
        <w:rPr>
          <w:noProof w:val="0"/>
        </w:rPr>
      </w:pPr>
      <w:r>
        <w:rPr>
          <w:noProof w:val="0"/>
        </w:rPr>
        <w:t>3.Y</w:t>
      </w:r>
      <w:del w:id="792" w:author="Jones, Emma" w:date="2018-03-27T17:58:00Z">
        <w:r w:rsidDel="00F17818">
          <w:rPr>
            <w:noProof w:val="0"/>
          </w:rPr>
          <w:delText>x</w:delText>
        </w:r>
      </w:del>
      <w:ins w:id="793"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43EBADAC" w:rsidR="00100DFC" w:rsidRDefault="00100DFC" w:rsidP="000C0394">
                              <w:pPr>
                                <w:jc w:val="center"/>
                                <w:rPr>
                                  <w:sz w:val="18"/>
                                </w:rPr>
                              </w:pPr>
                              <w:ins w:id="794" w:author="Jones, Emma" w:date="2018-03-27T12:06:00Z">
                                <w:r>
                                  <w:rPr>
                                    <w:sz w:val="18"/>
                                  </w:rPr>
                                  <w:t>Apply</w:t>
                                </w:r>
                              </w:ins>
                              <w:del w:id="795" w:author="Jones, Emma" w:date="2018-03-27T12:06:00Z">
                                <w:r w:rsidDel="00607E18">
                                  <w:rPr>
                                    <w:sz w:val="18"/>
                                  </w:rPr>
                                  <w:delText>C</w:delText>
                                </w:r>
                              </w:del>
                              <w:del w:id="796" w:author="Jones, Emma" w:date="2018-03-27T12:05:00Z">
                                <w:r w:rsidDel="00607E18">
                                  <w:rPr>
                                    <w:sz w:val="18"/>
                                  </w:rPr>
                                  <w:delText>reate</w:delText>
                                </w:r>
                              </w:del>
                              <w:r>
                                <w:rPr>
                                  <w:sz w:val="18"/>
                                </w:rPr>
                                <w:t xml:space="preserve"> </w:t>
                              </w:r>
                              <w:ins w:id="797" w:author="Jones, Emma" w:date="2018-04-30T17:17:00Z">
                                <w:r>
                                  <w:rPr>
                                    <w:sz w:val="18"/>
                                  </w:rPr>
                                  <w:t xml:space="preserve">Activity Definition </w:t>
                                </w:r>
                              </w:ins>
                              <w:del w:id="798" w:author="Jones, Emma" w:date="2018-04-30T17:17:00Z">
                                <w:r w:rsidDel="003C525A">
                                  <w:rPr>
                                    <w:sz w:val="18"/>
                                  </w:rPr>
                                  <w:delText xml:space="preserve">Care Plan </w:delText>
                                </w:r>
                              </w:del>
                              <w:ins w:id="799" w:author="Jones, Emma" w:date="2018-03-27T12:06:00Z">
                                <w:r>
                                  <w:rPr>
                                    <w:sz w:val="18"/>
                                  </w:rPr>
                                  <w:t>Operation</w:t>
                                </w:r>
                              </w:ins>
                              <w:del w:id="800" w:author="Jones, Emma" w:date="2018-03-27T12:06:00Z">
                                <w:r w:rsidDel="00607E18">
                                  <w:rPr>
                                    <w:sz w:val="18"/>
                                  </w:rPr>
                                  <w:delText>Request</w:delText>
                                </w:r>
                              </w:del>
                              <w:r>
                                <w:rPr>
                                  <w:sz w:val="18"/>
                                </w:rPr>
                                <w:t xml:space="preserve"> [PCC-Y</w:t>
                              </w:r>
                              <w:ins w:id="801" w:author="Jones, Emma" w:date="2018-03-27T12:06:00Z">
                                <w:r>
                                  <w:rPr>
                                    <w:sz w:val="18"/>
                                  </w:rPr>
                                  <w:t>7</w:t>
                                </w:r>
                              </w:ins>
                              <w:del w:id="802"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100DFC" w:rsidRDefault="00100DFC"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100DFC" w:rsidRDefault="00100DFC" w:rsidP="000C0394">
                              <w:pPr>
                                <w:rPr>
                                  <w:sz w:val="18"/>
                                </w:rPr>
                              </w:pPr>
                              <w:r>
                                <w:rPr>
                                  <w:sz w:val="18"/>
                                </w:rPr>
                                <w:t>C</w:t>
                              </w:r>
                              <w:ins w:id="803" w:author="Jones, Emma" w:date="2018-03-27T12:05:00Z">
                                <w:r>
                                  <w:rPr>
                                    <w:sz w:val="18"/>
                                  </w:rPr>
                                  <w:t>are Plan Service</w:t>
                                </w:r>
                              </w:ins>
                              <w:del w:id="804"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1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Ck&#10;I5Lx3AMAAAMQAAAOAAAAAAAAAAAAAAAAAC4CAABkcnMvZTJvRG9jLnhtbFBLAQItABQABgAIAAAA&#10;IQBJxqnz3QAAAAUBAAAPAAAAAAAAAAAAAAAAADYGAABkcnMvZG93bnJldi54bWxQSwUGAAAAAAQA&#10;BADzAAAAQAcAAAAA&#10;">
                <v:shape id="_x0000_s1612" type="#_x0000_t75" style="position:absolute;width:37261;height:15392;visibility:visible;mso-wrap-style:square">
                  <v:fill o:detectmouseclick="t"/>
                  <v:path o:connecttype="none"/>
                </v:shape>
                <v:oval id="Oval 153" o:spid="_x0000_s161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3EBADAC" w:rsidR="00100DFC" w:rsidRDefault="00100DFC" w:rsidP="000C0394">
                        <w:pPr>
                          <w:jc w:val="center"/>
                          <w:rPr>
                            <w:sz w:val="18"/>
                          </w:rPr>
                        </w:pPr>
                        <w:ins w:id="805" w:author="Jones, Emma" w:date="2018-03-27T12:06:00Z">
                          <w:r>
                            <w:rPr>
                              <w:sz w:val="18"/>
                            </w:rPr>
                            <w:t>Apply</w:t>
                          </w:r>
                        </w:ins>
                        <w:del w:id="806" w:author="Jones, Emma" w:date="2018-03-27T12:06:00Z">
                          <w:r w:rsidDel="00607E18">
                            <w:rPr>
                              <w:sz w:val="18"/>
                            </w:rPr>
                            <w:delText>C</w:delText>
                          </w:r>
                        </w:del>
                        <w:del w:id="807" w:author="Jones, Emma" w:date="2018-03-27T12:05:00Z">
                          <w:r w:rsidDel="00607E18">
                            <w:rPr>
                              <w:sz w:val="18"/>
                            </w:rPr>
                            <w:delText>reate</w:delText>
                          </w:r>
                        </w:del>
                        <w:r>
                          <w:rPr>
                            <w:sz w:val="18"/>
                          </w:rPr>
                          <w:t xml:space="preserve"> </w:t>
                        </w:r>
                        <w:ins w:id="808" w:author="Jones, Emma" w:date="2018-04-30T17:17:00Z">
                          <w:r>
                            <w:rPr>
                              <w:sz w:val="18"/>
                            </w:rPr>
                            <w:t xml:space="preserve">Activity Definition </w:t>
                          </w:r>
                        </w:ins>
                        <w:del w:id="809" w:author="Jones, Emma" w:date="2018-04-30T17:17:00Z">
                          <w:r w:rsidDel="003C525A">
                            <w:rPr>
                              <w:sz w:val="18"/>
                            </w:rPr>
                            <w:delText xml:space="preserve">Care Plan </w:delText>
                          </w:r>
                        </w:del>
                        <w:ins w:id="810" w:author="Jones, Emma" w:date="2018-03-27T12:06:00Z">
                          <w:r>
                            <w:rPr>
                              <w:sz w:val="18"/>
                            </w:rPr>
                            <w:t>Operation</w:t>
                          </w:r>
                        </w:ins>
                        <w:del w:id="811" w:author="Jones, Emma" w:date="2018-03-27T12:06:00Z">
                          <w:r w:rsidDel="00607E18">
                            <w:rPr>
                              <w:sz w:val="18"/>
                            </w:rPr>
                            <w:delText>Request</w:delText>
                          </w:r>
                        </w:del>
                        <w:r>
                          <w:rPr>
                            <w:sz w:val="18"/>
                          </w:rPr>
                          <w:t xml:space="preserve"> [PCC-Y</w:t>
                        </w:r>
                        <w:ins w:id="812" w:author="Jones, Emma" w:date="2018-03-27T12:06:00Z">
                          <w:r>
                            <w:rPr>
                              <w:sz w:val="18"/>
                            </w:rPr>
                            <w:t>7</w:t>
                          </w:r>
                        </w:ins>
                        <w:del w:id="813" w:author="Jones, Emma" w:date="2018-03-27T12:06:00Z">
                          <w:r w:rsidDel="00607E18">
                            <w:rPr>
                              <w:sz w:val="18"/>
                            </w:rPr>
                            <w:delText>x</w:delText>
                          </w:r>
                        </w:del>
                        <w:r>
                          <w:rPr>
                            <w:sz w:val="18"/>
                          </w:rPr>
                          <w:t>]</w:t>
                        </w:r>
                      </w:p>
                    </w:txbxContent>
                  </v:textbox>
                </v:oval>
                <v:shape id="Text Box 154" o:spid="_x0000_s1614"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100DFC" w:rsidRDefault="00100DFC" w:rsidP="000C0394">
                        <w:pPr>
                          <w:rPr>
                            <w:sz w:val="18"/>
                          </w:rPr>
                        </w:pPr>
                        <w:r>
                          <w:rPr>
                            <w:sz w:val="18"/>
                          </w:rPr>
                          <w:t>Care Plan Contributor</w:t>
                        </w:r>
                      </w:p>
                    </w:txbxContent>
                  </v:textbox>
                </v:shape>
                <v:line id="Line 155" o:spid="_x0000_s161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100DFC" w:rsidRDefault="00100DFC" w:rsidP="000C0394">
                        <w:pPr>
                          <w:rPr>
                            <w:sz w:val="18"/>
                          </w:rPr>
                        </w:pPr>
                        <w:r>
                          <w:rPr>
                            <w:sz w:val="18"/>
                          </w:rPr>
                          <w:t>C</w:t>
                        </w:r>
                        <w:ins w:id="814" w:author="Jones, Emma" w:date="2018-03-27T12:05:00Z">
                          <w:r>
                            <w:rPr>
                              <w:sz w:val="18"/>
                            </w:rPr>
                            <w:t>are Plan Service</w:t>
                          </w:r>
                        </w:ins>
                        <w:del w:id="815" w:author="Jones, Emma" w:date="2018-03-27T12:05:00Z">
                          <w:r w:rsidDel="00607E18">
                            <w:rPr>
                              <w:sz w:val="18"/>
                            </w:rPr>
                            <w:delText>ontent Consumer</w:delText>
                          </w:r>
                        </w:del>
                      </w:p>
                    </w:txbxContent>
                  </v:textbox>
                </v:shape>
                <v:line id="Line 157" o:spid="_x0000_s161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816" w:author="Jones, Emma" w:date="2018-03-27T17:08:00Z">
              <w:r w:rsidR="00354B31">
                <w:t>generates</w:t>
              </w:r>
            </w:ins>
            <w:del w:id="817"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818" w:author="Jones, Emma" w:date="2018-03-27T16:06:00Z">
              <w:r w:rsidR="00AB0B79">
                <w:t>are Plan Service</w:t>
              </w:r>
            </w:ins>
            <w:del w:id="819"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71DA4E87" w:rsidR="000C0394" w:rsidRPr="00D87F67" w:rsidRDefault="000C0394" w:rsidP="005937EE">
            <w:pPr>
              <w:pStyle w:val="BodyText"/>
            </w:pPr>
            <w:r>
              <w:t xml:space="preserve"> </w:t>
            </w:r>
            <w:ins w:id="820" w:author="Jones, Emma" w:date="2018-03-27T17:09:00Z">
              <w:r w:rsidR="00354B31" w:rsidRPr="00D87F67">
                <w:t>The Care P</w:t>
              </w:r>
              <w:r w:rsidR="00966247">
                <w:t>lan Service receives submitted Care P</w:t>
              </w:r>
              <w:r w:rsidR="00354B31" w:rsidRPr="00D87F67">
                <w:t>lans for management as per FHIR Resource Integrity management.</w:t>
              </w:r>
            </w:ins>
            <w:del w:id="821"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t>3.Y</w:t>
      </w:r>
      <w:ins w:id="822" w:author="Jones, Emma" w:date="2018-03-27T17:58:00Z">
        <w:r w:rsidR="00F17818">
          <w:rPr>
            <w:noProof w:val="0"/>
          </w:rPr>
          <w:t>7</w:t>
        </w:r>
      </w:ins>
      <w:del w:id="823"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824" w:author="Jones, Emma" w:date="2018-03-27T17:45:00Z"/>
        </w:rPr>
      </w:pPr>
      <w:r w:rsidRPr="00D87F67">
        <w:t>HL7 FHIR standard release 3 (STU)</w:t>
      </w:r>
    </w:p>
    <w:p w14:paraId="443BF2A4" w14:textId="77777777" w:rsidR="00354B31" w:rsidRDefault="00354B31">
      <w:pPr>
        <w:pStyle w:val="BodyText"/>
        <w:rPr>
          <w:ins w:id="825" w:author="Jones, Emma" w:date="2018-03-27T17:15:00Z"/>
        </w:rPr>
        <w:pPrChange w:id="826"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lastRenderedPageBreak/>
        <w:t>3.Y</w:t>
      </w:r>
      <w:ins w:id="827" w:author="Jones, Emma" w:date="2018-03-27T17:58:00Z">
        <w:r w:rsidR="00F17818">
          <w:rPr>
            <w:noProof w:val="0"/>
          </w:rPr>
          <w:t>7</w:t>
        </w:r>
      </w:ins>
      <w:del w:id="828"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829" w:author="Jones, Emma" w:date="2018-03-27T17:11:00Z"/>
        </w:rPr>
      </w:pPr>
      <w:del w:id="830"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100DFC" w:rsidRPr="007C1AAC" w:rsidRDefault="00100DFC"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100DFC" w:rsidRPr="007C1AAC" w:rsidRDefault="00100DFC"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100DFC" w:rsidRPr="007C1AAC" w:rsidRDefault="00100DFC" w:rsidP="00296918">
                                <w:pPr>
                                  <w:jc w:val="center"/>
                                  <w:rPr>
                                    <w:sz w:val="22"/>
                                    <w:szCs w:val="22"/>
                                  </w:rPr>
                                </w:pPr>
                                <w:r>
                                  <w:rPr>
                                    <w:sz w:val="22"/>
                                    <w:szCs w:val="22"/>
                                  </w:rPr>
                                  <w:t>C</w:t>
                                </w:r>
                                <w:ins w:id="831" w:author="Jones, Emma" w:date="2018-03-27T17:10:00Z">
                                  <w:r>
                                    <w:rPr>
                                      <w:sz w:val="22"/>
                                      <w:szCs w:val="22"/>
                                    </w:rPr>
                                    <w:t>are Plan Service</w:t>
                                  </w:r>
                                </w:ins>
                                <w:del w:id="832"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xY8c&#10;tfgEAABbGwAADgAAAAAAAAAAAAAAAAAuAgAAZHJzL2Uyb0RvYy54bWxQSwECLQAUAAYACAAAACEA&#10;deumQNwAAAAFAQAADwAAAAAAAAAAAAAAAABSBwAAZHJzL2Rvd25yZXYueG1sUEsFBgAAAAAEAAQA&#10;8wAAAFsIAAAAAA==&#10;">
                  <v:shape id="_x0000_s1619" type="#_x0000_t75" style="position:absolute;width:59436;height:24003;visibility:visible;mso-wrap-style:square">
                    <v:fill o:detectmouseclick="t"/>
                    <v:path o:connecttype="none"/>
                  </v:shape>
                  <v:shape id="Text Box 160" o:spid="_x0000_s162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100DFC" w:rsidRPr="007C1AAC" w:rsidRDefault="00100DFC" w:rsidP="00296918">
                          <w:pPr>
                            <w:jc w:val="center"/>
                            <w:rPr>
                              <w:sz w:val="22"/>
                              <w:szCs w:val="22"/>
                            </w:rPr>
                          </w:pPr>
                          <w:r>
                            <w:rPr>
                              <w:sz w:val="22"/>
                              <w:szCs w:val="22"/>
                            </w:rPr>
                            <w:t>Care Plan Contributor</w:t>
                          </w:r>
                        </w:p>
                      </w:txbxContent>
                    </v:textbox>
                  </v:shape>
                  <v:line id="Line 161" o:spid="_x0000_s162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2"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100DFC" w:rsidRPr="007C1AAC" w:rsidRDefault="00100DFC" w:rsidP="00296918">
                          <w:pPr>
                            <w:rPr>
                              <w:sz w:val="22"/>
                              <w:szCs w:val="22"/>
                            </w:rPr>
                          </w:pPr>
                          <w:r>
                            <w:rPr>
                              <w:sz w:val="22"/>
                              <w:szCs w:val="22"/>
                            </w:rPr>
                            <w:t>Create Care Plan Request</w:t>
                          </w:r>
                        </w:p>
                      </w:txbxContent>
                    </v:textbox>
                  </v:shape>
                  <v:line id="Line 163" o:spid="_x0000_s162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100DFC" w:rsidRPr="007C1AAC" w:rsidRDefault="00100DFC" w:rsidP="00296918">
                          <w:pPr>
                            <w:jc w:val="center"/>
                            <w:rPr>
                              <w:sz w:val="22"/>
                              <w:szCs w:val="22"/>
                            </w:rPr>
                          </w:pPr>
                          <w:r>
                            <w:rPr>
                              <w:sz w:val="22"/>
                              <w:szCs w:val="22"/>
                            </w:rPr>
                            <w:t>C</w:t>
                          </w:r>
                          <w:ins w:id="833" w:author="Jones, Emma" w:date="2018-03-27T17:10:00Z">
                            <w:r>
                              <w:rPr>
                                <w:sz w:val="22"/>
                                <w:szCs w:val="22"/>
                              </w:rPr>
                              <w:t>are Plan Service</w:t>
                            </w:r>
                          </w:ins>
                          <w:del w:id="834"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835" w:author="Jones, Emma" w:date="2018-03-27T17:11:00Z">
        <w:r w:rsidRPr="00D87F67">
          <w:rPr>
            <w:noProof/>
          </w:rPr>
          <mc:AlternateContent>
            <mc:Choice Requires="wpc">
              <w:drawing>
                <wp:inline distT="0" distB="0" distL="0" distR="0" wp14:anchorId="1E4DD8F5" wp14:editId="4A0D7028">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100DFC" w:rsidRPr="007C1AAC" w:rsidRDefault="00100DFC"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100DFC" w:rsidRPr="007C1AAC" w:rsidRDefault="00100DFC"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579B0E64" w:rsidR="00100DFC" w:rsidRDefault="00100DFC" w:rsidP="00354B31">
                                <w:pPr>
                                  <w:pStyle w:val="NormalWeb"/>
                                </w:pPr>
                                <w:ins w:id="836" w:author="Jones, Emma" w:date="2018-03-28T14:11:00Z">
                                  <w:r>
                                    <w:rPr>
                                      <w:sz w:val="22"/>
                                      <w:szCs w:val="22"/>
                                    </w:rPr>
                                    <w:t>Apply Activity Definition Operation</w:t>
                                  </w:r>
                                </w:ins>
                                <w:del w:id="837" w:author="Jones, Emma" w:date="2018-03-28T14:11:00Z">
                                  <w:r w:rsidDel="0020768D">
                                    <w:rPr>
                                      <w:sz w:val="22"/>
                                      <w:szCs w:val="22"/>
                                    </w:rPr>
                                    <w:delText>Create Care Plan</w:delText>
                                  </w:r>
                                </w:del>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">
                  <v:shape id="_x0000_s1629" type="#_x0000_t75" style="position:absolute;width:59436;height:24003;visibility:visible;mso-wrap-style:square">
                    <v:fill o:detectmouseclick="t"/>
                    <v:path o:connecttype="none"/>
                  </v:shape>
                  <v:shape id="Text Box 160" o:spid="_x0000_s16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100DFC" w:rsidRPr="007C1AAC" w:rsidRDefault="00100DFC" w:rsidP="00354B31">
                          <w:pPr>
                            <w:jc w:val="center"/>
                            <w:rPr>
                              <w:sz w:val="22"/>
                              <w:szCs w:val="22"/>
                            </w:rPr>
                          </w:pPr>
                          <w:r>
                            <w:rPr>
                              <w:sz w:val="22"/>
                              <w:szCs w:val="22"/>
                            </w:rPr>
                            <w:t>Care Plan Contributor</w:t>
                          </w:r>
                        </w:p>
                      </w:txbxContent>
                    </v:textbox>
                  </v:shape>
                  <v:line id="Line 161" o:spid="_x0000_s16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32"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4"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635"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100DFC" w:rsidRPr="007C1AAC" w:rsidRDefault="00100DFC" w:rsidP="00354B31">
                          <w:pPr>
                            <w:jc w:val="center"/>
                            <w:rPr>
                              <w:sz w:val="22"/>
                              <w:szCs w:val="22"/>
                            </w:rPr>
                          </w:pPr>
                          <w:r>
                            <w:rPr>
                              <w:sz w:val="22"/>
                              <w:szCs w:val="22"/>
                            </w:rPr>
                            <w:t>Care Plan Service</w:t>
                          </w:r>
                        </w:p>
                      </w:txbxContent>
                    </v:textbox>
                  </v:shape>
                  <v:shape id="Text Box 162" o:spid="_x0000_s1636"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579B0E64" w:rsidR="00100DFC" w:rsidRDefault="00100DFC" w:rsidP="00354B31">
                          <w:pPr>
                            <w:pStyle w:val="NormalWeb"/>
                          </w:pPr>
                          <w:ins w:id="838" w:author="Jones, Emma" w:date="2018-03-28T14:11:00Z">
                            <w:r>
                              <w:rPr>
                                <w:sz w:val="22"/>
                                <w:szCs w:val="22"/>
                              </w:rPr>
                              <w:t>Apply Activity Definition Operation</w:t>
                            </w:r>
                          </w:ins>
                          <w:del w:id="839" w:author="Jones, Emma" w:date="2018-03-28T14:11:00Z">
                            <w:r w:rsidDel="0020768D">
                              <w:rPr>
                                <w:sz w:val="22"/>
                                <w:szCs w:val="22"/>
                              </w:rPr>
                              <w:delText>Create Care Plan</w:delText>
                            </w:r>
                          </w:del>
                        </w:p>
                      </w:txbxContent>
                    </v:textbox>
                  </v:shape>
                  <v:line id="Line 166" o:spid="_x0000_s1637"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73927BC4" w:rsidR="00DE5BF8" w:rsidRDefault="00CF21AF" w:rsidP="00DE5BF8">
      <w:pPr>
        <w:pStyle w:val="Heading4"/>
        <w:numPr>
          <w:ilvl w:val="0"/>
          <w:numId w:val="0"/>
        </w:numPr>
        <w:ind w:left="864" w:hanging="864"/>
      </w:pPr>
      <w:r>
        <w:t>3.Y</w:t>
      </w:r>
      <w:ins w:id="840" w:author="Jones, Emma" w:date="2018-03-27T17:59:00Z">
        <w:r w:rsidR="00F17818">
          <w:t>7</w:t>
        </w:r>
      </w:ins>
      <w:del w:id="841" w:author="Jones, Emma" w:date="2018-03-27T17:59:00Z">
        <w:r w:rsidDel="00F17818">
          <w:delText>x</w:delText>
        </w:r>
      </w:del>
      <w:r w:rsidR="00DE5BF8" w:rsidRPr="00D87F67">
        <w:rPr>
          <w:noProof w:val="0"/>
        </w:rPr>
        <w:t>.4.1</w:t>
      </w:r>
      <w:r w:rsidR="00865546">
        <w:t xml:space="preserve"> </w:t>
      </w:r>
      <w:ins w:id="842" w:author="Jones, Emma" w:date="2018-04-30T14:19:00Z">
        <w:r w:rsidR="00D17B4E">
          <w:t>Apply Activity Definition Operation</w:t>
        </w:r>
      </w:ins>
      <w:del w:id="843" w:author="Jones, Emma" w:date="2018-03-27T17:47:00Z">
        <w:r w:rsidR="00865546" w:rsidDel="00BF29F4">
          <w:delText xml:space="preserve">Create Care </w:delText>
        </w:r>
      </w:del>
      <w:del w:id="844" w:author="Jones, Emma" w:date="2018-03-27T17:46:00Z">
        <w:r w:rsidR="00865546" w:rsidDel="00BF29F4">
          <w:delText xml:space="preserve">Plan </w:delText>
        </w:r>
        <w:r w:rsidR="00296918" w:rsidDel="00BF29F4">
          <w:delText>Request</w:delText>
        </w:r>
      </w:del>
    </w:p>
    <w:p w14:paraId="3C0B4F2F" w14:textId="5CB065AD"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w:t>
      </w:r>
      <w:ins w:id="845" w:author="Jones, Emma" w:date="2018-04-30T17:19:00Z">
        <w:r w:rsidR="003C525A">
          <w:t xml:space="preserve"> or update</w:t>
        </w:r>
      </w:ins>
      <w:r w:rsidR="00CF21AF">
        <w:t xml:space="preserve"> </w:t>
      </w:r>
      <w:r w:rsidR="00221CD1">
        <w:t xml:space="preserve">a Care Plan with </w:t>
      </w:r>
      <w:r w:rsidR="00CF21AF">
        <w:t xml:space="preserve">corresponding request </w:t>
      </w:r>
      <w:ins w:id="846" w:author="Jones, Emma" w:date="2018-04-11T13:44:00Z">
        <w:r w:rsidR="00DC020F" w:rsidRPr="00DC020F">
          <w:rPr>
            <w:highlight w:val="yellow"/>
            <w:rPrChange w:id="847" w:author="Jones, Emma" w:date="2018-04-11T13:45:00Z">
              <w:rPr/>
            </w:rPrChange>
          </w:rPr>
          <w:t>or task</w:t>
        </w:r>
        <w:r w:rsidR="00DC020F">
          <w:t xml:space="preserve"> </w:t>
        </w:r>
      </w:ins>
      <w:r w:rsidR="00CF21AF">
        <w:t>resources</w:t>
      </w:r>
      <w:r w:rsidR="005C3CFC">
        <w:t xml:space="preserve">. The Care Plan Contributor Actor uses existing business logic to act on the </w:t>
      </w:r>
      <w:r w:rsidR="00221CD1">
        <w:t xml:space="preserve">request </w:t>
      </w:r>
      <w:ins w:id="848" w:author="Jones, Emma" w:date="2018-04-11T13:45:00Z">
        <w:r w:rsidR="00DC020F" w:rsidRPr="00DC020F">
          <w:rPr>
            <w:highlight w:val="yellow"/>
            <w:rPrChange w:id="849" w:author="Jones, Emma" w:date="2018-04-11T13:45:00Z">
              <w:rPr/>
            </w:rPrChange>
          </w:rPr>
          <w:t>or task</w:t>
        </w:r>
        <w:r w:rsidR="00DC020F">
          <w:t xml:space="preserve"> </w:t>
        </w:r>
      </w:ins>
      <w:r w:rsidR="00221CD1">
        <w:t>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850" w:author="Jones, Emma" w:date="2018-03-27T17:59:00Z">
        <w:r w:rsidR="00F17818">
          <w:t>7</w:t>
        </w:r>
      </w:ins>
      <w:del w:id="851" w:author="Jones, Emma" w:date="2018-03-27T17:59:00Z">
        <w:r w:rsidDel="00F17818">
          <w:delText>x</w:delText>
        </w:r>
      </w:del>
      <w:r w:rsidR="00DE5BF8">
        <w:rPr>
          <w:noProof w:val="0"/>
        </w:rPr>
        <w:t>.4.1.1</w:t>
      </w:r>
      <w:r w:rsidR="00DE5BF8">
        <w:t xml:space="preserve"> Trigger Events</w:t>
      </w:r>
    </w:p>
    <w:p w14:paraId="54BD9A72" w14:textId="1B0D8659" w:rsidR="00DE5BF8" w:rsidRPr="00747941" w:rsidRDefault="00DE5BF8" w:rsidP="00DE5BF8">
      <w:pPr>
        <w:pStyle w:val="BodyText"/>
      </w:pPr>
      <w:r>
        <w:t>The Care Plan Contributor has received an updated ActivityDefinition resource and generates</w:t>
      </w:r>
      <w:ins w:id="852" w:author="Jones, Emma" w:date="2018-04-30T17:19:00Z">
        <w:r w:rsidR="003C525A">
          <w:t xml:space="preserve"> or updates</w:t>
        </w:r>
      </w:ins>
      <w:r>
        <w:t xml:space="preserve"> a </w:t>
      </w:r>
      <w:r w:rsidR="00221CD1">
        <w:t xml:space="preserve">Care Plan containing </w:t>
      </w:r>
      <w:r>
        <w:t xml:space="preserve">request </w:t>
      </w:r>
      <w:ins w:id="853" w:author="Jones, Emma" w:date="2018-04-11T13:45:00Z">
        <w:r w:rsidR="00DC020F" w:rsidRPr="00DC020F">
          <w:rPr>
            <w:highlight w:val="yellow"/>
            <w:rPrChange w:id="854" w:author="Jones, Emma" w:date="2018-04-11T13:45:00Z">
              <w:rPr/>
            </w:rPrChange>
          </w:rPr>
          <w:t>or task</w:t>
        </w:r>
        <w:r w:rsidR="00DC020F">
          <w:t xml:space="preserve"> </w:t>
        </w:r>
      </w:ins>
      <w:r>
        <w:t>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lastRenderedPageBreak/>
        <w:t>3.Y</w:t>
      </w:r>
      <w:ins w:id="855" w:author="Jones, Emma" w:date="2018-03-27T17:59:00Z">
        <w:r w:rsidR="00F17818">
          <w:t>7</w:t>
        </w:r>
      </w:ins>
      <w:del w:id="856" w:author="Jones, Emma" w:date="2018-03-27T17:59:00Z">
        <w:r w:rsidDel="00F17818">
          <w:delText>x</w:delText>
        </w:r>
      </w:del>
      <w:r w:rsidR="00DE5BF8">
        <w:rPr>
          <w:noProof w:val="0"/>
        </w:rPr>
        <w:t>.4.1.2</w:t>
      </w:r>
      <w:r w:rsidR="00DE5BF8">
        <w:t xml:space="preserve"> Message Semantics</w:t>
      </w:r>
    </w:p>
    <w:p w14:paraId="51BDD83D" w14:textId="51AC7D7F"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n to generate</w:t>
      </w:r>
      <w:ins w:id="857" w:author="Jones, Emma" w:date="2018-04-30T17:19:00Z">
        <w:r w:rsidR="003C525A">
          <w:t xml:space="preserve"> or update</w:t>
        </w:r>
      </w:ins>
      <w:r w:rsidR="00221CD1">
        <w:t xml:space="preserve"> a Care Plan based on defined business logic. The Care Plan contains request </w:t>
      </w:r>
      <w:ins w:id="858" w:author="Jones, Emma" w:date="2018-04-11T13:46:00Z">
        <w:r w:rsidR="00DC020F" w:rsidRPr="00DC020F">
          <w:rPr>
            <w:highlight w:val="yellow"/>
            <w:rPrChange w:id="859" w:author="Jones, Emma" w:date="2018-04-11T13:46:00Z">
              <w:rPr/>
            </w:rPrChange>
          </w:rPr>
          <w:t>or task</w:t>
        </w:r>
        <w:r w:rsidR="00DC020F">
          <w:t xml:space="preserve"> </w:t>
        </w:r>
      </w:ins>
      <w:r w:rsidR="00221CD1">
        <w:t>resources</w:t>
      </w:r>
      <w:r>
        <w:t xml:space="preserve">. </w:t>
      </w:r>
      <w:r w:rsidR="00221CD1">
        <w:t>Business logic</w:t>
      </w:r>
      <w:r>
        <w:t xml:space="preserve"> may </w:t>
      </w:r>
      <w:r w:rsidR="00221CD1">
        <w:t xml:space="preserve">also </w:t>
      </w:r>
      <w:r>
        <w:t xml:space="preserve">include generating </w:t>
      </w:r>
      <w:ins w:id="860" w:author="Jones, Emma" w:date="2018-04-30T17:20:00Z">
        <w:r w:rsidR="003C525A">
          <w:t xml:space="preserve">or updating </w:t>
        </w:r>
      </w:ins>
      <w:r>
        <w:t xml:space="preserve">request </w:t>
      </w:r>
      <w:ins w:id="861" w:author="Jones, Emma" w:date="2018-04-11T13:46:00Z">
        <w:r w:rsidR="00DC020F" w:rsidRPr="00DC020F">
          <w:rPr>
            <w:highlight w:val="yellow"/>
            <w:rPrChange w:id="862" w:author="Jones, Emma" w:date="2018-04-11T13:46:00Z">
              <w:rPr/>
            </w:rPrChange>
          </w:rPr>
          <w:t>or task</w:t>
        </w:r>
        <w:r w:rsidR="00DC020F">
          <w:t xml:space="preserve"> </w:t>
        </w:r>
      </w:ins>
      <w:r>
        <w:t>resources</w:t>
      </w:r>
      <w:ins w:id="863" w:author="Jones, Emma" w:date="2018-03-27T17:35:00Z">
        <w:r w:rsidR="00A97524">
          <w:t>.</w:t>
        </w:r>
      </w:ins>
      <w:del w:id="864" w:author="Jones, Emma" w:date="2018-03-27T17:35:00Z">
        <w:r w:rsidDel="00A97524">
          <w:delText xml:space="preserve"> that is </w:delText>
        </w:r>
      </w:del>
      <w:del w:id="865" w:author="Jones, Emma" w:date="2018-03-27T17:18:00Z">
        <w:r w:rsidDel="00354B31">
          <w:delText xml:space="preserve">shared </w:delText>
        </w:r>
      </w:del>
      <w:del w:id="866" w:author="Jones, Emma" w:date="2018-03-27T17:35:00Z">
        <w:r w:rsidDel="00A97524">
          <w:delText>with the Content Consumer Actor.</w:delText>
        </w:r>
      </w:del>
      <w:del w:id="867" w:author="Jones, Emma" w:date="2018-03-27T17:42:00Z">
        <w:r w:rsidDel="00BF29F4">
          <w:delText xml:space="preserve"> </w:delText>
        </w:r>
      </w:del>
      <w:ins w:id="868"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ins w:id="869" w:author="Jones, Emma" w:date="2018-03-27T17:43:00Z">
        <w:r w:rsidR="00BF29F4">
          <w:t>procedure</w:t>
        </w:r>
      </w:ins>
      <w:del w:id="870" w:author="Jones, Emma" w:date="2018-03-27T17:43:00Z">
        <w:r w:rsidDel="00BF29F4">
          <w:delText>Procedure</w:delText>
        </w:r>
      </w:del>
      <w:r>
        <w:t>Request</w:t>
      </w:r>
      <w:r w:rsidR="00221CD1">
        <w:t xml:space="preserve"> resource. The procedureRequest resource is then </w:t>
      </w:r>
      <w:r>
        <w:t xml:space="preserve">sent to a laboratory system or a </w:t>
      </w:r>
      <w:r w:rsidR="00221CD1">
        <w:t xml:space="preserve">creation of a medicationRequest resource which </w:t>
      </w:r>
      <w:r>
        <w:t>is sent to a pharmacy system.</w:t>
      </w:r>
      <w:ins w:id="871" w:author="Jones, Emma" w:date="2018-03-27T17:40:00Z">
        <w:r w:rsidR="00BF29F4">
          <w:t xml:space="preserve"> Business logic may also include </w:t>
        </w:r>
      </w:ins>
      <w:ins w:id="872" w:author="Jones, Emma" w:date="2018-03-27T17:41:00Z">
        <w:r w:rsidR="00BF29F4">
          <w:t xml:space="preserve">the handling of </w:t>
        </w:r>
      </w:ins>
      <w:ins w:id="873" w:author="Jones, Emma" w:date="2018-03-27T17:40:00Z">
        <w:r w:rsidR="00BF29F4">
          <w:t>responses to the request resources.</w:t>
        </w:r>
      </w:ins>
      <w:ins w:id="874" w:author="Jones, Emma" w:date="2018-03-27T17:42:00Z">
        <w:r w:rsidR="00BF29F4">
          <w:t xml:space="preserve"> The updated o</w:t>
        </w:r>
      </w:ins>
      <w:ins w:id="875" w:author="Jones, Emma" w:date="2018-03-27T17:43:00Z">
        <w:r w:rsidR="00BF29F4">
          <w:t>r</w:t>
        </w:r>
      </w:ins>
      <w:ins w:id="876" w:author="Jones, Emma" w:date="2018-03-27T17:42:00Z">
        <w:r w:rsidR="00BF29F4">
          <w:t xml:space="preserve"> created Care Plan is managed by the Care Plan Service Actor. </w:t>
        </w:r>
      </w:ins>
      <w:ins w:id="877" w:author="Jones, Emma" w:date="2018-03-27T17:40:00Z">
        <w:r w:rsidR="00BF29F4">
          <w:t xml:space="preserve"> </w:t>
        </w:r>
      </w:ins>
      <w:r>
        <w:t xml:space="preserve">   </w:t>
      </w:r>
    </w:p>
    <w:p w14:paraId="7B1D82F5" w14:textId="357D2D06" w:rsidR="00DE5BF8" w:rsidRDefault="00221CD1" w:rsidP="00DE5BF8">
      <w:pPr>
        <w:pStyle w:val="BodyText"/>
      </w:pPr>
      <w:r w:rsidRPr="00221CD1">
        <w:t>The base URL for this is: [base]/ActivityDefinition/</w:t>
      </w:r>
      <w:ins w:id="878" w:author="Jones, Emma" w:date="2018-04-30T17:20:00Z">
        <w:r w:rsidR="003C525A">
          <w:t>[id]/</w:t>
        </w:r>
      </w:ins>
      <w:r w:rsidRPr="00221CD1">
        <w:t>$apply</w:t>
      </w:r>
    </w:p>
    <w:p w14:paraId="4FA9C208" w14:textId="77777777" w:rsidR="00DE5BF8" w:rsidRPr="00D87F67" w:rsidRDefault="00DE5BF8" w:rsidP="00DE5BF8">
      <w:pPr>
        <w:pStyle w:val="BodyText"/>
      </w:pPr>
      <w:r w:rsidRPr="00D87F67">
        <w:t>Where the body of the transaction contains</w:t>
      </w:r>
      <w:r>
        <w:t xml:space="preserve"> an activityDefinition</w:t>
      </w:r>
      <w:r w:rsidRPr="00D87F67">
        <w:t xml:space="preserve"> resource. </w:t>
      </w:r>
    </w:p>
    <w:p w14:paraId="3E859C8D" w14:textId="2E665D66" w:rsidR="00DE5BF8" w:rsidRPr="00763C89" w:rsidRDefault="00DE5BF8" w:rsidP="00DE5BF8">
      <w:pPr>
        <w:pStyle w:val="BodyText"/>
      </w:pPr>
      <w:r w:rsidRPr="00D87F67">
        <w:t xml:space="preserve">See: </w:t>
      </w:r>
      <w:del w:id="879" w:author="Jones, Emma" w:date="2018-04-10T16:27:00Z">
        <w:r w:rsidRPr="00763C89" w:rsidDel="007B4B7C">
          <w:delText>http://hl7.org/fhir/</w:delText>
        </w:r>
      </w:del>
      <w:ins w:id="880" w:author="Jones, Emma" w:date="2018-05-01T17:51:00Z">
        <w:r w:rsidR="00214448">
          <w:fldChar w:fldCharType="begin"/>
        </w:r>
        <w:r w:rsidR="00214448">
          <w:instrText xml:space="preserve"> HYPERLINK "</w:instrText>
        </w:r>
      </w:ins>
      <w:ins w:id="881" w:author="Jones, Emma" w:date="2018-04-10T16:27:00Z">
        <w:r w:rsidR="00214448">
          <w:instrText>http://hl7.org/fhir/STU3/</w:instrText>
        </w:r>
      </w:ins>
      <w:r w:rsidR="00214448" w:rsidRPr="00763C89">
        <w:instrText>activitydefinition-operations.html#apply</w:instrText>
      </w:r>
      <w:ins w:id="882" w:author="Jones, Emma" w:date="2018-05-01T17:51:00Z">
        <w:r w:rsidR="00214448">
          <w:instrText xml:space="preserve">" </w:instrText>
        </w:r>
        <w:r w:rsidR="00214448">
          <w:fldChar w:fldCharType="separate"/>
        </w:r>
      </w:ins>
      <w:r w:rsidR="00214448" w:rsidRPr="000F7341">
        <w:rPr>
          <w:rStyle w:val="Hyperlink"/>
        </w:rPr>
        <w:t>http://hl7.org/fhir/STU3/</w:t>
      </w:r>
      <w:r w:rsidR="00214448" w:rsidRPr="000F7341">
        <w:rPr>
          <w:rStyle w:val="Hyperlink"/>
        </w:rPr>
        <w:t>activitydefinition-operations.html#apply</w:t>
      </w:r>
      <w:ins w:id="883" w:author="Jones, Emma" w:date="2018-05-01T17:51:00Z">
        <w:r w:rsidR="00214448">
          <w:fldChar w:fldCharType="end"/>
        </w:r>
        <w:r w:rsidR="00214448">
          <w:t xml:space="preserve"> </w:t>
        </w:r>
      </w:ins>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39870A3C" w:rsidR="00DE5BF8" w:rsidRPr="00763C89" w:rsidRDefault="000C0394" w:rsidP="00DE5BF8">
      <w:pPr>
        <w:pStyle w:val="BodyText"/>
      </w:pPr>
      <w:r>
        <w:t xml:space="preserve">Based on business logic, </w:t>
      </w:r>
      <w:r w:rsidR="00221CD1">
        <w:t xml:space="preserve">Care Plan Contributor </w:t>
      </w:r>
      <w:ins w:id="884" w:author="Jones, Emma" w:date="2018-03-27T18:05:00Z">
        <w:r w:rsidR="00C35F0A">
          <w:t>generates</w:t>
        </w:r>
      </w:ins>
      <w:del w:id="885" w:author="Jones, Emma" w:date="2018-03-27T18:04:00Z">
        <w:r w:rsidR="00221CD1" w:rsidDel="00C35F0A">
          <w:delText>creates</w:delText>
        </w:r>
      </w:del>
      <w:r w:rsidR="00221CD1">
        <w:t xml:space="preserve"> </w:t>
      </w:r>
      <w:ins w:id="886" w:author="Jones, Emma" w:date="2018-03-27T18:04:00Z">
        <w:r w:rsidR="00C35F0A">
          <w:t xml:space="preserve">a </w:t>
        </w:r>
      </w:ins>
      <w:ins w:id="887" w:author="Jones, Emma" w:date="2018-03-27T18:06:00Z">
        <w:r w:rsidR="00FC6757">
          <w:t>C</w:t>
        </w:r>
      </w:ins>
      <w:ins w:id="888" w:author="Jones, Emma" w:date="2018-03-27T18:04:00Z">
        <w:r w:rsidR="00C35F0A">
          <w:t xml:space="preserve">are </w:t>
        </w:r>
      </w:ins>
      <w:ins w:id="889" w:author="Jones, Emma" w:date="2018-03-27T18:06:00Z">
        <w:r w:rsidR="00FC6757">
          <w:t>P</w:t>
        </w:r>
      </w:ins>
      <w:ins w:id="890" w:author="Jones, Emma" w:date="2018-03-27T18:04:00Z">
        <w:r w:rsidR="00C35F0A">
          <w:t>lan</w:t>
        </w:r>
      </w:ins>
      <w:del w:id="891" w:author="Jones, Emma" w:date="2018-03-28T09:36:00Z">
        <w:r w:rsidR="00DE5BF8" w:rsidDel="00017BFF">
          <w:delText>request resource</w:delText>
        </w:r>
      </w:del>
      <w:r w:rsidR="00DE5BF8">
        <w:t xml:space="preserve"> in the body of the POST</w:t>
      </w:r>
      <w:ins w:id="892" w:author="Jones, Emma" w:date="2018-03-28T09:36:00Z">
        <w:r w:rsidR="00017BFF">
          <w:t xml:space="preserve">. Subsequent </w:t>
        </w:r>
      </w:ins>
      <w:ins w:id="893" w:author="Jones, Emma" w:date="2018-03-28T09:37:00Z">
        <w:r w:rsidR="00017BFF">
          <w:t xml:space="preserve">use of apply </w:t>
        </w:r>
      </w:ins>
      <w:ins w:id="894" w:author="Jones, Emma" w:date="2018-03-28T09:39:00Z">
        <w:r w:rsidR="00017BFF">
          <w:t xml:space="preserve">operation will subsequently </w:t>
        </w:r>
      </w:ins>
      <w:ins w:id="895" w:author="Jones, Emma" w:date="2018-03-28T09:37:00Z">
        <w:r w:rsidR="00017BFF">
          <w:t xml:space="preserve">generate request </w:t>
        </w:r>
      </w:ins>
      <w:ins w:id="896" w:author="Jones, Emma" w:date="2018-04-11T13:47:00Z">
        <w:r w:rsidR="00DC020F" w:rsidRPr="00DC020F">
          <w:rPr>
            <w:highlight w:val="yellow"/>
            <w:rPrChange w:id="897" w:author="Jones, Emma" w:date="2018-04-11T13:47:00Z">
              <w:rPr/>
            </w:rPrChange>
          </w:rPr>
          <w:t>or task</w:t>
        </w:r>
        <w:r w:rsidR="00DC020F">
          <w:t xml:space="preserve"> </w:t>
        </w:r>
      </w:ins>
      <w:ins w:id="898" w:author="Jones, Emma" w:date="2018-03-28T09:37:00Z">
        <w:r w:rsidR="00017BFF">
          <w:t>resource</w:t>
        </w:r>
      </w:ins>
      <w:ins w:id="899" w:author="Jones, Emma" w:date="2018-03-28T09:38:00Z">
        <w:r w:rsidR="00017BFF">
          <w:t>s</w:t>
        </w:r>
      </w:ins>
      <w:ins w:id="900" w:author="Jones, Emma" w:date="2018-03-28T09:40:00Z">
        <w:r w:rsidR="00017BFF">
          <w:t xml:space="preserve"> based on the selected ActivityDefinition associated with the PlanDefinition. </w:t>
        </w:r>
      </w:ins>
      <w:ins w:id="901"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902" w:name="_Toc495483806"/>
      <w:r w:rsidRPr="00D87F67">
        <w:lastRenderedPageBreak/>
        <w:t>Appendices</w:t>
      </w:r>
      <w:bookmarkEnd w:id="902"/>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903"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903"/>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904" w:name="_Toc495483808"/>
      <w:r w:rsidRPr="00D87F67">
        <w:lastRenderedPageBreak/>
        <w:t>Volume 3 – Content Modules</w:t>
      </w:r>
      <w:bookmarkEnd w:id="904"/>
    </w:p>
    <w:p w14:paraId="58266605" w14:textId="14B4EB3E" w:rsidR="00170ED0" w:rsidRPr="00D87F67" w:rsidRDefault="00170ED0" w:rsidP="00E008B6">
      <w:pPr>
        <w:pStyle w:val="Heading1"/>
        <w:pageBreakBefore w:val="0"/>
        <w:numPr>
          <w:ilvl w:val="0"/>
          <w:numId w:val="0"/>
        </w:numPr>
        <w:ind w:left="432" w:hanging="432"/>
        <w:rPr>
          <w:noProof w:val="0"/>
        </w:rPr>
      </w:pPr>
      <w:bookmarkStart w:id="905" w:name="_Toc495483809"/>
      <w:r w:rsidRPr="00D87F67">
        <w:rPr>
          <w:noProof w:val="0"/>
        </w:rPr>
        <w:t>5</w:t>
      </w:r>
      <w:r w:rsidR="00291725" w:rsidRPr="00D87F67">
        <w:rPr>
          <w:noProof w:val="0"/>
        </w:rPr>
        <w:t xml:space="preserve"> </w:t>
      </w:r>
      <w:r w:rsidRPr="00D87F67">
        <w:rPr>
          <w:noProof w:val="0"/>
        </w:rPr>
        <w:t>Namespaces and Vocabularies</w:t>
      </w:r>
      <w:bookmarkEnd w:id="905"/>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906" w:name="_IHEActCode_Vocabulary"/>
      <w:bookmarkStart w:id="907" w:name="_IHERoleCode_Vocabulary"/>
      <w:bookmarkEnd w:id="906"/>
      <w:bookmarkEnd w:id="907"/>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908"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908"/>
    </w:p>
    <w:p w14:paraId="7DC35984" w14:textId="7B079A9D" w:rsidR="00BD1A9D" w:rsidRPr="00D87F67" w:rsidRDefault="00BD1A9D" w:rsidP="00BD1A9D">
      <w:pPr>
        <w:pStyle w:val="Heading3"/>
        <w:numPr>
          <w:ilvl w:val="0"/>
          <w:numId w:val="0"/>
        </w:numPr>
        <w:rPr>
          <w:noProof w:val="0"/>
        </w:rPr>
      </w:pPr>
      <w:bookmarkStart w:id="909" w:name="_Toc490487883"/>
      <w:bookmarkStart w:id="910"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8"/>
      </w:r>
      <w:r w:rsidRPr="00D87F67">
        <w:rPr>
          <w:noProof w:val="0"/>
        </w:rPr>
        <w:t xml:space="preserve"> Content Modules</w:t>
      </w:r>
      <w:bookmarkEnd w:id="909"/>
      <w:bookmarkEnd w:id="910"/>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911"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911"/>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912" w:name="_Toc495483813"/>
      <w:r w:rsidRPr="00D87F67">
        <w:rPr>
          <w:bCs/>
          <w:noProof w:val="0"/>
        </w:rPr>
        <w:t>6.6.1 Care Plan</w:t>
      </w:r>
      <w:bookmarkEnd w:id="912"/>
    </w:p>
    <w:p w14:paraId="00C2BD35" w14:textId="6D06E75B" w:rsidR="00BD1A9D" w:rsidRPr="00D87F67" w:rsidRDefault="00A95DB2" w:rsidP="00BD1A9D">
      <w:pPr>
        <w:pStyle w:val="BodyText"/>
      </w:pPr>
      <w:bookmarkStart w:id="913" w:name="_6.2.1.1.6.1_Service_Event"/>
      <w:bookmarkStart w:id="914" w:name="_6.2.1.1.6.2_Medications_Section"/>
      <w:bookmarkStart w:id="915" w:name="_6.2.1.1.6.3_Allergies_and"/>
      <w:bookmarkStart w:id="916" w:name="_6.2.2.1.1__Problem"/>
      <w:bookmarkStart w:id="917" w:name="_6.2.3.1_Encompassing_Encounter"/>
      <w:bookmarkStart w:id="918" w:name="_6.2.3.1.1_Responsible_Party"/>
      <w:bookmarkStart w:id="919" w:name="_6.2.3.1.2_Health_Care"/>
      <w:bookmarkStart w:id="920" w:name="_6.2.4.4.1__Simple"/>
      <w:bookmarkStart w:id="921" w:name="_Toc335730763"/>
      <w:bookmarkStart w:id="922" w:name="_Toc336000666"/>
      <w:bookmarkStart w:id="923" w:name="_Toc336002388"/>
      <w:bookmarkStart w:id="924" w:name="_Toc336006583"/>
      <w:bookmarkStart w:id="925" w:name="_Toc335730764"/>
      <w:bookmarkStart w:id="926" w:name="_Toc336000667"/>
      <w:bookmarkStart w:id="927" w:name="_Toc336002389"/>
      <w:bookmarkStart w:id="928" w:name="_Toc336006584"/>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3A25EEC" w:rsidR="003B67B1" w:rsidRPr="00D87F67" w:rsidRDefault="003B67B1" w:rsidP="00CF5713">
      <w:pPr>
        <w:pStyle w:val="TableTitle"/>
      </w:pPr>
      <w:r w:rsidRPr="00D87F67">
        <w:t>Table 6.6.1-</w:t>
      </w:r>
      <w:ins w:id="929" w:author="Jones, Emma" w:date="2018-04-24T16:37:00Z">
        <w:r w:rsidR="0001628C">
          <w:t>1</w:t>
        </w:r>
      </w:ins>
      <w:del w:id="930" w:author="Jones, Emma" w:date="2018-04-24T16:37:00Z">
        <w:r w:rsidRPr="00D87F67" w:rsidDel="0001628C">
          <w:delText>2</w:delText>
        </w:r>
      </w:del>
      <w:r w:rsidRPr="00D87F67">
        <w:t>: CarePlan resource</w:t>
      </w:r>
    </w:p>
    <w:tbl>
      <w:tblPr>
        <w:tblW w:w="12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31" w:author="Jones, Emma" w:date="2018-04-25T15:10:00Z">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72"/>
        <w:gridCol w:w="11"/>
        <w:gridCol w:w="872"/>
        <w:gridCol w:w="1457"/>
        <w:gridCol w:w="103"/>
        <w:gridCol w:w="2237"/>
        <w:gridCol w:w="883"/>
        <w:gridCol w:w="2558"/>
        <w:gridCol w:w="883"/>
        <w:tblGridChange w:id="932">
          <w:tblGrid>
            <w:gridCol w:w="2260"/>
            <w:gridCol w:w="872"/>
            <w:gridCol w:w="11"/>
            <w:gridCol w:w="872"/>
            <w:gridCol w:w="1457"/>
            <w:gridCol w:w="883"/>
            <w:gridCol w:w="1457"/>
            <w:gridCol w:w="883"/>
            <w:gridCol w:w="2558"/>
            <w:gridCol w:w="883"/>
          </w:tblGrid>
        </w:tblGridChange>
      </w:tblGrid>
      <w:tr w:rsidR="0039172F" w:rsidRPr="0039172F" w14:paraId="668EBFC2" w14:textId="77777777" w:rsidTr="0039172F">
        <w:trPr>
          <w:cantSplit/>
          <w:trHeight w:val="300"/>
          <w:tblHeader/>
          <w:trPrChange w:id="933" w:author="Jones, Emma" w:date="2018-04-25T15:10: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34"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8D69DE0" w14:textId="77777777" w:rsidR="0039172F" w:rsidRPr="0039172F" w:rsidRDefault="0039172F" w:rsidP="00D87F67">
            <w:pPr>
              <w:pStyle w:val="TableEntryHeader"/>
            </w:pPr>
            <w:r w:rsidRPr="0039172F">
              <w:t>Name</w:t>
            </w:r>
          </w:p>
        </w:tc>
        <w:tc>
          <w:tcPr>
            <w:tcW w:w="883" w:type="dxa"/>
            <w:gridSpan w:val="2"/>
            <w:tcBorders>
              <w:top w:val="single" w:sz="4" w:space="0" w:color="auto"/>
              <w:left w:val="single" w:sz="4" w:space="0" w:color="auto"/>
              <w:bottom w:val="single" w:sz="4" w:space="0" w:color="auto"/>
              <w:right w:val="single" w:sz="4" w:space="0" w:color="auto"/>
            </w:tcBorders>
            <w:shd w:val="clear" w:color="auto" w:fill="D9D9D9"/>
            <w:tcPrChange w:id="935" w:author="Jones, Emma" w:date="2018-04-25T15:10:00Z">
              <w:tcPr>
                <w:tcW w:w="883"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227F8856" w14:textId="77777777" w:rsidR="0039172F" w:rsidRPr="0039172F" w:rsidRDefault="0039172F" w:rsidP="00D87F67">
            <w:pPr>
              <w:pStyle w:val="TableEntryHeader"/>
              <w:rPr>
                <w:ins w:id="936" w:author="Jones, Emma" w:date="2018-04-24T09:58:00Z"/>
              </w:rPr>
            </w:pPr>
          </w:p>
          <w:p w14:paraId="655FE7FB" w14:textId="7B85672F" w:rsidR="0039172F" w:rsidRPr="0039172F" w:rsidRDefault="0039172F" w:rsidP="00D87F67">
            <w:pPr>
              <w:pStyle w:val="TableEntryHeader"/>
              <w:rPr>
                <w:ins w:id="937" w:author="Jones, Emma" w:date="2018-04-24T09:58:00Z"/>
              </w:rPr>
            </w:pPr>
            <w:ins w:id="938" w:author="Jones, Emma" w:date="2018-04-24T09:58:00Z">
              <w:r w:rsidRPr="0039172F">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3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C738FDC" w14:textId="227DECC0" w:rsidR="0039172F" w:rsidRPr="0039172F" w:rsidRDefault="00036B45" w:rsidP="00D87F67">
            <w:pPr>
              <w:pStyle w:val="TableEntryHeader"/>
            </w:pPr>
            <w:ins w:id="940" w:author="Jones, Emma" w:date="2018-04-30T14:13:00Z">
              <w:r>
                <w:t xml:space="preserve">Base </w:t>
              </w:r>
            </w:ins>
            <w:r w:rsidR="0039172F" w:rsidRPr="0039172F">
              <w:t>Card.</w:t>
            </w:r>
          </w:p>
        </w:tc>
        <w:tc>
          <w:tcPr>
            <w:tcW w:w="1560" w:type="dxa"/>
            <w:gridSpan w:val="2"/>
            <w:tcBorders>
              <w:top w:val="single" w:sz="4" w:space="0" w:color="auto"/>
              <w:left w:val="single" w:sz="4" w:space="0" w:color="auto"/>
              <w:bottom w:val="single" w:sz="4" w:space="0" w:color="auto"/>
              <w:right w:val="single" w:sz="4" w:space="0" w:color="auto"/>
            </w:tcBorders>
            <w:shd w:val="clear" w:color="auto" w:fill="D9D9D9"/>
            <w:tcPrChange w:id="941"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6B0D1B59" w14:textId="40407404" w:rsidR="0039172F" w:rsidRPr="0039172F" w:rsidRDefault="00100DFC" w:rsidP="00D87F67">
            <w:pPr>
              <w:pStyle w:val="TableEntryHeader"/>
              <w:rPr>
                <w:ins w:id="942" w:author="Jones, Emma" w:date="2018-04-25T15:09:00Z"/>
              </w:rPr>
            </w:pPr>
            <w:ins w:id="943" w:author="Jones, Emma" w:date="2018-04-25T15:09:00Z">
              <w:r>
                <w:t>DCP</w:t>
              </w:r>
              <w:r w:rsidR="0039172F" w:rsidRPr="0039172F">
                <w:t xml:space="preserve"> Constraint</w:t>
              </w:r>
              <w:r w:rsidR="00036B45">
                <w:t xml:space="preserve"> Card.</w:t>
              </w:r>
            </w:ins>
          </w:p>
        </w:tc>
        <w:tc>
          <w:tcPr>
            <w:tcW w:w="3120" w:type="dxa"/>
            <w:gridSpan w:val="2"/>
            <w:tcBorders>
              <w:top w:val="single" w:sz="4" w:space="0" w:color="auto"/>
              <w:left w:val="single" w:sz="4" w:space="0" w:color="auto"/>
              <w:bottom w:val="single" w:sz="4" w:space="0" w:color="auto"/>
              <w:right w:val="single" w:sz="4" w:space="0" w:color="auto"/>
            </w:tcBorders>
            <w:shd w:val="clear" w:color="auto" w:fill="D9D9D9"/>
            <w:hideMark/>
            <w:tcPrChange w:id="944"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hideMark/>
              </w:tcPr>
            </w:tcPrChange>
          </w:tcPr>
          <w:p w14:paraId="64CF08B6" w14:textId="0E40E7E6" w:rsidR="0039172F" w:rsidRPr="0039172F" w:rsidRDefault="0039172F" w:rsidP="00D87F67">
            <w:pPr>
              <w:pStyle w:val="TableEntryHeader"/>
            </w:pPr>
            <w:r w:rsidRPr="0039172F">
              <w:t>Description &amp; Constraints</w:t>
            </w:r>
          </w:p>
        </w:tc>
        <w:tc>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45" w:author="Jones, Emma" w:date="2018-04-25T15:10:00Z">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58E137E" w14:textId="4764FDF9" w:rsidR="0039172F" w:rsidRPr="0039172F" w:rsidRDefault="0039172F" w:rsidP="00D87F67">
            <w:pPr>
              <w:pStyle w:val="TableEntryHeader"/>
            </w:pPr>
            <w:r w:rsidRPr="0039172F">
              <w:t>(Profile) Comments</w:t>
            </w:r>
          </w:p>
        </w:tc>
      </w:tr>
      <w:tr w:rsidR="0039172F" w:rsidRPr="0039172F" w14:paraId="31F975AA" w14:textId="77777777" w:rsidTr="0039172F">
        <w:trPr>
          <w:cantSplit/>
          <w:trHeight w:val="300"/>
          <w:trPrChange w:id="946" w:author="Jones, Emma" w:date="2018-04-25T15:10: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947"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0D5F6067" w14:textId="77777777" w:rsidR="0039172F" w:rsidRPr="0039172F" w:rsidRDefault="0039172F" w:rsidP="00D87F67">
            <w:pPr>
              <w:pStyle w:val="TableEntry"/>
            </w:pPr>
            <w:r w:rsidRPr="0039172F">
              <w:t xml:space="preserve">.. CarePlan </w:t>
            </w:r>
          </w:p>
        </w:tc>
        <w:tc>
          <w:tcPr>
            <w:tcW w:w="883" w:type="dxa"/>
            <w:gridSpan w:val="2"/>
            <w:tcBorders>
              <w:top w:val="single" w:sz="4" w:space="0" w:color="auto"/>
              <w:left w:val="single" w:sz="4" w:space="0" w:color="auto"/>
              <w:bottom w:val="single" w:sz="4" w:space="0" w:color="auto"/>
              <w:right w:val="single" w:sz="4" w:space="0" w:color="auto"/>
            </w:tcBorders>
            <w:tcPrChange w:id="94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C8D67B1" w14:textId="77777777" w:rsidR="0039172F" w:rsidRPr="0039172F" w:rsidRDefault="0039172F" w:rsidP="00D87F67">
            <w:pPr>
              <w:pStyle w:val="TableEntry"/>
              <w:rPr>
                <w:ins w:id="949" w:author="Jones, Emma" w:date="2018-04-24T09:58:00Z"/>
              </w:rPr>
            </w:pPr>
          </w:p>
        </w:tc>
        <w:tc>
          <w:tcPr>
            <w:tcW w:w="872" w:type="dxa"/>
            <w:tcBorders>
              <w:top w:val="single" w:sz="4" w:space="0" w:color="auto"/>
              <w:left w:val="single" w:sz="4" w:space="0" w:color="auto"/>
              <w:bottom w:val="single" w:sz="4" w:space="0" w:color="auto"/>
              <w:right w:val="single" w:sz="4" w:space="0" w:color="auto"/>
            </w:tcBorders>
            <w:noWrap/>
            <w:hideMark/>
            <w:tcPrChange w:id="950"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1F020A9D" w14:textId="2B537A73" w:rsidR="0039172F" w:rsidRPr="0039172F" w:rsidRDefault="0039172F" w:rsidP="00D87F67">
            <w:pPr>
              <w:pStyle w:val="TableEntry"/>
            </w:pPr>
            <w:r w:rsidRPr="0039172F">
              <w:t> </w:t>
            </w:r>
          </w:p>
        </w:tc>
        <w:tc>
          <w:tcPr>
            <w:tcW w:w="1560" w:type="dxa"/>
            <w:gridSpan w:val="2"/>
            <w:tcBorders>
              <w:top w:val="single" w:sz="4" w:space="0" w:color="auto"/>
              <w:left w:val="single" w:sz="4" w:space="0" w:color="auto"/>
              <w:bottom w:val="single" w:sz="4" w:space="0" w:color="auto"/>
              <w:right w:val="single" w:sz="4" w:space="0" w:color="auto"/>
            </w:tcBorders>
            <w:tcPrChange w:id="95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9DE1F78" w14:textId="77777777" w:rsidR="0039172F" w:rsidRPr="0039172F" w:rsidRDefault="0039172F" w:rsidP="00D87F67">
            <w:pPr>
              <w:pStyle w:val="TableEntry"/>
              <w:rPr>
                <w:ins w:id="95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hideMark/>
            <w:tcPrChange w:id="953"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2ABB7E6A" w14:textId="70DF1965" w:rsidR="0039172F" w:rsidRPr="0039172F" w:rsidRDefault="0039172F" w:rsidP="00D87F67">
            <w:pPr>
              <w:pStyle w:val="TableEntry"/>
            </w:pPr>
            <w:r w:rsidRPr="0039172F">
              <w:t>Healthcare plan for patient</w:t>
            </w:r>
          </w:p>
        </w:tc>
        <w:tc>
          <w:tcPr>
            <w:tcW w:w="3441" w:type="dxa"/>
            <w:gridSpan w:val="2"/>
            <w:tcBorders>
              <w:top w:val="single" w:sz="4" w:space="0" w:color="auto"/>
              <w:left w:val="single" w:sz="4" w:space="0" w:color="auto"/>
              <w:bottom w:val="single" w:sz="4" w:space="0" w:color="auto"/>
              <w:right w:val="single" w:sz="4" w:space="0" w:color="auto"/>
            </w:tcBorders>
            <w:noWrap/>
            <w:hideMark/>
            <w:tcPrChange w:id="954" w:author="Jones, Emma" w:date="2018-04-25T15:10:00Z">
              <w:tcPr>
                <w:tcW w:w="3441" w:type="dxa"/>
                <w:gridSpan w:val="2"/>
                <w:tcBorders>
                  <w:top w:val="single" w:sz="4" w:space="0" w:color="auto"/>
                  <w:left w:val="single" w:sz="4" w:space="0" w:color="auto"/>
                  <w:bottom w:val="single" w:sz="4" w:space="0" w:color="auto"/>
                  <w:right w:val="single" w:sz="4" w:space="0" w:color="auto"/>
                </w:tcBorders>
                <w:noWrap/>
                <w:hideMark/>
              </w:tcPr>
            </w:tcPrChange>
          </w:tcPr>
          <w:p w14:paraId="75ED76F4" w14:textId="77777777" w:rsidR="0039172F" w:rsidRPr="0039172F" w:rsidRDefault="0039172F" w:rsidP="00D87F67">
            <w:pPr>
              <w:pStyle w:val="TableEntry"/>
            </w:pPr>
            <w:r w:rsidRPr="0039172F">
              <w:t> </w:t>
            </w:r>
          </w:p>
        </w:tc>
      </w:tr>
      <w:tr w:rsidR="0039172F" w:rsidRPr="0039172F" w14:paraId="3EA32F35" w14:textId="77777777" w:rsidTr="0039172F">
        <w:trPr>
          <w:cantSplit/>
          <w:trHeight w:val="600"/>
          <w:trPrChange w:id="95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956"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4A23BA86" w14:textId="77777777" w:rsidR="0039172F" w:rsidRPr="0039172F" w:rsidRDefault="0039172F" w:rsidP="00D87F67">
            <w:pPr>
              <w:pStyle w:val="TableEntry"/>
            </w:pPr>
            <w:r w:rsidRPr="0039172F">
              <w:t xml:space="preserve">...identifier </w:t>
            </w:r>
          </w:p>
        </w:tc>
        <w:tc>
          <w:tcPr>
            <w:tcW w:w="883" w:type="dxa"/>
            <w:gridSpan w:val="2"/>
            <w:tcBorders>
              <w:top w:val="single" w:sz="4" w:space="0" w:color="auto"/>
              <w:left w:val="single" w:sz="4" w:space="0" w:color="auto"/>
              <w:bottom w:val="single" w:sz="4" w:space="0" w:color="auto"/>
              <w:right w:val="single" w:sz="4" w:space="0" w:color="auto"/>
            </w:tcBorders>
            <w:tcPrChange w:id="95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982F7D2" w14:textId="1160F7A2" w:rsidR="0039172F" w:rsidRPr="0039172F" w:rsidRDefault="0039172F" w:rsidP="00D87F67">
            <w:pPr>
              <w:pStyle w:val="TableEntry"/>
              <w:rPr>
                <w:ins w:id="958" w:author="Jones, Emma" w:date="2018-04-24T09:58:00Z"/>
                <w:bCs/>
                <w:rPrChange w:id="959" w:author="Jones, Emma" w:date="2018-04-25T15:16:00Z">
                  <w:rPr>
                    <w:ins w:id="960" w:author="Jones, Emma" w:date="2018-04-24T09:58:00Z"/>
                    <w:b/>
                    <w:bCs/>
                  </w:rPr>
                </w:rPrChange>
              </w:rPr>
            </w:pPr>
            <w:ins w:id="961" w:author="Jones, Emma" w:date="2018-04-24T10:01:00Z">
              <w:r w:rsidRPr="0039172F">
                <w:rPr>
                  <w:bCs/>
                  <w:rPrChange w:id="962" w:author="Jones, Emma" w:date="2018-04-25T15:16:00Z">
                    <w:rPr>
                      <w:b/>
                      <w:bCs/>
                    </w:rPr>
                  </w:rPrChange>
                </w:rPr>
                <w:t>Σ</w:t>
              </w:r>
            </w:ins>
          </w:p>
        </w:tc>
        <w:tc>
          <w:tcPr>
            <w:tcW w:w="872" w:type="dxa"/>
            <w:tcBorders>
              <w:top w:val="single" w:sz="4" w:space="0" w:color="auto"/>
              <w:left w:val="single" w:sz="4" w:space="0" w:color="auto"/>
              <w:bottom w:val="single" w:sz="4" w:space="0" w:color="auto"/>
              <w:right w:val="single" w:sz="4" w:space="0" w:color="auto"/>
            </w:tcBorders>
            <w:noWrap/>
            <w:hideMark/>
            <w:tcPrChange w:id="963"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57B77042" w14:textId="7D46E545" w:rsidR="0039172F" w:rsidRPr="0039172F" w:rsidRDefault="0039172F" w:rsidP="00D87F67">
            <w:pPr>
              <w:pStyle w:val="TableEntry"/>
            </w:pPr>
            <w:ins w:id="964" w:author="Jones, Emma" w:date="2018-04-25T15:13:00Z">
              <w:r w:rsidRPr="0039172F">
                <w:rPr>
                  <w:bCs/>
                  <w:rPrChange w:id="965" w:author="Jones, Emma" w:date="2018-04-25T15:16:00Z">
                    <w:rPr>
                      <w:b/>
                      <w:bCs/>
                    </w:rPr>
                  </w:rPrChange>
                </w:rPr>
                <w:t>0</w:t>
              </w:r>
            </w:ins>
            <w:del w:id="966" w:author="Jones, Emma" w:date="2018-04-25T15:13:00Z">
              <w:r w:rsidRPr="0039172F" w:rsidDel="0039172F">
                <w:rPr>
                  <w:bCs/>
                  <w:rPrChange w:id="967" w:author="Jones, Emma" w:date="2018-04-25T15:16:00Z">
                    <w:rPr>
                      <w:b/>
                      <w:bCs/>
                    </w:rPr>
                  </w:rPrChange>
                </w:rPr>
                <w:delText>1</w:delText>
              </w:r>
            </w:del>
            <w:r w:rsidRPr="0039172F">
              <w:t>..*</w:t>
            </w:r>
          </w:p>
        </w:tc>
        <w:tc>
          <w:tcPr>
            <w:tcW w:w="1560" w:type="dxa"/>
            <w:gridSpan w:val="2"/>
            <w:tcBorders>
              <w:top w:val="single" w:sz="4" w:space="0" w:color="auto"/>
              <w:left w:val="single" w:sz="4" w:space="0" w:color="auto"/>
              <w:bottom w:val="single" w:sz="4" w:space="0" w:color="auto"/>
              <w:right w:val="single" w:sz="4" w:space="0" w:color="auto"/>
            </w:tcBorders>
            <w:tcPrChange w:id="96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C58831" w14:textId="3CEDC7AE" w:rsidR="0039172F" w:rsidRPr="0039172F" w:rsidRDefault="0039172F" w:rsidP="00D87F67">
            <w:pPr>
              <w:pStyle w:val="TableEntry"/>
              <w:rPr>
                <w:ins w:id="969" w:author="Jones, Emma" w:date="2018-04-25T15:09:00Z"/>
              </w:rPr>
            </w:pPr>
            <w:ins w:id="970" w:author="Jones, Emma" w:date="2018-04-25T15:13:00Z">
              <w:r w:rsidRPr="0039172F">
                <w:rPr>
                  <w:bCs/>
                  <w:rPrChange w:id="971" w:author="Jones, Emma" w:date="2018-04-25T15:16:00Z">
                    <w:rPr>
                      <w:b/>
                      <w:bCs/>
                    </w:rPr>
                  </w:rPrChange>
                </w:rPr>
                <w:t>1</w:t>
              </w:r>
              <w:r w:rsidRPr="0039172F">
                <w:t>..*</w:t>
              </w:r>
            </w:ins>
          </w:p>
        </w:tc>
        <w:tc>
          <w:tcPr>
            <w:tcW w:w="3120" w:type="dxa"/>
            <w:gridSpan w:val="2"/>
            <w:tcBorders>
              <w:top w:val="single" w:sz="4" w:space="0" w:color="auto"/>
              <w:left w:val="single" w:sz="4" w:space="0" w:color="auto"/>
              <w:bottom w:val="single" w:sz="4" w:space="0" w:color="auto"/>
              <w:right w:val="single" w:sz="4" w:space="0" w:color="auto"/>
            </w:tcBorders>
            <w:hideMark/>
            <w:tcPrChange w:id="972"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3155E407" w14:textId="196A081A" w:rsidR="0039172F" w:rsidRPr="0039172F" w:rsidRDefault="0039172F" w:rsidP="00D87F67">
            <w:pPr>
              <w:pStyle w:val="TableEntry"/>
            </w:pPr>
            <w:r w:rsidRPr="0039172F">
              <w:t>External Ids for this plan</w:t>
            </w:r>
          </w:p>
        </w:tc>
        <w:tc>
          <w:tcPr>
            <w:tcW w:w="3441" w:type="dxa"/>
            <w:gridSpan w:val="2"/>
            <w:tcBorders>
              <w:top w:val="single" w:sz="4" w:space="0" w:color="auto"/>
              <w:left w:val="single" w:sz="4" w:space="0" w:color="auto"/>
              <w:bottom w:val="single" w:sz="4" w:space="0" w:color="auto"/>
              <w:right w:val="single" w:sz="4" w:space="0" w:color="auto"/>
            </w:tcBorders>
            <w:hideMark/>
            <w:tcPrChange w:id="973" w:author="Jones, Emma" w:date="2018-04-25T15:10:00Z">
              <w:tcPr>
                <w:tcW w:w="3441" w:type="dxa"/>
                <w:gridSpan w:val="2"/>
                <w:tcBorders>
                  <w:top w:val="single" w:sz="4" w:space="0" w:color="auto"/>
                  <w:left w:val="single" w:sz="4" w:space="0" w:color="auto"/>
                  <w:bottom w:val="single" w:sz="4" w:space="0" w:color="auto"/>
                  <w:right w:val="single" w:sz="4" w:space="0" w:color="auto"/>
                </w:tcBorders>
                <w:hideMark/>
              </w:tcPr>
            </w:tcPrChange>
          </w:tcPr>
          <w:p w14:paraId="4719AA33" w14:textId="65D5B535" w:rsidR="0039172F" w:rsidRPr="0039172F" w:rsidRDefault="0039172F" w:rsidP="00A25D7F">
            <w:pPr>
              <w:pStyle w:val="TableEntry"/>
              <w:rPr>
                <w:bCs/>
                <w:rPrChange w:id="974" w:author="Jones, Emma" w:date="2018-04-25T15:16:00Z">
                  <w:rPr>
                    <w:b/>
                    <w:bCs/>
                  </w:rPr>
                </w:rPrChange>
              </w:rPr>
            </w:pPr>
            <w:r w:rsidRPr="0039172F">
              <w:rPr>
                <w:bCs/>
                <w:rPrChange w:id="975" w:author="Jones, Emma" w:date="2018-04-25T15:16:00Z">
                  <w:rPr>
                    <w:b/>
                    <w:bCs/>
                  </w:rPr>
                </w:rPrChange>
              </w:rPr>
              <w:t>This version of the profile requires at least one identifier.</w:t>
            </w:r>
          </w:p>
        </w:tc>
      </w:tr>
      <w:tr w:rsidR="0039172F" w:rsidRPr="0039172F" w14:paraId="326C7B75" w14:textId="77777777" w:rsidTr="0039172F">
        <w:trPr>
          <w:cantSplit/>
          <w:trHeight w:val="600"/>
          <w:ins w:id="976" w:author="Jones, Emma" w:date="2018-04-25T14:45:00Z"/>
          <w:trPrChange w:id="97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97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6C3374A" w14:textId="6AED02ED" w:rsidR="0039172F" w:rsidRPr="0039172F" w:rsidRDefault="0039172F" w:rsidP="00D87F67">
            <w:pPr>
              <w:pStyle w:val="TableEntry"/>
              <w:rPr>
                <w:ins w:id="979" w:author="Jones, Emma" w:date="2018-04-25T14:45:00Z"/>
              </w:rPr>
            </w:pPr>
            <w:ins w:id="980" w:author="Jones, Emma" w:date="2018-04-25T14:45:00Z">
              <w:r w:rsidRPr="0039172F">
                <w:t>… definition</w:t>
              </w:r>
            </w:ins>
          </w:p>
        </w:tc>
        <w:tc>
          <w:tcPr>
            <w:tcW w:w="883" w:type="dxa"/>
            <w:gridSpan w:val="2"/>
            <w:tcBorders>
              <w:top w:val="single" w:sz="4" w:space="0" w:color="auto"/>
              <w:left w:val="single" w:sz="4" w:space="0" w:color="auto"/>
              <w:bottom w:val="single" w:sz="4" w:space="0" w:color="auto"/>
              <w:right w:val="single" w:sz="4" w:space="0" w:color="auto"/>
            </w:tcBorders>
            <w:tcPrChange w:id="98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2CF6BD" w14:textId="782668F4" w:rsidR="0039172F" w:rsidRPr="0039172F" w:rsidRDefault="0039172F" w:rsidP="00D87F67">
            <w:pPr>
              <w:pStyle w:val="TableEntry"/>
              <w:rPr>
                <w:ins w:id="982" w:author="Jones, Emma" w:date="2018-04-25T14:45:00Z"/>
                <w:bCs/>
              </w:rPr>
            </w:pPr>
            <w:ins w:id="983" w:author="Jones, Emma" w:date="2018-04-25T14:46: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98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027704" w14:textId="287F0E66" w:rsidR="0039172F" w:rsidRPr="0039172F" w:rsidRDefault="0039172F" w:rsidP="00D87F67">
            <w:pPr>
              <w:pStyle w:val="TableEntry"/>
              <w:rPr>
                <w:ins w:id="985" w:author="Jones, Emma" w:date="2018-04-25T14:45:00Z"/>
                <w:bCs/>
                <w:rPrChange w:id="986" w:author="Jones, Emma" w:date="2018-04-25T15:16:00Z">
                  <w:rPr>
                    <w:ins w:id="987" w:author="Jones, Emma" w:date="2018-04-25T14:45:00Z"/>
                    <w:b/>
                    <w:bCs/>
                  </w:rPr>
                </w:rPrChange>
              </w:rPr>
            </w:pPr>
            <w:ins w:id="988" w:author="Jones, Emma" w:date="2018-04-25T14:46:00Z">
              <w:r w:rsidRPr="0039172F">
                <w:rPr>
                  <w:bCs/>
                  <w:rPrChange w:id="989" w:author="Jones, Emma" w:date="2018-04-25T15:16:00Z">
                    <w:rPr>
                      <w:b/>
                      <w:bCs/>
                    </w:rPr>
                  </w:rPrChange>
                </w:rPr>
                <w:t>0..*</w:t>
              </w:r>
            </w:ins>
          </w:p>
        </w:tc>
        <w:tc>
          <w:tcPr>
            <w:tcW w:w="1560" w:type="dxa"/>
            <w:gridSpan w:val="2"/>
            <w:tcBorders>
              <w:top w:val="single" w:sz="4" w:space="0" w:color="auto"/>
              <w:left w:val="single" w:sz="4" w:space="0" w:color="auto"/>
              <w:bottom w:val="single" w:sz="4" w:space="0" w:color="auto"/>
              <w:right w:val="single" w:sz="4" w:space="0" w:color="auto"/>
            </w:tcBorders>
            <w:tcPrChange w:id="99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D72191" w14:textId="77777777" w:rsidR="0039172F" w:rsidRPr="0039172F" w:rsidRDefault="0039172F" w:rsidP="00D87F67">
            <w:pPr>
              <w:pStyle w:val="TableEntry"/>
              <w:rPr>
                <w:ins w:id="99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9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9CC3CB" w14:textId="1C0682DD" w:rsidR="0039172F" w:rsidRPr="0039172F" w:rsidRDefault="0039172F" w:rsidP="00D87F67">
            <w:pPr>
              <w:pStyle w:val="TableEntry"/>
              <w:rPr>
                <w:ins w:id="993" w:author="Jones, Emma" w:date="2018-04-25T14:45:00Z"/>
              </w:rPr>
            </w:pPr>
            <w:ins w:id="994" w:author="Jones, Emma" w:date="2018-04-25T14:46:00Z">
              <w:r w:rsidRPr="0039172F">
                <w:t>Protocol or definition</w:t>
              </w:r>
            </w:ins>
          </w:p>
        </w:tc>
        <w:tc>
          <w:tcPr>
            <w:tcW w:w="3441" w:type="dxa"/>
            <w:gridSpan w:val="2"/>
            <w:tcBorders>
              <w:top w:val="single" w:sz="4" w:space="0" w:color="auto"/>
              <w:left w:val="single" w:sz="4" w:space="0" w:color="auto"/>
              <w:bottom w:val="single" w:sz="4" w:space="0" w:color="auto"/>
              <w:right w:val="single" w:sz="4" w:space="0" w:color="auto"/>
            </w:tcBorders>
            <w:tcPrChange w:id="99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103FCD" w14:textId="77777777" w:rsidR="0039172F" w:rsidRPr="0039172F" w:rsidRDefault="0039172F" w:rsidP="00A25D7F">
            <w:pPr>
              <w:pStyle w:val="TableEntry"/>
              <w:rPr>
                <w:ins w:id="996" w:author="Jones, Emma" w:date="2018-04-25T14:45:00Z"/>
                <w:bCs/>
                <w:rPrChange w:id="997" w:author="Jones, Emma" w:date="2018-04-25T15:16:00Z">
                  <w:rPr>
                    <w:ins w:id="998" w:author="Jones, Emma" w:date="2018-04-25T14:45:00Z"/>
                    <w:b/>
                    <w:bCs/>
                  </w:rPr>
                </w:rPrChange>
              </w:rPr>
            </w:pPr>
          </w:p>
        </w:tc>
      </w:tr>
      <w:tr w:rsidR="0039172F" w:rsidRPr="0039172F" w:rsidDel="008C68AE" w14:paraId="3108F96A" w14:textId="77777777" w:rsidTr="0039172F">
        <w:trPr>
          <w:gridAfter w:val="1"/>
          <w:wAfter w:w="883" w:type="dxa"/>
          <w:cantSplit/>
          <w:trHeight w:val="600"/>
          <w:del w:id="999" w:author="Jones, Emma" w:date="2018-04-25T14:45:00Z"/>
          <w:trPrChange w:id="1000" w:author="Jones, Emma" w:date="2018-04-25T15:09:00Z">
            <w:trPr>
              <w:gridAfter w:val="1"/>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001" w:author="Jones, Emma" w:date="2018-04-25T15:09:00Z">
              <w:tcPr>
                <w:tcW w:w="2260" w:type="dxa"/>
                <w:tcBorders>
                  <w:top w:val="single" w:sz="4" w:space="0" w:color="auto"/>
                  <w:left w:val="single" w:sz="4" w:space="0" w:color="auto"/>
                  <w:bottom w:val="single" w:sz="4" w:space="0" w:color="auto"/>
                  <w:right w:val="single" w:sz="4" w:space="0" w:color="auto"/>
                </w:tcBorders>
                <w:noWrap/>
              </w:tcPr>
            </w:tcPrChange>
          </w:tcPr>
          <w:p w14:paraId="0863463F" w14:textId="4CF5278F" w:rsidR="0039172F" w:rsidRPr="0039172F" w:rsidDel="008C68AE" w:rsidRDefault="0039172F" w:rsidP="00D87F67">
            <w:pPr>
              <w:pStyle w:val="TableEntry"/>
              <w:rPr>
                <w:del w:id="1002" w:author="Jones, Emma" w:date="2018-04-25T14:45:00Z"/>
              </w:rPr>
            </w:pPr>
            <w:del w:id="1003" w:author="Jones, Emma" w:date="2018-04-25T14:44:00Z">
              <w:r w:rsidRPr="0039172F" w:rsidDel="008C68AE">
                <w:delText>... identifier.value</w:delText>
              </w:r>
            </w:del>
          </w:p>
        </w:tc>
        <w:tc>
          <w:tcPr>
            <w:tcW w:w="872" w:type="dxa"/>
            <w:tcBorders>
              <w:top w:val="single" w:sz="4" w:space="0" w:color="auto"/>
              <w:left w:val="single" w:sz="4" w:space="0" w:color="auto"/>
              <w:bottom w:val="single" w:sz="4" w:space="0" w:color="auto"/>
              <w:right w:val="single" w:sz="4" w:space="0" w:color="auto"/>
            </w:tcBorders>
            <w:noWrap/>
            <w:tcPrChange w:id="1004" w:author="Jones, Emma" w:date="2018-04-25T15:09:00Z">
              <w:tcPr>
                <w:tcW w:w="872" w:type="dxa"/>
                <w:tcBorders>
                  <w:top w:val="single" w:sz="4" w:space="0" w:color="auto"/>
                  <w:left w:val="single" w:sz="4" w:space="0" w:color="auto"/>
                  <w:bottom w:val="single" w:sz="4" w:space="0" w:color="auto"/>
                  <w:right w:val="single" w:sz="4" w:space="0" w:color="auto"/>
                </w:tcBorders>
                <w:noWrap/>
              </w:tcPr>
            </w:tcPrChange>
          </w:tcPr>
          <w:p w14:paraId="638A8327" w14:textId="73FB8179" w:rsidR="0039172F" w:rsidRPr="0039172F" w:rsidDel="008C68AE" w:rsidRDefault="0039172F" w:rsidP="00D87F67">
            <w:pPr>
              <w:pStyle w:val="TableEntry"/>
              <w:rPr>
                <w:del w:id="1005" w:author="Jones, Emma" w:date="2018-04-25T14:45:00Z"/>
                <w:bCs/>
                <w:rPrChange w:id="1006" w:author="Jones, Emma" w:date="2018-04-25T15:16:00Z">
                  <w:rPr>
                    <w:del w:id="1007" w:author="Jones, Emma" w:date="2018-04-25T14:45:00Z"/>
                    <w:b/>
                    <w:bCs/>
                  </w:rPr>
                </w:rPrChange>
              </w:rPr>
            </w:pPr>
            <w:del w:id="1008" w:author="Jones, Emma" w:date="2018-04-25T14:44:00Z">
              <w:r w:rsidRPr="0039172F" w:rsidDel="008C68AE">
                <w:rPr>
                  <w:bCs/>
                  <w:rPrChange w:id="1009" w:author="Jones, Emma" w:date="2018-04-25T15:16:00Z">
                    <w:rPr>
                      <w:b/>
                      <w:bCs/>
                    </w:rPr>
                  </w:rPrChange>
                </w:rPr>
                <w:delText>1..1</w:delText>
              </w:r>
            </w:del>
          </w:p>
        </w:tc>
        <w:tc>
          <w:tcPr>
            <w:tcW w:w="2340" w:type="dxa"/>
            <w:gridSpan w:val="3"/>
            <w:tcBorders>
              <w:top w:val="single" w:sz="4" w:space="0" w:color="auto"/>
              <w:left w:val="single" w:sz="4" w:space="0" w:color="auto"/>
              <w:bottom w:val="single" w:sz="4" w:space="0" w:color="auto"/>
              <w:right w:val="single" w:sz="4" w:space="0" w:color="auto"/>
            </w:tcBorders>
            <w:tcPrChange w:id="1010"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71E31E29" w14:textId="77777777" w:rsidR="0039172F" w:rsidRPr="0039172F" w:rsidDel="008C68AE" w:rsidRDefault="0039172F" w:rsidP="00D87F67">
            <w:pPr>
              <w:pStyle w:val="TableEntry"/>
              <w:rPr>
                <w:ins w:id="1011" w:author="Jones, Emma" w:date="2018-04-25T15:09:00Z"/>
              </w:rPr>
            </w:pPr>
          </w:p>
        </w:tc>
        <w:tc>
          <w:tcPr>
            <w:tcW w:w="2340" w:type="dxa"/>
            <w:gridSpan w:val="2"/>
            <w:tcBorders>
              <w:top w:val="single" w:sz="4" w:space="0" w:color="auto"/>
              <w:left w:val="single" w:sz="4" w:space="0" w:color="auto"/>
              <w:bottom w:val="single" w:sz="4" w:space="0" w:color="auto"/>
              <w:right w:val="single" w:sz="4" w:space="0" w:color="auto"/>
            </w:tcBorders>
            <w:tcPrChange w:id="1012" w:author="Jones, Emma" w:date="2018-04-25T15:09:00Z">
              <w:tcPr>
                <w:tcW w:w="2340" w:type="dxa"/>
                <w:gridSpan w:val="2"/>
                <w:tcBorders>
                  <w:top w:val="single" w:sz="4" w:space="0" w:color="auto"/>
                  <w:left w:val="single" w:sz="4" w:space="0" w:color="auto"/>
                  <w:bottom w:val="single" w:sz="4" w:space="0" w:color="auto"/>
                  <w:right w:val="single" w:sz="4" w:space="0" w:color="auto"/>
                </w:tcBorders>
              </w:tcPr>
            </w:tcPrChange>
          </w:tcPr>
          <w:p w14:paraId="5FF66546" w14:textId="182F83E1" w:rsidR="0039172F" w:rsidRPr="0039172F" w:rsidDel="008C68AE" w:rsidRDefault="0039172F" w:rsidP="00D87F67">
            <w:pPr>
              <w:pStyle w:val="TableEntry"/>
              <w:rPr>
                <w:del w:id="1013" w:author="Jones, Emma" w:date="2018-04-25T14:45:00Z"/>
              </w:rPr>
            </w:pPr>
          </w:p>
        </w:tc>
        <w:tc>
          <w:tcPr>
            <w:tcW w:w="3441" w:type="dxa"/>
            <w:gridSpan w:val="2"/>
            <w:tcBorders>
              <w:top w:val="single" w:sz="4" w:space="0" w:color="auto"/>
              <w:left w:val="single" w:sz="4" w:space="0" w:color="auto"/>
              <w:bottom w:val="single" w:sz="4" w:space="0" w:color="auto"/>
              <w:right w:val="single" w:sz="4" w:space="0" w:color="auto"/>
            </w:tcBorders>
            <w:tcPrChange w:id="1014"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0A981469" w14:textId="0E9FE233" w:rsidR="0039172F" w:rsidRPr="0039172F" w:rsidDel="008C68AE" w:rsidRDefault="0039172F" w:rsidP="00A25D7F">
            <w:pPr>
              <w:pStyle w:val="TableEntry"/>
              <w:rPr>
                <w:del w:id="1015" w:author="Jones, Emma" w:date="2018-04-25T14:45:00Z"/>
                <w:bCs/>
                <w:rPrChange w:id="1016" w:author="Jones, Emma" w:date="2018-04-25T15:16:00Z">
                  <w:rPr>
                    <w:del w:id="1017" w:author="Jones, Emma" w:date="2018-04-25T14:45:00Z"/>
                    <w:b/>
                    <w:bCs/>
                  </w:rPr>
                </w:rPrChange>
              </w:rPr>
            </w:pPr>
            <w:del w:id="1018" w:author="Jones, Emma" w:date="2018-04-25T14:44:00Z">
              <w:r w:rsidRPr="0039172F" w:rsidDel="008C68AE">
                <w:rPr>
                  <w:rPrChange w:id="1019" w:author="Jones, Emma" w:date="2018-04-25T15:16:00Z">
                    <w:rPr>
                      <w:b/>
                    </w:rPr>
                  </w:rPrChange>
                </w:rPr>
                <w:delText xml:space="preserve">This version of the profile requires an ID identifying this profile as an IHE PCC Dynamic Care </w:delText>
              </w:r>
              <w:commentRangeStart w:id="1020"/>
              <w:r w:rsidRPr="0039172F" w:rsidDel="008C68AE">
                <w:rPr>
                  <w:rPrChange w:id="1021" w:author="Jones, Emma" w:date="2018-04-25T15:16:00Z">
                    <w:rPr>
                      <w:b/>
                    </w:rPr>
                  </w:rPrChange>
                </w:rPr>
                <w:delText>Plan</w:delText>
              </w:r>
              <w:commentRangeEnd w:id="1020"/>
              <w:r w:rsidRPr="0039172F" w:rsidDel="008C68AE">
                <w:rPr>
                  <w:rStyle w:val="CommentReference"/>
                </w:rPr>
                <w:commentReference w:id="1020"/>
              </w:r>
            </w:del>
          </w:p>
        </w:tc>
      </w:tr>
      <w:tr w:rsidR="0039172F" w:rsidRPr="0039172F" w:rsidDel="001164AC" w14:paraId="118D7521" w14:textId="77777777" w:rsidTr="0039172F">
        <w:trPr>
          <w:gridAfter w:val="1"/>
          <w:wAfter w:w="883" w:type="dxa"/>
          <w:cantSplit/>
          <w:trHeight w:val="600"/>
          <w:del w:id="1022" w:author="Jones, Emma" w:date="2018-04-25T14:46:00Z"/>
          <w:trPrChange w:id="1023" w:author="Jones, Emma" w:date="2018-04-25T15:09:00Z">
            <w:trPr>
              <w:gridAfter w:val="1"/>
              <w:wAfter w:w="883" w:type="dxa"/>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24" w:author="Jones, Emma" w:date="2018-04-25T15:09: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556E570" w14:textId="5779C85E" w:rsidR="0039172F" w:rsidRPr="0039172F" w:rsidDel="001164AC" w:rsidRDefault="0039172F" w:rsidP="00D87F67">
            <w:pPr>
              <w:pStyle w:val="TableEntry"/>
              <w:rPr>
                <w:del w:id="1025" w:author="Jones, Emma" w:date="2018-04-25T14:46:00Z"/>
                <w:highlight w:val="yellow"/>
                <w:rPrChange w:id="1026" w:author="Jones, Emma" w:date="2018-04-25T15:16:00Z">
                  <w:rPr>
                    <w:del w:id="1027" w:author="Jones, Emma" w:date="2018-04-25T14:46:00Z"/>
                  </w:rPr>
                </w:rPrChange>
              </w:rPr>
            </w:pPr>
            <w:del w:id="1028" w:author="Jones, Emma" w:date="2018-04-25T14:46:00Z">
              <w:r w:rsidRPr="0039172F" w:rsidDel="001164AC">
                <w:rPr>
                  <w:highlight w:val="yellow"/>
                  <w:rPrChange w:id="1029" w:author="Jones, Emma" w:date="2018-04-25T15:16:00Z">
                    <w:rPr/>
                  </w:rPrChange>
                </w:rPr>
                <w:delText>... definition</w:delText>
              </w:r>
            </w:del>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30" w:author="Jones, Emma" w:date="2018-04-25T15:09: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1ACC3B8" w14:textId="467BAB63" w:rsidR="0039172F" w:rsidRPr="0039172F" w:rsidDel="001164AC" w:rsidRDefault="0039172F" w:rsidP="00D87F67">
            <w:pPr>
              <w:pStyle w:val="TableEntry"/>
              <w:rPr>
                <w:del w:id="1031" w:author="Jones, Emma" w:date="2018-04-25T14:46:00Z"/>
                <w:bCs/>
                <w:highlight w:val="yellow"/>
                <w:rPrChange w:id="1032" w:author="Jones, Emma" w:date="2018-04-25T15:16:00Z">
                  <w:rPr>
                    <w:del w:id="1033" w:author="Jones, Emma" w:date="2018-04-25T14:46:00Z"/>
                    <w:b/>
                    <w:bCs/>
                  </w:rPr>
                </w:rPrChange>
              </w:rPr>
            </w:pPr>
            <w:del w:id="1034" w:author="Jones, Emma" w:date="2018-04-25T14:46:00Z">
              <w:r w:rsidRPr="0039172F" w:rsidDel="001164AC">
                <w:rPr>
                  <w:bCs/>
                  <w:highlight w:val="yellow"/>
                  <w:rPrChange w:id="1035" w:author="Jones, Emma" w:date="2018-04-25T15:16:00Z">
                    <w:rPr>
                      <w:b/>
                      <w:bCs/>
                    </w:rPr>
                  </w:rPrChange>
                </w:rPr>
                <w:delText>0..*</w:delText>
              </w:r>
            </w:del>
          </w:p>
        </w:tc>
        <w:tc>
          <w:tcPr>
            <w:tcW w:w="2340" w:type="dxa"/>
            <w:gridSpan w:val="3"/>
            <w:tcBorders>
              <w:top w:val="single" w:sz="4" w:space="0" w:color="auto"/>
              <w:left w:val="single" w:sz="4" w:space="0" w:color="auto"/>
              <w:bottom w:val="single" w:sz="4" w:space="0" w:color="auto"/>
              <w:right w:val="single" w:sz="4" w:space="0" w:color="auto"/>
            </w:tcBorders>
            <w:tcPrChange w:id="1036"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1EDFFA2E" w14:textId="77777777" w:rsidR="0039172F" w:rsidRPr="0039172F" w:rsidDel="001164AC" w:rsidRDefault="0039172F" w:rsidP="00D87F67">
            <w:pPr>
              <w:pStyle w:val="TableEntry"/>
              <w:rPr>
                <w:ins w:id="1037" w:author="Jones, Emma" w:date="2018-04-25T15:09:00Z"/>
                <w:highlight w:val="yellow"/>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tcPrChange w:id="1038" w:author="Jones, Emma" w:date="2018-04-25T15:09:00Z">
              <w:tcPr>
                <w:tcW w:w="234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0F6105F1" w14:textId="40552E5A" w:rsidR="0039172F" w:rsidRPr="0039172F" w:rsidDel="001164AC" w:rsidRDefault="0039172F" w:rsidP="00D87F67">
            <w:pPr>
              <w:pStyle w:val="TableEntry"/>
              <w:rPr>
                <w:del w:id="1039" w:author="Jones, Emma" w:date="2018-04-25T14:46:00Z"/>
                <w:highlight w:val="yellow"/>
                <w:rPrChange w:id="1040" w:author="Jones, Emma" w:date="2018-04-25T15:16:00Z">
                  <w:rPr>
                    <w:del w:id="1041" w:author="Jones, Emma" w:date="2018-04-25T14:46:00Z"/>
                  </w:rPr>
                </w:rPrChange>
              </w:rPr>
            </w:pPr>
            <w:del w:id="1042" w:author="Jones, Emma" w:date="2018-04-25T14:46:00Z">
              <w:r w:rsidRPr="0039172F" w:rsidDel="001164AC">
                <w:rPr>
                  <w:highlight w:val="yellow"/>
                  <w:rPrChange w:id="1043" w:author="Jones, Emma" w:date="2018-04-25T15:16:00Z">
                    <w:rPr/>
                  </w:rPrChange>
                </w:rPr>
                <w:delText>Protocol or definition</w:delText>
              </w:r>
            </w:del>
          </w:p>
        </w:tc>
        <w:tc>
          <w:tcPr>
            <w:tcW w:w="3441" w:type="dxa"/>
            <w:gridSpan w:val="2"/>
            <w:tcBorders>
              <w:top w:val="single" w:sz="4" w:space="0" w:color="auto"/>
              <w:left w:val="single" w:sz="4" w:space="0" w:color="auto"/>
              <w:bottom w:val="single" w:sz="4" w:space="0" w:color="auto"/>
              <w:right w:val="single" w:sz="4" w:space="0" w:color="auto"/>
            </w:tcBorders>
            <w:tcPrChange w:id="1044"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182DBA75" w14:textId="4E782C7E" w:rsidR="0039172F" w:rsidRPr="0039172F" w:rsidDel="001164AC" w:rsidRDefault="0039172F" w:rsidP="00D87F67">
            <w:pPr>
              <w:pStyle w:val="TableEntry"/>
              <w:rPr>
                <w:del w:id="1045" w:author="Jones, Emma" w:date="2018-04-25T14:46:00Z"/>
                <w:bCs/>
                <w:highlight w:val="yellow"/>
                <w:rPrChange w:id="1046" w:author="Jones, Emma" w:date="2018-04-25T15:16:00Z">
                  <w:rPr>
                    <w:del w:id="1047" w:author="Jones, Emma" w:date="2018-04-25T14:46:00Z"/>
                    <w:b/>
                    <w:bCs/>
                  </w:rPr>
                </w:rPrChange>
              </w:rPr>
            </w:pPr>
          </w:p>
        </w:tc>
      </w:tr>
      <w:tr w:rsidR="0039172F" w:rsidRPr="0039172F" w14:paraId="29BD7652" w14:textId="77777777" w:rsidTr="0039172F">
        <w:trPr>
          <w:cantSplit/>
          <w:trHeight w:val="600"/>
          <w:trPrChange w:id="104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49"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2BC7B9" w14:textId="77777777" w:rsidR="0039172F" w:rsidRPr="0039172F" w:rsidRDefault="0039172F" w:rsidP="00D87F67">
            <w:pPr>
              <w:pStyle w:val="TableEntry"/>
            </w:pPr>
            <w:r w:rsidRPr="0039172F">
              <w:t>... basedOn</w:t>
            </w:r>
          </w:p>
        </w:tc>
        <w:tc>
          <w:tcPr>
            <w:tcW w:w="883" w:type="dxa"/>
            <w:gridSpan w:val="2"/>
            <w:tcBorders>
              <w:top w:val="single" w:sz="4" w:space="0" w:color="auto"/>
              <w:left w:val="single" w:sz="4" w:space="0" w:color="auto"/>
              <w:bottom w:val="single" w:sz="4" w:space="0" w:color="auto"/>
              <w:right w:val="single" w:sz="4" w:space="0" w:color="auto"/>
            </w:tcBorders>
            <w:tcPrChange w:id="105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2B12498" w14:textId="592B4435" w:rsidR="0039172F" w:rsidRPr="0039172F" w:rsidRDefault="0039172F" w:rsidP="00D87F67">
            <w:pPr>
              <w:pStyle w:val="TableEntry"/>
              <w:rPr>
                <w:ins w:id="1051" w:author="Jones, Emma" w:date="2018-04-24T09:58:00Z"/>
                <w:bCs/>
                <w:rPrChange w:id="1052" w:author="Jones, Emma" w:date="2018-04-25T15:16:00Z">
                  <w:rPr>
                    <w:ins w:id="1053" w:author="Jones, Emma" w:date="2018-04-24T09:58:00Z"/>
                    <w:b/>
                    <w:bCs/>
                  </w:rPr>
                </w:rPrChange>
              </w:rPr>
            </w:pPr>
            <w:ins w:id="1054"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55"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899FFD8" w14:textId="5C931C4A" w:rsidR="0039172F" w:rsidRPr="0039172F" w:rsidRDefault="0039172F" w:rsidP="00D87F67">
            <w:pPr>
              <w:pStyle w:val="TableEntry"/>
              <w:rPr>
                <w:bCs/>
                <w:rPrChange w:id="1056" w:author="Jones, Emma" w:date="2018-04-25T15:16:00Z">
                  <w:rPr>
                    <w:b/>
                    <w:bCs/>
                  </w:rPr>
                </w:rPrChange>
              </w:rPr>
            </w:pPr>
            <w:r w:rsidRPr="0039172F">
              <w:rPr>
                <w:bCs/>
                <w:rPrChange w:id="1057"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3AC09A" w14:textId="77777777" w:rsidR="0039172F" w:rsidRPr="0039172F" w:rsidRDefault="0039172F" w:rsidP="00D87F67">
            <w:pPr>
              <w:pStyle w:val="TableEntry"/>
              <w:rPr>
                <w:ins w:id="105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6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990CBA" w14:textId="7AD33239" w:rsidR="0039172F" w:rsidRPr="0039172F" w:rsidRDefault="0039172F" w:rsidP="00D87F67">
            <w:pPr>
              <w:pStyle w:val="TableEntry"/>
            </w:pPr>
            <w:r w:rsidRPr="0039172F">
              <w:t>Fulfills care 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6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68A110F" w14:textId="7BD5BF6D" w:rsidR="0039172F" w:rsidRPr="0039172F" w:rsidRDefault="0039172F" w:rsidP="00D87F67">
            <w:pPr>
              <w:pStyle w:val="TableEntry"/>
              <w:rPr>
                <w:bCs/>
                <w:rPrChange w:id="1062" w:author="Jones, Emma" w:date="2018-04-25T15:16:00Z">
                  <w:rPr>
                    <w:b/>
                    <w:bCs/>
                  </w:rPr>
                </w:rPrChange>
              </w:rPr>
            </w:pPr>
            <w:r w:rsidRPr="0039172F">
              <w:rPr>
                <w:rPrChange w:id="1063" w:author="Jones, Emma" w:date="2018-04-25T15:16:00Z">
                  <w:rPr>
                    <w:b/>
                  </w:rPr>
                </w:rPrChange>
              </w:rPr>
              <w:t>This version of the profile requires that a related DynamicCarePlan be referenced when basedOn</w:t>
            </w:r>
          </w:p>
        </w:tc>
      </w:tr>
      <w:tr w:rsidR="0039172F" w:rsidRPr="0039172F" w14:paraId="33D2287B" w14:textId="77777777" w:rsidTr="0039172F">
        <w:trPr>
          <w:cantSplit/>
          <w:trHeight w:val="600"/>
          <w:trPrChange w:id="106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65"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470E3A8" w14:textId="77777777" w:rsidR="0039172F" w:rsidRPr="0039172F" w:rsidRDefault="0039172F" w:rsidP="00D87F67">
            <w:pPr>
              <w:pStyle w:val="TableEntry"/>
            </w:pPr>
            <w:r w:rsidRPr="0039172F">
              <w:t>... replaces</w:t>
            </w:r>
          </w:p>
        </w:tc>
        <w:tc>
          <w:tcPr>
            <w:tcW w:w="883" w:type="dxa"/>
            <w:gridSpan w:val="2"/>
            <w:tcBorders>
              <w:top w:val="single" w:sz="4" w:space="0" w:color="auto"/>
              <w:left w:val="single" w:sz="4" w:space="0" w:color="auto"/>
              <w:bottom w:val="single" w:sz="4" w:space="0" w:color="auto"/>
              <w:right w:val="single" w:sz="4" w:space="0" w:color="auto"/>
            </w:tcBorders>
            <w:tcPrChange w:id="106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B011DA7" w14:textId="226C8F21" w:rsidR="0039172F" w:rsidRPr="0039172F" w:rsidRDefault="0039172F" w:rsidP="00D87F67">
            <w:pPr>
              <w:pStyle w:val="TableEntry"/>
              <w:rPr>
                <w:ins w:id="1067" w:author="Jones, Emma" w:date="2018-04-24T09:58:00Z"/>
                <w:bCs/>
                <w:rPrChange w:id="1068" w:author="Jones, Emma" w:date="2018-04-25T15:16:00Z">
                  <w:rPr>
                    <w:ins w:id="1069" w:author="Jones, Emma" w:date="2018-04-24T09:58:00Z"/>
                    <w:b/>
                    <w:bCs/>
                  </w:rPr>
                </w:rPrChange>
              </w:rPr>
            </w:pPr>
            <w:ins w:id="1070"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71"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9DA82E4" w14:textId="30D5894D" w:rsidR="0039172F" w:rsidRPr="0039172F" w:rsidRDefault="0039172F" w:rsidP="00D87F67">
            <w:pPr>
              <w:pStyle w:val="TableEntry"/>
              <w:rPr>
                <w:bCs/>
                <w:rPrChange w:id="1072" w:author="Jones, Emma" w:date="2018-04-25T15:16:00Z">
                  <w:rPr>
                    <w:b/>
                    <w:bCs/>
                  </w:rPr>
                </w:rPrChange>
              </w:rPr>
            </w:pPr>
            <w:r w:rsidRPr="0039172F">
              <w:rPr>
                <w:bCs/>
                <w:rPrChange w:id="1073"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7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03F03A2" w14:textId="77777777" w:rsidR="0039172F" w:rsidRPr="0039172F" w:rsidRDefault="0039172F" w:rsidP="00D87F67">
            <w:pPr>
              <w:pStyle w:val="TableEntry"/>
              <w:rPr>
                <w:ins w:id="107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7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1DBAA3" w14:textId="4FFB8C37" w:rsidR="0039172F" w:rsidRPr="0039172F" w:rsidRDefault="0039172F" w:rsidP="00D87F67">
            <w:pPr>
              <w:pStyle w:val="TableEntry"/>
            </w:pPr>
            <w:r w:rsidRPr="0039172F">
              <w:t>CarePlan replaced by this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7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98DE68A" w14:textId="147994BD" w:rsidR="0039172F" w:rsidRPr="0039172F" w:rsidRDefault="0039172F" w:rsidP="00D87F67">
            <w:pPr>
              <w:pStyle w:val="TableEntry"/>
              <w:rPr>
                <w:bCs/>
                <w:rPrChange w:id="1078" w:author="Jones, Emma" w:date="2018-04-25T15:16:00Z">
                  <w:rPr>
                    <w:b/>
                    <w:bCs/>
                  </w:rPr>
                </w:rPrChange>
              </w:rPr>
            </w:pPr>
            <w:r w:rsidRPr="0039172F">
              <w:rPr>
                <w:rPrChange w:id="1079" w:author="Jones, Emma" w:date="2018-04-25T15:16:00Z">
                  <w:rPr>
                    <w:b/>
                  </w:rPr>
                </w:rPrChange>
              </w:rPr>
              <w:t>This version of the profile requires that a related DynamicCarePlan be referenced when replaced</w:t>
            </w:r>
          </w:p>
        </w:tc>
      </w:tr>
      <w:tr w:rsidR="0039172F" w:rsidRPr="0039172F" w14:paraId="0499A388" w14:textId="77777777" w:rsidTr="0039172F">
        <w:trPr>
          <w:cantSplit/>
          <w:trHeight w:val="600"/>
          <w:trPrChange w:id="108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81"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067C330" w14:textId="77777777" w:rsidR="0039172F" w:rsidRPr="0039172F" w:rsidRDefault="0039172F" w:rsidP="00D87F67">
            <w:pPr>
              <w:pStyle w:val="TableEntry"/>
            </w:pPr>
            <w:r w:rsidRPr="0039172F">
              <w:lastRenderedPageBreak/>
              <w:t>... partOf</w:t>
            </w:r>
          </w:p>
        </w:tc>
        <w:tc>
          <w:tcPr>
            <w:tcW w:w="883" w:type="dxa"/>
            <w:gridSpan w:val="2"/>
            <w:tcBorders>
              <w:top w:val="single" w:sz="4" w:space="0" w:color="auto"/>
              <w:left w:val="single" w:sz="4" w:space="0" w:color="auto"/>
              <w:bottom w:val="single" w:sz="4" w:space="0" w:color="auto"/>
              <w:right w:val="single" w:sz="4" w:space="0" w:color="auto"/>
            </w:tcBorders>
            <w:tcPrChange w:id="108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913867B" w14:textId="57CD16DF" w:rsidR="0039172F" w:rsidRPr="0039172F" w:rsidRDefault="0039172F" w:rsidP="00D87F67">
            <w:pPr>
              <w:pStyle w:val="TableEntry"/>
              <w:rPr>
                <w:ins w:id="1083" w:author="Jones, Emma" w:date="2018-04-24T09:58:00Z"/>
                <w:bCs/>
                <w:rPrChange w:id="1084" w:author="Jones, Emma" w:date="2018-04-25T15:16:00Z">
                  <w:rPr>
                    <w:ins w:id="1085" w:author="Jones, Emma" w:date="2018-04-24T09:58:00Z"/>
                    <w:b/>
                    <w:bCs/>
                  </w:rPr>
                </w:rPrChange>
              </w:rPr>
            </w:pPr>
            <w:ins w:id="1086"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87"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7B7CD5F" w14:textId="44DB3881" w:rsidR="0039172F" w:rsidRPr="0039172F" w:rsidRDefault="0039172F" w:rsidP="00D87F67">
            <w:pPr>
              <w:pStyle w:val="TableEntry"/>
              <w:rPr>
                <w:bCs/>
                <w:rPrChange w:id="1088" w:author="Jones, Emma" w:date="2018-04-25T15:16:00Z">
                  <w:rPr>
                    <w:b/>
                    <w:bCs/>
                  </w:rPr>
                </w:rPrChange>
              </w:rPr>
            </w:pPr>
            <w:r w:rsidRPr="0039172F">
              <w:rPr>
                <w:bCs/>
                <w:rPrChange w:id="1089"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9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FB4DB0" w14:textId="77777777" w:rsidR="0039172F" w:rsidRPr="0039172F" w:rsidRDefault="0039172F" w:rsidP="00D87F67">
            <w:pPr>
              <w:pStyle w:val="TableEntry"/>
              <w:rPr>
                <w:ins w:id="109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E7F3A1F" w14:textId="0C7B15AD" w:rsidR="0039172F" w:rsidRPr="0039172F" w:rsidRDefault="0039172F" w:rsidP="00D87F67">
            <w:pPr>
              <w:pStyle w:val="TableEntry"/>
            </w:pPr>
            <w:r w:rsidRPr="0039172F">
              <w:t>Part of referenced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9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1E5B691" w14:textId="3E6BAE6A" w:rsidR="0039172F" w:rsidRPr="0039172F" w:rsidRDefault="0039172F" w:rsidP="00D87F67">
            <w:pPr>
              <w:pStyle w:val="TableEntry"/>
              <w:rPr>
                <w:bCs/>
                <w:rPrChange w:id="1094" w:author="Jones, Emma" w:date="2018-04-25T15:16:00Z">
                  <w:rPr>
                    <w:b/>
                    <w:bCs/>
                  </w:rPr>
                </w:rPrChange>
              </w:rPr>
            </w:pPr>
            <w:r w:rsidRPr="0039172F">
              <w:rPr>
                <w:rPrChange w:id="1095" w:author="Jones, Emma" w:date="2018-04-25T15:16:00Z">
                  <w:rPr>
                    <w:b/>
                  </w:rPr>
                </w:rPrChange>
              </w:rPr>
              <w:t>This version of the profile requires that a related DynamicCarePlan be referenced when partOf</w:t>
            </w:r>
          </w:p>
        </w:tc>
      </w:tr>
      <w:tr w:rsidR="0039172F" w:rsidRPr="0039172F" w14:paraId="463E9865" w14:textId="77777777" w:rsidTr="0039172F">
        <w:trPr>
          <w:cantSplit/>
          <w:trHeight w:val="600"/>
          <w:trPrChange w:id="109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09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5235D7E" w14:textId="77777777" w:rsidR="0039172F" w:rsidRPr="0039172F" w:rsidRDefault="0039172F" w:rsidP="00D87F67">
            <w:pPr>
              <w:pStyle w:val="TableEntry"/>
            </w:pPr>
            <w:r w:rsidRPr="0039172F">
              <w:t>... status</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09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14F688" w14:textId="3ABD6EA2" w:rsidR="0039172F" w:rsidRPr="0039172F" w:rsidRDefault="0039172F" w:rsidP="00D87F67">
            <w:pPr>
              <w:pStyle w:val="TableEntry"/>
              <w:rPr>
                <w:ins w:id="1099" w:author="Jones, Emma" w:date="2018-04-24T09:58:00Z"/>
                <w:bCs/>
                <w:rPrChange w:id="1100" w:author="Jones, Emma" w:date="2018-04-25T15:16:00Z">
                  <w:rPr>
                    <w:ins w:id="1101" w:author="Jones, Emma" w:date="2018-04-24T09:58:00Z"/>
                    <w:b/>
                    <w:bCs/>
                  </w:rPr>
                </w:rPrChange>
              </w:rPr>
            </w:pPr>
            <w:ins w:id="1102" w:author="Jones, Emma" w:date="2018-04-24T10:02:00Z">
              <w:r w:rsidRPr="0039172F">
                <w:rPr>
                  <w:bCs/>
                  <w:rPrChange w:id="1103"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10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8C67063" w14:textId="6D1AD973" w:rsidR="0039172F" w:rsidRPr="0039172F" w:rsidRDefault="0039172F" w:rsidP="00D87F67">
            <w:pPr>
              <w:pStyle w:val="TableEntry"/>
              <w:rPr>
                <w:bCs/>
                <w:rPrChange w:id="1105" w:author="Jones, Emma" w:date="2018-04-25T15:16:00Z">
                  <w:rPr>
                    <w:b/>
                    <w:bCs/>
                  </w:rPr>
                </w:rPrChange>
              </w:rPr>
            </w:pPr>
            <w:r w:rsidRPr="0039172F">
              <w:rPr>
                <w:bCs/>
                <w:rPrChange w:id="1106"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0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3CBE929" w14:textId="77777777" w:rsidR="0039172F" w:rsidRPr="0039172F" w:rsidRDefault="0039172F" w:rsidP="00D87F67">
            <w:pPr>
              <w:pStyle w:val="TableEntry"/>
              <w:rPr>
                <w:ins w:id="1108"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0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D79E6A9" w14:textId="0BE037DE" w:rsidR="0039172F" w:rsidRPr="0039172F" w:rsidRDefault="0039172F" w:rsidP="00D87F67">
            <w:pPr>
              <w:pStyle w:val="TableEntry"/>
            </w:pPr>
            <w:r w:rsidRPr="0039172F">
              <w:t>draft | active | suspended | completed | entered-in-error | cancelled | unknown</w:t>
            </w:r>
          </w:p>
        </w:tc>
        <w:tc>
          <w:tcPr>
            <w:tcW w:w="3441" w:type="dxa"/>
            <w:gridSpan w:val="2"/>
            <w:tcBorders>
              <w:top w:val="single" w:sz="4" w:space="0" w:color="auto"/>
              <w:left w:val="single" w:sz="4" w:space="0" w:color="auto"/>
              <w:bottom w:val="single" w:sz="4" w:space="0" w:color="auto"/>
              <w:right w:val="single" w:sz="4" w:space="0" w:color="auto"/>
            </w:tcBorders>
            <w:tcPrChange w:id="111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92E3EB" w14:textId="77777777" w:rsidR="0039172F" w:rsidRPr="0039172F" w:rsidRDefault="0039172F" w:rsidP="00D87F67">
            <w:pPr>
              <w:pStyle w:val="TableEntry"/>
              <w:rPr>
                <w:bCs/>
                <w:rPrChange w:id="1111" w:author="Jones, Emma" w:date="2018-04-25T15:16:00Z">
                  <w:rPr>
                    <w:b/>
                    <w:bCs/>
                  </w:rPr>
                </w:rPrChange>
              </w:rPr>
            </w:pPr>
          </w:p>
        </w:tc>
      </w:tr>
      <w:tr w:rsidR="0039172F" w:rsidRPr="0039172F" w14:paraId="7C2A5707" w14:textId="77777777" w:rsidTr="0039172F">
        <w:trPr>
          <w:cantSplit/>
          <w:trHeight w:val="600"/>
          <w:trPrChange w:id="111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113"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69355A" w14:textId="77777777" w:rsidR="0039172F" w:rsidRPr="0039172F" w:rsidRDefault="0039172F" w:rsidP="00D87F67">
            <w:pPr>
              <w:pStyle w:val="TableEntry"/>
            </w:pPr>
            <w:r w:rsidRPr="0039172F">
              <w:t>... intent</w:t>
            </w:r>
          </w:p>
        </w:tc>
        <w:tc>
          <w:tcPr>
            <w:tcW w:w="883" w:type="dxa"/>
            <w:gridSpan w:val="2"/>
            <w:tcBorders>
              <w:top w:val="single" w:sz="4" w:space="0" w:color="auto"/>
              <w:left w:val="single" w:sz="4" w:space="0" w:color="auto"/>
              <w:bottom w:val="single" w:sz="4" w:space="0" w:color="auto"/>
              <w:right w:val="single" w:sz="4" w:space="0" w:color="auto"/>
            </w:tcBorders>
            <w:tcPrChange w:id="111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11AED4A" w14:textId="3B60621B" w:rsidR="0039172F" w:rsidRPr="0039172F" w:rsidRDefault="0039172F" w:rsidP="00D87F67">
            <w:pPr>
              <w:pStyle w:val="TableEntry"/>
              <w:rPr>
                <w:ins w:id="1115" w:author="Jones, Emma" w:date="2018-04-24T09:58:00Z"/>
                <w:bCs/>
                <w:rPrChange w:id="1116" w:author="Jones, Emma" w:date="2018-04-25T15:16:00Z">
                  <w:rPr>
                    <w:ins w:id="1117" w:author="Jones, Emma" w:date="2018-04-24T09:58:00Z"/>
                    <w:b/>
                    <w:bCs/>
                  </w:rPr>
                </w:rPrChange>
              </w:rPr>
            </w:pPr>
            <w:ins w:id="1118" w:author="Jones, Emma" w:date="2018-04-24T10:03:00Z">
              <w:r w:rsidRPr="0039172F">
                <w:rPr>
                  <w:bCs/>
                  <w:rPrChange w:id="1119"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20"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30B5A7" w14:textId="51428CA8" w:rsidR="0039172F" w:rsidRPr="0039172F" w:rsidRDefault="0039172F" w:rsidP="00D87F67">
            <w:pPr>
              <w:pStyle w:val="TableEntry"/>
              <w:rPr>
                <w:bCs/>
                <w:rPrChange w:id="1121" w:author="Jones, Emma" w:date="2018-04-25T15:16:00Z">
                  <w:rPr>
                    <w:b/>
                    <w:bCs/>
                  </w:rPr>
                </w:rPrChange>
              </w:rPr>
            </w:pPr>
            <w:r w:rsidRPr="0039172F">
              <w:rPr>
                <w:bCs/>
                <w:rPrChange w:id="1122"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2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C00D8A" w14:textId="77777777" w:rsidR="0039172F" w:rsidRPr="0039172F" w:rsidRDefault="0039172F" w:rsidP="00D87F67">
            <w:pPr>
              <w:pStyle w:val="TableEntry"/>
              <w:rPr>
                <w:ins w:id="112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2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BA4F47C" w14:textId="30BC9580" w:rsidR="0039172F" w:rsidRPr="0039172F" w:rsidRDefault="0039172F" w:rsidP="00D87F67">
            <w:pPr>
              <w:pStyle w:val="TableEntry"/>
            </w:pPr>
            <w:r w:rsidRPr="0039172F">
              <w:t>proposal | plan | order | option</w:t>
            </w:r>
          </w:p>
        </w:tc>
        <w:tc>
          <w:tcPr>
            <w:tcW w:w="3441" w:type="dxa"/>
            <w:gridSpan w:val="2"/>
            <w:tcBorders>
              <w:top w:val="single" w:sz="4" w:space="0" w:color="auto"/>
              <w:left w:val="single" w:sz="4" w:space="0" w:color="auto"/>
              <w:bottom w:val="single" w:sz="4" w:space="0" w:color="auto"/>
              <w:right w:val="single" w:sz="4" w:space="0" w:color="auto"/>
            </w:tcBorders>
            <w:tcPrChange w:id="112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442ACA" w14:textId="77777777" w:rsidR="0039172F" w:rsidRPr="0039172F" w:rsidRDefault="0039172F" w:rsidP="00D87F67">
            <w:pPr>
              <w:pStyle w:val="TableEntry"/>
              <w:rPr>
                <w:bCs/>
                <w:rPrChange w:id="1127" w:author="Jones, Emma" w:date="2018-04-25T15:16:00Z">
                  <w:rPr>
                    <w:b/>
                    <w:bCs/>
                  </w:rPr>
                </w:rPrChange>
              </w:rPr>
            </w:pPr>
          </w:p>
        </w:tc>
      </w:tr>
      <w:tr w:rsidR="0039172F" w:rsidRPr="0039172F" w14:paraId="571F8090" w14:textId="77777777" w:rsidTr="0039172F">
        <w:trPr>
          <w:cantSplit/>
          <w:trHeight w:val="600"/>
          <w:trPrChange w:id="112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29"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F59AAF7" w14:textId="77777777" w:rsidR="0039172F" w:rsidRPr="0039172F" w:rsidRDefault="0039172F" w:rsidP="00D87F67">
            <w:pPr>
              <w:pStyle w:val="TableEntry"/>
            </w:pPr>
            <w:r w:rsidRPr="0039172F">
              <w:t>... category</w:t>
            </w:r>
          </w:p>
        </w:tc>
        <w:tc>
          <w:tcPr>
            <w:tcW w:w="883" w:type="dxa"/>
            <w:gridSpan w:val="2"/>
            <w:tcBorders>
              <w:top w:val="single" w:sz="4" w:space="0" w:color="auto"/>
              <w:left w:val="single" w:sz="4" w:space="0" w:color="auto"/>
              <w:bottom w:val="single" w:sz="4" w:space="0" w:color="auto"/>
              <w:right w:val="single" w:sz="4" w:space="0" w:color="auto"/>
            </w:tcBorders>
            <w:tcPrChange w:id="113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D0BCFC5" w14:textId="524E438E" w:rsidR="0039172F" w:rsidRPr="0039172F" w:rsidRDefault="0039172F" w:rsidP="00D87F67">
            <w:pPr>
              <w:pStyle w:val="TableEntry"/>
              <w:rPr>
                <w:ins w:id="1131" w:author="Jones, Emma" w:date="2018-04-24T09:58:00Z"/>
                <w:bCs/>
                <w:rPrChange w:id="1132" w:author="Jones, Emma" w:date="2018-04-25T15:16:00Z">
                  <w:rPr>
                    <w:ins w:id="1133" w:author="Jones, Emma" w:date="2018-04-24T09:58:00Z"/>
                    <w:b/>
                    <w:bCs/>
                  </w:rPr>
                </w:rPrChange>
              </w:rPr>
            </w:pPr>
            <w:ins w:id="1134"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135"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E00B6A6" w14:textId="4ED60D87" w:rsidR="0039172F" w:rsidRPr="0039172F" w:rsidRDefault="0039172F" w:rsidP="00D87F67">
            <w:pPr>
              <w:pStyle w:val="TableEntry"/>
              <w:rPr>
                <w:bCs/>
                <w:rPrChange w:id="1136" w:author="Jones, Emma" w:date="2018-04-25T15:16:00Z">
                  <w:rPr>
                    <w:b/>
                    <w:bCs/>
                  </w:rPr>
                </w:rPrChange>
              </w:rPr>
            </w:pPr>
            <w:ins w:id="1137" w:author="Jones, Emma" w:date="2018-04-25T15:14:00Z">
              <w:r w:rsidRPr="0039172F">
                <w:rPr>
                  <w:bCs/>
                  <w:rPrChange w:id="1138" w:author="Jones, Emma" w:date="2018-04-25T15:16:00Z">
                    <w:rPr>
                      <w:b/>
                      <w:bCs/>
                    </w:rPr>
                  </w:rPrChange>
                </w:rPr>
                <w:t>0</w:t>
              </w:r>
            </w:ins>
            <w:del w:id="1139" w:author="Jones, Emma" w:date="2018-04-25T15:14:00Z">
              <w:r w:rsidRPr="0039172F" w:rsidDel="0039172F">
                <w:rPr>
                  <w:bCs/>
                  <w:rPrChange w:id="1140" w:author="Jones, Emma" w:date="2018-04-25T15:16:00Z">
                    <w:rPr>
                      <w:b/>
                      <w:bCs/>
                    </w:rPr>
                  </w:rPrChange>
                </w:rPr>
                <w:delText>1</w:delText>
              </w:r>
            </w:del>
            <w:r w:rsidRPr="0039172F">
              <w:rPr>
                <w:bCs/>
                <w:rPrChange w:id="1141"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14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17C7BE" w14:textId="5D4FFE14" w:rsidR="0039172F" w:rsidRPr="0039172F" w:rsidRDefault="0039172F" w:rsidP="00D87F67">
            <w:pPr>
              <w:pStyle w:val="TableEntry"/>
              <w:rPr>
                <w:ins w:id="1143" w:author="Jones, Emma" w:date="2018-04-25T15:09:00Z"/>
              </w:rPr>
            </w:pPr>
            <w:ins w:id="1144" w:author="Jones, Emma" w:date="2018-04-25T15:14:00Z">
              <w:r w:rsidRPr="0039172F">
                <w:rPr>
                  <w:bCs/>
                  <w:rPrChange w:id="1145"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14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EC8E6B3" w14:textId="5BD45041" w:rsidR="0039172F" w:rsidRPr="0039172F" w:rsidRDefault="0039172F" w:rsidP="00D87F67">
            <w:pPr>
              <w:pStyle w:val="TableEntry"/>
            </w:pPr>
            <w:r w:rsidRPr="0039172F">
              <w:t>Type of plan</w:t>
            </w:r>
          </w:p>
        </w:tc>
        <w:tc>
          <w:tcPr>
            <w:tcW w:w="3441" w:type="dxa"/>
            <w:gridSpan w:val="2"/>
            <w:tcBorders>
              <w:top w:val="single" w:sz="4" w:space="0" w:color="auto"/>
              <w:left w:val="single" w:sz="4" w:space="0" w:color="auto"/>
              <w:bottom w:val="single" w:sz="4" w:space="0" w:color="auto"/>
              <w:right w:val="single" w:sz="4" w:space="0" w:color="auto"/>
            </w:tcBorders>
            <w:tcPrChange w:id="114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C4751F1" w14:textId="77777777" w:rsidR="0039172F" w:rsidRPr="0039172F" w:rsidRDefault="0039172F" w:rsidP="00D87F67">
            <w:pPr>
              <w:pStyle w:val="TableEntry"/>
              <w:rPr>
                <w:bCs/>
                <w:rPrChange w:id="1148" w:author="Jones, Emma" w:date="2018-04-25T15:16:00Z">
                  <w:rPr>
                    <w:b/>
                    <w:bCs/>
                  </w:rPr>
                </w:rPrChange>
              </w:rPr>
            </w:pPr>
            <w:r w:rsidRPr="0039172F">
              <w:rPr>
                <w:bCs/>
                <w:rPrChange w:id="1149" w:author="Jones, Emma" w:date="2018-04-25T15:16:00Z">
                  <w:rPr>
                    <w:b/>
                    <w:bCs/>
                  </w:rPr>
                </w:rPrChange>
              </w:rPr>
              <w:t>This version of the profile fixes the code system to Snomed; http://snomed.info/sct</w:t>
            </w:r>
          </w:p>
        </w:tc>
      </w:tr>
      <w:tr w:rsidR="0039172F" w:rsidRPr="0039172F" w14:paraId="1CE23367" w14:textId="77777777" w:rsidTr="0039172F">
        <w:trPr>
          <w:cantSplit/>
          <w:trHeight w:val="600"/>
          <w:trPrChange w:id="115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151"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93F172" w14:textId="77777777" w:rsidR="0039172F" w:rsidRPr="0039172F" w:rsidRDefault="0039172F" w:rsidP="00D87F67">
            <w:pPr>
              <w:pStyle w:val="TableEntry"/>
            </w:pPr>
            <w:r w:rsidRPr="0039172F">
              <w:t>... title</w:t>
            </w:r>
          </w:p>
        </w:tc>
        <w:tc>
          <w:tcPr>
            <w:tcW w:w="883" w:type="dxa"/>
            <w:gridSpan w:val="2"/>
            <w:tcBorders>
              <w:top w:val="single" w:sz="4" w:space="0" w:color="auto"/>
              <w:left w:val="single" w:sz="4" w:space="0" w:color="auto"/>
              <w:bottom w:val="single" w:sz="4" w:space="0" w:color="auto"/>
              <w:right w:val="single" w:sz="4" w:space="0" w:color="auto"/>
            </w:tcBorders>
            <w:tcPrChange w:id="115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FD5534" w14:textId="11E2BCBA" w:rsidR="0039172F" w:rsidRPr="0039172F" w:rsidRDefault="0039172F" w:rsidP="00D87F67">
            <w:pPr>
              <w:pStyle w:val="TableEntry"/>
              <w:rPr>
                <w:ins w:id="1153" w:author="Jones, Emma" w:date="2018-04-24T09:58:00Z"/>
                <w:bCs/>
                <w:rPrChange w:id="1154" w:author="Jones, Emma" w:date="2018-04-25T15:16:00Z">
                  <w:rPr>
                    <w:ins w:id="1155" w:author="Jones, Emma" w:date="2018-04-24T09:58:00Z"/>
                    <w:b/>
                    <w:bCs/>
                  </w:rPr>
                </w:rPrChange>
              </w:rPr>
            </w:pPr>
            <w:ins w:id="1156"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57"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CA29A26" w14:textId="192E79A4" w:rsidR="0039172F" w:rsidRPr="0039172F" w:rsidRDefault="0039172F" w:rsidP="00D87F67">
            <w:pPr>
              <w:pStyle w:val="TableEntry"/>
              <w:rPr>
                <w:bCs/>
                <w:rPrChange w:id="1158" w:author="Jones, Emma" w:date="2018-04-25T15:16:00Z">
                  <w:rPr>
                    <w:b/>
                    <w:bCs/>
                  </w:rPr>
                </w:rPrChange>
              </w:rPr>
            </w:pPr>
            <w:r w:rsidRPr="0039172F">
              <w:rPr>
                <w:bCs/>
                <w:rPrChange w:id="1159"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16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E1FF1E7" w14:textId="77777777" w:rsidR="0039172F" w:rsidRPr="0039172F" w:rsidRDefault="0039172F" w:rsidP="00D87F67">
            <w:pPr>
              <w:pStyle w:val="TableEntry"/>
              <w:rPr>
                <w:ins w:id="116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67E306" w14:textId="5A56C712" w:rsidR="0039172F" w:rsidRPr="0039172F" w:rsidRDefault="0039172F" w:rsidP="00D87F67">
            <w:pPr>
              <w:pStyle w:val="TableEntry"/>
            </w:pPr>
            <w:r w:rsidRPr="0039172F">
              <w:t>Human-friendly name for the CarePlan</w:t>
            </w:r>
          </w:p>
        </w:tc>
        <w:tc>
          <w:tcPr>
            <w:tcW w:w="3441" w:type="dxa"/>
            <w:gridSpan w:val="2"/>
            <w:tcBorders>
              <w:top w:val="single" w:sz="4" w:space="0" w:color="auto"/>
              <w:left w:val="single" w:sz="4" w:space="0" w:color="auto"/>
              <w:bottom w:val="single" w:sz="4" w:space="0" w:color="auto"/>
              <w:right w:val="single" w:sz="4" w:space="0" w:color="auto"/>
            </w:tcBorders>
            <w:tcPrChange w:id="116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C7D458D" w14:textId="77777777" w:rsidR="0039172F" w:rsidRPr="0039172F" w:rsidRDefault="0039172F" w:rsidP="00D87F67">
            <w:pPr>
              <w:pStyle w:val="TableEntry"/>
              <w:rPr>
                <w:bCs/>
                <w:rPrChange w:id="1164" w:author="Jones, Emma" w:date="2018-04-25T15:16:00Z">
                  <w:rPr>
                    <w:b/>
                    <w:bCs/>
                  </w:rPr>
                </w:rPrChange>
              </w:rPr>
            </w:pPr>
          </w:p>
        </w:tc>
      </w:tr>
      <w:tr w:rsidR="0039172F" w:rsidRPr="0039172F" w14:paraId="159146E7" w14:textId="77777777" w:rsidTr="0039172F">
        <w:trPr>
          <w:cantSplit/>
          <w:trHeight w:val="600"/>
          <w:trPrChange w:id="116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6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CDAAF97" w14:textId="77777777" w:rsidR="0039172F" w:rsidRPr="0039172F" w:rsidRDefault="0039172F" w:rsidP="00D87F67">
            <w:pPr>
              <w:pStyle w:val="TableEntry"/>
            </w:pPr>
            <w:r w:rsidRPr="0039172F">
              <w:t>... description</w:t>
            </w:r>
          </w:p>
        </w:tc>
        <w:tc>
          <w:tcPr>
            <w:tcW w:w="883" w:type="dxa"/>
            <w:gridSpan w:val="2"/>
            <w:tcBorders>
              <w:top w:val="single" w:sz="4" w:space="0" w:color="auto"/>
              <w:left w:val="single" w:sz="4" w:space="0" w:color="auto"/>
              <w:bottom w:val="single" w:sz="4" w:space="0" w:color="auto"/>
              <w:right w:val="single" w:sz="4" w:space="0" w:color="auto"/>
            </w:tcBorders>
            <w:tcPrChange w:id="116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F814170" w14:textId="3114DE70" w:rsidR="0039172F" w:rsidRPr="0039172F" w:rsidRDefault="0039172F" w:rsidP="00D87F67">
            <w:pPr>
              <w:pStyle w:val="TableEntry"/>
              <w:rPr>
                <w:ins w:id="1168" w:author="Jones, Emma" w:date="2018-04-24T09:58:00Z"/>
                <w:bCs/>
                <w:rPrChange w:id="1169" w:author="Jones, Emma" w:date="2018-04-25T15:16:00Z">
                  <w:rPr>
                    <w:ins w:id="1170" w:author="Jones, Emma" w:date="2018-04-24T09:58:00Z"/>
                    <w:b/>
                    <w:bCs/>
                  </w:rPr>
                </w:rPrChange>
              </w:rPr>
            </w:pPr>
            <w:ins w:id="1171"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17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8EFE08" w14:textId="49F5AE15" w:rsidR="0039172F" w:rsidRPr="0039172F" w:rsidRDefault="0039172F" w:rsidP="00D87F67">
            <w:pPr>
              <w:pStyle w:val="TableEntry"/>
              <w:rPr>
                <w:bCs/>
                <w:rPrChange w:id="1173" w:author="Jones, Emma" w:date="2018-04-25T15:16:00Z">
                  <w:rPr>
                    <w:b/>
                    <w:bCs/>
                  </w:rPr>
                </w:rPrChange>
              </w:rPr>
            </w:pPr>
            <w:ins w:id="1174" w:author="Jones, Emma" w:date="2018-04-25T15:14:00Z">
              <w:r w:rsidRPr="0039172F">
                <w:rPr>
                  <w:bCs/>
                  <w:rPrChange w:id="1175" w:author="Jones, Emma" w:date="2018-04-25T15:16:00Z">
                    <w:rPr>
                      <w:b/>
                      <w:bCs/>
                    </w:rPr>
                  </w:rPrChange>
                </w:rPr>
                <w:t>0</w:t>
              </w:r>
            </w:ins>
            <w:del w:id="1176" w:author="Jones, Emma" w:date="2018-04-25T15:14:00Z">
              <w:r w:rsidRPr="0039172F" w:rsidDel="0039172F">
                <w:rPr>
                  <w:bCs/>
                  <w:rPrChange w:id="1177" w:author="Jones, Emma" w:date="2018-04-25T15:16:00Z">
                    <w:rPr>
                      <w:b/>
                      <w:bCs/>
                    </w:rPr>
                  </w:rPrChange>
                </w:rPr>
                <w:delText>1</w:delText>
              </w:r>
            </w:del>
            <w:r w:rsidRPr="0039172F">
              <w:rPr>
                <w:bCs/>
                <w:rPrChange w:id="1178"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17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94B254" w14:textId="1FAD7509" w:rsidR="0039172F" w:rsidRPr="0039172F" w:rsidRDefault="0039172F" w:rsidP="00D87F67">
            <w:pPr>
              <w:pStyle w:val="TableEntry"/>
              <w:rPr>
                <w:ins w:id="1180" w:author="Jones, Emma" w:date="2018-04-25T15:09:00Z"/>
              </w:rPr>
            </w:pPr>
            <w:ins w:id="1181" w:author="Jones, Emma" w:date="2018-04-25T15:14:00Z">
              <w:r w:rsidRPr="0039172F">
                <w:rPr>
                  <w:bCs/>
                  <w:rPrChange w:id="1182"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18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994447C" w14:textId="3A900821" w:rsidR="0039172F" w:rsidRPr="0039172F" w:rsidRDefault="0039172F" w:rsidP="00D87F67">
            <w:pPr>
              <w:pStyle w:val="TableEntry"/>
            </w:pPr>
            <w:r w:rsidRPr="0039172F">
              <w:t>Summary of nature of plan</w:t>
            </w:r>
          </w:p>
        </w:tc>
        <w:tc>
          <w:tcPr>
            <w:tcW w:w="3441" w:type="dxa"/>
            <w:gridSpan w:val="2"/>
            <w:tcBorders>
              <w:top w:val="single" w:sz="4" w:space="0" w:color="auto"/>
              <w:left w:val="single" w:sz="4" w:space="0" w:color="auto"/>
              <w:bottom w:val="single" w:sz="4" w:space="0" w:color="auto"/>
              <w:right w:val="single" w:sz="4" w:space="0" w:color="auto"/>
            </w:tcBorders>
            <w:tcPrChange w:id="118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81415B3" w14:textId="77777777" w:rsidR="0039172F" w:rsidRPr="0039172F" w:rsidRDefault="0039172F" w:rsidP="00D87F67">
            <w:pPr>
              <w:pStyle w:val="TableEntry"/>
              <w:rPr>
                <w:bCs/>
                <w:rPrChange w:id="1185" w:author="Jones, Emma" w:date="2018-04-25T15:16:00Z">
                  <w:rPr>
                    <w:b/>
                    <w:bCs/>
                  </w:rPr>
                </w:rPrChange>
              </w:rPr>
            </w:pPr>
            <w:r w:rsidRPr="0039172F">
              <w:rPr>
                <w:bCs/>
                <w:rPrChange w:id="1186" w:author="Jones, Emma" w:date="2018-04-25T15:16:00Z">
                  <w:rPr>
                    <w:b/>
                    <w:bCs/>
                  </w:rPr>
                </w:rPrChange>
              </w:rPr>
              <w:t>This version of the profile requires a description</w:t>
            </w:r>
          </w:p>
        </w:tc>
      </w:tr>
      <w:tr w:rsidR="0039172F" w:rsidRPr="0039172F" w14:paraId="64297DD5" w14:textId="77777777" w:rsidTr="0039172F">
        <w:trPr>
          <w:cantSplit/>
          <w:trHeight w:val="600"/>
          <w:trPrChange w:id="118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8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159BB5A" w14:textId="77777777" w:rsidR="0039172F" w:rsidRPr="0039172F" w:rsidRDefault="0039172F" w:rsidP="00D87F67">
            <w:pPr>
              <w:pStyle w:val="TableEntry"/>
            </w:pPr>
            <w:r w:rsidRPr="0039172F">
              <w:t>... subject</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18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130C952" w14:textId="6148E1CF" w:rsidR="0039172F" w:rsidRPr="0039172F" w:rsidRDefault="0039172F" w:rsidP="00D87F67">
            <w:pPr>
              <w:pStyle w:val="TableEntry"/>
              <w:rPr>
                <w:ins w:id="1190" w:author="Jones, Emma" w:date="2018-04-24T09:58:00Z"/>
                <w:bCs/>
                <w:rPrChange w:id="1191" w:author="Jones, Emma" w:date="2018-04-25T15:16:00Z">
                  <w:rPr>
                    <w:ins w:id="1192" w:author="Jones, Emma" w:date="2018-04-24T09:58:00Z"/>
                    <w:b/>
                    <w:bCs/>
                  </w:rPr>
                </w:rPrChange>
              </w:rPr>
            </w:pPr>
            <w:ins w:id="1193"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19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751E58" w14:textId="6CB830B0" w:rsidR="0039172F" w:rsidRPr="0039172F" w:rsidRDefault="0039172F" w:rsidP="00D87F67">
            <w:pPr>
              <w:pStyle w:val="TableEntry"/>
              <w:rPr>
                <w:bCs/>
                <w:rPrChange w:id="1195" w:author="Jones, Emma" w:date="2018-04-25T15:16:00Z">
                  <w:rPr>
                    <w:b/>
                    <w:bCs/>
                  </w:rPr>
                </w:rPrChange>
              </w:rPr>
            </w:pPr>
            <w:r w:rsidRPr="0039172F">
              <w:rPr>
                <w:bCs/>
                <w:rPrChange w:id="1196"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9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704FC84" w14:textId="77777777" w:rsidR="0039172F" w:rsidRPr="0039172F" w:rsidRDefault="0039172F" w:rsidP="00D87F67">
            <w:pPr>
              <w:pStyle w:val="TableEntry"/>
              <w:rPr>
                <w:ins w:id="1198" w:author="Jones, Emma" w:date="2018-04-25T15:09:00Z"/>
                <w:bCs/>
                <w:rPrChange w:id="1199" w:author="Jones, Emma" w:date="2018-04-25T15:16:00Z">
                  <w:rPr>
                    <w:ins w:id="1200" w:author="Jones, Emma" w:date="2018-04-25T15:09:00Z"/>
                    <w:b/>
                    <w:bCs/>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20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49B0116" w14:textId="5D8A2046" w:rsidR="0039172F" w:rsidRPr="0039172F" w:rsidRDefault="0039172F" w:rsidP="00D87F67">
            <w:pPr>
              <w:pStyle w:val="TableEntry"/>
            </w:pPr>
            <w:r w:rsidRPr="0039172F">
              <w:rPr>
                <w:bCs/>
                <w:rPrChange w:id="1202" w:author="Jones, Emma" w:date="2018-04-25T15:16:00Z">
                  <w:rPr>
                    <w:b/>
                    <w:bCs/>
                  </w:rPr>
                </w:rPrChange>
              </w:rPr>
              <w:t>Identifies the patient.</w:t>
            </w:r>
          </w:p>
        </w:tc>
        <w:tc>
          <w:tcPr>
            <w:tcW w:w="3441" w:type="dxa"/>
            <w:gridSpan w:val="2"/>
            <w:tcBorders>
              <w:top w:val="single" w:sz="4" w:space="0" w:color="auto"/>
              <w:left w:val="single" w:sz="4" w:space="0" w:color="auto"/>
              <w:bottom w:val="single" w:sz="4" w:space="0" w:color="auto"/>
              <w:right w:val="single" w:sz="4" w:space="0" w:color="auto"/>
            </w:tcBorders>
            <w:tcPrChange w:id="120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859172" w14:textId="35CE3DB6" w:rsidR="0039172F" w:rsidRPr="0039172F" w:rsidRDefault="0039172F" w:rsidP="00773965">
            <w:pPr>
              <w:pStyle w:val="TableEntry"/>
              <w:rPr>
                <w:bCs/>
                <w:rPrChange w:id="1204" w:author="Jones, Emma" w:date="2018-04-25T15:16:00Z">
                  <w:rPr>
                    <w:b/>
                    <w:bCs/>
                  </w:rPr>
                </w:rPrChange>
              </w:rPr>
            </w:pPr>
            <w:r w:rsidRPr="0039172F">
              <w:rPr>
                <w:bCs/>
                <w:rPrChange w:id="1205" w:author="Jones, Emma" w:date="2018-04-25T15:16:00Z">
                  <w:rPr>
                    <w:b/>
                    <w:bCs/>
                  </w:rPr>
                </w:rPrChange>
              </w:rPr>
              <w:t>For this version of the profile, the use of group is not supported.</w:t>
            </w:r>
          </w:p>
        </w:tc>
      </w:tr>
      <w:tr w:rsidR="0039172F" w:rsidRPr="0039172F" w14:paraId="09B45BE3" w14:textId="77777777" w:rsidTr="0039172F">
        <w:trPr>
          <w:cantSplit/>
          <w:trHeight w:val="600"/>
          <w:trPrChange w:id="120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0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CD2FCB" w14:textId="77777777" w:rsidR="0039172F" w:rsidRPr="0039172F" w:rsidRDefault="0039172F" w:rsidP="00D87F67">
            <w:pPr>
              <w:pStyle w:val="TableEntry"/>
            </w:pPr>
            <w:r w:rsidRPr="0039172F">
              <w:t>... context</w:t>
            </w:r>
          </w:p>
        </w:tc>
        <w:tc>
          <w:tcPr>
            <w:tcW w:w="883" w:type="dxa"/>
            <w:gridSpan w:val="2"/>
            <w:tcBorders>
              <w:top w:val="single" w:sz="4" w:space="0" w:color="auto"/>
              <w:left w:val="single" w:sz="4" w:space="0" w:color="auto"/>
              <w:bottom w:val="single" w:sz="4" w:space="0" w:color="auto"/>
              <w:right w:val="single" w:sz="4" w:space="0" w:color="auto"/>
            </w:tcBorders>
            <w:tcPrChange w:id="120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A6E92B" w14:textId="4F59C8A1" w:rsidR="0039172F" w:rsidRPr="0039172F" w:rsidRDefault="0039172F" w:rsidP="00D87F67">
            <w:pPr>
              <w:pStyle w:val="TableEntry"/>
              <w:rPr>
                <w:ins w:id="1209" w:author="Jones, Emma" w:date="2018-04-24T09:58:00Z"/>
                <w:bCs/>
                <w:rPrChange w:id="1210" w:author="Jones, Emma" w:date="2018-04-25T15:16:00Z">
                  <w:rPr>
                    <w:ins w:id="1211" w:author="Jones, Emma" w:date="2018-04-24T09:58:00Z"/>
                    <w:b/>
                    <w:bCs/>
                  </w:rPr>
                </w:rPrChange>
              </w:rPr>
            </w:pPr>
            <w:ins w:id="1212"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1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8AF494D" w14:textId="77A83284" w:rsidR="0039172F" w:rsidRPr="0039172F" w:rsidRDefault="0039172F" w:rsidP="00D87F67">
            <w:pPr>
              <w:pStyle w:val="TableEntry"/>
              <w:rPr>
                <w:bCs/>
                <w:rPrChange w:id="1214" w:author="Jones, Emma" w:date="2018-04-25T15:16:00Z">
                  <w:rPr>
                    <w:b/>
                    <w:bCs/>
                  </w:rPr>
                </w:rPrChange>
              </w:rPr>
            </w:pPr>
            <w:r w:rsidRPr="0039172F">
              <w:rPr>
                <w:bCs/>
                <w:rPrChange w:id="1215"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21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049766" w14:textId="77777777" w:rsidR="0039172F" w:rsidRPr="0039172F" w:rsidRDefault="0039172F" w:rsidP="00D87F67">
            <w:pPr>
              <w:pStyle w:val="TableEntry"/>
              <w:rPr>
                <w:ins w:id="1217"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21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B576F3" w14:textId="35581AB0" w:rsidR="0039172F" w:rsidRPr="0039172F" w:rsidRDefault="0039172F" w:rsidP="00D87F67">
            <w:pPr>
              <w:pStyle w:val="TableEntry"/>
            </w:pPr>
            <w:r w:rsidRPr="0039172F">
              <w:t>Created in context of</w:t>
            </w:r>
          </w:p>
        </w:tc>
        <w:tc>
          <w:tcPr>
            <w:tcW w:w="3441" w:type="dxa"/>
            <w:gridSpan w:val="2"/>
            <w:tcBorders>
              <w:top w:val="single" w:sz="4" w:space="0" w:color="auto"/>
              <w:left w:val="single" w:sz="4" w:space="0" w:color="auto"/>
              <w:bottom w:val="single" w:sz="4" w:space="0" w:color="auto"/>
              <w:right w:val="single" w:sz="4" w:space="0" w:color="auto"/>
            </w:tcBorders>
            <w:tcPrChange w:id="121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A13D2B" w14:textId="77777777" w:rsidR="0039172F" w:rsidRPr="0039172F" w:rsidRDefault="0039172F" w:rsidP="00D87F67">
            <w:pPr>
              <w:pStyle w:val="TableEntry"/>
              <w:rPr>
                <w:bCs/>
                <w:rPrChange w:id="1220" w:author="Jones, Emma" w:date="2018-04-25T15:16:00Z">
                  <w:rPr>
                    <w:b/>
                    <w:bCs/>
                  </w:rPr>
                </w:rPrChange>
              </w:rPr>
            </w:pPr>
            <w:r w:rsidRPr="0039172F">
              <w:rPr>
                <w:bCs/>
                <w:rPrChange w:id="1221" w:author="Jones, Emma" w:date="2018-04-25T15:16:00Z">
                  <w:rPr>
                    <w:b/>
                    <w:bCs/>
                  </w:rPr>
                </w:rPrChange>
              </w:rPr>
              <w:t>This profile allows for CarePlan creation outside of the context of an encounter or episode.</w:t>
            </w:r>
          </w:p>
        </w:tc>
      </w:tr>
      <w:tr w:rsidR="0039172F" w:rsidRPr="0039172F" w14:paraId="13CA151D" w14:textId="77777777" w:rsidTr="0039172F">
        <w:trPr>
          <w:cantSplit/>
          <w:trHeight w:val="600"/>
          <w:trPrChange w:id="122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2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735CEF5" w14:textId="77777777" w:rsidR="0039172F" w:rsidRPr="0039172F" w:rsidRDefault="0039172F" w:rsidP="00D87F67">
            <w:pPr>
              <w:pStyle w:val="TableEntry"/>
            </w:pPr>
            <w:r w:rsidRPr="0039172F">
              <w:t>... period</w:t>
            </w:r>
          </w:p>
        </w:tc>
        <w:tc>
          <w:tcPr>
            <w:tcW w:w="883" w:type="dxa"/>
            <w:gridSpan w:val="2"/>
            <w:tcBorders>
              <w:top w:val="single" w:sz="4" w:space="0" w:color="auto"/>
              <w:left w:val="single" w:sz="4" w:space="0" w:color="auto"/>
              <w:bottom w:val="single" w:sz="4" w:space="0" w:color="auto"/>
              <w:right w:val="single" w:sz="4" w:space="0" w:color="auto"/>
            </w:tcBorders>
            <w:tcPrChange w:id="122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6897346" w14:textId="72CF95E0" w:rsidR="0039172F" w:rsidRPr="0039172F" w:rsidRDefault="0039172F" w:rsidP="00D87F67">
            <w:pPr>
              <w:pStyle w:val="TableEntry"/>
              <w:rPr>
                <w:ins w:id="1225" w:author="Jones, Emma" w:date="2018-04-24T09:58:00Z"/>
                <w:bCs/>
                <w:rPrChange w:id="1226" w:author="Jones, Emma" w:date="2018-04-25T15:16:00Z">
                  <w:rPr>
                    <w:ins w:id="1227" w:author="Jones, Emma" w:date="2018-04-24T09:58:00Z"/>
                    <w:b/>
                    <w:bCs/>
                  </w:rPr>
                </w:rPrChange>
              </w:rPr>
            </w:pPr>
            <w:ins w:id="1228"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2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6516F63" w14:textId="6051F1A5" w:rsidR="0039172F" w:rsidRPr="0039172F" w:rsidRDefault="0039172F" w:rsidP="00D87F67">
            <w:pPr>
              <w:pStyle w:val="TableEntry"/>
              <w:rPr>
                <w:bCs/>
                <w:rPrChange w:id="1230" w:author="Jones, Emma" w:date="2018-04-25T15:16:00Z">
                  <w:rPr>
                    <w:b/>
                    <w:bCs/>
                  </w:rPr>
                </w:rPrChange>
              </w:rPr>
            </w:pPr>
            <w:ins w:id="1231" w:author="Jones, Emma" w:date="2018-04-25T15:15:00Z">
              <w:r w:rsidRPr="0039172F">
                <w:rPr>
                  <w:bCs/>
                  <w:rPrChange w:id="1232" w:author="Jones, Emma" w:date="2018-04-25T15:16:00Z">
                    <w:rPr>
                      <w:b/>
                      <w:bCs/>
                    </w:rPr>
                  </w:rPrChange>
                </w:rPr>
                <w:t>0</w:t>
              </w:r>
            </w:ins>
            <w:del w:id="1233" w:author="Jones, Emma" w:date="2018-04-25T15:15:00Z">
              <w:r w:rsidRPr="0039172F" w:rsidDel="0039172F">
                <w:rPr>
                  <w:bCs/>
                  <w:rPrChange w:id="1234" w:author="Jones, Emma" w:date="2018-04-25T15:16:00Z">
                    <w:rPr>
                      <w:b/>
                      <w:bCs/>
                    </w:rPr>
                  </w:rPrChange>
                </w:rPr>
                <w:delText>1</w:delText>
              </w:r>
            </w:del>
            <w:r w:rsidRPr="0039172F">
              <w:rPr>
                <w:bCs/>
                <w:rPrChange w:id="1235"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23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DF9D4DC" w14:textId="6EC351A9" w:rsidR="0039172F" w:rsidRPr="0039172F" w:rsidRDefault="0039172F" w:rsidP="00D87F67">
            <w:pPr>
              <w:pStyle w:val="TableEntry"/>
              <w:rPr>
                <w:ins w:id="1237" w:author="Jones, Emma" w:date="2018-04-25T15:09:00Z"/>
              </w:rPr>
            </w:pPr>
            <w:ins w:id="1238" w:author="Jones, Emma" w:date="2018-04-25T15:14:00Z">
              <w:r w:rsidRPr="0039172F">
                <w:rPr>
                  <w:bCs/>
                  <w:rPrChange w:id="1239"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24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32EEC02" w14:textId="1B30E625" w:rsidR="0039172F" w:rsidRPr="0039172F" w:rsidRDefault="0039172F" w:rsidP="00D87F67">
            <w:pPr>
              <w:pStyle w:val="TableEntry"/>
            </w:pPr>
            <w:r w:rsidRPr="0039172F">
              <w:t>Time period plan covers</w:t>
            </w:r>
          </w:p>
        </w:tc>
        <w:tc>
          <w:tcPr>
            <w:tcW w:w="3441" w:type="dxa"/>
            <w:gridSpan w:val="2"/>
            <w:tcBorders>
              <w:top w:val="single" w:sz="4" w:space="0" w:color="auto"/>
              <w:left w:val="single" w:sz="4" w:space="0" w:color="auto"/>
              <w:bottom w:val="single" w:sz="4" w:space="0" w:color="auto"/>
              <w:right w:val="single" w:sz="4" w:space="0" w:color="auto"/>
            </w:tcBorders>
            <w:tcPrChange w:id="124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A20B4EF" w14:textId="77777777" w:rsidR="0039172F" w:rsidRPr="0039172F" w:rsidRDefault="0039172F" w:rsidP="00D87F67">
            <w:pPr>
              <w:pStyle w:val="TableEntry"/>
              <w:rPr>
                <w:bCs/>
                <w:rPrChange w:id="1242" w:author="Jones, Emma" w:date="2018-04-25T15:16:00Z">
                  <w:rPr>
                    <w:b/>
                    <w:bCs/>
                  </w:rPr>
                </w:rPrChange>
              </w:rPr>
            </w:pPr>
            <w:r w:rsidRPr="0039172F">
              <w:rPr>
                <w:bCs/>
                <w:rPrChange w:id="1243" w:author="Jones, Emma" w:date="2018-04-25T15:16:00Z">
                  <w:rPr>
                    <w:b/>
                    <w:bCs/>
                  </w:rPr>
                </w:rPrChange>
              </w:rPr>
              <w:t>This version of the profile requires at least a start time for the CarePlan.</w:t>
            </w:r>
          </w:p>
        </w:tc>
      </w:tr>
      <w:tr w:rsidR="0039172F" w:rsidRPr="0039172F" w14:paraId="08656069" w14:textId="77777777" w:rsidTr="0039172F">
        <w:trPr>
          <w:cantSplit/>
          <w:trHeight w:val="600"/>
          <w:trPrChange w:id="124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4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A98AD4F" w14:textId="77777777" w:rsidR="0039172F" w:rsidRPr="0039172F" w:rsidRDefault="0039172F" w:rsidP="00D87F67">
            <w:pPr>
              <w:pStyle w:val="TableEntry"/>
            </w:pPr>
            <w:r w:rsidRPr="0039172F">
              <w:t>... author</w:t>
            </w:r>
          </w:p>
        </w:tc>
        <w:tc>
          <w:tcPr>
            <w:tcW w:w="883" w:type="dxa"/>
            <w:gridSpan w:val="2"/>
            <w:tcBorders>
              <w:top w:val="single" w:sz="4" w:space="0" w:color="auto"/>
              <w:left w:val="single" w:sz="4" w:space="0" w:color="auto"/>
              <w:bottom w:val="single" w:sz="4" w:space="0" w:color="auto"/>
              <w:right w:val="single" w:sz="4" w:space="0" w:color="auto"/>
            </w:tcBorders>
            <w:tcPrChange w:id="124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EF57546" w14:textId="649FE71E" w:rsidR="0039172F" w:rsidRPr="0039172F" w:rsidRDefault="0039172F" w:rsidP="00D87F67">
            <w:pPr>
              <w:pStyle w:val="TableEntry"/>
              <w:rPr>
                <w:ins w:id="1247" w:author="Jones, Emma" w:date="2018-04-24T09:58:00Z"/>
                <w:bCs/>
                <w:rPrChange w:id="1248" w:author="Jones, Emma" w:date="2018-04-25T15:16:00Z">
                  <w:rPr>
                    <w:ins w:id="1249" w:author="Jones, Emma" w:date="2018-04-24T09:58:00Z"/>
                    <w:b/>
                    <w:bCs/>
                  </w:rPr>
                </w:rPrChange>
              </w:rPr>
            </w:pPr>
            <w:ins w:id="1250"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5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E3D9D3E" w14:textId="0EDA4B36" w:rsidR="0039172F" w:rsidRPr="0039172F" w:rsidRDefault="0039172F" w:rsidP="00D87F67">
            <w:pPr>
              <w:pStyle w:val="TableEntry"/>
              <w:rPr>
                <w:bCs/>
                <w:rPrChange w:id="1252" w:author="Jones, Emma" w:date="2018-04-25T15:16:00Z">
                  <w:rPr>
                    <w:b/>
                    <w:bCs/>
                  </w:rPr>
                </w:rPrChange>
              </w:rPr>
            </w:pPr>
            <w:del w:id="1253" w:author="Jones, Emma" w:date="2018-04-25T15:15:00Z">
              <w:r w:rsidRPr="0039172F" w:rsidDel="0039172F">
                <w:rPr>
                  <w:bCs/>
                  <w:rPrChange w:id="1254" w:author="Jones, Emma" w:date="2018-04-25T15:16:00Z">
                    <w:rPr>
                      <w:b/>
                      <w:bCs/>
                    </w:rPr>
                  </w:rPrChange>
                </w:rPr>
                <w:delText>1</w:delText>
              </w:r>
            </w:del>
            <w:ins w:id="1255" w:author="Jones, Emma" w:date="2018-04-25T15:15:00Z">
              <w:r w:rsidRPr="0039172F">
                <w:rPr>
                  <w:bCs/>
                  <w:rPrChange w:id="1256" w:author="Jones, Emma" w:date="2018-04-25T15:16:00Z">
                    <w:rPr>
                      <w:b/>
                      <w:bCs/>
                    </w:rPr>
                  </w:rPrChange>
                </w:rPr>
                <w:t>0</w:t>
              </w:r>
            </w:ins>
            <w:r w:rsidRPr="0039172F">
              <w:rPr>
                <w:bCs/>
                <w:rPrChange w:id="1257"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2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EBCC8CD" w14:textId="3BF11302" w:rsidR="0039172F" w:rsidRPr="0039172F" w:rsidRDefault="0039172F" w:rsidP="00D87F67">
            <w:pPr>
              <w:pStyle w:val="TableEntry"/>
              <w:rPr>
                <w:ins w:id="1259" w:author="Jones, Emma" w:date="2018-04-25T15:09:00Z"/>
              </w:rPr>
            </w:pPr>
            <w:ins w:id="1260" w:author="Jones, Emma" w:date="2018-04-25T15:15:00Z">
              <w:r w:rsidRPr="0039172F">
                <w:rPr>
                  <w:bCs/>
                  <w:rPrChange w:id="1261"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2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FD3578" w14:textId="3467D756" w:rsidR="0039172F" w:rsidRPr="0039172F" w:rsidRDefault="0039172F" w:rsidP="00D87F67">
            <w:pPr>
              <w:pStyle w:val="TableEntry"/>
            </w:pPr>
            <w:r w:rsidRPr="0039172F">
              <w:t>Who is responsible for contents of the plan</w:t>
            </w:r>
          </w:p>
        </w:tc>
        <w:tc>
          <w:tcPr>
            <w:tcW w:w="3441" w:type="dxa"/>
            <w:gridSpan w:val="2"/>
            <w:tcBorders>
              <w:top w:val="single" w:sz="4" w:space="0" w:color="auto"/>
              <w:left w:val="single" w:sz="4" w:space="0" w:color="auto"/>
              <w:bottom w:val="single" w:sz="4" w:space="0" w:color="auto"/>
              <w:right w:val="single" w:sz="4" w:space="0" w:color="auto"/>
            </w:tcBorders>
            <w:tcPrChange w:id="126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8F9209F" w14:textId="77777777" w:rsidR="0039172F" w:rsidRPr="0039172F" w:rsidRDefault="0039172F" w:rsidP="00D87F67">
            <w:pPr>
              <w:pStyle w:val="TableEntry"/>
              <w:rPr>
                <w:bCs/>
                <w:rPrChange w:id="1264" w:author="Jones, Emma" w:date="2018-04-25T15:16:00Z">
                  <w:rPr>
                    <w:b/>
                    <w:bCs/>
                  </w:rPr>
                </w:rPrChange>
              </w:rPr>
            </w:pPr>
            <w:r w:rsidRPr="0039172F">
              <w:rPr>
                <w:bCs/>
                <w:rPrChange w:id="1265" w:author="Jones, Emma" w:date="2018-04-25T15:16:00Z">
                  <w:rPr>
                    <w:b/>
                    <w:bCs/>
                  </w:rPr>
                </w:rPrChange>
              </w:rPr>
              <w:t>This version of the profile requires at least one author.</w:t>
            </w:r>
          </w:p>
        </w:tc>
      </w:tr>
      <w:tr w:rsidR="0039172F" w:rsidRPr="0039172F" w14:paraId="25B29F34" w14:textId="77777777" w:rsidTr="0039172F">
        <w:trPr>
          <w:cantSplit/>
          <w:trHeight w:val="600"/>
          <w:trPrChange w:id="126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267"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321E4AB" w14:textId="77777777" w:rsidR="0039172F" w:rsidRPr="0039172F" w:rsidRDefault="0039172F" w:rsidP="00D87F67">
            <w:pPr>
              <w:pStyle w:val="TableEntry"/>
            </w:pPr>
            <w:r w:rsidRPr="0039172F">
              <w:t>... careTeam</w:t>
            </w:r>
          </w:p>
        </w:tc>
        <w:tc>
          <w:tcPr>
            <w:tcW w:w="883" w:type="dxa"/>
            <w:gridSpan w:val="2"/>
            <w:tcBorders>
              <w:top w:val="single" w:sz="4" w:space="0" w:color="auto"/>
              <w:left w:val="single" w:sz="4" w:space="0" w:color="auto"/>
              <w:bottom w:val="single" w:sz="4" w:space="0" w:color="auto"/>
              <w:right w:val="single" w:sz="4" w:space="0" w:color="auto"/>
            </w:tcBorders>
            <w:tcPrChange w:id="126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0555E9A" w14:textId="77777777" w:rsidR="0039172F" w:rsidRPr="0039172F" w:rsidRDefault="0039172F" w:rsidP="00D87F67">
            <w:pPr>
              <w:pStyle w:val="TableEntry"/>
              <w:rPr>
                <w:ins w:id="1269" w:author="Jones, Emma" w:date="2018-04-24T09:58:00Z"/>
                <w:bCs/>
                <w:rPrChange w:id="1270" w:author="Jones, Emma" w:date="2018-04-25T15:16:00Z">
                  <w:rPr>
                    <w:ins w:id="1271"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272"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4E6E67" w14:textId="29A0FEA2" w:rsidR="0039172F" w:rsidRPr="0039172F" w:rsidRDefault="0039172F" w:rsidP="00D87F67">
            <w:pPr>
              <w:pStyle w:val="TableEntry"/>
              <w:rPr>
                <w:bCs/>
                <w:rPrChange w:id="1273" w:author="Jones, Emma" w:date="2018-04-25T15:16:00Z">
                  <w:rPr>
                    <w:b/>
                    <w:bCs/>
                  </w:rPr>
                </w:rPrChange>
              </w:rPr>
            </w:pPr>
            <w:r w:rsidRPr="0039172F">
              <w:rPr>
                <w:bCs/>
                <w:rPrChange w:id="1274"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27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43054AB" w14:textId="77777777" w:rsidR="0039172F" w:rsidRPr="0039172F" w:rsidRDefault="0039172F" w:rsidP="00D87F67">
            <w:pPr>
              <w:pStyle w:val="TableEntry"/>
              <w:rPr>
                <w:ins w:id="127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2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6817BC2" w14:textId="7B7009AE" w:rsidR="0039172F" w:rsidRPr="0039172F" w:rsidRDefault="0039172F" w:rsidP="00D87F67">
            <w:pPr>
              <w:pStyle w:val="TableEntry"/>
            </w:pPr>
            <w:r w:rsidRPr="0039172F">
              <w:t>Who's involved in plan?</w:t>
            </w:r>
          </w:p>
        </w:tc>
        <w:tc>
          <w:tcPr>
            <w:tcW w:w="3441" w:type="dxa"/>
            <w:gridSpan w:val="2"/>
            <w:tcBorders>
              <w:top w:val="single" w:sz="4" w:space="0" w:color="auto"/>
              <w:left w:val="single" w:sz="4" w:space="0" w:color="auto"/>
              <w:bottom w:val="single" w:sz="4" w:space="0" w:color="auto"/>
              <w:right w:val="single" w:sz="4" w:space="0" w:color="auto"/>
            </w:tcBorders>
            <w:tcPrChange w:id="127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0757913" w14:textId="77777777" w:rsidR="0039172F" w:rsidRPr="0039172F" w:rsidRDefault="0039172F" w:rsidP="00D87F67">
            <w:pPr>
              <w:pStyle w:val="TableEntry"/>
              <w:rPr>
                <w:bCs/>
                <w:rPrChange w:id="1279" w:author="Jones, Emma" w:date="2018-04-25T15:16:00Z">
                  <w:rPr>
                    <w:b/>
                    <w:bCs/>
                  </w:rPr>
                </w:rPrChange>
              </w:rPr>
            </w:pPr>
          </w:p>
        </w:tc>
      </w:tr>
      <w:tr w:rsidR="0039172F" w:rsidRPr="0039172F" w14:paraId="713F48FF" w14:textId="77777777" w:rsidTr="0039172F">
        <w:trPr>
          <w:cantSplit/>
          <w:trHeight w:val="600"/>
          <w:trPrChange w:id="128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8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6090D5" w14:textId="77777777" w:rsidR="0039172F" w:rsidRPr="0039172F" w:rsidRDefault="0039172F" w:rsidP="00D87F67">
            <w:pPr>
              <w:pStyle w:val="TableEntry"/>
            </w:pPr>
            <w:r w:rsidRPr="0039172F">
              <w:t>... addresses</w:t>
            </w:r>
          </w:p>
        </w:tc>
        <w:tc>
          <w:tcPr>
            <w:tcW w:w="883" w:type="dxa"/>
            <w:gridSpan w:val="2"/>
            <w:tcBorders>
              <w:top w:val="single" w:sz="4" w:space="0" w:color="auto"/>
              <w:left w:val="single" w:sz="4" w:space="0" w:color="auto"/>
              <w:bottom w:val="single" w:sz="4" w:space="0" w:color="auto"/>
              <w:right w:val="single" w:sz="4" w:space="0" w:color="auto"/>
            </w:tcBorders>
            <w:tcPrChange w:id="128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30D2EA7" w14:textId="1A02FE4E" w:rsidR="0039172F" w:rsidRPr="0039172F" w:rsidRDefault="0039172F" w:rsidP="00D87F67">
            <w:pPr>
              <w:pStyle w:val="TableEntry"/>
              <w:rPr>
                <w:ins w:id="1283" w:author="Jones, Emma" w:date="2018-04-24T09:58:00Z"/>
                <w:bCs/>
                <w:rPrChange w:id="1284" w:author="Jones, Emma" w:date="2018-04-25T15:16:00Z">
                  <w:rPr>
                    <w:ins w:id="1285" w:author="Jones, Emma" w:date="2018-04-24T09:58:00Z"/>
                    <w:b/>
                    <w:bCs/>
                  </w:rPr>
                </w:rPrChange>
              </w:rPr>
            </w:pPr>
            <w:ins w:id="1286"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8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AA11DD5" w14:textId="58A3167E" w:rsidR="0039172F" w:rsidRPr="0039172F" w:rsidRDefault="0039172F" w:rsidP="00D87F67">
            <w:pPr>
              <w:pStyle w:val="TableEntry"/>
              <w:rPr>
                <w:bCs/>
                <w:rPrChange w:id="1288" w:author="Jones, Emma" w:date="2018-04-25T15:16:00Z">
                  <w:rPr>
                    <w:b/>
                    <w:bCs/>
                  </w:rPr>
                </w:rPrChange>
              </w:rPr>
            </w:pPr>
            <w:del w:id="1289" w:author="Jones, Emma" w:date="2018-04-25T15:15:00Z">
              <w:r w:rsidRPr="0039172F" w:rsidDel="0039172F">
                <w:rPr>
                  <w:bCs/>
                  <w:rPrChange w:id="1290" w:author="Jones, Emma" w:date="2018-04-25T15:16:00Z">
                    <w:rPr>
                      <w:b/>
                      <w:bCs/>
                    </w:rPr>
                  </w:rPrChange>
                </w:rPr>
                <w:delText>1</w:delText>
              </w:r>
            </w:del>
            <w:ins w:id="1291" w:author="Jones, Emma" w:date="2018-04-25T15:15:00Z">
              <w:r w:rsidRPr="0039172F">
                <w:rPr>
                  <w:bCs/>
                  <w:rPrChange w:id="1292" w:author="Jones, Emma" w:date="2018-04-25T15:16:00Z">
                    <w:rPr>
                      <w:b/>
                      <w:bCs/>
                    </w:rPr>
                  </w:rPrChange>
                </w:rPr>
                <w:t>0</w:t>
              </w:r>
            </w:ins>
            <w:r w:rsidRPr="0039172F">
              <w:rPr>
                <w:bCs/>
                <w:rPrChange w:id="1293"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2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0686B70" w14:textId="597DF8E5" w:rsidR="0039172F" w:rsidRPr="0039172F" w:rsidRDefault="0039172F" w:rsidP="00D87F67">
            <w:pPr>
              <w:pStyle w:val="TableEntry"/>
              <w:rPr>
                <w:ins w:id="1295" w:author="Jones, Emma" w:date="2018-04-25T15:09:00Z"/>
              </w:rPr>
            </w:pPr>
            <w:ins w:id="1296" w:author="Jones, Emma" w:date="2018-04-25T15:15:00Z">
              <w:r w:rsidRPr="0039172F">
                <w:rPr>
                  <w:bCs/>
                  <w:rPrChange w:id="1297"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29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67DF02" w14:textId="1D2CF2B9" w:rsidR="0039172F" w:rsidRPr="0039172F" w:rsidRDefault="0039172F" w:rsidP="00D87F67">
            <w:pPr>
              <w:pStyle w:val="TableEntry"/>
            </w:pPr>
            <w:r w:rsidRPr="0039172F">
              <w:t>Health issues this plan addresses</w:t>
            </w:r>
          </w:p>
        </w:tc>
        <w:tc>
          <w:tcPr>
            <w:tcW w:w="3441" w:type="dxa"/>
            <w:gridSpan w:val="2"/>
            <w:tcBorders>
              <w:top w:val="single" w:sz="4" w:space="0" w:color="auto"/>
              <w:left w:val="single" w:sz="4" w:space="0" w:color="auto"/>
              <w:bottom w:val="single" w:sz="4" w:space="0" w:color="auto"/>
              <w:right w:val="single" w:sz="4" w:space="0" w:color="auto"/>
            </w:tcBorders>
            <w:tcPrChange w:id="129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E340F1" w14:textId="77777777" w:rsidR="0039172F" w:rsidRPr="0039172F" w:rsidRDefault="0039172F" w:rsidP="00D87F67">
            <w:pPr>
              <w:pStyle w:val="TableEntry"/>
              <w:rPr>
                <w:bCs/>
                <w:rPrChange w:id="1300" w:author="Jones, Emma" w:date="2018-04-25T15:16:00Z">
                  <w:rPr>
                    <w:b/>
                    <w:bCs/>
                  </w:rPr>
                </w:rPrChange>
              </w:rPr>
            </w:pPr>
            <w:r w:rsidRPr="0039172F">
              <w:rPr>
                <w:bCs/>
                <w:rPrChange w:id="1301" w:author="Jones, Emma" w:date="2018-04-25T15:16:00Z">
                  <w:rPr>
                    <w:b/>
                    <w:bCs/>
                  </w:rPr>
                </w:rPrChange>
              </w:rPr>
              <w:t>This version of the profile requires one of more addressed conditions/problems/concerns/diagnoses</w:t>
            </w:r>
          </w:p>
        </w:tc>
      </w:tr>
      <w:tr w:rsidR="0039172F" w:rsidRPr="0039172F" w14:paraId="210722C5" w14:textId="77777777" w:rsidTr="0039172F">
        <w:trPr>
          <w:cantSplit/>
          <w:trHeight w:val="600"/>
          <w:trPrChange w:id="130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0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C019473" w14:textId="77777777" w:rsidR="0039172F" w:rsidRPr="0039172F" w:rsidRDefault="0039172F" w:rsidP="00D87F67">
            <w:pPr>
              <w:pStyle w:val="TableEntry"/>
            </w:pPr>
            <w:r w:rsidRPr="0039172F">
              <w:lastRenderedPageBreak/>
              <w:t>... supportingInfo</w:t>
            </w:r>
          </w:p>
        </w:tc>
        <w:tc>
          <w:tcPr>
            <w:tcW w:w="883" w:type="dxa"/>
            <w:gridSpan w:val="2"/>
            <w:tcBorders>
              <w:top w:val="single" w:sz="4" w:space="0" w:color="auto"/>
              <w:left w:val="single" w:sz="4" w:space="0" w:color="auto"/>
              <w:bottom w:val="single" w:sz="4" w:space="0" w:color="auto"/>
              <w:right w:val="single" w:sz="4" w:space="0" w:color="auto"/>
            </w:tcBorders>
            <w:tcPrChange w:id="130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D238059" w14:textId="77777777" w:rsidR="0039172F" w:rsidRPr="0039172F" w:rsidRDefault="0039172F" w:rsidP="00D87F67">
            <w:pPr>
              <w:pStyle w:val="TableEntry"/>
              <w:rPr>
                <w:ins w:id="1305" w:author="Jones, Emma" w:date="2018-04-24T09:58:00Z"/>
                <w:bCs/>
                <w:rPrChange w:id="1306" w:author="Jones, Emma" w:date="2018-04-25T15:16:00Z">
                  <w:rPr>
                    <w:ins w:id="1307"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0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A8ACF6" w14:textId="3BC3AF29" w:rsidR="0039172F" w:rsidRPr="0039172F" w:rsidRDefault="0039172F" w:rsidP="00D87F67">
            <w:pPr>
              <w:pStyle w:val="TableEntry"/>
              <w:rPr>
                <w:bCs/>
                <w:rPrChange w:id="1309" w:author="Jones, Emma" w:date="2018-04-25T15:16:00Z">
                  <w:rPr>
                    <w:b/>
                    <w:bCs/>
                  </w:rPr>
                </w:rPrChange>
              </w:rPr>
            </w:pPr>
            <w:r w:rsidRPr="0039172F">
              <w:rPr>
                <w:bCs/>
                <w:rPrChange w:id="1310"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3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98162FD" w14:textId="77777777" w:rsidR="0039172F" w:rsidRPr="0039172F" w:rsidRDefault="0039172F" w:rsidP="00D87F67">
            <w:pPr>
              <w:pStyle w:val="TableEntry"/>
              <w:rPr>
                <w:ins w:id="131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1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5048918" w14:textId="20EE856D" w:rsidR="0039172F" w:rsidRPr="0039172F" w:rsidRDefault="0039172F" w:rsidP="00D87F67">
            <w:pPr>
              <w:pStyle w:val="TableEntry"/>
            </w:pPr>
            <w:r w:rsidRPr="0039172F">
              <w:t>Information considered as part of plan (reference Any)</w:t>
            </w:r>
          </w:p>
        </w:tc>
        <w:tc>
          <w:tcPr>
            <w:tcW w:w="3441" w:type="dxa"/>
            <w:gridSpan w:val="2"/>
            <w:tcBorders>
              <w:top w:val="single" w:sz="4" w:space="0" w:color="auto"/>
              <w:left w:val="single" w:sz="4" w:space="0" w:color="auto"/>
              <w:bottom w:val="single" w:sz="4" w:space="0" w:color="auto"/>
              <w:right w:val="single" w:sz="4" w:space="0" w:color="auto"/>
            </w:tcBorders>
            <w:tcPrChange w:id="131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A0C32D6" w14:textId="77777777" w:rsidR="0039172F" w:rsidRPr="0039172F" w:rsidRDefault="0039172F" w:rsidP="00D87F67">
            <w:pPr>
              <w:pStyle w:val="TableEntry"/>
              <w:rPr>
                <w:bCs/>
                <w:rPrChange w:id="1315" w:author="Jones, Emma" w:date="2018-04-25T15:16:00Z">
                  <w:rPr>
                    <w:b/>
                    <w:bCs/>
                  </w:rPr>
                </w:rPrChange>
              </w:rPr>
            </w:pPr>
          </w:p>
        </w:tc>
      </w:tr>
      <w:tr w:rsidR="0039172F" w:rsidRPr="0039172F" w14:paraId="7436BAB8" w14:textId="77777777" w:rsidTr="0039172F">
        <w:trPr>
          <w:cantSplit/>
          <w:trHeight w:val="600"/>
          <w:trPrChange w:id="131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1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986F466" w14:textId="77777777" w:rsidR="0039172F" w:rsidRPr="0039172F" w:rsidRDefault="0039172F" w:rsidP="00D87F67">
            <w:pPr>
              <w:pStyle w:val="TableEntry"/>
            </w:pPr>
            <w:r w:rsidRPr="0039172F">
              <w:t>... goal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31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0CDCEDA" w14:textId="77777777" w:rsidR="0039172F" w:rsidRPr="0039172F" w:rsidRDefault="0039172F" w:rsidP="00D87F67">
            <w:pPr>
              <w:pStyle w:val="TableEntry"/>
              <w:rPr>
                <w:ins w:id="1319" w:author="Jones, Emma" w:date="2018-04-24T09:58:00Z"/>
                <w:bCs/>
                <w:rPrChange w:id="1320" w:author="Jones, Emma" w:date="2018-04-25T15:16:00Z">
                  <w:rPr>
                    <w:ins w:id="1321"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2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95ACF6F" w14:textId="69E8D097" w:rsidR="0039172F" w:rsidRPr="0039172F" w:rsidRDefault="0039172F" w:rsidP="00D87F67">
            <w:pPr>
              <w:pStyle w:val="TableEntry"/>
              <w:rPr>
                <w:bCs/>
                <w:rPrChange w:id="1323" w:author="Jones, Emma" w:date="2018-04-25T15:16:00Z">
                  <w:rPr>
                    <w:b/>
                    <w:bCs/>
                  </w:rPr>
                </w:rPrChange>
              </w:rPr>
            </w:pPr>
            <w:ins w:id="1324" w:author="Jones, Emma" w:date="2018-04-25T15:15:00Z">
              <w:r w:rsidRPr="0039172F">
                <w:rPr>
                  <w:bCs/>
                  <w:rPrChange w:id="1325" w:author="Jones, Emma" w:date="2018-04-25T15:16:00Z">
                    <w:rPr>
                      <w:b/>
                      <w:bCs/>
                    </w:rPr>
                  </w:rPrChange>
                </w:rPr>
                <w:t>0</w:t>
              </w:r>
            </w:ins>
            <w:del w:id="1326" w:author="Jones, Emma" w:date="2018-04-25T15:15:00Z">
              <w:r w:rsidRPr="0039172F" w:rsidDel="0039172F">
                <w:rPr>
                  <w:bCs/>
                  <w:rPrChange w:id="1327" w:author="Jones, Emma" w:date="2018-04-25T15:16:00Z">
                    <w:rPr>
                      <w:b/>
                      <w:bCs/>
                    </w:rPr>
                  </w:rPrChange>
                </w:rPr>
                <w:delText>1</w:delText>
              </w:r>
            </w:del>
            <w:r w:rsidRPr="0039172F">
              <w:rPr>
                <w:bCs/>
                <w:rPrChange w:id="1328"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32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CC85DC" w14:textId="24C52AB3" w:rsidR="0039172F" w:rsidRPr="0039172F" w:rsidRDefault="0039172F" w:rsidP="00D87F67">
            <w:pPr>
              <w:pStyle w:val="TableEntry"/>
              <w:rPr>
                <w:ins w:id="1330" w:author="Jones, Emma" w:date="2018-04-25T15:09:00Z"/>
              </w:rPr>
            </w:pPr>
            <w:ins w:id="1331" w:author="Jones, Emma" w:date="2018-04-25T15:15:00Z">
              <w:r w:rsidRPr="0039172F">
                <w:rPr>
                  <w:bCs/>
                  <w:rPrChange w:id="1332"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3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C27EF36" w14:textId="73BF6D2E" w:rsidR="0039172F" w:rsidRPr="0039172F" w:rsidRDefault="0039172F" w:rsidP="00D87F67">
            <w:pPr>
              <w:pStyle w:val="TableEntry"/>
            </w:pPr>
            <w:r w:rsidRPr="0039172F">
              <w:t>Desired outcome of plan</w:t>
            </w:r>
          </w:p>
        </w:tc>
        <w:tc>
          <w:tcPr>
            <w:tcW w:w="3441" w:type="dxa"/>
            <w:gridSpan w:val="2"/>
            <w:tcBorders>
              <w:top w:val="single" w:sz="4" w:space="0" w:color="auto"/>
              <w:left w:val="single" w:sz="4" w:space="0" w:color="auto"/>
              <w:bottom w:val="single" w:sz="4" w:space="0" w:color="auto"/>
              <w:right w:val="single" w:sz="4" w:space="0" w:color="auto"/>
            </w:tcBorders>
            <w:tcPrChange w:id="133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310BD30" w14:textId="77777777" w:rsidR="0039172F" w:rsidRPr="0039172F" w:rsidRDefault="0039172F" w:rsidP="00D87F67">
            <w:pPr>
              <w:pStyle w:val="TableEntry"/>
              <w:rPr>
                <w:bCs/>
                <w:rPrChange w:id="1335" w:author="Jones, Emma" w:date="2018-04-25T15:16:00Z">
                  <w:rPr>
                    <w:b/>
                    <w:bCs/>
                  </w:rPr>
                </w:rPrChange>
              </w:rPr>
            </w:pPr>
            <w:r w:rsidRPr="0039172F">
              <w:rPr>
                <w:bCs/>
                <w:rPrChange w:id="1336" w:author="Jones, Emma" w:date="2018-04-25T15:16:00Z">
                  <w:rPr>
                    <w:b/>
                    <w:bCs/>
                  </w:rPr>
                </w:rPrChange>
              </w:rPr>
              <w:t>This version of the profile requires at least one Goal.</w:t>
            </w:r>
          </w:p>
        </w:tc>
      </w:tr>
      <w:tr w:rsidR="0039172F" w:rsidRPr="0039172F" w14:paraId="69D88298" w14:textId="77777777" w:rsidTr="0039172F">
        <w:trPr>
          <w:cantSplit/>
          <w:trHeight w:val="600"/>
          <w:trPrChange w:id="133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3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2A60E57" w14:textId="77777777" w:rsidR="0039172F" w:rsidRPr="0039172F" w:rsidRDefault="0039172F" w:rsidP="00D87F67">
            <w:pPr>
              <w:pStyle w:val="TableEntry"/>
            </w:pPr>
            <w:r w:rsidRPr="0039172F">
              <w:t>... activity</w:t>
            </w:r>
          </w:p>
        </w:tc>
        <w:tc>
          <w:tcPr>
            <w:tcW w:w="883" w:type="dxa"/>
            <w:gridSpan w:val="2"/>
            <w:tcBorders>
              <w:top w:val="single" w:sz="4" w:space="0" w:color="auto"/>
              <w:left w:val="single" w:sz="4" w:space="0" w:color="auto"/>
              <w:bottom w:val="single" w:sz="4" w:space="0" w:color="auto"/>
              <w:right w:val="single" w:sz="4" w:space="0" w:color="auto"/>
            </w:tcBorders>
            <w:tcPrChange w:id="133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DBDBF94" w14:textId="347ECB6C" w:rsidR="0039172F" w:rsidRPr="0039172F" w:rsidRDefault="0039172F" w:rsidP="00D87F67">
            <w:pPr>
              <w:pStyle w:val="TableEntry"/>
              <w:rPr>
                <w:ins w:id="1340" w:author="Jones, Emma" w:date="2018-04-24T09:58:00Z"/>
                <w:bCs/>
              </w:rPr>
            </w:pPr>
            <w:ins w:id="1341" w:author="Jones, Emma" w:date="2018-04-24T10:03: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34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7811637" w14:textId="6285453A"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4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19E3E1" w14:textId="77777777" w:rsidR="0039172F" w:rsidRPr="0039172F" w:rsidRDefault="0039172F" w:rsidP="00D87F67">
            <w:pPr>
              <w:pStyle w:val="TableEntry"/>
              <w:rPr>
                <w:ins w:id="134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4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F14745" w14:textId="6E37FE0B" w:rsidR="0039172F" w:rsidRPr="0039172F" w:rsidRDefault="0039172F" w:rsidP="00D87F67">
            <w:pPr>
              <w:pStyle w:val="TableEntry"/>
            </w:pPr>
            <w:r w:rsidRPr="0039172F">
              <w:t>Action to occur as part of plan</w:t>
            </w:r>
          </w:p>
          <w:p w14:paraId="7047E294" w14:textId="77777777" w:rsidR="0039172F" w:rsidRPr="0039172F" w:rsidRDefault="0039172F" w:rsidP="00D87F67">
            <w:pPr>
              <w:pStyle w:val="TableEntry"/>
            </w:pPr>
          </w:p>
          <w:p w14:paraId="10CC30AB" w14:textId="77777777" w:rsidR="0039172F" w:rsidRPr="0039172F" w:rsidRDefault="0039172F" w:rsidP="00D87F67">
            <w:pPr>
              <w:pStyle w:val="TableEntry"/>
            </w:pPr>
            <w:r w:rsidRPr="0039172F">
              <w:t>Provide a reference or detail, not both</w:t>
            </w:r>
          </w:p>
        </w:tc>
        <w:tc>
          <w:tcPr>
            <w:tcW w:w="3441" w:type="dxa"/>
            <w:gridSpan w:val="2"/>
            <w:tcBorders>
              <w:top w:val="single" w:sz="4" w:space="0" w:color="auto"/>
              <w:left w:val="single" w:sz="4" w:space="0" w:color="auto"/>
              <w:bottom w:val="single" w:sz="4" w:space="0" w:color="auto"/>
              <w:right w:val="single" w:sz="4" w:space="0" w:color="auto"/>
            </w:tcBorders>
            <w:tcPrChange w:id="134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473CEFD" w14:textId="77777777" w:rsidR="0039172F" w:rsidRPr="0039172F" w:rsidRDefault="0039172F" w:rsidP="00D87F67">
            <w:pPr>
              <w:pStyle w:val="TableEntry"/>
              <w:rPr>
                <w:bCs/>
                <w:rPrChange w:id="1347" w:author="Jones, Emma" w:date="2018-04-25T15:16:00Z">
                  <w:rPr>
                    <w:b/>
                    <w:bCs/>
                  </w:rPr>
                </w:rPrChange>
              </w:rPr>
            </w:pPr>
          </w:p>
        </w:tc>
      </w:tr>
      <w:tr w:rsidR="0039172F" w:rsidRPr="0039172F" w14:paraId="685186C1" w14:textId="77777777" w:rsidTr="0039172F">
        <w:trPr>
          <w:cantSplit/>
          <w:trHeight w:val="600"/>
          <w:trPrChange w:id="134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349"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63B50EA" w14:textId="77777777" w:rsidR="0039172F" w:rsidRPr="0039172F" w:rsidRDefault="0039172F" w:rsidP="00D87F67">
            <w:pPr>
              <w:pStyle w:val="TableEntry"/>
            </w:pPr>
            <w:r w:rsidRPr="0039172F">
              <w:t>.... outcomeCodeableConcept</w:t>
            </w:r>
          </w:p>
        </w:tc>
        <w:tc>
          <w:tcPr>
            <w:tcW w:w="883" w:type="dxa"/>
            <w:gridSpan w:val="2"/>
            <w:tcBorders>
              <w:top w:val="single" w:sz="4" w:space="0" w:color="auto"/>
              <w:left w:val="single" w:sz="4" w:space="0" w:color="auto"/>
              <w:bottom w:val="single" w:sz="4" w:space="0" w:color="auto"/>
              <w:right w:val="single" w:sz="4" w:space="0" w:color="auto"/>
            </w:tcBorders>
            <w:tcPrChange w:id="135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92DFC6" w14:textId="77777777" w:rsidR="0039172F" w:rsidRPr="0039172F" w:rsidRDefault="0039172F" w:rsidP="00D87F67">
            <w:pPr>
              <w:pStyle w:val="TableEntry"/>
              <w:rPr>
                <w:ins w:id="1351"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352"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C9C16A6" w14:textId="636B4DC1"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5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315BE21" w14:textId="77777777" w:rsidR="0039172F" w:rsidRPr="0039172F" w:rsidRDefault="0039172F" w:rsidP="00D87F67">
            <w:pPr>
              <w:pStyle w:val="TableEntry"/>
              <w:rPr>
                <w:ins w:id="135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5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712BB1" w14:textId="7D48208D" w:rsidR="0039172F" w:rsidRPr="0039172F" w:rsidRDefault="0039172F" w:rsidP="00D87F67">
            <w:pPr>
              <w:pStyle w:val="TableEntry"/>
            </w:pPr>
            <w:r w:rsidRPr="0039172F">
              <w:t>Results of the activity</w:t>
            </w:r>
          </w:p>
        </w:tc>
        <w:tc>
          <w:tcPr>
            <w:tcW w:w="3441" w:type="dxa"/>
            <w:gridSpan w:val="2"/>
            <w:tcBorders>
              <w:top w:val="single" w:sz="4" w:space="0" w:color="auto"/>
              <w:left w:val="single" w:sz="4" w:space="0" w:color="auto"/>
              <w:bottom w:val="single" w:sz="4" w:space="0" w:color="auto"/>
              <w:right w:val="single" w:sz="4" w:space="0" w:color="auto"/>
            </w:tcBorders>
            <w:tcPrChange w:id="135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A5E511" w14:textId="77777777" w:rsidR="0039172F" w:rsidRPr="0039172F" w:rsidRDefault="0039172F" w:rsidP="00D87F67">
            <w:pPr>
              <w:pStyle w:val="TableEntry"/>
              <w:rPr>
                <w:bCs/>
                <w:rPrChange w:id="1357" w:author="Jones, Emma" w:date="2018-04-25T15:16:00Z">
                  <w:rPr>
                    <w:b/>
                    <w:bCs/>
                  </w:rPr>
                </w:rPrChange>
              </w:rPr>
            </w:pPr>
          </w:p>
        </w:tc>
      </w:tr>
      <w:tr w:rsidR="0039172F" w:rsidRPr="0039172F" w14:paraId="7700E5DB" w14:textId="77777777" w:rsidTr="0039172F">
        <w:trPr>
          <w:cantSplit/>
          <w:trHeight w:val="600"/>
          <w:trPrChange w:id="135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359"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AAB8231" w14:textId="77777777" w:rsidR="0039172F" w:rsidRPr="0039172F" w:rsidRDefault="0039172F" w:rsidP="00D87F67">
            <w:pPr>
              <w:pStyle w:val="TableEntry"/>
            </w:pPr>
            <w:r w:rsidRPr="0039172F">
              <w:t>.... outcomeReference</w:t>
            </w:r>
          </w:p>
        </w:tc>
        <w:tc>
          <w:tcPr>
            <w:tcW w:w="883" w:type="dxa"/>
            <w:gridSpan w:val="2"/>
            <w:tcBorders>
              <w:top w:val="single" w:sz="4" w:space="0" w:color="auto"/>
              <w:left w:val="single" w:sz="4" w:space="0" w:color="auto"/>
              <w:bottom w:val="single" w:sz="4" w:space="0" w:color="auto"/>
              <w:right w:val="single" w:sz="4" w:space="0" w:color="auto"/>
            </w:tcBorders>
            <w:tcPrChange w:id="136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E8BCA90" w14:textId="77777777" w:rsidR="0039172F" w:rsidRPr="0039172F" w:rsidRDefault="0039172F" w:rsidP="00D87F67">
            <w:pPr>
              <w:pStyle w:val="TableEntry"/>
              <w:rPr>
                <w:ins w:id="1361"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362"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0AE50BE" w14:textId="6B9F6FAA"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6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EF29124" w14:textId="77777777" w:rsidR="0039172F" w:rsidRPr="0039172F" w:rsidRDefault="0039172F" w:rsidP="00D87F67">
            <w:pPr>
              <w:pStyle w:val="TableEntry"/>
              <w:rPr>
                <w:ins w:id="136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6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DCA5E4" w14:textId="042BCA0A" w:rsidR="0039172F" w:rsidRPr="0039172F" w:rsidRDefault="0039172F" w:rsidP="00D87F67">
            <w:pPr>
              <w:pStyle w:val="TableEntry"/>
            </w:pPr>
            <w:r w:rsidRPr="0039172F">
              <w:t>Appointment, Encounter, Procedure, etc. (reference Any)</w:t>
            </w:r>
          </w:p>
        </w:tc>
        <w:tc>
          <w:tcPr>
            <w:tcW w:w="3441" w:type="dxa"/>
            <w:gridSpan w:val="2"/>
            <w:tcBorders>
              <w:top w:val="single" w:sz="4" w:space="0" w:color="auto"/>
              <w:left w:val="single" w:sz="4" w:space="0" w:color="auto"/>
              <w:bottom w:val="single" w:sz="4" w:space="0" w:color="auto"/>
              <w:right w:val="single" w:sz="4" w:space="0" w:color="auto"/>
            </w:tcBorders>
            <w:tcPrChange w:id="136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D4FD29" w14:textId="77777777" w:rsidR="0039172F" w:rsidRPr="0039172F" w:rsidRDefault="0039172F" w:rsidP="00D87F67">
            <w:pPr>
              <w:pStyle w:val="TableEntry"/>
              <w:rPr>
                <w:bCs/>
                <w:rPrChange w:id="1367" w:author="Jones, Emma" w:date="2018-04-25T15:16:00Z">
                  <w:rPr>
                    <w:b/>
                    <w:bCs/>
                  </w:rPr>
                </w:rPrChange>
              </w:rPr>
            </w:pPr>
          </w:p>
        </w:tc>
      </w:tr>
      <w:tr w:rsidR="0039172F" w:rsidRPr="0039172F" w14:paraId="40C4CD51" w14:textId="77777777" w:rsidTr="0039172F">
        <w:trPr>
          <w:cantSplit/>
          <w:trHeight w:val="600"/>
          <w:trPrChange w:id="136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69"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7F0C33" w14:textId="77777777" w:rsidR="0039172F" w:rsidRPr="0039172F" w:rsidRDefault="0039172F" w:rsidP="00D87F67">
            <w:pPr>
              <w:pStyle w:val="TableEntry"/>
            </w:pPr>
            <w:r w:rsidRPr="0039172F">
              <w:t>.... progress</w:t>
            </w:r>
          </w:p>
        </w:tc>
        <w:tc>
          <w:tcPr>
            <w:tcW w:w="883" w:type="dxa"/>
            <w:gridSpan w:val="2"/>
            <w:tcBorders>
              <w:top w:val="single" w:sz="4" w:space="0" w:color="auto"/>
              <w:left w:val="single" w:sz="4" w:space="0" w:color="auto"/>
              <w:bottom w:val="single" w:sz="4" w:space="0" w:color="auto"/>
              <w:right w:val="single" w:sz="4" w:space="0" w:color="auto"/>
            </w:tcBorders>
            <w:tcPrChange w:id="137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8A9BB64" w14:textId="77777777" w:rsidR="0039172F" w:rsidRPr="0039172F" w:rsidRDefault="0039172F" w:rsidP="00D87F67">
            <w:pPr>
              <w:pStyle w:val="TableEntry"/>
              <w:rPr>
                <w:ins w:id="1371"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37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D03F44B" w14:textId="33E6CF41"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7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B15FA7" w14:textId="77777777" w:rsidR="0039172F" w:rsidRPr="0039172F" w:rsidRDefault="0039172F" w:rsidP="00D87F67">
            <w:pPr>
              <w:pStyle w:val="TableEntry"/>
              <w:rPr>
                <w:ins w:id="137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7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36264B8" w14:textId="5AB6CBB2" w:rsidR="0039172F" w:rsidRPr="0039172F" w:rsidRDefault="0039172F" w:rsidP="00D87F67">
            <w:pPr>
              <w:pStyle w:val="TableEntry"/>
            </w:pPr>
            <w:r w:rsidRPr="0039172F">
              <w:t>Annotation Comments about the activity status/progress</w:t>
            </w:r>
          </w:p>
        </w:tc>
        <w:tc>
          <w:tcPr>
            <w:tcW w:w="3441" w:type="dxa"/>
            <w:gridSpan w:val="2"/>
            <w:tcBorders>
              <w:top w:val="single" w:sz="4" w:space="0" w:color="auto"/>
              <w:left w:val="single" w:sz="4" w:space="0" w:color="auto"/>
              <w:bottom w:val="single" w:sz="4" w:space="0" w:color="auto"/>
              <w:right w:val="single" w:sz="4" w:space="0" w:color="auto"/>
            </w:tcBorders>
            <w:tcPrChange w:id="137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0BEBF7C" w14:textId="77777777" w:rsidR="0039172F" w:rsidRPr="0039172F" w:rsidRDefault="0039172F" w:rsidP="00D87F67">
            <w:pPr>
              <w:pStyle w:val="TableEntry"/>
              <w:rPr>
                <w:bCs/>
                <w:rPrChange w:id="1377" w:author="Jones, Emma" w:date="2018-04-25T15:16:00Z">
                  <w:rPr>
                    <w:b/>
                    <w:bCs/>
                  </w:rPr>
                </w:rPrChange>
              </w:rPr>
            </w:pPr>
          </w:p>
        </w:tc>
      </w:tr>
      <w:tr w:rsidR="0039172F" w:rsidRPr="0039172F" w14:paraId="04912DFF" w14:textId="77777777" w:rsidTr="0039172F">
        <w:trPr>
          <w:cantSplit/>
          <w:trHeight w:val="600"/>
          <w:trPrChange w:id="137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79"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9056B06" w14:textId="77777777" w:rsidR="0039172F" w:rsidRPr="0039172F" w:rsidRDefault="0039172F" w:rsidP="00D87F67">
            <w:pPr>
              <w:pStyle w:val="TableEntry"/>
            </w:pPr>
            <w:r w:rsidRPr="0039172F">
              <w:t>.... reference</w:t>
            </w:r>
          </w:p>
        </w:tc>
        <w:tc>
          <w:tcPr>
            <w:tcW w:w="883" w:type="dxa"/>
            <w:gridSpan w:val="2"/>
            <w:tcBorders>
              <w:top w:val="single" w:sz="4" w:space="0" w:color="auto"/>
              <w:left w:val="single" w:sz="4" w:space="0" w:color="auto"/>
              <w:bottom w:val="single" w:sz="4" w:space="0" w:color="auto"/>
              <w:right w:val="single" w:sz="4" w:space="0" w:color="auto"/>
            </w:tcBorders>
            <w:tcPrChange w:id="138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8DF01ED" w14:textId="4183AB4A" w:rsidR="0039172F" w:rsidRPr="0039172F" w:rsidRDefault="0039172F" w:rsidP="00D87F67">
            <w:pPr>
              <w:pStyle w:val="TableEntry"/>
              <w:rPr>
                <w:ins w:id="1381" w:author="Jones, Emma" w:date="2018-04-24T09:58:00Z"/>
                <w:bCs/>
              </w:rPr>
            </w:pPr>
            <w:ins w:id="1382" w:author="Jones, Emma" w:date="2018-04-24T10:04: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38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FE7B3C6" w14:textId="6286CFCE"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38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91B7FF" w14:textId="77777777" w:rsidR="0039172F" w:rsidRPr="0039172F" w:rsidRDefault="0039172F" w:rsidP="00D87F67">
            <w:pPr>
              <w:pStyle w:val="TableEntry"/>
              <w:rPr>
                <w:ins w:id="138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8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02AC84" w14:textId="7CAF6A66" w:rsidR="0039172F" w:rsidRPr="0039172F" w:rsidRDefault="0039172F" w:rsidP="00D87F67">
            <w:pPr>
              <w:pStyle w:val="TableEntry"/>
            </w:pPr>
            <w:r w:rsidRPr="0039172F">
              <w:t>Activity details defined in specific resource</w:t>
            </w:r>
          </w:p>
        </w:tc>
        <w:tc>
          <w:tcPr>
            <w:tcW w:w="3441" w:type="dxa"/>
            <w:gridSpan w:val="2"/>
            <w:tcBorders>
              <w:top w:val="single" w:sz="4" w:space="0" w:color="auto"/>
              <w:left w:val="single" w:sz="4" w:space="0" w:color="auto"/>
              <w:bottom w:val="single" w:sz="4" w:space="0" w:color="auto"/>
              <w:right w:val="single" w:sz="4" w:space="0" w:color="auto"/>
            </w:tcBorders>
            <w:tcPrChange w:id="138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A106DD" w14:textId="77777777" w:rsidR="0039172F" w:rsidRPr="0039172F" w:rsidRDefault="0039172F" w:rsidP="00D87F67">
            <w:pPr>
              <w:pStyle w:val="TableEntry"/>
              <w:rPr>
                <w:bCs/>
                <w:rPrChange w:id="1388" w:author="Jones, Emma" w:date="2018-04-25T15:16:00Z">
                  <w:rPr>
                    <w:b/>
                    <w:bCs/>
                  </w:rPr>
                </w:rPrChange>
              </w:rPr>
            </w:pPr>
          </w:p>
        </w:tc>
      </w:tr>
      <w:tr w:rsidR="0039172F" w:rsidRPr="0039172F" w14:paraId="571C9196" w14:textId="77777777" w:rsidTr="0039172F">
        <w:trPr>
          <w:cantSplit/>
          <w:trHeight w:val="600"/>
          <w:trPrChange w:id="138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9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09E3DB8" w14:textId="77777777" w:rsidR="0039172F" w:rsidRPr="0039172F" w:rsidRDefault="0039172F" w:rsidP="00D87F67">
            <w:pPr>
              <w:pStyle w:val="TableEntry"/>
            </w:pPr>
            <w:r w:rsidRPr="0039172F">
              <w:t>.... detail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39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9E2A3B" w14:textId="77777777" w:rsidR="0039172F" w:rsidRPr="0039172F" w:rsidRDefault="0039172F" w:rsidP="00D87F67">
            <w:pPr>
              <w:pStyle w:val="TableEntry"/>
              <w:rPr>
                <w:ins w:id="1392"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39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1B28A84" w14:textId="4E59D71C"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3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6F04F9D" w14:textId="77777777" w:rsidR="0039172F" w:rsidRPr="0039172F" w:rsidRDefault="0039172F" w:rsidP="00D87F67">
            <w:pPr>
              <w:pStyle w:val="TableEntry"/>
              <w:rPr>
                <w:ins w:id="139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9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23A491" w14:textId="214CB60A" w:rsidR="0039172F" w:rsidRPr="0039172F" w:rsidRDefault="0039172F" w:rsidP="00D87F67">
            <w:pPr>
              <w:pStyle w:val="TableEntry"/>
            </w:pPr>
            <w:r w:rsidRPr="0039172F">
              <w:t>In-line definition of activity</w:t>
            </w:r>
          </w:p>
        </w:tc>
        <w:tc>
          <w:tcPr>
            <w:tcW w:w="3441" w:type="dxa"/>
            <w:gridSpan w:val="2"/>
            <w:tcBorders>
              <w:top w:val="single" w:sz="4" w:space="0" w:color="auto"/>
              <w:left w:val="single" w:sz="4" w:space="0" w:color="auto"/>
              <w:bottom w:val="single" w:sz="4" w:space="0" w:color="auto"/>
              <w:right w:val="single" w:sz="4" w:space="0" w:color="auto"/>
            </w:tcBorders>
            <w:tcPrChange w:id="139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B6D31CE" w14:textId="77777777" w:rsidR="0039172F" w:rsidRPr="0039172F" w:rsidRDefault="0039172F" w:rsidP="00D87F67">
            <w:pPr>
              <w:pStyle w:val="TableEntry"/>
              <w:rPr>
                <w:bCs/>
                <w:rPrChange w:id="1398" w:author="Jones, Emma" w:date="2018-04-25T15:16:00Z">
                  <w:rPr>
                    <w:b/>
                    <w:bCs/>
                  </w:rPr>
                </w:rPrChange>
              </w:rPr>
            </w:pPr>
          </w:p>
        </w:tc>
      </w:tr>
      <w:tr w:rsidR="0039172F" w:rsidRPr="0039172F" w14:paraId="7C8867BC" w14:textId="77777777" w:rsidTr="0039172F">
        <w:trPr>
          <w:cantSplit/>
          <w:trHeight w:val="600"/>
          <w:trPrChange w:id="139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0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E0A1B1A" w14:textId="77777777" w:rsidR="0039172F" w:rsidRPr="0039172F" w:rsidRDefault="0039172F" w:rsidP="00D87F67">
            <w:pPr>
              <w:pStyle w:val="TableEntry"/>
            </w:pPr>
            <w:r w:rsidRPr="0039172F">
              <w:t>..... category</w:t>
            </w:r>
          </w:p>
        </w:tc>
        <w:tc>
          <w:tcPr>
            <w:tcW w:w="883" w:type="dxa"/>
            <w:gridSpan w:val="2"/>
            <w:tcBorders>
              <w:top w:val="single" w:sz="4" w:space="0" w:color="auto"/>
              <w:left w:val="single" w:sz="4" w:space="0" w:color="auto"/>
              <w:bottom w:val="single" w:sz="4" w:space="0" w:color="auto"/>
              <w:right w:val="single" w:sz="4" w:space="0" w:color="auto"/>
            </w:tcBorders>
            <w:tcPrChange w:id="140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3DF2E88" w14:textId="01A2F072" w:rsidR="0039172F" w:rsidRPr="0039172F" w:rsidRDefault="0039172F" w:rsidP="00D87F67">
            <w:pPr>
              <w:pStyle w:val="TableEntry"/>
              <w:rPr>
                <w:ins w:id="1402" w:author="Jones, Emma" w:date="2018-04-24T09:58:00Z"/>
                <w:bCs/>
              </w:rPr>
            </w:pPr>
            <w:ins w:id="1403" w:author="Jones, Emma" w:date="2018-04-24T10:04: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40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4BEBF10" w14:textId="39C70A34"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0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6C9A20C" w14:textId="77777777" w:rsidR="0039172F" w:rsidRPr="0039172F" w:rsidRDefault="0039172F" w:rsidP="00D87F67">
            <w:pPr>
              <w:pStyle w:val="TableEntry"/>
              <w:rPr>
                <w:ins w:id="140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0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10A2FC1" w14:textId="1C2AF36F" w:rsidR="0039172F" w:rsidRPr="0039172F" w:rsidRDefault="0039172F" w:rsidP="00D87F67">
            <w:pPr>
              <w:pStyle w:val="TableEntry"/>
            </w:pPr>
            <w:r w:rsidRPr="0039172F">
              <w:t>diet | drug | encounter | observation | procedure | supply | other</w:t>
            </w:r>
          </w:p>
          <w:p w14:paraId="1ED6D2CF" w14:textId="77777777" w:rsidR="0039172F" w:rsidRPr="0039172F" w:rsidRDefault="0039172F" w:rsidP="00D87F67">
            <w:pPr>
              <w:pStyle w:val="TableEntry"/>
            </w:pPr>
          </w:p>
          <w:p w14:paraId="326224EB" w14:textId="77777777" w:rsidR="0039172F" w:rsidRPr="0039172F" w:rsidRDefault="0039172F" w:rsidP="00D87F67">
            <w:pPr>
              <w:pStyle w:val="TableEntry"/>
            </w:pPr>
            <w:r w:rsidRPr="0039172F">
              <w:t>CarePlanActivityCategory (Example)</w:t>
            </w:r>
          </w:p>
        </w:tc>
        <w:tc>
          <w:tcPr>
            <w:tcW w:w="3441" w:type="dxa"/>
            <w:gridSpan w:val="2"/>
            <w:tcBorders>
              <w:top w:val="single" w:sz="4" w:space="0" w:color="auto"/>
              <w:left w:val="single" w:sz="4" w:space="0" w:color="auto"/>
              <w:bottom w:val="single" w:sz="4" w:space="0" w:color="auto"/>
              <w:right w:val="single" w:sz="4" w:space="0" w:color="auto"/>
            </w:tcBorders>
            <w:tcPrChange w:id="140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2F1D6A" w14:textId="77777777" w:rsidR="0039172F" w:rsidRPr="0039172F" w:rsidRDefault="0039172F" w:rsidP="00D87F67">
            <w:pPr>
              <w:pStyle w:val="TableEntry"/>
              <w:rPr>
                <w:bCs/>
                <w:rPrChange w:id="1409" w:author="Jones, Emma" w:date="2018-04-25T15:16:00Z">
                  <w:rPr>
                    <w:b/>
                    <w:bCs/>
                  </w:rPr>
                </w:rPrChange>
              </w:rPr>
            </w:pPr>
          </w:p>
        </w:tc>
      </w:tr>
      <w:tr w:rsidR="0039172F" w:rsidRPr="0039172F" w14:paraId="46590204" w14:textId="77777777" w:rsidTr="0039172F">
        <w:trPr>
          <w:cantSplit/>
          <w:trHeight w:val="600"/>
          <w:trPrChange w:id="141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411"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009DCC" w14:textId="77777777" w:rsidR="0039172F" w:rsidRPr="0039172F" w:rsidRDefault="0039172F" w:rsidP="00D87F67">
            <w:pPr>
              <w:pStyle w:val="TableEntry"/>
            </w:pPr>
            <w:r w:rsidRPr="0039172F">
              <w:t>..... definition</w:t>
            </w:r>
          </w:p>
        </w:tc>
        <w:tc>
          <w:tcPr>
            <w:tcW w:w="883" w:type="dxa"/>
            <w:gridSpan w:val="2"/>
            <w:tcBorders>
              <w:top w:val="single" w:sz="4" w:space="0" w:color="auto"/>
              <w:left w:val="single" w:sz="4" w:space="0" w:color="auto"/>
              <w:bottom w:val="single" w:sz="4" w:space="0" w:color="auto"/>
              <w:right w:val="single" w:sz="4" w:space="0" w:color="auto"/>
            </w:tcBorders>
            <w:tcPrChange w:id="141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088A04" w14:textId="77777777" w:rsidR="0039172F" w:rsidRPr="0039172F" w:rsidRDefault="0039172F" w:rsidP="00D87F67">
            <w:pPr>
              <w:pStyle w:val="TableEntry"/>
              <w:rPr>
                <w:ins w:id="141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414"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B25062" w14:textId="4408CF61"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1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17F72D" w14:textId="77777777" w:rsidR="0039172F" w:rsidRPr="0039172F" w:rsidRDefault="0039172F" w:rsidP="00D87F67">
            <w:pPr>
              <w:pStyle w:val="TableEntry"/>
              <w:rPr>
                <w:ins w:id="141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1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65CEC06" w14:textId="705A6D17" w:rsidR="0039172F" w:rsidRPr="0039172F" w:rsidRDefault="0039172F" w:rsidP="00D87F67">
            <w:pPr>
              <w:pStyle w:val="TableEntry"/>
            </w:pPr>
            <w:r w:rsidRPr="0039172F">
              <w:t>Protocol or definition</w:t>
            </w:r>
          </w:p>
        </w:tc>
        <w:tc>
          <w:tcPr>
            <w:tcW w:w="3441" w:type="dxa"/>
            <w:gridSpan w:val="2"/>
            <w:tcBorders>
              <w:top w:val="single" w:sz="4" w:space="0" w:color="auto"/>
              <w:left w:val="single" w:sz="4" w:space="0" w:color="auto"/>
              <w:bottom w:val="single" w:sz="4" w:space="0" w:color="auto"/>
              <w:right w:val="single" w:sz="4" w:space="0" w:color="auto"/>
            </w:tcBorders>
            <w:tcPrChange w:id="141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5D77965" w14:textId="77777777" w:rsidR="0039172F" w:rsidRPr="0039172F" w:rsidRDefault="0039172F" w:rsidP="00D87F67">
            <w:pPr>
              <w:pStyle w:val="TableEntry"/>
              <w:rPr>
                <w:bCs/>
                <w:rPrChange w:id="1419" w:author="Jones, Emma" w:date="2018-04-25T15:16:00Z">
                  <w:rPr>
                    <w:b/>
                    <w:bCs/>
                  </w:rPr>
                </w:rPrChange>
              </w:rPr>
            </w:pPr>
          </w:p>
        </w:tc>
      </w:tr>
      <w:tr w:rsidR="0039172F" w:rsidRPr="0039172F" w14:paraId="1B2F36C2" w14:textId="77777777" w:rsidTr="0039172F">
        <w:trPr>
          <w:cantSplit/>
          <w:trHeight w:val="600"/>
          <w:trPrChange w:id="142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2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FAF23A0" w14:textId="77777777" w:rsidR="0039172F" w:rsidRPr="0039172F" w:rsidRDefault="0039172F" w:rsidP="00D87F67">
            <w:pPr>
              <w:pStyle w:val="TableEntry"/>
            </w:pPr>
            <w:r w:rsidRPr="0039172F">
              <w:t>..... code</w:t>
            </w:r>
          </w:p>
        </w:tc>
        <w:tc>
          <w:tcPr>
            <w:tcW w:w="883" w:type="dxa"/>
            <w:gridSpan w:val="2"/>
            <w:tcBorders>
              <w:top w:val="single" w:sz="4" w:space="0" w:color="auto"/>
              <w:left w:val="single" w:sz="4" w:space="0" w:color="auto"/>
              <w:bottom w:val="single" w:sz="4" w:space="0" w:color="auto"/>
              <w:right w:val="single" w:sz="4" w:space="0" w:color="auto"/>
            </w:tcBorders>
            <w:tcPrChange w:id="142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F028E2F" w14:textId="77777777" w:rsidR="0039172F" w:rsidRPr="0039172F" w:rsidRDefault="0039172F" w:rsidP="00D87F67">
            <w:pPr>
              <w:pStyle w:val="TableEntry"/>
              <w:rPr>
                <w:ins w:id="142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2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F69899" w14:textId="5FA383C2"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2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12190C4" w14:textId="77777777" w:rsidR="0039172F" w:rsidRPr="0039172F" w:rsidRDefault="0039172F" w:rsidP="00D87F67">
            <w:pPr>
              <w:pStyle w:val="TableEntry"/>
              <w:rPr>
                <w:ins w:id="142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2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84BE9" w14:textId="2A7261E0" w:rsidR="0039172F" w:rsidRPr="0039172F" w:rsidRDefault="0039172F" w:rsidP="00D87F67">
            <w:pPr>
              <w:pStyle w:val="TableEntry"/>
            </w:pPr>
            <w:r w:rsidRPr="0039172F">
              <w:t>Detail type of activity</w:t>
            </w:r>
          </w:p>
          <w:p w14:paraId="3964EF67" w14:textId="77777777" w:rsidR="0039172F" w:rsidRPr="0039172F" w:rsidRDefault="0039172F" w:rsidP="00D87F67">
            <w:pPr>
              <w:pStyle w:val="TableEntry"/>
            </w:pPr>
          </w:p>
          <w:p w14:paraId="70412060" w14:textId="77777777" w:rsidR="0039172F" w:rsidRPr="0039172F" w:rsidRDefault="0039172F" w:rsidP="00D87F67">
            <w:pPr>
              <w:pStyle w:val="TableEntry"/>
            </w:pPr>
            <w:r w:rsidRPr="0039172F">
              <w:t>Care Plan Activity (Example)</w:t>
            </w:r>
          </w:p>
        </w:tc>
        <w:tc>
          <w:tcPr>
            <w:tcW w:w="3441" w:type="dxa"/>
            <w:gridSpan w:val="2"/>
            <w:tcBorders>
              <w:top w:val="single" w:sz="4" w:space="0" w:color="auto"/>
              <w:left w:val="single" w:sz="4" w:space="0" w:color="auto"/>
              <w:bottom w:val="single" w:sz="4" w:space="0" w:color="auto"/>
              <w:right w:val="single" w:sz="4" w:space="0" w:color="auto"/>
            </w:tcBorders>
            <w:tcPrChange w:id="142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D83FA8A" w14:textId="77777777" w:rsidR="0039172F" w:rsidRPr="0039172F" w:rsidRDefault="0039172F" w:rsidP="00D87F67">
            <w:pPr>
              <w:pStyle w:val="TableEntry"/>
              <w:rPr>
                <w:bCs/>
                <w:rPrChange w:id="1429" w:author="Jones, Emma" w:date="2018-04-25T15:16:00Z">
                  <w:rPr>
                    <w:b/>
                    <w:bCs/>
                  </w:rPr>
                </w:rPrChange>
              </w:rPr>
            </w:pPr>
          </w:p>
        </w:tc>
      </w:tr>
      <w:tr w:rsidR="0039172F" w:rsidRPr="0039172F" w14:paraId="7725CFF3" w14:textId="77777777" w:rsidTr="0039172F">
        <w:trPr>
          <w:cantSplit/>
          <w:trHeight w:val="600"/>
          <w:trPrChange w:id="143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3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D5473E9" w14:textId="77777777" w:rsidR="0039172F" w:rsidRPr="0039172F" w:rsidRDefault="0039172F" w:rsidP="00D87F67">
            <w:pPr>
              <w:pStyle w:val="TableEntry"/>
            </w:pPr>
            <w:r w:rsidRPr="0039172F">
              <w:lastRenderedPageBreak/>
              <w:t>..... reasonCode</w:t>
            </w:r>
          </w:p>
        </w:tc>
        <w:tc>
          <w:tcPr>
            <w:tcW w:w="883" w:type="dxa"/>
            <w:gridSpan w:val="2"/>
            <w:tcBorders>
              <w:top w:val="single" w:sz="4" w:space="0" w:color="auto"/>
              <w:left w:val="single" w:sz="4" w:space="0" w:color="auto"/>
              <w:bottom w:val="single" w:sz="4" w:space="0" w:color="auto"/>
              <w:right w:val="single" w:sz="4" w:space="0" w:color="auto"/>
            </w:tcBorders>
            <w:tcPrChange w:id="143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E116E9F" w14:textId="77777777" w:rsidR="0039172F" w:rsidRPr="0039172F" w:rsidRDefault="0039172F" w:rsidP="00D87F67">
            <w:pPr>
              <w:pStyle w:val="TableEntry"/>
              <w:rPr>
                <w:ins w:id="143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3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EF9DC5" w14:textId="40155958"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3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63C348" w14:textId="77777777" w:rsidR="0039172F" w:rsidRPr="0039172F" w:rsidRDefault="0039172F" w:rsidP="00D87F67">
            <w:pPr>
              <w:pStyle w:val="TableEntry"/>
              <w:rPr>
                <w:ins w:id="143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3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7876A6D" w14:textId="7FBB6021" w:rsidR="0039172F" w:rsidRPr="0039172F" w:rsidRDefault="0039172F" w:rsidP="00D87F67">
            <w:pPr>
              <w:pStyle w:val="TableEntry"/>
            </w:pPr>
            <w:r w:rsidRPr="0039172F">
              <w:t>Why activity should be done or why activity was prohibited</w:t>
            </w:r>
          </w:p>
          <w:p w14:paraId="310AB064" w14:textId="77777777" w:rsidR="0039172F" w:rsidRPr="0039172F" w:rsidRDefault="0039172F" w:rsidP="00D87F67">
            <w:pPr>
              <w:pStyle w:val="TableEntry"/>
            </w:pPr>
          </w:p>
          <w:p w14:paraId="021DA92D" w14:textId="77777777" w:rsidR="0039172F" w:rsidRPr="0039172F" w:rsidRDefault="0039172F" w:rsidP="00D87F67">
            <w:pPr>
              <w:pStyle w:val="TableEntry"/>
            </w:pPr>
            <w:r w:rsidRPr="0039172F">
              <w:t>Activity Reason (Example)</w:t>
            </w:r>
          </w:p>
        </w:tc>
        <w:tc>
          <w:tcPr>
            <w:tcW w:w="3441" w:type="dxa"/>
            <w:gridSpan w:val="2"/>
            <w:tcBorders>
              <w:top w:val="single" w:sz="4" w:space="0" w:color="auto"/>
              <w:left w:val="single" w:sz="4" w:space="0" w:color="auto"/>
              <w:bottom w:val="single" w:sz="4" w:space="0" w:color="auto"/>
              <w:right w:val="single" w:sz="4" w:space="0" w:color="auto"/>
            </w:tcBorders>
            <w:tcPrChange w:id="143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6EFC358" w14:textId="77777777" w:rsidR="0039172F" w:rsidRPr="0039172F" w:rsidRDefault="0039172F" w:rsidP="00D87F67">
            <w:pPr>
              <w:pStyle w:val="TableEntry"/>
              <w:rPr>
                <w:bCs/>
                <w:rPrChange w:id="1439" w:author="Jones, Emma" w:date="2018-04-25T15:16:00Z">
                  <w:rPr>
                    <w:b/>
                    <w:bCs/>
                  </w:rPr>
                </w:rPrChange>
              </w:rPr>
            </w:pPr>
          </w:p>
        </w:tc>
      </w:tr>
      <w:tr w:rsidR="0039172F" w:rsidRPr="0039172F" w14:paraId="6233CF41" w14:textId="77777777" w:rsidTr="0039172F">
        <w:trPr>
          <w:cantSplit/>
          <w:trHeight w:val="600"/>
          <w:trPrChange w:id="144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4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0A78AFA" w14:textId="77777777" w:rsidR="0039172F" w:rsidRPr="0039172F" w:rsidRDefault="0039172F" w:rsidP="00D87F67">
            <w:pPr>
              <w:pStyle w:val="TableEntry"/>
            </w:pPr>
            <w:r w:rsidRPr="0039172F">
              <w:t>..... reasonReference</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44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FF11754" w14:textId="77777777" w:rsidR="0039172F" w:rsidRPr="0039172F" w:rsidRDefault="0039172F" w:rsidP="00D87F67">
            <w:pPr>
              <w:pStyle w:val="TableEntry"/>
              <w:rPr>
                <w:ins w:id="144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4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8B494D" w14:textId="4DCD8195"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4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8F01E30" w14:textId="77777777" w:rsidR="0039172F" w:rsidRPr="0039172F" w:rsidRDefault="0039172F" w:rsidP="00D87F67">
            <w:pPr>
              <w:pStyle w:val="TableEntry"/>
              <w:rPr>
                <w:ins w:id="144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4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E3B1062" w14:textId="584778BF" w:rsidR="0039172F" w:rsidRPr="0039172F" w:rsidRDefault="0039172F" w:rsidP="00D87F67">
            <w:pPr>
              <w:pStyle w:val="TableEntry"/>
            </w:pPr>
            <w:r w:rsidRPr="0039172F">
              <w:t>Condition triggering need for activity</w:t>
            </w:r>
          </w:p>
        </w:tc>
        <w:tc>
          <w:tcPr>
            <w:tcW w:w="3441" w:type="dxa"/>
            <w:gridSpan w:val="2"/>
            <w:tcBorders>
              <w:top w:val="single" w:sz="4" w:space="0" w:color="auto"/>
              <w:left w:val="single" w:sz="4" w:space="0" w:color="auto"/>
              <w:bottom w:val="single" w:sz="4" w:space="0" w:color="auto"/>
              <w:right w:val="single" w:sz="4" w:space="0" w:color="auto"/>
            </w:tcBorders>
            <w:tcPrChange w:id="144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AF05D30" w14:textId="77777777" w:rsidR="0039172F" w:rsidRPr="0039172F" w:rsidRDefault="0039172F" w:rsidP="00D87F67">
            <w:pPr>
              <w:pStyle w:val="TableEntry"/>
              <w:rPr>
                <w:bCs/>
                <w:rPrChange w:id="1449" w:author="Jones, Emma" w:date="2018-04-25T15:16:00Z">
                  <w:rPr>
                    <w:b/>
                    <w:bCs/>
                  </w:rPr>
                </w:rPrChange>
              </w:rPr>
            </w:pPr>
          </w:p>
        </w:tc>
      </w:tr>
      <w:tr w:rsidR="0039172F" w:rsidRPr="0039172F" w14:paraId="0C69C93D" w14:textId="77777777" w:rsidTr="0039172F">
        <w:trPr>
          <w:cantSplit/>
          <w:trHeight w:val="600"/>
          <w:trPrChange w:id="145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5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A2E220" w14:textId="77777777" w:rsidR="0039172F" w:rsidRPr="0039172F" w:rsidRDefault="0039172F" w:rsidP="00D87F67">
            <w:pPr>
              <w:pStyle w:val="TableEntry"/>
            </w:pPr>
            <w:r w:rsidRPr="0039172F">
              <w:t>..... goal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45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999818D" w14:textId="77777777" w:rsidR="0039172F" w:rsidRPr="0039172F" w:rsidRDefault="0039172F" w:rsidP="00D87F67">
            <w:pPr>
              <w:pStyle w:val="TableEntry"/>
              <w:rPr>
                <w:ins w:id="145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5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BC9ECF3" w14:textId="3F18E86D"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5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E5747F" w14:textId="77777777" w:rsidR="0039172F" w:rsidRPr="0039172F" w:rsidRDefault="0039172F" w:rsidP="00D87F67">
            <w:pPr>
              <w:pStyle w:val="TableEntry"/>
              <w:rPr>
                <w:ins w:id="145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5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A8FAF" w14:textId="3EC2F95F" w:rsidR="0039172F" w:rsidRPr="0039172F" w:rsidRDefault="0039172F" w:rsidP="00D87F67">
            <w:pPr>
              <w:pStyle w:val="TableEntry"/>
            </w:pPr>
            <w:r w:rsidRPr="0039172F">
              <w:t>Goals this activity relates to</w:t>
            </w:r>
          </w:p>
        </w:tc>
        <w:tc>
          <w:tcPr>
            <w:tcW w:w="3441" w:type="dxa"/>
            <w:gridSpan w:val="2"/>
            <w:tcBorders>
              <w:top w:val="single" w:sz="4" w:space="0" w:color="auto"/>
              <w:left w:val="single" w:sz="4" w:space="0" w:color="auto"/>
              <w:bottom w:val="single" w:sz="4" w:space="0" w:color="auto"/>
              <w:right w:val="single" w:sz="4" w:space="0" w:color="auto"/>
            </w:tcBorders>
            <w:tcPrChange w:id="145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046EFCA" w14:textId="77777777" w:rsidR="0039172F" w:rsidRPr="0039172F" w:rsidRDefault="0039172F" w:rsidP="00D87F67">
            <w:pPr>
              <w:pStyle w:val="TableEntry"/>
              <w:rPr>
                <w:bCs/>
                <w:rPrChange w:id="1459" w:author="Jones, Emma" w:date="2018-04-25T15:16:00Z">
                  <w:rPr>
                    <w:b/>
                    <w:bCs/>
                  </w:rPr>
                </w:rPrChange>
              </w:rPr>
            </w:pPr>
          </w:p>
        </w:tc>
      </w:tr>
      <w:tr w:rsidR="0039172F" w:rsidRPr="0039172F" w14:paraId="006F30E5" w14:textId="77777777" w:rsidTr="0039172F">
        <w:trPr>
          <w:cantSplit/>
          <w:trHeight w:val="600"/>
          <w:trPrChange w:id="146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6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159ED1F" w14:textId="77777777" w:rsidR="0039172F" w:rsidRPr="0039172F" w:rsidRDefault="0039172F" w:rsidP="00D87F67">
            <w:pPr>
              <w:pStyle w:val="TableEntry"/>
            </w:pPr>
            <w:r w:rsidRPr="0039172F">
              <w:t>..... status</w:t>
            </w:r>
          </w:p>
        </w:tc>
        <w:tc>
          <w:tcPr>
            <w:tcW w:w="883" w:type="dxa"/>
            <w:gridSpan w:val="2"/>
            <w:tcBorders>
              <w:top w:val="single" w:sz="4" w:space="0" w:color="auto"/>
              <w:left w:val="single" w:sz="4" w:space="0" w:color="auto"/>
              <w:bottom w:val="single" w:sz="4" w:space="0" w:color="auto"/>
              <w:right w:val="single" w:sz="4" w:space="0" w:color="auto"/>
            </w:tcBorders>
            <w:tcPrChange w:id="146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032DB0D" w14:textId="2F2A171A" w:rsidR="0039172F" w:rsidRPr="0039172F" w:rsidRDefault="0039172F" w:rsidP="00D87F67">
            <w:pPr>
              <w:pStyle w:val="TableEntry"/>
              <w:rPr>
                <w:ins w:id="1463" w:author="Jones, Emma" w:date="2018-04-24T09:58:00Z"/>
                <w:bCs/>
                <w:rPrChange w:id="1464" w:author="Jones, Emma" w:date="2018-04-25T15:16:00Z">
                  <w:rPr>
                    <w:ins w:id="1465" w:author="Jones, Emma" w:date="2018-04-24T09:58:00Z"/>
                    <w:b/>
                    <w:bCs/>
                  </w:rPr>
                </w:rPrChange>
              </w:rPr>
            </w:pPr>
            <w:ins w:id="1466" w:author="Jones, Emma" w:date="2018-04-24T10:04:00Z">
              <w:r w:rsidRPr="0039172F">
                <w:rPr>
                  <w:bCs/>
                  <w:rPrChange w:id="1467"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46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1EA8E70" w14:textId="510BE3E6" w:rsidR="0039172F" w:rsidRPr="0039172F" w:rsidRDefault="0039172F" w:rsidP="00D87F67">
            <w:pPr>
              <w:pStyle w:val="TableEntry"/>
              <w:rPr>
                <w:bCs/>
                <w:rPrChange w:id="1469" w:author="Jones, Emma" w:date="2018-04-25T15:16:00Z">
                  <w:rPr>
                    <w:b/>
                    <w:bCs/>
                  </w:rPr>
                </w:rPrChange>
              </w:rPr>
            </w:pPr>
            <w:r w:rsidRPr="0039172F">
              <w:rPr>
                <w:bCs/>
                <w:rPrChange w:id="1470"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47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2323FE2" w14:textId="77777777" w:rsidR="0039172F" w:rsidRPr="0039172F" w:rsidRDefault="0039172F" w:rsidP="00D87F67">
            <w:pPr>
              <w:pStyle w:val="TableEntry"/>
              <w:rPr>
                <w:ins w:id="147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7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3BCF64" w14:textId="75B314CF" w:rsidR="0039172F" w:rsidRPr="0039172F" w:rsidRDefault="0039172F" w:rsidP="00D87F67">
            <w:pPr>
              <w:pStyle w:val="TableEntry"/>
            </w:pPr>
            <w:r w:rsidRPr="0039172F">
              <w:t>not-started | scheduled | in-progress | on-hold | completed | cancelled | unknown</w:t>
            </w:r>
          </w:p>
          <w:p w14:paraId="129030F5" w14:textId="77777777" w:rsidR="0039172F" w:rsidRPr="0039172F" w:rsidRDefault="0039172F" w:rsidP="00D87F67">
            <w:pPr>
              <w:pStyle w:val="TableEntry"/>
            </w:pPr>
          </w:p>
          <w:p w14:paraId="40B2E3C5" w14:textId="77777777" w:rsidR="0039172F" w:rsidRPr="0039172F" w:rsidRDefault="0039172F" w:rsidP="00D87F67">
            <w:pPr>
              <w:pStyle w:val="TableEntry"/>
            </w:pPr>
            <w:r w:rsidRPr="0039172F">
              <w:t>CarePlanActivityStatus (Required)</w:t>
            </w:r>
          </w:p>
        </w:tc>
        <w:tc>
          <w:tcPr>
            <w:tcW w:w="3441" w:type="dxa"/>
            <w:gridSpan w:val="2"/>
            <w:tcBorders>
              <w:top w:val="single" w:sz="4" w:space="0" w:color="auto"/>
              <w:left w:val="single" w:sz="4" w:space="0" w:color="auto"/>
              <w:bottom w:val="single" w:sz="4" w:space="0" w:color="auto"/>
              <w:right w:val="single" w:sz="4" w:space="0" w:color="auto"/>
            </w:tcBorders>
            <w:tcPrChange w:id="147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9D8E252" w14:textId="77777777" w:rsidR="0039172F" w:rsidRPr="0039172F" w:rsidRDefault="0039172F" w:rsidP="00D87F67">
            <w:pPr>
              <w:pStyle w:val="TableEntry"/>
              <w:rPr>
                <w:bCs/>
                <w:rPrChange w:id="1475" w:author="Jones, Emma" w:date="2018-04-25T15:16:00Z">
                  <w:rPr>
                    <w:b/>
                    <w:bCs/>
                  </w:rPr>
                </w:rPrChange>
              </w:rPr>
            </w:pPr>
          </w:p>
        </w:tc>
      </w:tr>
      <w:tr w:rsidR="0039172F" w:rsidRPr="0039172F" w14:paraId="01AD2BA1" w14:textId="77777777" w:rsidTr="0039172F">
        <w:trPr>
          <w:cantSplit/>
          <w:trHeight w:val="600"/>
          <w:trPrChange w:id="147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7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4B37125" w14:textId="77777777" w:rsidR="0039172F" w:rsidRPr="0039172F" w:rsidRDefault="0039172F" w:rsidP="00D87F67">
            <w:pPr>
              <w:pStyle w:val="TableEntry"/>
            </w:pPr>
            <w:r w:rsidRPr="0039172F">
              <w:t>..... statusReason</w:t>
            </w:r>
          </w:p>
        </w:tc>
        <w:tc>
          <w:tcPr>
            <w:tcW w:w="883" w:type="dxa"/>
            <w:gridSpan w:val="2"/>
            <w:tcBorders>
              <w:top w:val="single" w:sz="4" w:space="0" w:color="auto"/>
              <w:left w:val="single" w:sz="4" w:space="0" w:color="auto"/>
              <w:bottom w:val="single" w:sz="4" w:space="0" w:color="auto"/>
              <w:right w:val="single" w:sz="4" w:space="0" w:color="auto"/>
            </w:tcBorders>
            <w:tcPrChange w:id="147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7E73F4" w14:textId="77777777" w:rsidR="0039172F" w:rsidRPr="0039172F" w:rsidRDefault="0039172F" w:rsidP="00D87F67">
            <w:pPr>
              <w:pStyle w:val="TableEntry"/>
              <w:rPr>
                <w:ins w:id="147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8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087BE0" w14:textId="4A0A5C29"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8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6BB1B5" w14:textId="77777777" w:rsidR="0039172F" w:rsidRPr="0039172F" w:rsidRDefault="0039172F" w:rsidP="00D87F67">
            <w:pPr>
              <w:pStyle w:val="TableEntry"/>
              <w:rPr>
                <w:ins w:id="148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8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47A2D9F" w14:textId="0CC9B685" w:rsidR="0039172F" w:rsidRPr="0039172F" w:rsidRDefault="0039172F" w:rsidP="00D87F67">
            <w:pPr>
              <w:pStyle w:val="TableEntry"/>
            </w:pPr>
            <w:r w:rsidRPr="0039172F">
              <w:t>Reason for current status</w:t>
            </w:r>
          </w:p>
          <w:p w14:paraId="0E351A3C" w14:textId="77777777" w:rsidR="0039172F" w:rsidRPr="0039172F" w:rsidRDefault="0039172F" w:rsidP="00D87F67">
            <w:pPr>
              <w:pStyle w:val="TableEntry"/>
            </w:pPr>
          </w:p>
          <w:p w14:paraId="263C31D0" w14:textId="77777777" w:rsidR="0039172F" w:rsidRPr="0039172F" w:rsidRDefault="0039172F" w:rsidP="00D87F67">
            <w:pPr>
              <w:pStyle w:val="TableEntry"/>
            </w:pPr>
            <w:r w:rsidRPr="0039172F">
              <w:t>GoalStatusReason (Example)</w:t>
            </w:r>
          </w:p>
        </w:tc>
        <w:tc>
          <w:tcPr>
            <w:tcW w:w="3441" w:type="dxa"/>
            <w:gridSpan w:val="2"/>
            <w:tcBorders>
              <w:top w:val="single" w:sz="4" w:space="0" w:color="auto"/>
              <w:left w:val="single" w:sz="4" w:space="0" w:color="auto"/>
              <w:bottom w:val="single" w:sz="4" w:space="0" w:color="auto"/>
              <w:right w:val="single" w:sz="4" w:space="0" w:color="auto"/>
            </w:tcBorders>
            <w:tcPrChange w:id="148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E4FAD03" w14:textId="77777777" w:rsidR="0039172F" w:rsidRPr="0039172F" w:rsidRDefault="0039172F" w:rsidP="00D87F67">
            <w:pPr>
              <w:pStyle w:val="TableEntry"/>
              <w:rPr>
                <w:bCs/>
                <w:rPrChange w:id="1485" w:author="Jones, Emma" w:date="2018-04-25T15:16:00Z">
                  <w:rPr>
                    <w:b/>
                    <w:bCs/>
                  </w:rPr>
                </w:rPrChange>
              </w:rPr>
            </w:pPr>
          </w:p>
        </w:tc>
      </w:tr>
      <w:tr w:rsidR="0039172F" w:rsidRPr="0039172F" w14:paraId="2B92E996" w14:textId="77777777" w:rsidTr="0039172F">
        <w:trPr>
          <w:cantSplit/>
          <w:trHeight w:val="600"/>
          <w:trPrChange w:id="148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8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B6F6360" w14:textId="77777777" w:rsidR="0039172F" w:rsidRPr="0039172F" w:rsidRDefault="0039172F" w:rsidP="00D87F67">
            <w:pPr>
              <w:pStyle w:val="TableEntry"/>
            </w:pPr>
            <w:r w:rsidRPr="0039172F">
              <w:t>..... prohibited</w:t>
            </w:r>
          </w:p>
        </w:tc>
        <w:tc>
          <w:tcPr>
            <w:tcW w:w="883" w:type="dxa"/>
            <w:gridSpan w:val="2"/>
            <w:tcBorders>
              <w:top w:val="single" w:sz="4" w:space="0" w:color="auto"/>
              <w:left w:val="single" w:sz="4" w:space="0" w:color="auto"/>
              <w:bottom w:val="single" w:sz="4" w:space="0" w:color="auto"/>
              <w:right w:val="single" w:sz="4" w:space="0" w:color="auto"/>
            </w:tcBorders>
            <w:tcPrChange w:id="148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1FC0709" w14:textId="729BB3A6" w:rsidR="0039172F" w:rsidRPr="0039172F" w:rsidRDefault="0039172F" w:rsidP="00D87F67">
            <w:pPr>
              <w:pStyle w:val="TableEntry"/>
              <w:rPr>
                <w:ins w:id="1489" w:author="Jones, Emma" w:date="2018-04-24T09:58:00Z"/>
                <w:bCs/>
              </w:rPr>
            </w:pPr>
            <w:ins w:id="1490" w:author="Jones, Emma" w:date="2018-04-24T10:04:00Z">
              <w:r w:rsidRPr="0039172F">
                <w:rPr>
                  <w:bCs/>
                </w:rPr>
                <w:t>?!</w:t>
              </w:r>
            </w:ins>
          </w:p>
        </w:tc>
        <w:tc>
          <w:tcPr>
            <w:tcW w:w="872" w:type="dxa"/>
            <w:tcBorders>
              <w:top w:val="single" w:sz="4" w:space="0" w:color="auto"/>
              <w:left w:val="single" w:sz="4" w:space="0" w:color="auto"/>
              <w:bottom w:val="single" w:sz="4" w:space="0" w:color="auto"/>
              <w:right w:val="single" w:sz="4" w:space="0" w:color="auto"/>
            </w:tcBorders>
            <w:noWrap/>
            <w:tcPrChange w:id="149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445A4E" w14:textId="30331010"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3C63ED1" w14:textId="77777777" w:rsidR="0039172F" w:rsidRPr="0039172F" w:rsidRDefault="0039172F" w:rsidP="00D87F67">
            <w:pPr>
              <w:pStyle w:val="TableEntry"/>
              <w:rPr>
                <w:ins w:id="149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34A06B" w14:textId="0B8D38BC" w:rsidR="0039172F" w:rsidRPr="0039172F" w:rsidRDefault="0039172F" w:rsidP="00D87F67">
            <w:pPr>
              <w:pStyle w:val="TableEntry"/>
            </w:pPr>
            <w:r w:rsidRPr="0039172F">
              <w:t>Do NOT do</w:t>
            </w:r>
          </w:p>
        </w:tc>
        <w:tc>
          <w:tcPr>
            <w:tcW w:w="3441" w:type="dxa"/>
            <w:gridSpan w:val="2"/>
            <w:tcBorders>
              <w:top w:val="single" w:sz="4" w:space="0" w:color="auto"/>
              <w:left w:val="single" w:sz="4" w:space="0" w:color="auto"/>
              <w:bottom w:val="single" w:sz="4" w:space="0" w:color="auto"/>
              <w:right w:val="single" w:sz="4" w:space="0" w:color="auto"/>
            </w:tcBorders>
            <w:tcPrChange w:id="149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9FAF4EC" w14:textId="77777777" w:rsidR="0039172F" w:rsidRPr="0039172F" w:rsidRDefault="0039172F" w:rsidP="00D87F67">
            <w:pPr>
              <w:pStyle w:val="TableEntry"/>
              <w:rPr>
                <w:bCs/>
                <w:rPrChange w:id="1496" w:author="Jones, Emma" w:date="2018-04-25T15:16:00Z">
                  <w:rPr>
                    <w:b/>
                    <w:bCs/>
                  </w:rPr>
                </w:rPrChange>
              </w:rPr>
            </w:pPr>
          </w:p>
        </w:tc>
      </w:tr>
      <w:tr w:rsidR="0039172F" w:rsidRPr="0039172F" w14:paraId="6FE5CC4B" w14:textId="77777777" w:rsidTr="0039172F">
        <w:trPr>
          <w:cantSplit/>
          <w:trHeight w:val="600"/>
          <w:trPrChange w:id="149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9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3E17F00A" w14:textId="77777777" w:rsidR="0039172F" w:rsidRPr="0039172F" w:rsidRDefault="0039172F" w:rsidP="00D87F67">
            <w:pPr>
              <w:pStyle w:val="TableEntry"/>
            </w:pPr>
            <w:r w:rsidRPr="0039172F">
              <w:t>..... scheduled</w:t>
            </w:r>
          </w:p>
        </w:tc>
        <w:tc>
          <w:tcPr>
            <w:tcW w:w="883" w:type="dxa"/>
            <w:gridSpan w:val="2"/>
            <w:tcBorders>
              <w:top w:val="single" w:sz="4" w:space="0" w:color="auto"/>
              <w:left w:val="single" w:sz="4" w:space="0" w:color="auto"/>
              <w:bottom w:val="single" w:sz="4" w:space="0" w:color="auto"/>
              <w:right w:val="single" w:sz="4" w:space="0" w:color="auto"/>
            </w:tcBorders>
            <w:tcPrChange w:id="149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3429092" w14:textId="77777777" w:rsidR="0039172F" w:rsidRPr="0039172F" w:rsidRDefault="0039172F" w:rsidP="00D87F67">
            <w:pPr>
              <w:pStyle w:val="TableEntry"/>
              <w:rPr>
                <w:ins w:id="150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0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7609397" w14:textId="2CA6BA37"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0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38670E" w14:textId="77777777" w:rsidR="0039172F" w:rsidRPr="0039172F" w:rsidRDefault="0039172F" w:rsidP="00D87F67">
            <w:pPr>
              <w:pStyle w:val="TableEntry"/>
              <w:rPr>
                <w:ins w:id="150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0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B87A91E" w14:textId="2764AC72" w:rsidR="0039172F" w:rsidRPr="0039172F" w:rsidRDefault="0039172F" w:rsidP="00D87F67">
            <w:pPr>
              <w:pStyle w:val="TableEntry"/>
            </w:pPr>
            <w:r w:rsidRPr="0039172F">
              <w:t>When activity is to occur</w:t>
            </w:r>
          </w:p>
        </w:tc>
        <w:tc>
          <w:tcPr>
            <w:tcW w:w="3441" w:type="dxa"/>
            <w:gridSpan w:val="2"/>
            <w:tcBorders>
              <w:top w:val="single" w:sz="4" w:space="0" w:color="auto"/>
              <w:left w:val="single" w:sz="4" w:space="0" w:color="auto"/>
              <w:bottom w:val="single" w:sz="4" w:space="0" w:color="auto"/>
              <w:right w:val="single" w:sz="4" w:space="0" w:color="auto"/>
            </w:tcBorders>
            <w:tcPrChange w:id="150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E6FBE57" w14:textId="77777777" w:rsidR="0039172F" w:rsidRPr="0039172F" w:rsidRDefault="0039172F" w:rsidP="00D87F67">
            <w:pPr>
              <w:pStyle w:val="TableEntry"/>
              <w:rPr>
                <w:bCs/>
                <w:rPrChange w:id="1506" w:author="Jones, Emma" w:date="2018-04-25T15:16:00Z">
                  <w:rPr>
                    <w:b/>
                    <w:bCs/>
                  </w:rPr>
                </w:rPrChange>
              </w:rPr>
            </w:pPr>
          </w:p>
        </w:tc>
      </w:tr>
      <w:tr w:rsidR="0039172F" w:rsidRPr="0039172F" w14:paraId="07464FD1" w14:textId="77777777" w:rsidTr="0039172F">
        <w:trPr>
          <w:cantSplit/>
          <w:trHeight w:val="600"/>
          <w:trPrChange w:id="150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0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DDB5E64" w14:textId="77777777" w:rsidR="0039172F" w:rsidRPr="0039172F" w:rsidRDefault="0039172F" w:rsidP="00D87F67">
            <w:pPr>
              <w:pStyle w:val="TableEntry"/>
            </w:pPr>
            <w:r w:rsidRPr="0039172F">
              <w:t>...... scheduledTiming</w:t>
            </w:r>
          </w:p>
        </w:tc>
        <w:tc>
          <w:tcPr>
            <w:tcW w:w="883" w:type="dxa"/>
            <w:gridSpan w:val="2"/>
            <w:tcBorders>
              <w:top w:val="single" w:sz="4" w:space="0" w:color="auto"/>
              <w:left w:val="single" w:sz="4" w:space="0" w:color="auto"/>
              <w:bottom w:val="single" w:sz="4" w:space="0" w:color="auto"/>
              <w:right w:val="single" w:sz="4" w:space="0" w:color="auto"/>
            </w:tcBorders>
            <w:tcPrChange w:id="150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F88879A" w14:textId="77777777" w:rsidR="0039172F" w:rsidRPr="0039172F" w:rsidRDefault="0039172F" w:rsidP="00D87F67">
            <w:pPr>
              <w:pStyle w:val="TableEntry"/>
              <w:rPr>
                <w:ins w:id="1510" w:author="Jones, Emma" w:date="2018-04-24T09:58:00Z"/>
                <w:bCs/>
                <w:rPrChange w:id="1511" w:author="Jones, Emma" w:date="2018-04-25T15:16:00Z">
                  <w:rPr>
                    <w:ins w:id="1512"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1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3C119FD" w14:textId="7BB0FA8A" w:rsidR="0039172F" w:rsidRPr="0039172F" w:rsidRDefault="0039172F" w:rsidP="00D87F67">
            <w:pPr>
              <w:pStyle w:val="TableEntry"/>
              <w:rPr>
                <w:bCs/>
                <w:rPrChange w:id="1514"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1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679609" w14:textId="77777777" w:rsidR="0039172F" w:rsidRPr="0039172F" w:rsidRDefault="0039172F" w:rsidP="00D87F67">
            <w:pPr>
              <w:pStyle w:val="TableEntry"/>
              <w:rPr>
                <w:ins w:id="151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1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F13EA1E" w14:textId="7AD67586"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1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097124" w14:textId="77777777" w:rsidR="0039172F" w:rsidRPr="0039172F" w:rsidRDefault="0039172F" w:rsidP="00D87F67">
            <w:pPr>
              <w:pStyle w:val="TableEntry"/>
              <w:rPr>
                <w:bCs/>
                <w:rPrChange w:id="1519" w:author="Jones, Emma" w:date="2018-04-25T15:16:00Z">
                  <w:rPr>
                    <w:b/>
                    <w:bCs/>
                  </w:rPr>
                </w:rPrChange>
              </w:rPr>
            </w:pPr>
          </w:p>
        </w:tc>
      </w:tr>
      <w:tr w:rsidR="0039172F" w:rsidRPr="0039172F" w14:paraId="34AD6A3A" w14:textId="77777777" w:rsidTr="0039172F">
        <w:trPr>
          <w:cantSplit/>
          <w:trHeight w:val="600"/>
          <w:trPrChange w:id="152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2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F70C152" w14:textId="44224BA7" w:rsidR="0039172F" w:rsidRPr="0039172F" w:rsidRDefault="0039172F">
            <w:pPr>
              <w:pStyle w:val="TableEntry"/>
            </w:pPr>
            <w:r w:rsidRPr="0039172F">
              <w:t>...... scheduledPeriod</w:t>
            </w:r>
          </w:p>
        </w:tc>
        <w:tc>
          <w:tcPr>
            <w:tcW w:w="883" w:type="dxa"/>
            <w:gridSpan w:val="2"/>
            <w:tcBorders>
              <w:top w:val="single" w:sz="4" w:space="0" w:color="auto"/>
              <w:left w:val="single" w:sz="4" w:space="0" w:color="auto"/>
              <w:bottom w:val="single" w:sz="4" w:space="0" w:color="auto"/>
              <w:right w:val="single" w:sz="4" w:space="0" w:color="auto"/>
            </w:tcBorders>
            <w:tcPrChange w:id="152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598EDCB" w14:textId="77777777" w:rsidR="0039172F" w:rsidRPr="0039172F" w:rsidRDefault="0039172F" w:rsidP="00D87F67">
            <w:pPr>
              <w:pStyle w:val="TableEntry"/>
              <w:rPr>
                <w:ins w:id="1523" w:author="Jones, Emma" w:date="2018-04-24T09:58:00Z"/>
                <w:bCs/>
                <w:rPrChange w:id="1524" w:author="Jones, Emma" w:date="2018-04-25T15:16:00Z">
                  <w:rPr>
                    <w:ins w:id="1525"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2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3B529B4" w14:textId="43C7085F" w:rsidR="0039172F" w:rsidRPr="0039172F" w:rsidRDefault="0039172F" w:rsidP="00D87F67">
            <w:pPr>
              <w:pStyle w:val="TableEntry"/>
              <w:rPr>
                <w:bCs/>
                <w:rPrChange w:id="1527"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2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AFEC8F9" w14:textId="77777777" w:rsidR="0039172F" w:rsidRPr="0039172F" w:rsidRDefault="0039172F" w:rsidP="00D87F67">
            <w:pPr>
              <w:pStyle w:val="TableEntry"/>
              <w:rPr>
                <w:ins w:id="152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3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CF95BE" w14:textId="70F39096"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3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B068B3" w14:textId="77777777" w:rsidR="0039172F" w:rsidRPr="0039172F" w:rsidRDefault="0039172F" w:rsidP="00D87F67">
            <w:pPr>
              <w:pStyle w:val="TableEntry"/>
              <w:rPr>
                <w:bCs/>
                <w:rPrChange w:id="1532" w:author="Jones, Emma" w:date="2018-04-25T15:16:00Z">
                  <w:rPr>
                    <w:b/>
                    <w:bCs/>
                  </w:rPr>
                </w:rPrChange>
              </w:rPr>
            </w:pPr>
          </w:p>
        </w:tc>
      </w:tr>
      <w:tr w:rsidR="0039172F" w:rsidRPr="0039172F" w14:paraId="1CD78C33" w14:textId="77777777" w:rsidTr="0039172F">
        <w:trPr>
          <w:cantSplit/>
          <w:trHeight w:val="600"/>
          <w:trPrChange w:id="153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3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BD10CAE" w14:textId="72BD2C04" w:rsidR="0039172F" w:rsidRPr="0039172F" w:rsidRDefault="0039172F">
            <w:pPr>
              <w:pStyle w:val="TableEntry"/>
            </w:pPr>
            <w:r w:rsidRPr="0039172F">
              <w:t>...... scheduledString</w:t>
            </w:r>
          </w:p>
        </w:tc>
        <w:tc>
          <w:tcPr>
            <w:tcW w:w="883" w:type="dxa"/>
            <w:gridSpan w:val="2"/>
            <w:tcBorders>
              <w:top w:val="single" w:sz="4" w:space="0" w:color="auto"/>
              <w:left w:val="single" w:sz="4" w:space="0" w:color="auto"/>
              <w:bottom w:val="single" w:sz="4" w:space="0" w:color="auto"/>
              <w:right w:val="single" w:sz="4" w:space="0" w:color="auto"/>
            </w:tcBorders>
            <w:tcPrChange w:id="153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31949B4" w14:textId="77777777" w:rsidR="0039172F" w:rsidRPr="0039172F" w:rsidRDefault="0039172F" w:rsidP="00D87F67">
            <w:pPr>
              <w:pStyle w:val="TableEntry"/>
              <w:rPr>
                <w:ins w:id="1536"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3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DE078B5" w14:textId="16E750F3" w:rsidR="0039172F" w:rsidRPr="0039172F" w:rsidRDefault="0039172F" w:rsidP="00D87F67">
            <w:pPr>
              <w:pStyle w:val="TableEntry"/>
              <w:rPr>
                <w:bCs/>
              </w:rPr>
            </w:pPr>
          </w:p>
        </w:tc>
        <w:tc>
          <w:tcPr>
            <w:tcW w:w="1560" w:type="dxa"/>
            <w:gridSpan w:val="2"/>
            <w:tcBorders>
              <w:top w:val="single" w:sz="4" w:space="0" w:color="auto"/>
              <w:left w:val="single" w:sz="4" w:space="0" w:color="auto"/>
              <w:bottom w:val="single" w:sz="4" w:space="0" w:color="auto"/>
              <w:right w:val="single" w:sz="4" w:space="0" w:color="auto"/>
            </w:tcBorders>
            <w:tcPrChange w:id="153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0019926" w14:textId="77777777" w:rsidR="0039172F" w:rsidRPr="0039172F" w:rsidRDefault="0039172F" w:rsidP="00D87F67">
            <w:pPr>
              <w:pStyle w:val="TableEntry"/>
              <w:rPr>
                <w:ins w:id="153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4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81736A" w14:textId="2B70C350"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4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6357BB5" w14:textId="77777777" w:rsidR="0039172F" w:rsidRPr="0039172F" w:rsidRDefault="0039172F" w:rsidP="00D87F67">
            <w:pPr>
              <w:pStyle w:val="TableEntry"/>
              <w:rPr>
                <w:bCs/>
                <w:rPrChange w:id="1542" w:author="Jones, Emma" w:date="2018-04-25T15:16:00Z">
                  <w:rPr>
                    <w:b/>
                    <w:bCs/>
                  </w:rPr>
                </w:rPrChange>
              </w:rPr>
            </w:pPr>
          </w:p>
        </w:tc>
      </w:tr>
      <w:tr w:rsidR="0039172F" w:rsidRPr="0039172F" w14:paraId="351D848D" w14:textId="77777777" w:rsidTr="0039172F">
        <w:trPr>
          <w:cantSplit/>
          <w:trHeight w:val="600"/>
          <w:trPrChange w:id="154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4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42A31E8" w14:textId="77777777" w:rsidR="0039172F" w:rsidRPr="0039172F" w:rsidRDefault="0039172F" w:rsidP="00D87F67">
            <w:pPr>
              <w:pStyle w:val="TableEntry"/>
            </w:pPr>
            <w:r w:rsidRPr="0039172F">
              <w:lastRenderedPageBreak/>
              <w:t>..... location</w:t>
            </w:r>
          </w:p>
        </w:tc>
        <w:tc>
          <w:tcPr>
            <w:tcW w:w="883" w:type="dxa"/>
            <w:gridSpan w:val="2"/>
            <w:tcBorders>
              <w:top w:val="single" w:sz="4" w:space="0" w:color="auto"/>
              <w:left w:val="single" w:sz="4" w:space="0" w:color="auto"/>
              <w:bottom w:val="single" w:sz="4" w:space="0" w:color="auto"/>
              <w:right w:val="single" w:sz="4" w:space="0" w:color="auto"/>
            </w:tcBorders>
            <w:tcPrChange w:id="154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FF83FA1" w14:textId="77777777" w:rsidR="0039172F" w:rsidRPr="0039172F" w:rsidRDefault="0039172F" w:rsidP="00D87F67">
            <w:pPr>
              <w:pStyle w:val="TableEntry"/>
              <w:rPr>
                <w:ins w:id="1546"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4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1C95FA8" w14:textId="3C2D468C"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4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4B20E89" w14:textId="77777777" w:rsidR="0039172F" w:rsidRPr="0039172F" w:rsidRDefault="0039172F" w:rsidP="00D87F67">
            <w:pPr>
              <w:pStyle w:val="TableEntry"/>
              <w:rPr>
                <w:ins w:id="154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5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1B41F1" w14:textId="785D0C69" w:rsidR="0039172F" w:rsidRPr="0039172F" w:rsidRDefault="0039172F" w:rsidP="00D87F67">
            <w:pPr>
              <w:pStyle w:val="TableEntry"/>
            </w:pPr>
            <w:r w:rsidRPr="0039172F">
              <w:t>Where it should happen</w:t>
            </w:r>
          </w:p>
        </w:tc>
        <w:tc>
          <w:tcPr>
            <w:tcW w:w="3441" w:type="dxa"/>
            <w:gridSpan w:val="2"/>
            <w:tcBorders>
              <w:top w:val="single" w:sz="4" w:space="0" w:color="auto"/>
              <w:left w:val="single" w:sz="4" w:space="0" w:color="auto"/>
              <w:bottom w:val="single" w:sz="4" w:space="0" w:color="auto"/>
              <w:right w:val="single" w:sz="4" w:space="0" w:color="auto"/>
            </w:tcBorders>
            <w:tcPrChange w:id="155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0BD9C2E" w14:textId="77777777" w:rsidR="0039172F" w:rsidRPr="0039172F" w:rsidRDefault="0039172F" w:rsidP="00D87F67">
            <w:pPr>
              <w:pStyle w:val="TableEntry"/>
              <w:rPr>
                <w:bCs/>
                <w:rPrChange w:id="1552" w:author="Jones, Emma" w:date="2018-04-25T15:16:00Z">
                  <w:rPr>
                    <w:b/>
                    <w:bCs/>
                  </w:rPr>
                </w:rPrChange>
              </w:rPr>
            </w:pPr>
          </w:p>
        </w:tc>
      </w:tr>
      <w:tr w:rsidR="0039172F" w:rsidRPr="0039172F" w14:paraId="4DB96551" w14:textId="77777777" w:rsidTr="0039172F">
        <w:trPr>
          <w:cantSplit/>
          <w:trHeight w:val="600"/>
          <w:trPrChange w:id="155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5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872E82B" w14:textId="77777777" w:rsidR="0039172F" w:rsidRPr="0039172F" w:rsidRDefault="0039172F" w:rsidP="00D87F67">
            <w:pPr>
              <w:pStyle w:val="TableEntry"/>
            </w:pPr>
            <w:r w:rsidRPr="0039172F">
              <w:t>..... performer</w:t>
            </w:r>
          </w:p>
        </w:tc>
        <w:tc>
          <w:tcPr>
            <w:tcW w:w="883" w:type="dxa"/>
            <w:gridSpan w:val="2"/>
            <w:tcBorders>
              <w:top w:val="single" w:sz="4" w:space="0" w:color="auto"/>
              <w:left w:val="single" w:sz="4" w:space="0" w:color="auto"/>
              <w:bottom w:val="single" w:sz="4" w:space="0" w:color="auto"/>
              <w:right w:val="single" w:sz="4" w:space="0" w:color="auto"/>
            </w:tcBorders>
            <w:tcPrChange w:id="155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2451CE6" w14:textId="77777777" w:rsidR="0039172F" w:rsidRPr="0039172F" w:rsidRDefault="0039172F" w:rsidP="00D87F67">
            <w:pPr>
              <w:pStyle w:val="TableEntry"/>
              <w:rPr>
                <w:ins w:id="1556"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5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B419661" w14:textId="61ADC400"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5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B023014" w14:textId="77777777" w:rsidR="0039172F" w:rsidRPr="0039172F" w:rsidRDefault="0039172F" w:rsidP="00D87F67">
            <w:pPr>
              <w:pStyle w:val="TableEntry"/>
              <w:rPr>
                <w:ins w:id="155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6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5F39456" w14:textId="5DE450F2" w:rsidR="0039172F" w:rsidRPr="0039172F" w:rsidRDefault="0039172F" w:rsidP="00D87F67">
            <w:pPr>
              <w:pStyle w:val="TableEntry"/>
            </w:pPr>
            <w:r w:rsidRPr="0039172F">
              <w:t>Who will be responsible?</w:t>
            </w:r>
          </w:p>
        </w:tc>
        <w:tc>
          <w:tcPr>
            <w:tcW w:w="3441" w:type="dxa"/>
            <w:gridSpan w:val="2"/>
            <w:tcBorders>
              <w:top w:val="single" w:sz="4" w:space="0" w:color="auto"/>
              <w:left w:val="single" w:sz="4" w:space="0" w:color="auto"/>
              <w:bottom w:val="single" w:sz="4" w:space="0" w:color="auto"/>
              <w:right w:val="single" w:sz="4" w:space="0" w:color="auto"/>
            </w:tcBorders>
            <w:tcPrChange w:id="156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C8E64B0" w14:textId="77777777" w:rsidR="0039172F" w:rsidRPr="0039172F" w:rsidRDefault="0039172F" w:rsidP="00D87F67">
            <w:pPr>
              <w:pStyle w:val="TableEntry"/>
              <w:rPr>
                <w:bCs/>
                <w:rPrChange w:id="1562" w:author="Jones, Emma" w:date="2018-04-25T15:16:00Z">
                  <w:rPr>
                    <w:b/>
                    <w:bCs/>
                  </w:rPr>
                </w:rPrChange>
              </w:rPr>
            </w:pPr>
          </w:p>
        </w:tc>
      </w:tr>
      <w:tr w:rsidR="0039172F" w:rsidRPr="0039172F" w14:paraId="5E971BBF" w14:textId="77777777" w:rsidTr="0039172F">
        <w:trPr>
          <w:cantSplit/>
          <w:trHeight w:val="600"/>
          <w:trPrChange w:id="156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6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C70A2CD" w14:textId="77777777" w:rsidR="0039172F" w:rsidRPr="0039172F" w:rsidRDefault="0039172F" w:rsidP="00D87F67">
            <w:pPr>
              <w:pStyle w:val="TableEntry"/>
            </w:pPr>
            <w:r w:rsidRPr="0039172F">
              <w:t>..... product</w:t>
            </w:r>
          </w:p>
        </w:tc>
        <w:tc>
          <w:tcPr>
            <w:tcW w:w="883" w:type="dxa"/>
            <w:gridSpan w:val="2"/>
            <w:tcBorders>
              <w:top w:val="single" w:sz="4" w:space="0" w:color="auto"/>
              <w:left w:val="single" w:sz="4" w:space="0" w:color="auto"/>
              <w:bottom w:val="single" w:sz="4" w:space="0" w:color="auto"/>
              <w:right w:val="single" w:sz="4" w:space="0" w:color="auto"/>
            </w:tcBorders>
            <w:tcPrChange w:id="156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4F649B5" w14:textId="77777777" w:rsidR="0039172F" w:rsidRPr="0039172F" w:rsidRDefault="0039172F" w:rsidP="00D87F67">
            <w:pPr>
              <w:pStyle w:val="TableEntry"/>
              <w:rPr>
                <w:ins w:id="1566"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6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8226C29" w14:textId="107288C9"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6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D7C904" w14:textId="77777777" w:rsidR="0039172F" w:rsidRPr="0039172F" w:rsidRDefault="0039172F" w:rsidP="00D87F67">
            <w:pPr>
              <w:pStyle w:val="TableEntry"/>
              <w:rPr>
                <w:ins w:id="156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7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5F5D3E9" w14:textId="3DFB32C7" w:rsidR="0039172F" w:rsidRPr="0039172F" w:rsidRDefault="0039172F" w:rsidP="00D87F67">
            <w:pPr>
              <w:pStyle w:val="TableEntry"/>
            </w:pPr>
            <w:r w:rsidRPr="0039172F">
              <w:t>What is to be administered/supplied</w:t>
            </w:r>
          </w:p>
          <w:p w14:paraId="42CF38C2" w14:textId="77777777" w:rsidR="0039172F" w:rsidRPr="0039172F" w:rsidRDefault="0039172F" w:rsidP="00D87F67">
            <w:pPr>
              <w:pStyle w:val="TableEntry"/>
            </w:pPr>
          </w:p>
          <w:p w14:paraId="22C13D46" w14:textId="77777777" w:rsidR="0039172F" w:rsidRPr="0039172F" w:rsidRDefault="0039172F" w:rsidP="00D87F67">
            <w:pPr>
              <w:pStyle w:val="TableEntry"/>
            </w:pPr>
            <w:r w:rsidRPr="0039172F">
              <w:t>SNOMED CT Medication Codes (Example)</w:t>
            </w:r>
          </w:p>
        </w:tc>
        <w:tc>
          <w:tcPr>
            <w:tcW w:w="3441" w:type="dxa"/>
            <w:gridSpan w:val="2"/>
            <w:tcBorders>
              <w:top w:val="single" w:sz="4" w:space="0" w:color="auto"/>
              <w:left w:val="single" w:sz="4" w:space="0" w:color="auto"/>
              <w:bottom w:val="single" w:sz="4" w:space="0" w:color="auto"/>
              <w:right w:val="single" w:sz="4" w:space="0" w:color="auto"/>
            </w:tcBorders>
            <w:tcPrChange w:id="157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587541" w14:textId="77777777" w:rsidR="0039172F" w:rsidRPr="0039172F" w:rsidRDefault="0039172F" w:rsidP="00D87F67">
            <w:pPr>
              <w:pStyle w:val="TableEntry"/>
              <w:rPr>
                <w:bCs/>
                <w:rPrChange w:id="1572" w:author="Jones, Emma" w:date="2018-04-25T15:16:00Z">
                  <w:rPr>
                    <w:b/>
                    <w:bCs/>
                  </w:rPr>
                </w:rPrChange>
              </w:rPr>
            </w:pPr>
          </w:p>
        </w:tc>
      </w:tr>
      <w:tr w:rsidR="0039172F" w:rsidRPr="0039172F" w14:paraId="7847B284" w14:textId="77777777" w:rsidTr="0039172F">
        <w:trPr>
          <w:cantSplit/>
          <w:trHeight w:val="600"/>
          <w:trPrChange w:id="157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7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610661F" w14:textId="77777777" w:rsidR="0039172F" w:rsidRPr="0039172F" w:rsidRDefault="0039172F" w:rsidP="00D87F67">
            <w:pPr>
              <w:pStyle w:val="TableEntry"/>
            </w:pPr>
            <w:r w:rsidRPr="0039172F">
              <w:t>...... productCodeableConcept</w:t>
            </w:r>
          </w:p>
        </w:tc>
        <w:tc>
          <w:tcPr>
            <w:tcW w:w="883" w:type="dxa"/>
            <w:gridSpan w:val="2"/>
            <w:tcBorders>
              <w:top w:val="single" w:sz="4" w:space="0" w:color="auto"/>
              <w:left w:val="single" w:sz="4" w:space="0" w:color="auto"/>
              <w:bottom w:val="single" w:sz="4" w:space="0" w:color="auto"/>
              <w:right w:val="single" w:sz="4" w:space="0" w:color="auto"/>
            </w:tcBorders>
            <w:tcPrChange w:id="157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5EF3565" w14:textId="77777777" w:rsidR="0039172F" w:rsidRPr="0039172F" w:rsidRDefault="0039172F" w:rsidP="00D87F67">
            <w:pPr>
              <w:pStyle w:val="TableEntry"/>
              <w:rPr>
                <w:ins w:id="1576" w:author="Jones, Emma" w:date="2018-04-24T09:58:00Z"/>
                <w:bCs/>
                <w:rPrChange w:id="1577" w:author="Jones, Emma" w:date="2018-04-25T15:16:00Z">
                  <w:rPr>
                    <w:ins w:id="157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7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2A9725" w14:textId="4776718E" w:rsidR="0039172F" w:rsidRPr="0039172F" w:rsidRDefault="0039172F" w:rsidP="00D87F67">
            <w:pPr>
              <w:pStyle w:val="TableEntry"/>
              <w:rPr>
                <w:bCs/>
                <w:rPrChange w:id="1580"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8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B9E64B5" w14:textId="77777777" w:rsidR="0039172F" w:rsidRPr="0039172F" w:rsidRDefault="0039172F" w:rsidP="00D87F67">
            <w:pPr>
              <w:pStyle w:val="TableEntry"/>
              <w:rPr>
                <w:ins w:id="158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8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AAF5A2" w14:textId="39479EA8"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8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99E4847" w14:textId="77777777" w:rsidR="0039172F" w:rsidRPr="0039172F" w:rsidRDefault="0039172F" w:rsidP="00D87F67">
            <w:pPr>
              <w:pStyle w:val="TableEntry"/>
              <w:rPr>
                <w:bCs/>
                <w:rPrChange w:id="1585" w:author="Jones, Emma" w:date="2018-04-25T15:16:00Z">
                  <w:rPr>
                    <w:b/>
                    <w:bCs/>
                  </w:rPr>
                </w:rPrChange>
              </w:rPr>
            </w:pPr>
          </w:p>
        </w:tc>
      </w:tr>
      <w:tr w:rsidR="0039172F" w:rsidRPr="0039172F" w14:paraId="0AC99AA9" w14:textId="77777777" w:rsidTr="0039172F">
        <w:trPr>
          <w:cantSplit/>
          <w:trHeight w:val="600"/>
          <w:trPrChange w:id="158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8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1987347" w14:textId="77777777" w:rsidR="0039172F" w:rsidRPr="0039172F" w:rsidRDefault="0039172F" w:rsidP="00D87F67">
            <w:pPr>
              <w:pStyle w:val="TableEntry"/>
            </w:pPr>
            <w:r w:rsidRPr="0039172F">
              <w:t>...... productReference</w:t>
            </w:r>
          </w:p>
        </w:tc>
        <w:tc>
          <w:tcPr>
            <w:tcW w:w="883" w:type="dxa"/>
            <w:gridSpan w:val="2"/>
            <w:tcBorders>
              <w:top w:val="single" w:sz="4" w:space="0" w:color="auto"/>
              <w:left w:val="single" w:sz="4" w:space="0" w:color="auto"/>
              <w:bottom w:val="single" w:sz="4" w:space="0" w:color="auto"/>
              <w:right w:val="single" w:sz="4" w:space="0" w:color="auto"/>
            </w:tcBorders>
            <w:tcPrChange w:id="158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CDF14B" w14:textId="77777777" w:rsidR="0039172F" w:rsidRPr="0039172F" w:rsidRDefault="0039172F" w:rsidP="00D87F67">
            <w:pPr>
              <w:pStyle w:val="TableEntry"/>
              <w:rPr>
                <w:ins w:id="1589" w:author="Jones, Emma" w:date="2018-04-24T09:58:00Z"/>
                <w:bCs/>
                <w:rPrChange w:id="1590" w:author="Jones, Emma" w:date="2018-04-25T15:16:00Z">
                  <w:rPr>
                    <w:ins w:id="1591"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9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08B586B" w14:textId="64E0313E" w:rsidR="0039172F" w:rsidRPr="0039172F" w:rsidRDefault="0039172F" w:rsidP="00D87F67">
            <w:pPr>
              <w:pStyle w:val="TableEntry"/>
              <w:rPr>
                <w:bCs/>
                <w:rPrChange w:id="1593"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CFE94E3" w14:textId="77777777" w:rsidR="0039172F" w:rsidRPr="0039172F" w:rsidRDefault="0039172F" w:rsidP="00D87F67">
            <w:pPr>
              <w:pStyle w:val="TableEntry"/>
              <w:rPr>
                <w:ins w:id="159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9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571D14" w14:textId="568A26C7"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9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034DBA" w14:textId="77777777" w:rsidR="0039172F" w:rsidRPr="0039172F" w:rsidRDefault="0039172F" w:rsidP="00D87F67">
            <w:pPr>
              <w:pStyle w:val="TableEntry"/>
              <w:rPr>
                <w:bCs/>
                <w:rPrChange w:id="1598" w:author="Jones, Emma" w:date="2018-04-25T15:16:00Z">
                  <w:rPr>
                    <w:b/>
                    <w:bCs/>
                  </w:rPr>
                </w:rPrChange>
              </w:rPr>
            </w:pPr>
          </w:p>
        </w:tc>
      </w:tr>
      <w:tr w:rsidR="0039172F" w:rsidRPr="0039172F" w14:paraId="0E55EA8B" w14:textId="77777777" w:rsidTr="0039172F">
        <w:trPr>
          <w:cantSplit/>
          <w:trHeight w:val="600"/>
          <w:trPrChange w:id="159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0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3F00CF" w14:textId="77777777" w:rsidR="0039172F" w:rsidRPr="0039172F" w:rsidRDefault="0039172F" w:rsidP="00D87F67">
            <w:pPr>
              <w:pStyle w:val="TableEntry"/>
            </w:pPr>
            <w:r w:rsidRPr="0039172F">
              <w:t>..... dailyAmount</w:t>
            </w:r>
          </w:p>
        </w:tc>
        <w:tc>
          <w:tcPr>
            <w:tcW w:w="883" w:type="dxa"/>
            <w:gridSpan w:val="2"/>
            <w:tcBorders>
              <w:top w:val="single" w:sz="4" w:space="0" w:color="auto"/>
              <w:left w:val="single" w:sz="4" w:space="0" w:color="auto"/>
              <w:bottom w:val="single" w:sz="4" w:space="0" w:color="auto"/>
              <w:right w:val="single" w:sz="4" w:space="0" w:color="auto"/>
            </w:tcBorders>
            <w:tcPrChange w:id="160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8D54E00" w14:textId="77777777" w:rsidR="0039172F" w:rsidRPr="0039172F" w:rsidRDefault="0039172F" w:rsidP="00D87F67">
            <w:pPr>
              <w:pStyle w:val="TableEntry"/>
              <w:rPr>
                <w:ins w:id="1602"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0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30F06F9" w14:textId="02AE6E97"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0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5D3688" w14:textId="77777777" w:rsidR="0039172F" w:rsidRPr="0039172F" w:rsidRDefault="0039172F" w:rsidP="00D87F67">
            <w:pPr>
              <w:pStyle w:val="TableEntry"/>
              <w:rPr>
                <w:ins w:id="160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0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A3C8573" w14:textId="1DA26DDB" w:rsidR="0039172F" w:rsidRPr="0039172F" w:rsidRDefault="0039172F" w:rsidP="00D87F67">
            <w:pPr>
              <w:pStyle w:val="TableEntry"/>
            </w:pPr>
            <w:r w:rsidRPr="0039172F">
              <w:t>How to consume/day?</w:t>
            </w:r>
          </w:p>
        </w:tc>
        <w:tc>
          <w:tcPr>
            <w:tcW w:w="3441" w:type="dxa"/>
            <w:gridSpan w:val="2"/>
            <w:tcBorders>
              <w:top w:val="single" w:sz="4" w:space="0" w:color="auto"/>
              <w:left w:val="single" w:sz="4" w:space="0" w:color="auto"/>
              <w:bottom w:val="single" w:sz="4" w:space="0" w:color="auto"/>
              <w:right w:val="single" w:sz="4" w:space="0" w:color="auto"/>
            </w:tcBorders>
            <w:tcPrChange w:id="160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ED862DF" w14:textId="77777777" w:rsidR="0039172F" w:rsidRPr="0039172F" w:rsidRDefault="0039172F" w:rsidP="00D87F67">
            <w:pPr>
              <w:pStyle w:val="TableEntry"/>
              <w:rPr>
                <w:bCs/>
                <w:rPrChange w:id="1608" w:author="Jones, Emma" w:date="2018-04-25T15:16:00Z">
                  <w:rPr>
                    <w:b/>
                    <w:bCs/>
                  </w:rPr>
                </w:rPrChange>
              </w:rPr>
            </w:pPr>
          </w:p>
        </w:tc>
      </w:tr>
      <w:tr w:rsidR="0039172F" w:rsidRPr="0039172F" w14:paraId="572E03A1" w14:textId="77777777" w:rsidTr="0039172F">
        <w:trPr>
          <w:cantSplit/>
          <w:trHeight w:val="600"/>
          <w:trPrChange w:id="160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1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1138EB2" w14:textId="77777777" w:rsidR="0039172F" w:rsidRPr="0039172F" w:rsidRDefault="0039172F" w:rsidP="00D87F67">
            <w:pPr>
              <w:pStyle w:val="TableEntry"/>
            </w:pPr>
            <w:r w:rsidRPr="0039172F">
              <w:t>..... quantity</w:t>
            </w:r>
          </w:p>
        </w:tc>
        <w:tc>
          <w:tcPr>
            <w:tcW w:w="883" w:type="dxa"/>
            <w:gridSpan w:val="2"/>
            <w:tcBorders>
              <w:top w:val="single" w:sz="4" w:space="0" w:color="auto"/>
              <w:left w:val="single" w:sz="4" w:space="0" w:color="auto"/>
              <w:bottom w:val="single" w:sz="4" w:space="0" w:color="auto"/>
              <w:right w:val="single" w:sz="4" w:space="0" w:color="auto"/>
            </w:tcBorders>
            <w:tcPrChange w:id="161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120641" w14:textId="77777777" w:rsidR="0039172F" w:rsidRPr="0039172F" w:rsidRDefault="0039172F" w:rsidP="00D87F67">
            <w:pPr>
              <w:pStyle w:val="TableEntry"/>
              <w:rPr>
                <w:ins w:id="1612"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1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55FEFB" w14:textId="2A1E4A38"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1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2C60943" w14:textId="77777777" w:rsidR="0039172F" w:rsidRPr="0039172F" w:rsidRDefault="0039172F" w:rsidP="00D87F67">
            <w:pPr>
              <w:pStyle w:val="TableEntry"/>
              <w:rPr>
                <w:ins w:id="161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1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35C323D" w14:textId="420206A7" w:rsidR="0039172F" w:rsidRPr="0039172F" w:rsidRDefault="0039172F" w:rsidP="00D87F67">
            <w:pPr>
              <w:pStyle w:val="TableEntry"/>
            </w:pPr>
            <w:r w:rsidRPr="0039172F">
              <w:t>How much to administer/supply/consume</w:t>
            </w:r>
          </w:p>
        </w:tc>
        <w:tc>
          <w:tcPr>
            <w:tcW w:w="3441" w:type="dxa"/>
            <w:gridSpan w:val="2"/>
            <w:tcBorders>
              <w:top w:val="single" w:sz="4" w:space="0" w:color="auto"/>
              <w:left w:val="single" w:sz="4" w:space="0" w:color="auto"/>
              <w:bottom w:val="single" w:sz="4" w:space="0" w:color="auto"/>
              <w:right w:val="single" w:sz="4" w:space="0" w:color="auto"/>
            </w:tcBorders>
            <w:tcPrChange w:id="161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300223B" w14:textId="77777777" w:rsidR="0039172F" w:rsidRPr="0039172F" w:rsidRDefault="0039172F" w:rsidP="00D87F67">
            <w:pPr>
              <w:pStyle w:val="TableEntry"/>
              <w:rPr>
                <w:bCs/>
                <w:rPrChange w:id="1618" w:author="Jones, Emma" w:date="2018-04-25T15:16:00Z">
                  <w:rPr>
                    <w:b/>
                    <w:bCs/>
                  </w:rPr>
                </w:rPrChange>
              </w:rPr>
            </w:pPr>
          </w:p>
        </w:tc>
      </w:tr>
      <w:tr w:rsidR="0039172F" w:rsidRPr="0039172F" w14:paraId="31947254" w14:textId="77777777" w:rsidTr="0039172F">
        <w:trPr>
          <w:cantSplit/>
          <w:trHeight w:val="600"/>
          <w:trPrChange w:id="161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2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B4E1B4C" w14:textId="77777777" w:rsidR="0039172F" w:rsidRPr="0039172F" w:rsidRDefault="0039172F" w:rsidP="00D87F67">
            <w:pPr>
              <w:pStyle w:val="TableEntry"/>
            </w:pPr>
            <w:r w:rsidRPr="0039172F">
              <w:t>..... description</w:t>
            </w:r>
          </w:p>
        </w:tc>
        <w:tc>
          <w:tcPr>
            <w:tcW w:w="883" w:type="dxa"/>
            <w:gridSpan w:val="2"/>
            <w:tcBorders>
              <w:top w:val="single" w:sz="4" w:space="0" w:color="auto"/>
              <w:left w:val="single" w:sz="4" w:space="0" w:color="auto"/>
              <w:bottom w:val="single" w:sz="4" w:space="0" w:color="auto"/>
              <w:right w:val="single" w:sz="4" w:space="0" w:color="auto"/>
            </w:tcBorders>
            <w:tcPrChange w:id="162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B8669C" w14:textId="77777777" w:rsidR="0039172F" w:rsidRPr="0039172F" w:rsidRDefault="0039172F" w:rsidP="00D87F67">
            <w:pPr>
              <w:pStyle w:val="TableEntry"/>
              <w:rPr>
                <w:ins w:id="1622"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2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79E3FD" w14:textId="3986E97E"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2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1C8F699" w14:textId="77777777" w:rsidR="0039172F" w:rsidRPr="0039172F" w:rsidRDefault="0039172F" w:rsidP="00D87F67">
            <w:pPr>
              <w:pStyle w:val="TableEntry"/>
              <w:rPr>
                <w:ins w:id="162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2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B1EDD35" w14:textId="625E2BF3" w:rsidR="0039172F" w:rsidRPr="0039172F" w:rsidRDefault="0039172F" w:rsidP="00D87F67">
            <w:pPr>
              <w:pStyle w:val="TableEntry"/>
            </w:pPr>
            <w:r w:rsidRPr="0039172F">
              <w:t>Extra info describing activity to perform</w:t>
            </w:r>
          </w:p>
        </w:tc>
        <w:tc>
          <w:tcPr>
            <w:tcW w:w="3441" w:type="dxa"/>
            <w:gridSpan w:val="2"/>
            <w:tcBorders>
              <w:top w:val="single" w:sz="4" w:space="0" w:color="auto"/>
              <w:left w:val="single" w:sz="4" w:space="0" w:color="auto"/>
              <w:bottom w:val="single" w:sz="4" w:space="0" w:color="auto"/>
              <w:right w:val="single" w:sz="4" w:space="0" w:color="auto"/>
            </w:tcBorders>
            <w:tcPrChange w:id="162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192459" w14:textId="77777777" w:rsidR="0039172F" w:rsidRPr="0039172F" w:rsidRDefault="0039172F" w:rsidP="00D87F67">
            <w:pPr>
              <w:pStyle w:val="TableEntry"/>
              <w:rPr>
                <w:bCs/>
                <w:rPrChange w:id="1628" w:author="Jones, Emma" w:date="2018-04-25T15:16:00Z">
                  <w:rPr>
                    <w:b/>
                    <w:bCs/>
                  </w:rPr>
                </w:rPrChange>
              </w:rPr>
            </w:pPr>
          </w:p>
        </w:tc>
      </w:tr>
      <w:tr w:rsidR="0039172F" w:rsidRPr="0039172F" w14:paraId="67E212AB" w14:textId="77777777" w:rsidTr="0039172F">
        <w:trPr>
          <w:cantSplit/>
          <w:trHeight w:val="600"/>
          <w:trPrChange w:id="162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3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F2CE11" w14:textId="77777777" w:rsidR="0039172F" w:rsidRPr="0039172F" w:rsidRDefault="0039172F" w:rsidP="00D87F67">
            <w:pPr>
              <w:pStyle w:val="TableEntry"/>
            </w:pPr>
            <w:r w:rsidRPr="0039172F">
              <w:t>... note</w:t>
            </w:r>
          </w:p>
        </w:tc>
        <w:tc>
          <w:tcPr>
            <w:tcW w:w="883" w:type="dxa"/>
            <w:gridSpan w:val="2"/>
            <w:tcBorders>
              <w:top w:val="single" w:sz="4" w:space="0" w:color="auto"/>
              <w:left w:val="single" w:sz="4" w:space="0" w:color="auto"/>
              <w:bottom w:val="single" w:sz="4" w:space="0" w:color="auto"/>
              <w:right w:val="single" w:sz="4" w:space="0" w:color="auto"/>
            </w:tcBorders>
            <w:tcPrChange w:id="163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106866" w14:textId="77777777" w:rsidR="0039172F" w:rsidRPr="0039172F" w:rsidRDefault="0039172F" w:rsidP="00D87F67">
            <w:pPr>
              <w:pStyle w:val="TableEntry"/>
              <w:rPr>
                <w:ins w:id="1632"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3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BD83BF1" w14:textId="48452E5C"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63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5219100" w14:textId="77777777" w:rsidR="0039172F" w:rsidRPr="0039172F" w:rsidRDefault="0039172F" w:rsidP="00D87F67">
            <w:pPr>
              <w:pStyle w:val="TableEntry"/>
              <w:rPr>
                <w:ins w:id="163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3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3A0361F" w14:textId="25A925F3" w:rsidR="0039172F" w:rsidRPr="0039172F" w:rsidRDefault="0039172F" w:rsidP="00D87F67">
            <w:pPr>
              <w:pStyle w:val="TableEntry"/>
            </w:pPr>
            <w:r w:rsidRPr="0039172F">
              <w:t>Annotation Comments about the plan</w:t>
            </w:r>
          </w:p>
        </w:tc>
        <w:tc>
          <w:tcPr>
            <w:tcW w:w="3441" w:type="dxa"/>
            <w:gridSpan w:val="2"/>
            <w:tcBorders>
              <w:top w:val="single" w:sz="4" w:space="0" w:color="auto"/>
              <w:left w:val="single" w:sz="4" w:space="0" w:color="auto"/>
              <w:bottom w:val="single" w:sz="4" w:space="0" w:color="auto"/>
              <w:right w:val="single" w:sz="4" w:space="0" w:color="auto"/>
            </w:tcBorders>
            <w:tcPrChange w:id="163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4493779" w14:textId="77777777" w:rsidR="0039172F" w:rsidRPr="0039172F" w:rsidRDefault="0039172F" w:rsidP="00D87F67">
            <w:pPr>
              <w:pStyle w:val="TableEntry"/>
              <w:rPr>
                <w:bCs/>
                <w:rPrChange w:id="1638" w:author="Jones, Emma" w:date="2018-04-25T15:16:00Z">
                  <w:rPr>
                    <w:b/>
                    <w:bCs/>
                  </w:rPr>
                </w:rPrChange>
              </w:rPr>
            </w:pPr>
          </w:p>
        </w:tc>
      </w:tr>
    </w:tbl>
    <w:p w14:paraId="2D84CDF6" w14:textId="02945339" w:rsidR="00A95DB2" w:rsidRPr="00D87F67" w:rsidRDefault="00A95DB2" w:rsidP="00CF5713">
      <w:pPr>
        <w:pStyle w:val="BodyText"/>
      </w:pPr>
    </w:p>
    <w:p w14:paraId="7FEFE5B8" w14:textId="7C128B72" w:rsidR="00BD1A9D" w:rsidRPr="00D87F67" w:rsidRDefault="00BD1A9D" w:rsidP="00BD1A9D">
      <w:pPr>
        <w:pStyle w:val="BodyText"/>
      </w:pPr>
      <w:r w:rsidRPr="00D87F67">
        <w:t>A FHIR</w:t>
      </w:r>
      <w:ins w:id="1639" w:author="Jones, Emma" w:date="2018-04-30T20:51:00Z">
        <w:r w:rsidR="00AE0292">
          <w:t xml:space="preserve"> CarePlan</w:t>
        </w:r>
      </w:ins>
      <w:r w:rsidRPr="00D87F67">
        <w:t xml:space="preserve">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640" w:name="_Toc495483814"/>
      <w:r w:rsidRPr="00D87F67">
        <w:rPr>
          <w:noProof w:val="0"/>
        </w:rPr>
        <w:lastRenderedPageBreak/>
        <w:t>6.6.2 Subscription</w:t>
      </w:r>
      <w:bookmarkEnd w:id="1640"/>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129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41" w:author="Jones, Emma" w:date="2018-04-30T14:13:00Z">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891"/>
        <w:gridCol w:w="1383"/>
        <w:gridCol w:w="1361"/>
        <w:gridCol w:w="6314"/>
        <w:gridCol w:w="1525"/>
        <w:tblGridChange w:id="1642">
          <w:tblGrid>
            <w:gridCol w:w="1480"/>
            <w:gridCol w:w="960"/>
            <w:gridCol w:w="960"/>
            <w:gridCol w:w="4310"/>
            <w:gridCol w:w="4310"/>
            <w:gridCol w:w="2610"/>
          </w:tblGrid>
        </w:tblGridChange>
      </w:tblGrid>
      <w:tr w:rsidR="00036B45" w:rsidRPr="003F019D" w14:paraId="541AEA58" w14:textId="77777777" w:rsidTr="00036B45">
        <w:trPr>
          <w:cantSplit/>
          <w:trHeight w:val="300"/>
          <w:tblHeader/>
          <w:trPrChange w:id="1643" w:author="Jones, Emma" w:date="2018-04-30T14:13: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644" w:author="Jones, Emma" w:date="2018-04-30T14:13:00Z">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4C66AC13" w14:textId="77777777" w:rsidR="00036B45" w:rsidRPr="003F019D" w:rsidRDefault="00036B45" w:rsidP="00036B45">
            <w:pPr>
              <w:pStyle w:val="TableEntryHeader"/>
            </w:pPr>
            <w:r w:rsidRPr="003F019D">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645" w:author="Jones, Emma" w:date="2018-04-30T14:13: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37EB47C" w14:textId="388151E4" w:rsidR="00036B45" w:rsidRPr="003F019D" w:rsidRDefault="00036B45" w:rsidP="00036B45">
            <w:pPr>
              <w:pStyle w:val="TableEntryHeader"/>
              <w:rPr>
                <w:ins w:id="1646" w:author="Jones, Emma" w:date="2018-04-24T10:06:00Z"/>
              </w:rPr>
            </w:pPr>
            <w:ins w:id="1647" w:author="Jones, Emma" w:date="2018-04-24T10:06:00Z">
              <w:r w:rsidRPr="003F019D">
                <w:t>Flags</w:t>
              </w:r>
            </w:ins>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Change w:id="1648" w:author="Jones, Emma" w:date="2018-04-30T14:13: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19E424C7" w14:textId="300EFA70" w:rsidR="00036B45" w:rsidRPr="003F019D" w:rsidRDefault="00036B45" w:rsidP="00036B45">
            <w:pPr>
              <w:pStyle w:val="TableEntryHeader"/>
            </w:pPr>
            <w:ins w:id="1649" w:author="Jones, Emma" w:date="2018-04-30T14:13:00Z">
              <w:r>
                <w:t xml:space="preserve">Base </w:t>
              </w:r>
              <w:r w:rsidRPr="0039172F">
                <w:t>Card.</w:t>
              </w:r>
            </w:ins>
            <w:del w:id="1650" w:author="Jones, Emma" w:date="2018-04-30T14:13:00Z">
              <w:r w:rsidRPr="003F019D" w:rsidDel="00E14095">
                <w:delText>Card.</w:delText>
              </w:r>
            </w:del>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651" w:author="Jones, Emma" w:date="2018-04-30T14:13: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675E571" w14:textId="422B85B6" w:rsidR="00036B45" w:rsidRPr="003F019D" w:rsidRDefault="00036B45" w:rsidP="00036B45">
            <w:pPr>
              <w:pStyle w:val="TableEntryHeader"/>
              <w:rPr>
                <w:ins w:id="1652" w:author="Jones, Emma" w:date="2018-04-25T15:02:00Z"/>
              </w:rPr>
            </w:pPr>
            <w:ins w:id="1653" w:author="Jones, Emma" w:date="2018-04-30T14:13:00Z">
              <w:r w:rsidRPr="0039172F">
                <w:t>IHE PCC Constraint</w:t>
              </w:r>
              <w:r>
                <w:t xml:space="preserve"> Card.</w:t>
              </w:r>
            </w:ins>
          </w:p>
        </w:tc>
        <w:tc>
          <w:tcPr>
            <w:tcW w:w="6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654" w:author="Jones, Emma" w:date="2018-04-30T14:13: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6063B1E5" w14:textId="0FC6BE0E" w:rsidR="00036B45" w:rsidRPr="003F019D" w:rsidRDefault="00036B45" w:rsidP="00036B45">
            <w:pPr>
              <w:pStyle w:val="TableEntryHeader"/>
            </w:pPr>
            <w:r w:rsidRPr="003F019D">
              <w:t>Description</w:t>
            </w:r>
          </w:p>
        </w:tc>
        <w:tc>
          <w:tcPr>
            <w:tcW w:w="1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Change w:id="1655" w:author="Jones, Emma" w:date="2018-04-30T14:13:00Z">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tcPrChange>
          </w:tcPr>
          <w:p w14:paraId="6BAC8298" w14:textId="77777777" w:rsidR="00036B45" w:rsidRPr="003F019D" w:rsidRDefault="00036B45" w:rsidP="00036B45">
            <w:pPr>
              <w:pStyle w:val="TableEntryHeader"/>
            </w:pPr>
            <w:r w:rsidRPr="003F019D">
              <w:t>Comments</w:t>
            </w:r>
          </w:p>
        </w:tc>
      </w:tr>
      <w:tr w:rsidR="002665A2" w:rsidRPr="003F019D" w14:paraId="5E67EE2C" w14:textId="77777777" w:rsidTr="00036B45">
        <w:trPr>
          <w:cantSplit/>
          <w:trHeight w:val="300"/>
          <w:trPrChange w:id="1656"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657"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2665A2" w:rsidRPr="003F019D" w:rsidRDefault="002665A2" w:rsidP="00CF5713">
            <w:pPr>
              <w:pStyle w:val="TableEntry"/>
            </w:pPr>
            <w:r w:rsidRPr="003F019D">
              <w:rPr>
                <w:rPrChange w:id="1658" w:author="Jones, Emma" w:date="2018-04-25T15:08:00Z">
                  <w:rPr>
                    <w:b/>
                  </w:rPr>
                </w:rPrChange>
              </w:rPr>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165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03CBA76" w14:textId="60A9FA6B" w:rsidR="002665A2" w:rsidRPr="003F019D" w:rsidRDefault="002665A2" w:rsidP="00CF5713">
            <w:pPr>
              <w:pStyle w:val="TableEntry"/>
              <w:rPr>
                <w:ins w:id="1660" w:author="Jones, Emma" w:date="2018-04-24T10:06:00Z"/>
                <w:rPrChange w:id="1661" w:author="Jones, Emma" w:date="2018-04-25T15:08:00Z">
                  <w:rPr>
                    <w:ins w:id="1662" w:author="Jones, Emma" w:date="2018-04-24T10:06:00Z"/>
                    <w:b/>
                  </w:rPr>
                </w:rPrChange>
              </w:rPr>
            </w:pPr>
            <w:ins w:id="1663" w:author="Jones, Emma" w:date="2018-04-24T10:06: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66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2665A2" w:rsidRPr="003F019D" w:rsidRDefault="002665A2" w:rsidP="00CF5713">
            <w:pPr>
              <w:pStyle w:val="TableEntry"/>
            </w:pPr>
            <w:r w:rsidRPr="003F019D">
              <w:rPr>
                <w:rPrChange w:id="1665" w:author="Jones, Emma" w:date="2018-04-25T15:08:00Z">
                  <w:rPr>
                    <w:b/>
                  </w:rPr>
                </w:rPrChange>
              </w:rPr>
              <w:t> </w:t>
            </w:r>
          </w:p>
        </w:tc>
        <w:tc>
          <w:tcPr>
            <w:tcW w:w="1361" w:type="dxa"/>
            <w:tcBorders>
              <w:top w:val="single" w:sz="4" w:space="0" w:color="auto"/>
              <w:left w:val="single" w:sz="4" w:space="0" w:color="auto"/>
              <w:bottom w:val="single" w:sz="4" w:space="0" w:color="auto"/>
              <w:right w:val="single" w:sz="4" w:space="0" w:color="auto"/>
            </w:tcBorders>
            <w:tcPrChange w:id="1666"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B8B6C63" w14:textId="77777777" w:rsidR="002665A2" w:rsidRPr="003F019D" w:rsidRDefault="002665A2" w:rsidP="00CF5713">
            <w:pPr>
              <w:pStyle w:val="TableEntry"/>
              <w:rPr>
                <w:ins w:id="1667" w:author="Jones, Emma" w:date="2018-04-25T15:02:00Z"/>
                <w:rPrChange w:id="1668" w:author="Jones, Emma" w:date="2018-04-25T15:08:00Z">
                  <w:rPr>
                    <w:ins w:id="1669"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67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2665A2" w:rsidRPr="003F019D" w:rsidRDefault="002665A2" w:rsidP="00CF5713">
            <w:pPr>
              <w:pStyle w:val="TableEntry"/>
            </w:pPr>
            <w:r w:rsidRPr="003F019D">
              <w:rPr>
                <w:rPrChange w:id="1671" w:author="Jones, Emma" w:date="2018-04-25T15:08:00Z">
                  <w:rPr>
                    <w:b/>
                  </w:rPr>
                </w:rPrChange>
              </w:rPr>
              <w:t>A server push subscription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67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2665A2" w:rsidRPr="003F019D" w:rsidRDefault="002665A2" w:rsidP="00CF5713">
            <w:pPr>
              <w:pStyle w:val="TableEntry"/>
              <w:rPr>
                <w:bCs/>
              </w:rPr>
            </w:pPr>
            <w:r w:rsidRPr="003F019D">
              <w:rPr>
                <w:bCs/>
                <w:rPrChange w:id="1673" w:author="Jones, Emma" w:date="2018-04-25T15:08:00Z">
                  <w:rPr>
                    <w:b/>
                    <w:bCs/>
                  </w:rPr>
                </w:rPrChange>
              </w:rPr>
              <w:t> </w:t>
            </w:r>
          </w:p>
        </w:tc>
      </w:tr>
      <w:tr w:rsidR="002665A2" w:rsidRPr="003F019D" w14:paraId="04451AB9" w14:textId="77777777" w:rsidTr="00036B45">
        <w:trPr>
          <w:cantSplit/>
          <w:trHeight w:val="300"/>
          <w:trPrChange w:id="167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67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2665A2" w:rsidRPr="003F019D" w:rsidRDefault="002665A2" w:rsidP="00CF5713">
            <w:pPr>
              <w:pStyle w:val="TableEntry"/>
            </w:pPr>
            <w:r w:rsidRPr="003F019D">
              <w:rPr>
                <w:rPrChange w:id="1676" w:author="Jones, Emma" w:date="2018-04-25T15:08:00Z">
                  <w:rPr>
                    <w:b/>
                  </w:rPr>
                </w:rPrChange>
              </w:rPr>
              <w:t xml:space="preserve">  ...status</w:t>
            </w:r>
          </w:p>
        </w:tc>
        <w:tc>
          <w:tcPr>
            <w:tcW w:w="916" w:type="dxa"/>
            <w:tcBorders>
              <w:top w:val="single" w:sz="4" w:space="0" w:color="auto"/>
              <w:left w:val="single" w:sz="4" w:space="0" w:color="auto"/>
              <w:bottom w:val="single" w:sz="4" w:space="0" w:color="auto"/>
              <w:right w:val="single" w:sz="4" w:space="0" w:color="auto"/>
            </w:tcBorders>
            <w:tcPrChange w:id="1677"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AF06697" w14:textId="478C806B" w:rsidR="002665A2" w:rsidRPr="003F019D" w:rsidRDefault="002665A2" w:rsidP="00CF5713">
            <w:pPr>
              <w:pStyle w:val="TableEntry"/>
              <w:rPr>
                <w:ins w:id="1678" w:author="Jones, Emma" w:date="2018-04-24T10:06:00Z"/>
                <w:rPrChange w:id="1679" w:author="Jones, Emma" w:date="2018-04-25T15:08:00Z">
                  <w:rPr>
                    <w:ins w:id="1680" w:author="Jones, Emma" w:date="2018-04-24T10:06:00Z"/>
                    <w:b/>
                  </w:rPr>
                </w:rPrChange>
              </w:rPr>
            </w:pPr>
            <w:ins w:id="1681" w:author="Jones, Emma" w:date="2018-04-24T10:06:00Z">
              <w:r w:rsidRPr="003F019D">
                <w:rPr>
                  <w:rPrChange w:id="1682" w:author="Jones, Emma" w:date="2018-04-25T15:08:00Z">
                    <w:rPr>
                      <w:b/>
                    </w:rPr>
                  </w:rPrChange>
                </w:rPr>
                <w:t>?!</w:t>
              </w:r>
              <w:r w:rsidRPr="003F019D">
                <w:rPr>
                  <w:bCs/>
                </w:rPr>
                <w:t xml:space="preserve"> 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683"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2665A2" w:rsidRPr="003F019D" w:rsidRDefault="002665A2" w:rsidP="00CF5713">
            <w:pPr>
              <w:pStyle w:val="TableEntry"/>
            </w:pPr>
            <w:r w:rsidRPr="003F019D">
              <w:rPr>
                <w:rPrChange w:id="1684"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685"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E91273F" w14:textId="77777777" w:rsidR="002665A2" w:rsidRPr="003F019D" w:rsidRDefault="002665A2" w:rsidP="00CF5713">
            <w:pPr>
              <w:pStyle w:val="TableEntry"/>
              <w:rPr>
                <w:ins w:id="1686" w:author="Jones, Emma" w:date="2018-04-25T15:02:00Z"/>
                <w:rPrChange w:id="1687" w:author="Jones, Emma" w:date="2018-04-25T15:08:00Z">
                  <w:rPr>
                    <w:ins w:id="1688"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689"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333F6961" w:rsidR="002665A2" w:rsidRPr="003F019D" w:rsidRDefault="002665A2" w:rsidP="00CF5713">
            <w:pPr>
              <w:pStyle w:val="TableEntry"/>
              <w:rPr>
                <w:rStyle w:val="SubtleReference"/>
                <w:smallCaps w:val="0"/>
                <w:color w:val="auto"/>
                <w:u w:val="none"/>
                <w:rPrChange w:id="1690" w:author="Jones, Emma" w:date="2018-04-25T15:08:00Z">
                  <w:rPr>
                    <w:rStyle w:val="SubtleReference"/>
                    <w:b/>
                    <w:smallCaps w:val="0"/>
                    <w:color w:val="auto"/>
                    <w:u w:val="none"/>
                  </w:rPr>
                </w:rPrChange>
              </w:rPr>
            </w:pPr>
            <w:r w:rsidRPr="003F019D">
              <w:rPr>
                <w:rPrChange w:id="1691" w:author="Jones, Emma" w:date="2018-04-25T15:08:00Z">
                  <w:rPr>
                    <w:b/>
                    <w:smallCaps/>
                    <w:color w:val="C0504D"/>
                    <w:u w:val="single"/>
                  </w:rPr>
                </w:rPrChange>
              </w:rPr>
              <w:t xml:space="preserve">requested | active </w:t>
            </w:r>
            <w:bookmarkStart w:id="1692" w:name="OLE_LINK10"/>
            <w:r w:rsidRPr="003F019D">
              <w:rPr>
                <w:rPrChange w:id="1693" w:author="Jones, Emma" w:date="2018-04-25T15:08:00Z">
                  <w:rPr>
                    <w:b/>
                  </w:rPr>
                </w:rPrChange>
              </w:rPr>
              <w:t>|</w:t>
            </w:r>
            <w:bookmarkEnd w:id="1692"/>
            <w:r w:rsidRPr="003F019D">
              <w:rPr>
                <w:rPrChange w:id="1694" w:author="Jones, Emma" w:date="2018-04-25T15:08:00Z">
                  <w:rPr>
                    <w:b/>
                  </w:rPr>
                </w:rPrChange>
              </w:rPr>
              <w:t xml:space="preserve"> </w:t>
            </w:r>
            <w:ins w:id="1695" w:author="Jones, Emma" w:date="2018-05-01T17:59:00Z">
              <w:r w:rsidR="00605EC7">
                <w:t>error</w:t>
              </w:r>
            </w:ins>
            <w:del w:id="1696" w:author="Jones, Emma" w:date="2018-05-01T17:59:00Z">
              <w:r w:rsidRPr="003F019D" w:rsidDel="00605EC7">
                <w:rPr>
                  <w:rPrChange w:id="1697" w:author="Jones, Emma" w:date="2018-04-25T15:08:00Z">
                    <w:rPr>
                      <w:b/>
                    </w:rPr>
                  </w:rPrChange>
                </w:rPr>
                <w:delText>off</w:delText>
              </w:r>
            </w:del>
            <w:bookmarkStart w:id="1698" w:name="OLE_LINK7"/>
            <w:r w:rsidRPr="003F019D">
              <w:rPr>
                <w:rPrChange w:id="1699" w:author="Jones, Emma" w:date="2018-04-25T15:08:00Z">
                  <w:rPr>
                    <w:b/>
                  </w:rPr>
                </w:rPrChange>
              </w:rPr>
              <w:t xml:space="preserve"> |</w:t>
            </w:r>
            <w:bookmarkEnd w:id="1698"/>
            <w:r w:rsidRPr="003F019D">
              <w:rPr>
                <w:rPrChange w:id="1700" w:author="Jones, Emma" w:date="2018-04-25T15:08:00Z">
                  <w:rPr>
                    <w:b/>
                  </w:rPr>
                </w:rPrChange>
              </w:rPr>
              <w:t xml:space="preserve"> off</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01"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2665A2" w:rsidRPr="003F019D" w:rsidRDefault="002665A2" w:rsidP="00CF5713">
            <w:pPr>
              <w:pStyle w:val="TableEntry"/>
              <w:rPr>
                <w:bCs/>
              </w:rPr>
            </w:pPr>
            <w:r w:rsidRPr="003F019D">
              <w:rPr>
                <w:bCs/>
                <w:rPrChange w:id="1702" w:author="Jones, Emma" w:date="2018-04-25T15:08:00Z">
                  <w:rPr>
                    <w:b/>
                    <w:bCs/>
                  </w:rPr>
                </w:rPrChange>
              </w:rPr>
              <w:t> </w:t>
            </w:r>
          </w:p>
        </w:tc>
      </w:tr>
      <w:tr w:rsidR="002665A2" w:rsidRPr="003F019D" w14:paraId="6F13368E" w14:textId="77777777" w:rsidTr="00036B45">
        <w:trPr>
          <w:cantSplit/>
          <w:trHeight w:val="300"/>
          <w:trPrChange w:id="1703"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04"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2665A2" w:rsidRPr="003F019D" w:rsidRDefault="002665A2" w:rsidP="00CF5713">
            <w:pPr>
              <w:pStyle w:val="TableEntry"/>
            </w:pPr>
            <w:r w:rsidRPr="003F019D">
              <w:rPr>
                <w:rPrChange w:id="1705" w:author="Jones, Emma" w:date="2018-04-25T15:08:00Z">
                  <w:rPr>
                    <w:b/>
                  </w:rPr>
                </w:rPrChange>
              </w:rPr>
              <w:t xml:space="preserve">  ...contact </w:t>
            </w:r>
          </w:p>
        </w:tc>
        <w:tc>
          <w:tcPr>
            <w:tcW w:w="916" w:type="dxa"/>
            <w:tcBorders>
              <w:top w:val="single" w:sz="4" w:space="0" w:color="auto"/>
              <w:left w:val="single" w:sz="4" w:space="0" w:color="auto"/>
              <w:bottom w:val="single" w:sz="4" w:space="0" w:color="auto"/>
              <w:right w:val="single" w:sz="4" w:space="0" w:color="auto"/>
            </w:tcBorders>
            <w:tcPrChange w:id="1706"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1A60659" w14:textId="1212CB64" w:rsidR="002665A2" w:rsidRPr="003F019D" w:rsidRDefault="002665A2" w:rsidP="00CF5713">
            <w:pPr>
              <w:pStyle w:val="TableEntry"/>
              <w:rPr>
                <w:ins w:id="1707" w:author="Jones, Emma" w:date="2018-04-24T10:06:00Z"/>
                <w:rPrChange w:id="1708" w:author="Jones, Emma" w:date="2018-04-25T15:08:00Z">
                  <w:rPr>
                    <w:ins w:id="1709" w:author="Jones, Emma" w:date="2018-04-24T10:06:00Z"/>
                    <w:b/>
                  </w:rPr>
                </w:rPrChange>
              </w:rPr>
            </w:pPr>
            <w:ins w:id="1710"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11"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2665A2" w:rsidRPr="003F019D" w:rsidRDefault="002665A2" w:rsidP="00CF5713">
            <w:pPr>
              <w:pStyle w:val="TableEntry"/>
            </w:pPr>
            <w:r w:rsidRPr="003F019D">
              <w:rPr>
                <w:rPrChange w:id="1712"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713"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5A6BF3C" w14:textId="77777777" w:rsidR="002665A2" w:rsidRPr="003F019D" w:rsidRDefault="002665A2" w:rsidP="00CF5713">
            <w:pPr>
              <w:pStyle w:val="TableEntry"/>
              <w:rPr>
                <w:ins w:id="1714" w:author="Jones, Emma" w:date="2018-04-25T15:02:00Z"/>
                <w:rPrChange w:id="1715" w:author="Jones, Emma" w:date="2018-04-25T15:08:00Z">
                  <w:rPr>
                    <w:ins w:id="1716"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17"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2665A2" w:rsidRPr="003F019D" w:rsidRDefault="002665A2" w:rsidP="00CF5713">
            <w:pPr>
              <w:pStyle w:val="TableEntry"/>
            </w:pPr>
            <w:r w:rsidRPr="003F019D">
              <w:rPr>
                <w:rPrChange w:id="1718" w:author="Jones, Emma" w:date="2018-04-25T15:08:00Z">
                  <w:rPr>
                    <w:b/>
                  </w:rPr>
                </w:rPrChange>
              </w:rPr>
              <w:t>Contact details for source (e.g., troubleshooting)</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19"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2665A2" w:rsidRPr="003F019D" w:rsidRDefault="002665A2" w:rsidP="00CF5713">
            <w:pPr>
              <w:pStyle w:val="TableEntry"/>
              <w:rPr>
                <w:bCs/>
              </w:rPr>
            </w:pPr>
            <w:r w:rsidRPr="003F019D">
              <w:rPr>
                <w:bCs/>
                <w:rPrChange w:id="1720" w:author="Jones, Emma" w:date="2018-04-25T15:08:00Z">
                  <w:rPr>
                    <w:b/>
                    <w:bCs/>
                  </w:rPr>
                </w:rPrChange>
              </w:rPr>
              <w:t> </w:t>
            </w:r>
          </w:p>
        </w:tc>
      </w:tr>
      <w:tr w:rsidR="002665A2" w:rsidRPr="003F019D" w14:paraId="044F6E32" w14:textId="77777777" w:rsidTr="00036B45">
        <w:trPr>
          <w:cantSplit/>
          <w:trHeight w:val="300"/>
          <w:trPrChange w:id="1721"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22"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2665A2" w:rsidRPr="003F019D" w:rsidRDefault="002665A2" w:rsidP="00CF5713">
            <w:pPr>
              <w:pStyle w:val="TableEntry"/>
            </w:pPr>
            <w:r w:rsidRPr="003F019D">
              <w:rPr>
                <w:rPrChange w:id="1723" w:author="Jones, Emma" w:date="2018-04-25T15:08:00Z">
                  <w:rPr>
                    <w:b/>
                  </w:rPr>
                </w:rPrChange>
              </w:rPr>
              <w:t xml:space="preserve">  …end</w:t>
            </w:r>
          </w:p>
        </w:tc>
        <w:tc>
          <w:tcPr>
            <w:tcW w:w="916" w:type="dxa"/>
            <w:tcBorders>
              <w:top w:val="single" w:sz="4" w:space="0" w:color="auto"/>
              <w:left w:val="single" w:sz="4" w:space="0" w:color="auto"/>
              <w:bottom w:val="single" w:sz="4" w:space="0" w:color="auto"/>
              <w:right w:val="single" w:sz="4" w:space="0" w:color="auto"/>
            </w:tcBorders>
            <w:tcPrChange w:id="1724"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252DE2DC" w14:textId="39EC9279" w:rsidR="002665A2" w:rsidRPr="003F019D" w:rsidRDefault="002665A2" w:rsidP="00CF5713">
            <w:pPr>
              <w:pStyle w:val="TableEntry"/>
              <w:rPr>
                <w:ins w:id="1725" w:author="Jones, Emma" w:date="2018-04-24T10:06:00Z"/>
                <w:rPrChange w:id="1726" w:author="Jones, Emma" w:date="2018-04-25T15:08:00Z">
                  <w:rPr>
                    <w:ins w:id="1727" w:author="Jones, Emma" w:date="2018-04-24T10:06:00Z"/>
                    <w:b/>
                  </w:rPr>
                </w:rPrChange>
              </w:rPr>
            </w:pPr>
            <w:ins w:id="1728"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29"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2665A2" w:rsidRPr="003F019D" w:rsidRDefault="002665A2" w:rsidP="00CF5713">
            <w:pPr>
              <w:pStyle w:val="TableEntry"/>
            </w:pPr>
            <w:r w:rsidRPr="003F019D">
              <w:rPr>
                <w:rPrChange w:id="1730" w:author="Jones, Emma" w:date="2018-04-25T15:08:00Z">
                  <w:rPr>
                    <w:b/>
                  </w:rPr>
                </w:rPrChange>
              </w:rPr>
              <w:t>0..1</w:t>
            </w:r>
          </w:p>
        </w:tc>
        <w:tc>
          <w:tcPr>
            <w:tcW w:w="1361" w:type="dxa"/>
            <w:tcBorders>
              <w:top w:val="single" w:sz="4" w:space="0" w:color="auto"/>
              <w:left w:val="single" w:sz="4" w:space="0" w:color="auto"/>
              <w:bottom w:val="single" w:sz="4" w:space="0" w:color="auto"/>
              <w:right w:val="single" w:sz="4" w:space="0" w:color="auto"/>
            </w:tcBorders>
            <w:tcPrChange w:id="173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74FE60A" w14:textId="77777777" w:rsidR="002665A2" w:rsidRPr="003F019D" w:rsidRDefault="002665A2" w:rsidP="00CF5713">
            <w:pPr>
              <w:pStyle w:val="TableEntry"/>
              <w:rPr>
                <w:ins w:id="1732" w:author="Jones, Emma" w:date="2018-04-25T15:02:00Z"/>
                <w:rPrChange w:id="1733" w:author="Jones, Emma" w:date="2018-04-25T15:08:00Z">
                  <w:rPr>
                    <w:ins w:id="173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3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2665A2" w:rsidRPr="003F019D" w:rsidRDefault="002665A2" w:rsidP="00CF5713">
            <w:pPr>
              <w:pStyle w:val="TableEntry"/>
            </w:pPr>
            <w:r w:rsidRPr="003F019D">
              <w:rPr>
                <w:rPrChange w:id="1736" w:author="Jones, Emma" w:date="2018-04-25T15:08:00Z">
                  <w:rPr>
                    <w:b/>
                  </w:rPr>
                </w:rPrChange>
              </w:rPr>
              <w:t>When to automatically delete the subscription</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37"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2665A2" w:rsidRPr="003F019D" w:rsidRDefault="002665A2" w:rsidP="00CF5713">
            <w:pPr>
              <w:pStyle w:val="TableEntry"/>
              <w:rPr>
                <w:bCs/>
              </w:rPr>
            </w:pPr>
          </w:p>
        </w:tc>
      </w:tr>
      <w:tr w:rsidR="002665A2" w:rsidRPr="003F019D" w14:paraId="7F3F299C" w14:textId="77777777" w:rsidTr="00036B45">
        <w:trPr>
          <w:cantSplit/>
          <w:trHeight w:val="300"/>
          <w:trPrChange w:id="1738"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39"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2665A2" w:rsidRPr="003F019D" w:rsidRDefault="002665A2" w:rsidP="00CF5713">
            <w:pPr>
              <w:pStyle w:val="TableEntry"/>
            </w:pPr>
            <w:r w:rsidRPr="003F019D">
              <w:rPr>
                <w:rPrChange w:id="1740" w:author="Jones, Emma" w:date="2018-04-25T15:08:00Z">
                  <w:rPr>
                    <w:b/>
                  </w:rPr>
                </w:rPrChange>
              </w:rPr>
              <w:t xml:space="preserve">  ...reason </w:t>
            </w:r>
          </w:p>
        </w:tc>
        <w:tc>
          <w:tcPr>
            <w:tcW w:w="916" w:type="dxa"/>
            <w:tcBorders>
              <w:top w:val="single" w:sz="4" w:space="0" w:color="auto"/>
              <w:left w:val="single" w:sz="4" w:space="0" w:color="auto"/>
              <w:bottom w:val="single" w:sz="4" w:space="0" w:color="auto"/>
              <w:right w:val="single" w:sz="4" w:space="0" w:color="auto"/>
            </w:tcBorders>
            <w:tcPrChange w:id="1741"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376AEE2" w14:textId="7559BBA5" w:rsidR="002665A2" w:rsidRPr="003F019D" w:rsidRDefault="002665A2" w:rsidP="00CF5713">
            <w:pPr>
              <w:pStyle w:val="TableEntry"/>
              <w:rPr>
                <w:ins w:id="1742" w:author="Jones, Emma" w:date="2018-04-24T10:06:00Z"/>
                <w:rPrChange w:id="1743" w:author="Jones, Emma" w:date="2018-04-25T15:08:00Z">
                  <w:rPr>
                    <w:ins w:id="1744" w:author="Jones, Emma" w:date="2018-04-24T10:06:00Z"/>
                    <w:b/>
                  </w:rPr>
                </w:rPrChange>
              </w:rPr>
            </w:pPr>
            <w:ins w:id="1745"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46"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2665A2" w:rsidRPr="003F019D" w:rsidRDefault="002665A2" w:rsidP="00CF5713">
            <w:pPr>
              <w:pStyle w:val="TableEntry"/>
            </w:pPr>
            <w:r w:rsidRPr="003F019D">
              <w:rPr>
                <w:rPrChange w:id="1747"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748"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5E0F573" w14:textId="77777777" w:rsidR="002665A2" w:rsidRPr="003F019D" w:rsidRDefault="002665A2" w:rsidP="00CF5713">
            <w:pPr>
              <w:pStyle w:val="TableEntry"/>
              <w:rPr>
                <w:ins w:id="1749" w:author="Jones, Emma" w:date="2018-04-25T15:02:00Z"/>
                <w:rPrChange w:id="1750" w:author="Jones, Emma" w:date="2018-04-25T15:08:00Z">
                  <w:rPr>
                    <w:ins w:id="1751"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52"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2665A2" w:rsidRPr="003F019D" w:rsidRDefault="002665A2" w:rsidP="00CF5713">
            <w:pPr>
              <w:pStyle w:val="TableEntry"/>
            </w:pPr>
            <w:r w:rsidRPr="003F019D">
              <w:rPr>
                <w:rPrChange w:id="1753" w:author="Jones, Emma" w:date="2018-04-25T15:08:00Z">
                  <w:rPr>
                    <w:b/>
                  </w:rPr>
                </w:rPrChange>
              </w:rPr>
              <w:t>Description of why this subscription was created</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5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2665A2" w:rsidRPr="003F019D" w:rsidRDefault="002665A2" w:rsidP="00CF5713">
            <w:pPr>
              <w:pStyle w:val="TableEntry"/>
              <w:rPr>
                <w:bCs/>
              </w:rPr>
            </w:pPr>
            <w:r w:rsidRPr="003F019D">
              <w:rPr>
                <w:bCs/>
                <w:rPrChange w:id="1755" w:author="Jones, Emma" w:date="2018-04-25T15:08:00Z">
                  <w:rPr>
                    <w:b/>
                    <w:bCs/>
                  </w:rPr>
                </w:rPrChange>
              </w:rPr>
              <w:t> </w:t>
            </w:r>
          </w:p>
        </w:tc>
      </w:tr>
      <w:tr w:rsidR="002665A2" w:rsidRPr="003F019D" w14:paraId="772C1E63" w14:textId="77777777" w:rsidTr="00036B45">
        <w:trPr>
          <w:cantSplit/>
          <w:trHeight w:val="300"/>
          <w:trPrChange w:id="1756"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57"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2665A2" w:rsidRPr="003F019D" w:rsidRDefault="002665A2" w:rsidP="00CF5713">
            <w:pPr>
              <w:pStyle w:val="TableEntry"/>
            </w:pPr>
            <w:r w:rsidRPr="003F019D">
              <w:rPr>
                <w:rPrChange w:id="1758" w:author="Jones, Emma" w:date="2018-04-25T15:08:00Z">
                  <w:rPr>
                    <w:b/>
                  </w:rPr>
                </w:rPrChange>
              </w:rPr>
              <w:t xml:space="preserve">  …criteria</w:t>
            </w:r>
          </w:p>
        </w:tc>
        <w:tc>
          <w:tcPr>
            <w:tcW w:w="916" w:type="dxa"/>
            <w:tcBorders>
              <w:top w:val="single" w:sz="4" w:space="0" w:color="auto"/>
              <w:left w:val="single" w:sz="4" w:space="0" w:color="auto"/>
              <w:bottom w:val="single" w:sz="4" w:space="0" w:color="auto"/>
              <w:right w:val="single" w:sz="4" w:space="0" w:color="auto"/>
            </w:tcBorders>
            <w:tcPrChange w:id="175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8EB83C2" w14:textId="066A52BF" w:rsidR="002665A2" w:rsidRPr="003F019D" w:rsidRDefault="002665A2" w:rsidP="00CF5713">
            <w:pPr>
              <w:pStyle w:val="TableEntry"/>
              <w:rPr>
                <w:ins w:id="1760" w:author="Jones, Emma" w:date="2018-04-24T10:06:00Z"/>
                <w:rPrChange w:id="1761" w:author="Jones, Emma" w:date="2018-04-25T15:08:00Z">
                  <w:rPr>
                    <w:ins w:id="1762" w:author="Jones, Emma" w:date="2018-04-24T10:06:00Z"/>
                    <w:b/>
                  </w:rPr>
                </w:rPrChange>
              </w:rPr>
            </w:pPr>
            <w:ins w:id="1763"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6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2665A2" w:rsidRPr="003F019D" w:rsidRDefault="002665A2" w:rsidP="00CF5713">
            <w:pPr>
              <w:pStyle w:val="TableEntry"/>
            </w:pPr>
            <w:r w:rsidRPr="003F019D">
              <w:rPr>
                <w:rPrChange w:id="1765"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766"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1605875D" w14:textId="77777777" w:rsidR="002665A2" w:rsidRPr="003F019D" w:rsidRDefault="002665A2" w:rsidP="00CF5713">
            <w:pPr>
              <w:pStyle w:val="TableEntry"/>
              <w:rPr>
                <w:ins w:id="1767" w:author="Jones, Emma" w:date="2018-04-25T15:02:00Z"/>
                <w:rPrChange w:id="1768" w:author="Jones, Emma" w:date="2018-04-25T15:08:00Z">
                  <w:rPr>
                    <w:ins w:id="1769"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7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2665A2" w:rsidRPr="003F019D" w:rsidRDefault="002665A2" w:rsidP="00CF5713">
            <w:pPr>
              <w:pStyle w:val="TableEntry"/>
            </w:pPr>
            <w:r w:rsidRPr="003F019D">
              <w:rPr>
                <w:rPrChange w:id="1771" w:author="Jones, Emma" w:date="2018-04-25T15:08:00Z">
                  <w:rPr>
                    <w:b/>
                  </w:rPr>
                </w:rPrChange>
              </w:rPr>
              <w:t>Rule for server push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7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2665A2" w:rsidRPr="003F019D" w:rsidRDefault="002665A2" w:rsidP="00CF5713">
            <w:pPr>
              <w:pStyle w:val="TableEntry"/>
              <w:rPr>
                <w:bCs/>
              </w:rPr>
            </w:pPr>
            <w:r w:rsidRPr="003F019D">
              <w:rPr>
                <w:bCs/>
                <w:rPrChange w:id="1773" w:author="Jones, Emma" w:date="2018-04-25T15:08:00Z">
                  <w:rPr>
                    <w:b/>
                    <w:bCs/>
                  </w:rPr>
                </w:rPrChange>
              </w:rPr>
              <w:t> </w:t>
            </w:r>
          </w:p>
        </w:tc>
      </w:tr>
      <w:tr w:rsidR="002665A2" w:rsidRPr="003F019D" w14:paraId="3FC6E8AF" w14:textId="77777777" w:rsidTr="00036B45">
        <w:trPr>
          <w:cantSplit/>
          <w:trHeight w:val="300"/>
          <w:trPrChange w:id="177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7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2665A2" w:rsidRPr="003F019D" w:rsidRDefault="002665A2" w:rsidP="00CF5713">
            <w:pPr>
              <w:pStyle w:val="TableEntry"/>
            </w:pPr>
            <w:r w:rsidRPr="003F019D">
              <w:rPr>
                <w:rPrChange w:id="1776" w:author="Jones, Emma" w:date="2018-04-25T15:08:00Z">
                  <w:rPr>
                    <w:b/>
                  </w:rPr>
                </w:rPrChange>
              </w:rPr>
              <w:t xml:space="preserve">  ...error</w:t>
            </w:r>
          </w:p>
        </w:tc>
        <w:tc>
          <w:tcPr>
            <w:tcW w:w="916" w:type="dxa"/>
            <w:tcBorders>
              <w:top w:val="single" w:sz="4" w:space="0" w:color="auto"/>
              <w:left w:val="single" w:sz="4" w:space="0" w:color="auto"/>
              <w:bottom w:val="single" w:sz="4" w:space="0" w:color="auto"/>
              <w:right w:val="single" w:sz="4" w:space="0" w:color="auto"/>
            </w:tcBorders>
            <w:tcPrChange w:id="1777"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4B989EAA" w14:textId="14FCC767" w:rsidR="002665A2" w:rsidRPr="003F019D" w:rsidRDefault="002665A2" w:rsidP="00CF5713">
            <w:pPr>
              <w:pStyle w:val="TableEntry"/>
              <w:rPr>
                <w:ins w:id="1778" w:author="Jones, Emma" w:date="2018-04-24T10:06:00Z"/>
                <w:rPrChange w:id="1779" w:author="Jones, Emma" w:date="2018-04-25T15:08:00Z">
                  <w:rPr>
                    <w:ins w:id="1780" w:author="Jones, Emma" w:date="2018-04-24T10:06:00Z"/>
                    <w:b/>
                  </w:rPr>
                </w:rPrChange>
              </w:rPr>
            </w:pPr>
            <w:ins w:id="1781"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82"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2665A2" w:rsidRPr="003F019D" w:rsidRDefault="002665A2" w:rsidP="00CF5713">
            <w:pPr>
              <w:pStyle w:val="TableEntry"/>
            </w:pPr>
            <w:r w:rsidRPr="003F019D">
              <w:rPr>
                <w:rPrChange w:id="1783" w:author="Jones, Emma" w:date="2018-04-25T15:08:00Z">
                  <w:rPr>
                    <w:b/>
                  </w:rPr>
                </w:rPrChange>
              </w:rPr>
              <w:t> 0..1</w:t>
            </w:r>
          </w:p>
        </w:tc>
        <w:tc>
          <w:tcPr>
            <w:tcW w:w="1361" w:type="dxa"/>
            <w:tcBorders>
              <w:top w:val="single" w:sz="4" w:space="0" w:color="auto"/>
              <w:left w:val="single" w:sz="4" w:space="0" w:color="auto"/>
              <w:bottom w:val="single" w:sz="4" w:space="0" w:color="auto"/>
              <w:right w:val="single" w:sz="4" w:space="0" w:color="auto"/>
            </w:tcBorders>
            <w:tcPrChange w:id="1784"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00A1AA63" w14:textId="77777777" w:rsidR="002665A2" w:rsidRPr="003F019D" w:rsidRDefault="002665A2" w:rsidP="00CF5713">
            <w:pPr>
              <w:pStyle w:val="TableEntry"/>
              <w:rPr>
                <w:ins w:id="1785" w:author="Jones, Emma" w:date="2018-04-25T15:02:00Z"/>
                <w:rPrChange w:id="1786" w:author="Jones, Emma" w:date="2018-04-25T15:08:00Z">
                  <w:rPr>
                    <w:ins w:id="1787"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88"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2665A2" w:rsidRPr="003F019D" w:rsidRDefault="002665A2" w:rsidP="00CF5713">
            <w:pPr>
              <w:pStyle w:val="TableEntry"/>
            </w:pPr>
            <w:r w:rsidRPr="003F019D">
              <w:rPr>
                <w:rPrChange w:id="1789" w:author="Jones, Emma" w:date="2018-04-25T15:08:00Z">
                  <w:rPr>
                    <w:b/>
                  </w:rPr>
                </w:rPrChange>
              </w:rPr>
              <w:t>Latest error note</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90"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2665A2" w:rsidRPr="003F019D" w:rsidRDefault="002665A2" w:rsidP="00CF5713">
            <w:pPr>
              <w:pStyle w:val="TableEntry"/>
              <w:rPr>
                <w:bCs/>
              </w:rPr>
            </w:pPr>
            <w:r w:rsidRPr="003F019D">
              <w:rPr>
                <w:bCs/>
                <w:rPrChange w:id="1791" w:author="Jones, Emma" w:date="2018-04-25T15:08:00Z">
                  <w:rPr>
                    <w:b/>
                    <w:bCs/>
                  </w:rPr>
                </w:rPrChange>
              </w:rPr>
              <w:t> </w:t>
            </w:r>
          </w:p>
        </w:tc>
      </w:tr>
      <w:tr w:rsidR="002665A2" w:rsidRPr="003F019D" w14:paraId="76D0858A" w14:textId="77777777" w:rsidTr="00036B45">
        <w:trPr>
          <w:cantSplit/>
          <w:trHeight w:val="300"/>
          <w:trPrChange w:id="1792"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93"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2665A2" w:rsidRPr="003F019D" w:rsidRDefault="002665A2" w:rsidP="00CF5713">
            <w:pPr>
              <w:pStyle w:val="TableEntry"/>
            </w:pPr>
            <w:r w:rsidRPr="003F019D">
              <w:rPr>
                <w:rPrChange w:id="1794" w:author="Jones, Emma" w:date="2018-04-25T15:08:00Z">
                  <w:rPr>
                    <w:b/>
                  </w:rPr>
                </w:rPrChange>
              </w:rPr>
              <w:t xml:space="preserve">  ...channel </w:t>
            </w:r>
          </w:p>
        </w:tc>
        <w:tc>
          <w:tcPr>
            <w:tcW w:w="916" w:type="dxa"/>
            <w:tcBorders>
              <w:top w:val="single" w:sz="4" w:space="0" w:color="auto"/>
              <w:left w:val="single" w:sz="4" w:space="0" w:color="auto"/>
              <w:bottom w:val="single" w:sz="4" w:space="0" w:color="auto"/>
              <w:right w:val="single" w:sz="4" w:space="0" w:color="auto"/>
            </w:tcBorders>
            <w:tcPrChange w:id="1795"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1CD94E7" w14:textId="66307046" w:rsidR="002665A2" w:rsidRPr="003F019D" w:rsidRDefault="002665A2" w:rsidP="00CF5713">
            <w:pPr>
              <w:pStyle w:val="TableEntry"/>
              <w:rPr>
                <w:ins w:id="1796" w:author="Jones, Emma" w:date="2018-04-24T10:06:00Z"/>
                <w:rPrChange w:id="1797" w:author="Jones, Emma" w:date="2018-04-25T15:08:00Z">
                  <w:rPr>
                    <w:ins w:id="1798" w:author="Jones, Emma" w:date="2018-04-24T10:06:00Z"/>
                    <w:b/>
                  </w:rPr>
                </w:rPrChange>
              </w:rPr>
            </w:pPr>
            <w:ins w:id="1799"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00"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2665A2" w:rsidRPr="003F019D" w:rsidRDefault="002665A2" w:rsidP="00CF5713">
            <w:pPr>
              <w:pStyle w:val="TableEntry"/>
            </w:pPr>
            <w:r w:rsidRPr="003F019D">
              <w:rPr>
                <w:rPrChange w:id="1801"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802"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7E556BF" w14:textId="77777777" w:rsidR="002665A2" w:rsidRPr="003F019D" w:rsidRDefault="002665A2" w:rsidP="00CF5713">
            <w:pPr>
              <w:pStyle w:val="TableEntry"/>
              <w:rPr>
                <w:ins w:id="1803" w:author="Jones, Emma" w:date="2018-04-25T15:02:00Z"/>
                <w:rPrChange w:id="1804" w:author="Jones, Emma" w:date="2018-04-25T15:08:00Z">
                  <w:rPr>
                    <w:ins w:id="1805"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06"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2665A2" w:rsidRPr="003F019D" w:rsidRDefault="002665A2" w:rsidP="00CF5713">
            <w:pPr>
              <w:pStyle w:val="TableEntry"/>
            </w:pPr>
            <w:r w:rsidRPr="003F019D">
              <w:rPr>
                <w:rPrChange w:id="1807" w:author="Jones, Emma" w:date="2018-04-25T15:08:00Z">
                  <w:rPr>
                    <w:b/>
                  </w:rPr>
                </w:rPrChange>
              </w:rPr>
              <w:t>The channel on which to report matches to the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08"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2665A2" w:rsidRPr="003F019D" w:rsidRDefault="002665A2" w:rsidP="00CF5713">
            <w:pPr>
              <w:pStyle w:val="TableEntry"/>
              <w:rPr>
                <w:bCs/>
              </w:rPr>
            </w:pPr>
            <w:r w:rsidRPr="003F019D">
              <w:rPr>
                <w:bCs/>
                <w:rPrChange w:id="1809" w:author="Jones, Emma" w:date="2018-04-25T15:08:00Z">
                  <w:rPr>
                    <w:b/>
                    <w:bCs/>
                  </w:rPr>
                </w:rPrChange>
              </w:rPr>
              <w:t> </w:t>
            </w:r>
          </w:p>
        </w:tc>
      </w:tr>
      <w:tr w:rsidR="002665A2" w:rsidRPr="003F019D" w14:paraId="04C43525" w14:textId="77777777" w:rsidTr="00036B45">
        <w:trPr>
          <w:cantSplit/>
          <w:trHeight w:val="300"/>
          <w:trPrChange w:id="1810"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11"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2665A2" w:rsidRPr="003F019D" w:rsidRDefault="002665A2" w:rsidP="00CF5713">
            <w:pPr>
              <w:pStyle w:val="TableEntry"/>
            </w:pPr>
            <w:r w:rsidRPr="003F019D">
              <w:rPr>
                <w:rPrChange w:id="1812" w:author="Jones, Emma" w:date="2018-04-25T15:08:00Z">
                  <w:rPr>
                    <w:b/>
                  </w:rPr>
                </w:rPrChange>
              </w:rPr>
              <w:t xml:space="preserve">     ....type </w:t>
            </w:r>
          </w:p>
        </w:tc>
        <w:tc>
          <w:tcPr>
            <w:tcW w:w="916" w:type="dxa"/>
            <w:tcBorders>
              <w:top w:val="single" w:sz="4" w:space="0" w:color="auto"/>
              <w:left w:val="single" w:sz="4" w:space="0" w:color="auto"/>
              <w:bottom w:val="single" w:sz="4" w:space="0" w:color="auto"/>
              <w:right w:val="single" w:sz="4" w:space="0" w:color="auto"/>
            </w:tcBorders>
            <w:tcPrChange w:id="1813"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3104D293" w14:textId="36A4B59A" w:rsidR="002665A2" w:rsidRPr="003F019D" w:rsidRDefault="002665A2" w:rsidP="00CF5713">
            <w:pPr>
              <w:pStyle w:val="TableEntry"/>
              <w:rPr>
                <w:ins w:id="1814" w:author="Jones, Emma" w:date="2018-04-24T10:06:00Z"/>
                <w:rPrChange w:id="1815" w:author="Jones, Emma" w:date="2018-04-25T15:08:00Z">
                  <w:rPr>
                    <w:ins w:id="1816" w:author="Jones, Emma" w:date="2018-04-24T10:06:00Z"/>
                    <w:b/>
                  </w:rPr>
                </w:rPrChange>
              </w:rPr>
            </w:pPr>
            <w:ins w:id="1817"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18"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2665A2" w:rsidRPr="003F019D" w:rsidRDefault="002665A2" w:rsidP="00CF5713">
            <w:pPr>
              <w:pStyle w:val="TableEntry"/>
            </w:pPr>
            <w:r w:rsidRPr="003F019D">
              <w:rPr>
                <w:rPrChange w:id="1819"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820"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7B4404ED" w14:textId="77777777" w:rsidR="002665A2" w:rsidRPr="003F019D" w:rsidRDefault="002665A2" w:rsidP="00CF5713">
            <w:pPr>
              <w:pStyle w:val="TableEntry"/>
              <w:rPr>
                <w:ins w:id="1821" w:author="Jones, Emma" w:date="2018-04-25T15:02:00Z"/>
                <w:rPrChange w:id="1822" w:author="Jones, Emma" w:date="2018-04-25T15:08:00Z">
                  <w:rPr>
                    <w:ins w:id="1823"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24"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2665A2" w:rsidRPr="003F019D" w:rsidRDefault="002665A2" w:rsidP="00CF5713">
            <w:pPr>
              <w:pStyle w:val="TableEntry"/>
            </w:pPr>
            <w:r w:rsidRPr="003F019D">
              <w:rPr>
                <w:rPrChange w:id="1825" w:author="Jones, Emma" w:date="2018-04-25T15:08:00Z">
                  <w:rPr>
                    <w:b/>
                  </w:rPr>
                </w:rPrChange>
              </w:rPr>
              <w:t>rest-hook</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26"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2665A2" w:rsidRPr="003F019D" w:rsidRDefault="002665A2" w:rsidP="00CF5713">
            <w:pPr>
              <w:pStyle w:val="TableEntry"/>
            </w:pPr>
            <w:r w:rsidRPr="003F019D">
              <w:t>This version of the profile constrains the channel type to rest-hook.</w:t>
            </w:r>
          </w:p>
        </w:tc>
      </w:tr>
      <w:tr w:rsidR="002665A2" w:rsidRPr="003F019D" w14:paraId="2833DD86" w14:textId="77777777" w:rsidTr="00036B45">
        <w:trPr>
          <w:cantSplit/>
          <w:trHeight w:val="300"/>
          <w:trPrChange w:id="1827"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28"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2665A2" w:rsidRPr="003F019D" w:rsidRDefault="002665A2" w:rsidP="00CF5713">
            <w:pPr>
              <w:pStyle w:val="TableEntry"/>
            </w:pPr>
            <w:r w:rsidRPr="003F019D">
              <w:rPr>
                <w:rPrChange w:id="1829" w:author="Jones, Emma" w:date="2018-04-25T15:08:00Z">
                  <w:rPr>
                    <w:b/>
                  </w:rPr>
                </w:rPrChange>
              </w:rPr>
              <w:t xml:space="preserve">     ....endpoint </w:t>
            </w:r>
          </w:p>
        </w:tc>
        <w:tc>
          <w:tcPr>
            <w:tcW w:w="916" w:type="dxa"/>
            <w:tcBorders>
              <w:top w:val="single" w:sz="4" w:space="0" w:color="auto"/>
              <w:left w:val="single" w:sz="4" w:space="0" w:color="auto"/>
              <w:bottom w:val="single" w:sz="4" w:space="0" w:color="auto"/>
              <w:right w:val="single" w:sz="4" w:space="0" w:color="auto"/>
            </w:tcBorders>
            <w:tcPrChange w:id="1830"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E81D51E" w14:textId="44FE18AF" w:rsidR="002665A2" w:rsidRPr="003F019D" w:rsidRDefault="002665A2" w:rsidP="00CF5713">
            <w:pPr>
              <w:pStyle w:val="TableEntry"/>
              <w:rPr>
                <w:ins w:id="1831" w:author="Jones, Emma" w:date="2018-04-24T10:06:00Z"/>
                <w:rPrChange w:id="1832" w:author="Jones, Emma" w:date="2018-04-25T15:08:00Z">
                  <w:rPr>
                    <w:ins w:id="1833" w:author="Jones, Emma" w:date="2018-04-24T10:06:00Z"/>
                    <w:b/>
                  </w:rPr>
                </w:rPrChange>
              </w:rPr>
            </w:pPr>
            <w:ins w:id="1834"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35"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48C493DD" w:rsidR="002665A2" w:rsidRPr="003F019D" w:rsidRDefault="002665A2" w:rsidP="00CF5713">
            <w:pPr>
              <w:pStyle w:val="TableEntry"/>
            </w:pPr>
            <w:ins w:id="1836" w:author="Jones, Emma" w:date="2018-04-25T15:08:00Z">
              <w:r w:rsidRPr="003F019D">
                <w:rPr>
                  <w:rPrChange w:id="1837" w:author="Jones, Emma" w:date="2018-04-25T15:08:00Z">
                    <w:rPr>
                      <w:b/>
                    </w:rPr>
                  </w:rPrChange>
                </w:rPr>
                <w:t>0</w:t>
              </w:r>
            </w:ins>
            <w:del w:id="1838" w:author="Jones, Emma" w:date="2018-04-25T15:08:00Z">
              <w:r w:rsidRPr="003F019D" w:rsidDel="002665A2">
                <w:rPr>
                  <w:rPrChange w:id="1839" w:author="Jones, Emma" w:date="2018-04-25T15:08:00Z">
                    <w:rPr>
                      <w:b/>
                    </w:rPr>
                  </w:rPrChange>
                </w:rPr>
                <w:delText>1</w:delText>
              </w:r>
            </w:del>
            <w:r w:rsidRPr="003F019D">
              <w:rPr>
                <w:rPrChange w:id="1840" w:author="Jones, Emma" w:date="2018-04-25T15:08:00Z">
                  <w:rPr>
                    <w:b/>
                  </w:rPr>
                </w:rPrChange>
              </w:rPr>
              <w:t>..1</w:t>
            </w:r>
          </w:p>
        </w:tc>
        <w:tc>
          <w:tcPr>
            <w:tcW w:w="1361" w:type="dxa"/>
            <w:tcBorders>
              <w:top w:val="single" w:sz="4" w:space="0" w:color="auto"/>
              <w:left w:val="single" w:sz="4" w:space="0" w:color="auto"/>
              <w:bottom w:val="single" w:sz="4" w:space="0" w:color="auto"/>
              <w:right w:val="single" w:sz="4" w:space="0" w:color="auto"/>
            </w:tcBorders>
            <w:tcPrChange w:id="184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805123E" w14:textId="6DC9F1E4" w:rsidR="002665A2" w:rsidRPr="003F019D" w:rsidRDefault="002665A2" w:rsidP="00CF5713">
            <w:pPr>
              <w:pStyle w:val="TableEntry"/>
              <w:rPr>
                <w:ins w:id="1842" w:author="Jones, Emma" w:date="2018-04-25T15:02:00Z"/>
                <w:rPrChange w:id="1843" w:author="Jones, Emma" w:date="2018-04-25T15:08:00Z">
                  <w:rPr>
                    <w:ins w:id="1844" w:author="Jones, Emma" w:date="2018-04-25T15:02:00Z"/>
                    <w:b/>
                  </w:rPr>
                </w:rPrChange>
              </w:rPr>
            </w:pPr>
            <w:ins w:id="1845" w:author="Jones, Emma" w:date="2018-04-25T15:08:00Z">
              <w:r w:rsidRPr="003F019D">
                <w:rPr>
                  <w:rPrChange w:id="1846"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47"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2665A2" w:rsidRPr="003F019D" w:rsidRDefault="002665A2" w:rsidP="00CF5713">
            <w:pPr>
              <w:pStyle w:val="TableEntry"/>
            </w:pPr>
            <w:r w:rsidRPr="003F019D">
              <w:rPr>
                <w:rPrChange w:id="1848" w:author="Jones, Emma" w:date="2018-04-25T15:08:00Z">
                  <w:rPr>
                    <w:b/>
                  </w:rPr>
                </w:rPrChange>
              </w:rPr>
              <w:t>Where the channel points to</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49"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2665A2" w:rsidRPr="003F019D" w:rsidRDefault="002665A2" w:rsidP="00CF5713">
            <w:pPr>
              <w:pStyle w:val="TableEntry"/>
              <w:rPr>
                <w:bCs/>
              </w:rPr>
            </w:pPr>
            <w:r w:rsidRPr="003F019D">
              <w:rPr>
                <w:bCs/>
                <w:rPrChange w:id="1850" w:author="Jones, Emma" w:date="2018-04-25T15:08:00Z">
                  <w:rPr>
                    <w:b/>
                    <w:bCs/>
                  </w:rPr>
                </w:rPrChange>
              </w:rPr>
              <w:t>This version of the profile constrains the channel type to rest-hook, the endpoint must be a valid URL for the Provide Care Plan [PCC-40] transaction.</w:t>
            </w:r>
          </w:p>
        </w:tc>
      </w:tr>
      <w:tr w:rsidR="002665A2" w:rsidRPr="003F019D" w14:paraId="7C4934FC" w14:textId="77777777" w:rsidTr="00036B45">
        <w:trPr>
          <w:cantSplit/>
          <w:trHeight w:val="300"/>
          <w:trPrChange w:id="1851"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52"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2665A2" w:rsidRPr="003F019D" w:rsidRDefault="002665A2" w:rsidP="00CF5713">
            <w:pPr>
              <w:pStyle w:val="TableEntry"/>
            </w:pPr>
            <w:r w:rsidRPr="003F019D">
              <w:rPr>
                <w:rPrChange w:id="1853" w:author="Jones, Emma" w:date="2018-04-25T15:08:00Z">
                  <w:rPr>
                    <w:b/>
                  </w:rPr>
                </w:rPrChange>
              </w:rPr>
              <w:lastRenderedPageBreak/>
              <w:t xml:space="preserve">     ....payload </w:t>
            </w:r>
          </w:p>
        </w:tc>
        <w:tc>
          <w:tcPr>
            <w:tcW w:w="916" w:type="dxa"/>
            <w:tcBorders>
              <w:top w:val="single" w:sz="4" w:space="0" w:color="auto"/>
              <w:left w:val="single" w:sz="4" w:space="0" w:color="auto"/>
              <w:bottom w:val="single" w:sz="4" w:space="0" w:color="auto"/>
              <w:right w:val="single" w:sz="4" w:space="0" w:color="auto"/>
            </w:tcBorders>
            <w:tcPrChange w:id="1854"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C5E3D56" w14:textId="4DCD0DE8" w:rsidR="002665A2" w:rsidRPr="003F019D" w:rsidRDefault="002665A2" w:rsidP="00CF5713">
            <w:pPr>
              <w:pStyle w:val="TableEntry"/>
              <w:rPr>
                <w:ins w:id="1855" w:author="Jones, Emma" w:date="2018-04-24T10:06:00Z"/>
                <w:rPrChange w:id="1856" w:author="Jones, Emma" w:date="2018-04-25T15:08:00Z">
                  <w:rPr>
                    <w:ins w:id="1857" w:author="Jones, Emma" w:date="2018-04-24T10:06:00Z"/>
                    <w:b/>
                  </w:rPr>
                </w:rPrChange>
              </w:rPr>
            </w:pPr>
            <w:ins w:id="1858"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59"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62AF409A" w:rsidR="002665A2" w:rsidRPr="003F019D" w:rsidRDefault="002665A2" w:rsidP="00CF5713">
            <w:pPr>
              <w:pStyle w:val="TableEntry"/>
            </w:pPr>
            <w:ins w:id="1860" w:author="Jones, Emma" w:date="2018-04-25T15:07:00Z">
              <w:r w:rsidRPr="003F019D">
                <w:rPr>
                  <w:rPrChange w:id="1861" w:author="Jones, Emma" w:date="2018-04-25T15:08:00Z">
                    <w:rPr>
                      <w:b/>
                    </w:rPr>
                  </w:rPrChange>
                </w:rPr>
                <w:t>0</w:t>
              </w:r>
            </w:ins>
            <w:del w:id="1862" w:author="Jones, Emma" w:date="2018-04-25T15:07:00Z">
              <w:r w:rsidRPr="003F019D" w:rsidDel="002665A2">
                <w:rPr>
                  <w:rPrChange w:id="1863" w:author="Jones, Emma" w:date="2018-04-25T15:08:00Z">
                    <w:rPr>
                      <w:b/>
                    </w:rPr>
                  </w:rPrChange>
                </w:rPr>
                <w:delText>1</w:delText>
              </w:r>
            </w:del>
            <w:r w:rsidRPr="003F019D">
              <w:rPr>
                <w:rPrChange w:id="1864" w:author="Jones, Emma" w:date="2018-04-25T15:08:00Z">
                  <w:rPr>
                    <w:b/>
                  </w:rPr>
                </w:rPrChange>
              </w:rPr>
              <w:t>..1</w:t>
            </w:r>
          </w:p>
        </w:tc>
        <w:tc>
          <w:tcPr>
            <w:tcW w:w="1361" w:type="dxa"/>
            <w:tcBorders>
              <w:top w:val="single" w:sz="4" w:space="0" w:color="auto"/>
              <w:left w:val="single" w:sz="4" w:space="0" w:color="auto"/>
              <w:bottom w:val="single" w:sz="4" w:space="0" w:color="auto"/>
              <w:right w:val="single" w:sz="4" w:space="0" w:color="auto"/>
            </w:tcBorders>
            <w:tcPrChange w:id="1865"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1059703" w14:textId="582702ED" w:rsidR="002665A2" w:rsidRPr="003F019D" w:rsidRDefault="002665A2" w:rsidP="00CF5713">
            <w:pPr>
              <w:pStyle w:val="TableEntry"/>
              <w:rPr>
                <w:ins w:id="1866" w:author="Jones, Emma" w:date="2018-04-25T15:02:00Z"/>
                <w:rPrChange w:id="1867" w:author="Jones, Emma" w:date="2018-04-25T15:08:00Z">
                  <w:rPr>
                    <w:ins w:id="1868" w:author="Jones, Emma" w:date="2018-04-25T15:02:00Z"/>
                    <w:b/>
                  </w:rPr>
                </w:rPrChange>
              </w:rPr>
            </w:pPr>
            <w:ins w:id="1869" w:author="Jones, Emma" w:date="2018-04-25T15:07:00Z">
              <w:r w:rsidRPr="003F019D">
                <w:rPr>
                  <w:rPrChange w:id="1870"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71"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2665A2" w:rsidRPr="003F019D" w:rsidRDefault="002665A2" w:rsidP="00CF5713">
            <w:pPr>
              <w:pStyle w:val="TableEntry"/>
            </w:pPr>
            <w:r w:rsidRPr="003F019D">
              <w:rPr>
                <w:rPrChange w:id="1872" w:author="Jones, Emma" w:date="2018-04-25T15:08:00Z">
                  <w:rPr>
                    <w:b/>
                  </w:rPr>
                </w:rPrChange>
              </w:rPr>
              <w:t>Mimetype to send</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73"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2665A2" w:rsidRPr="003F019D" w:rsidRDefault="002665A2" w:rsidP="00CF5713">
            <w:pPr>
              <w:pStyle w:val="TableEntry"/>
              <w:rPr>
                <w:bCs/>
              </w:rPr>
            </w:pPr>
            <w:r w:rsidRPr="003F019D">
              <w:rPr>
                <w:bCs/>
                <w:rPrChange w:id="1874" w:author="Jones, Emma" w:date="2018-04-25T15:08:00Z">
                  <w:rPr>
                    <w:b/>
                    <w:bCs/>
                  </w:rPr>
                </w:rPrChange>
              </w:rPr>
              <w:t>This version of the profile constrains the channel payload to a non-blank value - the CarePlan resource must be the payload.</w:t>
            </w:r>
          </w:p>
        </w:tc>
      </w:tr>
      <w:tr w:rsidR="002665A2" w:rsidRPr="003F019D" w14:paraId="364F728E" w14:textId="77777777" w:rsidTr="00036B45">
        <w:trPr>
          <w:cantSplit/>
          <w:trHeight w:val="300"/>
          <w:trPrChange w:id="1875"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76"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2665A2" w:rsidRPr="003F019D" w:rsidRDefault="002665A2" w:rsidP="00CF5713">
            <w:pPr>
              <w:pStyle w:val="TableEntry"/>
            </w:pPr>
            <w:r w:rsidRPr="003F019D">
              <w:rPr>
                <w:rPrChange w:id="1877" w:author="Jones, Emma" w:date="2018-04-25T15:08:00Z">
                  <w:rPr>
                    <w:b/>
                  </w:rPr>
                </w:rPrChange>
              </w:rPr>
              <w:t xml:space="preserve">     ....header </w:t>
            </w:r>
          </w:p>
        </w:tc>
        <w:tc>
          <w:tcPr>
            <w:tcW w:w="916" w:type="dxa"/>
            <w:tcBorders>
              <w:top w:val="single" w:sz="4" w:space="0" w:color="auto"/>
              <w:left w:val="single" w:sz="4" w:space="0" w:color="auto"/>
              <w:bottom w:val="single" w:sz="4" w:space="0" w:color="auto"/>
              <w:right w:val="single" w:sz="4" w:space="0" w:color="auto"/>
            </w:tcBorders>
            <w:tcPrChange w:id="1878"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912CE29" w14:textId="4E9A9D23" w:rsidR="002665A2" w:rsidRPr="003F019D" w:rsidRDefault="002665A2" w:rsidP="00CF5713">
            <w:pPr>
              <w:pStyle w:val="TableEntry"/>
              <w:rPr>
                <w:ins w:id="1879" w:author="Jones, Emma" w:date="2018-04-24T10:06:00Z"/>
                <w:rPrChange w:id="1880" w:author="Jones, Emma" w:date="2018-04-25T15:08:00Z">
                  <w:rPr>
                    <w:ins w:id="1881" w:author="Jones, Emma" w:date="2018-04-24T10:06:00Z"/>
                    <w:b/>
                  </w:rPr>
                </w:rPrChange>
              </w:rPr>
            </w:pPr>
            <w:ins w:id="1882"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83"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2665A2" w:rsidRPr="003F019D" w:rsidRDefault="002665A2" w:rsidP="00CF5713">
            <w:pPr>
              <w:pStyle w:val="TableEntry"/>
            </w:pPr>
            <w:r w:rsidRPr="003F019D">
              <w:rPr>
                <w:rPrChange w:id="1884"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885"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050D9F1" w14:textId="77777777" w:rsidR="002665A2" w:rsidRPr="003F019D" w:rsidRDefault="002665A2" w:rsidP="00CF5713">
            <w:pPr>
              <w:pStyle w:val="TableEntry"/>
              <w:rPr>
                <w:ins w:id="1886" w:author="Jones, Emma" w:date="2018-04-25T15:02:00Z"/>
                <w:rPrChange w:id="1887" w:author="Jones, Emma" w:date="2018-04-25T15:08:00Z">
                  <w:rPr>
                    <w:ins w:id="1888"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89"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2665A2" w:rsidRPr="003F019D" w:rsidRDefault="002665A2" w:rsidP="00CF5713">
            <w:pPr>
              <w:pStyle w:val="TableEntry"/>
            </w:pPr>
            <w:r w:rsidRPr="003F019D">
              <w:rPr>
                <w:rPrChange w:id="1890" w:author="Jones, Emma" w:date="2018-04-25T15:08:00Z">
                  <w:rPr>
                    <w:b/>
                  </w:rPr>
                </w:rPrChange>
              </w:rPr>
              <w:t>Usage depends on the channel type</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91"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2665A2" w:rsidRPr="003F019D" w:rsidRDefault="002665A2" w:rsidP="00CF5713">
            <w:pPr>
              <w:pStyle w:val="TableEntry"/>
              <w:rPr>
                <w:bCs/>
              </w:rPr>
            </w:pPr>
            <w:r w:rsidRPr="003F019D">
              <w:rPr>
                <w:bCs/>
                <w:rPrChange w:id="1892" w:author="Jones, Emma" w:date="2018-04-25T15:08:00Z">
                  <w:rPr>
                    <w:b/>
                    <w:bCs/>
                  </w:rPr>
                </w:rPrChange>
              </w:rPr>
              <w:t> </w:t>
            </w:r>
          </w:p>
        </w:tc>
      </w:tr>
      <w:tr w:rsidR="002665A2" w:rsidRPr="003F019D" w14:paraId="0B324EC8" w14:textId="77777777" w:rsidTr="00036B45">
        <w:trPr>
          <w:cantSplit/>
          <w:trHeight w:val="300"/>
          <w:trPrChange w:id="1893"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94"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7777777" w:rsidR="002665A2" w:rsidRPr="003F019D" w:rsidRDefault="002665A2" w:rsidP="00CF5713">
            <w:pPr>
              <w:pStyle w:val="TableEntry"/>
            </w:pPr>
            <w:r w:rsidRPr="003F019D">
              <w:rPr>
                <w:rPrChange w:id="1895" w:author="Jones, Emma" w:date="2018-04-25T15:08:00Z">
                  <w:rPr>
                    <w:b/>
                  </w:rPr>
                </w:rPrChange>
              </w:rPr>
              <w:t xml:space="preserve">  ...tag </w:t>
            </w:r>
          </w:p>
        </w:tc>
        <w:tc>
          <w:tcPr>
            <w:tcW w:w="916" w:type="dxa"/>
            <w:tcBorders>
              <w:top w:val="single" w:sz="4" w:space="0" w:color="auto"/>
              <w:left w:val="single" w:sz="4" w:space="0" w:color="auto"/>
              <w:bottom w:val="single" w:sz="4" w:space="0" w:color="auto"/>
              <w:right w:val="single" w:sz="4" w:space="0" w:color="auto"/>
            </w:tcBorders>
            <w:tcPrChange w:id="1896"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6FF46EA8" w14:textId="43DF2767" w:rsidR="002665A2" w:rsidRPr="003F019D" w:rsidRDefault="002665A2" w:rsidP="00CF5713">
            <w:pPr>
              <w:pStyle w:val="TableEntry"/>
              <w:rPr>
                <w:ins w:id="1897" w:author="Jones, Emma" w:date="2018-04-24T10:06:00Z"/>
                <w:rPrChange w:id="1898" w:author="Jones, Emma" w:date="2018-04-25T15:08:00Z">
                  <w:rPr>
                    <w:ins w:id="1899" w:author="Jones, Emma" w:date="2018-04-24T10:06:00Z"/>
                    <w:b/>
                  </w:rPr>
                </w:rPrChange>
              </w:rPr>
            </w:pPr>
            <w:ins w:id="1900"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901"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317BA84D" w:rsidR="002665A2" w:rsidRPr="003F019D" w:rsidRDefault="002665A2" w:rsidP="00CF5713">
            <w:pPr>
              <w:pStyle w:val="TableEntry"/>
            </w:pPr>
            <w:r w:rsidRPr="003F019D">
              <w:rPr>
                <w:rPrChange w:id="1902"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903"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676CE7EE" w14:textId="77777777" w:rsidR="002665A2" w:rsidRPr="003F019D" w:rsidRDefault="002665A2" w:rsidP="00CF5713">
            <w:pPr>
              <w:pStyle w:val="TableEntry"/>
              <w:rPr>
                <w:ins w:id="1904" w:author="Jones, Emma" w:date="2018-04-25T15:02:00Z"/>
                <w:rPrChange w:id="1905" w:author="Jones, Emma" w:date="2018-04-25T15:08:00Z">
                  <w:rPr>
                    <w:ins w:id="1906"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907"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48C5CD97" w:rsidR="002665A2" w:rsidRPr="003F019D" w:rsidRDefault="002665A2" w:rsidP="00CF5713">
            <w:pPr>
              <w:pStyle w:val="TableEntry"/>
            </w:pPr>
            <w:r w:rsidRPr="003F019D">
              <w:rPr>
                <w:rPrChange w:id="1908" w:author="Jones, Emma" w:date="2018-04-25T15:08:00Z">
                  <w:rPr>
                    <w:b/>
                  </w:rPr>
                </w:rPrChange>
              </w:rPr>
              <w:t>A tag to add to matching resources</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909"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77777777" w:rsidR="002665A2" w:rsidRPr="003F019D" w:rsidRDefault="002665A2" w:rsidP="00CF5713">
            <w:pPr>
              <w:pStyle w:val="TableEntry"/>
              <w:rPr>
                <w:bCs/>
              </w:rPr>
            </w:pPr>
            <w:r w:rsidRPr="003F019D">
              <w:rPr>
                <w:bCs/>
                <w:rPrChange w:id="1910" w:author="Jones, Emma" w:date="2018-04-25T15:08:00Z">
                  <w:rPr>
                    <w:b/>
                    <w:bCs/>
                  </w:rPr>
                </w:rPrChange>
              </w:rPr>
              <w:t> </w:t>
            </w:r>
          </w:p>
        </w:tc>
      </w:tr>
    </w:tbl>
    <w:p w14:paraId="7C78E8B0" w14:textId="77777777" w:rsidR="00773965" w:rsidRDefault="00773965" w:rsidP="00BD1A9D">
      <w:pPr>
        <w:pStyle w:val="BodyText"/>
      </w:pPr>
    </w:p>
    <w:p w14:paraId="6223C804" w14:textId="7DC504B6" w:rsidR="00BD1A9D" w:rsidRDefault="00BD1A9D" w:rsidP="00BD1A9D">
      <w:pPr>
        <w:pStyle w:val="BodyText"/>
      </w:pPr>
      <w:r w:rsidRPr="00D87F67">
        <w:t xml:space="preserve">A FHIR </w:t>
      </w:r>
      <w:ins w:id="1911" w:author="Jones, Emma" w:date="2018-04-30T20:36:00Z">
        <w:r w:rsidR="005B18DB">
          <w:t xml:space="preserve">Subscription </w:t>
        </w:r>
      </w:ins>
      <w:r w:rsidRPr="00D87F67">
        <w:t xml:space="preserve">StructureDefinition can be found in implementation materials – see ITI TF-2x: Appendix W for instructions on how to get to the implementation materials. </w:t>
      </w:r>
    </w:p>
    <w:p w14:paraId="54596E89" w14:textId="29F880E9" w:rsidR="00076401" w:rsidRPr="00C639BE" w:rsidRDefault="00076401" w:rsidP="00076401">
      <w:pPr>
        <w:pStyle w:val="Heading3"/>
        <w:numPr>
          <w:ilvl w:val="0"/>
          <w:numId w:val="0"/>
        </w:numPr>
        <w:ind w:left="720" w:hanging="720"/>
        <w:rPr>
          <w:ins w:id="1912" w:author="Jones, Emma" w:date="2018-04-03T12:36:00Z"/>
          <w:color w:val="00B050"/>
          <w:rPrChange w:id="1913" w:author="Jones, Emma" w:date="2018-04-11T13:52:00Z">
            <w:rPr>
              <w:ins w:id="1914" w:author="Jones, Emma" w:date="2018-04-03T12:36:00Z"/>
            </w:rPr>
          </w:rPrChange>
        </w:rPr>
      </w:pPr>
      <w:r w:rsidRPr="00C639BE">
        <w:rPr>
          <w:color w:val="00B050"/>
          <w:rPrChange w:id="1915" w:author="Jones, Emma" w:date="2018-04-11T13:52:00Z">
            <w:rPr/>
          </w:rPrChange>
        </w:rPr>
        <w:t>6.6.3</w:t>
      </w:r>
      <w:ins w:id="1916" w:author="Jones, Emma" w:date="2018-03-28T08:31:00Z">
        <w:r w:rsidR="007D191C" w:rsidRPr="00C639BE">
          <w:rPr>
            <w:color w:val="00B050"/>
            <w:rPrChange w:id="1917" w:author="Jones, Emma" w:date="2018-04-11T13:52:00Z">
              <w:rPr/>
            </w:rPrChange>
          </w:rPr>
          <w:t xml:space="preserve"> </w:t>
        </w:r>
      </w:ins>
      <w:r w:rsidRPr="00C639BE">
        <w:rPr>
          <w:color w:val="00B050"/>
          <w:rPrChange w:id="1918" w:author="Jones, Emma" w:date="2018-04-11T13:52:00Z">
            <w:rPr/>
          </w:rPrChange>
        </w:rPr>
        <w:t>PlanDefinition</w:t>
      </w:r>
    </w:p>
    <w:p w14:paraId="000624D9" w14:textId="7D5835E0" w:rsidR="00B0512C" w:rsidRDefault="00B0512C">
      <w:pPr>
        <w:pStyle w:val="BodyText"/>
        <w:rPr>
          <w:ins w:id="1919" w:author="Jones, Emma" w:date="2018-04-24T10:05:00Z"/>
        </w:rPr>
        <w:pPrChange w:id="1920" w:author="Jones, Emma" w:date="2018-04-03T12:36:00Z">
          <w:pPr>
            <w:pStyle w:val="Heading3"/>
            <w:numPr>
              <w:ilvl w:val="0"/>
              <w:numId w:val="0"/>
            </w:numPr>
            <w:tabs>
              <w:tab w:val="clear" w:pos="720"/>
            </w:tabs>
            <w:ind w:left="0" w:firstLine="0"/>
          </w:pPr>
        </w:pPrChange>
      </w:pPr>
      <w:ins w:id="1921" w:author="Jones, Emma" w:date="2018-04-03T12:36:00Z">
        <w:r w:rsidRPr="00D87F67">
          <w:t>The following table shows the DynamicCarePlan</w:t>
        </w:r>
      </w:ins>
      <w:ins w:id="1922" w:author="Jones, Emma" w:date="2018-04-03T12:37:00Z">
        <w:r>
          <w:t>PlanDefinition</w:t>
        </w:r>
      </w:ins>
      <w:ins w:id="1923" w:author="Jones, Emma" w:date="2018-04-03T12:36:00Z">
        <w:r w:rsidRPr="00D87F67">
          <w:t xml:space="preserve"> StructureDefinition, which constrains the </w:t>
        </w:r>
        <w:r>
          <w:t>planDefiniton</w:t>
        </w:r>
        <w:r w:rsidRPr="00D87F67">
          <w:t xml:space="preserve"> resource.</w:t>
        </w:r>
      </w:ins>
    </w:p>
    <w:p w14:paraId="3C17CFA8" w14:textId="35E404D3" w:rsidR="00B802A1" w:rsidRDefault="0001628C">
      <w:pPr>
        <w:pStyle w:val="TableTitle"/>
        <w:rPr>
          <w:ins w:id="1924" w:author="Jones, Emma" w:date="2018-04-24T10:05:00Z"/>
        </w:rPr>
        <w:pPrChange w:id="1925" w:author="Jones, Emma" w:date="2018-04-24T16:37:00Z">
          <w:pPr>
            <w:pStyle w:val="Heading3"/>
            <w:numPr>
              <w:ilvl w:val="0"/>
              <w:numId w:val="0"/>
            </w:numPr>
            <w:tabs>
              <w:tab w:val="clear" w:pos="720"/>
            </w:tabs>
            <w:ind w:left="0" w:firstLine="0"/>
          </w:pPr>
        </w:pPrChange>
      </w:pPr>
      <w:ins w:id="1926" w:author="Jones, Emma" w:date="2018-04-24T16:37:00Z">
        <w:r>
          <w:t xml:space="preserve">Table 6.6.3-1: </w:t>
        </w:r>
        <w:r w:rsidRPr="00D87F67">
          <w:t>Plan</w:t>
        </w:r>
      </w:ins>
      <w:ins w:id="1927" w:author="Jones, Emma" w:date="2018-04-24T16:38:00Z">
        <w:r>
          <w:t>Definition</w:t>
        </w:r>
      </w:ins>
      <w:ins w:id="1928" w:author="Jones, Emma" w:date="2018-04-24T16:37:00Z">
        <w:r w:rsidRPr="00D87F67">
          <w:t xml:space="preserve"> resource</w:t>
        </w:r>
      </w:ins>
    </w:p>
    <w:tbl>
      <w:tblPr>
        <w:tblW w:w="12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83"/>
        <w:gridCol w:w="872"/>
        <w:gridCol w:w="1650"/>
        <w:gridCol w:w="3008"/>
        <w:gridCol w:w="3441"/>
      </w:tblGrid>
      <w:tr w:rsidR="00036B45" w:rsidRPr="00AC2E1A" w14:paraId="7CDEB62D" w14:textId="77777777" w:rsidTr="00B72B76">
        <w:trPr>
          <w:cantSplit/>
          <w:trHeight w:val="300"/>
          <w:tblHeader/>
          <w:ins w:id="1929"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0AF7112" w14:textId="77777777" w:rsidR="00036B45" w:rsidRPr="00AC2E1A" w:rsidRDefault="00036B45" w:rsidP="00036B45">
            <w:pPr>
              <w:pStyle w:val="TableEntryHeader"/>
              <w:rPr>
                <w:ins w:id="1930" w:author="Jones, Emma" w:date="2018-04-24T10:05:00Z"/>
              </w:rPr>
            </w:pPr>
            <w:ins w:id="1931" w:author="Jones, Emma" w:date="2018-04-24T10:05:00Z">
              <w:r w:rsidRPr="00AC2E1A">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
          <w:p w14:paraId="7591AA9C" w14:textId="77777777" w:rsidR="00036B45" w:rsidRPr="00AC2E1A" w:rsidRDefault="00036B45" w:rsidP="00036B45">
            <w:pPr>
              <w:pStyle w:val="TableEntryHeader"/>
              <w:rPr>
                <w:ins w:id="1932" w:author="Jones, Emma" w:date="2018-04-24T10:05:00Z"/>
              </w:rPr>
            </w:pPr>
          </w:p>
          <w:p w14:paraId="704B122A" w14:textId="77777777" w:rsidR="00036B45" w:rsidRPr="00AC2E1A" w:rsidRDefault="00036B45" w:rsidP="00036B45">
            <w:pPr>
              <w:pStyle w:val="TableEntryHeader"/>
              <w:rPr>
                <w:ins w:id="1933" w:author="Jones, Emma" w:date="2018-04-24T10:05:00Z"/>
              </w:rPr>
            </w:pPr>
            <w:ins w:id="1934" w:author="Jones, Emma" w:date="2018-04-24T10:05:00Z">
              <w:r w:rsidRPr="00AC2E1A">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0B04B9E4" w14:textId="454DAAFD" w:rsidR="00036B45" w:rsidRPr="00AC2E1A" w:rsidRDefault="00036B45" w:rsidP="00036B45">
            <w:pPr>
              <w:pStyle w:val="TableEntryHeader"/>
              <w:rPr>
                <w:ins w:id="1935" w:author="Jones, Emma" w:date="2018-04-24T10:05:00Z"/>
              </w:rPr>
            </w:pPr>
            <w:ins w:id="1936" w:author="Jones, Emma" w:date="2018-04-30T14:13:00Z">
              <w:r>
                <w:t xml:space="preserve">Base </w:t>
              </w:r>
              <w:r w:rsidRPr="0039172F">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
          <w:p w14:paraId="2F09C09D" w14:textId="19A783D7" w:rsidR="00036B45" w:rsidRPr="00AC2E1A" w:rsidRDefault="00036B45" w:rsidP="00036B45">
            <w:pPr>
              <w:pStyle w:val="TableEntryHeader"/>
              <w:rPr>
                <w:ins w:id="1937" w:author="Jones, Emma" w:date="2018-04-25T15:17:00Z"/>
              </w:rPr>
            </w:pPr>
            <w:ins w:id="1938" w:author="Jones, Emma" w:date="2018-04-30T14:13:00Z">
              <w:r w:rsidRPr="0039172F">
                <w:t>IHE PCC Constraint</w:t>
              </w:r>
              <w:r>
                <w:t xml:space="preserve"> Card.</w:t>
              </w:r>
            </w:ins>
          </w:p>
        </w:tc>
        <w:tc>
          <w:tcPr>
            <w:tcW w:w="3008" w:type="dxa"/>
            <w:tcBorders>
              <w:top w:val="single" w:sz="4" w:space="0" w:color="auto"/>
              <w:left w:val="single" w:sz="4" w:space="0" w:color="auto"/>
              <w:bottom w:val="single" w:sz="4" w:space="0" w:color="auto"/>
              <w:right w:val="single" w:sz="4" w:space="0" w:color="auto"/>
            </w:tcBorders>
            <w:shd w:val="clear" w:color="auto" w:fill="D9D9D9"/>
            <w:hideMark/>
          </w:tcPr>
          <w:p w14:paraId="4F5C1135" w14:textId="310F324F" w:rsidR="00036B45" w:rsidRPr="00AC2E1A" w:rsidRDefault="00036B45" w:rsidP="00036B45">
            <w:pPr>
              <w:pStyle w:val="TableEntryHeader"/>
              <w:rPr>
                <w:ins w:id="1939" w:author="Jones, Emma" w:date="2018-04-24T10:05:00Z"/>
              </w:rPr>
            </w:pPr>
            <w:ins w:id="1940" w:author="Jones, Emma" w:date="2018-04-24T10:05:00Z">
              <w:r w:rsidRPr="00AC2E1A">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A0CECA2" w14:textId="77777777" w:rsidR="00036B45" w:rsidRPr="00AC2E1A" w:rsidRDefault="00036B45" w:rsidP="00036B45">
            <w:pPr>
              <w:pStyle w:val="TableEntryHeader"/>
              <w:rPr>
                <w:ins w:id="1941" w:author="Jones, Emma" w:date="2018-04-24T10:05:00Z"/>
              </w:rPr>
            </w:pPr>
            <w:ins w:id="1942" w:author="Jones, Emma" w:date="2018-04-24T10:05:00Z">
              <w:r w:rsidRPr="00AC2E1A">
                <w:t>(Profile) Comments</w:t>
              </w:r>
            </w:ins>
          </w:p>
        </w:tc>
      </w:tr>
      <w:tr w:rsidR="00AC2E1A" w:rsidRPr="00AC2E1A" w14:paraId="05347617" w14:textId="77777777" w:rsidTr="00B72B76">
        <w:trPr>
          <w:cantSplit/>
          <w:trHeight w:val="300"/>
          <w:ins w:id="1943"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06FFC673" w14:textId="4FC951F5" w:rsidR="00B72B76" w:rsidRPr="00AC2E1A" w:rsidRDefault="00B72B76" w:rsidP="00DE2DA7">
            <w:pPr>
              <w:pStyle w:val="TableEntry"/>
              <w:rPr>
                <w:ins w:id="1944" w:author="Jones, Emma" w:date="2018-04-24T10:05:00Z"/>
              </w:rPr>
            </w:pPr>
            <w:ins w:id="1945" w:author="Jones, Emma" w:date="2018-04-24T10:05:00Z">
              <w:r w:rsidRPr="00AC2E1A">
                <w:t xml:space="preserve">.. PlanDefinition </w:t>
              </w:r>
            </w:ins>
          </w:p>
        </w:tc>
        <w:tc>
          <w:tcPr>
            <w:tcW w:w="883" w:type="dxa"/>
            <w:tcBorders>
              <w:top w:val="single" w:sz="4" w:space="0" w:color="auto"/>
              <w:left w:val="single" w:sz="4" w:space="0" w:color="auto"/>
              <w:bottom w:val="single" w:sz="4" w:space="0" w:color="auto"/>
              <w:right w:val="single" w:sz="4" w:space="0" w:color="auto"/>
            </w:tcBorders>
          </w:tcPr>
          <w:p w14:paraId="1D6CE50C" w14:textId="77777777" w:rsidR="00B72B76" w:rsidRPr="00AC2E1A" w:rsidRDefault="00B72B76" w:rsidP="00DE2DA7">
            <w:pPr>
              <w:pStyle w:val="TableEntry"/>
              <w:rPr>
                <w:ins w:id="1946" w:author="Jones, Emma" w:date="2018-04-24T10:05:00Z"/>
              </w:rPr>
            </w:pPr>
          </w:p>
        </w:tc>
        <w:tc>
          <w:tcPr>
            <w:tcW w:w="872" w:type="dxa"/>
            <w:tcBorders>
              <w:top w:val="single" w:sz="4" w:space="0" w:color="auto"/>
              <w:left w:val="single" w:sz="4" w:space="0" w:color="auto"/>
              <w:bottom w:val="single" w:sz="4" w:space="0" w:color="auto"/>
              <w:right w:val="single" w:sz="4" w:space="0" w:color="auto"/>
            </w:tcBorders>
            <w:noWrap/>
            <w:hideMark/>
          </w:tcPr>
          <w:p w14:paraId="759BCAD5" w14:textId="77777777" w:rsidR="00B72B76" w:rsidRPr="00AC2E1A" w:rsidRDefault="00B72B76" w:rsidP="00DE2DA7">
            <w:pPr>
              <w:pStyle w:val="TableEntry"/>
              <w:rPr>
                <w:ins w:id="1947" w:author="Jones, Emma" w:date="2018-04-24T10:05:00Z"/>
              </w:rPr>
            </w:pPr>
            <w:ins w:id="1948" w:author="Jones, Emma" w:date="2018-04-24T10:05:00Z">
              <w:r w:rsidRPr="00AC2E1A">
                <w:t> </w:t>
              </w:r>
            </w:ins>
          </w:p>
        </w:tc>
        <w:tc>
          <w:tcPr>
            <w:tcW w:w="1650" w:type="dxa"/>
            <w:tcBorders>
              <w:top w:val="single" w:sz="4" w:space="0" w:color="auto"/>
              <w:left w:val="single" w:sz="4" w:space="0" w:color="auto"/>
              <w:bottom w:val="single" w:sz="4" w:space="0" w:color="auto"/>
              <w:right w:val="single" w:sz="4" w:space="0" w:color="auto"/>
            </w:tcBorders>
          </w:tcPr>
          <w:p w14:paraId="3EB3E70E" w14:textId="77777777" w:rsidR="00B72B76" w:rsidRPr="00AC2E1A" w:rsidRDefault="00B72B76" w:rsidP="00DE2DA7">
            <w:pPr>
              <w:pStyle w:val="TableEntry"/>
              <w:rPr>
                <w:ins w:id="1949" w:author="Jones, Emma" w:date="2018-04-25T15:17:00Z"/>
              </w:rPr>
            </w:pPr>
          </w:p>
        </w:tc>
        <w:tc>
          <w:tcPr>
            <w:tcW w:w="3008" w:type="dxa"/>
            <w:tcBorders>
              <w:top w:val="single" w:sz="4" w:space="0" w:color="auto"/>
              <w:left w:val="single" w:sz="4" w:space="0" w:color="auto"/>
              <w:bottom w:val="single" w:sz="4" w:space="0" w:color="auto"/>
              <w:right w:val="single" w:sz="4" w:space="0" w:color="auto"/>
            </w:tcBorders>
            <w:hideMark/>
          </w:tcPr>
          <w:p w14:paraId="74C14689" w14:textId="242F1E8E" w:rsidR="00B72B76" w:rsidRPr="00AC2E1A" w:rsidRDefault="00B72B76" w:rsidP="00DE2DA7">
            <w:pPr>
              <w:pStyle w:val="TableEntry"/>
              <w:rPr>
                <w:ins w:id="1950" w:author="Jones, Emma" w:date="2018-04-24T10:05:00Z"/>
              </w:rPr>
            </w:pPr>
            <w:ins w:id="1951" w:author="Jones, Emma" w:date="2018-04-24T10:14:00Z">
              <w:r w:rsidRPr="00AC2E1A">
                <w:t>planDefinition</w:t>
              </w:r>
            </w:ins>
            <w:ins w:id="1952" w:author="Jones, Emma" w:date="2018-04-24T10:05:00Z">
              <w:r w:rsidRPr="00AC2E1A">
                <w:t xml:space="preserve"> </w:t>
              </w:r>
            </w:ins>
            <w:ins w:id="1953" w:author="Jones, Emma" w:date="2018-04-24T10:14:00Z">
              <w:r w:rsidRPr="00AC2E1A">
                <w:t>for care planning</w:t>
              </w:r>
            </w:ins>
          </w:p>
        </w:tc>
        <w:tc>
          <w:tcPr>
            <w:tcW w:w="3441" w:type="dxa"/>
            <w:tcBorders>
              <w:top w:val="single" w:sz="4" w:space="0" w:color="auto"/>
              <w:left w:val="single" w:sz="4" w:space="0" w:color="auto"/>
              <w:bottom w:val="single" w:sz="4" w:space="0" w:color="auto"/>
              <w:right w:val="single" w:sz="4" w:space="0" w:color="auto"/>
            </w:tcBorders>
            <w:noWrap/>
            <w:hideMark/>
          </w:tcPr>
          <w:p w14:paraId="35BBEB09" w14:textId="77777777" w:rsidR="00B72B76" w:rsidRPr="00AC2E1A" w:rsidRDefault="00B72B76" w:rsidP="00DE2DA7">
            <w:pPr>
              <w:pStyle w:val="TableEntry"/>
              <w:rPr>
                <w:ins w:id="1954" w:author="Jones, Emma" w:date="2018-04-24T10:05:00Z"/>
              </w:rPr>
            </w:pPr>
            <w:ins w:id="1955" w:author="Jones, Emma" w:date="2018-04-24T10:05:00Z">
              <w:r w:rsidRPr="00AC2E1A">
                <w:t> </w:t>
              </w:r>
            </w:ins>
          </w:p>
        </w:tc>
      </w:tr>
      <w:tr w:rsidR="00AC2E1A" w:rsidRPr="00AC2E1A" w14:paraId="6EA6D5F3" w14:textId="77777777" w:rsidTr="00B72B76">
        <w:trPr>
          <w:cantSplit/>
          <w:trHeight w:val="300"/>
          <w:ins w:id="1956" w:author="Jones, Emma" w:date="2018-04-24T10:13:00Z"/>
        </w:trPr>
        <w:tc>
          <w:tcPr>
            <w:tcW w:w="2260" w:type="dxa"/>
            <w:tcBorders>
              <w:top w:val="single" w:sz="4" w:space="0" w:color="auto"/>
              <w:left w:val="single" w:sz="4" w:space="0" w:color="auto"/>
              <w:bottom w:val="single" w:sz="4" w:space="0" w:color="auto"/>
              <w:right w:val="single" w:sz="4" w:space="0" w:color="auto"/>
            </w:tcBorders>
            <w:noWrap/>
          </w:tcPr>
          <w:p w14:paraId="1C7767E1" w14:textId="38C4B169" w:rsidR="00B72B76" w:rsidRPr="00AC2E1A" w:rsidRDefault="00B72B76" w:rsidP="00DE2DA7">
            <w:pPr>
              <w:pStyle w:val="TableEntry"/>
              <w:rPr>
                <w:ins w:id="1957" w:author="Jones, Emma" w:date="2018-04-24T10:13:00Z"/>
              </w:rPr>
            </w:pPr>
            <w:ins w:id="1958" w:author="Jones, Emma" w:date="2018-04-24T10:13:00Z">
              <w:r w:rsidRPr="00AC2E1A">
                <w:t>… url</w:t>
              </w:r>
            </w:ins>
          </w:p>
        </w:tc>
        <w:tc>
          <w:tcPr>
            <w:tcW w:w="883" w:type="dxa"/>
            <w:tcBorders>
              <w:top w:val="single" w:sz="4" w:space="0" w:color="auto"/>
              <w:left w:val="single" w:sz="4" w:space="0" w:color="auto"/>
              <w:bottom w:val="single" w:sz="4" w:space="0" w:color="auto"/>
              <w:right w:val="single" w:sz="4" w:space="0" w:color="auto"/>
            </w:tcBorders>
          </w:tcPr>
          <w:p w14:paraId="2BD8EF77" w14:textId="3471CEBF" w:rsidR="00B72B76" w:rsidRPr="00AC2E1A" w:rsidRDefault="00B72B76" w:rsidP="00DE2DA7">
            <w:pPr>
              <w:pStyle w:val="TableEntry"/>
              <w:rPr>
                <w:ins w:id="1959" w:author="Jones, Emma" w:date="2018-04-24T10:13:00Z"/>
              </w:rPr>
            </w:pPr>
            <w:ins w:id="1960" w:author="Jones, Emma" w:date="2018-04-24T10:13: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3C678212" w14:textId="586529F9" w:rsidR="00B72B76" w:rsidRPr="00AC2E1A" w:rsidRDefault="00AC2E1A" w:rsidP="00DE2DA7">
            <w:pPr>
              <w:pStyle w:val="TableEntry"/>
              <w:rPr>
                <w:ins w:id="1961" w:author="Jones, Emma" w:date="2018-04-24T10:13:00Z"/>
              </w:rPr>
            </w:pPr>
            <w:ins w:id="1962" w:author="Jones, Emma" w:date="2018-04-24T10:25:00Z">
              <w:r w:rsidRPr="00AC2E1A">
                <w:rPr>
                  <w:rPrChange w:id="1963" w:author="Jones, Emma" w:date="2018-04-25T15:26:00Z">
                    <w:rPr>
                      <w:b/>
                      <w:color w:val="FF0000"/>
                    </w:rPr>
                  </w:rPrChange>
                </w:rPr>
                <w:t>0</w:t>
              </w:r>
              <w:r w:rsidR="00B72B76" w:rsidRPr="00AC2E1A">
                <w:t>..1</w:t>
              </w:r>
            </w:ins>
          </w:p>
        </w:tc>
        <w:tc>
          <w:tcPr>
            <w:tcW w:w="1650" w:type="dxa"/>
            <w:tcBorders>
              <w:top w:val="single" w:sz="4" w:space="0" w:color="auto"/>
              <w:left w:val="single" w:sz="4" w:space="0" w:color="auto"/>
              <w:bottom w:val="single" w:sz="4" w:space="0" w:color="auto"/>
              <w:right w:val="single" w:sz="4" w:space="0" w:color="auto"/>
            </w:tcBorders>
          </w:tcPr>
          <w:p w14:paraId="0F2A29B1" w14:textId="45D014EF" w:rsidR="00B72B76" w:rsidRPr="00AC2E1A" w:rsidRDefault="00566C9D" w:rsidP="00DE2DA7">
            <w:pPr>
              <w:pStyle w:val="TableEntry"/>
              <w:rPr>
                <w:ins w:id="1964" w:author="Jones, Emma" w:date="2018-04-25T15:17:00Z"/>
              </w:rPr>
            </w:pPr>
            <w:ins w:id="1965" w:author="Jones, Emma" w:date="2018-04-25T15:19: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69F5BE35" w14:textId="16B3EA24" w:rsidR="00B72B76" w:rsidRPr="00AC2E1A" w:rsidRDefault="00B72B76" w:rsidP="00DE2DA7">
            <w:pPr>
              <w:pStyle w:val="TableEntry"/>
              <w:rPr>
                <w:ins w:id="1966" w:author="Jones, Emma" w:date="2018-04-24T10:13:00Z"/>
              </w:rPr>
            </w:pPr>
            <w:ins w:id="1967" w:author="Jones, Emma" w:date="2018-04-24T14:49:00Z">
              <w:r w:rsidRPr="00AC2E1A">
                <w:t>Logical URI to reference this plan definition (globally unique)</w:t>
              </w:r>
            </w:ins>
          </w:p>
        </w:tc>
        <w:tc>
          <w:tcPr>
            <w:tcW w:w="3441" w:type="dxa"/>
            <w:tcBorders>
              <w:top w:val="single" w:sz="4" w:space="0" w:color="auto"/>
              <w:left w:val="single" w:sz="4" w:space="0" w:color="auto"/>
              <w:bottom w:val="single" w:sz="4" w:space="0" w:color="auto"/>
              <w:right w:val="single" w:sz="4" w:space="0" w:color="auto"/>
            </w:tcBorders>
            <w:noWrap/>
          </w:tcPr>
          <w:p w14:paraId="138EF702" w14:textId="5E3362DD" w:rsidR="00B72B76" w:rsidRPr="00AC2E1A" w:rsidRDefault="00B72B76" w:rsidP="00DE2DA7">
            <w:pPr>
              <w:pStyle w:val="TableEntry"/>
              <w:rPr>
                <w:ins w:id="1968" w:author="Jones, Emma" w:date="2018-04-24T10:13:00Z"/>
              </w:rPr>
            </w:pPr>
            <w:ins w:id="1969" w:author="Jones, Emma" w:date="2018-04-24T14:51:00Z">
              <w:r w:rsidRPr="00AC2E1A">
                <w:t>This version of the profile requires url w</w:t>
              </w:r>
            </w:ins>
            <w:ins w:id="1970" w:author="Jones, Emma" w:date="2018-04-24T14:49:00Z">
              <w:r w:rsidRPr="00AC2E1A">
                <w:t>here the</w:t>
              </w:r>
            </w:ins>
            <w:ins w:id="1971" w:author="Jones, Emma" w:date="2018-04-24T14:50:00Z">
              <w:r w:rsidRPr="00AC2E1A">
                <w:t xml:space="preserve"> library of planDefinitions are stored</w:t>
              </w:r>
            </w:ins>
            <w:ins w:id="1972" w:author="Jones, Emma" w:date="2018-04-24T14:52:00Z">
              <w:r w:rsidRPr="00AC2E1A">
                <w:t>.</w:t>
              </w:r>
            </w:ins>
          </w:p>
        </w:tc>
      </w:tr>
      <w:tr w:rsidR="00AC2E1A" w:rsidRPr="00AC2E1A" w14:paraId="4CEA3315" w14:textId="77777777" w:rsidTr="00B72B76">
        <w:trPr>
          <w:cantSplit/>
          <w:trHeight w:val="600"/>
          <w:ins w:id="1973"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48A2FE36" w14:textId="77777777" w:rsidR="00B72B76" w:rsidRPr="00AC2E1A" w:rsidRDefault="00B72B76" w:rsidP="00DE2DA7">
            <w:pPr>
              <w:pStyle w:val="TableEntry"/>
              <w:rPr>
                <w:ins w:id="1974" w:author="Jones, Emma" w:date="2018-04-24T10:05:00Z"/>
              </w:rPr>
            </w:pPr>
            <w:ins w:id="1975" w:author="Jones, Emma" w:date="2018-04-24T10:05:00Z">
              <w:r w:rsidRPr="00AC2E1A">
                <w:t xml:space="preserve">...identifier </w:t>
              </w:r>
            </w:ins>
          </w:p>
        </w:tc>
        <w:tc>
          <w:tcPr>
            <w:tcW w:w="883" w:type="dxa"/>
            <w:tcBorders>
              <w:top w:val="single" w:sz="4" w:space="0" w:color="auto"/>
              <w:left w:val="single" w:sz="4" w:space="0" w:color="auto"/>
              <w:bottom w:val="single" w:sz="4" w:space="0" w:color="auto"/>
              <w:right w:val="single" w:sz="4" w:space="0" w:color="auto"/>
            </w:tcBorders>
          </w:tcPr>
          <w:p w14:paraId="2FFF3DC0" w14:textId="77777777" w:rsidR="00B72B76" w:rsidRPr="00AC2E1A" w:rsidRDefault="00B72B76" w:rsidP="00DE2DA7">
            <w:pPr>
              <w:pStyle w:val="TableEntry"/>
              <w:rPr>
                <w:ins w:id="1976" w:author="Jones, Emma" w:date="2018-04-24T10:05:00Z"/>
                <w:bCs/>
              </w:rPr>
            </w:pPr>
            <w:ins w:id="1977"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hideMark/>
          </w:tcPr>
          <w:p w14:paraId="6DF0CA4F" w14:textId="59956F17" w:rsidR="00B72B76" w:rsidRPr="00AC2E1A" w:rsidRDefault="00AC2E1A" w:rsidP="00DE2DA7">
            <w:pPr>
              <w:pStyle w:val="TableEntry"/>
              <w:rPr>
                <w:ins w:id="1978" w:author="Jones, Emma" w:date="2018-04-24T10:05:00Z"/>
              </w:rPr>
            </w:pPr>
            <w:ins w:id="1979" w:author="Jones, Emma" w:date="2018-04-24T10:05:00Z">
              <w:r w:rsidRPr="00AC2E1A">
                <w:rPr>
                  <w:bCs/>
                  <w:rPrChange w:id="1980" w:author="Jones, Emma" w:date="2018-04-25T15:26:00Z">
                    <w:rPr>
                      <w:b/>
                      <w:bCs/>
                      <w:color w:val="FF0000"/>
                    </w:rPr>
                  </w:rPrChange>
                </w:rPr>
                <w:t>0</w:t>
              </w:r>
              <w:r w:rsidR="00B72B76" w:rsidRPr="00AC2E1A">
                <w:t>..*</w:t>
              </w:r>
            </w:ins>
          </w:p>
        </w:tc>
        <w:tc>
          <w:tcPr>
            <w:tcW w:w="1650" w:type="dxa"/>
            <w:tcBorders>
              <w:top w:val="single" w:sz="4" w:space="0" w:color="auto"/>
              <w:left w:val="single" w:sz="4" w:space="0" w:color="auto"/>
              <w:bottom w:val="single" w:sz="4" w:space="0" w:color="auto"/>
              <w:right w:val="single" w:sz="4" w:space="0" w:color="auto"/>
            </w:tcBorders>
          </w:tcPr>
          <w:p w14:paraId="6CFFCA47" w14:textId="60651220" w:rsidR="00B72B76" w:rsidRPr="00AC2E1A" w:rsidRDefault="00566C9D" w:rsidP="00DE2DA7">
            <w:pPr>
              <w:pStyle w:val="TableEntry"/>
              <w:rPr>
                <w:ins w:id="1981" w:author="Jones, Emma" w:date="2018-04-25T15:17:00Z"/>
              </w:rPr>
            </w:pPr>
            <w:ins w:id="1982"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hideMark/>
          </w:tcPr>
          <w:p w14:paraId="498E378D" w14:textId="5F8E3122" w:rsidR="00B72B76" w:rsidRPr="00AC2E1A" w:rsidRDefault="00B72B76" w:rsidP="00DE2DA7">
            <w:pPr>
              <w:pStyle w:val="TableEntry"/>
              <w:rPr>
                <w:ins w:id="1983" w:author="Jones, Emma" w:date="2018-04-24T10:05:00Z"/>
              </w:rPr>
            </w:pPr>
            <w:ins w:id="1984" w:author="Jones, Emma" w:date="2018-04-24T10:05:00Z">
              <w:r w:rsidRPr="00AC2E1A">
                <w:t>External Ids for this plan</w:t>
              </w:r>
            </w:ins>
            <w:ins w:id="1985" w:author="Jones, Emma" w:date="2018-04-24T10:25:00Z">
              <w:r w:rsidRPr="00AC2E1A">
                <w:t>Definition</w:t>
              </w:r>
            </w:ins>
          </w:p>
        </w:tc>
        <w:tc>
          <w:tcPr>
            <w:tcW w:w="3441" w:type="dxa"/>
            <w:tcBorders>
              <w:top w:val="single" w:sz="4" w:space="0" w:color="auto"/>
              <w:left w:val="single" w:sz="4" w:space="0" w:color="auto"/>
              <w:bottom w:val="single" w:sz="4" w:space="0" w:color="auto"/>
              <w:right w:val="single" w:sz="4" w:space="0" w:color="auto"/>
            </w:tcBorders>
            <w:hideMark/>
          </w:tcPr>
          <w:p w14:paraId="6FF609FD" w14:textId="77777777" w:rsidR="00B72B76" w:rsidRPr="00AC2E1A" w:rsidRDefault="00B72B76" w:rsidP="00DE2DA7">
            <w:pPr>
              <w:pStyle w:val="TableEntry"/>
              <w:rPr>
                <w:ins w:id="1986" w:author="Jones, Emma" w:date="2018-04-24T10:05:00Z"/>
                <w:bCs/>
                <w:rPrChange w:id="1987" w:author="Jones, Emma" w:date="2018-04-25T15:26:00Z">
                  <w:rPr>
                    <w:ins w:id="1988" w:author="Jones, Emma" w:date="2018-04-24T10:05:00Z"/>
                    <w:b/>
                    <w:bCs/>
                  </w:rPr>
                </w:rPrChange>
              </w:rPr>
            </w:pPr>
            <w:ins w:id="1989" w:author="Jones, Emma" w:date="2018-04-24T10:05:00Z">
              <w:r w:rsidRPr="00AC2E1A">
                <w:rPr>
                  <w:bCs/>
                  <w:rPrChange w:id="1990" w:author="Jones, Emma" w:date="2018-04-25T15:26:00Z">
                    <w:rPr>
                      <w:b/>
                      <w:bCs/>
                    </w:rPr>
                  </w:rPrChange>
                </w:rPr>
                <w:t>This version of the profile requires at least one identifier.</w:t>
              </w:r>
            </w:ins>
          </w:p>
        </w:tc>
      </w:tr>
      <w:tr w:rsidR="00AC2E1A" w:rsidRPr="00AC2E1A" w14:paraId="702887C4" w14:textId="77777777" w:rsidTr="00B72B76">
        <w:trPr>
          <w:cantSplit/>
          <w:trHeight w:val="600"/>
          <w:ins w:id="1991"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2B6ECADC" w14:textId="39E272C3" w:rsidR="00B72B76" w:rsidRPr="00AC2E1A" w:rsidRDefault="00B72B76" w:rsidP="00DE2DA7">
            <w:pPr>
              <w:pStyle w:val="TableEntry"/>
              <w:rPr>
                <w:ins w:id="1992" w:author="Jones, Emma" w:date="2018-04-24T10:05:00Z"/>
                <w:rPrChange w:id="1993" w:author="Jones, Emma" w:date="2018-04-25T15:26:00Z">
                  <w:rPr>
                    <w:ins w:id="1994" w:author="Jones, Emma" w:date="2018-04-24T10:05:00Z"/>
                    <w:highlight w:val="yellow"/>
                  </w:rPr>
                </w:rPrChange>
              </w:rPr>
            </w:pPr>
            <w:ins w:id="1995" w:author="Jones, Emma" w:date="2018-04-24T10:05:00Z">
              <w:r w:rsidRPr="00AC2E1A">
                <w:lastRenderedPageBreak/>
                <w:t>... version</w:t>
              </w:r>
            </w:ins>
          </w:p>
        </w:tc>
        <w:tc>
          <w:tcPr>
            <w:tcW w:w="883" w:type="dxa"/>
            <w:tcBorders>
              <w:top w:val="single" w:sz="4" w:space="0" w:color="auto"/>
              <w:left w:val="single" w:sz="4" w:space="0" w:color="auto"/>
              <w:bottom w:val="single" w:sz="4" w:space="0" w:color="auto"/>
              <w:right w:val="single" w:sz="4" w:space="0" w:color="auto"/>
            </w:tcBorders>
          </w:tcPr>
          <w:p w14:paraId="546930B0" w14:textId="77777777" w:rsidR="00B72B76" w:rsidRPr="00AC2E1A" w:rsidRDefault="00B72B76" w:rsidP="00DE2DA7">
            <w:pPr>
              <w:pStyle w:val="TableEntry"/>
              <w:rPr>
                <w:ins w:id="1996" w:author="Jones, Emma" w:date="2018-04-24T10:05:00Z"/>
                <w:bCs/>
                <w:rPrChange w:id="1997" w:author="Jones, Emma" w:date="2018-04-25T15:26:00Z">
                  <w:rPr>
                    <w:ins w:id="1998" w:author="Jones, Emma" w:date="2018-04-24T10:05:00Z"/>
                    <w:b/>
                    <w:bCs/>
                    <w:highlight w:val="yellow"/>
                  </w:rPr>
                </w:rPrChange>
              </w:rPr>
            </w:pPr>
            <w:ins w:id="1999"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27DB6D0" w14:textId="34BA8EE9" w:rsidR="00B72B76" w:rsidRPr="00AC2E1A" w:rsidRDefault="00AC2E1A" w:rsidP="00DE2DA7">
            <w:pPr>
              <w:pStyle w:val="TableEntry"/>
              <w:rPr>
                <w:ins w:id="2000" w:author="Jones, Emma" w:date="2018-04-24T10:05:00Z"/>
                <w:bCs/>
                <w:rPrChange w:id="2001" w:author="Jones, Emma" w:date="2018-04-25T15:26:00Z">
                  <w:rPr>
                    <w:ins w:id="2002" w:author="Jones, Emma" w:date="2018-04-24T10:05:00Z"/>
                    <w:b/>
                    <w:bCs/>
                    <w:highlight w:val="yellow"/>
                  </w:rPr>
                </w:rPrChange>
              </w:rPr>
            </w:pPr>
            <w:ins w:id="2003" w:author="Jones, Emma" w:date="2018-04-24T10:05:00Z">
              <w:r w:rsidRPr="00AC2E1A">
                <w:rPr>
                  <w:bCs/>
                  <w:rPrChange w:id="2004" w:author="Jones, Emma" w:date="2018-04-25T15:26:00Z">
                    <w:rPr>
                      <w:b/>
                      <w:bCs/>
                      <w:color w:val="FF0000"/>
                    </w:rPr>
                  </w:rPrChange>
                </w:rPr>
                <w:t>0</w:t>
              </w:r>
              <w:r w:rsidR="00B72B76" w:rsidRPr="00AC2E1A">
                <w:rPr>
                  <w:bCs/>
                  <w:rPrChange w:id="2005"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160D0F51" w14:textId="7ED9663C" w:rsidR="00B72B76" w:rsidRPr="00AC2E1A" w:rsidRDefault="00566C9D" w:rsidP="00DE2DA7">
            <w:pPr>
              <w:pStyle w:val="TableEntry"/>
              <w:rPr>
                <w:ins w:id="2006" w:author="Jones, Emma" w:date="2018-04-25T15:17:00Z"/>
                <w:szCs w:val="18"/>
                <w:shd w:val="clear" w:color="auto" w:fill="FFFFFF"/>
                <w:rPrChange w:id="2007" w:author="Jones, Emma" w:date="2018-04-25T15:26:00Z">
                  <w:rPr>
                    <w:ins w:id="2008" w:author="Jones, Emma" w:date="2018-04-25T15:17:00Z"/>
                    <w:color w:val="333333"/>
                    <w:szCs w:val="18"/>
                    <w:shd w:val="clear" w:color="auto" w:fill="FFFFFF"/>
                  </w:rPr>
                </w:rPrChange>
              </w:rPr>
            </w:pPr>
            <w:ins w:id="2009" w:author="Jones, Emma" w:date="2018-04-25T15:20:00Z">
              <w:r w:rsidRPr="00AC2E1A">
                <w:rPr>
                  <w:szCs w:val="18"/>
                  <w:shd w:val="clear" w:color="auto" w:fill="FFFFFF"/>
                  <w:rPrChange w:id="2010" w:author="Jones, Emma" w:date="2018-04-25T15:26:00Z">
                    <w:rPr>
                      <w:color w:val="333333"/>
                      <w:szCs w:val="18"/>
                      <w:shd w:val="clear" w:color="auto" w:fill="FFFFFF"/>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0BDB3277" w14:textId="2BFFF955" w:rsidR="00B72B76" w:rsidRPr="00AC2E1A" w:rsidRDefault="00B72B76" w:rsidP="00DE2DA7">
            <w:pPr>
              <w:pStyle w:val="TableEntry"/>
              <w:rPr>
                <w:ins w:id="2011" w:author="Jones, Emma" w:date="2018-04-24T10:05:00Z"/>
                <w:szCs w:val="18"/>
                <w:rPrChange w:id="2012" w:author="Jones, Emma" w:date="2018-04-25T15:26:00Z">
                  <w:rPr>
                    <w:ins w:id="2013" w:author="Jones, Emma" w:date="2018-04-24T10:05:00Z"/>
                    <w:highlight w:val="yellow"/>
                  </w:rPr>
                </w:rPrChange>
              </w:rPr>
            </w:pPr>
            <w:ins w:id="2014" w:author="Jones, Emma" w:date="2018-04-24T10:21:00Z">
              <w:r w:rsidRPr="00AC2E1A">
                <w:rPr>
                  <w:szCs w:val="18"/>
                  <w:shd w:val="clear" w:color="auto" w:fill="FFFFFF"/>
                  <w:rPrChange w:id="2015" w:author="Jones, Emma" w:date="2018-04-25T15:26:00Z">
                    <w:rPr>
                      <w:rFonts w:ascii="Verdana" w:hAnsi="Verdana"/>
                      <w:color w:val="333333"/>
                      <w:sz w:val="17"/>
                      <w:szCs w:val="17"/>
                      <w:shd w:val="clear" w:color="auto" w:fill="FFFFFF"/>
                    </w:rPr>
                  </w:rPrChange>
                </w:rPr>
                <w:t>Business version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732BBE18" w14:textId="61199160" w:rsidR="00B72B76" w:rsidRPr="00AC2E1A" w:rsidRDefault="00B72B76">
            <w:pPr>
              <w:pStyle w:val="TableEntry"/>
              <w:ind w:left="0"/>
              <w:rPr>
                <w:ins w:id="2016" w:author="Jones, Emma" w:date="2018-04-24T10:05:00Z"/>
                <w:bCs/>
                <w:rPrChange w:id="2017" w:author="Jones, Emma" w:date="2018-04-25T15:26:00Z">
                  <w:rPr>
                    <w:ins w:id="2018" w:author="Jones, Emma" w:date="2018-04-24T10:05:00Z"/>
                    <w:b/>
                    <w:bCs/>
                    <w:highlight w:val="yellow"/>
                  </w:rPr>
                </w:rPrChange>
              </w:rPr>
              <w:pPrChange w:id="2019" w:author="Jones, Emma" w:date="2018-04-24T10:23:00Z">
                <w:pPr>
                  <w:pStyle w:val="TableEntry"/>
                </w:pPr>
              </w:pPrChange>
            </w:pPr>
            <w:ins w:id="2020" w:author="Jones, Emma" w:date="2018-04-24T16:33:00Z">
              <w:r w:rsidRPr="00AC2E1A">
                <w:rPr>
                  <w:rPrChange w:id="2021" w:author="Jones, Emma" w:date="2018-04-25T15:26:00Z">
                    <w:rPr>
                      <w:b/>
                    </w:rPr>
                  </w:rPrChange>
                </w:rPr>
                <w:t>This version of the profile requires specifying the version of this PlanDefinition.</w:t>
              </w:r>
            </w:ins>
          </w:p>
        </w:tc>
      </w:tr>
      <w:tr w:rsidR="00AC2E1A" w:rsidRPr="00AC2E1A" w14:paraId="25748EAE" w14:textId="77777777" w:rsidTr="00B72B76">
        <w:trPr>
          <w:cantSplit/>
          <w:trHeight w:val="600"/>
          <w:ins w:id="2022"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DED5D84" w14:textId="7A0D8F84" w:rsidR="00B72B76" w:rsidRPr="00AC2E1A" w:rsidRDefault="00B72B76" w:rsidP="00DE2DA7">
            <w:pPr>
              <w:pStyle w:val="TableEntry"/>
              <w:rPr>
                <w:ins w:id="2023" w:author="Jones, Emma" w:date="2018-04-24T10:05:00Z"/>
              </w:rPr>
            </w:pPr>
            <w:ins w:id="2024" w:author="Jones, Emma" w:date="2018-04-24T10:05:00Z">
              <w:r w:rsidRPr="00AC2E1A">
                <w:t>... name</w:t>
              </w:r>
            </w:ins>
          </w:p>
        </w:tc>
        <w:tc>
          <w:tcPr>
            <w:tcW w:w="883" w:type="dxa"/>
            <w:tcBorders>
              <w:top w:val="single" w:sz="4" w:space="0" w:color="auto"/>
              <w:left w:val="single" w:sz="4" w:space="0" w:color="auto"/>
              <w:bottom w:val="single" w:sz="4" w:space="0" w:color="auto"/>
              <w:right w:val="single" w:sz="4" w:space="0" w:color="auto"/>
            </w:tcBorders>
          </w:tcPr>
          <w:p w14:paraId="76297FC5" w14:textId="77777777" w:rsidR="00B72B76" w:rsidRPr="00AC2E1A" w:rsidRDefault="00B72B76" w:rsidP="00DE2DA7">
            <w:pPr>
              <w:pStyle w:val="TableEntry"/>
              <w:rPr>
                <w:ins w:id="2025" w:author="Jones, Emma" w:date="2018-04-24T10:05:00Z"/>
                <w:bCs/>
                <w:rPrChange w:id="2026" w:author="Jones, Emma" w:date="2018-04-25T15:26:00Z">
                  <w:rPr>
                    <w:ins w:id="2027" w:author="Jones, Emma" w:date="2018-04-24T10:05:00Z"/>
                    <w:b/>
                    <w:bCs/>
                  </w:rPr>
                </w:rPrChange>
              </w:rPr>
            </w:pPr>
            <w:ins w:id="2028"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1179B35" w14:textId="13AB2271" w:rsidR="00B72B76" w:rsidRPr="00AC2E1A" w:rsidRDefault="00AC2E1A" w:rsidP="00DE2DA7">
            <w:pPr>
              <w:pStyle w:val="TableEntry"/>
              <w:rPr>
                <w:ins w:id="2029" w:author="Jones, Emma" w:date="2018-04-24T10:05:00Z"/>
                <w:bCs/>
                <w:rPrChange w:id="2030" w:author="Jones, Emma" w:date="2018-04-25T15:26:00Z">
                  <w:rPr>
                    <w:ins w:id="2031" w:author="Jones, Emma" w:date="2018-04-24T10:05:00Z"/>
                    <w:b/>
                    <w:bCs/>
                  </w:rPr>
                </w:rPrChange>
              </w:rPr>
            </w:pPr>
            <w:ins w:id="2032" w:author="Jones, Emma" w:date="2018-04-24T14:56:00Z">
              <w:r w:rsidRPr="00AC2E1A">
                <w:rPr>
                  <w:bCs/>
                  <w:rPrChange w:id="2033" w:author="Jones, Emma" w:date="2018-04-25T15:26:00Z">
                    <w:rPr>
                      <w:b/>
                      <w:bCs/>
                      <w:color w:val="FF0000"/>
                    </w:rPr>
                  </w:rPrChange>
                </w:rPr>
                <w:t>0</w:t>
              </w:r>
            </w:ins>
            <w:ins w:id="2034" w:author="Jones, Emma" w:date="2018-04-24T10:05:00Z">
              <w:r w:rsidR="00B72B76" w:rsidRPr="00AC2E1A">
                <w:rPr>
                  <w:bCs/>
                  <w:rPrChange w:id="2035"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4B357318" w14:textId="084DB6F2" w:rsidR="00B72B76" w:rsidRPr="00AC2E1A" w:rsidRDefault="00566C9D" w:rsidP="00DE2DA7">
            <w:pPr>
              <w:pStyle w:val="TableEntry"/>
              <w:rPr>
                <w:ins w:id="2036" w:author="Jones, Emma" w:date="2018-04-25T15:17:00Z"/>
              </w:rPr>
            </w:pPr>
            <w:ins w:id="2037"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71AA16CB" w14:textId="0E115D50" w:rsidR="00B72B76" w:rsidRPr="00AC2E1A" w:rsidRDefault="00B72B76" w:rsidP="00DE2DA7">
            <w:pPr>
              <w:pStyle w:val="TableEntry"/>
              <w:rPr>
                <w:ins w:id="2038" w:author="Jones, Emma" w:date="2018-04-24T10:05:00Z"/>
              </w:rPr>
            </w:pPr>
            <w:ins w:id="2039" w:author="Jones, Emma" w:date="2018-04-24T13:23:00Z">
              <w:r w:rsidRPr="00AC2E1A">
                <w:t>Name for this plan definition (computer friendly)</w:t>
              </w:r>
            </w:ins>
          </w:p>
        </w:tc>
        <w:tc>
          <w:tcPr>
            <w:tcW w:w="3441" w:type="dxa"/>
            <w:tcBorders>
              <w:top w:val="single" w:sz="4" w:space="0" w:color="auto"/>
              <w:left w:val="single" w:sz="4" w:space="0" w:color="auto"/>
              <w:bottom w:val="single" w:sz="4" w:space="0" w:color="auto"/>
              <w:right w:val="single" w:sz="4" w:space="0" w:color="auto"/>
            </w:tcBorders>
          </w:tcPr>
          <w:p w14:paraId="25396215" w14:textId="2E102BBA" w:rsidR="00B72B76" w:rsidRPr="00AC2E1A" w:rsidRDefault="00B72B76" w:rsidP="00DE2DA7">
            <w:pPr>
              <w:pStyle w:val="TableEntry"/>
              <w:rPr>
                <w:ins w:id="2040" w:author="Jones, Emma" w:date="2018-04-24T10:05:00Z"/>
                <w:bCs/>
                <w:rPrChange w:id="2041" w:author="Jones, Emma" w:date="2018-04-25T15:26:00Z">
                  <w:rPr>
                    <w:ins w:id="2042" w:author="Jones, Emma" w:date="2018-04-24T10:05:00Z"/>
                    <w:b/>
                    <w:bCs/>
                  </w:rPr>
                </w:rPrChange>
              </w:rPr>
            </w:pPr>
            <w:ins w:id="2043" w:author="Jones, Emma" w:date="2018-04-24T16:33:00Z">
              <w:r w:rsidRPr="00AC2E1A">
                <w:rPr>
                  <w:rPrChange w:id="2044" w:author="Jones, Emma" w:date="2018-04-25T15:26:00Z">
                    <w:rPr>
                      <w:b/>
                    </w:rPr>
                  </w:rPrChange>
                </w:rPr>
                <w:t>This version of the profile requires the name of the planDefinition</w:t>
              </w:r>
            </w:ins>
          </w:p>
        </w:tc>
      </w:tr>
      <w:tr w:rsidR="00AC2E1A" w:rsidRPr="00AC2E1A" w14:paraId="30964E98" w14:textId="77777777" w:rsidTr="00B72B76">
        <w:trPr>
          <w:cantSplit/>
          <w:trHeight w:val="600"/>
          <w:ins w:id="2045"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39274E4" w14:textId="64EFA499" w:rsidR="00B72B76" w:rsidRPr="00AC2E1A" w:rsidRDefault="00B72B76" w:rsidP="00DE2DA7">
            <w:pPr>
              <w:pStyle w:val="TableEntry"/>
              <w:rPr>
                <w:ins w:id="2046" w:author="Jones, Emma" w:date="2018-04-24T10:05:00Z"/>
              </w:rPr>
            </w:pPr>
            <w:ins w:id="2047" w:author="Jones, Emma" w:date="2018-04-24T10:05:00Z">
              <w:r w:rsidRPr="00AC2E1A">
                <w:t xml:space="preserve">... </w:t>
              </w:r>
            </w:ins>
            <w:ins w:id="2048" w:author="Jones, Emma" w:date="2018-04-24T10:30:00Z">
              <w:r w:rsidRPr="00AC2E1A">
                <w:t>title</w:t>
              </w:r>
            </w:ins>
          </w:p>
        </w:tc>
        <w:tc>
          <w:tcPr>
            <w:tcW w:w="883" w:type="dxa"/>
            <w:tcBorders>
              <w:top w:val="single" w:sz="4" w:space="0" w:color="auto"/>
              <w:left w:val="single" w:sz="4" w:space="0" w:color="auto"/>
              <w:bottom w:val="single" w:sz="4" w:space="0" w:color="auto"/>
              <w:right w:val="single" w:sz="4" w:space="0" w:color="auto"/>
            </w:tcBorders>
          </w:tcPr>
          <w:p w14:paraId="249B13D7" w14:textId="77777777" w:rsidR="00B72B76" w:rsidRPr="00AC2E1A" w:rsidRDefault="00B72B76" w:rsidP="00DE2DA7">
            <w:pPr>
              <w:pStyle w:val="TableEntry"/>
              <w:rPr>
                <w:ins w:id="2049" w:author="Jones, Emma" w:date="2018-04-24T10:05:00Z"/>
                <w:bCs/>
                <w:rPrChange w:id="2050" w:author="Jones, Emma" w:date="2018-04-25T15:26:00Z">
                  <w:rPr>
                    <w:ins w:id="2051" w:author="Jones, Emma" w:date="2018-04-24T10:05:00Z"/>
                    <w:b/>
                    <w:bCs/>
                  </w:rPr>
                </w:rPrChange>
              </w:rPr>
            </w:pPr>
            <w:ins w:id="2052"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C54DDBE" w14:textId="311CFEC7" w:rsidR="00B72B76" w:rsidRPr="00AC2E1A" w:rsidRDefault="00AC2E1A" w:rsidP="00DE2DA7">
            <w:pPr>
              <w:pStyle w:val="TableEntry"/>
              <w:rPr>
                <w:ins w:id="2053" w:author="Jones, Emma" w:date="2018-04-24T10:05:00Z"/>
                <w:bCs/>
                <w:rPrChange w:id="2054" w:author="Jones, Emma" w:date="2018-04-25T15:26:00Z">
                  <w:rPr>
                    <w:ins w:id="2055" w:author="Jones, Emma" w:date="2018-04-24T10:05:00Z"/>
                    <w:b/>
                    <w:bCs/>
                  </w:rPr>
                </w:rPrChange>
              </w:rPr>
            </w:pPr>
            <w:ins w:id="2056" w:author="Jones, Emma" w:date="2018-04-24T10:05:00Z">
              <w:r w:rsidRPr="00AC2E1A">
                <w:rPr>
                  <w:bCs/>
                  <w:rPrChange w:id="2057" w:author="Jones, Emma" w:date="2018-04-25T15:26:00Z">
                    <w:rPr>
                      <w:b/>
                      <w:bCs/>
                      <w:color w:val="FF0000"/>
                    </w:rPr>
                  </w:rPrChange>
                </w:rPr>
                <w:t>0</w:t>
              </w:r>
              <w:r w:rsidR="00B72B76" w:rsidRPr="00AC2E1A">
                <w:rPr>
                  <w:bCs/>
                  <w:rPrChange w:id="2058"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1DA49A1" w14:textId="41DE3BB9" w:rsidR="00B72B76" w:rsidRPr="00AC2E1A" w:rsidRDefault="00566C9D" w:rsidP="00DE2DA7">
            <w:pPr>
              <w:pStyle w:val="TableEntry"/>
              <w:rPr>
                <w:ins w:id="2059" w:author="Jones, Emma" w:date="2018-04-25T15:17:00Z"/>
              </w:rPr>
            </w:pPr>
            <w:ins w:id="2060"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0ECBBC89" w14:textId="5C8D3FED" w:rsidR="00B72B76" w:rsidRPr="00AC2E1A" w:rsidRDefault="00B72B76" w:rsidP="00DE2DA7">
            <w:pPr>
              <w:pStyle w:val="TableEntry"/>
              <w:rPr>
                <w:ins w:id="2061" w:author="Jones, Emma" w:date="2018-04-24T10:05:00Z"/>
              </w:rPr>
            </w:pPr>
            <w:ins w:id="2062" w:author="Jones, Emma" w:date="2018-04-24T13:23:00Z">
              <w:r w:rsidRPr="00AC2E1A">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
          <w:p w14:paraId="390C86A6" w14:textId="0F6C7724" w:rsidR="00B72B76" w:rsidRPr="00AC2E1A" w:rsidRDefault="00B72B76" w:rsidP="00DE2DA7">
            <w:pPr>
              <w:pStyle w:val="TableEntry"/>
              <w:rPr>
                <w:ins w:id="2063" w:author="Jones, Emma" w:date="2018-04-24T10:05:00Z"/>
                <w:bCs/>
                <w:rPrChange w:id="2064" w:author="Jones, Emma" w:date="2018-04-25T15:26:00Z">
                  <w:rPr>
                    <w:ins w:id="2065" w:author="Jones, Emma" w:date="2018-04-24T10:05:00Z"/>
                    <w:b/>
                    <w:bCs/>
                  </w:rPr>
                </w:rPrChange>
              </w:rPr>
            </w:pPr>
            <w:ins w:id="2066" w:author="Jones, Emma" w:date="2018-04-24T14:57:00Z">
              <w:r w:rsidRPr="00AC2E1A">
                <w:rPr>
                  <w:bCs/>
                  <w:rPrChange w:id="2067" w:author="Jones, Emma" w:date="2018-04-25T15:26:00Z">
                    <w:rPr>
                      <w:b/>
                      <w:bCs/>
                    </w:rPr>
                  </w:rPrChange>
                </w:rPr>
                <w:t>This version of the profile requires a title which is used in an UI</w:t>
              </w:r>
            </w:ins>
            <w:ins w:id="2068" w:author="Jones, Emma" w:date="2018-04-24T15:16:00Z">
              <w:r w:rsidRPr="00AC2E1A">
                <w:rPr>
                  <w:bCs/>
                  <w:rPrChange w:id="2069" w:author="Jones, Emma" w:date="2018-04-25T15:26:00Z">
                    <w:rPr>
                      <w:b/>
                      <w:bCs/>
                    </w:rPr>
                  </w:rPrChange>
                </w:rPr>
                <w:t>.</w:t>
              </w:r>
            </w:ins>
          </w:p>
        </w:tc>
      </w:tr>
      <w:tr w:rsidR="00AC2E1A" w:rsidRPr="00AC2E1A" w14:paraId="43BC0EEE" w14:textId="77777777" w:rsidTr="00B72B76">
        <w:trPr>
          <w:cantSplit/>
          <w:trHeight w:val="600"/>
          <w:ins w:id="2070"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1151F137" w14:textId="4334BCB3" w:rsidR="00B72B76" w:rsidRPr="00AC2E1A" w:rsidRDefault="00B72B76" w:rsidP="00DE2DA7">
            <w:pPr>
              <w:pStyle w:val="TableEntry"/>
              <w:rPr>
                <w:ins w:id="2071" w:author="Jones, Emma" w:date="2018-04-24T10:05:00Z"/>
              </w:rPr>
            </w:pPr>
            <w:ins w:id="2072" w:author="Jones, Emma" w:date="2018-04-24T10:05:00Z">
              <w:r w:rsidRPr="00AC2E1A">
                <w:t>... type</w:t>
              </w:r>
            </w:ins>
          </w:p>
        </w:tc>
        <w:tc>
          <w:tcPr>
            <w:tcW w:w="883" w:type="dxa"/>
            <w:tcBorders>
              <w:top w:val="single" w:sz="4" w:space="0" w:color="auto"/>
              <w:left w:val="single" w:sz="4" w:space="0" w:color="auto"/>
              <w:bottom w:val="single" w:sz="4" w:space="0" w:color="auto"/>
              <w:right w:val="single" w:sz="4" w:space="0" w:color="auto"/>
            </w:tcBorders>
          </w:tcPr>
          <w:p w14:paraId="0F9F9636" w14:textId="77777777" w:rsidR="00B72B76" w:rsidRPr="00AC2E1A" w:rsidRDefault="00B72B76" w:rsidP="00DE2DA7">
            <w:pPr>
              <w:pStyle w:val="TableEntry"/>
              <w:rPr>
                <w:ins w:id="2073" w:author="Jones, Emma" w:date="2018-04-24T10:05:00Z"/>
                <w:bCs/>
                <w:rPrChange w:id="2074" w:author="Jones, Emma" w:date="2018-04-25T15:26:00Z">
                  <w:rPr>
                    <w:ins w:id="2075" w:author="Jones, Emma" w:date="2018-04-24T10:05:00Z"/>
                    <w:b/>
                    <w:bCs/>
                  </w:rPr>
                </w:rPrChange>
              </w:rPr>
            </w:pPr>
            <w:ins w:id="2076"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852572D" w14:textId="50A2085F" w:rsidR="00B72B76" w:rsidRPr="00AC2E1A" w:rsidRDefault="00B72B76" w:rsidP="00DE2DA7">
            <w:pPr>
              <w:pStyle w:val="TableEntry"/>
              <w:rPr>
                <w:ins w:id="2077" w:author="Jones, Emma" w:date="2018-04-24T10:05:00Z"/>
                <w:bCs/>
                <w:rPrChange w:id="2078" w:author="Jones, Emma" w:date="2018-04-25T15:26:00Z">
                  <w:rPr>
                    <w:ins w:id="2079" w:author="Jones, Emma" w:date="2018-04-24T10:05:00Z"/>
                    <w:b/>
                    <w:bCs/>
                  </w:rPr>
                </w:rPrChange>
              </w:rPr>
            </w:pPr>
            <w:ins w:id="2080"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71AB4A1" w14:textId="77777777" w:rsidR="00B72B76" w:rsidRPr="00AC2E1A" w:rsidRDefault="00B72B76" w:rsidP="00DE2DA7">
            <w:pPr>
              <w:pStyle w:val="TableEntry"/>
              <w:rPr>
                <w:ins w:id="208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E75715" w14:textId="1E4779DC" w:rsidR="00B72B76" w:rsidRPr="00AC2E1A" w:rsidRDefault="00B72B76" w:rsidP="00DE2DA7">
            <w:pPr>
              <w:pStyle w:val="TableEntry"/>
              <w:rPr>
                <w:ins w:id="2082" w:author="Jones, Emma" w:date="2018-04-24T10:05:00Z"/>
              </w:rPr>
            </w:pPr>
            <w:ins w:id="2083" w:author="Jones, Emma" w:date="2018-04-24T13:24:00Z">
              <w:r w:rsidRPr="00AC2E1A">
                <w:t>order-set | protocol | eca-rule</w:t>
              </w:r>
            </w:ins>
          </w:p>
        </w:tc>
        <w:tc>
          <w:tcPr>
            <w:tcW w:w="3441" w:type="dxa"/>
            <w:tcBorders>
              <w:top w:val="single" w:sz="4" w:space="0" w:color="auto"/>
              <w:left w:val="single" w:sz="4" w:space="0" w:color="auto"/>
              <w:bottom w:val="single" w:sz="4" w:space="0" w:color="auto"/>
              <w:right w:val="single" w:sz="4" w:space="0" w:color="auto"/>
            </w:tcBorders>
          </w:tcPr>
          <w:p w14:paraId="0B046C51" w14:textId="64FAD714" w:rsidR="00B72B76" w:rsidRPr="00AC2E1A" w:rsidRDefault="00B72B76" w:rsidP="00DE2DA7">
            <w:pPr>
              <w:pStyle w:val="TableEntry"/>
              <w:rPr>
                <w:ins w:id="2084" w:author="Jones, Emma" w:date="2018-04-24T10:05:00Z"/>
                <w:bCs/>
                <w:rPrChange w:id="2085" w:author="Jones, Emma" w:date="2018-04-25T15:26:00Z">
                  <w:rPr>
                    <w:ins w:id="2086" w:author="Jones, Emma" w:date="2018-04-24T10:05:00Z"/>
                    <w:b/>
                    <w:bCs/>
                  </w:rPr>
                </w:rPrChange>
              </w:rPr>
            </w:pPr>
          </w:p>
        </w:tc>
      </w:tr>
      <w:tr w:rsidR="00AC2E1A" w:rsidRPr="00AC2E1A" w14:paraId="0343C89F" w14:textId="77777777" w:rsidTr="00B72B76">
        <w:trPr>
          <w:cantSplit/>
          <w:trHeight w:val="600"/>
          <w:ins w:id="208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095A072" w14:textId="77777777" w:rsidR="00B72B76" w:rsidRPr="00AC2E1A" w:rsidRDefault="00B72B76" w:rsidP="00DE2DA7">
            <w:pPr>
              <w:pStyle w:val="TableEntry"/>
              <w:rPr>
                <w:ins w:id="2088" w:author="Jones, Emma" w:date="2018-04-24T10:05:00Z"/>
              </w:rPr>
            </w:pPr>
            <w:ins w:id="2089" w:author="Jones, Emma" w:date="2018-04-24T10:05:00Z">
              <w:r w:rsidRPr="00AC2E1A">
                <w:t>... status</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2739030B" w14:textId="11A999F7" w:rsidR="00B72B76" w:rsidRPr="00AC2E1A" w:rsidRDefault="00B72B76" w:rsidP="00DE2DA7">
            <w:pPr>
              <w:pStyle w:val="TableEntry"/>
              <w:rPr>
                <w:ins w:id="2090" w:author="Jones, Emma" w:date="2018-04-24T10:05:00Z"/>
                <w:bCs/>
                <w:rPrChange w:id="2091" w:author="Jones, Emma" w:date="2018-04-25T15:26:00Z">
                  <w:rPr>
                    <w:ins w:id="2092" w:author="Jones, Emma" w:date="2018-04-24T10:05:00Z"/>
                    <w:b/>
                    <w:bCs/>
                  </w:rPr>
                </w:rPrChange>
              </w:rPr>
            </w:pPr>
            <w:ins w:id="2093" w:author="Jones, Emma" w:date="2018-04-24T10:05:00Z">
              <w:r w:rsidRPr="00AC2E1A">
                <w:rPr>
                  <w:bCs/>
                  <w:rPrChange w:id="2094" w:author="Jones, Emma" w:date="2018-04-25T15:26:00Z">
                    <w:rPr>
                      <w:b/>
                      <w:bCs/>
                    </w:rPr>
                  </w:rPrChange>
                </w:rPr>
                <w:t>?!</w:t>
              </w:r>
            </w:ins>
            <w:ins w:id="2095" w:author="Jones, Emma" w:date="2018-04-24T10:32:00Z">
              <w:r w:rsidRPr="00AC2E1A">
                <w:rPr>
                  <w:bCs/>
                </w:rPr>
                <w:t xml:space="preserve"> Σ</w:t>
              </w:r>
            </w:ins>
          </w:p>
        </w:tc>
        <w:tc>
          <w:tcPr>
            <w:tcW w:w="872" w:type="dxa"/>
            <w:tcBorders>
              <w:top w:val="single" w:sz="4" w:space="0" w:color="auto"/>
              <w:left w:val="single" w:sz="4" w:space="0" w:color="auto"/>
              <w:bottom w:val="single" w:sz="4" w:space="0" w:color="auto"/>
              <w:right w:val="single" w:sz="4" w:space="0" w:color="auto"/>
            </w:tcBorders>
            <w:noWrap/>
          </w:tcPr>
          <w:p w14:paraId="5136775D" w14:textId="77777777" w:rsidR="00B72B76" w:rsidRPr="00AC2E1A" w:rsidRDefault="00B72B76" w:rsidP="00DE2DA7">
            <w:pPr>
              <w:pStyle w:val="TableEntry"/>
              <w:rPr>
                <w:ins w:id="2096" w:author="Jones, Emma" w:date="2018-04-24T10:05:00Z"/>
                <w:bCs/>
                <w:rPrChange w:id="2097" w:author="Jones, Emma" w:date="2018-04-25T15:26:00Z">
                  <w:rPr>
                    <w:ins w:id="2098" w:author="Jones, Emma" w:date="2018-04-24T10:05:00Z"/>
                    <w:b/>
                    <w:bCs/>
                  </w:rPr>
                </w:rPrChange>
              </w:rPr>
            </w:pPr>
            <w:ins w:id="2099" w:author="Jones, Emma" w:date="2018-04-24T10:05:00Z">
              <w:r w:rsidRPr="00AC2E1A">
                <w:rPr>
                  <w:bCs/>
                  <w:rPrChange w:id="2100" w:author="Jones, Emma" w:date="2018-04-25T15:26:00Z">
                    <w:rPr>
                      <w:b/>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3A857971" w14:textId="77777777" w:rsidR="00B72B76" w:rsidRPr="00AC2E1A" w:rsidRDefault="00B72B76" w:rsidP="00DE2DA7">
            <w:pPr>
              <w:pStyle w:val="TableEntry"/>
              <w:rPr>
                <w:ins w:id="210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18E17BB" w14:textId="169057D0" w:rsidR="00B72B76" w:rsidRPr="00AC2E1A" w:rsidRDefault="00B72B76" w:rsidP="00DE2DA7">
            <w:pPr>
              <w:pStyle w:val="TableEntry"/>
              <w:rPr>
                <w:ins w:id="2102" w:author="Jones, Emma" w:date="2018-04-24T10:05:00Z"/>
              </w:rPr>
            </w:pPr>
            <w:ins w:id="2103" w:author="Jones, Emma" w:date="2018-04-24T13:25:00Z">
              <w:r w:rsidRPr="00AC2E1A">
                <w:t>draft | active | retired | unknown</w:t>
              </w:r>
            </w:ins>
          </w:p>
        </w:tc>
        <w:tc>
          <w:tcPr>
            <w:tcW w:w="3441" w:type="dxa"/>
            <w:tcBorders>
              <w:top w:val="single" w:sz="4" w:space="0" w:color="auto"/>
              <w:left w:val="single" w:sz="4" w:space="0" w:color="auto"/>
              <w:bottom w:val="single" w:sz="4" w:space="0" w:color="auto"/>
              <w:right w:val="single" w:sz="4" w:space="0" w:color="auto"/>
            </w:tcBorders>
          </w:tcPr>
          <w:p w14:paraId="33313ED2" w14:textId="77777777" w:rsidR="00B72B76" w:rsidRPr="00AC2E1A" w:rsidRDefault="00B72B76" w:rsidP="00DE2DA7">
            <w:pPr>
              <w:pStyle w:val="TableEntry"/>
              <w:rPr>
                <w:ins w:id="2104" w:author="Jones, Emma" w:date="2018-04-24T10:05:00Z"/>
                <w:bCs/>
                <w:rPrChange w:id="2105" w:author="Jones, Emma" w:date="2018-04-25T15:26:00Z">
                  <w:rPr>
                    <w:ins w:id="2106" w:author="Jones, Emma" w:date="2018-04-24T10:05:00Z"/>
                    <w:b/>
                    <w:bCs/>
                  </w:rPr>
                </w:rPrChange>
              </w:rPr>
            </w:pPr>
          </w:p>
        </w:tc>
      </w:tr>
      <w:tr w:rsidR="00AC2E1A" w:rsidRPr="00AC2E1A" w14:paraId="20F2A19E" w14:textId="77777777" w:rsidTr="00B72B76">
        <w:trPr>
          <w:cantSplit/>
          <w:trHeight w:val="600"/>
          <w:ins w:id="2107"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A74366E" w14:textId="5A765DE5" w:rsidR="00B72B76" w:rsidRPr="00AC2E1A" w:rsidRDefault="00B72B76" w:rsidP="00DE2DA7">
            <w:pPr>
              <w:pStyle w:val="TableEntry"/>
              <w:rPr>
                <w:ins w:id="2108" w:author="Jones, Emma" w:date="2018-04-24T10:05:00Z"/>
              </w:rPr>
            </w:pPr>
            <w:ins w:id="2109" w:author="Jones, Emma" w:date="2018-04-24T10:05:00Z">
              <w:r w:rsidRPr="00AC2E1A">
                <w:t xml:space="preserve">... </w:t>
              </w:r>
            </w:ins>
            <w:ins w:id="2110" w:author="Jones, Emma" w:date="2018-04-24T10:32:00Z">
              <w:r w:rsidRPr="00AC2E1A">
                <w:t>experimental</w:t>
              </w:r>
            </w:ins>
          </w:p>
        </w:tc>
        <w:tc>
          <w:tcPr>
            <w:tcW w:w="883" w:type="dxa"/>
            <w:tcBorders>
              <w:top w:val="single" w:sz="4" w:space="0" w:color="auto"/>
              <w:left w:val="single" w:sz="4" w:space="0" w:color="auto"/>
              <w:bottom w:val="single" w:sz="4" w:space="0" w:color="auto"/>
              <w:right w:val="single" w:sz="4" w:space="0" w:color="auto"/>
            </w:tcBorders>
          </w:tcPr>
          <w:p w14:paraId="3758FC6B" w14:textId="21E72AF9" w:rsidR="00B72B76" w:rsidRPr="00AC2E1A" w:rsidRDefault="00B72B76" w:rsidP="00DE2DA7">
            <w:pPr>
              <w:pStyle w:val="TableEntry"/>
              <w:rPr>
                <w:ins w:id="2111" w:author="Jones, Emma" w:date="2018-04-24T10:05:00Z"/>
                <w:bCs/>
                <w:rPrChange w:id="2112" w:author="Jones, Emma" w:date="2018-04-25T15:26:00Z">
                  <w:rPr>
                    <w:ins w:id="2113" w:author="Jones, Emma" w:date="2018-04-24T10:05:00Z"/>
                    <w:b/>
                    <w:bCs/>
                  </w:rPr>
                </w:rPrChange>
              </w:rPr>
            </w:pPr>
            <w:ins w:id="2114" w:author="Jones, Emma" w:date="2018-04-24T10:05:00Z">
              <w:r w:rsidRPr="00AC2E1A">
                <w:rPr>
                  <w:bCs/>
                  <w:rPrChange w:id="2115" w:author="Jones, Emma" w:date="2018-04-25T15:26:00Z">
                    <w:rPr>
                      <w:b/>
                      <w:bCs/>
                    </w:rPr>
                  </w:rPrChange>
                </w:rPr>
                <w:t>?!</w:t>
              </w:r>
            </w:ins>
            <w:ins w:id="2116" w:author="Jones, Emma" w:date="2018-04-24T10:32:00Z">
              <w:r w:rsidRPr="00AC2E1A">
                <w:rPr>
                  <w:bCs/>
                  <w:rPrChange w:id="2117" w:author="Jones, Emma" w:date="2018-04-25T15:26:00Z">
                    <w:rPr>
                      <w:b/>
                      <w:bCs/>
                    </w:rPr>
                  </w:rPrChange>
                </w:rPr>
                <w:t xml:space="preserve"> </w:t>
              </w:r>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BD87946" w14:textId="3D9B6D71" w:rsidR="00B72B76" w:rsidRPr="00AC2E1A" w:rsidRDefault="00B72B76" w:rsidP="00DE2DA7">
            <w:pPr>
              <w:pStyle w:val="TableEntry"/>
              <w:rPr>
                <w:ins w:id="2118" w:author="Jones, Emma" w:date="2018-04-24T10:05:00Z"/>
                <w:bCs/>
                <w:rPrChange w:id="2119" w:author="Jones, Emma" w:date="2018-04-25T15:26:00Z">
                  <w:rPr>
                    <w:ins w:id="2120" w:author="Jones, Emma" w:date="2018-04-24T10:05:00Z"/>
                    <w:b/>
                    <w:bCs/>
                  </w:rPr>
                </w:rPrChange>
              </w:rPr>
            </w:pPr>
            <w:ins w:id="2121" w:author="Jones, Emma" w:date="2018-04-24T10:05:00Z">
              <w:r w:rsidRPr="00AC2E1A">
                <w:rPr>
                  <w:bCs/>
                </w:rPr>
                <w:t>0</w:t>
              </w:r>
              <w:r w:rsidRPr="00AC2E1A">
                <w:rPr>
                  <w:bCs/>
                  <w:rPrChange w:id="2122"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20FD719A" w14:textId="77777777" w:rsidR="00B72B76" w:rsidRPr="00AC2E1A" w:rsidRDefault="00B72B76" w:rsidP="00DE2DA7">
            <w:pPr>
              <w:pStyle w:val="TableEntry"/>
              <w:rPr>
                <w:ins w:id="212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AB15B8D" w14:textId="2D90A457" w:rsidR="00B72B76" w:rsidRPr="00AC2E1A" w:rsidRDefault="00B72B76" w:rsidP="00DE2DA7">
            <w:pPr>
              <w:pStyle w:val="TableEntry"/>
              <w:rPr>
                <w:ins w:id="2124" w:author="Jones, Emma" w:date="2018-04-24T10:05:00Z"/>
              </w:rPr>
            </w:pPr>
            <w:ins w:id="2125" w:author="Jones, Emma" w:date="2018-04-24T13:25:00Z">
              <w:r w:rsidRPr="00AC2E1A">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
          <w:p w14:paraId="31122A6F" w14:textId="77777777" w:rsidR="00B72B76" w:rsidRPr="00AC2E1A" w:rsidRDefault="00B72B76" w:rsidP="00DE2DA7">
            <w:pPr>
              <w:pStyle w:val="TableEntry"/>
              <w:rPr>
                <w:ins w:id="2126" w:author="Jones, Emma" w:date="2018-04-24T10:05:00Z"/>
                <w:bCs/>
                <w:rPrChange w:id="2127" w:author="Jones, Emma" w:date="2018-04-25T15:26:00Z">
                  <w:rPr>
                    <w:ins w:id="2128" w:author="Jones, Emma" w:date="2018-04-24T10:05:00Z"/>
                    <w:b/>
                    <w:bCs/>
                  </w:rPr>
                </w:rPrChange>
              </w:rPr>
            </w:pPr>
          </w:p>
        </w:tc>
      </w:tr>
      <w:tr w:rsidR="00AC2E1A" w:rsidRPr="00AC2E1A" w14:paraId="22430943" w14:textId="77777777" w:rsidTr="00B72B76">
        <w:trPr>
          <w:cantSplit/>
          <w:trHeight w:val="600"/>
          <w:ins w:id="2129"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2EF435" w14:textId="205E7096" w:rsidR="00B72B76" w:rsidRPr="00AC2E1A" w:rsidRDefault="00B72B76" w:rsidP="00DE2DA7">
            <w:pPr>
              <w:pStyle w:val="TableEntry"/>
              <w:rPr>
                <w:ins w:id="2130" w:author="Jones, Emma" w:date="2018-04-24T10:05:00Z"/>
              </w:rPr>
            </w:pPr>
            <w:ins w:id="2131" w:author="Jones, Emma" w:date="2018-04-24T10:05:00Z">
              <w:r w:rsidRPr="00AC2E1A">
                <w:t xml:space="preserve">... </w:t>
              </w:r>
            </w:ins>
            <w:ins w:id="2132" w:author="Jones, Emma" w:date="2018-04-24T10:32:00Z">
              <w:r w:rsidRPr="00AC2E1A">
                <w:t>date</w:t>
              </w:r>
            </w:ins>
          </w:p>
        </w:tc>
        <w:tc>
          <w:tcPr>
            <w:tcW w:w="883" w:type="dxa"/>
            <w:tcBorders>
              <w:top w:val="single" w:sz="4" w:space="0" w:color="auto"/>
              <w:left w:val="single" w:sz="4" w:space="0" w:color="auto"/>
              <w:bottom w:val="single" w:sz="4" w:space="0" w:color="auto"/>
              <w:right w:val="single" w:sz="4" w:space="0" w:color="auto"/>
            </w:tcBorders>
          </w:tcPr>
          <w:p w14:paraId="7F5B4581" w14:textId="77777777" w:rsidR="00B72B76" w:rsidRPr="00AC2E1A" w:rsidRDefault="00B72B76" w:rsidP="00DE2DA7">
            <w:pPr>
              <w:pStyle w:val="TableEntry"/>
              <w:rPr>
                <w:ins w:id="2133" w:author="Jones, Emma" w:date="2018-04-24T10:05:00Z"/>
                <w:bCs/>
                <w:rPrChange w:id="2134" w:author="Jones, Emma" w:date="2018-04-25T15:26:00Z">
                  <w:rPr>
                    <w:ins w:id="2135" w:author="Jones, Emma" w:date="2018-04-24T10:05:00Z"/>
                    <w:b/>
                    <w:bCs/>
                  </w:rPr>
                </w:rPrChange>
              </w:rPr>
            </w:pPr>
            <w:ins w:id="2136"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6B86652A" w14:textId="3263A66B" w:rsidR="00B72B76" w:rsidRPr="00AC2E1A" w:rsidRDefault="00AC2E1A" w:rsidP="00DE2DA7">
            <w:pPr>
              <w:pStyle w:val="TableEntry"/>
              <w:rPr>
                <w:ins w:id="2137" w:author="Jones, Emma" w:date="2018-04-24T10:05:00Z"/>
                <w:bCs/>
                <w:rPrChange w:id="2138" w:author="Jones, Emma" w:date="2018-04-25T15:26:00Z">
                  <w:rPr>
                    <w:ins w:id="2139" w:author="Jones, Emma" w:date="2018-04-24T10:05:00Z"/>
                    <w:b/>
                    <w:bCs/>
                  </w:rPr>
                </w:rPrChange>
              </w:rPr>
            </w:pPr>
            <w:ins w:id="2140" w:author="Jones, Emma" w:date="2018-04-24T10:05:00Z">
              <w:r w:rsidRPr="00AC2E1A">
                <w:rPr>
                  <w:bCs/>
                  <w:rPrChange w:id="2141"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1CA03BEA" w14:textId="7C32FB4C" w:rsidR="00B72B76" w:rsidRPr="00AC2E1A" w:rsidRDefault="00566C9D" w:rsidP="00DE2DA7">
            <w:pPr>
              <w:pStyle w:val="TableEntry"/>
              <w:rPr>
                <w:ins w:id="2142" w:author="Jones, Emma" w:date="2018-04-25T15:17:00Z"/>
              </w:rPr>
            </w:pPr>
            <w:ins w:id="2143"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1DE3ED7A" w14:textId="35FBEC2D" w:rsidR="00B72B76" w:rsidRPr="00AC2E1A" w:rsidRDefault="00B72B76" w:rsidP="00DE2DA7">
            <w:pPr>
              <w:pStyle w:val="TableEntry"/>
              <w:rPr>
                <w:ins w:id="2144" w:author="Jones, Emma" w:date="2018-04-24T10:05:00Z"/>
              </w:rPr>
            </w:pPr>
            <w:ins w:id="2145" w:author="Jones, Emma" w:date="2018-04-24T14:24:00Z">
              <w:r w:rsidRPr="00AC2E1A">
                <w:t>Date this was last changed</w:t>
              </w:r>
            </w:ins>
          </w:p>
        </w:tc>
        <w:tc>
          <w:tcPr>
            <w:tcW w:w="3441" w:type="dxa"/>
            <w:tcBorders>
              <w:top w:val="single" w:sz="4" w:space="0" w:color="auto"/>
              <w:left w:val="single" w:sz="4" w:space="0" w:color="auto"/>
              <w:bottom w:val="single" w:sz="4" w:space="0" w:color="auto"/>
              <w:right w:val="single" w:sz="4" w:space="0" w:color="auto"/>
            </w:tcBorders>
          </w:tcPr>
          <w:p w14:paraId="4C1A267B" w14:textId="092D94E9" w:rsidR="00B72B76" w:rsidRPr="00AC2E1A" w:rsidRDefault="00B72B76" w:rsidP="00DE2DA7">
            <w:pPr>
              <w:pStyle w:val="TableEntry"/>
              <w:rPr>
                <w:ins w:id="2146" w:author="Jones, Emma" w:date="2018-04-24T10:05:00Z"/>
                <w:bCs/>
                <w:rPrChange w:id="2147" w:author="Jones, Emma" w:date="2018-04-25T15:26:00Z">
                  <w:rPr>
                    <w:ins w:id="2148" w:author="Jones, Emma" w:date="2018-04-24T10:05:00Z"/>
                    <w:b/>
                    <w:bCs/>
                  </w:rPr>
                </w:rPrChange>
              </w:rPr>
            </w:pPr>
            <w:ins w:id="2149" w:author="Jones, Emma" w:date="2018-04-24T15:17:00Z">
              <w:r w:rsidRPr="00AC2E1A">
                <w:rPr>
                  <w:bCs/>
                  <w:rPrChange w:id="2150" w:author="Jones, Emma" w:date="2018-04-25T15:26:00Z">
                    <w:rPr>
                      <w:b/>
                      <w:bCs/>
                    </w:rPr>
                  </w:rPrChange>
                </w:rPr>
                <w:t>This version of the profile requires a date for when the PlanDefinition was last changed</w:t>
              </w:r>
            </w:ins>
          </w:p>
        </w:tc>
      </w:tr>
      <w:tr w:rsidR="00AC2E1A" w:rsidRPr="00AC2E1A" w14:paraId="2D973CEB" w14:textId="77777777" w:rsidTr="00B72B76">
        <w:trPr>
          <w:cantSplit/>
          <w:trHeight w:val="600"/>
          <w:ins w:id="2151"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0C71B3F" w14:textId="02732DB1" w:rsidR="00B72B76" w:rsidRPr="00AC2E1A" w:rsidRDefault="00B72B76" w:rsidP="00DE2DA7">
            <w:pPr>
              <w:pStyle w:val="TableEntry"/>
              <w:rPr>
                <w:ins w:id="2152" w:author="Jones, Emma" w:date="2018-04-24T10:05:00Z"/>
              </w:rPr>
            </w:pPr>
            <w:ins w:id="2153" w:author="Jones, Emma" w:date="2018-04-24T10:05:00Z">
              <w:r w:rsidRPr="00AC2E1A">
                <w:t xml:space="preserve">... </w:t>
              </w:r>
            </w:ins>
            <w:ins w:id="2154" w:author="Jones, Emma" w:date="2018-04-24T10:32:00Z">
              <w:r w:rsidRPr="00AC2E1A">
                <w:t>publisher</w:t>
              </w:r>
            </w:ins>
          </w:p>
        </w:tc>
        <w:tc>
          <w:tcPr>
            <w:tcW w:w="883" w:type="dxa"/>
            <w:tcBorders>
              <w:top w:val="single" w:sz="4" w:space="0" w:color="auto"/>
              <w:left w:val="single" w:sz="4" w:space="0" w:color="auto"/>
              <w:bottom w:val="single" w:sz="4" w:space="0" w:color="auto"/>
              <w:right w:val="single" w:sz="4" w:space="0" w:color="auto"/>
            </w:tcBorders>
          </w:tcPr>
          <w:p w14:paraId="716CF36F" w14:textId="0138E4D1" w:rsidR="00B72B76" w:rsidRPr="00AC2E1A" w:rsidRDefault="00B72B76" w:rsidP="00DE2DA7">
            <w:pPr>
              <w:pStyle w:val="TableEntry"/>
              <w:rPr>
                <w:ins w:id="2155" w:author="Jones, Emma" w:date="2018-04-24T10:05:00Z"/>
                <w:bCs/>
                <w:rPrChange w:id="2156" w:author="Jones, Emma" w:date="2018-04-25T15:26:00Z">
                  <w:rPr>
                    <w:ins w:id="2157" w:author="Jones, Emma" w:date="2018-04-24T10:05:00Z"/>
                    <w:b/>
                    <w:bCs/>
                  </w:rPr>
                </w:rPrChange>
              </w:rPr>
            </w:pPr>
            <w:ins w:id="2158" w:author="Jones, Emma" w:date="2018-04-24T10:34: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BC3E853" w14:textId="0739FE7F" w:rsidR="00B72B76" w:rsidRPr="00AC2E1A" w:rsidRDefault="00AC2E1A" w:rsidP="00DE2DA7">
            <w:pPr>
              <w:pStyle w:val="TableEntry"/>
              <w:rPr>
                <w:ins w:id="2159" w:author="Jones, Emma" w:date="2018-04-24T10:05:00Z"/>
                <w:bCs/>
                <w:rPrChange w:id="2160" w:author="Jones, Emma" w:date="2018-04-25T15:26:00Z">
                  <w:rPr>
                    <w:ins w:id="2161" w:author="Jones, Emma" w:date="2018-04-24T10:05:00Z"/>
                    <w:b/>
                    <w:bCs/>
                  </w:rPr>
                </w:rPrChange>
              </w:rPr>
            </w:pPr>
            <w:ins w:id="2162" w:author="Jones, Emma" w:date="2018-04-24T10:05:00Z">
              <w:r w:rsidRPr="00AC2E1A">
                <w:rPr>
                  <w:bCs/>
                  <w:rPrChange w:id="2163" w:author="Jones, Emma" w:date="2018-04-25T15:26:00Z">
                    <w:rPr>
                      <w:b/>
                      <w:bCs/>
                      <w:color w:val="FF0000"/>
                    </w:rPr>
                  </w:rPrChange>
                </w:rPr>
                <w:t>0</w:t>
              </w:r>
              <w:r w:rsidR="00B72B76" w:rsidRPr="00AC2E1A">
                <w:rPr>
                  <w:bCs/>
                  <w:rPrChange w:id="2164"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5C9011FC" w14:textId="0C7667A1" w:rsidR="00B72B76" w:rsidRPr="00AC2E1A" w:rsidRDefault="00566C9D" w:rsidP="00DE2DA7">
            <w:pPr>
              <w:pStyle w:val="TableEntry"/>
              <w:rPr>
                <w:ins w:id="2165" w:author="Jones, Emma" w:date="2018-04-25T15:17:00Z"/>
              </w:rPr>
            </w:pPr>
            <w:ins w:id="2166"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25B4BF66" w14:textId="4A273103" w:rsidR="00B72B76" w:rsidRPr="00AC2E1A" w:rsidRDefault="00B72B76" w:rsidP="00DE2DA7">
            <w:pPr>
              <w:pStyle w:val="TableEntry"/>
              <w:rPr>
                <w:ins w:id="2167" w:author="Jones, Emma" w:date="2018-04-24T10:05:00Z"/>
              </w:rPr>
            </w:pPr>
            <w:ins w:id="2168" w:author="Jones, Emma" w:date="2018-04-24T14:25:00Z">
              <w:r w:rsidRPr="00AC2E1A">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
          <w:p w14:paraId="221F80A7" w14:textId="32067AE0" w:rsidR="00B72B76" w:rsidRPr="00AC2E1A" w:rsidRDefault="00B72B76" w:rsidP="00DE2DA7">
            <w:pPr>
              <w:pStyle w:val="TableEntry"/>
              <w:rPr>
                <w:ins w:id="2169" w:author="Jones, Emma" w:date="2018-04-24T10:05:00Z"/>
                <w:bCs/>
                <w:rPrChange w:id="2170" w:author="Jones, Emma" w:date="2018-04-25T15:26:00Z">
                  <w:rPr>
                    <w:ins w:id="2171" w:author="Jones, Emma" w:date="2018-04-24T10:05:00Z"/>
                    <w:b/>
                    <w:bCs/>
                  </w:rPr>
                </w:rPrChange>
              </w:rPr>
            </w:pPr>
            <w:ins w:id="2172" w:author="Jones, Emma" w:date="2018-04-24T15:17:00Z">
              <w:r w:rsidRPr="00AC2E1A">
                <w:rPr>
                  <w:bCs/>
                  <w:rPrChange w:id="2173" w:author="Jones, Emma" w:date="2018-04-25T15:26:00Z">
                    <w:rPr>
                      <w:b/>
                      <w:bCs/>
                    </w:rPr>
                  </w:rPrChange>
                </w:rPr>
                <w:t>This version of the profile requires the name of the PlanDefinition publisher.</w:t>
              </w:r>
            </w:ins>
          </w:p>
        </w:tc>
      </w:tr>
      <w:tr w:rsidR="00AC2E1A" w:rsidRPr="00AC2E1A" w14:paraId="7A0EA293" w14:textId="77777777" w:rsidTr="00B72B76">
        <w:trPr>
          <w:cantSplit/>
          <w:trHeight w:val="600"/>
          <w:ins w:id="217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8CA55" w14:textId="2D636E48" w:rsidR="00B72B76" w:rsidRPr="00AC2E1A" w:rsidRDefault="00B72B76" w:rsidP="00DE2DA7">
            <w:pPr>
              <w:pStyle w:val="TableEntry"/>
              <w:rPr>
                <w:ins w:id="2175" w:author="Jones, Emma" w:date="2018-04-24T10:05:00Z"/>
              </w:rPr>
            </w:pPr>
            <w:ins w:id="2176" w:author="Jones, Emma" w:date="2018-04-24T10:05:00Z">
              <w:r w:rsidRPr="00AC2E1A">
                <w:t xml:space="preserve">... </w:t>
              </w:r>
            </w:ins>
            <w:ins w:id="2177" w:author="Jones, Emma" w:date="2018-04-24T10:33:00Z">
              <w:r w:rsidRPr="00AC2E1A">
                <w:t>description</w:t>
              </w:r>
            </w:ins>
          </w:p>
        </w:tc>
        <w:tc>
          <w:tcPr>
            <w:tcW w:w="883" w:type="dxa"/>
            <w:tcBorders>
              <w:top w:val="single" w:sz="4" w:space="0" w:color="auto"/>
              <w:left w:val="single" w:sz="4" w:space="0" w:color="auto"/>
              <w:bottom w:val="single" w:sz="4" w:space="0" w:color="auto"/>
              <w:right w:val="single" w:sz="4" w:space="0" w:color="auto"/>
            </w:tcBorders>
          </w:tcPr>
          <w:p w14:paraId="5246D2E1" w14:textId="43318EAD" w:rsidR="00B72B76" w:rsidRPr="00AC2E1A" w:rsidRDefault="00B72B76" w:rsidP="00DE2DA7">
            <w:pPr>
              <w:pStyle w:val="TableEntry"/>
              <w:rPr>
                <w:ins w:id="2178" w:author="Jones, Emma" w:date="2018-04-24T10:05:00Z"/>
                <w:bCs/>
                <w:rPrChange w:id="2179" w:author="Jones, Emma" w:date="2018-04-25T15:26:00Z">
                  <w:rPr>
                    <w:ins w:id="2180" w:author="Jones, Emma" w:date="2018-04-24T10:05:00Z"/>
                    <w:b/>
                    <w:bCs/>
                  </w:rPr>
                </w:rPrChange>
              </w:rPr>
            </w:pPr>
            <w:ins w:id="2181" w:author="Jones, Emma" w:date="2018-04-24T10:3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0214DDD4" w14:textId="7F89B83F" w:rsidR="00B72B76" w:rsidRPr="00AC2E1A" w:rsidRDefault="00AC2E1A" w:rsidP="00DE2DA7">
            <w:pPr>
              <w:pStyle w:val="TableEntry"/>
              <w:rPr>
                <w:ins w:id="2182" w:author="Jones, Emma" w:date="2018-04-24T10:05:00Z"/>
                <w:bCs/>
                <w:rPrChange w:id="2183" w:author="Jones, Emma" w:date="2018-04-25T15:26:00Z">
                  <w:rPr>
                    <w:ins w:id="2184" w:author="Jones, Emma" w:date="2018-04-24T10:05:00Z"/>
                    <w:b/>
                    <w:bCs/>
                  </w:rPr>
                </w:rPrChange>
              </w:rPr>
            </w:pPr>
            <w:ins w:id="2185" w:author="Jones, Emma" w:date="2018-04-24T10:05:00Z">
              <w:r w:rsidRPr="00AC2E1A">
                <w:rPr>
                  <w:bCs/>
                  <w:rPrChange w:id="2186" w:author="Jones, Emma" w:date="2018-04-25T15:26:00Z">
                    <w:rPr>
                      <w:bCs/>
                      <w:color w:val="FF0000"/>
                    </w:rPr>
                  </w:rPrChange>
                </w:rPr>
                <w:t>0</w:t>
              </w:r>
              <w:r w:rsidR="00B72B76" w:rsidRPr="00AC2E1A">
                <w:rPr>
                  <w:bCs/>
                  <w:rPrChange w:id="2187"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B87C655" w14:textId="73AA6272" w:rsidR="00B72B76" w:rsidRPr="00AC2E1A" w:rsidRDefault="00566C9D" w:rsidP="00DE2DA7">
            <w:pPr>
              <w:pStyle w:val="TableEntry"/>
              <w:rPr>
                <w:ins w:id="2188" w:author="Jones, Emma" w:date="2018-04-25T15:17:00Z"/>
              </w:rPr>
            </w:pPr>
            <w:ins w:id="2189"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758ECA8E" w14:textId="1E0EDED8" w:rsidR="00B72B76" w:rsidRPr="00AC2E1A" w:rsidRDefault="00B72B76" w:rsidP="00DE2DA7">
            <w:pPr>
              <w:pStyle w:val="TableEntry"/>
              <w:rPr>
                <w:ins w:id="2190" w:author="Jones, Emma" w:date="2018-04-24T10:05:00Z"/>
              </w:rPr>
            </w:pPr>
            <w:ins w:id="2191" w:author="Jones, Emma" w:date="2018-04-24T14:25:00Z">
              <w:r w:rsidRPr="00AC2E1A">
                <w:t>Natural language description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01FDA0CE" w14:textId="12D721A1" w:rsidR="00B72B76" w:rsidRPr="00AC2E1A" w:rsidRDefault="00B72B76" w:rsidP="00DE2DA7">
            <w:pPr>
              <w:pStyle w:val="TableEntry"/>
              <w:rPr>
                <w:ins w:id="2192" w:author="Jones, Emma" w:date="2018-04-24T10:05:00Z"/>
                <w:bCs/>
                <w:rPrChange w:id="2193" w:author="Jones, Emma" w:date="2018-04-25T15:26:00Z">
                  <w:rPr>
                    <w:ins w:id="2194" w:author="Jones, Emma" w:date="2018-04-24T10:05:00Z"/>
                    <w:b/>
                    <w:bCs/>
                  </w:rPr>
                </w:rPrChange>
              </w:rPr>
            </w:pPr>
            <w:ins w:id="2195" w:author="Jones, Emma" w:date="2018-04-24T15:18:00Z">
              <w:r w:rsidRPr="00AC2E1A">
                <w:rPr>
                  <w:bCs/>
                  <w:rPrChange w:id="2196" w:author="Jones, Emma" w:date="2018-04-25T15:26:00Z">
                    <w:rPr>
                      <w:b/>
                      <w:bCs/>
                    </w:rPr>
                  </w:rPrChange>
                </w:rPr>
                <w:t>This version of the profile requires a description of the PlanDefinition.</w:t>
              </w:r>
            </w:ins>
          </w:p>
        </w:tc>
      </w:tr>
      <w:tr w:rsidR="00AC2E1A" w:rsidRPr="00AC2E1A" w14:paraId="6E30EF45" w14:textId="77777777" w:rsidTr="00B72B76">
        <w:trPr>
          <w:cantSplit/>
          <w:trHeight w:val="600"/>
          <w:ins w:id="219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7FD3E6" w14:textId="36CA2A9E" w:rsidR="00B72B76" w:rsidRPr="00AC2E1A" w:rsidRDefault="00B72B76" w:rsidP="00DE2DA7">
            <w:pPr>
              <w:pStyle w:val="TableEntry"/>
              <w:rPr>
                <w:ins w:id="2198" w:author="Jones, Emma" w:date="2018-04-24T10:05:00Z"/>
              </w:rPr>
            </w:pPr>
            <w:ins w:id="2199" w:author="Jones, Emma" w:date="2018-04-24T10:05:00Z">
              <w:r w:rsidRPr="00AC2E1A">
                <w:t>... purpose</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28F0D7BA" w14:textId="5E846890" w:rsidR="00B72B76" w:rsidRPr="00AC2E1A" w:rsidRDefault="00B72B76" w:rsidP="00DE2DA7">
            <w:pPr>
              <w:pStyle w:val="TableEntry"/>
              <w:rPr>
                <w:ins w:id="2200" w:author="Jones, Emma" w:date="2018-04-24T10:05:00Z"/>
                <w:bCs/>
                <w:rPrChange w:id="2201" w:author="Jones, Emma" w:date="2018-04-25T15:26:00Z">
                  <w:rPr>
                    <w:ins w:id="2202"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A90C4C0" w14:textId="62890E2C" w:rsidR="00B72B76" w:rsidRPr="00AC2E1A" w:rsidRDefault="00B72B76" w:rsidP="00DE2DA7">
            <w:pPr>
              <w:pStyle w:val="TableEntry"/>
              <w:rPr>
                <w:ins w:id="2203" w:author="Jones, Emma" w:date="2018-04-24T10:05:00Z"/>
                <w:bCs/>
                <w:rPrChange w:id="2204" w:author="Jones, Emma" w:date="2018-04-25T15:26:00Z">
                  <w:rPr>
                    <w:ins w:id="2205" w:author="Jones, Emma" w:date="2018-04-24T10:05:00Z"/>
                    <w:b/>
                    <w:bCs/>
                  </w:rPr>
                </w:rPrChange>
              </w:rPr>
            </w:pPr>
            <w:ins w:id="2206" w:author="Jones, Emma" w:date="2018-04-24T10:05:00Z">
              <w:r w:rsidRPr="00AC2E1A">
                <w:rPr>
                  <w:bCs/>
                </w:rPr>
                <w:t>0</w:t>
              </w:r>
              <w:r w:rsidRPr="00AC2E1A">
                <w:rPr>
                  <w:bCs/>
                  <w:rPrChange w:id="2207"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28F0EE3" w14:textId="77777777" w:rsidR="00B72B76" w:rsidRPr="00AC2E1A" w:rsidRDefault="00B72B76" w:rsidP="00DE2DA7">
            <w:pPr>
              <w:pStyle w:val="TableEntry"/>
              <w:rPr>
                <w:ins w:id="220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ED8CCD8" w14:textId="62D077C1" w:rsidR="00B72B76" w:rsidRPr="00AC2E1A" w:rsidRDefault="00B72B76" w:rsidP="00DE2DA7">
            <w:pPr>
              <w:pStyle w:val="TableEntry"/>
              <w:rPr>
                <w:ins w:id="2209" w:author="Jones, Emma" w:date="2018-04-24T10:05:00Z"/>
              </w:rPr>
            </w:pPr>
            <w:ins w:id="2210" w:author="Jones, Emma" w:date="2018-04-24T14:25:00Z">
              <w:r w:rsidRPr="00AC2E1A">
                <w:t>Why this plan definition is defined</w:t>
              </w:r>
            </w:ins>
          </w:p>
        </w:tc>
        <w:tc>
          <w:tcPr>
            <w:tcW w:w="3441" w:type="dxa"/>
            <w:tcBorders>
              <w:top w:val="single" w:sz="4" w:space="0" w:color="auto"/>
              <w:left w:val="single" w:sz="4" w:space="0" w:color="auto"/>
              <w:bottom w:val="single" w:sz="4" w:space="0" w:color="auto"/>
              <w:right w:val="single" w:sz="4" w:space="0" w:color="auto"/>
            </w:tcBorders>
          </w:tcPr>
          <w:p w14:paraId="3E37652B" w14:textId="4644A473" w:rsidR="00B72B76" w:rsidRPr="00AC2E1A" w:rsidRDefault="00B72B76" w:rsidP="00DE2DA7">
            <w:pPr>
              <w:pStyle w:val="TableEntry"/>
              <w:rPr>
                <w:ins w:id="2211" w:author="Jones, Emma" w:date="2018-04-24T10:05:00Z"/>
                <w:bCs/>
                <w:rPrChange w:id="2212" w:author="Jones, Emma" w:date="2018-04-25T15:26:00Z">
                  <w:rPr>
                    <w:ins w:id="2213" w:author="Jones, Emma" w:date="2018-04-24T10:05:00Z"/>
                    <w:b/>
                    <w:bCs/>
                  </w:rPr>
                </w:rPrChange>
              </w:rPr>
            </w:pPr>
          </w:p>
        </w:tc>
      </w:tr>
      <w:tr w:rsidR="00AC2E1A" w:rsidRPr="00AC2E1A" w14:paraId="5C072352" w14:textId="77777777" w:rsidTr="00B72B76">
        <w:trPr>
          <w:cantSplit/>
          <w:trHeight w:val="600"/>
          <w:ins w:id="221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658234C" w14:textId="119464FD" w:rsidR="00B72B76" w:rsidRPr="00AC2E1A" w:rsidRDefault="00B72B76" w:rsidP="00DE2DA7">
            <w:pPr>
              <w:pStyle w:val="TableEntry"/>
              <w:rPr>
                <w:ins w:id="2215" w:author="Jones, Emma" w:date="2018-04-24T10:05:00Z"/>
              </w:rPr>
            </w:pPr>
            <w:ins w:id="2216" w:author="Jones, Emma" w:date="2018-04-24T10:05:00Z">
              <w:r w:rsidRPr="00AC2E1A">
                <w:t>... usage</w:t>
              </w:r>
            </w:ins>
          </w:p>
        </w:tc>
        <w:tc>
          <w:tcPr>
            <w:tcW w:w="883" w:type="dxa"/>
            <w:tcBorders>
              <w:top w:val="single" w:sz="4" w:space="0" w:color="auto"/>
              <w:left w:val="single" w:sz="4" w:space="0" w:color="auto"/>
              <w:bottom w:val="single" w:sz="4" w:space="0" w:color="auto"/>
              <w:right w:val="single" w:sz="4" w:space="0" w:color="auto"/>
            </w:tcBorders>
          </w:tcPr>
          <w:p w14:paraId="5E4F16EA" w14:textId="6CD92328" w:rsidR="00B72B76" w:rsidRPr="00AC2E1A" w:rsidRDefault="00B72B76" w:rsidP="00DE2DA7">
            <w:pPr>
              <w:pStyle w:val="TableEntry"/>
              <w:rPr>
                <w:ins w:id="2217" w:author="Jones, Emma" w:date="2018-04-24T10:05:00Z"/>
                <w:bCs/>
                <w:rPrChange w:id="2218" w:author="Jones, Emma" w:date="2018-04-25T15:26:00Z">
                  <w:rPr>
                    <w:ins w:id="2219"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B2EF5F6" w14:textId="77777777" w:rsidR="00B72B76" w:rsidRPr="00AC2E1A" w:rsidRDefault="00B72B76" w:rsidP="00DE2DA7">
            <w:pPr>
              <w:pStyle w:val="TableEntry"/>
              <w:rPr>
                <w:ins w:id="2220" w:author="Jones, Emma" w:date="2018-04-24T10:05:00Z"/>
                <w:bCs/>
                <w:rPrChange w:id="2221" w:author="Jones, Emma" w:date="2018-04-25T15:26:00Z">
                  <w:rPr>
                    <w:ins w:id="2222" w:author="Jones, Emma" w:date="2018-04-24T10:05:00Z"/>
                    <w:b/>
                    <w:bCs/>
                  </w:rPr>
                </w:rPrChange>
              </w:rPr>
            </w:pPr>
            <w:ins w:id="2223" w:author="Jones, Emma" w:date="2018-04-24T10:05:00Z">
              <w:r w:rsidRPr="00AC2E1A">
                <w:rPr>
                  <w:bCs/>
                  <w:rPrChange w:id="2224" w:author="Jones, Emma" w:date="2018-04-25T15:26:00Z">
                    <w:rPr>
                      <w:b/>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505601D" w14:textId="77777777" w:rsidR="00B72B76" w:rsidRPr="00AC2E1A" w:rsidRDefault="00B72B76" w:rsidP="00DE2DA7">
            <w:pPr>
              <w:pStyle w:val="TableEntry"/>
              <w:rPr>
                <w:ins w:id="222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39EA7DE" w14:textId="753B0A41" w:rsidR="00B72B76" w:rsidRPr="00AC2E1A" w:rsidRDefault="00B72B76" w:rsidP="00DE2DA7">
            <w:pPr>
              <w:pStyle w:val="TableEntry"/>
              <w:rPr>
                <w:ins w:id="2226" w:author="Jones, Emma" w:date="2018-04-24T10:05:00Z"/>
              </w:rPr>
            </w:pPr>
            <w:ins w:id="2227" w:author="Jones, Emma" w:date="2018-04-24T14:26:00Z">
              <w:r w:rsidRPr="00AC2E1A">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
          <w:p w14:paraId="289AF71F" w14:textId="52659816" w:rsidR="00B72B76" w:rsidRPr="00AC2E1A" w:rsidRDefault="00B72B76" w:rsidP="00DE2DA7">
            <w:pPr>
              <w:pStyle w:val="TableEntry"/>
              <w:rPr>
                <w:ins w:id="2228" w:author="Jones, Emma" w:date="2018-04-24T10:05:00Z"/>
                <w:bCs/>
                <w:rPrChange w:id="2229" w:author="Jones, Emma" w:date="2018-04-25T15:26:00Z">
                  <w:rPr>
                    <w:ins w:id="2230" w:author="Jones, Emma" w:date="2018-04-24T10:05:00Z"/>
                    <w:b/>
                    <w:bCs/>
                  </w:rPr>
                </w:rPrChange>
              </w:rPr>
            </w:pPr>
          </w:p>
        </w:tc>
      </w:tr>
      <w:tr w:rsidR="00AC2E1A" w:rsidRPr="00AC2E1A" w14:paraId="469D85B3" w14:textId="77777777" w:rsidTr="00B72B76">
        <w:trPr>
          <w:cantSplit/>
          <w:trHeight w:val="600"/>
          <w:ins w:id="223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E2F06F" w14:textId="1702B42E" w:rsidR="00B72B76" w:rsidRPr="00AC2E1A" w:rsidRDefault="00B72B76" w:rsidP="00DE2DA7">
            <w:pPr>
              <w:pStyle w:val="TableEntry"/>
              <w:rPr>
                <w:ins w:id="2232" w:author="Jones, Emma" w:date="2018-04-24T10:05:00Z"/>
              </w:rPr>
            </w:pPr>
            <w:ins w:id="2233" w:author="Jones, Emma" w:date="2018-04-24T10:05:00Z">
              <w:r w:rsidRPr="00AC2E1A">
                <w:t>... approvalDate</w:t>
              </w:r>
            </w:ins>
          </w:p>
        </w:tc>
        <w:tc>
          <w:tcPr>
            <w:tcW w:w="883" w:type="dxa"/>
            <w:tcBorders>
              <w:top w:val="single" w:sz="4" w:space="0" w:color="auto"/>
              <w:left w:val="single" w:sz="4" w:space="0" w:color="auto"/>
              <w:bottom w:val="single" w:sz="4" w:space="0" w:color="auto"/>
              <w:right w:val="single" w:sz="4" w:space="0" w:color="auto"/>
            </w:tcBorders>
          </w:tcPr>
          <w:p w14:paraId="552E9E86" w14:textId="393FB926" w:rsidR="00B72B76" w:rsidRPr="00AC2E1A" w:rsidRDefault="00B72B76" w:rsidP="00DE2DA7">
            <w:pPr>
              <w:pStyle w:val="TableEntry"/>
              <w:rPr>
                <w:ins w:id="2234" w:author="Jones, Emma" w:date="2018-04-24T10:05:00Z"/>
                <w:bCs/>
                <w:rPrChange w:id="2235" w:author="Jones, Emma" w:date="2018-04-25T15:26:00Z">
                  <w:rPr>
                    <w:ins w:id="2236"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8847077" w14:textId="5A4028C8" w:rsidR="00B72B76" w:rsidRPr="00AC2E1A" w:rsidRDefault="00B72B76" w:rsidP="00DE2DA7">
            <w:pPr>
              <w:pStyle w:val="TableEntry"/>
              <w:rPr>
                <w:ins w:id="2237" w:author="Jones, Emma" w:date="2018-04-24T10:05:00Z"/>
                <w:bCs/>
                <w:rPrChange w:id="2238" w:author="Jones, Emma" w:date="2018-04-25T15:26:00Z">
                  <w:rPr>
                    <w:ins w:id="2239" w:author="Jones, Emma" w:date="2018-04-24T10:05:00Z"/>
                    <w:b/>
                    <w:bCs/>
                  </w:rPr>
                </w:rPrChange>
              </w:rPr>
            </w:pPr>
            <w:ins w:id="2240" w:author="Jones, Emma" w:date="2018-04-24T10:05:00Z">
              <w:r w:rsidRPr="00AC2E1A">
                <w:rPr>
                  <w:bCs/>
                </w:rPr>
                <w:t>0</w:t>
              </w:r>
              <w:r w:rsidRPr="00AC2E1A">
                <w:rPr>
                  <w:bCs/>
                  <w:rPrChange w:id="2241"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9D59C7A" w14:textId="77777777" w:rsidR="00B72B76" w:rsidRPr="00AC2E1A" w:rsidRDefault="00B72B76" w:rsidP="00DE2DA7">
            <w:pPr>
              <w:pStyle w:val="TableEntry"/>
              <w:rPr>
                <w:ins w:id="224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BDB73C1" w14:textId="6A452627" w:rsidR="00B72B76" w:rsidRPr="00AC2E1A" w:rsidRDefault="00B72B76" w:rsidP="00DE2DA7">
            <w:pPr>
              <w:pStyle w:val="TableEntry"/>
              <w:rPr>
                <w:ins w:id="2243" w:author="Jones, Emma" w:date="2018-04-24T10:05:00Z"/>
              </w:rPr>
            </w:pPr>
            <w:ins w:id="2244" w:author="Jones, Emma" w:date="2018-04-24T14:26:00Z">
              <w:r w:rsidRPr="00AC2E1A">
                <w:t>When the plan definition was approved by publisher</w:t>
              </w:r>
            </w:ins>
          </w:p>
        </w:tc>
        <w:tc>
          <w:tcPr>
            <w:tcW w:w="3441" w:type="dxa"/>
            <w:tcBorders>
              <w:top w:val="single" w:sz="4" w:space="0" w:color="auto"/>
              <w:left w:val="single" w:sz="4" w:space="0" w:color="auto"/>
              <w:bottom w:val="single" w:sz="4" w:space="0" w:color="auto"/>
              <w:right w:val="single" w:sz="4" w:space="0" w:color="auto"/>
            </w:tcBorders>
          </w:tcPr>
          <w:p w14:paraId="7CF46397" w14:textId="6FD80DCF" w:rsidR="00B72B76" w:rsidRPr="00AC2E1A" w:rsidRDefault="00B72B76" w:rsidP="00DE2DA7">
            <w:pPr>
              <w:pStyle w:val="TableEntry"/>
              <w:rPr>
                <w:ins w:id="2245" w:author="Jones, Emma" w:date="2018-04-24T10:05:00Z"/>
                <w:bCs/>
                <w:rPrChange w:id="2246" w:author="Jones, Emma" w:date="2018-04-25T15:26:00Z">
                  <w:rPr>
                    <w:ins w:id="2247" w:author="Jones, Emma" w:date="2018-04-24T10:05:00Z"/>
                    <w:b/>
                    <w:bCs/>
                  </w:rPr>
                </w:rPrChange>
              </w:rPr>
            </w:pPr>
          </w:p>
        </w:tc>
      </w:tr>
      <w:tr w:rsidR="00AC2E1A" w:rsidRPr="00AC2E1A" w14:paraId="567EB1AE" w14:textId="77777777" w:rsidTr="00B72B76">
        <w:trPr>
          <w:cantSplit/>
          <w:trHeight w:val="600"/>
          <w:ins w:id="224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41F08F5" w14:textId="58BB49FD" w:rsidR="00B72B76" w:rsidRPr="00AC2E1A" w:rsidRDefault="00B72B76" w:rsidP="00DE2DA7">
            <w:pPr>
              <w:pStyle w:val="TableEntry"/>
              <w:rPr>
                <w:ins w:id="2249" w:author="Jones, Emma" w:date="2018-04-24T10:05:00Z"/>
              </w:rPr>
            </w:pPr>
            <w:ins w:id="2250" w:author="Jones, Emma" w:date="2018-04-24T10:05:00Z">
              <w:r w:rsidRPr="00AC2E1A">
                <w:lastRenderedPageBreak/>
                <w:t>... lastReviewDate</w:t>
              </w:r>
            </w:ins>
          </w:p>
        </w:tc>
        <w:tc>
          <w:tcPr>
            <w:tcW w:w="883" w:type="dxa"/>
            <w:tcBorders>
              <w:top w:val="single" w:sz="4" w:space="0" w:color="auto"/>
              <w:left w:val="single" w:sz="4" w:space="0" w:color="auto"/>
              <w:bottom w:val="single" w:sz="4" w:space="0" w:color="auto"/>
              <w:right w:val="single" w:sz="4" w:space="0" w:color="auto"/>
            </w:tcBorders>
          </w:tcPr>
          <w:p w14:paraId="55A76C2E" w14:textId="4F8BC617" w:rsidR="00B72B76" w:rsidRPr="00AC2E1A" w:rsidRDefault="00B72B76" w:rsidP="00DE2DA7">
            <w:pPr>
              <w:pStyle w:val="TableEntry"/>
              <w:rPr>
                <w:ins w:id="2251" w:author="Jones, Emma" w:date="2018-04-24T10:05:00Z"/>
                <w:bCs/>
                <w:rPrChange w:id="2252" w:author="Jones, Emma" w:date="2018-04-25T15:26:00Z">
                  <w:rPr>
                    <w:ins w:id="2253"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2EDFE00" w14:textId="7DD3FA7C" w:rsidR="00B72B76" w:rsidRPr="00AC2E1A" w:rsidRDefault="00AC2E1A" w:rsidP="00DE2DA7">
            <w:pPr>
              <w:pStyle w:val="TableEntry"/>
              <w:rPr>
                <w:ins w:id="2254" w:author="Jones, Emma" w:date="2018-04-24T10:05:00Z"/>
                <w:bCs/>
                <w:rPrChange w:id="2255" w:author="Jones, Emma" w:date="2018-04-25T15:26:00Z">
                  <w:rPr>
                    <w:ins w:id="2256" w:author="Jones, Emma" w:date="2018-04-24T10:05:00Z"/>
                    <w:b/>
                    <w:bCs/>
                  </w:rPr>
                </w:rPrChange>
              </w:rPr>
            </w:pPr>
            <w:ins w:id="2257" w:author="Jones, Emma" w:date="2018-04-24T10:05:00Z">
              <w:r w:rsidRPr="00AC2E1A">
                <w:rPr>
                  <w:bCs/>
                  <w:rPrChange w:id="2258"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59FAB70B" w14:textId="0FE1D144" w:rsidR="00B72B76" w:rsidRPr="00AC2E1A" w:rsidRDefault="00566C9D" w:rsidP="00DE2DA7">
            <w:pPr>
              <w:pStyle w:val="TableEntry"/>
              <w:rPr>
                <w:ins w:id="2259" w:author="Jones, Emma" w:date="2018-04-25T15:17:00Z"/>
              </w:rPr>
            </w:pPr>
            <w:ins w:id="2260"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4F35FEF2" w14:textId="12E0ED42" w:rsidR="00B72B76" w:rsidRPr="00AC2E1A" w:rsidRDefault="00B72B76" w:rsidP="00DE2DA7">
            <w:pPr>
              <w:pStyle w:val="TableEntry"/>
              <w:rPr>
                <w:ins w:id="2261" w:author="Jones, Emma" w:date="2018-04-24T10:05:00Z"/>
              </w:rPr>
            </w:pPr>
            <w:ins w:id="2262" w:author="Jones, Emma" w:date="2018-04-24T14:26:00Z">
              <w:r w:rsidRPr="00AC2E1A">
                <w:t>When the plan definition was last reviewed</w:t>
              </w:r>
            </w:ins>
          </w:p>
        </w:tc>
        <w:tc>
          <w:tcPr>
            <w:tcW w:w="3441" w:type="dxa"/>
            <w:tcBorders>
              <w:top w:val="single" w:sz="4" w:space="0" w:color="auto"/>
              <w:left w:val="single" w:sz="4" w:space="0" w:color="auto"/>
              <w:bottom w:val="single" w:sz="4" w:space="0" w:color="auto"/>
              <w:right w:val="single" w:sz="4" w:space="0" w:color="auto"/>
            </w:tcBorders>
          </w:tcPr>
          <w:p w14:paraId="6582658D" w14:textId="76C669C9" w:rsidR="00B72B76" w:rsidRPr="00AC2E1A" w:rsidRDefault="00B72B76" w:rsidP="00DE2DA7">
            <w:pPr>
              <w:pStyle w:val="TableEntry"/>
              <w:rPr>
                <w:ins w:id="2263" w:author="Jones, Emma" w:date="2018-04-24T10:05:00Z"/>
                <w:bCs/>
                <w:rPrChange w:id="2264" w:author="Jones, Emma" w:date="2018-04-25T15:26:00Z">
                  <w:rPr>
                    <w:ins w:id="2265" w:author="Jones, Emma" w:date="2018-04-24T10:05:00Z"/>
                    <w:b/>
                    <w:bCs/>
                  </w:rPr>
                </w:rPrChange>
              </w:rPr>
            </w:pPr>
            <w:ins w:id="2266" w:author="Jones, Emma" w:date="2018-04-24T15:18:00Z">
              <w:r w:rsidRPr="00AC2E1A">
                <w:rPr>
                  <w:bCs/>
                  <w:rPrChange w:id="2267" w:author="Jones, Emma" w:date="2018-04-25T15:26:00Z">
                    <w:rPr>
                      <w:b/>
                      <w:bCs/>
                    </w:rPr>
                  </w:rPrChange>
                </w:rPr>
                <w:t xml:space="preserve">This version of the profile requires a date when the PlanDefinition was last reviewed. </w:t>
              </w:r>
            </w:ins>
          </w:p>
        </w:tc>
      </w:tr>
      <w:tr w:rsidR="00AC2E1A" w:rsidRPr="00AC2E1A" w14:paraId="3D632165" w14:textId="77777777" w:rsidTr="00B72B76">
        <w:trPr>
          <w:cantSplit/>
          <w:trHeight w:val="600"/>
          <w:ins w:id="2268"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57349C9" w14:textId="1B73212C" w:rsidR="00B72B76" w:rsidRPr="00AC2E1A" w:rsidRDefault="00B72B76" w:rsidP="00DE2DA7">
            <w:pPr>
              <w:pStyle w:val="TableEntry"/>
              <w:rPr>
                <w:ins w:id="2269" w:author="Jones, Emma" w:date="2018-04-24T10:05:00Z"/>
              </w:rPr>
            </w:pPr>
            <w:ins w:id="2270" w:author="Jones, Emma" w:date="2018-04-24T10:05:00Z">
              <w:r w:rsidRPr="00AC2E1A">
                <w:t>... effectivePeriod</w:t>
              </w:r>
            </w:ins>
          </w:p>
        </w:tc>
        <w:tc>
          <w:tcPr>
            <w:tcW w:w="883" w:type="dxa"/>
            <w:tcBorders>
              <w:top w:val="single" w:sz="4" w:space="0" w:color="auto"/>
              <w:left w:val="single" w:sz="4" w:space="0" w:color="auto"/>
              <w:bottom w:val="single" w:sz="4" w:space="0" w:color="auto"/>
              <w:right w:val="single" w:sz="4" w:space="0" w:color="auto"/>
            </w:tcBorders>
          </w:tcPr>
          <w:p w14:paraId="42E27B3C" w14:textId="37610E4E" w:rsidR="00B72B76" w:rsidRPr="00AC2E1A" w:rsidRDefault="00B72B76" w:rsidP="00DE2DA7">
            <w:pPr>
              <w:pStyle w:val="TableEntry"/>
              <w:rPr>
                <w:ins w:id="2271" w:author="Jones, Emma" w:date="2018-04-24T10:05:00Z"/>
                <w:bCs/>
                <w:rPrChange w:id="2272" w:author="Jones, Emma" w:date="2018-04-25T15:26:00Z">
                  <w:rPr>
                    <w:ins w:id="2273" w:author="Jones, Emma" w:date="2018-04-24T10:05:00Z"/>
                    <w:b/>
                    <w:bCs/>
                  </w:rPr>
                </w:rPrChange>
              </w:rPr>
            </w:pPr>
            <w:ins w:id="2274" w:author="Jones, Emma" w:date="2018-04-24T10:36: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59E9720" w14:textId="45B14C1B" w:rsidR="00B72B76" w:rsidRPr="00AC2E1A" w:rsidRDefault="00AC2E1A" w:rsidP="00DE2DA7">
            <w:pPr>
              <w:pStyle w:val="TableEntry"/>
              <w:rPr>
                <w:ins w:id="2275" w:author="Jones, Emma" w:date="2018-04-24T10:05:00Z"/>
                <w:bCs/>
                <w:rPrChange w:id="2276" w:author="Jones, Emma" w:date="2018-04-25T15:26:00Z">
                  <w:rPr>
                    <w:ins w:id="2277" w:author="Jones, Emma" w:date="2018-04-24T10:05:00Z"/>
                    <w:b/>
                    <w:bCs/>
                  </w:rPr>
                </w:rPrChange>
              </w:rPr>
            </w:pPr>
            <w:ins w:id="2278" w:author="Jones, Emma" w:date="2018-04-24T10:05:00Z">
              <w:r w:rsidRPr="00AC2E1A">
                <w:rPr>
                  <w:bCs/>
                  <w:rPrChange w:id="2279"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62AF2254" w14:textId="08C8C37B" w:rsidR="00B72B76" w:rsidRPr="00AC2E1A" w:rsidRDefault="00B72B76" w:rsidP="00DE2DA7">
            <w:pPr>
              <w:pStyle w:val="TableEntry"/>
              <w:rPr>
                <w:ins w:id="228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0185070" w14:textId="024D1870" w:rsidR="00B72B76" w:rsidRPr="00AC2E1A" w:rsidRDefault="00B72B76" w:rsidP="00DE2DA7">
            <w:pPr>
              <w:pStyle w:val="TableEntry"/>
              <w:rPr>
                <w:ins w:id="2281" w:author="Jones, Emma" w:date="2018-04-24T10:05:00Z"/>
              </w:rPr>
            </w:pPr>
            <w:ins w:id="2282" w:author="Jones, Emma" w:date="2018-04-24T14:26:00Z">
              <w:r w:rsidRPr="00AC2E1A">
                <w:t>When the plan definition is expected to be used</w:t>
              </w:r>
            </w:ins>
          </w:p>
        </w:tc>
        <w:tc>
          <w:tcPr>
            <w:tcW w:w="3441" w:type="dxa"/>
            <w:tcBorders>
              <w:top w:val="single" w:sz="4" w:space="0" w:color="auto"/>
              <w:left w:val="single" w:sz="4" w:space="0" w:color="auto"/>
              <w:bottom w:val="single" w:sz="4" w:space="0" w:color="auto"/>
              <w:right w:val="single" w:sz="4" w:space="0" w:color="auto"/>
            </w:tcBorders>
          </w:tcPr>
          <w:p w14:paraId="2FD299CD" w14:textId="41EFD43B" w:rsidR="00B72B76" w:rsidRPr="00AC2E1A" w:rsidRDefault="00B72B76">
            <w:pPr>
              <w:pStyle w:val="TableEntry"/>
              <w:rPr>
                <w:ins w:id="2283" w:author="Jones, Emma" w:date="2018-04-24T10:05:00Z"/>
                <w:bCs/>
                <w:rPrChange w:id="2284" w:author="Jones, Emma" w:date="2018-04-25T15:26:00Z">
                  <w:rPr>
                    <w:ins w:id="2285" w:author="Jones, Emma" w:date="2018-04-24T10:05:00Z"/>
                    <w:b/>
                    <w:bCs/>
                  </w:rPr>
                </w:rPrChange>
              </w:rPr>
            </w:pPr>
          </w:p>
        </w:tc>
      </w:tr>
      <w:tr w:rsidR="00AC385E" w:rsidRPr="00AC2E1A" w14:paraId="0DA0AFEF" w14:textId="77777777" w:rsidTr="00B72B76">
        <w:trPr>
          <w:cantSplit/>
          <w:trHeight w:val="600"/>
          <w:ins w:id="2286" w:author="Jones, Emma" w:date="2018-04-30T20:17: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193739F5" w14:textId="29606E03" w:rsidR="00AC385E" w:rsidRPr="00AC2E1A" w:rsidRDefault="00AC385E" w:rsidP="00AC385E">
            <w:pPr>
              <w:pStyle w:val="TableEntry"/>
              <w:rPr>
                <w:ins w:id="2287" w:author="Jones, Emma" w:date="2018-04-30T20:17:00Z"/>
              </w:rPr>
            </w:pPr>
            <w:ins w:id="2288" w:author="Jones, Emma" w:date="2018-04-30T20:18:00Z">
              <w:r>
                <w:t>…. id</w:t>
              </w:r>
            </w:ins>
          </w:p>
        </w:tc>
        <w:tc>
          <w:tcPr>
            <w:tcW w:w="883" w:type="dxa"/>
            <w:tcBorders>
              <w:top w:val="single" w:sz="4" w:space="0" w:color="auto"/>
              <w:left w:val="single" w:sz="4" w:space="0" w:color="auto"/>
              <w:bottom w:val="single" w:sz="4" w:space="0" w:color="auto"/>
              <w:right w:val="single" w:sz="4" w:space="0" w:color="auto"/>
            </w:tcBorders>
          </w:tcPr>
          <w:p w14:paraId="76B73522" w14:textId="77777777" w:rsidR="00AC385E" w:rsidRPr="00AC2E1A" w:rsidRDefault="00AC385E" w:rsidP="00AC385E">
            <w:pPr>
              <w:pStyle w:val="TableEntry"/>
              <w:rPr>
                <w:ins w:id="2289" w:author="Jones, Emma" w:date="2018-04-30T20:17: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D7E3DFA" w14:textId="73692E78" w:rsidR="00AC385E" w:rsidRPr="00AC2E1A" w:rsidRDefault="00AC385E" w:rsidP="00AC385E">
            <w:pPr>
              <w:pStyle w:val="TableEntry"/>
              <w:rPr>
                <w:ins w:id="2290" w:author="Jones, Emma" w:date="2018-04-30T20:17:00Z"/>
                <w:bCs/>
              </w:rPr>
            </w:pPr>
            <w:ins w:id="2291" w:author="Jones, Emma" w:date="2018-04-30T20:18: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1F1C9DED" w14:textId="77777777" w:rsidR="00AC385E" w:rsidRPr="00AC2E1A" w:rsidRDefault="00AC385E" w:rsidP="00AC385E">
            <w:pPr>
              <w:pStyle w:val="TableEntry"/>
              <w:rPr>
                <w:ins w:id="2292" w:author="Jones, Emma" w:date="2018-04-30T20:17:00Z"/>
              </w:rPr>
            </w:pPr>
          </w:p>
        </w:tc>
        <w:tc>
          <w:tcPr>
            <w:tcW w:w="3008" w:type="dxa"/>
            <w:tcBorders>
              <w:top w:val="single" w:sz="4" w:space="0" w:color="auto"/>
              <w:left w:val="single" w:sz="4" w:space="0" w:color="auto"/>
              <w:bottom w:val="single" w:sz="4" w:space="0" w:color="auto"/>
              <w:right w:val="single" w:sz="4" w:space="0" w:color="auto"/>
            </w:tcBorders>
          </w:tcPr>
          <w:p w14:paraId="27E35B8D" w14:textId="2528B971" w:rsidR="00AC385E" w:rsidRPr="00AC2E1A" w:rsidRDefault="00AC385E" w:rsidP="00AC385E">
            <w:pPr>
              <w:pStyle w:val="TableEntry"/>
              <w:rPr>
                <w:ins w:id="2293" w:author="Jones, Emma" w:date="2018-04-30T20:17:00Z"/>
              </w:rPr>
            </w:pPr>
            <w:ins w:id="2294" w:author="Jones, Emma" w:date="2018-04-30T20:18:00Z">
              <w:r w:rsidRPr="00AC385E">
                <w:t>unique id for the element within a resource (for internal references). This may be any string value that does not contain spaces.</w:t>
              </w:r>
            </w:ins>
          </w:p>
        </w:tc>
        <w:tc>
          <w:tcPr>
            <w:tcW w:w="3441" w:type="dxa"/>
            <w:tcBorders>
              <w:top w:val="single" w:sz="4" w:space="0" w:color="auto"/>
              <w:left w:val="single" w:sz="4" w:space="0" w:color="auto"/>
              <w:bottom w:val="single" w:sz="4" w:space="0" w:color="auto"/>
              <w:right w:val="single" w:sz="4" w:space="0" w:color="auto"/>
            </w:tcBorders>
          </w:tcPr>
          <w:p w14:paraId="583BEA84" w14:textId="77777777" w:rsidR="00AC385E" w:rsidRPr="00AC2E1A" w:rsidRDefault="00AC385E" w:rsidP="00AC385E">
            <w:pPr>
              <w:pStyle w:val="TableEntry"/>
              <w:rPr>
                <w:ins w:id="2295" w:author="Jones, Emma" w:date="2018-04-30T20:17:00Z"/>
                <w:bCs/>
              </w:rPr>
            </w:pPr>
          </w:p>
        </w:tc>
      </w:tr>
      <w:tr w:rsidR="00AC385E" w:rsidRPr="00AC2E1A" w14:paraId="338C3B55" w14:textId="77777777" w:rsidTr="00B72B76">
        <w:trPr>
          <w:cantSplit/>
          <w:trHeight w:val="600"/>
          <w:ins w:id="2296" w:author="Jones, Emma" w:date="2018-04-30T20:17: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F719C33" w14:textId="265EE3AB" w:rsidR="00AC385E" w:rsidRPr="00AC2E1A" w:rsidRDefault="00AC385E" w:rsidP="00AC385E">
            <w:pPr>
              <w:pStyle w:val="TableEntry"/>
              <w:rPr>
                <w:ins w:id="2297" w:author="Jones, Emma" w:date="2018-04-30T20:17:00Z"/>
              </w:rPr>
            </w:pPr>
            <w:ins w:id="2298" w:author="Jones, Emma" w:date="2018-04-30T20:18:00Z">
              <w:r>
                <w:t>…. start</w:t>
              </w:r>
            </w:ins>
          </w:p>
        </w:tc>
        <w:tc>
          <w:tcPr>
            <w:tcW w:w="883" w:type="dxa"/>
            <w:tcBorders>
              <w:top w:val="single" w:sz="4" w:space="0" w:color="auto"/>
              <w:left w:val="single" w:sz="4" w:space="0" w:color="auto"/>
              <w:bottom w:val="single" w:sz="4" w:space="0" w:color="auto"/>
              <w:right w:val="single" w:sz="4" w:space="0" w:color="auto"/>
            </w:tcBorders>
          </w:tcPr>
          <w:p w14:paraId="24823B01" w14:textId="77777777" w:rsidR="00AC385E" w:rsidRPr="00AC2E1A" w:rsidRDefault="00AC385E" w:rsidP="00AC385E">
            <w:pPr>
              <w:pStyle w:val="TableEntry"/>
              <w:rPr>
                <w:ins w:id="2299" w:author="Jones, Emma" w:date="2018-04-30T20:17: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31E4D1C" w14:textId="2150D2C4" w:rsidR="00AC385E" w:rsidRPr="00AC2E1A" w:rsidRDefault="00AC385E" w:rsidP="00AC385E">
            <w:pPr>
              <w:pStyle w:val="TableEntry"/>
              <w:rPr>
                <w:ins w:id="2300" w:author="Jones, Emma" w:date="2018-04-30T20:17:00Z"/>
                <w:bCs/>
              </w:rPr>
            </w:pPr>
            <w:ins w:id="2301" w:author="Jones, Emma" w:date="2018-04-30T20:18: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2C810A68" w14:textId="34B27329" w:rsidR="00AC385E" w:rsidRPr="00AC2E1A" w:rsidRDefault="00AC385E" w:rsidP="00AC385E">
            <w:pPr>
              <w:pStyle w:val="TableEntry"/>
              <w:rPr>
                <w:ins w:id="2302" w:author="Jones, Emma" w:date="2018-04-30T20:17:00Z"/>
              </w:rPr>
            </w:pPr>
            <w:ins w:id="2303" w:author="Jones, Emma" w:date="2018-04-30T20:18:00Z">
              <w:r>
                <w:t>1..1</w:t>
              </w:r>
            </w:ins>
          </w:p>
        </w:tc>
        <w:tc>
          <w:tcPr>
            <w:tcW w:w="3008" w:type="dxa"/>
            <w:tcBorders>
              <w:top w:val="single" w:sz="4" w:space="0" w:color="auto"/>
              <w:left w:val="single" w:sz="4" w:space="0" w:color="auto"/>
              <w:bottom w:val="single" w:sz="4" w:space="0" w:color="auto"/>
              <w:right w:val="single" w:sz="4" w:space="0" w:color="auto"/>
            </w:tcBorders>
          </w:tcPr>
          <w:p w14:paraId="6D790C73" w14:textId="3CF8AA16" w:rsidR="00AC385E" w:rsidRPr="00AC2E1A" w:rsidRDefault="00AC385E" w:rsidP="00AC385E">
            <w:pPr>
              <w:pStyle w:val="TableEntry"/>
              <w:rPr>
                <w:ins w:id="2304" w:author="Jones, Emma" w:date="2018-04-30T20:17:00Z"/>
              </w:rPr>
            </w:pPr>
            <w:ins w:id="2305" w:author="Jones, Emma" w:date="2018-04-30T20:18:00Z">
              <w:r w:rsidRPr="00AC385E">
                <w:t>The start of the period.</w:t>
              </w:r>
            </w:ins>
          </w:p>
        </w:tc>
        <w:tc>
          <w:tcPr>
            <w:tcW w:w="3441" w:type="dxa"/>
            <w:tcBorders>
              <w:top w:val="single" w:sz="4" w:space="0" w:color="auto"/>
              <w:left w:val="single" w:sz="4" w:space="0" w:color="auto"/>
              <w:bottom w:val="single" w:sz="4" w:space="0" w:color="auto"/>
              <w:right w:val="single" w:sz="4" w:space="0" w:color="auto"/>
            </w:tcBorders>
          </w:tcPr>
          <w:p w14:paraId="57DF7B5B" w14:textId="7936C124" w:rsidR="00AC385E" w:rsidRPr="00AC2E1A" w:rsidRDefault="00AC385E" w:rsidP="00AC385E">
            <w:pPr>
              <w:pStyle w:val="TableEntry"/>
              <w:rPr>
                <w:ins w:id="2306" w:author="Jones, Emma" w:date="2018-04-30T20:17:00Z"/>
                <w:bCs/>
              </w:rPr>
            </w:pPr>
            <w:ins w:id="2307" w:author="Jones, Emma" w:date="2018-04-30T20:18:00Z">
              <w:r w:rsidRPr="00BF0769">
                <w:rPr>
                  <w:bCs/>
                </w:rPr>
                <w:t>This version of the profile requires an effectivePeriod of period.start when the PlanDefinition status value is active</w:t>
              </w:r>
            </w:ins>
          </w:p>
        </w:tc>
      </w:tr>
      <w:tr w:rsidR="00AC385E" w:rsidRPr="00AC2E1A" w14:paraId="1F62CEA6" w14:textId="77777777" w:rsidTr="00B72B76">
        <w:trPr>
          <w:cantSplit/>
          <w:trHeight w:val="600"/>
          <w:ins w:id="2308" w:author="Jones, Emma" w:date="2018-04-30T20:17: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6B094694" w14:textId="1EE8F7D5" w:rsidR="00AC385E" w:rsidRPr="00AC2E1A" w:rsidRDefault="00AC385E" w:rsidP="00AC385E">
            <w:pPr>
              <w:pStyle w:val="TableEntry"/>
              <w:rPr>
                <w:ins w:id="2309" w:author="Jones, Emma" w:date="2018-04-30T20:17:00Z"/>
              </w:rPr>
            </w:pPr>
            <w:ins w:id="2310" w:author="Jones, Emma" w:date="2018-04-30T20:18:00Z">
              <w:r>
                <w:t>…. end</w:t>
              </w:r>
            </w:ins>
          </w:p>
        </w:tc>
        <w:tc>
          <w:tcPr>
            <w:tcW w:w="883" w:type="dxa"/>
            <w:tcBorders>
              <w:top w:val="single" w:sz="4" w:space="0" w:color="auto"/>
              <w:left w:val="single" w:sz="4" w:space="0" w:color="auto"/>
              <w:bottom w:val="single" w:sz="4" w:space="0" w:color="auto"/>
              <w:right w:val="single" w:sz="4" w:space="0" w:color="auto"/>
            </w:tcBorders>
          </w:tcPr>
          <w:p w14:paraId="5DE58E1B" w14:textId="77777777" w:rsidR="00AC385E" w:rsidRPr="00AC2E1A" w:rsidRDefault="00AC385E" w:rsidP="00AC385E">
            <w:pPr>
              <w:pStyle w:val="TableEntry"/>
              <w:rPr>
                <w:ins w:id="2311" w:author="Jones, Emma" w:date="2018-04-30T20:17: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4A8982D7" w14:textId="6A785D73" w:rsidR="00AC385E" w:rsidRPr="00AC2E1A" w:rsidRDefault="00AC385E" w:rsidP="00AC385E">
            <w:pPr>
              <w:pStyle w:val="TableEntry"/>
              <w:rPr>
                <w:ins w:id="2312" w:author="Jones, Emma" w:date="2018-04-30T20:17:00Z"/>
                <w:bCs/>
              </w:rPr>
            </w:pPr>
            <w:ins w:id="2313" w:author="Jones, Emma" w:date="2018-04-30T20:18: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186D5490" w14:textId="77777777" w:rsidR="00AC385E" w:rsidRPr="00AC2E1A" w:rsidRDefault="00AC385E" w:rsidP="00AC385E">
            <w:pPr>
              <w:pStyle w:val="TableEntry"/>
              <w:rPr>
                <w:ins w:id="2314" w:author="Jones, Emma" w:date="2018-04-30T20:17:00Z"/>
              </w:rPr>
            </w:pPr>
          </w:p>
        </w:tc>
        <w:tc>
          <w:tcPr>
            <w:tcW w:w="3008" w:type="dxa"/>
            <w:tcBorders>
              <w:top w:val="single" w:sz="4" w:space="0" w:color="auto"/>
              <w:left w:val="single" w:sz="4" w:space="0" w:color="auto"/>
              <w:bottom w:val="single" w:sz="4" w:space="0" w:color="auto"/>
              <w:right w:val="single" w:sz="4" w:space="0" w:color="auto"/>
            </w:tcBorders>
          </w:tcPr>
          <w:p w14:paraId="3551E5B7" w14:textId="26A5F206" w:rsidR="00AC385E" w:rsidRPr="00AC2E1A" w:rsidRDefault="00AC385E" w:rsidP="00AC385E">
            <w:pPr>
              <w:pStyle w:val="TableEntry"/>
              <w:rPr>
                <w:ins w:id="2315" w:author="Jones, Emma" w:date="2018-04-30T20:17:00Z"/>
              </w:rPr>
            </w:pPr>
            <w:ins w:id="2316" w:author="Jones, Emma" w:date="2018-04-30T20:18:00Z">
              <w:r w:rsidRPr="00AC385E">
                <w:t>The end of the period.</w:t>
              </w:r>
            </w:ins>
          </w:p>
        </w:tc>
        <w:tc>
          <w:tcPr>
            <w:tcW w:w="3441" w:type="dxa"/>
            <w:tcBorders>
              <w:top w:val="single" w:sz="4" w:space="0" w:color="auto"/>
              <w:left w:val="single" w:sz="4" w:space="0" w:color="auto"/>
              <w:bottom w:val="single" w:sz="4" w:space="0" w:color="auto"/>
              <w:right w:val="single" w:sz="4" w:space="0" w:color="auto"/>
            </w:tcBorders>
          </w:tcPr>
          <w:p w14:paraId="21E6694F" w14:textId="77777777" w:rsidR="00AC385E" w:rsidRPr="00AC2E1A" w:rsidRDefault="00AC385E" w:rsidP="00AC385E">
            <w:pPr>
              <w:pStyle w:val="TableEntry"/>
              <w:rPr>
                <w:ins w:id="2317" w:author="Jones, Emma" w:date="2018-04-30T20:17:00Z"/>
                <w:bCs/>
              </w:rPr>
            </w:pPr>
          </w:p>
        </w:tc>
      </w:tr>
      <w:tr w:rsidR="00AC2E1A" w:rsidRPr="00AC2E1A" w14:paraId="6B9B92DB" w14:textId="77777777" w:rsidTr="00B72B76">
        <w:trPr>
          <w:cantSplit/>
          <w:trHeight w:val="600"/>
          <w:ins w:id="231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F04E3F4" w14:textId="0C7EBE75" w:rsidR="00B72B76" w:rsidRPr="00AC2E1A" w:rsidRDefault="00B72B76" w:rsidP="00DE2DA7">
            <w:pPr>
              <w:pStyle w:val="TableEntry"/>
              <w:rPr>
                <w:ins w:id="2319" w:author="Jones, Emma" w:date="2018-04-24T10:05:00Z"/>
              </w:rPr>
            </w:pPr>
            <w:ins w:id="2320" w:author="Jones, Emma" w:date="2018-04-24T10:05:00Z">
              <w:r w:rsidRPr="00AC2E1A">
                <w:t>... useContext</w:t>
              </w:r>
            </w:ins>
          </w:p>
        </w:tc>
        <w:tc>
          <w:tcPr>
            <w:tcW w:w="883" w:type="dxa"/>
            <w:tcBorders>
              <w:top w:val="single" w:sz="4" w:space="0" w:color="auto"/>
              <w:left w:val="single" w:sz="4" w:space="0" w:color="auto"/>
              <w:bottom w:val="single" w:sz="4" w:space="0" w:color="auto"/>
              <w:right w:val="single" w:sz="4" w:space="0" w:color="auto"/>
            </w:tcBorders>
          </w:tcPr>
          <w:p w14:paraId="19A9CD54" w14:textId="77777777" w:rsidR="00B72B76" w:rsidRPr="00AC2E1A" w:rsidRDefault="00B72B76" w:rsidP="00DE2DA7">
            <w:pPr>
              <w:pStyle w:val="TableEntry"/>
              <w:rPr>
                <w:ins w:id="2321" w:author="Jones, Emma" w:date="2018-04-24T10:05:00Z"/>
                <w:bCs/>
                <w:rPrChange w:id="2322" w:author="Jones, Emma" w:date="2018-04-25T15:26:00Z">
                  <w:rPr>
                    <w:ins w:id="2323" w:author="Jones, Emma" w:date="2018-04-24T10:05:00Z"/>
                    <w:b/>
                    <w:bCs/>
                  </w:rPr>
                </w:rPrChange>
              </w:rPr>
            </w:pPr>
            <w:ins w:id="2324"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2236C025" w14:textId="63A28F45" w:rsidR="00B72B76" w:rsidRPr="00AC2E1A" w:rsidRDefault="00AC2E1A" w:rsidP="00DE2DA7">
            <w:pPr>
              <w:pStyle w:val="TableEntry"/>
              <w:rPr>
                <w:ins w:id="2325" w:author="Jones, Emma" w:date="2018-04-24T10:05:00Z"/>
                <w:bCs/>
                <w:rPrChange w:id="2326" w:author="Jones, Emma" w:date="2018-04-25T15:26:00Z">
                  <w:rPr>
                    <w:ins w:id="2327" w:author="Jones, Emma" w:date="2018-04-24T10:05:00Z"/>
                    <w:b/>
                    <w:bCs/>
                  </w:rPr>
                </w:rPrChange>
              </w:rPr>
            </w:pPr>
            <w:ins w:id="2328" w:author="Jones, Emma" w:date="2018-04-24T10:05:00Z">
              <w:r w:rsidRPr="00AC2E1A">
                <w:rPr>
                  <w:bCs/>
                  <w:rPrChange w:id="2329" w:author="Jones, Emma" w:date="2018-04-25T15:26:00Z">
                    <w:rPr>
                      <w:b/>
                      <w:bCs/>
                      <w:color w:val="FF0000"/>
                    </w:rPr>
                  </w:rPrChange>
                </w:rPr>
                <w:t>0</w:t>
              </w:r>
              <w:r w:rsidR="00B72B76" w:rsidRPr="00AC2E1A">
                <w:rPr>
                  <w:bCs/>
                  <w:rPrChange w:id="2330"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62C728E0" w14:textId="760E5616" w:rsidR="00B72B76" w:rsidRPr="00AC2E1A" w:rsidRDefault="00566C9D" w:rsidP="00DE2DA7">
            <w:pPr>
              <w:pStyle w:val="TableEntry"/>
              <w:rPr>
                <w:ins w:id="2331" w:author="Jones, Emma" w:date="2018-04-25T15:17:00Z"/>
              </w:rPr>
            </w:pPr>
            <w:ins w:id="2332"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297620DD" w14:textId="73C4DFB5" w:rsidR="00B72B76" w:rsidRPr="00AC2E1A" w:rsidRDefault="00B72B76" w:rsidP="00DE2DA7">
            <w:pPr>
              <w:pStyle w:val="TableEntry"/>
              <w:rPr>
                <w:ins w:id="2333" w:author="Jones, Emma" w:date="2018-04-24T10:05:00Z"/>
              </w:rPr>
            </w:pPr>
            <w:ins w:id="2334" w:author="Jones, Emma" w:date="2018-04-24T14:27:00Z">
              <w:r w:rsidRPr="00AC2E1A">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
          <w:p w14:paraId="33D77476" w14:textId="4F42801C" w:rsidR="00B72B76" w:rsidRPr="00AC2E1A" w:rsidRDefault="00B72B76">
            <w:pPr>
              <w:pStyle w:val="TableEntry"/>
              <w:rPr>
                <w:ins w:id="2335" w:author="Jones, Emma" w:date="2018-04-24T10:05:00Z"/>
                <w:bCs/>
                <w:rPrChange w:id="2336" w:author="Jones, Emma" w:date="2018-04-25T15:26:00Z">
                  <w:rPr>
                    <w:ins w:id="2337" w:author="Jones, Emma" w:date="2018-04-24T10:05:00Z"/>
                    <w:b/>
                    <w:bCs/>
                  </w:rPr>
                </w:rPrChange>
              </w:rPr>
            </w:pPr>
            <w:ins w:id="2338" w:author="Jones, Emma" w:date="2018-04-24T15:21:00Z">
              <w:r w:rsidRPr="00AC2E1A">
                <w:rPr>
                  <w:bCs/>
                  <w:rPrChange w:id="2339" w:author="Jones, Emma" w:date="2018-04-25T15:26:00Z">
                    <w:rPr>
                      <w:b/>
                      <w:bCs/>
                    </w:rPr>
                  </w:rPrChange>
                </w:rPr>
                <w:t>This version of the profile requires a useContext which is used to discover planDefinitions</w:t>
              </w:r>
            </w:ins>
            <w:ins w:id="2340" w:author="Jones, Emma" w:date="2018-04-24T15:23:00Z">
              <w:r w:rsidRPr="00AC2E1A">
                <w:rPr>
                  <w:bCs/>
                  <w:rPrChange w:id="2341" w:author="Jones, Emma" w:date="2018-04-25T15:26:00Z">
                    <w:rPr>
                      <w:b/>
                      <w:bCs/>
                    </w:rPr>
                  </w:rPrChange>
                </w:rPr>
                <w:t xml:space="preserve"> </w:t>
              </w:r>
            </w:ins>
            <w:ins w:id="2342" w:author="Jones, Emma" w:date="2018-04-24T15:24:00Z">
              <w:r w:rsidRPr="00AC2E1A">
                <w:rPr>
                  <w:bCs/>
                  <w:rPrChange w:id="2343" w:author="Jones, Emma" w:date="2018-04-25T15:26:00Z">
                    <w:rPr>
                      <w:b/>
                      <w:bCs/>
                    </w:rPr>
                  </w:rPrChange>
                </w:rPr>
                <w:t xml:space="preserve">of </w:t>
              </w:r>
            </w:ins>
            <w:ins w:id="2344" w:author="Jones, Emma" w:date="2018-04-24T15:23:00Z">
              <w:r w:rsidRPr="00AC2E1A">
                <w:rPr>
                  <w:bCs/>
                  <w:rPrChange w:id="2345" w:author="Jones, Emma" w:date="2018-04-25T15:26:00Z">
                    <w:rPr>
                      <w:b/>
                      <w:bCs/>
                    </w:rPr>
                  </w:rPrChange>
                </w:rPr>
                <w:t xml:space="preserve">similar useContext. </w:t>
              </w:r>
            </w:ins>
            <w:ins w:id="2346" w:author="Jones, Emma" w:date="2018-04-25T14:23:00Z">
              <w:r w:rsidRPr="00AC2E1A">
                <w:rPr>
                  <w:bCs/>
                  <w:rPrChange w:id="2347" w:author="Jones, Emma" w:date="2018-04-25T15:26:00Z">
                    <w:rPr>
                      <w:b/>
                      <w:bCs/>
                    </w:rPr>
                  </w:rPrChange>
                </w:rPr>
                <w:t xml:space="preserve">Will be used to drive searches related to the patient’s condition. </w:t>
              </w:r>
            </w:ins>
          </w:p>
        </w:tc>
      </w:tr>
      <w:tr w:rsidR="00AC2E1A" w:rsidRPr="00AC2E1A" w14:paraId="480FB7E0" w14:textId="77777777" w:rsidTr="00B72B76">
        <w:trPr>
          <w:cantSplit/>
          <w:trHeight w:val="600"/>
          <w:ins w:id="234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5DBA0B" w14:textId="043EED34" w:rsidR="00B72B76" w:rsidRPr="00AC2E1A" w:rsidRDefault="00B72B76" w:rsidP="00DE2DA7">
            <w:pPr>
              <w:pStyle w:val="TableEntry"/>
              <w:rPr>
                <w:ins w:id="2349" w:author="Jones, Emma" w:date="2018-04-24T10:05:00Z"/>
              </w:rPr>
            </w:pPr>
            <w:ins w:id="2350" w:author="Jones, Emma" w:date="2018-04-24T10:05:00Z">
              <w:r w:rsidRPr="00AC2E1A">
                <w:t>... jurisdiction</w:t>
              </w:r>
            </w:ins>
          </w:p>
        </w:tc>
        <w:tc>
          <w:tcPr>
            <w:tcW w:w="883" w:type="dxa"/>
            <w:tcBorders>
              <w:top w:val="single" w:sz="4" w:space="0" w:color="auto"/>
              <w:left w:val="single" w:sz="4" w:space="0" w:color="auto"/>
              <w:bottom w:val="single" w:sz="4" w:space="0" w:color="auto"/>
              <w:right w:val="single" w:sz="4" w:space="0" w:color="auto"/>
            </w:tcBorders>
          </w:tcPr>
          <w:p w14:paraId="08B713C9" w14:textId="00E604EA" w:rsidR="00B72B76" w:rsidRPr="00AC2E1A" w:rsidRDefault="00B72B76" w:rsidP="00DE2DA7">
            <w:pPr>
              <w:pStyle w:val="TableEntry"/>
              <w:rPr>
                <w:ins w:id="2351" w:author="Jones, Emma" w:date="2018-04-24T10:05:00Z"/>
                <w:bCs/>
                <w:rPrChange w:id="2352" w:author="Jones, Emma" w:date="2018-04-25T15:26:00Z">
                  <w:rPr>
                    <w:ins w:id="2353" w:author="Jones, Emma" w:date="2018-04-24T10:05:00Z"/>
                    <w:b/>
                    <w:bCs/>
                  </w:rPr>
                </w:rPrChange>
              </w:rPr>
            </w:pPr>
            <w:ins w:id="2354" w:author="Jones, Emma" w:date="2018-04-24T10:37: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727ECD0C" w14:textId="77777777" w:rsidR="00B72B76" w:rsidRPr="00AC2E1A" w:rsidRDefault="00B72B76" w:rsidP="00DE2DA7">
            <w:pPr>
              <w:pStyle w:val="TableEntry"/>
              <w:rPr>
                <w:ins w:id="2355" w:author="Jones, Emma" w:date="2018-04-24T10:05:00Z"/>
                <w:bCs/>
                <w:rPrChange w:id="2356" w:author="Jones, Emma" w:date="2018-04-25T15:26:00Z">
                  <w:rPr>
                    <w:ins w:id="2357" w:author="Jones, Emma" w:date="2018-04-24T10:05:00Z"/>
                    <w:b/>
                    <w:bCs/>
                  </w:rPr>
                </w:rPrChange>
              </w:rPr>
            </w:pPr>
            <w:ins w:id="2358" w:author="Jones, Emma" w:date="2018-04-24T10:05:00Z">
              <w:r w:rsidRPr="00AC2E1A">
                <w:rPr>
                  <w:bCs/>
                  <w:rPrChange w:id="2359" w:author="Jones, Emma" w:date="2018-04-25T15:26:00Z">
                    <w:rPr>
                      <w:b/>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4E894D57" w14:textId="77777777" w:rsidR="00B72B76" w:rsidRPr="00AC2E1A" w:rsidRDefault="00B72B76" w:rsidP="00DE2DA7">
            <w:pPr>
              <w:pStyle w:val="TableEntry"/>
              <w:rPr>
                <w:ins w:id="236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58D4D0F" w14:textId="0D77F89D" w:rsidR="00B72B76" w:rsidRPr="00AC2E1A" w:rsidRDefault="00B72B76" w:rsidP="00DE2DA7">
            <w:pPr>
              <w:pStyle w:val="TableEntry"/>
              <w:rPr>
                <w:ins w:id="2361" w:author="Jones, Emma" w:date="2018-04-24T10:05:00Z"/>
              </w:rPr>
            </w:pPr>
            <w:ins w:id="2362" w:author="Jones, Emma" w:date="2018-04-24T14:27:00Z">
              <w:r w:rsidRPr="00AC2E1A">
                <w:t>Intended jurisdiction for plan definition (if applicable)</w:t>
              </w:r>
            </w:ins>
          </w:p>
        </w:tc>
        <w:tc>
          <w:tcPr>
            <w:tcW w:w="3441" w:type="dxa"/>
            <w:tcBorders>
              <w:top w:val="single" w:sz="4" w:space="0" w:color="auto"/>
              <w:left w:val="single" w:sz="4" w:space="0" w:color="auto"/>
              <w:bottom w:val="single" w:sz="4" w:space="0" w:color="auto"/>
              <w:right w:val="single" w:sz="4" w:space="0" w:color="auto"/>
            </w:tcBorders>
          </w:tcPr>
          <w:p w14:paraId="18D1EA21" w14:textId="77777777" w:rsidR="00B72B76" w:rsidRPr="00AC2E1A" w:rsidRDefault="00B72B76" w:rsidP="00DE2DA7">
            <w:pPr>
              <w:pStyle w:val="TableEntry"/>
              <w:rPr>
                <w:ins w:id="2363" w:author="Jones, Emma" w:date="2018-04-24T10:05:00Z"/>
                <w:bCs/>
                <w:rPrChange w:id="2364" w:author="Jones, Emma" w:date="2018-04-25T15:26:00Z">
                  <w:rPr>
                    <w:ins w:id="2365" w:author="Jones, Emma" w:date="2018-04-24T10:05:00Z"/>
                    <w:b/>
                    <w:bCs/>
                  </w:rPr>
                </w:rPrChange>
              </w:rPr>
            </w:pPr>
          </w:p>
        </w:tc>
      </w:tr>
      <w:tr w:rsidR="00AC2E1A" w:rsidRPr="00AC2E1A" w14:paraId="0CFE74B2" w14:textId="77777777" w:rsidTr="00B72B76">
        <w:trPr>
          <w:cantSplit/>
          <w:trHeight w:val="600"/>
          <w:ins w:id="236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DD595" w14:textId="742E273C" w:rsidR="00B72B76" w:rsidRPr="00AC2E1A" w:rsidRDefault="00B72B76" w:rsidP="00DE2DA7">
            <w:pPr>
              <w:pStyle w:val="TableEntry"/>
              <w:rPr>
                <w:ins w:id="2367" w:author="Jones, Emma" w:date="2018-04-24T10:05:00Z"/>
              </w:rPr>
            </w:pPr>
            <w:ins w:id="2368" w:author="Jones, Emma" w:date="2018-04-24T10:05:00Z">
              <w:r w:rsidRPr="00AC2E1A">
                <w:t>... topic</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13C77A5E" w14:textId="77777777" w:rsidR="00B72B76" w:rsidRPr="00AC2E1A" w:rsidRDefault="00B72B76" w:rsidP="00DE2DA7">
            <w:pPr>
              <w:pStyle w:val="TableEntry"/>
              <w:rPr>
                <w:ins w:id="2369" w:author="Jones, Emma" w:date="2018-04-24T10:05:00Z"/>
                <w:bCs/>
                <w:rPrChange w:id="2370" w:author="Jones, Emma" w:date="2018-04-25T15:26:00Z">
                  <w:rPr>
                    <w:ins w:id="2371"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6AE1554" w14:textId="283F3EA5" w:rsidR="00B72B76" w:rsidRPr="00AC2E1A" w:rsidRDefault="00B72B76" w:rsidP="00DE2DA7">
            <w:pPr>
              <w:pStyle w:val="TableEntry"/>
              <w:rPr>
                <w:ins w:id="2372" w:author="Jones, Emma" w:date="2018-04-24T10:05:00Z"/>
                <w:bCs/>
                <w:rPrChange w:id="2373" w:author="Jones, Emma" w:date="2018-04-25T15:26:00Z">
                  <w:rPr>
                    <w:ins w:id="2374" w:author="Jones, Emma" w:date="2018-04-24T10:05:00Z"/>
                    <w:b/>
                    <w:bCs/>
                  </w:rPr>
                </w:rPrChange>
              </w:rPr>
            </w:pPr>
            <w:ins w:id="2375" w:author="Jones, Emma" w:date="2018-04-24T10:38:00Z">
              <w:r w:rsidRPr="00AC2E1A">
                <w:rPr>
                  <w:bCs/>
                </w:rPr>
                <w:t>0</w:t>
              </w:r>
            </w:ins>
            <w:ins w:id="2376" w:author="Jones, Emma" w:date="2018-04-24T10:05:00Z">
              <w:r w:rsidRPr="00AC2E1A">
                <w:rPr>
                  <w:bCs/>
                  <w:rPrChange w:id="2377"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47538246" w14:textId="77777777" w:rsidR="00B72B76" w:rsidRPr="00AC2E1A" w:rsidRDefault="00B72B76" w:rsidP="00DE2DA7">
            <w:pPr>
              <w:pStyle w:val="TableEntry"/>
              <w:rPr>
                <w:ins w:id="237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F7525A9" w14:textId="0468E630" w:rsidR="00B72B76" w:rsidRPr="00AC2E1A" w:rsidRDefault="00B72B76" w:rsidP="00DE2DA7">
            <w:pPr>
              <w:pStyle w:val="TableEntry"/>
              <w:rPr>
                <w:ins w:id="2379" w:author="Jones, Emma" w:date="2018-04-24T10:05:00Z"/>
              </w:rPr>
            </w:pPr>
            <w:ins w:id="2380" w:author="Jones, Emma" w:date="2018-04-24T14:27:00Z">
              <w:r w:rsidRPr="00AC2E1A">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
          <w:p w14:paraId="0C329EB0" w14:textId="3E3DFED3" w:rsidR="00B72B76" w:rsidRPr="00AC2E1A" w:rsidRDefault="00B72B76" w:rsidP="00DE2DA7">
            <w:pPr>
              <w:pStyle w:val="TableEntry"/>
              <w:rPr>
                <w:ins w:id="2381" w:author="Jones, Emma" w:date="2018-04-24T10:05:00Z"/>
                <w:bCs/>
                <w:rPrChange w:id="2382" w:author="Jones, Emma" w:date="2018-04-25T15:26:00Z">
                  <w:rPr>
                    <w:ins w:id="2383" w:author="Jones, Emma" w:date="2018-04-24T10:05:00Z"/>
                    <w:b/>
                    <w:bCs/>
                  </w:rPr>
                </w:rPrChange>
              </w:rPr>
            </w:pPr>
          </w:p>
        </w:tc>
      </w:tr>
      <w:tr w:rsidR="00AC2E1A" w:rsidRPr="00AC2E1A" w14:paraId="6424DA31" w14:textId="77777777" w:rsidTr="00B72B76">
        <w:trPr>
          <w:cantSplit/>
          <w:trHeight w:val="600"/>
          <w:ins w:id="238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CF9154" w14:textId="7ED4DD8F" w:rsidR="00B72B76" w:rsidRPr="00AC2E1A" w:rsidRDefault="00B72B76" w:rsidP="00DE2DA7">
            <w:pPr>
              <w:pStyle w:val="TableEntry"/>
              <w:rPr>
                <w:ins w:id="2385" w:author="Jones, Emma" w:date="2018-04-24T10:05:00Z"/>
              </w:rPr>
            </w:pPr>
            <w:ins w:id="2386" w:author="Jones, Emma" w:date="2018-04-24T10:05:00Z">
              <w:r w:rsidRPr="00AC2E1A">
                <w:t>... contributor</w:t>
              </w:r>
            </w:ins>
          </w:p>
        </w:tc>
        <w:tc>
          <w:tcPr>
            <w:tcW w:w="883" w:type="dxa"/>
            <w:tcBorders>
              <w:top w:val="single" w:sz="4" w:space="0" w:color="auto"/>
              <w:left w:val="single" w:sz="4" w:space="0" w:color="auto"/>
              <w:bottom w:val="single" w:sz="4" w:space="0" w:color="auto"/>
              <w:right w:val="single" w:sz="4" w:space="0" w:color="auto"/>
            </w:tcBorders>
          </w:tcPr>
          <w:p w14:paraId="6E0713FC" w14:textId="3824695B" w:rsidR="00B72B76" w:rsidRPr="00AC2E1A" w:rsidRDefault="00B72B76" w:rsidP="00DE2DA7">
            <w:pPr>
              <w:pStyle w:val="TableEntry"/>
              <w:rPr>
                <w:ins w:id="238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096ADE6" w14:textId="77777777" w:rsidR="00B72B76" w:rsidRPr="00AC2E1A" w:rsidRDefault="00B72B76" w:rsidP="00DE2DA7">
            <w:pPr>
              <w:pStyle w:val="TableEntry"/>
              <w:rPr>
                <w:ins w:id="2388" w:author="Jones, Emma" w:date="2018-04-24T10:05:00Z"/>
                <w:bCs/>
              </w:rPr>
            </w:pPr>
            <w:ins w:id="2389"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F295431" w14:textId="77777777" w:rsidR="00B72B76" w:rsidRPr="00AC2E1A" w:rsidRDefault="00B72B76" w:rsidP="00DE2DA7">
            <w:pPr>
              <w:pStyle w:val="TableEntry"/>
              <w:rPr>
                <w:ins w:id="239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39023C1" w14:textId="69B9922A" w:rsidR="00B72B76" w:rsidRPr="00AC2E1A" w:rsidRDefault="00B72B76" w:rsidP="00DE2DA7">
            <w:pPr>
              <w:pStyle w:val="TableEntry"/>
              <w:rPr>
                <w:ins w:id="2391" w:author="Jones, Emma" w:date="2018-04-24T10:05:00Z"/>
              </w:rPr>
            </w:pPr>
            <w:ins w:id="2392" w:author="Jones, Emma" w:date="2018-04-24T14:27:00Z">
              <w:r w:rsidRPr="00AC2E1A">
                <w:t>A content contributor</w:t>
              </w:r>
            </w:ins>
          </w:p>
        </w:tc>
        <w:tc>
          <w:tcPr>
            <w:tcW w:w="3441" w:type="dxa"/>
            <w:tcBorders>
              <w:top w:val="single" w:sz="4" w:space="0" w:color="auto"/>
              <w:left w:val="single" w:sz="4" w:space="0" w:color="auto"/>
              <w:bottom w:val="single" w:sz="4" w:space="0" w:color="auto"/>
              <w:right w:val="single" w:sz="4" w:space="0" w:color="auto"/>
            </w:tcBorders>
          </w:tcPr>
          <w:p w14:paraId="2BB89B26" w14:textId="77777777" w:rsidR="00B72B76" w:rsidRPr="00AC2E1A" w:rsidRDefault="00B72B76" w:rsidP="00DE2DA7">
            <w:pPr>
              <w:pStyle w:val="TableEntry"/>
              <w:rPr>
                <w:ins w:id="2393" w:author="Jones, Emma" w:date="2018-04-24T10:05:00Z"/>
                <w:bCs/>
                <w:rPrChange w:id="2394" w:author="Jones, Emma" w:date="2018-04-25T15:26:00Z">
                  <w:rPr>
                    <w:ins w:id="2395" w:author="Jones, Emma" w:date="2018-04-24T10:05:00Z"/>
                    <w:b/>
                    <w:bCs/>
                  </w:rPr>
                </w:rPrChange>
              </w:rPr>
            </w:pPr>
          </w:p>
        </w:tc>
      </w:tr>
      <w:tr w:rsidR="00AC2E1A" w:rsidRPr="00AC2E1A" w14:paraId="07E48B66" w14:textId="77777777" w:rsidTr="00B72B76">
        <w:trPr>
          <w:cantSplit/>
          <w:trHeight w:val="600"/>
          <w:ins w:id="2396"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74D37E63" w14:textId="6B963ED6" w:rsidR="00B72B76" w:rsidRPr="00AC2E1A" w:rsidRDefault="00B72B76" w:rsidP="00DE2DA7">
            <w:pPr>
              <w:pStyle w:val="TableEntry"/>
              <w:rPr>
                <w:ins w:id="2397" w:author="Jones, Emma" w:date="2018-04-24T10:05:00Z"/>
              </w:rPr>
            </w:pPr>
            <w:ins w:id="2398" w:author="Jones, Emma" w:date="2018-04-24T10:05:00Z">
              <w:r w:rsidRPr="00AC2E1A">
                <w:t>.... contact</w:t>
              </w:r>
            </w:ins>
          </w:p>
        </w:tc>
        <w:tc>
          <w:tcPr>
            <w:tcW w:w="883" w:type="dxa"/>
            <w:tcBorders>
              <w:top w:val="single" w:sz="4" w:space="0" w:color="auto"/>
              <w:left w:val="single" w:sz="4" w:space="0" w:color="auto"/>
              <w:bottom w:val="single" w:sz="4" w:space="0" w:color="auto"/>
              <w:right w:val="single" w:sz="4" w:space="0" w:color="auto"/>
            </w:tcBorders>
          </w:tcPr>
          <w:p w14:paraId="70A48E14" w14:textId="70986F95" w:rsidR="00B72B76" w:rsidRPr="00AC2E1A" w:rsidRDefault="00B72B76" w:rsidP="00DE2DA7">
            <w:pPr>
              <w:pStyle w:val="TableEntry"/>
              <w:rPr>
                <w:ins w:id="2399" w:author="Jones, Emma" w:date="2018-04-24T10:05:00Z"/>
                <w:bCs/>
              </w:rPr>
            </w:pPr>
            <w:ins w:id="2400" w:author="Jones, Emma" w:date="2018-04-24T10:38: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3EB87AE" w14:textId="31DE8A0C" w:rsidR="00B72B76" w:rsidRPr="00AC2E1A" w:rsidRDefault="00B72B76" w:rsidP="00DE2DA7">
            <w:pPr>
              <w:pStyle w:val="TableEntry"/>
              <w:rPr>
                <w:ins w:id="2401" w:author="Jones, Emma" w:date="2018-04-24T10:05:00Z"/>
                <w:bCs/>
              </w:rPr>
            </w:pPr>
            <w:ins w:id="2402"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7FBDBC61" w14:textId="77777777" w:rsidR="00B72B76" w:rsidRPr="00AC2E1A" w:rsidRDefault="00B72B76" w:rsidP="00DE2DA7">
            <w:pPr>
              <w:pStyle w:val="TableEntry"/>
              <w:rPr>
                <w:ins w:id="240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DC10623" w14:textId="3F8F83BD" w:rsidR="00B72B76" w:rsidRPr="00AC2E1A" w:rsidRDefault="00B72B76" w:rsidP="00DE2DA7">
            <w:pPr>
              <w:pStyle w:val="TableEntry"/>
              <w:rPr>
                <w:ins w:id="2404" w:author="Jones, Emma" w:date="2018-04-24T10:05:00Z"/>
              </w:rPr>
            </w:pPr>
            <w:ins w:id="2405" w:author="Jones, Emma" w:date="2018-04-24T14:28:00Z">
              <w:r w:rsidRPr="00AC2E1A">
                <w:t>Contact details for the publisher</w:t>
              </w:r>
            </w:ins>
          </w:p>
        </w:tc>
        <w:tc>
          <w:tcPr>
            <w:tcW w:w="3441" w:type="dxa"/>
            <w:tcBorders>
              <w:top w:val="single" w:sz="4" w:space="0" w:color="auto"/>
              <w:left w:val="single" w:sz="4" w:space="0" w:color="auto"/>
              <w:bottom w:val="single" w:sz="4" w:space="0" w:color="auto"/>
              <w:right w:val="single" w:sz="4" w:space="0" w:color="auto"/>
            </w:tcBorders>
          </w:tcPr>
          <w:p w14:paraId="61154428" w14:textId="77777777" w:rsidR="00B72B76" w:rsidRPr="00AC2E1A" w:rsidRDefault="00B72B76" w:rsidP="00DE2DA7">
            <w:pPr>
              <w:pStyle w:val="TableEntry"/>
              <w:rPr>
                <w:ins w:id="2406" w:author="Jones, Emma" w:date="2018-04-24T10:05:00Z"/>
                <w:bCs/>
                <w:rPrChange w:id="2407" w:author="Jones, Emma" w:date="2018-04-25T15:26:00Z">
                  <w:rPr>
                    <w:ins w:id="2408" w:author="Jones, Emma" w:date="2018-04-24T10:05:00Z"/>
                    <w:b/>
                    <w:bCs/>
                  </w:rPr>
                </w:rPrChange>
              </w:rPr>
            </w:pPr>
          </w:p>
        </w:tc>
      </w:tr>
      <w:tr w:rsidR="00AC2E1A" w:rsidRPr="00AC2E1A" w14:paraId="047F2B85" w14:textId="77777777" w:rsidTr="00B72B76">
        <w:trPr>
          <w:cantSplit/>
          <w:trHeight w:val="600"/>
          <w:ins w:id="2409"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65C48BDD" w14:textId="5408EC8E" w:rsidR="00B72B76" w:rsidRPr="00AC2E1A" w:rsidRDefault="00B72B76" w:rsidP="00DE2DA7">
            <w:pPr>
              <w:pStyle w:val="TableEntry"/>
              <w:rPr>
                <w:ins w:id="2410" w:author="Jones, Emma" w:date="2018-04-24T10:05:00Z"/>
              </w:rPr>
            </w:pPr>
            <w:ins w:id="2411" w:author="Jones, Emma" w:date="2018-04-24T10:05:00Z">
              <w:r w:rsidRPr="00AC2E1A">
                <w:t>.... copyright</w:t>
              </w:r>
            </w:ins>
          </w:p>
        </w:tc>
        <w:tc>
          <w:tcPr>
            <w:tcW w:w="883" w:type="dxa"/>
            <w:tcBorders>
              <w:top w:val="single" w:sz="4" w:space="0" w:color="auto"/>
              <w:left w:val="single" w:sz="4" w:space="0" w:color="auto"/>
              <w:bottom w:val="single" w:sz="4" w:space="0" w:color="auto"/>
              <w:right w:val="single" w:sz="4" w:space="0" w:color="auto"/>
            </w:tcBorders>
          </w:tcPr>
          <w:p w14:paraId="403685E3" w14:textId="77777777" w:rsidR="00B72B76" w:rsidRPr="00AC2E1A" w:rsidRDefault="00B72B76" w:rsidP="00DE2DA7">
            <w:pPr>
              <w:pStyle w:val="TableEntry"/>
              <w:rPr>
                <w:ins w:id="241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6BB1ED3" w14:textId="392ECD7D" w:rsidR="00B72B76" w:rsidRPr="00AC2E1A" w:rsidRDefault="00B72B76" w:rsidP="00DE2DA7">
            <w:pPr>
              <w:pStyle w:val="TableEntry"/>
              <w:rPr>
                <w:ins w:id="2413" w:author="Jones, Emma" w:date="2018-04-24T10:05:00Z"/>
                <w:bCs/>
              </w:rPr>
            </w:pPr>
            <w:ins w:id="2414"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B8740D6" w14:textId="77777777" w:rsidR="00B72B76" w:rsidRPr="00AC2E1A" w:rsidRDefault="00B72B76" w:rsidP="00DE2DA7">
            <w:pPr>
              <w:pStyle w:val="TableEntry"/>
              <w:rPr>
                <w:ins w:id="241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39A3175" w14:textId="2CF0C376" w:rsidR="00B72B76" w:rsidRPr="00AC2E1A" w:rsidRDefault="00B72B76" w:rsidP="00DE2DA7">
            <w:pPr>
              <w:pStyle w:val="TableEntry"/>
              <w:rPr>
                <w:ins w:id="2416" w:author="Jones, Emma" w:date="2018-04-24T10:05:00Z"/>
              </w:rPr>
            </w:pPr>
            <w:ins w:id="2417" w:author="Jones, Emma" w:date="2018-04-24T14:28:00Z">
              <w:r w:rsidRPr="00AC2E1A">
                <w:t>Use and/or publishing restrictions</w:t>
              </w:r>
            </w:ins>
          </w:p>
        </w:tc>
        <w:tc>
          <w:tcPr>
            <w:tcW w:w="3441" w:type="dxa"/>
            <w:tcBorders>
              <w:top w:val="single" w:sz="4" w:space="0" w:color="auto"/>
              <w:left w:val="single" w:sz="4" w:space="0" w:color="auto"/>
              <w:bottom w:val="single" w:sz="4" w:space="0" w:color="auto"/>
              <w:right w:val="single" w:sz="4" w:space="0" w:color="auto"/>
            </w:tcBorders>
          </w:tcPr>
          <w:p w14:paraId="5D68472B" w14:textId="77777777" w:rsidR="00B72B76" w:rsidRPr="00AC2E1A" w:rsidRDefault="00B72B76" w:rsidP="00DE2DA7">
            <w:pPr>
              <w:pStyle w:val="TableEntry"/>
              <w:rPr>
                <w:ins w:id="2418" w:author="Jones, Emma" w:date="2018-04-24T10:05:00Z"/>
                <w:bCs/>
                <w:rPrChange w:id="2419" w:author="Jones, Emma" w:date="2018-04-25T15:26:00Z">
                  <w:rPr>
                    <w:ins w:id="2420" w:author="Jones, Emma" w:date="2018-04-24T10:05:00Z"/>
                    <w:b/>
                    <w:bCs/>
                  </w:rPr>
                </w:rPrChange>
              </w:rPr>
            </w:pPr>
          </w:p>
        </w:tc>
      </w:tr>
      <w:tr w:rsidR="00AC2E1A" w:rsidRPr="00AC2E1A" w14:paraId="2B91052C" w14:textId="77777777" w:rsidTr="00B72B76">
        <w:trPr>
          <w:cantSplit/>
          <w:trHeight w:val="600"/>
          <w:ins w:id="242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DB53A33" w14:textId="7FC80A0D" w:rsidR="00B72B76" w:rsidRPr="00AC2E1A" w:rsidRDefault="00B72B76" w:rsidP="00DE2DA7">
            <w:pPr>
              <w:pStyle w:val="TableEntry"/>
              <w:rPr>
                <w:ins w:id="2422" w:author="Jones, Emma" w:date="2018-04-24T10:05:00Z"/>
              </w:rPr>
            </w:pPr>
            <w:ins w:id="2423" w:author="Jones, Emma" w:date="2018-04-24T10:05:00Z">
              <w:r w:rsidRPr="00AC2E1A">
                <w:lastRenderedPageBreak/>
                <w:t>.... relatedArtifact</w:t>
              </w:r>
            </w:ins>
          </w:p>
        </w:tc>
        <w:tc>
          <w:tcPr>
            <w:tcW w:w="883" w:type="dxa"/>
            <w:tcBorders>
              <w:top w:val="single" w:sz="4" w:space="0" w:color="auto"/>
              <w:left w:val="single" w:sz="4" w:space="0" w:color="auto"/>
              <w:bottom w:val="single" w:sz="4" w:space="0" w:color="auto"/>
              <w:right w:val="single" w:sz="4" w:space="0" w:color="auto"/>
            </w:tcBorders>
          </w:tcPr>
          <w:p w14:paraId="4C8688CC" w14:textId="77777777" w:rsidR="00B72B76" w:rsidRPr="00AC2E1A" w:rsidRDefault="00B72B76" w:rsidP="00DE2DA7">
            <w:pPr>
              <w:pStyle w:val="TableEntry"/>
              <w:rPr>
                <w:ins w:id="242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603AE4E1" w14:textId="77777777" w:rsidR="00B72B76" w:rsidRPr="00AC2E1A" w:rsidRDefault="00B72B76" w:rsidP="00DE2DA7">
            <w:pPr>
              <w:pStyle w:val="TableEntry"/>
              <w:rPr>
                <w:ins w:id="2425" w:author="Jones, Emma" w:date="2018-04-24T10:05:00Z"/>
                <w:bCs/>
              </w:rPr>
            </w:pPr>
            <w:ins w:id="2426"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C7FE808" w14:textId="77777777" w:rsidR="00B72B76" w:rsidRPr="00AC2E1A" w:rsidRDefault="00B72B76" w:rsidP="00DE2DA7">
            <w:pPr>
              <w:pStyle w:val="TableEntry"/>
              <w:rPr>
                <w:ins w:id="242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E6B85B9" w14:textId="7ECF29B4" w:rsidR="00B72B76" w:rsidRPr="00AC2E1A" w:rsidRDefault="00B72B76" w:rsidP="00DE2DA7">
            <w:pPr>
              <w:pStyle w:val="TableEntry"/>
              <w:rPr>
                <w:ins w:id="2428" w:author="Jones, Emma" w:date="2018-04-24T10:05:00Z"/>
              </w:rPr>
            </w:pPr>
            <w:ins w:id="2429" w:author="Jones, Emma" w:date="2018-04-24T14:28:00Z">
              <w:r w:rsidRPr="00AC2E1A">
                <w:t>Related artifacts for the asset</w:t>
              </w:r>
            </w:ins>
          </w:p>
        </w:tc>
        <w:tc>
          <w:tcPr>
            <w:tcW w:w="3441" w:type="dxa"/>
            <w:tcBorders>
              <w:top w:val="single" w:sz="4" w:space="0" w:color="auto"/>
              <w:left w:val="single" w:sz="4" w:space="0" w:color="auto"/>
              <w:bottom w:val="single" w:sz="4" w:space="0" w:color="auto"/>
              <w:right w:val="single" w:sz="4" w:space="0" w:color="auto"/>
            </w:tcBorders>
          </w:tcPr>
          <w:p w14:paraId="0DF5D8F6" w14:textId="77777777" w:rsidR="00B72B76" w:rsidRPr="00AC2E1A" w:rsidRDefault="00B72B76" w:rsidP="00DE2DA7">
            <w:pPr>
              <w:pStyle w:val="TableEntry"/>
              <w:rPr>
                <w:ins w:id="2430" w:author="Jones, Emma" w:date="2018-04-24T10:05:00Z"/>
                <w:bCs/>
                <w:rPrChange w:id="2431" w:author="Jones, Emma" w:date="2018-04-25T15:26:00Z">
                  <w:rPr>
                    <w:ins w:id="2432" w:author="Jones, Emma" w:date="2018-04-24T10:05:00Z"/>
                    <w:b/>
                    <w:bCs/>
                  </w:rPr>
                </w:rPrChange>
              </w:rPr>
            </w:pPr>
          </w:p>
        </w:tc>
      </w:tr>
      <w:tr w:rsidR="00AC2E1A" w:rsidRPr="00AC2E1A" w14:paraId="6D6B9DC5" w14:textId="77777777" w:rsidTr="00B72B76">
        <w:trPr>
          <w:cantSplit/>
          <w:trHeight w:val="600"/>
          <w:ins w:id="243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5803E7A" w14:textId="752EA136" w:rsidR="00B72B76" w:rsidRPr="00AC2E1A" w:rsidRDefault="00B72B76" w:rsidP="00DE2DA7">
            <w:pPr>
              <w:pStyle w:val="TableEntry"/>
              <w:rPr>
                <w:ins w:id="2434" w:author="Jones, Emma" w:date="2018-04-24T10:05:00Z"/>
              </w:rPr>
            </w:pPr>
            <w:ins w:id="2435" w:author="Jones, Emma" w:date="2018-04-24T10:05:00Z">
              <w:r w:rsidRPr="00AC2E1A">
                <w:t>.... library</w:t>
              </w:r>
            </w:ins>
          </w:p>
        </w:tc>
        <w:tc>
          <w:tcPr>
            <w:tcW w:w="883" w:type="dxa"/>
            <w:tcBorders>
              <w:top w:val="single" w:sz="4" w:space="0" w:color="auto"/>
              <w:left w:val="single" w:sz="4" w:space="0" w:color="auto"/>
              <w:bottom w:val="single" w:sz="4" w:space="0" w:color="auto"/>
              <w:right w:val="single" w:sz="4" w:space="0" w:color="auto"/>
            </w:tcBorders>
          </w:tcPr>
          <w:p w14:paraId="53E9B1D3" w14:textId="1293F4F1" w:rsidR="00B72B76" w:rsidRPr="00AC2E1A" w:rsidRDefault="00B72B76" w:rsidP="00DE2DA7">
            <w:pPr>
              <w:pStyle w:val="TableEntry"/>
              <w:rPr>
                <w:ins w:id="2436"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757CDE2" w14:textId="4B70144F" w:rsidR="00B72B76" w:rsidRPr="00AC2E1A" w:rsidRDefault="00B72B76" w:rsidP="00DE2DA7">
            <w:pPr>
              <w:pStyle w:val="TableEntry"/>
              <w:rPr>
                <w:ins w:id="2437" w:author="Jones, Emma" w:date="2018-04-24T10:05:00Z"/>
                <w:bCs/>
              </w:rPr>
            </w:pPr>
            <w:ins w:id="2438" w:author="Jones, Emma" w:date="2018-04-24T10:05:00Z">
              <w:r w:rsidRPr="00AC2E1A">
                <w:rPr>
                  <w:bCs/>
                </w:rPr>
                <w:t>0..</w:t>
              </w:r>
            </w:ins>
            <w:ins w:id="2439" w:author="Jones, Emma" w:date="2018-04-24T10:40: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3FA38863" w14:textId="77777777" w:rsidR="00B72B76" w:rsidRPr="00AC2E1A" w:rsidRDefault="00B72B76" w:rsidP="00DE2DA7">
            <w:pPr>
              <w:pStyle w:val="TableEntry"/>
              <w:rPr>
                <w:ins w:id="244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E8235F7" w14:textId="01F56EAD" w:rsidR="00B72B76" w:rsidRPr="00AC2E1A" w:rsidRDefault="00B72B76" w:rsidP="00DE2DA7">
            <w:pPr>
              <w:pStyle w:val="TableEntry"/>
              <w:rPr>
                <w:ins w:id="2441" w:author="Jones, Emma" w:date="2018-04-24T10:05:00Z"/>
              </w:rPr>
            </w:pPr>
            <w:ins w:id="2442" w:author="Jones, Emma" w:date="2018-04-24T14:28:00Z">
              <w:r w:rsidRPr="00AC2E1A">
                <w:t>Logic used by the plan definition</w:t>
              </w:r>
            </w:ins>
          </w:p>
        </w:tc>
        <w:tc>
          <w:tcPr>
            <w:tcW w:w="3441" w:type="dxa"/>
            <w:tcBorders>
              <w:top w:val="single" w:sz="4" w:space="0" w:color="auto"/>
              <w:left w:val="single" w:sz="4" w:space="0" w:color="auto"/>
              <w:bottom w:val="single" w:sz="4" w:space="0" w:color="auto"/>
              <w:right w:val="single" w:sz="4" w:space="0" w:color="auto"/>
            </w:tcBorders>
          </w:tcPr>
          <w:p w14:paraId="345CF68F" w14:textId="77777777" w:rsidR="00B72B76" w:rsidRPr="00AC2E1A" w:rsidRDefault="00B72B76" w:rsidP="00DE2DA7">
            <w:pPr>
              <w:pStyle w:val="TableEntry"/>
              <w:rPr>
                <w:ins w:id="2443" w:author="Jones, Emma" w:date="2018-04-24T10:05:00Z"/>
                <w:bCs/>
                <w:rPrChange w:id="2444" w:author="Jones, Emma" w:date="2018-04-25T15:26:00Z">
                  <w:rPr>
                    <w:ins w:id="2445" w:author="Jones, Emma" w:date="2018-04-24T10:05:00Z"/>
                    <w:b/>
                    <w:bCs/>
                  </w:rPr>
                </w:rPrChange>
              </w:rPr>
            </w:pPr>
          </w:p>
        </w:tc>
      </w:tr>
      <w:tr w:rsidR="00AC2E1A" w:rsidRPr="00AC2E1A" w14:paraId="00F0DFD2" w14:textId="77777777" w:rsidTr="00B72B76">
        <w:trPr>
          <w:cantSplit/>
          <w:trHeight w:val="600"/>
          <w:ins w:id="244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49075E4" w14:textId="07762174" w:rsidR="00B72B76" w:rsidRPr="00AC2E1A" w:rsidRDefault="00B72B76" w:rsidP="00DE2DA7">
            <w:pPr>
              <w:pStyle w:val="TableEntry"/>
              <w:rPr>
                <w:ins w:id="2447" w:author="Jones, Emma" w:date="2018-04-24T10:05:00Z"/>
              </w:rPr>
            </w:pPr>
            <w:ins w:id="2448" w:author="Jones, Emma" w:date="2018-04-24T10:05:00Z">
              <w:r w:rsidRPr="00AC2E1A">
                <w:t>.... goal</w:t>
              </w:r>
            </w:ins>
          </w:p>
        </w:tc>
        <w:tc>
          <w:tcPr>
            <w:tcW w:w="883" w:type="dxa"/>
            <w:tcBorders>
              <w:top w:val="single" w:sz="4" w:space="0" w:color="auto"/>
              <w:left w:val="single" w:sz="4" w:space="0" w:color="auto"/>
              <w:bottom w:val="single" w:sz="4" w:space="0" w:color="auto"/>
              <w:right w:val="single" w:sz="4" w:space="0" w:color="auto"/>
            </w:tcBorders>
          </w:tcPr>
          <w:p w14:paraId="45079840" w14:textId="77777777" w:rsidR="00B72B76" w:rsidRPr="00AC2E1A" w:rsidRDefault="00B72B76" w:rsidP="00DE2DA7">
            <w:pPr>
              <w:pStyle w:val="TableEntry"/>
              <w:rPr>
                <w:ins w:id="244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F68A2B8" w14:textId="4AA89F85" w:rsidR="00B72B76" w:rsidRPr="00AC2E1A" w:rsidRDefault="00B72B76" w:rsidP="00DE2DA7">
            <w:pPr>
              <w:pStyle w:val="TableEntry"/>
              <w:rPr>
                <w:ins w:id="2450" w:author="Jones, Emma" w:date="2018-04-24T10:05:00Z"/>
                <w:bCs/>
              </w:rPr>
            </w:pPr>
            <w:ins w:id="2451"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3B050262" w14:textId="77777777" w:rsidR="00B72B76" w:rsidRPr="00AC2E1A" w:rsidRDefault="00B72B76" w:rsidP="00DE2DA7">
            <w:pPr>
              <w:pStyle w:val="TableEntry"/>
              <w:rPr>
                <w:ins w:id="245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C375404" w14:textId="7FB417E1" w:rsidR="00B72B76" w:rsidRPr="00AC2E1A" w:rsidRDefault="00B72B76" w:rsidP="00DE2DA7">
            <w:pPr>
              <w:pStyle w:val="TableEntry"/>
              <w:rPr>
                <w:ins w:id="2453" w:author="Jones, Emma" w:date="2018-04-24T10:05:00Z"/>
              </w:rPr>
            </w:pPr>
            <w:ins w:id="2454" w:author="Jones, Emma" w:date="2018-04-24T14:28:00Z">
              <w:r w:rsidRPr="00AC2E1A">
                <w:t>What the plan is trying to accomplish</w:t>
              </w:r>
            </w:ins>
          </w:p>
        </w:tc>
        <w:tc>
          <w:tcPr>
            <w:tcW w:w="3441" w:type="dxa"/>
            <w:tcBorders>
              <w:top w:val="single" w:sz="4" w:space="0" w:color="auto"/>
              <w:left w:val="single" w:sz="4" w:space="0" w:color="auto"/>
              <w:bottom w:val="single" w:sz="4" w:space="0" w:color="auto"/>
              <w:right w:val="single" w:sz="4" w:space="0" w:color="auto"/>
            </w:tcBorders>
          </w:tcPr>
          <w:p w14:paraId="719F2239" w14:textId="77777777" w:rsidR="00B72B76" w:rsidRPr="00AC2E1A" w:rsidRDefault="00B72B76" w:rsidP="00DE2DA7">
            <w:pPr>
              <w:pStyle w:val="TableEntry"/>
              <w:rPr>
                <w:ins w:id="2455" w:author="Jones, Emma" w:date="2018-04-24T10:05:00Z"/>
                <w:bCs/>
                <w:rPrChange w:id="2456" w:author="Jones, Emma" w:date="2018-04-25T15:26:00Z">
                  <w:rPr>
                    <w:ins w:id="2457" w:author="Jones, Emma" w:date="2018-04-24T10:05:00Z"/>
                    <w:b/>
                    <w:bCs/>
                  </w:rPr>
                </w:rPrChange>
              </w:rPr>
            </w:pPr>
          </w:p>
        </w:tc>
      </w:tr>
      <w:tr w:rsidR="00AC2E1A" w:rsidRPr="00AC2E1A" w14:paraId="585556D2" w14:textId="77777777" w:rsidTr="00B72B76">
        <w:trPr>
          <w:cantSplit/>
          <w:trHeight w:val="600"/>
          <w:ins w:id="245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3C71930" w14:textId="77777777" w:rsidR="00B72B76" w:rsidRPr="00AC2E1A" w:rsidRDefault="00B72B76" w:rsidP="00DE2DA7">
            <w:pPr>
              <w:pStyle w:val="TableEntry"/>
              <w:rPr>
                <w:ins w:id="2459" w:author="Jones, Emma" w:date="2018-04-24T10:05:00Z"/>
              </w:rPr>
            </w:pPr>
            <w:ins w:id="2460" w:author="Jones, Emma" w:date="2018-04-24T10:05:00Z">
              <w:r w:rsidRPr="00AC2E1A">
                <w:t>..... category</w:t>
              </w:r>
            </w:ins>
          </w:p>
        </w:tc>
        <w:tc>
          <w:tcPr>
            <w:tcW w:w="883" w:type="dxa"/>
            <w:tcBorders>
              <w:top w:val="single" w:sz="4" w:space="0" w:color="auto"/>
              <w:left w:val="single" w:sz="4" w:space="0" w:color="auto"/>
              <w:bottom w:val="single" w:sz="4" w:space="0" w:color="auto"/>
              <w:right w:val="single" w:sz="4" w:space="0" w:color="auto"/>
            </w:tcBorders>
          </w:tcPr>
          <w:p w14:paraId="781E0C1E" w14:textId="336333A6" w:rsidR="00B72B76" w:rsidRPr="00AC2E1A" w:rsidRDefault="00B72B76" w:rsidP="00DE2DA7">
            <w:pPr>
              <w:pStyle w:val="TableEntry"/>
              <w:rPr>
                <w:ins w:id="2461"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33C3E3C2" w14:textId="77777777" w:rsidR="00B72B76" w:rsidRPr="00AC2E1A" w:rsidRDefault="00B72B76" w:rsidP="00DE2DA7">
            <w:pPr>
              <w:pStyle w:val="TableEntry"/>
              <w:rPr>
                <w:ins w:id="2462" w:author="Jones, Emma" w:date="2018-04-24T10:05:00Z"/>
                <w:bCs/>
              </w:rPr>
            </w:pPr>
            <w:ins w:id="2463"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FD7AF01" w14:textId="77777777" w:rsidR="00B72B76" w:rsidRPr="00AC2E1A" w:rsidRDefault="00B72B76" w:rsidP="00DE2DA7">
            <w:pPr>
              <w:pStyle w:val="TableEntry"/>
              <w:rPr>
                <w:ins w:id="246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CF2A15E" w14:textId="4A3935F4" w:rsidR="00B72B76" w:rsidRPr="00AC2E1A" w:rsidRDefault="00B72B76" w:rsidP="00DE2DA7">
            <w:pPr>
              <w:pStyle w:val="TableEntry"/>
              <w:rPr>
                <w:ins w:id="2465" w:author="Jones, Emma" w:date="2018-04-24T10:05:00Z"/>
              </w:rPr>
            </w:pPr>
            <w:ins w:id="2466" w:author="Jones, Emma" w:date="2018-04-24T14:29:00Z">
              <w:r w:rsidRPr="00AC2E1A">
                <w:t>E.g. Treatment, dietary, behavioral, etc</w:t>
              </w:r>
            </w:ins>
          </w:p>
        </w:tc>
        <w:tc>
          <w:tcPr>
            <w:tcW w:w="3441" w:type="dxa"/>
            <w:tcBorders>
              <w:top w:val="single" w:sz="4" w:space="0" w:color="auto"/>
              <w:left w:val="single" w:sz="4" w:space="0" w:color="auto"/>
              <w:bottom w:val="single" w:sz="4" w:space="0" w:color="auto"/>
              <w:right w:val="single" w:sz="4" w:space="0" w:color="auto"/>
            </w:tcBorders>
          </w:tcPr>
          <w:p w14:paraId="53254859" w14:textId="77777777" w:rsidR="00B72B76" w:rsidRPr="00AC2E1A" w:rsidRDefault="00B72B76" w:rsidP="00DE2DA7">
            <w:pPr>
              <w:pStyle w:val="TableEntry"/>
              <w:rPr>
                <w:ins w:id="2467" w:author="Jones, Emma" w:date="2018-04-24T10:05:00Z"/>
                <w:bCs/>
                <w:rPrChange w:id="2468" w:author="Jones, Emma" w:date="2018-04-25T15:26:00Z">
                  <w:rPr>
                    <w:ins w:id="2469" w:author="Jones, Emma" w:date="2018-04-24T10:05:00Z"/>
                    <w:b/>
                    <w:bCs/>
                  </w:rPr>
                </w:rPrChange>
              </w:rPr>
            </w:pPr>
          </w:p>
        </w:tc>
      </w:tr>
      <w:tr w:rsidR="00AC2E1A" w:rsidRPr="00AC2E1A" w14:paraId="5B32E1C3" w14:textId="77777777" w:rsidTr="00B72B76">
        <w:trPr>
          <w:cantSplit/>
          <w:trHeight w:val="600"/>
          <w:ins w:id="2470"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CF0A3FC" w14:textId="769B8843" w:rsidR="00B72B76" w:rsidRPr="00AC2E1A" w:rsidRDefault="00B72B76" w:rsidP="00DE2DA7">
            <w:pPr>
              <w:pStyle w:val="TableEntry"/>
              <w:rPr>
                <w:ins w:id="2471" w:author="Jones, Emma" w:date="2018-04-24T10:05:00Z"/>
              </w:rPr>
            </w:pPr>
            <w:ins w:id="2472" w:author="Jones, Emma" w:date="2018-04-24T10:05: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16CFD164" w14:textId="77777777" w:rsidR="00B72B76" w:rsidRPr="00AC2E1A" w:rsidRDefault="00B72B76" w:rsidP="00DE2DA7">
            <w:pPr>
              <w:pStyle w:val="TableEntry"/>
              <w:rPr>
                <w:ins w:id="2473"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DA0B0CF" w14:textId="3D4133D3" w:rsidR="00B72B76" w:rsidRPr="00AC2E1A" w:rsidRDefault="00B72B76" w:rsidP="00DE2DA7">
            <w:pPr>
              <w:pStyle w:val="TableEntry"/>
              <w:rPr>
                <w:ins w:id="2474" w:author="Jones, Emma" w:date="2018-04-24T10:05:00Z"/>
                <w:bCs/>
              </w:rPr>
            </w:pPr>
            <w:ins w:id="2475" w:author="Jones, Emma" w:date="2018-04-24T10:05: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6767050" w14:textId="77777777" w:rsidR="00B72B76" w:rsidRPr="00AC2E1A" w:rsidRDefault="00B72B76" w:rsidP="00DE2DA7">
            <w:pPr>
              <w:pStyle w:val="TableEntry"/>
              <w:rPr>
                <w:ins w:id="247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8ABD9FA" w14:textId="60617947" w:rsidR="00B72B76" w:rsidRPr="00AC2E1A" w:rsidRDefault="00B72B76" w:rsidP="00DE2DA7">
            <w:pPr>
              <w:pStyle w:val="TableEntry"/>
              <w:rPr>
                <w:ins w:id="2477" w:author="Jones, Emma" w:date="2018-04-24T10:05:00Z"/>
              </w:rPr>
            </w:pPr>
            <w:ins w:id="2478" w:author="Jones, Emma" w:date="2018-04-24T14:29:00Z">
              <w:r w:rsidRPr="00AC2E1A">
                <w:t>Code or text describing the goal</w:t>
              </w:r>
            </w:ins>
          </w:p>
        </w:tc>
        <w:tc>
          <w:tcPr>
            <w:tcW w:w="3441" w:type="dxa"/>
            <w:tcBorders>
              <w:top w:val="single" w:sz="4" w:space="0" w:color="auto"/>
              <w:left w:val="single" w:sz="4" w:space="0" w:color="auto"/>
              <w:bottom w:val="single" w:sz="4" w:space="0" w:color="auto"/>
              <w:right w:val="single" w:sz="4" w:space="0" w:color="auto"/>
            </w:tcBorders>
          </w:tcPr>
          <w:p w14:paraId="53D6316C" w14:textId="77777777" w:rsidR="00B72B76" w:rsidRPr="00AC2E1A" w:rsidRDefault="00B72B76" w:rsidP="00DE2DA7">
            <w:pPr>
              <w:pStyle w:val="TableEntry"/>
              <w:rPr>
                <w:ins w:id="2479" w:author="Jones, Emma" w:date="2018-04-24T10:05:00Z"/>
                <w:bCs/>
                <w:rPrChange w:id="2480" w:author="Jones, Emma" w:date="2018-04-25T15:26:00Z">
                  <w:rPr>
                    <w:ins w:id="2481" w:author="Jones, Emma" w:date="2018-04-24T10:05:00Z"/>
                    <w:b/>
                    <w:bCs/>
                  </w:rPr>
                </w:rPrChange>
              </w:rPr>
            </w:pPr>
          </w:p>
        </w:tc>
      </w:tr>
      <w:tr w:rsidR="00AC2E1A" w:rsidRPr="00AC2E1A" w14:paraId="3FDA76D6" w14:textId="77777777" w:rsidTr="00B72B76">
        <w:trPr>
          <w:cantSplit/>
          <w:trHeight w:val="600"/>
          <w:ins w:id="248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0BD466" w14:textId="07F5069B" w:rsidR="00B72B76" w:rsidRPr="00AC2E1A" w:rsidRDefault="00B72B76" w:rsidP="00DE2DA7">
            <w:pPr>
              <w:pStyle w:val="TableEntry"/>
              <w:rPr>
                <w:ins w:id="2483" w:author="Jones, Emma" w:date="2018-04-24T10:05:00Z"/>
              </w:rPr>
            </w:pPr>
            <w:ins w:id="2484" w:author="Jones, Emma" w:date="2018-04-24T10:05:00Z">
              <w:r w:rsidRPr="00AC2E1A">
                <w:t>..... priority</w:t>
              </w:r>
            </w:ins>
          </w:p>
        </w:tc>
        <w:tc>
          <w:tcPr>
            <w:tcW w:w="883" w:type="dxa"/>
            <w:tcBorders>
              <w:top w:val="single" w:sz="4" w:space="0" w:color="auto"/>
              <w:left w:val="single" w:sz="4" w:space="0" w:color="auto"/>
              <w:bottom w:val="single" w:sz="4" w:space="0" w:color="auto"/>
              <w:right w:val="single" w:sz="4" w:space="0" w:color="auto"/>
            </w:tcBorders>
          </w:tcPr>
          <w:p w14:paraId="42E02FBC" w14:textId="77777777" w:rsidR="00B72B76" w:rsidRPr="00AC2E1A" w:rsidRDefault="00B72B76" w:rsidP="00DE2DA7">
            <w:pPr>
              <w:pStyle w:val="TableEntry"/>
              <w:rPr>
                <w:ins w:id="2485"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D94219B" w14:textId="77777777" w:rsidR="00B72B76" w:rsidRPr="00AC2E1A" w:rsidRDefault="00B72B76" w:rsidP="00DE2DA7">
            <w:pPr>
              <w:pStyle w:val="TableEntry"/>
              <w:rPr>
                <w:ins w:id="2486" w:author="Jones, Emma" w:date="2018-04-24T10:05:00Z"/>
                <w:bCs/>
              </w:rPr>
            </w:pPr>
            <w:ins w:id="2487"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1CD5575" w14:textId="77777777" w:rsidR="00B72B76" w:rsidRPr="00AC2E1A" w:rsidRDefault="00B72B76" w:rsidP="00DE2DA7">
            <w:pPr>
              <w:pStyle w:val="TableEntry"/>
              <w:rPr>
                <w:ins w:id="248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3D7832" w14:textId="58BF6688" w:rsidR="00B72B76" w:rsidRPr="00AC2E1A" w:rsidRDefault="00B72B76" w:rsidP="00DE2DA7">
            <w:pPr>
              <w:pStyle w:val="TableEntry"/>
              <w:rPr>
                <w:ins w:id="2489" w:author="Jones, Emma" w:date="2018-04-24T10:05:00Z"/>
              </w:rPr>
            </w:pPr>
            <w:ins w:id="2490" w:author="Jones, Emma" w:date="2018-04-24T14:30:00Z">
              <w:r w:rsidRPr="00AC2E1A">
                <w:t>high-priority | medium-priority | low-priority</w:t>
              </w:r>
            </w:ins>
          </w:p>
        </w:tc>
        <w:tc>
          <w:tcPr>
            <w:tcW w:w="3441" w:type="dxa"/>
            <w:tcBorders>
              <w:top w:val="single" w:sz="4" w:space="0" w:color="auto"/>
              <w:left w:val="single" w:sz="4" w:space="0" w:color="auto"/>
              <w:bottom w:val="single" w:sz="4" w:space="0" w:color="auto"/>
              <w:right w:val="single" w:sz="4" w:space="0" w:color="auto"/>
            </w:tcBorders>
          </w:tcPr>
          <w:p w14:paraId="5738F9F8" w14:textId="77777777" w:rsidR="00B72B76" w:rsidRPr="00AC2E1A" w:rsidRDefault="00B72B76" w:rsidP="00DE2DA7">
            <w:pPr>
              <w:pStyle w:val="TableEntry"/>
              <w:rPr>
                <w:ins w:id="2491" w:author="Jones, Emma" w:date="2018-04-24T10:05:00Z"/>
                <w:bCs/>
                <w:rPrChange w:id="2492" w:author="Jones, Emma" w:date="2018-04-25T15:26:00Z">
                  <w:rPr>
                    <w:ins w:id="2493" w:author="Jones, Emma" w:date="2018-04-24T10:05:00Z"/>
                    <w:b/>
                    <w:bCs/>
                  </w:rPr>
                </w:rPrChange>
              </w:rPr>
            </w:pPr>
          </w:p>
        </w:tc>
      </w:tr>
      <w:tr w:rsidR="00AC2E1A" w:rsidRPr="00AC2E1A" w14:paraId="1AF52C2D" w14:textId="77777777" w:rsidTr="00B72B76">
        <w:trPr>
          <w:cantSplit/>
          <w:trHeight w:val="600"/>
          <w:ins w:id="249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B0DBE1E" w14:textId="417ED787" w:rsidR="00B72B76" w:rsidRPr="00AC2E1A" w:rsidRDefault="00B72B76" w:rsidP="00DE2DA7">
            <w:pPr>
              <w:pStyle w:val="TableEntry"/>
              <w:rPr>
                <w:ins w:id="2495" w:author="Jones, Emma" w:date="2018-04-24T10:05:00Z"/>
              </w:rPr>
            </w:pPr>
            <w:ins w:id="2496" w:author="Jones, Emma" w:date="2018-04-24T10:05:00Z">
              <w:r w:rsidRPr="00AC2E1A">
                <w:t>..... start</w:t>
              </w:r>
            </w:ins>
          </w:p>
        </w:tc>
        <w:tc>
          <w:tcPr>
            <w:tcW w:w="883" w:type="dxa"/>
            <w:tcBorders>
              <w:top w:val="single" w:sz="4" w:space="0" w:color="auto"/>
              <w:left w:val="single" w:sz="4" w:space="0" w:color="auto"/>
              <w:bottom w:val="single" w:sz="4" w:space="0" w:color="auto"/>
              <w:right w:val="single" w:sz="4" w:space="0" w:color="auto"/>
            </w:tcBorders>
          </w:tcPr>
          <w:p w14:paraId="19435E97" w14:textId="77777777" w:rsidR="00B72B76" w:rsidRPr="00AC2E1A" w:rsidRDefault="00B72B76" w:rsidP="00DE2DA7">
            <w:pPr>
              <w:pStyle w:val="TableEntry"/>
              <w:rPr>
                <w:ins w:id="249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8908A97" w14:textId="3C4CD59B" w:rsidR="00B72B76" w:rsidRPr="00AC2E1A" w:rsidRDefault="00B72B76" w:rsidP="00DE2DA7">
            <w:pPr>
              <w:pStyle w:val="TableEntry"/>
              <w:rPr>
                <w:ins w:id="2498" w:author="Jones, Emma" w:date="2018-04-24T10:05:00Z"/>
                <w:bCs/>
              </w:rPr>
            </w:pPr>
            <w:ins w:id="2499" w:author="Jones, Emma" w:date="2018-04-24T10:05:00Z">
              <w:r w:rsidRPr="00AC2E1A">
                <w:rPr>
                  <w:bCs/>
                </w:rPr>
                <w:t>0..</w:t>
              </w:r>
            </w:ins>
            <w:ins w:id="2500" w:author="Jones, Emma" w:date="2018-04-24T10:41:00Z">
              <w:r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26ECFE85" w14:textId="77777777" w:rsidR="00B72B76" w:rsidRPr="00AC2E1A" w:rsidRDefault="00B72B76" w:rsidP="00DE2DA7">
            <w:pPr>
              <w:pStyle w:val="TableEntry"/>
              <w:rPr>
                <w:ins w:id="250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C510369" w14:textId="7D54527A" w:rsidR="00B72B76" w:rsidRPr="00AC2E1A" w:rsidRDefault="00B72B76" w:rsidP="00DE2DA7">
            <w:pPr>
              <w:pStyle w:val="TableEntry"/>
              <w:rPr>
                <w:ins w:id="2502" w:author="Jones, Emma" w:date="2018-04-24T10:05:00Z"/>
              </w:rPr>
            </w:pPr>
            <w:ins w:id="2503" w:author="Jones, Emma" w:date="2018-04-24T14:30:00Z">
              <w:r w:rsidRPr="00AC2E1A">
                <w:t>When goal pursuit begins</w:t>
              </w:r>
            </w:ins>
          </w:p>
        </w:tc>
        <w:tc>
          <w:tcPr>
            <w:tcW w:w="3441" w:type="dxa"/>
            <w:tcBorders>
              <w:top w:val="single" w:sz="4" w:space="0" w:color="auto"/>
              <w:left w:val="single" w:sz="4" w:space="0" w:color="auto"/>
              <w:bottom w:val="single" w:sz="4" w:space="0" w:color="auto"/>
              <w:right w:val="single" w:sz="4" w:space="0" w:color="auto"/>
            </w:tcBorders>
          </w:tcPr>
          <w:p w14:paraId="0AFCAFE9" w14:textId="77777777" w:rsidR="00B72B76" w:rsidRPr="00AC2E1A" w:rsidRDefault="00B72B76" w:rsidP="00DE2DA7">
            <w:pPr>
              <w:pStyle w:val="TableEntry"/>
              <w:rPr>
                <w:ins w:id="2504" w:author="Jones, Emma" w:date="2018-04-24T10:05:00Z"/>
                <w:bCs/>
                <w:rPrChange w:id="2505" w:author="Jones, Emma" w:date="2018-04-25T15:26:00Z">
                  <w:rPr>
                    <w:ins w:id="2506" w:author="Jones, Emma" w:date="2018-04-24T10:05:00Z"/>
                    <w:b/>
                    <w:bCs/>
                  </w:rPr>
                </w:rPrChange>
              </w:rPr>
            </w:pPr>
          </w:p>
        </w:tc>
      </w:tr>
      <w:tr w:rsidR="00AC2E1A" w:rsidRPr="00AC2E1A" w14:paraId="036F9116" w14:textId="77777777" w:rsidTr="00B72B76">
        <w:trPr>
          <w:cantSplit/>
          <w:trHeight w:val="600"/>
          <w:ins w:id="250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AC8C78" w14:textId="328E6867" w:rsidR="00B72B76" w:rsidRPr="00AC2E1A" w:rsidRDefault="00B72B76" w:rsidP="00DE2DA7">
            <w:pPr>
              <w:pStyle w:val="TableEntry"/>
              <w:rPr>
                <w:ins w:id="2508" w:author="Jones, Emma" w:date="2018-04-24T10:05:00Z"/>
              </w:rPr>
            </w:pPr>
            <w:ins w:id="2509" w:author="Jones, Emma" w:date="2018-04-24T10:05:00Z">
              <w:r w:rsidRPr="00AC2E1A">
                <w:t>..... addre</w:t>
              </w:r>
            </w:ins>
            <w:ins w:id="2510" w:author="Jones, Emma" w:date="2018-04-24T10:42:00Z">
              <w:r w:rsidRPr="00AC2E1A">
                <w:t>sses</w:t>
              </w:r>
            </w:ins>
            <w:ins w:id="2511" w:author="Jones, Emma" w:date="2018-04-24T10:05:00Z">
              <w:r w:rsidRPr="00AC2E1A">
                <w:tab/>
              </w:r>
            </w:ins>
          </w:p>
        </w:tc>
        <w:tc>
          <w:tcPr>
            <w:tcW w:w="883" w:type="dxa"/>
            <w:tcBorders>
              <w:top w:val="single" w:sz="4" w:space="0" w:color="auto"/>
              <w:left w:val="single" w:sz="4" w:space="0" w:color="auto"/>
              <w:bottom w:val="single" w:sz="4" w:space="0" w:color="auto"/>
              <w:right w:val="single" w:sz="4" w:space="0" w:color="auto"/>
            </w:tcBorders>
          </w:tcPr>
          <w:p w14:paraId="5895B46E" w14:textId="77777777" w:rsidR="00B72B76" w:rsidRPr="00AC2E1A" w:rsidRDefault="00B72B76" w:rsidP="00DE2DA7">
            <w:pPr>
              <w:pStyle w:val="TableEntry"/>
              <w:rPr>
                <w:ins w:id="251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0237BBD4" w14:textId="094DDB25" w:rsidR="00B72B76" w:rsidRPr="00AC2E1A" w:rsidRDefault="00AC2E1A" w:rsidP="00DE2DA7">
            <w:pPr>
              <w:pStyle w:val="TableEntry"/>
              <w:rPr>
                <w:ins w:id="2513" w:author="Jones, Emma" w:date="2018-04-24T10:05:00Z"/>
                <w:bCs/>
              </w:rPr>
            </w:pPr>
            <w:ins w:id="2514" w:author="Jones, Emma" w:date="2018-04-24T10:05:00Z">
              <w:r w:rsidRPr="00AC2E1A">
                <w:rPr>
                  <w:bCs/>
                  <w:rPrChange w:id="2515" w:author="Jones, Emma" w:date="2018-04-25T15:26:00Z">
                    <w:rPr>
                      <w:b/>
                      <w:bCs/>
                      <w:color w:val="FF0000"/>
                    </w:rPr>
                  </w:rPrChange>
                </w:rPr>
                <w:t>0</w:t>
              </w:r>
              <w:r w:rsidR="00B72B76"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592E9547" w14:textId="3A64D6A4" w:rsidR="00B72B76" w:rsidRPr="00AC2E1A" w:rsidRDefault="00566C9D" w:rsidP="00DE2DA7">
            <w:pPr>
              <w:pStyle w:val="TableEntry"/>
              <w:rPr>
                <w:ins w:id="2516" w:author="Jones, Emma" w:date="2018-04-25T15:17:00Z"/>
              </w:rPr>
            </w:pPr>
            <w:ins w:id="2517"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2F2D5BA7" w14:textId="6CECF2E1" w:rsidR="00B72B76" w:rsidRPr="00AC2E1A" w:rsidRDefault="00B72B76" w:rsidP="00DE2DA7">
            <w:pPr>
              <w:pStyle w:val="TableEntry"/>
              <w:rPr>
                <w:ins w:id="2518" w:author="Jones, Emma" w:date="2018-04-24T10:05:00Z"/>
              </w:rPr>
            </w:pPr>
            <w:ins w:id="2519" w:author="Jones, Emma" w:date="2018-04-24T14:31:00Z">
              <w:r w:rsidRPr="00AC2E1A">
                <w:t>What does the goal address</w:t>
              </w:r>
            </w:ins>
          </w:p>
        </w:tc>
        <w:tc>
          <w:tcPr>
            <w:tcW w:w="3441" w:type="dxa"/>
            <w:tcBorders>
              <w:top w:val="single" w:sz="4" w:space="0" w:color="auto"/>
              <w:left w:val="single" w:sz="4" w:space="0" w:color="auto"/>
              <w:bottom w:val="single" w:sz="4" w:space="0" w:color="auto"/>
              <w:right w:val="single" w:sz="4" w:space="0" w:color="auto"/>
            </w:tcBorders>
          </w:tcPr>
          <w:p w14:paraId="7A21F2E1" w14:textId="04F8097D" w:rsidR="00B72B76" w:rsidRPr="00AC2E1A" w:rsidRDefault="00B72B76" w:rsidP="00DE2DA7">
            <w:pPr>
              <w:pStyle w:val="TableEntry"/>
              <w:rPr>
                <w:ins w:id="2520" w:author="Jones, Emma" w:date="2018-04-24T10:05:00Z"/>
                <w:bCs/>
                <w:rPrChange w:id="2521" w:author="Jones, Emma" w:date="2018-04-25T15:26:00Z">
                  <w:rPr>
                    <w:ins w:id="2522" w:author="Jones, Emma" w:date="2018-04-24T10:05:00Z"/>
                    <w:b/>
                    <w:bCs/>
                  </w:rPr>
                </w:rPrChange>
              </w:rPr>
            </w:pPr>
            <w:ins w:id="2523" w:author="Jones, Emma" w:date="2018-04-24T15:25:00Z">
              <w:r w:rsidRPr="00AC2E1A">
                <w:rPr>
                  <w:bCs/>
                  <w:rPrChange w:id="2524" w:author="Jones, Emma" w:date="2018-04-25T15:26:00Z">
                    <w:rPr>
                      <w:b/>
                      <w:bCs/>
                    </w:rPr>
                  </w:rPrChange>
                </w:rPr>
                <w:t xml:space="preserve">This version of the profile requires the concept the </w:t>
              </w:r>
            </w:ins>
            <w:ins w:id="2525" w:author="Jones, Emma" w:date="2018-04-24T15:27:00Z">
              <w:r w:rsidRPr="00AC2E1A">
                <w:rPr>
                  <w:bCs/>
                  <w:rPrChange w:id="2526" w:author="Jones, Emma" w:date="2018-04-25T15:26:00Z">
                    <w:rPr>
                      <w:b/>
                      <w:bCs/>
                    </w:rPr>
                  </w:rPrChange>
                </w:rPr>
                <w:t>PlanDefinition</w:t>
              </w:r>
            </w:ins>
            <w:ins w:id="2527" w:author="Jones, Emma" w:date="2018-04-24T15:25:00Z">
              <w:r w:rsidRPr="00AC2E1A">
                <w:rPr>
                  <w:bCs/>
                  <w:rPrChange w:id="2528" w:author="Jones, Emma" w:date="2018-04-25T15:26:00Z">
                    <w:rPr>
                      <w:b/>
                      <w:bCs/>
                    </w:rPr>
                  </w:rPrChange>
                </w:rPr>
                <w:t>.</w:t>
              </w:r>
            </w:ins>
            <w:ins w:id="2529" w:author="Jones, Emma" w:date="2018-04-24T15:27:00Z">
              <w:r w:rsidRPr="00AC2E1A">
                <w:rPr>
                  <w:bCs/>
                  <w:rPrChange w:id="2530" w:author="Jones, Emma" w:date="2018-04-25T15:26:00Z">
                    <w:rPr>
                      <w:b/>
                      <w:bCs/>
                    </w:rPr>
                  </w:rPrChange>
                </w:rPr>
                <w:t xml:space="preserve">goal addresses. </w:t>
              </w:r>
            </w:ins>
          </w:p>
        </w:tc>
      </w:tr>
      <w:tr w:rsidR="00AC2E1A" w:rsidRPr="00AC2E1A" w14:paraId="47124BD7" w14:textId="77777777" w:rsidTr="00B72B76">
        <w:trPr>
          <w:cantSplit/>
          <w:trHeight w:val="600"/>
          <w:ins w:id="253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A1DA978" w14:textId="7323D5B0" w:rsidR="00B72B76" w:rsidRPr="00AC2E1A" w:rsidRDefault="00B72B76" w:rsidP="00DE2DA7">
            <w:pPr>
              <w:pStyle w:val="TableEntry"/>
              <w:rPr>
                <w:ins w:id="2532" w:author="Jones, Emma" w:date="2018-04-24T10:05:00Z"/>
              </w:rPr>
            </w:pPr>
            <w:ins w:id="2533" w:author="Jones, Emma" w:date="2018-04-24T10:05:00Z">
              <w:r w:rsidRPr="00AC2E1A">
                <w:t>..... documentation</w:t>
              </w:r>
            </w:ins>
          </w:p>
        </w:tc>
        <w:tc>
          <w:tcPr>
            <w:tcW w:w="883" w:type="dxa"/>
            <w:tcBorders>
              <w:top w:val="single" w:sz="4" w:space="0" w:color="auto"/>
              <w:left w:val="single" w:sz="4" w:space="0" w:color="auto"/>
              <w:bottom w:val="single" w:sz="4" w:space="0" w:color="auto"/>
              <w:right w:val="single" w:sz="4" w:space="0" w:color="auto"/>
            </w:tcBorders>
          </w:tcPr>
          <w:p w14:paraId="0EFB4E71" w14:textId="77777777" w:rsidR="00B72B76" w:rsidRPr="00AC2E1A" w:rsidRDefault="00B72B76" w:rsidP="00DE2DA7">
            <w:pPr>
              <w:pStyle w:val="TableEntry"/>
              <w:rPr>
                <w:ins w:id="253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59FD0377" w14:textId="77777777" w:rsidR="00B72B76" w:rsidRPr="00AC2E1A" w:rsidRDefault="00B72B76" w:rsidP="00DE2DA7">
            <w:pPr>
              <w:pStyle w:val="TableEntry"/>
              <w:rPr>
                <w:ins w:id="2535" w:author="Jones, Emma" w:date="2018-04-24T10:05:00Z"/>
                <w:bCs/>
              </w:rPr>
            </w:pPr>
            <w:ins w:id="2536"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4597852" w14:textId="77777777" w:rsidR="00B72B76" w:rsidRPr="00AC2E1A" w:rsidRDefault="00B72B76" w:rsidP="00DE2DA7">
            <w:pPr>
              <w:pStyle w:val="TableEntry"/>
              <w:rPr>
                <w:ins w:id="253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A7AD1D5" w14:textId="6B21A23A" w:rsidR="00B72B76" w:rsidRPr="00AC2E1A" w:rsidRDefault="00B72B76" w:rsidP="00DE2DA7">
            <w:pPr>
              <w:pStyle w:val="TableEntry"/>
              <w:rPr>
                <w:ins w:id="2538" w:author="Jones, Emma" w:date="2018-04-24T10:05:00Z"/>
              </w:rPr>
            </w:pPr>
            <w:ins w:id="2539" w:author="Jones, Emma" w:date="2018-04-24T14:31:00Z">
              <w:r w:rsidRPr="00AC2E1A">
                <w:t>Supporting documentation for the goal</w:t>
              </w:r>
            </w:ins>
          </w:p>
        </w:tc>
        <w:tc>
          <w:tcPr>
            <w:tcW w:w="3441" w:type="dxa"/>
            <w:tcBorders>
              <w:top w:val="single" w:sz="4" w:space="0" w:color="auto"/>
              <w:left w:val="single" w:sz="4" w:space="0" w:color="auto"/>
              <w:bottom w:val="single" w:sz="4" w:space="0" w:color="auto"/>
              <w:right w:val="single" w:sz="4" w:space="0" w:color="auto"/>
            </w:tcBorders>
          </w:tcPr>
          <w:p w14:paraId="34D0BDE8" w14:textId="77777777" w:rsidR="00B72B76" w:rsidRPr="00AC2E1A" w:rsidRDefault="00B72B76" w:rsidP="00DE2DA7">
            <w:pPr>
              <w:pStyle w:val="TableEntry"/>
              <w:rPr>
                <w:ins w:id="2540" w:author="Jones, Emma" w:date="2018-04-24T10:05:00Z"/>
                <w:bCs/>
                <w:rPrChange w:id="2541" w:author="Jones, Emma" w:date="2018-04-25T15:26:00Z">
                  <w:rPr>
                    <w:ins w:id="2542" w:author="Jones, Emma" w:date="2018-04-24T10:05:00Z"/>
                    <w:b/>
                    <w:bCs/>
                  </w:rPr>
                </w:rPrChange>
              </w:rPr>
            </w:pPr>
          </w:p>
        </w:tc>
      </w:tr>
      <w:tr w:rsidR="00AC2E1A" w:rsidRPr="00AC2E1A" w14:paraId="695CDF55" w14:textId="77777777" w:rsidTr="00B72B76">
        <w:trPr>
          <w:cantSplit/>
          <w:trHeight w:val="600"/>
          <w:ins w:id="254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3F459CA" w14:textId="679E290A" w:rsidR="00B72B76" w:rsidRPr="00AC2E1A" w:rsidRDefault="00B72B76" w:rsidP="00DE2DA7">
            <w:pPr>
              <w:pStyle w:val="TableEntry"/>
              <w:rPr>
                <w:ins w:id="2544" w:author="Jones, Emma" w:date="2018-04-24T10:05:00Z"/>
              </w:rPr>
            </w:pPr>
            <w:ins w:id="2545" w:author="Jones, Emma" w:date="2018-04-24T10:05:00Z">
              <w:r w:rsidRPr="00AC2E1A">
                <w:t>..... target</w:t>
              </w:r>
            </w:ins>
          </w:p>
        </w:tc>
        <w:tc>
          <w:tcPr>
            <w:tcW w:w="883" w:type="dxa"/>
            <w:tcBorders>
              <w:top w:val="single" w:sz="4" w:space="0" w:color="auto"/>
              <w:left w:val="single" w:sz="4" w:space="0" w:color="auto"/>
              <w:bottom w:val="single" w:sz="4" w:space="0" w:color="auto"/>
              <w:right w:val="single" w:sz="4" w:space="0" w:color="auto"/>
            </w:tcBorders>
          </w:tcPr>
          <w:p w14:paraId="70255653" w14:textId="1090535D" w:rsidR="00B72B76" w:rsidRPr="00AC2E1A" w:rsidRDefault="00B72B76" w:rsidP="00DE2DA7">
            <w:pPr>
              <w:pStyle w:val="TableEntry"/>
              <w:rPr>
                <w:ins w:id="2546" w:author="Jones, Emma" w:date="2018-04-24T10:05:00Z"/>
                <w:bCs/>
                <w:rPrChange w:id="2547" w:author="Jones, Emma" w:date="2018-04-25T15:26:00Z">
                  <w:rPr>
                    <w:ins w:id="2548"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36D93FA" w14:textId="7706F479" w:rsidR="00B72B76" w:rsidRPr="00AC2E1A" w:rsidRDefault="00B72B76" w:rsidP="00DE2DA7">
            <w:pPr>
              <w:pStyle w:val="TableEntry"/>
              <w:rPr>
                <w:ins w:id="2549" w:author="Jones, Emma" w:date="2018-04-24T10:05:00Z"/>
                <w:bCs/>
                <w:rPrChange w:id="2550" w:author="Jones, Emma" w:date="2018-04-25T15:26:00Z">
                  <w:rPr>
                    <w:ins w:id="2551" w:author="Jones, Emma" w:date="2018-04-24T10:05:00Z"/>
                    <w:b/>
                    <w:bCs/>
                  </w:rPr>
                </w:rPrChange>
              </w:rPr>
            </w:pPr>
            <w:ins w:id="2552" w:author="Jones, Emma" w:date="2018-04-24T10:05:00Z">
              <w:r w:rsidRPr="00AC2E1A">
                <w:rPr>
                  <w:bCs/>
                </w:rPr>
                <w:t>0</w:t>
              </w:r>
              <w:r w:rsidRPr="00AC2E1A">
                <w:rPr>
                  <w:bCs/>
                  <w:rPrChange w:id="2553" w:author="Jones, Emma" w:date="2018-04-25T15:26:00Z">
                    <w:rPr>
                      <w:b/>
                      <w:bCs/>
                    </w:rPr>
                  </w:rPrChange>
                </w:rPr>
                <w:t>..</w:t>
              </w:r>
            </w:ins>
            <w:ins w:id="2554" w:author="Jones, Emma" w:date="2018-04-24T10:42: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279EAE3D" w14:textId="77777777" w:rsidR="00B72B76" w:rsidRPr="00AC2E1A" w:rsidRDefault="00B72B76" w:rsidP="00DE2DA7">
            <w:pPr>
              <w:pStyle w:val="TableEntry"/>
              <w:rPr>
                <w:ins w:id="255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5E1DE0B" w14:textId="77698EF8" w:rsidR="00B72B76" w:rsidRPr="00AC2E1A" w:rsidRDefault="00B72B76" w:rsidP="00DE2DA7">
            <w:pPr>
              <w:pStyle w:val="TableEntry"/>
              <w:rPr>
                <w:ins w:id="2556" w:author="Jones, Emma" w:date="2018-04-24T10:05:00Z"/>
              </w:rPr>
            </w:pPr>
            <w:ins w:id="2557" w:author="Jones, Emma" w:date="2018-04-24T14:31:00Z">
              <w:r w:rsidRPr="00AC2E1A">
                <w:t>Target outcome for the goal</w:t>
              </w:r>
            </w:ins>
          </w:p>
        </w:tc>
        <w:tc>
          <w:tcPr>
            <w:tcW w:w="3441" w:type="dxa"/>
            <w:tcBorders>
              <w:top w:val="single" w:sz="4" w:space="0" w:color="auto"/>
              <w:left w:val="single" w:sz="4" w:space="0" w:color="auto"/>
              <w:bottom w:val="single" w:sz="4" w:space="0" w:color="auto"/>
              <w:right w:val="single" w:sz="4" w:space="0" w:color="auto"/>
            </w:tcBorders>
          </w:tcPr>
          <w:p w14:paraId="5510320C" w14:textId="77777777" w:rsidR="00B72B76" w:rsidRPr="00AC2E1A" w:rsidRDefault="00B72B76" w:rsidP="00DE2DA7">
            <w:pPr>
              <w:pStyle w:val="TableEntry"/>
              <w:rPr>
                <w:ins w:id="2558" w:author="Jones, Emma" w:date="2018-04-24T10:05:00Z"/>
                <w:bCs/>
                <w:rPrChange w:id="2559" w:author="Jones, Emma" w:date="2018-04-25T15:26:00Z">
                  <w:rPr>
                    <w:ins w:id="2560" w:author="Jones, Emma" w:date="2018-04-24T10:05:00Z"/>
                    <w:b/>
                    <w:bCs/>
                  </w:rPr>
                </w:rPrChange>
              </w:rPr>
            </w:pPr>
          </w:p>
        </w:tc>
      </w:tr>
      <w:tr w:rsidR="00AC2E1A" w:rsidRPr="00AC2E1A" w14:paraId="59AB0E99" w14:textId="77777777" w:rsidTr="00B72B76">
        <w:trPr>
          <w:cantSplit/>
          <w:trHeight w:val="600"/>
          <w:ins w:id="256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AF0AC14" w14:textId="164336E7" w:rsidR="00B72B76" w:rsidRPr="00AC2E1A" w:rsidRDefault="00B72B76" w:rsidP="00DE2DA7">
            <w:pPr>
              <w:pStyle w:val="TableEntry"/>
              <w:rPr>
                <w:ins w:id="2562" w:author="Jones, Emma" w:date="2018-04-24T10:05:00Z"/>
              </w:rPr>
            </w:pPr>
            <w:ins w:id="2563" w:author="Jones, Emma" w:date="2018-04-24T10:05:00Z">
              <w:r w:rsidRPr="00AC2E1A">
                <w:t>.....</w:t>
              </w:r>
            </w:ins>
            <w:ins w:id="2564" w:author="Jones, Emma" w:date="2018-04-24T10:42:00Z">
              <w:r w:rsidRPr="00AC2E1A">
                <w:t>.</w:t>
              </w:r>
            </w:ins>
            <w:ins w:id="2565" w:author="Jones, Emma" w:date="2018-04-24T10:05:00Z">
              <w:r w:rsidRPr="00AC2E1A">
                <w:t xml:space="preserve"> measure</w:t>
              </w:r>
            </w:ins>
          </w:p>
        </w:tc>
        <w:tc>
          <w:tcPr>
            <w:tcW w:w="883" w:type="dxa"/>
            <w:tcBorders>
              <w:top w:val="single" w:sz="4" w:space="0" w:color="auto"/>
              <w:left w:val="single" w:sz="4" w:space="0" w:color="auto"/>
              <w:bottom w:val="single" w:sz="4" w:space="0" w:color="auto"/>
              <w:right w:val="single" w:sz="4" w:space="0" w:color="auto"/>
            </w:tcBorders>
          </w:tcPr>
          <w:p w14:paraId="6E0639D4" w14:textId="77777777" w:rsidR="00B72B76" w:rsidRPr="00AC2E1A" w:rsidRDefault="00B72B76" w:rsidP="00DE2DA7">
            <w:pPr>
              <w:pStyle w:val="TableEntry"/>
              <w:rPr>
                <w:ins w:id="2566"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FE56D8D" w14:textId="77777777" w:rsidR="00B72B76" w:rsidRPr="00AC2E1A" w:rsidRDefault="00B72B76" w:rsidP="00DE2DA7">
            <w:pPr>
              <w:pStyle w:val="TableEntry"/>
              <w:rPr>
                <w:ins w:id="2567" w:author="Jones, Emma" w:date="2018-04-24T10:05:00Z"/>
                <w:bCs/>
              </w:rPr>
            </w:pPr>
            <w:ins w:id="2568"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9E1B4A3" w14:textId="77777777" w:rsidR="00B72B76" w:rsidRPr="00AC2E1A" w:rsidRDefault="00B72B76" w:rsidP="00DE2DA7">
            <w:pPr>
              <w:pStyle w:val="TableEntry"/>
              <w:rPr>
                <w:ins w:id="256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87B2015" w14:textId="0D8F349A" w:rsidR="00B72B76" w:rsidRPr="00AC2E1A" w:rsidRDefault="00B72B76" w:rsidP="00DE2DA7">
            <w:pPr>
              <w:pStyle w:val="TableEntry"/>
              <w:rPr>
                <w:ins w:id="2570" w:author="Jones, Emma" w:date="2018-04-24T10:05:00Z"/>
              </w:rPr>
            </w:pPr>
            <w:ins w:id="2571" w:author="Jones, Emma" w:date="2018-04-24T14:31:00Z">
              <w:r w:rsidRPr="00AC2E1A">
                <w:t>The parameter whose value is to be tracked</w:t>
              </w:r>
            </w:ins>
          </w:p>
        </w:tc>
        <w:tc>
          <w:tcPr>
            <w:tcW w:w="3441" w:type="dxa"/>
            <w:tcBorders>
              <w:top w:val="single" w:sz="4" w:space="0" w:color="auto"/>
              <w:left w:val="single" w:sz="4" w:space="0" w:color="auto"/>
              <w:bottom w:val="single" w:sz="4" w:space="0" w:color="auto"/>
              <w:right w:val="single" w:sz="4" w:space="0" w:color="auto"/>
            </w:tcBorders>
          </w:tcPr>
          <w:p w14:paraId="168A7B5B" w14:textId="77777777" w:rsidR="00B72B76" w:rsidRPr="00AC2E1A" w:rsidRDefault="00B72B76" w:rsidP="00DE2DA7">
            <w:pPr>
              <w:pStyle w:val="TableEntry"/>
              <w:rPr>
                <w:ins w:id="2572" w:author="Jones, Emma" w:date="2018-04-24T10:05:00Z"/>
                <w:bCs/>
                <w:rPrChange w:id="2573" w:author="Jones, Emma" w:date="2018-04-25T15:26:00Z">
                  <w:rPr>
                    <w:ins w:id="2574" w:author="Jones, Emma" w:date="2018-04-24T10:05:00Z"/>
                    <w:b/>
                    <w:bCs/>
                  </w:rPr>
                </w:rPrChange>
              </w:rPr>
            </w:pPr>
          </w:p>
        </w:tc>
      </w:tr>
      <w:tr w:rsidR="00AC2E1A" w:rsidRPr="00AC2E1A" w14:paraId="09481F35" w14:textId="77777777" w:rsidTr="00B72B76">
        <w:trPr>
          <w:cantSplit/>
          <w:trHeight w:val="600"/>
          <w:ins w:id="257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25BFACC" w14:textId="7AF9D4BF" w:rsidR="00B72B76" w:rsidRPr="00AC2E1A" w:rsidRDefault="00B72B76" w:rsidP="00DE2DA7">
            <w:pPr>
              <w:pStyle w:val="TableEntry"/>
              <w:rPr>
                <w:ins w:id="2576" w:author="Jones, Emma" w:date="2018-04-24T10:05:00Z"/>
              </w:rPr>
            </w:pPr>
            <w:ins w:id="2577" w:author="Jones, Emma" w:date="2018-04-24T10:05:00Z">
              <w:r w:rsidRPr="00AC2E1A">
                <w:t>.....</w:t>
              </w:r>
            </w:ins>
            <w:ins w:id="2578" w:author="Jones, Emma" w:date="2018-04-24T10:43:00Z">
              <w:r w:rsidRPr="00AC2E1A">
                <w:t>. detail[x]</w:t>
              </w:r>
            </w:ins>
          </w:p>
        </w:tc>
        <w:tc>
          <w:tcPr>
            <w:tcW w:w="883" w:type="dxa"/>
            <w:tcBorders>
              <w:top w:val="single" w:sz="4" w:space="0" w:color="auto"/>
              <w:left w:val="single" w:sz="4" w:space="0" w:color="auto"/>
              <w:bottom w:val="single" w:sz="4" w:space="0" w:color="auto"/>
              <w:right w:val="single" w:sz="4" w:space="0" w:color="auto"/>
            </w:tcBorders>
          </w:tcPr>
          <w:p w14:paraId="6DB11735" w14:textId="7036CDFE" w:rsidR="00B72B76" w:rsidRPr="00AC2E1A" w:rsidRDefault="00B72B76" w:rsidP="00DE2DA7">
            <w:pPr>
              <w:pStyle w:val="TableEntry"/>
              <w:rPr>
                <w:ins w:id="257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3DD447D0" w14:textId="77777777" w:rsidR="00B72B76" w:rsidRPr="00AC2E1A" w:rsidRDefault="00B72B76" w:rsidP="00DE2DA7">
            <w:pPr>
              <w:pStyle w:val="TableEntry"/>
              <w:rPr>
                <w:ins w:id="2580" w:author="Jones, Emma" w:date="2018-04-24T10:05:00Z"/>
                <w:bCs/>
              </w:rPr>
            </w:pPr>
            <w:ins w:id="2581"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0FBC138" w14:textId="77777777" w:rsidR="00B72B76" w:rsidRPr="00AC2E1A" w:rsidRDefault="00B72B76" w:rsidP="00DE2DA7">
            <w:pPr>
              <w:pStyle w:val="TableEntry"/>
              <w:rPr>
                <w:ins w:id="258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3D3BE46" w14:textId="72DBAFFF" w:rsidR="00B72B76" w:rsidRPr="00AC2E1A" w:rsidRDefault="00B72B76" w:rsidP="00DE2DA7">
            <w:pPr>
              <w:pStyle w:val="TableEntry"/>
              <w:rPr>
                <w:ins w:id="2583" w:author="Jones, Emma" w:date="2018-04-24T10:05:00Z"/>
              </w:rPr>
            </w:pPr>
            <w:ins w:id="2584" w:author="Jones, Emma" w:date="2018-04-24T14:32:00Z">
              <w:r w:rsidRPr="00AC2E1A">
                <w:t>The target value to be achieved</w:t>
              </w:r>
            </w:ins>
          </w:p>
        </w:tc>
        <w:tc>
          <w:tcPr>
            <w:tcW w:w="3441" w:type="dxa"/>
            <w:tcBorders>
              <w:top w:val="single" w:sz="4" w:space="0" w:color="auto"/>
              <w:left w:val="single" w:sz="4" w:space="0" w:color="auto"/>
              <w:bottom w:val="single" w:sz="4" w:space="0" w:color="auto"/>
              <w:right w:val="single" w:sz="4" w:space="0" w:color="auto"/>
            </w:tcBorders>
          </w:tcPr>
          <w:p w14:paraId="3D373063" w14:textId="77777777" w:rsidR="00B72B76" w:rsidRPr="00AC2E1A" w:rsidRDefault="00B72B76" w:rsidP="00DE2DA7">
            <w:pPr>
              <w:pStyle w:val="TableEntry"/>
              <w:rPr>
                <w:ins w:id="2585" w:author="Jones, Emma" w:date="2018-04-24T10:05:00Z"/>
                <w:bCs/>
                <w:rPrChange w:id="2586" w:author="Jones, Emma" w:date="2018-04-25T15:26:00Z">
                  <w:rPr>
                    <w:ins w:id="2587" w:author="Jones, Emma" w:date="2018-04-24T10:05:00Z"/>
                    <w:b/>
                    <w:bCs/>
                  </w:rPr>
                </w:rPrChange>
              </w:rPr>
            </w:pPr>
          </w:p>
        </w:tc>
      </w:tr>
      <w:tr w:rsidR="00AC2E1A" w:rsidRPr="00AC2E1A" w14:paraId="03158222" w14:textId="77777777" w:rsidTr="00B72B76">
        <w:trPr>
          <w:cantSplit/>
          <w:trHeight w:val="600"/>
          <w:ins w:id="258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EE1F48B" w14:textId="3BCD02B8" w:rsidR="00B72B76" w:rsidRPr="00AC2E1A" w:rsidRDefault="00B72B76" w:rsidP="00DE2DA7">
            <w:pPr>
              <w:pStyle w:val="TableEntry"/>
              <w:rPr>
                <w:ins w:id="2589" w:author="Jones, Emma" w:date="2018-04-24T10:05:00Z"/>
              </w:rPr>
            </w:pPr>
            <w:ins w:id="2590" w:author="Jones, Emma" w:date="2018-04-24T10:05:00Z">
              <w:r w:rsidRPr="00AC2E1A">
                <w:lastRenderedPageBreak/>
                <w:t>.....</w:t>
              </w:r>
            </w:ins>
            <w:ins w:id="2591" w:author="Jones, Emma" w:date="2018-04-24T10:43:00Z">
              <w:r w:rsidRPr="00AC2E1A">
                <w:t>.. detailQuantity</w:t>
              </w:r>
            </w:ins>
          </w:p>
        </w:tc>
        <w:tc>
          <w:tcPr>
            <w:tcW w:w="883" w:type="dxa"/>
            <w:tcBorders>
              <w:top w:val="single" w:sz="4" w:space="0" w:color="auto"/>
              <w:left w:val="single" w:sz="4" w:space="0" w:color="auto"/>
              <w:bottom w:val="single" w:sz="4" w:space="0" w:color="auto"/>
              <w:right w:val="single" w:sz="4" w:space="0" w:color="auto"/>
            </w:tcBorders>
          </w:tcPr>
          <w:p w14:paraId="2D6F4C7E" w14:textId="77777777" w:rsidR="00B72B76" w:rsidRPr="00AC2E1A" w:rsidRDefault="00B72B76" w:rsidP="00DE2DA7">
            <w:pPr>
              <w:pStyle w:val="TableEntry"/>
              <w:rPr>
                <w:ins w:id="259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1D64901" w14:textId="1A9B624E" w:rsidR="00B72B76" w:rsidRPr="00AC2E1A" w:rsidRDefault="00B72B76" w:rsidP="00DE2DA7">
            <w:pPr>
              <w:pStyle w:val="TableEntry"/>
              <w:rPr>
                <w:ins w:id="2593" w:author="Jones, Emma" w:date="2018-04-24T10:05:00Z"/>
                <w:bCs/>
              </w:rPr>
            </w:pPr>
          </w:p>
        </w:tc>
        <w:tc>
          <w:tcPr>
            <w:tcW w:w="1650" w:type="dxa"/>
            <w:tcBorders>
              <w:top w:val="single" w:sz="4" w:space="0" w:color="auto"/>
              <w:left w:val="single" w:sz="4" w:space="0" w:color="auto"/>
              <w:bottom w:val="single" w:sz="4" w:space="0" w:color="auto"/>
              <w:right w:val="single" w:sz="4" w:space="0" w:color="auto"/>
            </w:tcBorders>
          </w:tcPr>
          <w:p w14:paraId="30513055" w14:textId="77777777" w:rsidR="00B72B76" w:rsidRPr="00AC2E1A" w:rsidRDefault="00B72B76" w:rsidP="00DE2DA7">
            <w:pPr>
              <w:pStyle w:val="TableEntry"/>
              <w:rPr>
                <w:ins w:id="259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4BB6CED" w14:textId="05307DA7" w:rsidR="00B72B76" w:rsidRPr="00AC2E1A" w:rsidRDefault="00B72B76" w:rsidP="00DE2DA7">
            <w:pPr>
              <w:pStyle w:val="TableEntry"/>
              <w:rPr>
                <w:ins w:id="2595" w:author="Jones, Emma" w:date="2018-04-24T10:05:00Z"/>
              </w:rPr>
            </w:pPr>
            <w:ins w:id="2596" w:author="Jones, Emma" w:date="2018-04-24T14:32:00Z">
              <w:r w:rsidRPr="00AC2E1A">
                <w:tab/>
              </w:r>
            </w:ins>
          </w:p>
        </w:tc>
        <w:tc>
          <w:tcPr>
            <w:tcW w:w="3441" w:type="dxa"/>
            <w:tcBorders>
              <w:top w:val="single" w:sz="4" w:space="0" w:color="auto"/>
              <w:left w:val="single" w:sz="4" w:space="0" w:color="auto"/>
              <w:bottom w:val="single" w:sz="4" w:space="0" w:color="auto"/>
              <w:right w:val="single" w:sz="4" w:space="0" w:color="auto"/>
            </w:tcBorders>
          </w:tcPr>
          <w:p w14:paraId="154E9778" w14:textId="77777777" w:rsidR="00B72B76" w:rsidRPr="00AC2E1A" w:rsidRDefault="00B72B76" w:rsidP="00DE2DA7">
            <w:pPr>
              <w:pStyle w:val="TableEntry"/>
              <w:rPr>
                <w:ins w:id="2597" w:author="Jones, Emma" w:date="2018-04-24T10:05:00Z"/>
                <w:bCs/>
                <w:rPrChange w:id="2598" w:author="Jones, Emma" w:date="2018-04-25T15:26:00Z">
                  <w:rPr>
                    <w:ins w:id="2599" w:author="Jones, Emma" w:date="2018-04-24T10:05:00Z"/>
                    <w:b/>
                    <w:bCs/>
                  </w:rPr>
                </w:rPrChange>
              </w:rPr>
            </w:pPr>
          </w:p>
        </w:tc>
      </w:tr>
      <w:tr w:rsidR="00AC2E1A" w:rsidRPr="00AC2E1A" w14:paraId="0A62CD63" w14:textId="77777777" w:rsidTr="00B72B76">
        <w:trPr>
          <w:cantSplit/>
          <w:trHeight w:val="600"/>
          <w:ins w:id="260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B2DF3EB" w14:textId="32D5EDCE" w:rsidR="00B72B76" w:rsidRPr="00AC2E1A" w:rsidRDefault="00B72B76" w:rsidP="00DE2DA7">
            <w:pPr>
              <w:pStyle w:val="TableEntry"/>
              <w:rPr>
                <w:ins w:id="2601" w:author="Jones, Emma" w:date="2018-04-24T10:05:00Z"/>
              </w:rPr>
            </w:pPr>
            <w:ins w:id="2602" w:author="Jones, Emma" w:date="2018-04-24T10:44:00Z">
              <w:r w:rsidRPr="00AC2E1A">
                <w:t>....... detailRange</w:t>
              </w:r>
            </w:ins>
          </w:p>
        </w:tc>
        <w:tc>
          <w:tcPr>
            <w:tcW w:w="883" w:type="dxa"/>
            <w:tcBorders>
              <w:top w:val="single" w:sz="4" w:space="0" w:color="auto"/>
              <w:left w:val="single" w:sz="4" w:space="0" w:color="auto"/>
              <w:bottom w:val="single" w:sz="4" w:space="0" w:color="auto"/>
              <w:right w:val="single" w:sz="4" w:space="0" w:color="auto"/>
            </w:tcBorders>
          </w:tcPr>
          <w:p w14:paraId="5CF36699" w14:textId="77777777" w:rsidR="00B72B76" w:rsidRPr="00AC2E1A" w:rsidRDefault="00B72B76" w:rsidP="00DE2DA7">
            <w:pPr>
              <w:pStyle w:val="TableEntry"/>
              <w:rPr>
                <w:ins w:id="2603" w:author="Jones, Emma" w:date="2018-04-24T10:05:00Z"/>
                <w:bCs/>
                <w:rPrChange w:id="2604" w:author="Jones, Emma" w:date="2018-04-25T15:26:00Z">
                  <w:rPr>
                    <w:ins w:id="2605"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0B3DF77" w14:textId="77777777" w:rsidR="00B72B76" w:rsidRPr="00AC2E1A" w:rsidRDefault="00B72B76" w:rsidP="00DE2DA7">
            <w:pPr>
              <w:pStyle w:val="TableEntry"/>
              <w:rPr>
                <w:ins w:id="2606" w:author="Jones, Emma" w:date="2018-04-24T10:05:00Z"/>
                <w:bCs/>
                <w:rPrChange w:id="2607" w:author="Jones, Emma" w:date="2018-04-25T15:26:00Z">
                  <w:rPr>
                    <w:ins w:id="2608"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6E7F42AE" w14:textId="77777777" w:rsidR="00B72B76" w:rsidRPr="00AC2E1A" w:rsidRDefault="00B72B76" w:rsidP="00DE2DA7">
            <w:pPr>
              <w:pStyle w:val="TableEntry"/>
              <w:rPr>
                <w:ins w:id="260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F909094" w14:textId="35B7FD5A" w:rsidR="00B72B76" w:rsidRPr="00AC2E1A" w:rsidRDefault="00B72B76" w:rsidP="00DE2DA7">
            <w:pPr>
              <w:pStyle w:val="TableEntry"/>
              <w:rPr>
                <w:ins w:id="2610" w:author="Jones, Emma" w:date="2018-04-24T10:05:00Z"/>
              </w:rPr>
            </w:pPr>
            <w:ins w:id="2611" w:author="Jones, Emma" w:date="2018-04-24T14:32:00Z">
              <w:r w:rsidRPr="00AC2E1A">
                <w:tab/>
              </w:r>
            </w:ins>
          </w:p>
        </w:tc>
        <w:tc>
          <w:tcPr>
            <w:tcW w:w="3441" w:type="dxa"/>
            <w:tcBorders>
              <w:top w:val="single" w:sz="4" w:space="0" w:color="auto"/>
              <w:left w:val="single" w:sz="4" w:space="0" w:color="auto"/>
              <w:bottom w:val="single" w:sz="4" w:space="0" w:color="auto"/>
              <w:right w:val="single" w:sz="4" w:space="0" w:color="auto"/>
            </w:tcBorders>
          </w:tcPr>
          <w:p w14:paraId="38074806" w14:textId="77777777" w:rsidR="00B72B76" w:rsidRPr="00AC2E1A" w:rsidRDefault="00B72B76" w:rsidP="00DE2DA7">
            <w:pPr>
              <w:pStyle w:val="TableEntry"/>
              <w:rPr>
                <w:ins w:id="2612" w:author="Jones, Emma" w:date="2018-04-24T10:05:00Z"/>
                <w:bCs/>
                <w:rPrChange w:id="2613" w:author="Jones, Emma" w:date="2018-04-25T15:26:00Z">
                  <w:rPr>
                    <w:ins w:id="2614" w:author="Jones, Emma" w:date="2018-04-24T10:05:00Z"/>
                    <w:b/>
                    <w:bCs/>
                  </w:rPr>
                </w:rPrChange>
              </w:rPr>
            </w:pPr>
          </w:p>
        </w:tc>
      </w:tr>
      <w:tr w:rsidR="00AC2E1A" w:rsidRPr="00AC2E1A" w14:paraId="0314C860" w14:textId="77777777" w:rsidTr="00B72B76">
        <w:trPr>
          <w:cantSplit/>
          <w:trHeight w:val="600"/>
          <w:ins w:id="261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0B6DF76E" w14:textId="38AE57C1" w:rsidR="00B72B76" w:rsidRPr="00AC2E1A" w:rsidRDefault="00B72B76" w:rsidP="00DE2DA7">
            <w:pPr>
              <w:pStyle w:val="TableEntry"/>
              <w:rPr>
                <w:ins w:id="2616" w:author="Jones, Emma" w:date="2018-04-24T10:05:00Z"/>
              </w:rPr>
            </w:pPr>
            <w:ins w:id="2617" w:author="Jones, Emma" w:date="2018-04-24T10:44:00Z">
              <w:r w:rsidRPr="00AC2E1A">
                <w:t>....... detailCodeableConcept</w:t>
              </w:r>
            </w:ins>
          </w:p>
        </w:tc>
        <w:tc>
          <w:tcPr>
            <w:tcW w:w="883" w:type="dxa"/>
            <w:tcBorders>
              <w:top w:val="single" w:sz="4" w:space="0" w:color="auto"/>
              <w:left w:val="single" w:sz="4" w:space="0" w:color="auto"/>
              <w:bottom w:val="single" w:sz="4" w:space="0" w:color="auto"/>
              <w:right w:val="single" w:sz="4" w:space="0" w:color="auto"/>
            </w:tcBorders>
          </w:tcPr>
          <w:p w14:paraId="14B9EDBD" w14:textId="77777777" w:rsidR="00B72B76" w:rsidRPr="00AC2E1A" w:rsidRDefault="00B72B76" w:rsidP="00DE2DA7">
            <w:pPr>
              <w:pStyle w:val="TableEntry"/>
              <w:rPr>
                <w:ins w:id="2618" w:author="Jones, Emma" w:date="2018-04-24T10:05:00Z"/>
                <w:bCs/>
                <w:rPrChange w:id="2619" w:author="Jones, Emma" w:date="2018-04-25T15:26:00Z">
                  <w:rPr>
                    <w:ins w:id="2620"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BE216AB" w14:textId="77777777" w:rsidR="00B72B76" w:rsidRPr="00AC2E1A" w:rsidRDefault="00B72B76" w:rsidP="00DE2DA7">
            <w:pPr>
              <w:pStyle w:val="TableEntry"/>
              <w:rPr>
                <w:ins w:id="2621" w:author="Jones, Emma" w:date="2018-04-24T10:05:00Z"/>
                <w:bCs/>
                <w:rPrChange w:id="2622" w:author="Jones, Emma" w:date="2018-04-25T15:26:00Z">
                  <w:rPr>
                    <w:ins w:id="2623"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3569F3D9" w14:textId="77777777" w:rsidR="00B72B76" w:rsidRPr="00AC2E1A" w:rsidRDefault="00B72B76" w:rsidP="00DE2DA7">
            <w:pPr>
              <w:pStyle w:val="TableEntry"/>
              <w:rPr>
                <w:ins w:id="262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B8C8200" w14:textId="232DF703" w:rsidR="00B72B76" w:rsidRPr="00AC2E1A" w:rsidRDefault="00B72B76" w:rsidP="00DE2DA7">
            <w:pPr>
              <w:pStyle w:val="TableEntry"/>
              <w:rPr>
                <w:ins w:id="2625" w:author="Jones, Emma" w:date="2018-04-24T10:05:00Z"/>
              </w:rPr>
            </w:pPr>
          </w:p>
        </w:tc>
        <w:tc>
          <w:tcPr>
            <w:tcW w:w="3441" w:type="dxa"/>
            <w:tcBorders>
              <w:top w:val="single" w:sz="4" w:space="0" w:color="auto"/>
              <w:left w:val="single" w:sz="4" w:space="0" w:color="auto"/>
              <w:bottom w:val="single" w:sz="4" w:space="0" w:color="auto"/>
              <w:right w:val="single" w:sz="4" w:space="0" w:color="auto"/>
            </w:tcBorders>
          </w:tcPr>
          <w:p w14:paraId="086418B7" w14:textId="77777777" w:rsidR="00B72B76" w:rsidRPr="00AC2E1A" w:rsidRDefault="00B72B76" w:rsidP="00DE2DA7">
            <w:pPr>
              <w:pStyle w:val="TableEntry"/>
              <w:rPr>
                <w:ins w:id="2626" w:author="Jones, Emma" w:date="2018-04-24T10:05:00Z"/>
                <w:bCs/>
                <w:rPrChange w:id="2627" w:author="Jones, Emma" w:date="2018-04-25T15:26:00Z">
                  <w:rPr>
                    <w:ins w:id="2628" w:author="Jones, Emma" w:date="2018-04-24T10:05:00Z"/>
                    <w:b/>
                    <w:bCs/>
                  </w:rPr>
                </w:rPrChange>
              </w:rPr>
            </w:pPr>
          </w:p>
        </w:tc>
      </w:tr>
      <w:tr w:rsidR="00AC2E1A" w:rsidRPr="00AC2E1A" w14:paraId="388D870E" w14:textId="77777777" w:rsidTr="00B72B76">
        <w:trPr>
          <w:cantSplit/>
          <w:trHeight w:val="600"/>
          <w:ins w:id="2629"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F57BE93" w14:textId="6D830505" w:rsidR="00B72B76" w:rsidRPr="00AC2E1A" w:rsidRDefault="00B72B76" w:rsidP="00DE2DA7">
            <w:pPr>
              <w:pStyle w:val="TableEntry"/>
              <w:rPr>
                <w:ins w:id="2630" w:author="Jones, Emma" w:date="2018-04-24T10:05:00Z"/>
              </w:rPr>
            </w:pPr>
            <w:ins w:id="2631" w:author="Jones, Emma" w:date="2018-04-24T10:45:00Z">
              <w:r w:rsidRPr="00AC2E1A">
                <w:t>...... due</w:t>
              </w:r>
            </w:ins>
          </w:p>
        </w:tc>
        <w:tc>
          <w:tcPr>
            <w:tcW w:w="883" w:type="dxa"/>
            <w:tcBorders>
              <w:top w:val="single" w:sz="4" w:space="0" w:color="auto"/>
              <w:left w:val="single" w:sz="4" w:space="0" w:color="auto"/>
              <w:bottom w:val="single" w:sz="4" w:space="0" w:color="auto"/>
              <w:right w:val="single" w:sz="4" w:space="0" w:color="auto"/>
            </w:tcBorders>
          </w:tcPr>
          <w:p w14:paraId="7436F3FB" w14:textId="77777777" w:rsidR="00B72B76" w:rsidRPr="00AC2E1A" w:rsidRDefault="00B72B76" w:rsidP="00DE2DA7">
            <w:pPr>
              <w:pStyle w:val="TableEntry"/>
              <w:rPr>
                <w:ins w:id="263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B3AC836" w14:textId="3AF4A29F" w:rsidR="00B72B76" w:rsidRPr="00AC2E1A" w:rsidRDefault="00B72B76" w:rsidP="00DE2DA7">
            <w:pPr>
              <w:pStyle w:val="TableEntry"/>
              <w:rPr>
                <w:ins w:id="2633" w:author="Jones, Emma" w:date="2018-04-24T10:05:00Z"/>
                <w:bCs/>
              </w:rPr>
            </w:pPr>
            <w:ins w:id="2634" w:author="Jones, Emma" w:date="2018-04-24T10:4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CCAA20B" w14:textId="77777777" w:rsidR="00B72B76" w:rsidRPr="00AC2E1A" w:rsidRDefault="00B72B76" w:rsidP="00DE2DA7">
            <w:pPr>
              <w:pStyle w:val="TableEntry"/>
              <w:rPr>
                <w:ins w:id="263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91FAC57" w14:textId="3CBCA9CB" w:rsidR="00B72B76" w:rsidRPr="00AC2E1A" w:rsidRDefault="00B72B76" w:rsidP="00DE2DA7">
            <w:pPr>
              <w:pStyle w:val="TableEntry"/>
              <w:rPr>
                <w:ins w:id="2636" w:author="Jones, Emma" w:date="2018-04-24T10:05:00Z"/>
              </w:rPr>
            </w:pPr>
            <w:ins w:id="2637" w:author="Jones, Emma" w:date="2018-04-24T14:33:00Z">
              <w:r w:rsidRPr="00AC2E1A">
                <w:t>Reach goal within</w:t>
              </w:r>
            </w:ins>
          </w:p>
        </w:tc>
        <w:tc>
          <w:tcPr>
            <w:tcW w:w="3441" w:type="dxa"/>
            <w:tcBorders>
              <w:top w:val="single" w:sz="4" w:space="0" w:color="auto"/>
              <w:left w:val="single" w:sz="4" w:space="0" w:color="auto"/>
              <w:bottom w:val="single" w:sz="4" w:space="0" w:color="auto"/>
              <w:right w:val="single" w:sz="4" w:space="0" w:color="auto"/>
            </w:tcBorders>
          </w:tcPr>
          <w:p w14:paraId="6F234EA8" w14:textId="77777777" w:rsidR="00B72B76" w:rsidRPr="00AC2E1A" w:rsidRDefault="00B72B76" w:rsidP="00DE2DA7">
            <w:pPr>
              <w:pStyle w:val="TableEntry"/>
              <w:rPr>
                <w:ins w:id="2638" w:author="Jones, Emma" w:date="2018-04-24T10:05:00Z"/>
                <w:bCs/>
                <w:rPrChange w:id="2639" w:author="Jones, Emma" w:date="2018-04-25T15:26:00Z">
                  <w:rPr>
                    <w:ins w:id="2640" w:author="Jones, Emma" w:date="2018-04-24T10:05:00Z"/>
                    <w:b/>
                    <w:bCs/>
                  </w:rPr>
                </w:rPrChange>
              </w:rPr>
            </w:pPr>
          </w:p>
        </w:tc>
      </w:tr>
      <w:tr w:rsidR="00AC2E1A" w:rsidRPr="00AC2E1A" w14:paraId="406066CC" w14:textId="77777777" w:rsidTr="00B72B76">
        <w:trPr>
          <w:cantSplit/>
          <w:trHeight w:val="600"/>
          <w:ins w:id="264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8830006" w14:textId="76C63FBA" w:rsidR="00B72B76" w:rsidRPr="00AC2E1A" w:rsidRDefault="00B72B76" w:rsidP="00DE2DA7">
            <w:pPr>
              <w:pStyle w:val="TableEntry"/>
              <w:rPr>
                <w:ins w:id="2642" w:author="Jones, Emma" w:date="2018-04-24T10:05:00Z"/>
              </w:rPr>
            </w:pPr>
            <w:ins w:id="2643" w:author="Jones, Emma" w:date="2018-04-24T10:45:00Z">
              <w:r w:rsidRPr="00AC2E1A">
                <w:t>.... action</w:t>
              </w:r>
            </w:ins>
          </w:p>
        </w:tc>
        <w:tc>
          <w:tcPr>
            <w:tcW w:w="883" w:type="dxa"/>
            <w:tcBorders>
              <w:top w:val="single" w:sz="4" w:space="0" w:color="auto"/>
              <w:left w:val="single" w:sz="4" w:space="0" w:color="auto"/>
              <w:bottom w:val="single" w:sz="4" w:space="0" w:color="auto"/>
              <w:right w:val="single" w:sz="4" w:space="0" w:color="auto"/>
            </w:tcBorders>
          </w:tcPr>
          <w:p w14:paraId="44A4BB26" w14:textId="77777777" w:rsidR="00B72B76" w:rsidRPr="00AC2E1A" w:rsidRDefault="00B72B76" w:rsidP="00DE2DA7">
            <w:pPr>
              <w:pStyle w:val="TableEntry"/>
              <w:rPr>
                <w:ins w:id="264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EAC79E4" w14:textId="47A6DBEF" w:rsidR="00B72B76" w:rsidRPr="00AC2E1A" w:rsidRDefault="00AC2E1A" w:rsidP="00DE2DA7">
            <w:pPr>
              <w:pStyle w:val="TableEntry"/>
              <w:rPr>
                <w:ins w:id="2645" w:author="Jones, Emma" w:date="2018-04-24T10:05:00Z"/>
                <w:bCs/>
              </w:rPr>
            </w:pPr>
            <w:ins w:id="2646" w:author="Jones, Emma" w:date="2018-04-24T10:05:00Z">
              <w:r w:rsidRPr="00AC2E1A">
                <w:rPr>
                  <w:bCs/>
                  <w:rPrChange w:id="2647" w:author="Jones, Emma" w:date="2018-04-25T15:26:00Z">
                    <w:rPr>
                      <w:b/>
                      <w:bCs/>
                      <w:color w:val="FF0000"/>
                    </w:rPr>
                  </w:rPrChange>
                </w:rPr>
                <w:t>0</w:t>
              </w:r>
              <w:r w:rsidR="00B72B76"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3974131D" w14:textId="76EF0791" w:rsidR="00B72B76" w:rsidRPr="00AC2E1A" w:rsidRDefault="00566C9D" w:rsidP="00DE2DA7">
            <w:pPr>
              <w:pStyle w:val="TableEntry"/>
              <w:rPr>
                <w:ins w:id="2648" w:author="Jones, Emma" w:date="2018-04-25T15:17:00Z"/>
              </w:rPr>
            </w:pPr>
            <w:ins w:id="2649"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39CD1EE8" w14:textId="74B75CE7" w:rsidR="00B72B76" w:rsidRPr="00AC2E1A" w:rsidRDefault="00B72B76" w:rsidP="00DE2DA7">
            <w:pPr>
              <w:pStyle w:val="TableEntry"/>
              <w:rPr>
                <w:ins w:id="2650" w:author="Jones, Emma" w:date="2018-04-24T10:05:00Z"/>
              </w:rPr>
            </w:pPr>
            <w:ins w:id="2651" w:author="Jones, Emma" w:date="2018-04-24T14:35:00Z">
              <w:r w:rsidRPr="00AC2E1A">
                <w:t>Action defined by the plan</w:t>
              </w:r>
            </w:ins>
          </w:p>
        </w:tc>
        <w:tc>
          <w:tcPr>
            <w:tcW w:w="3441" w:type="dxa"/>
            <w:tcBorders>
              <w:top w:val="single" w:sz="4" w:space="0" w:color="auto"/>
              <w:left w:val="single" w:sz="4" w:space="0" w:color="auto"/>
              <w:bottom w:val="single" w:sz="4" w:space="0" w:color="auto"/>
              <w:right w:val="single" w:sz="4" w:space="0" w:color="auto"/>
            </w:tcBorders>
          </w:tcPr>
          <w:p w14:paraId="0D278685" w14:textId="35D78506" w:rsidR="00B72B76" w:rsidRPr="00AC2E1A" w:rsidRDefault="00B72B76">
            <w:pPr>
              <w:pStyle w:val="TableEntry"/>
              <w:rPr>
                <w:ins w:id="2652" w:author="Jones, Emma" w:date="2018-04-24T10:05:00Z"/>
                <w:bCs/>
                <w:rPrChange w:id="2653" w:author="Jones, Emma" w:date="2018-04-25T15:26:00Z">
                  <w:rPr>
                    <w:ins w:id="2654" w:author="Jones, Emma" w:date="2018-04-24T10:05:00Z"/>
                    <w:b/>
                    <w:bCs/>
                  </w:rPr>
                </w:rPrChange>
              </w:rPr>
            </w:pPr>
            <w:ins w:id="2655" w:author="Jones, Emma" w:date="2018-04-24T15:29:00Z">
              <w:r w:rsidRPr="00AC2E1A">
                <w:rPr>
                  <w:bCs/>
                  <w:rPrChange w:id="2656" w:author="Jones, Emma" w:date="2018-04-25T15:26:00Z">
                    <w:rPr>
                      <w:b/>
                      <w:bCs/>
                    </w:rPr>
                  </w:rPrChange>
                </w:rPr>
                <w:t>This version of the profile requires action</w:t>
              </w:r>
            </w:ins>
            <w:ins w:id="2657" w:author="Jones, Emma" w:date="2018-04-25T15:24:00Z">
              <w:r w:rsidR="00AC2E1A" w:rsidRPr="00AC2E1A">
                <w:rPr>
                  <w:bCs/>
                  <w:rPrChange w:id="2658" w:author="Jones, Emma" w:date="2018-04-25T15:26:00Z">
                    <w:rPr>
                      <w:b/>
                      <w:bCs/>
                    </w:rPr>
                  </w:rPrChange>
                </w:rPr>
                <w:t xml:space="preserve"> (activityDefinitions)</w:t>
              </w:r>
            </w:ins>
            <w:ins w:id="2659" w:author="Jones, Emma" w:date="2018-04-24T15:31:00Z">
              <w:r w:rsidRPr="00AC2E1A">
                <w:rPr>
                  <w:bCs/>
                  <w:rPrChange w:id="2660" w:author="Jones, Emma" w:date="2018-04-25T15:26:00Z">
                    <w:rPr>
                      <w:b/>
                      <w:bCs/>
                    </w:rPr>
                  </w:rPrChange>
                </w:rPr>
                <w:t>.</w:t>
              </w:r>
            </w:ins>
          </w:p>
        </w:tc>
      </w:tr>
      <w:tr w:rsidR="00AC2E1A" w:rsidRPr="00AC2E1A" w14:paraId="0869327E" w14:textId="77777777" w:rsidTr="00B72B76">
        <w:trPr>
          <w:cantSplit/>
          <w:trHeight w:val="600"/>
          <w:ins w:id="266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D5468B7" w14:textId="2D8CD292" w:rsidR="00B72B76" w:rsidRPr="00AC2E1A" w:rsidRDefault="00B72B76" w:rsidP="00DE2DA7">
            <w:pPr>
              <w:pStyle w:val="TableEntry"/>
              <w:rPr>
                <w:ins w:id="2662" w:author="Jones, Emma" w:date="2018-04-24T10:05:00Z"/>
              </w:rPr>
            </w:pPr>
            <w:ins w:id="2663" w:author="Jones, Emma" w:date="2018-04-24T10:46:00Z">
              <w:r w:rsidRPr="00AC2E1A">
                <w:t>..... label</w:t>
              </w:r>
            </w:ins>
          </w:p>
        </w:tc>
        <w:tc>
          <w:tcPr>
            <w:tcW w:w="883" w:type="dxa"/>
            <w:tcBorders>
              <w:top w:val="single" w:sz="4" w:space="0" w:color="auto"/>
              <w:left w:val="single" w:sz="4" w:space="0" w:color="auto"/>
              <w:bottom w:val="single" w:sz="4" w:space="0" w:color="auto"/>
              <w:right w:val="single" w:sz="4" w:space="0" w:color="auto"/>
            </w:tcBorders>
          </w:tcPr>
          <w:p w14:paraId="3A420EB2" w14:textId="77777777" w:rsidR="00B72B76" w:rsidRPr="00AC2E1A" w:rsidRDefault="00B72B76" w:rsidP="00DE2DA7">
            <w:pPr>
              <w:pStyle w:val="TableEntry"/>
              <w:rPr>
                <w:ins w:id="266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133A90D1" w14:textId="635B584D" w:rsidR="00B72B76" w:rsidRPr="00AC2E1A" w:rsidRDefault="00B72B76" w:rsidP="00DE2DA7">
            <w:pPr>
              <w:pStyle w:val="TableEntry"/>
              <w:rPr>
                <w:ins w:id="2665" w:author="Jones, Emma" w:date="2018-04-24T10:05:00Z"/>
                <w:bCs/>
              </w:rPr>
            </w:pPr>
            <w:ins w:id="2666"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68EE4F6" w14:textId="77777777" w:rsidR="00B72B76" w:rsidRPr="00AC2E1A" w:rsidRDefault="00B72B76" w:rsidP="00DE2DA7">
            <w:pPr>
              <w:pStyle w:val="TableEntry"/>
              <w:rPr>
                <w:ins w:id="266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8D266B6" w14:textId="350E097E" w:rsidR="00B72B76" w:rsidRPr="00AC2E1A" w:rsidRDefault="00B72B76" w:rsidP="00DE2DA7">
            <w:pPr>
              <w:pStyle w:val="TableEntry"/>
              <w:rPr>
                <w:ins w:id="2668" w:author="Jones, Emma" w:date="2018-04-24T10:05:00Z"/>
              </w:rPr>
            </w:pPr>
            <w:ins w:id="2669" w:author="Jones, Emma" w:date="2018-04-24T14:36:00Z">
              <w:r w:rsidRPr="00AC2E1A">
                <w:t>User-visible label for the action (e.g. 1. or A.)</w:t>
              </w:r>
            </w:ins>
          </w:p>
        </w:tc>
        <w:tc>
          <w:tcPr>
            <w:tcW w:w="3441" w:type="dxa"/>
            <w:tcBorders>
              <w:top w:val="single" w:sz="4" w:space="0" w:color="auto"/>
              <w:left w:val="single" w:sz="4" w:space="0" w:color="auto"/>
              <w:bottom w:val="single" w:sz="4" w:space="0" w:color="auto"/>
              <w:right w:val="single" w:sz="4" w:space="0" w:color="auto"/>
            </w:tcBorders>
          </w:tcPr>
          <w:p w14:paraId="4ABB2437" w14:textId="77777777" w:rsidR="00B72B76" w:rsidRPr="00AC2E1A" w:rsidRDefault="00B72B76" w:rsidP="00DE2DA7">
            <w:pPr>
              <w:pStyle w:val="TableEntry"/>
              <w:rPr>
                <w:ins w:id="2670" w:author="Jones, Emma" w:date="2018-04-24T10:05:00Z"/>
                <w:bCs/>
                <w:rPrChange w:id="2671" w:author="Jones, Emma" w:date="2018-04-25T15:26:00Z">
                  <w:rPr>
                    <w:ins w:id="2672" w:author="Jones, Emma" w:date="2018-04-24T10:05:00Z"/>
                    <w:b/>
                    <w:bCs/>
                  </w:rPr>
                </w:rPrChange>
              </w:rPr>
            </w:pPr>
          </w:p>
        </w:tc>
      </w:tr>
      <w:tr w:rsidR="00AC2E1A" w:rsidRPr="00AC2E1A" w14:paraId="17766781" w14:textId="77777777" w:rsidTr="00B72B76">
        <w:trPr>
          <w:cantSplit/>
          <w:trHeight w:val="600"/>
          <w:ins w:id="267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6C2BD73" w14:textId="4DE94E28" w:rsidR="00B72B76" w:rsidRPr="00AC2E1A" w:rsidRDefault="00B72B76" w:rsidP="00DE2DA7">
            <w:pPr>
              <w:pStyle w:val="TableEntry"/>
              <w:rPr>
                <w:ins w:id="2674" w:author="Jones, Emma" w:date="2018-04-24T10:05:00Z"/>
              </w:rPr>
            </w:pPr>
            <w:ins w:id="2675" w:author="Jones, Emma" w:date="2018-04-24T10:05:00Z">
              <w:r w:rsidRPr="00AC2E1A">
                <w:t>..... title</w:t>
              </w:r>
            </w:ins>
          </w:p>
        </w:tc>
        <w:tc>
          <w:tcPr>
            <w:tcW w:w="883" w:type="dxa"/>
            <w:tcBorders>
              <w:top w:val="single" w:sz="4" w:space="0" w:color="auto"/>
              <w:left w:val="single" w:sz="4" w:space="0" w:color="auto"/>
              <w:bottom w:val="single" w:sz="4" w:space="0" w:color="auto"/>
              <w:right w:val="single" w:sz="4" w:space="0" w:color="auto"/>
            </w:tcBorders>
          </w:tcPr>
          <w:p w14:paraId="37EACF07" w14:textId="77777777" w:rsidR="00B72B76" w:rsidRPr="00AC2E1A" w:rsidRDefault="00B72B76" w:rsidP="00DE2DA7">
            <w:pPr>
              <w:pStyle w:val="TableEntry"/>
              <w:rPr>
                <w:ins w:id="2676"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61508BF" w14:textId="1A5ED48D" w:rsidR="00B72B76" w:rsidRPr="00AC2E1A" w:rsidRDefault="00AC2E1A" w:rsidP="00DE2DA7">
            <w:pPr>
              <w:pStyle w:val="TableEntry"/>
              <w:rPr>
                <w:ins w:id="2677" w:author="Jones, Emma" w:date="2018-04-24T10:05:00Z"/>
                <w:bCs/>
              </w:rPr>
            </w:pPr>
            <w:ins w:id="2678" w:author="Jones, Emma" w:date="2018-04-25T15:25:00Z">
              <w:r w:rsidRPr="00AC2E1A">
                <w:rPr>
                  <w:bCs/>
                  <w:rPrChange w:id="2679" w:author="Jones, Emma" w:date="2018-04-25T15:26:00Z">
                    <w:rPr>
                      <w:b/>
                      <w:bCs/>
                      <w:color w:val="FF0000"/>
                    </w:rPr>
                  </w:rPrChange>
                </w:rPr>
                <w:t>0</w:t>
              </w:r>
            </w:ins>
            <w:ins w:id="2680" w:author="Jones, Emma" w:date="2018-04-24T10:05:00Z">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12344F91" w14:textId="484F87E7" w:rsidR="00B72B76" w:rsidRPr="00AC2E1A" w:rsidRDefault="00566C9D" w:rsidP="00DE2DA7">
            <w:pPr>
              <w:pStyle w:val="TableEntry"/>
              <w:rPr>
                <w:ins w:id="2681" w:author="Jones, Emma" w:date="2018-04-25T15:17:00Z"/>
              </w:rPr>
            </w:pPr>
            <w:ins w:id="2682"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5803BD80" w14:textId="62F2A86D" w:rsidR="00B72B76" w:rsidRPr="00AC2E1A" w:rsidRDefault="00B72B76" w:rsidP="00DE2DA7">
            <w:pPr>
              <w:pStyle w:val="TableEntry"/>
              <w:rPr>
                <w:ins w:id="2683" w:author="Jones, Emma" w:date="2018-04-24T10:05:00Z"/>
              </w:rPr>
            </w:pPr>
            <w:ins w:id="2684" w:author="Jones, Emma" w:date="2018-04-24T14:36:00Z">
              <w:r w:rsidRPr="00AC2E1A">
                <w:t>User-visible title</w:t>
              </w:r>
            </w:ins>
          </w:p>
        </w:tc>
        <w:tc>
          <w:tcPr>
            <w:tcW w:w="3441" w:type="dxa"/>
            <w:tcBorders>
              <w:top w:val="single" w:sz="4" w:space="0" w:color="auto"/>
              <w:left w:val="single" w:sz="4" w:space="0" w:color="auto"/>
              <w:bottom w:val="single" w:sz="4" w:space="0" w:color="auto"/>
              <w:right w:val="single" w:sz="4" w:space="0" w:color="auto"/>
            </w:tcBorders>
          </w:tcPr>
          <w:p w14:paraId="2289B1CA" w14:textId="5F561242" w:rsidR="00B72B76" w:rsidRPr="00AC2E1A" w:rsidRDefault="00B72B76" w:rsidP="00DE2DA7">
            <w:pPr>
              <w:pStyle w:val="TableEntry"/>
              <w:rPr>
                <w:ins w:id="2685" w:author="Jones, Emma" w:date="2018-04-24T10:05:00Z"/>
                <w:bCs/>
                <w:rPrChange w:id="2686" w:author="Jones, Emma" w:date="2018-04-25T15:26:00Z">
                  <w:rPr>
                    <w:ins w:id="2687" w:author="Jones, Emma" w:date="2018-04-24T10:05:00Z"/>
                    <w:b/>
                    <w:bCs/>
                  </w:rPr>
                </w:rPrChange>
              </w:rPr>
            </w:pPr>
            <w:ins w:id="2688" w:author="Jones, Emma" w:date="2018-04-24T15:31:00Z">
              <w:r w:rsidRPr="00AC2E1A">
                <w:rPr>
                  <w:bCs/>
                  <w:rPrChange w:id="2689" w:author="Jones, Emma" w:date="2018-04-25T15:26:00Z">
                    <w:rPr>
                      <w:b/>
                      <w:bCs/>
                    </w:rPr>
                  </w:rPrChange>
                </w:rPr>
                <w:t>This version of the profile requires a title of the action</w:t>
              </w:r>
            </w:ins>
            <w:ins w:id="2690" w:author="Jones, Emma" w:date="2018-04-25T15:25:00Z">
              <w:r w:rsidR="00AC2E1A" w:rsidRPr="00AC2E1A">
                <w:rPr>
                  <w:bCs/>
                  <w:rPrChange w:id="2691" w:author="Jones, Emma" w:date="2018-04-25T15:26:00Z">
                    <w:rPr>
                      <w:b/>
                      <w:bCs/>
                    </w:rPr>
                  </w:rPrChange>
                </w:rPr>
                <w:t xml:space="preserve"> (activityDefinitions).</w:t>
              </w:r>
            </w:ins>
          </w:p>
        </w:tc>
      </w:tr>
      <w:tr w:rsidR="00AC2E1A" w:rsidRPr="00AC2E1A" w14:paraId="09D3A016" w14:textId="77777777" w:rsidTr="00B72B76">
        <w:trPr>
          <w:cantSplit/>
          <w:trHeight w:val="600"/>
          <w:ins w:id="269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46D8087" w14:textId="75851EFF" w:rsidR="00B72B76" w:rsidRPr="00AC2E1A" w:rsidRDefault="00B72B76" w:rsidP="00DE2DA7">
            <w:pPr>
              <w:pStyle w:val="TableEntry"/>
              <w:rPr>
                <w:ins w:id="2693" w:author="Jones, Emma" w:date="2018-04-24T10:05:00Z"/>
              </w:rPr>
            </w:pPr>
            <w:ins w:id="2694" w:author="Jones, Emma" w:date="2018-04-24T10:47: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67E88B84" w14:textId="77777777" w:rsidR="00B72B76" w:rsidRPr="00AC2E1A" w:rsidRDefault="00B72B76" w:rsidP="00DE2DA7">
            <w:pPr>
              <w:pStyle w:val="TableEntry"/>
              <w:rPr>
                <w:ins w:id="2695" w:author="Jones, Emma" w:date="2018-04-24T10:05:00Z"/>
                <w:bCs/>
                <w:rPrChange w:id="2696" w:author="Jones, Emma" w:date="2018-04-25T15:26:00Z">
                  <w:rPr>
                    <w:ins w:id="2697"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F3D23F0" w14:textId="33D9EBA2" w:rsidR="00B72B76" w:rsidRPr="00AC2E1A" w:rsidRDefault="00AC2E1A" w:rsidP="00DE2DA7">
            <w:pPr>
              <w:pStyle w:val="TableEntry"/>
              <w:rPr>
                <w:ins w:id="2698" w:author="Jones, Emma" w:date="2018-04-24T10:05:00Z"/>
                <w:bCs/>
                <w:rPrChange w:id="2699" w:author="Jones, Emma" w:date="2018-04-25T15:26:00Z">
                  <w:rPr>
                    <w:ins w:id="2700" w:author="Jones, Emma" w:date="2018-04-24T10:05:00Z"/>
                    <w:b/>
                    <w:bCs/>
                  </w:rPr>
                </w:rPrChange>
              </w:rPr>
            </w:pPr>
            <w:ins w:id="2701" w:author="Jones, Emma" w:date="2018-04-24T10:47:00Z">
              <w:r w:rsidRPr="00AC2E1A">
                <w:rPr>
                  <w:bCs/>
                  <w:rPrChange w:id="2702"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6EE2F49A" w14:textId="73FAC7CE" w:rsidR="00B72B76" w:rsidRPr="00AC2E1A" w:rsidRDefault="00566C9D" w:rsidP="00DE2DA7">
            <w:pPr>
              <w:pStyle w:val="TableEntry"/>
              <w:rPr>
                <w:ins w:id="2703" w:author="Jones, Emma" w:date="2018-04-25T15:17:00Z"/>
              </w:rPr>
            </w:pPr>
            <w:ins w:id="2704"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479897FC" w14:textId="7BDD2BB7" w:rsidR="00B72B76" w:rsidRPr="00AC2E1A" w:rsidRDefault="00B72B76" w:rsidP="00DE2DA7">
            <w:pPr>
              <w:pStyle w:val="TableEntry"/>
              <w:rPr>
                <w:ins w:id="2705" w:author="Jones, Emma" w:date="2018-04-24T10:05:00Z"/>
              </w:rPr>
            </w:pPr>
            <w:ins w:id="2706" w:author="Jones, Emma" w:date="2018-04-24T14:36:00Z">
              <w:r w:rsidRPr="00AC2E1A">
                <w:t>Short description of the action</w:t>
              </w:r>
            </w:ins>
          </w:p>
        </w:tc>
        <w:tc>
          <w:tcPr>
            <w:tcW w:w="3441" w:type="dxa"/>
            <w:tcBorders>
              <w:top w:val="single" w:sz="4" w:space="0" w:color="auto"/>
              <w:left w:val="single" w:sz="4" w:space="0" w:color="auto"/>
              <w:bottom w:val="single" w:sz="4" w:space="0" w:color="auto"/>
              <w:right w:val="single" w:sz="4" w:space="0" w:color="auto"/>
            </w:tcBorders>
          </w:tcPr>
          <w:p w14:paraId="440B8AAB" w14:textId="2E70D106" w:rsidR="00B72B76" w:rsidRPr="00AC2E1A" w:rsidRDefault="00B72B76" w:rsidP="00DE2DA7">
            <w:pPr>
              <w:pStyle w:val="TableEntry"/>
              <w:rPr>
                <w:ins w:id="2707" w:author="Jones, Emma" w:date="2018-04-24T10:05:00Z"/>
                <w:bCs/>
                <w:rPrChange w:id="2708" w:author="Jones, Emma" w:date="2018-04-25T15:26:00Z">
                  <w:rPr>
                    <w:ins w:id="2709" w:author="Jones, Emma" w:date="2018-04-24T10:05:00Z"/>
                    <w:b/>
                    <w:bCs/>
                  </w:rPr>
                </w:rPrChange>
              </w:rPr>
            </w:pPr>
            <w:ins w:id="2710" w:author="Jones, Emma" w:date="2018-04-24T15:32:00Z">
              <w:r w:rsidRPr="00AC2E1A">
                <w:rPr>
                  <w:bCs/>
                  <w:rPrChange w:id="2711" w:author="Jones, Emma" w:date="2018-04-25T15:26:00Z">
                    <w:rPr>
                      <w:b/>
                      <w:bCs/>
                    </w:rPr>
                  </w:rPrChange>
                </w:rPr>
                <w:t>This version of the profile requires a description of the action</w:t>
              </w:r>
            </w:ins>
            <w:ins w:id="2712" w:author="Jones, Emma" w:date="2018-04-25T15:25:00Z">
              <w:r w:rsidR="00AC2E1A" w:rsidRPr="00AC2E1A">
                <w:rPr>
                  <w:bCs/>
                  <w:rPrChange w:id="2713" w:author="Jones, Emma" w:date="2018-04-25T15:26:00Z">
                    <w:rPr>
                      <w:b/>
                      <w:bCs/>
                    </w:rPr>
                  </w:rPrChange>
                </w:rPr>
                <w:t xml:space="preserve"> (activityDefinitions).</w:t>
              </w:r>
            </w:ins>
          </w:p>
        </w:tc>
      </w:tr>
      <w:tr w:rsidR="00AC2E1A" w:rsidRPr="00AC2E1A" w14:paraId="10786BC4" w14:textId="77777777" w:rsidTr="00B72B76">
        <w:trPr>
          <w:cantSplit/>
          <w:trHeight w:val="600"/>
          <w:ins w:id="271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6B116EE" w14:textId="13719B0C" w:rsidR="00B72B76" w:rsidRPr="00AC2E1A" w:rsidRDefault="00B72B76" w:rsidP="00DE2DA7">
            <w:pPr>
              <w:pStyle w:val="TableEntry"/>
              <w:rPr>
                <w:ins w:id="2715" w:author="Jones, Emma" w:date="2018-04-24T10:05:00Z"/>
              </w:rPr>
            </w:pPr>
            <w:ins w:id="2716" w:author="Jones, Emma" w:date="2018-04-24T10:47:00Z">
              <w:r w:rsidRPr="00AC2E1A">
                <w:t>..... textEquivalent</w:t>
              </w:r>
            </w:ins>
          </w:p>
        </w:tc>
        <w:tc>
          <w:tcPr>
            <w:tcW w:w="883" w:type="dxa"/>
            <w:tcBorders>
              <w:top w:val="single" w:sz="4" w:space="0" w:color="auto"/>
              <w:left w:val="single" w:sz="4" w:space="0" w:color="auto"/>
              <w:bottom w:val="single" w:sz="4" w:space="0" w:color="auto"/>
              <w:right w:val="single" w:sz="4" w:space="0" w:color="auto"/>
            </w:tcBorders>
          </w:tcPr>
          <w:p w14:paraId="22C95F03" w14:textId="77777777" w:rsidR="00B72B76" w:rsidRPr="00AC2E1A" w:rsidRDefault="00B72B76" w:rsidP="00DE2DA7">
            <w:pPr>
              <w:pStyle w:val="TableEntry"/>
              <w:rPr>
                <w:ins w:id="2717" w:author="Jones, Emma" w:date="2018-04-24T10:05:00Z"/>
                <w:bCs/>
                <w:rPrChange w:id="2718" w:author="Jones, Emma" w:date="2018-04-25T15:26:00Z">
                  <w:rPr>
                    <w:ins w:id="2719"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24EB28F" w14:textId="0C04F0F2" w:rsidR="00B72B76" w:rsidRPr="00AC2E1A" w:rsidRDefault="00B72B76" w:rsidP="00DE2DA7">
            <w:pPr>
              <w:pStyle w:val="TableEntry"/>
              <w:rPr>
                <w:ins w:id="2720" w:author="Jones, Emma" w:date="2018-04-24T10:05:00Z"/>
                <w:bCs/>
                <w:rPrChange w:id="2721" w:author="Jones, Emma" w:date="2018-04-25T15:26:00Z">
                  <w:rPr>
                    <w:ins w:id="2722" w:author="Jones, Emma" w:date="2018-04-24T10:05:00Z"/>
                    <w:b/>
                    <w:bCs/>
                  </w:rPr>
                </w:rPrChange>
              </w:rPr>
            </w:pPr>
            <w:ins w:id="2723" w:author="Jones, Emma" w:date="2018-04-24T10:47: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B9565E5" w14:textId="77777777" w:rsidR="00B72B76" w:rsidRPr="00AC2E1A" w:rsidRDefault="00B72B76" w:rsidP="00DE2DA7">
            <w:pPr>
              <w:pStyle w:val="TableEntry"/>
              <w:rPr>
                <w:ins w:id="272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024E1D4" w14:textId="13CEB228" w:rsidR="00B72B76" w:rsidRPr="00AC2E1A" w:rsidRDefault="00B72B76" w:rsidP="00DE2DA7">
            <w:pPr>
              <w:pStyle w:val="TableEntry"/>
              <w:rPr>
                <w:ins w:id="2725" w:author="Jones, Emma" w:date="2018-04-24T10:05:00Z"/>
              </w:rPr>
            </w:pPr>
            <w:ins w:id="2726" w:author="Jones, Emma" w:date="2018-04-24T14:36:00Z">
              <w:r w:rsidRPr="00AC2E1A">
                <w:t>Static text equivalent of the action, used if the dynamic aspects cannot be interpreted by the receiving system</w:t>
              </w:r>
            </w:ins>
          </w:p>
        </w:tc>
        <w:tc>
          <w:tcPr>
            <w:tcW w:w="3441" w:type="dxa"/>
            <w:tcBorders>
              <w:top w:val="single" w:sz="4" w:space="0" w:color="auto"/>
              <w:left w:val="single" w:sz="4" w:space="0" w:color="auto"/>
              <w:bottom w:val="single" w:sz="4" w:space="0" w:color="auto"/>
              <w:right w:val="single" w:sz="4" w:space="0" w:color="auto"/>
            </w:tcBorders>
          </w:tcPr>
          <w:p w14:paraId="61F85F99" w14:textId="77777777" w:rsidR="00B72B76" w:rsidRPr="00AC2E1A" w:rsidRDefault="00B72B76" w:rsidP="00DE2DA7">
            <w:pPr>
              <w:pStyle w:val="TableEntry"/>
              <w:rPr>
                <w:ins w:id="2727" w:author="Jones, Emma" w:date="2018-04-24T10:05:00Z"/>
                <w:bCs/>
                <w:rPrChange w:id="2728" w:author="Jones, Emma" w:date="2018-04-25T15:26:00Z">
                  <w:rPr>
                    <w:ins w:id="2729" w:author="Jones, Emma" w:date="2018-04-24T10:05:00Z"/>
                    <w:b/>
                    <w:bCs/>
                  </w:rPr>
                </w:rPrChange>
              </w:rPr>
            </w:pPr>
          </w:p>
        </w:tc>
      </w:tr>
      <w:tr w:rsidR="00AC2E1A" w:rsidRPr="00AC2E1A" w14:paraId="37D0B1EF" w14:textId="77777777" w:rsidTr="00B72B76">
        <w:trPr>
          <w:cantSplit/>
          <w:trHeight w:val="600"/>
          <w:ins w:id="273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6CB095A" w14:textId="6BE1B669" w:rsidR="00B72B76" w:rsidRPr="00AC2E1A" w:rsidRDefault="00B72B76" w:rsidP="00DE2DA7">
            <w:pPr>
              <w:pStyle w:val="TableEntry"/>
              <w:rPr>
                <w:ins w:id="2731" w:author="Jones, Emma" w:date="2018-04-24T10:05:00Z"/>
              </w:rPr>
            </w:pPr>
            <w:ins w:id="2732" w:author="Jones, Emma" w:date="2018-04-24T10:05:00Z">
              <w:r w:rsidRPr="00AC2E1A">
                <w:t xml:space="preserve">..... </w:t>
              </w:r>
            </w:ins>
            <w:ins w:id="2733" w:author="Jones, Emma" w:date="2018-04-24T10:48:00Z">
              <w:r w:rsidRPr="00AC2E1A">
                <w:t>code</w:t>
              </w:r>
            </w:ins>
          </w:p>
        </w:tc>
        <w:tc>
          <w:tcPr>
            <w:tcW w:w="883" w:type="dxa"/>
            <w:tcBorders>
              <w:top w:val="single" w:sz="4" w:space="0" w:color="auto"/>
              <w:left w:val="single" w:sz="4" w:space="0" w:color="auto"/>
              <w:bottom w:val="single" w:sz="4" w:space="0" w:color="auto"/>
              <w:right w:val="single" w:sz="4" w:space="0" w:color="auto"/>
            </w:tcBorders>
          </w:tcPr>
          <w:p w14:paraId="6632C904" w14:textId="77777777" w:rsidR="00B72B76" w:rsidRPr="00AC2E1A" w:rsidRDefault="00B72B76" w:rsidP="00DE2DA7">
            <w:pPr>
              <w:pStyle w:val="TableEntry"/>
              <w:rPr>
                <w:ins w:id="273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5567A17" w14:textId="3F9B13CE" w:rsidR="00B72B76" w:rsidRPr="00AC2E1A" w:rsidRDefault="00B72B76" w:rsidP="00DE2DA7">
            <w:pPr>
              <w:pStyle w:val="TableEntry"/>
              <w:rPr>
                <w:ins w:id="2735" w:author="Jones, Emma" w:date="2018-04-24T10:05:00Z"/>
                <w:bCs/>
              </w:rPr>
            </w:pPr>
            <w:ins w:id="2736"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2ED3DE2A" w14:textId="77777777" w:rsidR="00B72B76" w:rsidRPr="00AC2E1A" w:rsidRDefault="00B72B76" w:rsidP="00DE2DA7">
            <w:pPr>
              <w:pStyle w:val="TableEntry"/>
              <w:rPr>
                <w:ins w:id="273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196A3D1" w14:textId="2D72F954" w:rsidR="00B72B76" w:rsidRPr="00AC2E1A" w:rsidRDefault="00B72B76" w:rsidP="00DE2DA7">
            <w:pPr>
              <w:pStyle w:val="TableEntry"/>
              <w:rPr>
                <w:ins w:id="2738" w:author="Jones, Emma" w:date="2018-04-24T10:05:00Z"/>
              </w:rPr>
            </w:pPr>
            <w:ins w:id="2739" w:author="Jones, Emma" w:date="2018-04-24T14:37:00Z">
              <w:r w:rsidRPr="00AC2E1A">
                <w:t>Code representing the meaning of the action or sub-actions</w:t>
              </w:r>
            </w:ins>
          </w:p>
        </w:tc>
        <w:tc>
          <w:tcPr>
            <w:tcW w:w="3441" w:type="dxa"/>
            <w:tcBorders>
              <w:top w:val="single" w:sz="4" w:space="0" w:color="auto"/>
              <w:left w:val="single" w:sz="4" w:space="0" w:color="auto"/>
              <w:bottom w:val="single" w:sz="4" w:space="0" w:color="auto"/>
              <w:right w:val="single" w:sz="4" w:space="0" w:color="auto"/>
            </w:tcBorders>
          </w:tcPr>
          <w:p w14:paraId="2B174C23" w14:textId="77777777" w:rsidR="00B72B76" w:rsidRPr="00AC2E1A" w:rsidRDefault="00B72B76" w:rsidP="00DE2DA7">
            <w:pPr>
              <w:pStyle w:val="TableEntry"/>
              <w:rPr>
                <w:ins w:id="2740" w:author="Jones, Emma" w:date="2018-04-24T10:05:00Z"/>
                <w:bCs/>
                <w:rPrChange w:id="2741" w:author="Jones, Emma" w:date="2018-04-25T15:26:00Z">
                  <w:rPr>
                    <w:ins w:id="2742" w:author="Jones, Emma" w:date="2018-04-24T10:05:00Z"/>
                    <w:b/>
                    <w:bCs/>
                  </w:rPr>
                </w:rPrChange>
              </w:rPr>
            </w:pPr>
          </w:p>
        </w:tc>
      </w:tr>
      <w:tr w:rsidR="00AC2E1A" w:rsidRPr="00AC2E1A" w14:paraId="53D7C4C8" w14:textId="77777777" w:rsidTr="00B72B76">
        <w:trPr>
          <w:cantSplit/>
          <w:trHeight w:val="600"/>
          <w:ins w:id="274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C46E1C8" w14:textId="6A94AD41" w:rsidR="00B72B76" w:rsidRPr="00AC2E1A" w:rsidRDefault="00B72B76" w:rsidP="00DE2DA7">
            <w:pPr>
              <w:pStyle w:val="TableEntry"/>
              <w:rPr>
                <w:ins w:id="2744" w:author="Jones, Emma" w:date="2018-04-24T10:05:00Z"/>
              </w:rPr>
            </w:pPr>
            <w:ins w:id="2745" w:author="Jones, Emma" w:date="2018-04-24T10:05:00Z">
              <w:r w:rsidRPr="00AC2E1A">
                <w:t>..... reason</w:t>
              </w:r>
            </w:ins>
          </w:p>
        </w:tc>
        <w:tc>
          <w:tcPr>
            <w:tcW w:w="883" w:type="dxa"/>
            <w:tcBorders>
              <w:top w:val="single" w:sz="4" w:space="0" w:color="auto"/>
              <w:left w:val="single" w:sz="4" w:space="0" w:color="auto"/>
              <w:bottom w:val="single" w:sz="4" w:space="0" w:color="auto"/>
              <w:right w:val="single" w:sz="4" w:space="0" w:color="auto"/>
            </w:tcBorders>
          </w:tcPr>
          <w:p w14:paraId="2650AC32" w14:textId="77777777" w:rsidR="00B72B76" w:rsidRPr="00AC2E1A" w:rsidRDefault="00B72B76" w:rsidP="00DE2DA7">
            <w:pPr>
              <w:pStyle w:val="TableEntry"/>
              <w:rPr>
                <w:ins w:id="2746"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FEABB46" w14:textId="6C78A0CC" w:rsidR="00B72B76" w:rsidRPr="00AC2E1A" w:rsidRDefault="00B72B76" w:rsidP="00DE2DA7">
            <w:pPr>
              <w:pStyle w:val="TableEntry"/>
              <w:rPr>
                <w:ins w:id="2747" w:author="Jones, Emma" w:date="2018-04-24T10:05:00Z"/>
                <w:bCs/>
              </w:rPr>
            </w:pPr>
            <w:ins w:id="2748"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16051AD3" w14:textId="77777777" w:rsidR="00B72B76" w:rsidRPr="00AC2E1A" w:rsidRDefault="00B72B76" w:rsidP="00DE2DA7">
            <w:pPr>
              <w:pStyle w:val="TableEntry"/>
              <w:rPr>
                <w:ins w:id="274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B1F66B6" w14:textId="10FEB226" w:rsidR="00B72B76" w:rsidRPr="00AC2E1A" w:rsidRDefault="00B72B76" w:rsidP="00DE2DA7">
            <w:pPr>
              <w:pStyle w:val="TableEntry"/>
              <w:rPr>
                <w:ins w:id="2750" w:author="Jones, Emma" w:date="2018-04-24T10:05:00Z"/>
              </w:rPr>
            </w:pPr>
            <w:ins w:id="2751" w:author="Jones, Emma" w:date="2018-04-24T14:37:00Z">
              <w:r w:rsidRPr="00AC2E1A">
                <w:t>Why the action should be performed</w:t>
              </w:r>
            </w:ins>
          </w:p>
        </w:tc>
        <w:tc>
          <w:tcPr>
            <w:tcW w:w="3441" w:type="dxa"/>
            <w:tcBorders>
              <w:top w:val="single" w:sz="4" w:space="0" w:color="auto"/>
              <w:left w:val="single" w:sz="4" w:space="0" w:color="auto"/>
              <w:bottom w:val="single" w:sz="4" w:space="0" w:color="auto"/>
              <w:right w:val="single" w:sz="4" w:space="0" w:color="auto"/>
            </w:tcBorders>
          </w:tcPr>
          <w:p w14:paraId="2EB43EBE" w14:textId="77777777" w:rsidR="00B72B76" w:rsidRPr="00AC2E1A" w:rsidRDefault="00B72B76" w:rsidP="00DE2DA7">
            <w:pPr>
              <w:pStyle w:val="TableEntry"/>
              <w:rPr>
                <w:ins w:id="2752" w:author="Jones, Emma" w:date="2018-04-24T10:05:00Z"/>
                <w:bCs/>
                <w:rPrChange w:id="2753" w:author="Jones, Emma" w:date="2018-04-25T15:26:00Z">
                  <w:rPr>
                    <w:ins w:id="2754" w:author="Jones, Emma" w:date="2018-04-24T10:05:00Z"/>
                    <w:b/>
                    <w:bCs/>
                  </w:rPr>
                </w:rPrChange>
              </w:rPr>
            </w:pPr>
          </w:p>
        </w:tc>
      </w:tr>
      <w:tr w:rsidR="00AC2E1A" w:rsidRPr="00AC2E1A" w14:paraId="29329C6F" w14:textId="77777777" w:rsidTr="00B72B76">
        <w:trPr>
          <w:cantSplit/>
          <w:trHeight w:val="600"/>
          <w:ins w:id="275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A50A9E" w14:textId="64AEC0C0" w:rsidR="00B72B76" w:rsidRPr="00AC2E1A" w:rsidRDefault="00B72B76" w:rsidP="00DE2DA7">
            <w:pPr>
              <w:pStyle w:val="TableEntry"/>
              <w:rPr>
                <w:ins w:id="2756" w:author="Jones, Emma" w:date="2018-04-24T10:05:00Z"/>
              </w:rPr>
            </w:pPr>
            <w:ins w:id="2757" w:author="Jones, Emma" w:date="2018-04-24T12:59:00Z">
              <w:r w:rsidRPr="00AC2E1A">
                <w:t>..... documentation</w:t>
              </w:r>
            </w:ins>
          </w:p>
        </w:tc>
        <w:tc>
          <w:tcPr>
            <w:tcW w:w="883" w:type="dxa"/>
            <w:tcBorders>
              <w:top w:val="single" w:sz="4" w:space="0" w:color="auto"/>
              <w:left w:val="single" w:sz="4" w:space="0" w:color="auto"/>
              <w:bottom w:val="single" w:sz="4" w:space="0" w:color="auto"/>
              <w:right w:val="single" w:sz="4" w:space="0" w:color="auto"/>
            </w:tcBorders>
          </w:tcPr>
          <w:p w14:paraId="319520B2" w14:textId="77777777" w:rsidR="00B72B76" w:rsidRPr="00AC2E1A" w:rsidRDefault="00B72B76" w:rsidP="00DE2DA7">
            <w:pPr>
              <w:pStyle w:val="TableEntry"/>
              <w:rPr>
                <w:ins w:id="2758"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1142993" w14:textId="358AB5D9" w:rsidR="00B72B76" w:rsidRPr="00AC2E1A" w:rsidRDefault="00B72B76" w:rsidP="00DE2DA7">
            <w:pPr>
              <w:pStyle w:val="TableEntry"/>
              <w:rPr>
                <w:ins w:id="2759" w:author="Jones, Emma" w:date="2018-04-24T10:05:00Z"/>
                <w:bCs/>
              </w:rPr>
            </w:pPr>
            <w:ins w:id="2760" w:author="Jones, Emma" w:date="2018-04-24T10:05:00Z">
              <w:r w:rsidRPr="00AC2E1A">
                <w:rPr>
                  <w:bCs/>
                </w:rPr>
                <w:t>0..</w:t>
              </w:r>
            </w:ins>
            <w:ins w:id="2761" w:author="Jones, Emma" w:date="2018-04-24T10:49: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01296792" w14:textId="77777777" w:rsidR="00B72B76" w:rsidRPr="00AC2E1A" w:rsidRDefault="00B72B76" w:rsidP="00DE2DA7">
            <w:pPr>
              <w:pStyle w:val="TableEntry"/>
              <w:rPr>
                <w:ins w:id="276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D8BCF3C" w14:textId="5CE2BAE9" w:rsidR="00B72B76" w:rsidRPr="00AC2E1A" w:rsidRDefault="00B72B76" w:rsidP="00DE2DA7">
            <w:pPr>
              <w:pStyle w:val="TableEntry"/>
              <w:rPr>
                <w:ins w:id="2763" w:author="Jones, Emma" w:date="2018-04-24T10:05:00Z"/>
              </w:rPr>
            </w:pPr>
            <w:ins w:id="2764" w:author="Jones, Emma" w:date="2018-04-24T14:37:00Z">
              <w:r w:rsidRPr="00AC2E1A">
                <w:t>Supporting documentation for the intended performer of the action</w:t>
              </w:r>
            </w:ins>
          </w:p>
        </w:tc>
        <w:tc>
          <w:tcPr>
            <w:tcW w:w="3441" w:type="dxa"/>
            <w:tcBorders>
              <w:top w:val="single" w:sz="4" w:space="0" w:color="auto"/>
              <w:left w:val="single" w:sz="4" w:space="0" w:color="auto"/>
              <w:bottom w:val="single" w:sz="4" w:space="0" w:color="auto"/>
              <w:right w:val="single" w:sz="4" w:space="0" w:color="auto"/>
            </w:tcBorders>
          </w:tcPr>
          <w:p w14:paraId="3799FAAD" w14:textId="77777777" w:rsidR="00B72B76" w:rsidRPr="00AC2E1A" w:rsidRDefault="00B72B76" w:rsidP="00DE2DA7">
            <w:pPr>
              <w:pStyle w:val="TableEntry"/>
              <w:rPr>
                <w:ins w:id="2765" w:author="Jones, Emma" w:date="2018-04-24T10:05:00Z"/>
                <w:bCs/>
                <w:rPrChange w:id="2766" w:author="Jones, Emma" w:date="2018-04-25T15:26:00Z">
                  <w:rPr>
                    <w:ins w:id="2767" w:author="Jones, Emma" w:date="2018-04-24T10:05:00Z"/>
                    <w:b/>
                    <w:bCs/>
                  </w:rPr>
                </w:rPrChange>
              </w:rPr>
            </w:pPr>
          </w:p>
        </w:tc>
      </w:tr>
      <w:tr w:rsidR="00AC2E1A" w:rsidRPr="00AC2E1A" w14:paraId="47DD4CF0" w14:textId="77777777" w:rsidTr="00B72B76">
        <w:trPr>
          <w:cantSplit/>
          <w:trHeight w:val="600"/>
          <w:ins w:id="276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5A82325" w14:textId="0C9A4058" w:rsidR="00B72B76" w:rsidRPr="00AC2E1A" w:rsidRDefault="00B72B76" w:rsidP="00DE2DA7">
            <w:pPr>
              <w:pStyle w:val="TableEntry"/>
              <w:rPr>
                <w:ins w:id="2769" w:author="Jones, Emma" w:date="2018-04-24T10:05:00Z"/>
              </w:rPr>
            </w:pPr>
            <w:ins w:id="2770" w:author="Jones, Emma" w:date="2018-04-24T12:59:00Z">
              <w:r w:rsidRPr="00AC2E1A">
                <w:lastRenderedPageBreak/>
                <w:t>..... goalId</w:t>
              </w:r>
            </w:ins>
          </w:p>
        </w:tc>
        <w:tc>
          <w:tcPr>
            <w:tcW w:w="883" w:type="dxa"/>
            <w:tcBorders>
              <w:top w:val="single" w:sz="4" w:space="0" w:color="auto"/>
              <w:left w:val="single" w:sz="4" w:space="0" w:color="auto"/>
              <w:bottom w:val="single" w:sz="4" w:space="0" w:color="auto"/>
              <w:right w:val="single" w:sz="4" w:space="0" w:color="auto"/>
            </w:tcBorders>
          </w:tcPr>
          <w:p w14:paraId="6E590D98" w14:textId="77777777" w:rsidR="00B72B76" w:rsidRPr="00AC2E1A" w:rsidRDefault="00B72B76" w:rsidP="00DE2DA7">
            <w:pPr>
              <w:pStyle w:val="TableEntry"/>
              <w:rPr>
                <w:ins w:id="2771"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696B612C" w14:textId="77777777" w:rsidR="00B72B76" w:rsidRPr="00AC2E1A" w:rsidRDefault="00B72B76" w:rsidP="00DE2DA7">
            <w:pPr>
              <w:pStyle w:val="TableEntry"/>
              <w:rPr>
                <w:ins w:id="2772" w:author="Jones, Emma" w:date="2018-04-24T10:05:00Z"/>
                <w:bCs/>
              </w:rPr>
            </w:pPr>
            <w:ins w:id="2773"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D5D4F4E" w14:textId="77777777" w:rsidR="00B72B76" w:rsidRPr="00AC2E1A" w:rsidRDefault="00B72B76" w:rsidP="00DE2DA7">
            <w:pPr>
              <w:pStyle w:val="TableEntry"/>
              <w:rPr>
                <w:ins w:id="277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77BD6FC" w14:textId="2C77073C" w:rsidR="00B72B76" w:rsidRPr="00AC2E1A" w:rsidRDefault="00B72B76" w:rsidP="00DE2DA7">
            <w:pPr>
              <w:pStyle w:val="TableEntry"/>
              <w:rPr>
                <w:ins w:id="2775" w:author="Jones, Emma" w:date="2018-04-24T10:05:00Z"/>
              </w:rPr>
            </w:pPr>
            <w:ins w:id="2776" w:author="Jones, Emma" w:date="2018-04-24T14:39:00Z">
              <w:r w:rsidRPr="00AC2E1A">
                <w:t>What goals this action supports</w:t>
              </w:r>
            </w:ins>
          </w:p>
        </w:tc>
        <w:tc>
          <w:tcPr>
            <w:tcW w:w="3441" w:type="dxa"/>
            <w:tcBorders>
              <w:top w:val="single" w:sz="4" w:space="0" w:color="auto"/>
              <w:left w:val="single" w:sz="4" w:space="0" w:color="auto"/>
              <w:bottom w:val="single" w:sz="4" w:space="0" w:color="auto"/>
              <w:right w:val="single" w:sz="4" w:space="0" w:color="auto"/>
            </w:tcBorders>
          </w:tcPr>
          <w:p w14:paraId="44F36101" w14:textId="77777777" w:rsidR="00B72B76" w:rsidRPr="00AC2E1A" w:rsidRDefault="00B72B76" w:rsidP="00DE2DA7">
            <w:pPr>
              <w:pStyle w:val="TableEntry"/>
              <w:rPr>
                <w:ins w:id="2777" w:author="Jones, Emma" w:date="2018-04-24T10:05:00Z"/>
                <w:bCs/>
                <w:rPrChange w:id="2778" w:author="Jones, Emma" w:date="2018-04-25T15:26:00Z">
                  <w:rPr>
                    <w:ins w:id="2779" w:author="Jones, Emma" w:date="2018-04-24T10:05:00Z"/>
                    <w:b/>
                    <w:bCs/>
                  </w:rPr>
                </w:rPrChange>
              </w:rPr>
            </w:pPr>
          </w:p>
        </w:tc>
      </w:tr>
      <w:tr w:rsidR="00AC2E1A" w:rsidRPr="00AC2E1A" w14:paraId="5B2A866D" w14:textId="77777777" w:rsidTr="00B72B76">
        <w:trPr>
          <w:cantSplit/>
          <w:trHeight w:val="600"/>
          <w:ins w:id="2780"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80D23E5" w14:textId="0A9E9E48" w:rsidR="00B72B76" w:rsidRPr="00AC2E1A" w:rsidRDefault="00B72B76" w:rsidP="00DE2DA7">
            <w:pPr>
              <w:pStyle w:val="TableEntry"/>
              <w:rPr>
                <w:ins w:id="2781" w:author="Jones, Emma" w:date="2018-04-24T13:03:00Z"/>
              </w:rPr>
            </w:pPr>
            <w:ins w:id="2782" w:author="Jones, Emma" w:date="2018-04-24T13:03:00Z">
              <w:r w:rsidRPr="00AC2E1A">
                <w:t>..... triggerDefinition</w:t>
              </w:r>
            </w:ins>
          </w:p>
        </w:tc>
        <w:tc>
          <w:tcPr>
            <w:tcW w:w="883" w:type="dxa"/>
            <w:tcBorders>
              <w:top w:val="single" w:sz="4" w:space="0" w:color="auto"/>
              <w:left w:val="single" w:sz="4" w:space="0" w:color="auto"/>
              <w:bottom w:val="single" w:sz="4" w:space="0" w:color="auto"/>
              <w:right w:val="single" w:sz="4" w:space="0" w:color="auto"/>
            </w:tcBorders>
          </w:tcPr>
          <w:p w14:paraId="0B26ED7F" w14:textId="77777777" w:rsidR="00B72B76" w:rsidRPr="00AC2E1A" w:rsidRDefault="00B72B76" w:rsidP="00DE2DA7">
            <w:pPr>
              <w:pStyle w:val="TableEntry"/>
              <w:rPr>
                <w:ins w:id="2783"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F71EACA" w14:textId="2ECE1F9A" w:rsidR="00B72B76" w:rsidRPr="00AC2E1A" w:rsidRDefault="00B72B76" w:rsidP="00DE2DA7">
            <w:pPr>
              <w:pStyle w:val="TableEntry"/>
              <w:rPr>
                <w:ins w:id="2784" w:author="Jones, Emma" w:date="2018-04-24T13:03:00Z"/>
                <w:bCs/>
              </w:rPr>
            </w:pPr>
            <w:ins w:id="2785" w:author="Jones, Emma" w:date="2018-04-24T13:03: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4B58DA40" w14:textId="77777777" w:rsidR="00B72B76" w:rsidRPr="00AC2E1A" w:rsidRDefault="00B72B76" w:rsidP="00DE2DA7">
            <w:pPr>
              <w:pStyle w:val="TableEntry"/>
              <w:rPr>
                <w:ins w:id="278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049366E" w14:textId="2FB845C1" w:rsidR="00B72B76" w:rsidRPr="00AC2E1A" w:rsidRDefault="00B72B76" w:rsidP="00DE2DA7">
            <w:pPr>
              <w:pStyle w:val="TableEntry"/>
              <w:rPr>
                <w:ins w:id="2787" w:author="Jones, Emma" w:date="2018-04-24T13:03:00Z"/>
              </w:rPr>
            </w:pPr>
            <w:ins w:id="2788" w:author="Jones, Emma" w:date="2018-04-24T14:38:00Z">
              <w:r w:rsidRPr="00AC2E1A">
                <w:t>When the action should be triggered</w:t>
              </w:r>
            </w:ins>
          </w:p>
        </w:tc>
        <w:tc>
          <w:tcPr>
            <w:tcW w:w="3441" w:type="dxa"/>
            <w:tcBorders>
              <w:top w:val="single" w:sz="4" w:space="0" w:color="auto"/>
              <w:left w:val="single" w:sz="4" w:space="0" w:color="auto"/>
              <w:bottom w:val="single" w:sz="4" w:space="0" w:color="auto"/>
              <w:right w:val="single" w:sz="4" w:space="0" w:color="auto"/>
            </w:tcBorders>
          </w:tcPr>
          <w:p w14:paraId="13B9D4EF" w14:textId="77777777" w:rsidR="00B72B76" w:rsidRPr="00AC2E1A" w:rsidRDefault="00B72B76" w:rsidP="00DE2DA7">
            <w:pPr>
              <w:pStyle w:val="TableEntry"/>
              <w:rPr>
                <w:ins w:id="2789" w:author="Jones, Emma" w:date="2018-04-24T13:03:00Z"/>
                <w:bCs/>
                <w:rPrChange w:id="2790" w:author="Jones, Emma" w:date="2018-04-25T15:26:00Z">
                  <w:rPr>
                    <w:ins w:id="2791" w:author="Jones, Emma" w:date="2018-04-24T13:03:00Z"/>
                    <w:b/>
                    <w:bCs/>
                  </w:rPr>
                </w:rPrChange>
              </w:rPr>
            </w:pPr>
          </w:p>
        </w:tc>
      </w:tr>
      <w:tr w:rsidR="00AC2E1A" w:rsidRPr="00AC2E1A" w14:paraId="77EE093B" w14:textId="77777777" w:rsidTr="00B72B76">
        <w:trPr>
          <w:cantSplit/>
          <w:trHeight w:val="600"/>
          <w:ins w:id="2792"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DE0AD10" w14:textId="79484E01" w:rsidR="00B72B76" w:rsidRPr="00AC2E1A" w:rsidRDefault="00B72B76" w:rsidP="00DE2DA7">
            <w:pPr>
              <w:pStyle w:val="TableEntry"/>
              <w:rPr>
                <w:ins w:id="2793" w:author="Jones, Emma" w:date="2018-04-24T13:03:00Z"/>
              </w:rPr>
            </w:pPr>
            <w:ins w:id="2794" w:author="Jones, Emma" w:date="2018-04-24T13:05:00Z">
              <w:r w:rsidRPr="00AC2E1A">
                <w:t>..... condition</w:t>
              </w:r>
            </w:ins>
          </w:p>
        </w:tc>
        <w:tc>
          <w:tcPr>
            <w:tcW w:w="883" w:type="dxa"/>
            <w:tcBorders>
              <w:top w:val="single" w:sz="4" w:space="0" w:color="auto"/>
              <w:left w:val="single" w:sz="4" w:space="0" w:color="auto"/>
              <w:bottom w:val="single" w:sz="4" w:space="0" w:color="auto"/>
              <w:right w:val="single" w:sz="4" w:space="0" w:color="auto"/>
            </w:tcBorders>
          </w:tcPr>
          <w:p w14:paraId="3F5C0FF6" w14:textId="77777777" w:rsidR="00B72B76" w:rsidRPr="00AC2E1A" w:rsidRDefault="00B72B76" w:rsidP="00DE2DA7">
            <w:pPr>
              <w:pStyle w:val="TableEntry"/>
              <w:rPr>
                <w:ins w:id="2795"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9DD1F57" w14:textId="3808CF7F" w:rsidR="00B72B76" w:rsidRPr="00AC2E1A" w:rsidRDefault="00B72B76" w:rsidP="00DE2DA7">
            <w:pPr>
              <w:pStyle w:val="TableEntry"/>
              <w:rPr>
                <w:ins w:id="2796" w:author="Jones, Emma" w:date="2018-04-24T13:03:00Z"/>
                <w:bCs/>
              </w:rPr>
            </w:pPr>
            <w:ins w:id="2797" w:author="Jones, Emma" w:date="2018-04-24T13: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2D6DA9A5" w14:textId="77777777" w:rsidR="00B72B76" w:rsidRPr="00AC2E1A" w:rsidRDefault="00B72B76" w:rsidP="00DE2DA7">
            <w:pPr>
              <w:pStyle w:val="TableEntry"/>
              <w:rPr>
                <w:ins w:id="279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30837AE" w14:textId="2AB99AA0" w:rsidR="00B72B76" w:rsidRPr="00AC2E1A" w:rsidRDefault="00B72B76" w:rsidP="00DE2DA7">
            <w:pPr>
              <w:pStyle w:val="TableEntry"/>
              <w:rPr>
                <w:ins w:id="2799" w:author="Jones, Emma" w:date="2018-04-24T13:03:00Z"/>
              </w:rPr>
            </w:pPr>
            <w:ins w:id="2800" w:author="Jones, Emma" w:date="2018-04-24T14:39:00Z">
              <w:r w:rsidRPr="00AC2E1A">
                <w:t>Whether or not the action is applicable</w:t>
              </w:r>
            </w:ins>
          </w:p>
        </w:tc>
        <w:tc>
          <w:tcPr>
            <w:tcW w:w="3441" w:type="dxa"/>
            <w:tcBorders>
              <w:top w:val="single" w:sz="4" w:space="0" w:color="auto"/>
              <w:left w:val="single" w:sz="4" w:space="0" w:color="auto"/>
              <w:bottom w:val="single" w:sz="4" w:space="0" w:color="auto"/>
              <w:right w:val="single" w:sz="4" w:space="0" w:color="auto"/>
            </w:tcBorders>
          </w:tcPr>
          <w:p w14:paraId="2D4CD758" w14:textId="77777777" w:rsidR="00B72B76" w:rsidRPr="00AC2E1A" w:rsidRDefault="00B72B76" w:rsidP="00DE2DA7">
            <w:pPr>
              <w:pStyle w:val="TableEntry"/>
              <w:rPr>
                <w:ins w:id="2801" w:author="Jones, Emma" w:date="2018-04-24T13:03:00Z"/>
                <w:bCs/>
                <w:rPrChange w:id="2802" w:author="Jones, Emma" w:date="2018-04-25T15:26:00Z">
                  <w:rPr>
                    <w:ins w:id="2803" w:author="Jones, Emma" w:date="2018-04-24T13:03:00Z"/>
                    <w:b/>
                    <w:bCs/>
                  </w:rPr>
                </w:rPrChange>
              </w:rPr>
            </w:pPr>
          </w:p>
        </w:tc>
      </w:tr>
      <w:tr w:rsidR="00AC2E1A" w:rsidRPr="00AC2E1A" w14:paraId="0151832E" w14:textId="77777777" w:rsidTr="00B72B76">
        <w:trPr>
          <w:cantSplit/>
          <w:trHeight w:val="600"/>
          <w:ins w:id="280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59B10C2" w14:textId="7A730AB6" w:rsidR="00B72B76" w:rsidRPr="00AC2E1A" w:rsidRDefault="00B72B76" w:rsidP="00DE2DA7">
            <w:pPr>
              <w:pStyle w:val="TableEntry"/>
              <w:rPr>
                <w:ins w:id="2805" w:author="Jones, Emma" w:date="2018-04-24T13:03:00Z"/>
              </w:rPr>
            </w:pPr>
            <w:ins w:id="2806" w:author="Jones, Emma" w:date="2018-04-24T13:05:00Z">
              <w:r w:rsidRPr="00AC2E1A">
                <w:t>...... kind</w:t>
              </w:r>
            </w:ins>
          </w:p>
        </w:tc>
        <w:tc>
          <w:tcPr>
            <w:tcW w:w="883" w:type="dxa"/>
            <w:tcBorders>
              <w:top w:val="single" w:sz="4" w:space="0" w:color="auto"/>
              <w:left w:val="single" w:sz="4" w:space="0" w:color="auto"/>
              <w:bottom w:val="single" w:sz="4" w:space="0" w:color="auto"/>
              <w:right w:val="single" w:sz="4" w:space="0" w:color="auto"/>
            </w:tcBorders>
          </w:tcPr>
          <w:p w14:paraId="38DEB98B" w14:textId="77777777" w:rsidR="00B72B76" w:rsidRPr="00AC2E1A" w:rsidRDefault="00B72B76" w:rsidP="00DE2DA7">
            <w:pPr>
              <w:pStyle w:val="TableEntry"/>
              <w:rPr>
                <w:ins w:id="2807"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5380E5E2" w14:textId="486396BC" w:rsidR="00B72B76" w:rsidRPr="00AC2E1A" w:rsidRDefault="00B72B76" w:rsidP="00DE2DA7">
            <w:pPr>
              <w:pStyle w:val="TableEntry"/>
              <w:rPr>
                <w:ins w:id="2808" w:author="Jones, Emma" w:date="2018-04-24T13:03:00Z"/>
                <w:bCs/>
              </w:rPr>
            </w:pPr>
            <w:ins w:id="2809" w:author="Jones, Emma" w:date="2018-04-24T13:05: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3E7CFC23" w14:textId="77777777" w:rsidR="00B72B76" w:rsidRPr="00AC2E1A" w:rsidRDefault="00B72B76" w:rsidP="00DE2DA7">
            <w:pPr>
              <w:pStyle w:val="TableEntry"/>
              <w:rPr>
                <w:ins w:id="281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2FFE785" w14:textId="6311D749" w:rsidR="00B72B76" w:rsidRPr="00AC2E1A" w:rsidRDefault="00B72B76" w:rsidP="00DE2DA7">
            <w:pPr>
              <w:pStyle w:val="TableEntry"/>
              <w:rPr>
                <w:ins w:id="2811" w:author="Jones, Emma" w:date="2018-04-24T13:03:00Z"/>
              </w:rPr>
            </w:pPr>
            <w:ins w:id="2812" w:author="Jones, Emma" w:date="2018-04-24T14:39:00Z">
              <w:r w:rsidRPr="00AC2E1A">
                <w:t>applicability | start | stop</w:t>
              </w:r>
            </w:ins>
          </w:p>
        </w:tc>
        <w:tc>
          <w:tcPr>
            <w:tcW w:w="3441" w:type="dxa"/>
            <w:tcBorders>
              <w:top w:val="single" w:sz="4" w:space="0" w:color="auto"/>
              <w:left w:val="single" w:sz="4" w:space="0" w:color="auto"/>
              <w:bottom w:val="single" w:sz="4" w:space="0" w:color="auto"/>
              <w:right w:val="single" w:sz="4" w:space="0" w:color="auto"/>
            </w:tcBorders>
          </w:tcPr>
          <w:p w14:paraId="7E6199AD" w14:textId="77777777" w:rsidR="00B72B76" w:rsidRPr="00AC2E1A" w:rsidRDefault="00B72B76" w:rsidP="00DE2DA7">
            <w:pPr>
              <w:pStyle w:val="TableEntry"/>
              <w:rPr>
                <w:ins w:id="2813" w:author="Jones, Emma" w:date="2018-04-24T13:03:00Z"/>
                <w:bCs/>
                <w:rPrChange w:id="2814" w:author="Jones, Emma" w:date="2018-04-25T15:26:00Z">
                  <w:rPr>
                    <w:ins w:id="2815" w:author="Jones, Emma" w:date="2018-04-24T13:03:00Z"/>
                    <w:b/>
                    <w:bCs/>
                  </w:rPr>
                </w:rPrChange>
              </w:rPr>
            </w:pPr>
          </w:p>
        </w:tc>
      </w:tr>
      <w:tr w:rsidR="00AC2E1A" w:rsidRPr="00AC2E1A" w14:paraId="287688EB" w14:textId="77777777" w:rsidTr="00B72B76">
        <w:trPr>
          <w:cantSplit/>
          <w:trHeight w:val="600"/>
          <w:ins w:id="281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A1F9C83" w14:textId="12804124" w:rsidR="00B72B76" w:rsidRPr="00AC2E1A" w:rsidRDefault="00B72B76" w:rsidP="00DE2DA7">
            <w:pPr>
              <w:pStyle w:val="TableEntry"/>
              <w:rPr>
                <w:ins w:id="2817" w:author="Jones, Emma" w:date="2018-04-24T13:03:00Z"/>
              </w:rPr>
            </w:pPr>
            <w:ins w:id="2818" w:author="Jones, Emma" w:date="2018-04-24T13:05: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39C42D33" w14:textId="77777777" w:rsidR="00B72B76" w:rsidRPr="00AC2E1A" w:rsidRDefault="00B72B76" w:rsidP="00DE2DA7">
            <w:pPr>
              <w:pStyle w:val="TableEntry"/>
              <w:rPr>
                <w:ins w:id="281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3606CEAD" w14:textId="1964B615" w:rsidR="00B72B76" w:rsidRPr="00AC2E1A" w:rsidRDefault="00B72B76" w:rsidP="00DE2DA7">
            <w:pPr>
              <w:pStyle w:val="TableEntry"/>
              <w:rPr>
                <w:ins w:id="2820" w:author="Jones, Emma" w:date="2018-04-24T13:03:00Z"/>
                <w:bCs/>
              </w:rPr>
            </w:pPr>
            <w:ins w:id="2821"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A7B4CDE" w14:textId="77777777" w:rsidR="00B72B76" w:rsidRPr="00AC2E1A" w:rsidRDefault="00B72B76" w:rsidP="00DE2DA7">
            <w:pPr>
              <w:pStyle w:val="TableEntry"/>
              <w:rPr>
                <w:ins w:id="282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3391D3" w14:textId="5BE1A4C7" w:rsidR="00B72B76" w:rsidRPr="00AC2E1A" w:rsidRDefault="00B72B76" w:rsidP="00DE2DA7">
            <w:pPr>
              <w:pStyle w:val="TableEntry"/>
              <w:rPr>
                <w:ins w:id="2823" w:author="Jones, Emma" w:date="2018-04-24T13:03:00Z"/>
              </w:rPr>
            </w:pPr>
            <w:ins w:id="2824" w:author="Jones, Emma" w:date="2018-04-24T14:39:00Z">
              <w:r w:rsidRPr="00AC2E1A">
                <w:t>Natural language description of the condition</w:t>
              </w:r>
            </w:ins>
          </w:p>
        </w:tc>
        <w:tc>
          <w:tcPr>
            <w:tcW w:w="3441" w:type="dxa"/>
            <w:tcBorders>
              <w:top w:val="single" w:sz="4" w:space="0" w:color="auto"/>
              <w:left w:val="single" w:sz="4" w:space="0" w:color="auto"/>
              <w:bottom w:val="single" w:sz="4" w:space="0" w:color="auto"/>
              <w:right w:val="single" w:sz="4" w:space="0" w:color="auto"/>
            </w:tcBorders>
          </w:tcPr>
          <w:p w14:paraId="5B6E105C" w14:textId="77777777" w:rsidR="00B72B76" w:rsidRPr="00AC2E1A" w:rsidRDefault="00B72B76" w:rsidP="00DE2DA7">
            <w:pPr>
              <w:pStyle w:val="TableEntry"/>
              <w:rPr>
                <w:ins w:id="2825" w:author="Jones, Emma" w:date="2018-04-24T13:03:00Z"/>
                <w:bCs/>
                <w:rPrChange w:id="2826" w:author="Jones, Emma" w:date="2018-04-25T15:26:00Z">
                  <w:rPr>
                    <w:ins w:id="2827" w:author="Jones, Emma" w:date="2018-04-24T13:03:00Z"/>
                    <w:b/>
                    <w:bCs/>
                  </w:rPr>
                </w:rPrChange>
              </w:rPr>
            </w:pPr>
          </w:p>
        </w:tc>
      </w:tr>
      <w:tr w:rsidR="00AC2E1A" w:rsidRPr="00AC2E1A" w14:paraId="72852692" w14:textId="77777777" w:rsidTr="00B72B76">
        <w:trPr>
          <w:cantSplit/>
          <w:trHeight w:val="600"/>
          <w:ins w:id="2828"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E69E697" w14:textId="17D51E48" w:rsidR="00B72B76" w:rsidRPr="00AC2E1A" w:rsidRDefault="00B72B76" w:rsidP="00DE2DA7">
            <w:pPr>
              <w:pStyle w:val="TableEntry"/>
              <w:rPr>
                <w:ins w:id="2829" w:author="Jones, Emma" w:date="2018-04-24T13:03:00Z"/>
              </w:rPr>
            </w:pPr>
            <w:ins w:id="2830" w:author="Jones, Emma" w:date="2018-04-24T13:05:00Z">
              <w:r w:rsidRPr="00AC2E1A">
                <w:t>...... language</w:t>
              </w:r>
            </w:ins>
          </w:p>
        </w:tc>
        <w:tc>
          <w:tcPr>
            <w:tcW w:w="883" w:type="dxa"/>
            <w:tcBorders>
              <w:top w:val="single" w:sz="4" w:space="0" w:color="auto"/>
              <w:left w:val="single" w:sz="4" w:space="0" w:color="auto"/>
              <w:bottom w:val="single" w:sz="4" w:space="0" w:color="auto"/>
              <w:right w:val="single" w:sz="4" w:space="0" w:color="auto"/>
            </w:tcBorders>
          </w:tcPr>
          <w:p w14:paraId="4FC006BF" w14:textId="77777777" w:rsidR="00B72B76" w:rsidRPr="00AC2E1A" w:rsidRDefault="00B72B76" w:rsidP="00DE2DA7">
            <w:pPr>
              <w:pStyle w:val="TableEntry"/>
              <w:rPr>
                <w:ins w:id="2831"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14CFA9B4" w14:textId="0A1664AA" w:rsidR="00B72B76" w:rsidRPr="00AC2E1A" w:rsidRDefault="00B72B76" w:rsidP="00DE2DA7">
            <w:pPr>
              <w:pStyle w:val="TableEntry"/>
              <w:rPr>
                <w:ins w:id="2832" w:author="Jones, Emma" w:date="2018-04-24T13:03:00Z"/>
                <w:bCs/>
              </w:rPr>
            </w:pPr>
            <w:ins w:id="2833"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D1352FB" w14:textId="77777777" w:rsidR="00B72B76" w:rsidRPr="00AC2E1A" w:rsidRDefault="00B72B76" w:rsidP="00DE2DA7">
            <w:pPr>
              <w:pStyle w:val="TableEntry"/>
              <w:rPr>
                <w:ins w:id="283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DAE0979" w14:textId="6740D409" w:rsidR="00B72B76" w:rsidRPr="00AC2E1A" w:rsidRDefault="00B72B76" w:rsidP="00DE2DA7">
            <w:pPr>
              <w:pStyle w:val="TableEntry"/>
              <w:rPr>
                <w:ins w:id="2835" w:author="Jones, Emma" w:date="2018-04-24T13:03:00Z"/>
              </w:rPr>
            </w:pPr>
            <w:ins w:id="2836" w:author="Jones, Emma" w:date="2018-04-24T14:39:00Z">
              <w:r w:rsidRPr="00AC2E1A">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18AE51CF" w14:textId="77777777" w:rsidR="00B72B76" w:rsidRPr="00AC2E1A" w:rsidRDefault="00B72B76" w:rsidP="00DE2DA7">
            <w:pPr>
              <w:pStyle w:val="TableEntry"/>
              <w:rPr>
                <w:ins w:id="2837" w:author="Jones, Emma" w:date="2018-04-24T13:03:00Z"/>
                <w:bCs/>
                <w:rPrChange w:id="2838" w:author="Jones, Emma" w:date="2018-04-25T15:26:00Z">
                  <w:rPr>
                    <w:ins w:id="2839" w:author="Jones, Emma" w:date="2018-04-24T13:03:00Z"/>
                    <w:b/>
                    <w:bCs/>
                  </w:rPr>
                </w:rPrChange>
              </w:rPr>
            </w:pPr>
          </w:p>
        </w:tc>
      </w:tr>
      <w:tr w:rsidR="00AC2E1A" w:rsidRPr="00AC2E1A" w14:paraId="23AD8D95" w14:textId="77777777" w:rsidTr="00B72B76">
        <w:trPr>
          <w:cantSplit/>
          <w:trHeight w:val="600"/>
          <w:ins w:id="2840"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E2F8BE" w14:textId="51EEFA3A" w:rsidR="00B72B76" w:rsidRPr="00AC2E1A" w:rsidRDefault="00B72B76" w:rsidP="00DE2DA7">
            <w:pPr>
              <w:pStyle w:val="TableEntry"/>
              <w:rPr>
                <w:ins w:id="2841" w:author="Jones, Emma" w:date="2018-04-24T13:03:00Z"/>
              </w:rPr>
            </w:pPr>
            <w:ins w:id="2842" w:author="Jones, Emma" w:date="2018-04-24T13:06:00Z">
              <w:r w:rsidRPr="00AC2E1A">
                <w:t>...... expression</w:t>
              </w:r>
            </w:ins>
          </w:p>
        </w:tc>
        <w:tc>
          <w:tcPr>
            <w:tcW w:w="883" w:type="dxa"/>
            <w:tcBorders>
              <w:top w:val="single" w:sz="4" w:space="0" w:color="auto"/>
              <w:left w:val="single" w:sz="4" w:space="0" w:color="auto"/>
              <w:bottom w:val="single" w:sz="4" w:space="0" w:color="auto"/>
              <w:right w:val="single" w:sz="4" w:space="0" w:color="auto"/>
            </w:tcBorders>
          </w:tcPr>
          <w:p w14:paraId="5C6D7966" w14:textId="77777777" w:rsidR="00B72B76" w:rsidRPr="00AC2E1A" w:rsidRDefault="00B72B76" w:rsidP="00DE2DA7">
            <w:pPr>
              <w:pStyle w:val="TableEntry"/>
              <w:rPr>
                <w:ins w:id="2843"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ED718DE" w14:textId="0AB6392D" w:rsidR="00B72B76" w:rsidRPr="00AC2E1A" w:rsidRDefault="00B72B76" w:rsidP="00DE2DA7">
            <w:pPr>
              <w:pStyle w:val="TableEntry"/>
              <w:rPr>
                <w:ins w:id="2844" w:author="Jones, Emma" w:date="2018-04-24T13:03:00Z"/>
                <w:bCs/>
              </w:rPr>
            </w:pPr>
            <w:ins w:id="2845"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1D05D2F" w14:textId="77777777" w:rsidR="00B72B76" w:rsidRPr="00AC2E1A" w:rsidRDefault="00B72B76" w:rsidP="00DE2DA7">
            <w:pPr>
              <w:pStyle w:val="TableEntry"/>
              <w:rPr>
                <w:ins w:id="284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CE1DC2E" w14:textId="29634EBC" w:rsidR="00B72B76" w:rsidRPr="00AC2E1A" w:rsidRDefault="00B72B76" w:rsidP="00DE2DA7">
            <w:pPr>
              <w:pStyle w:val="TableEntry"/>
              <w:rPr>
                <w:ins w:id="2847" w:author="Jones, Emma" w:date="2018-04-24T13:03:00Z"/>
              </w:rPr>
            </w:pPr>
            <w:ins w:id="2848" w:author="Jones, Emma" w:date="2018-04-24T14:40:00Z">
              <w:r w:rsidRPr="00AC2E1A">
                <w:t>Boolean-valued expression</w:t>
              </w:r>
            </w:ins>
          </w:p>
        </w:tc>
        <w:tc>
          <w:tcPr>
            <w:tcW w:w="3441" w:type="dxa"/>
            <w:tcBorders>
              <w:top w:val="single" w:sz="4" w:space="0" w:color="auto"/>
              <w:left w:val="single" w:sz="4" w:space="0" w:color="auto"/>
              <w:bottom w:val="single" w:sz="4" w:space="0" w:color="auto"/>
              <w:right w:val="single" w:sz="4" w:space="0" w:color="auto"/>
            </w:tcBorders>
          </w:tcPr>
          <w:p w14:paraId="0FC8C155" w14:textId="77777777" w:rsidR="00B72B76" w:rsidRPr="00AC2E1A" w:rsidRDefault="00B72B76" w:rsidP="00DE2DA7">
            <w:pPr>
              <w:pStyle w:val="TableEntry"/>
              <w:rPr>
                <w:ins w:id="2849" w:author="Jones, Emma" w:date="2018-04-24T13:03:00Z"/>
                <w:bCs/>
                <w:rPrChange w:id="2850" w:author="Jones, Emma" w:date="2018-04-25T15:26:00Z">
                  <w:rPr>
                    <w:ins w:id="2851" w:author="Jones, Emma" w:date="2018-04-24T13:03:00Z"/>
                    <w:b/>
                    <w:bCs/>
                  </w:rPr>
                </w:rPrChange>
              </w:rPr>
            </w:pPr>
          </w:p>
        </w:tc>
      </w:tr>
      <w:tr w:rsidR="00AC2E1A" w:rsidRPr="00AC2E1A" w14:paraId="752FB0E5" w14:textId="77777777" w:rsidTr="00B72B76">
        <w:trPr>
          <w:cantSplit/>
          <w:trHeight w:val="600"/>
          <w:ins w:id="2852"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B4F6535" w14:textId="48779BBF" w:rsidR="00B72B76" w:rsidRPr="00AC2E1A" w:rsidRDefault="00B72B76" w:rsidP="00DE2DA7">
            <w:pPr>
              <w:pStyle w:val="TableEntry"/>
              <w:rPr>
                <w:ins w:id="2853" w:author="Jones, Emma" w:date="2018-04-24T13:03:00Z"/>
              </w:rPr>
            </w:pPr>
            <w:ins w:id="2854" w:author="Jones, Emma" w:date="2018-04-24T13:06:00Z">
              <w:r w:rsidRPr="00AC2E1A">
                <w:t>..... input</w:t>
              </w:r>
            </w:ins>
          </w:p>
        </w:tc>
        <w:tc>
          <w:tcPr>
            <w:tcW w:w="883" w:type="dxa"/>
            <w:tcBorders>
              <w:top w:val="single" w:sz="4" w:space="0" w:color="auto"/>
              <w:left w:val="single" w:sz="4" w:space="0" w:color="auto"/>
              <w:bottom w:val="single" w:sz="4" w:space="0" w:color="auto"/>
              <w:right w:val="single" w:sz="4" w:space="0" w:color="auto"/>
            </w:tcBorders>
          </w:tcPr>
          <w:p w14:paraId="5FEAA2C1" w14:textId="77777777" w:rsidR="00B72B76" w:rsidRPr="00AC2E1A" w:rsidRDefault="00B72B76" w:rsidP="00DE2DA7">
            <w:pPr>
              <w:pStyle w:val="TableEntry"/>
              <w:rPr>
                <w:ins w:id="2855"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772B3BC" w14:textId="19B6A8FE" w:rsidR="00B72B76" w:rsidRPr="00AC2E1A" w:rsidRDefault="00B72B76" w:rsidP="00DE2DA7">
            <w:pPr>
              <w:pStyle w:val="TableEntry"/>
              <w:rPr>
                <w:ins w:id="2856" w:author="Jones, Emma" w:date="2018-04-24T13:03:00Z"/>
                <w:bCs/>
              </w:rPr>
            </w:pPr>
            <w:ins w:id="2857" w:author="Jones, Emma" w:date="2018-04-24T13:07: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B6985D2" w14:textId="77777777" w:rsidR="00B72B76" w:rsidRPr="00AC2E1A" w:rsidRDefault="00B72B76" w:rsidP="00DE2DA7">
            <w:pPr>
              <w:pStyle w:val="TableEntry"/>
              <w:rPr>
                <w:ins w:id="285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666032C" w14:textId="1193BA94" w:rsidR="00B72B76" w:rsidRPr="00AC2E1A" w:rsidRDefault="00B72B76" w:rsidP="00DE2DA7">
            <w:pPr>
              <w:pStyle w:val="TableEntry"/>
              <w:rPr>
                <w:ins w:id="2859" w:author="Jones, Emma" w:date="2018-04-24T13:03:00Z"/>
              </w:rPr>
            </w:pPr>
            <w:ins w:id="2860" w:author="Jones, Emma" w:date="2018-04-24T14:40:00Z">
              <w:r w:rsidRPr="00AC2E1A">
                <w:t>Input data requirements</w:t>
              </w:r>
            </w:ins>
          </w:p>
        </w:tc>
        <w:tc>
          <w:tcPr>
            <w:tcW w:w="3441" w:type="dxa"/>
            <w:tcBorders>
              <w:top w:val="single" w:sz="4" w:space="0" w:color="auto"/>
              <w:left w:val="single" w:sz="4" w:space="0" w:color="auto"/>
              <w:bottom w:val="single" w:sz="4" w:space="0" w:color="auto"/>
              <w:right w:val="single" w:sz="4" w:space="0" w:color="auto"/>
            </w:tcBorders>
          </w:tcPr>
          <w:p w14:paraId="62947A96" w14:textId="77777777" w:rsidR="00B72B76" w:rsidRPr="00AC2E1A" w:rsidRDefault="00B72B76" w:rsidP="00DE2DA7">
            <w:pPr>
              <w:pStyle w:val="TableEntry"/>
              <w:rPr>
                <w:ins w:id="2861" w:author="Jones, Emma" w:date="2018-04-24T13:03:00Z"/>
                <w:bCs/>
                <w:rPrChange w:id="2862" w:author="Jones, Emma" w:date="2018-04-25T15:26:00Z">
                  <w:rPr>
                    <w:ins w:id="2863" w:author="Jones, Emma" w:date="2018-04-24T13:03:00Z"/>
                    <w:b/>
                    <w:bCs/>
                  </w:rPr>
                </w:rPrChange>
              </w:rPr>
            </w:pPr>
          </w:p>
        </w:tc>
      </w:tr>
      <w:tr w:rsidR="00AC2E1A" w:rsidRPr="00AC2E1A" w14:paraId="726F5EE2" w14:textId="77777777" w:rsidTr="00B72B76">
        <w:trPr>
          <w:cantSplit/>
          <w:trHeight w:val="600"/>
          <w:ins w:id="286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C6808F8" w14:textId="516B07E1" w:rsidR="00B72B76" w:rsidRPr="00AC2E1A" w:rsidRDefault="00B72B76" w:rsidP="00DE2DA7">
            <w:pPr>
              <w:pStyle w:val="TableEntry"/>
              <w:rPr>
                <w:ins w:id="2865" w:author="Jones, Emma" w:date="2018-04-24T13:03:00Z"/>
              </w:rPr>
            </w:pPr>
            <w:ins w:id="2866" w:author="Jones, Emma" w:date="2018-04-24T13:07:00Z">
              <w:r w:rsidRPr="00AC2E1A">
                <w:t>..... output</w:t>
              </w:r>
            </w:ins>
          </w:p>
        </w:tc>
        <w:tc>
          <w:tcPr>
            <w:tcW w:w="883" w:type="dxa"/>
            <w:tcBorders>
              <w:top w:val="single" w:sz="4" w:space="0" w:color="auto"/>
              <w:left w:val="single" w:sz="4" w:space="0" w:color="auto"/>
              <w:bottom w:val="single" w:sz="4" w:space="0" w:color="auto"/>
              <w:right w:val="single" w:sz="4" w:space="0" w:color="auto"/>
            </w:tcBorders>
          </w:tcPr>
          <w:p w14:paraId="5E2CE33D" w14:textId="77777777" w:rsidR="00B72B76" w:rsidRPr="00AC2E1A" w:rsidRDefault="00B72B76" w:rsidP="00DE2DA7">
            <w:pPr>
              <w:pStyle w:val="TableEntry"/>
              <w:rPr>
                <w:ins w:id="2867"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7B16907F" w14:textId="7A992594" w:rsidR="00B72B76" w:rsidRPr="00AC2E1A" w:rsidRDefault="00B72B76" w:rsidP="00DE2DA7">
            <w:pPr>
              <w:pStyle w:val="TableEntry"/>
              <w:rPr>
                <w:ins w:id="2868" w:author="Jones, Emma" w:date="2018-04-24T13:03:00Z"/>
                <w:bCs/>
              </w:rPr>
            </w:pPr>
            <w:ins w:id="2869" w:author="Jones, Emma" w:date="2018-04-24T13:07: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B2D6397" w14:textId="77777777" w:rsidR="00B72B76" w:rsidRPr="00AC2E1A" w:rsidRDefault="00B72B76" w:rsidP="00DE2DA7">
            <w:pPr>
              <w:pStyle w:val="TableEntry"/>
              <w:rPr>
                <w:ins w:id="287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BB24336" w14:textId="4A3FC31F" w:rsidR="00B72B76" w:rsidRPr="00AC2E1A" w:rsidRDefault="00B72B76" w:rsidP="00DE2DA7">
            <w:pPr>
              <w:pStyle w:val="TableEntry"/>
              <w:rPr>
                <w:ins w:id="2871" w:author="Jones, Emma" w:date="2018-04-24T13:03:00Z"/>
              </w:rPr>
            </w:pPr>
            <w:ins w:id="2872" w:author="Jones, Emma" w:date="2018-04-24T14:40:00Z">
              <w:r w:rsidRPr="00AC2E1A">
                <w:t>Output data definition</w:t>
              </w:r>
            </w:ins>
          </w:p>
        </w:tc>
        <w:tc>
          <w:tcPr>
            <w:tcW w:w="3441" w:type="dxa"/>
            <w:tcBorders>
              <w:top w:val="single" w:sz="4" w:space="0" w:color="auto"/>
              <w:left w:val="single" w:sz="4" w:space="0" w:color="auto"/>
              <w:bottom w:val="single" w:sz="4" w:space="0" w:color="auto"/>
              <w:right w:val="single" w:sz="4" w:space="0" w:color="auto"/>
            </w:tcBorders>
          </w:tcPr>
          <w:p w14:paraId="70C937D2" w14:textId="77777777" w:rsidR="00B72B76" w:rsidRPr="00AC2E1A" w:rsidRDefault="00B72B76" w:rsidP="00DE2DA7">
            <w:pPr>
              <w:pStyle w:val="TableEntry"/>
              <w:rPr>
                <w:ins w:id="2873" w:author="Jones, Emma" w:date="2018-04-24T13:03:00Z"/>
                <w:bCs/>
                <w:rPrChange w:id="2874" w:author="Jones, Emma" w:date="2018-04-25T15:26:00Z">
                  <w:rPr>
                    <w:ins w:id="2875" w:author="Jones, Emma" w:date="2018-04-24T13:03:00Z"/>
                    <w:b/>
                    <w:bCs/>
                  </w:rPr>
                </w:rPrChange>
              </w:rPr>
            </w:pPr>
          </w:p>
        </w:tc>
      </w:tr>
      <w:tr w:rsidR="00AC2E1A" w:rsidRPr="00AC2E1A" w14:paraId="09D7D222" w14:textId="77777777" w:rsidTr="00B72B76">
        <w:trPr>
          <w:cantSplit/>
          <w:trHeight w:val="600"/>
          <w:ins w:id="287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4E4F535" w14:textId="0C182CBB" w:rsidR="00B72B76" w:rsidRPr="00AC2E1A" w:rsidRDefault="00B72B76" w:rsidP="00DE2DA7">
            <w:pPr>
              <w:pStyle w:val="TableEntry"/>
              <w:rPr>
                <w:ins w:id="2877" w:author="Jones, Emma" w:date="2018-04-24T13:03:00Z"/>
              </w:rPr>
            </w:pPr>
            <w:ins w:id="2878" w:author="Jones, Emma" w:date="2018-04-24T13:07:00Z">
              <w:r w:rsidRPr="00AC2E1A">
                <w:t>..... relatedAction</w:t>
              </w:r>
            </w:ins>
          </w:p>
        </w:tc>
        <w:tc>
          <w:tcPr>
            <w:tcW w:w="883" w:type="dxa"/>
            <w:tcBorders>
              <w:top w:val="single" w:sz="4" w:space="0" w:color="auto"/>
              <w:left w:val="single" w:sz="4" w:space="0" w:color="auto"/>
              <w:bottom w:val="single" w:sz="4" w:space="0" w:color="auto"/>
              <w:right w:val="single" w:sz="4" w:space="0" w:color="auto"/>
            </w:tcBorders>
          </w:tcPr>
          <w:p w14:paraId="4E9FB6BD" w14:textId="77777777" w:rsidR="00B72B76" w:rsidRPr="00AC2E1A" w:rsidRDefault="00B72B76" w:rsidP="00DE2DA7">
            <w:pPr>
              <w:pStyle w:val="TableEntry"/>
              <w:rPr>
                <w:ins w:id="287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0324B3F" w14:textId="6C8C94DC" w:rsidR="00B72B76" w:rsidRPr="00AC2E1A" w:rsidRDefault="00B72B76" w:rsidP="00DE2DA7">
            <w:pPr>
              <w:pStyle w:val="TableEntry"/>
              <w:rPr>
                <w:ins w:id="2880" w:author="Jones, Emma" w:date="2018-04-24T13:03:00Z"/>
                <w:bCs/>
              </w:rPr>
            </w:pPr>
            <w:ins w:id="2881" w:author="Jones, Emma" w:date="2018-04-24T13:08: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5DE6CD9B" w14:textId="77777777" w:rsidR="00B72B76" w:rsidRPr="00AC2E1A" w:rsidRDefault="00B72B76" w:rsidP="00DE2DA7">
            <w:pPr>
              <w:pStyle w:val="TableEntry"/>
              <w:rPr>
                <w:ins w:id="288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47DA0E2" w14:textId="67525DD6" w:rsidR="00B72B76" w:rsidRPr="00AC2E1A" w:rsidRDefault="00B72B76" w:rsidP="00DE2DA7">
            <w:pPr>
              <w:pStyle w:val="TableEntry"/>
              <w:rPr>
                <w:ins w:id="2883" w:author="Jones, Emma" w:date="2018-04-24T13:03:00Z"/>
              </w:rPr>
            </w:pPr>
            <w:ins w:id="2884" w:author="Jones, Emma" w:date="2018-04-24T14:40:00Z">
              <w:r w:rsidRPr="00AC2E1A">
                <w:t>Relationship to another action</w:t>
              </w:r>
            </w:ins>
          </w:p>
        </w:tc>
        <w:tc>
          <w:tcPr>
            <w:tcW w:w="3441" w:type="dxa"/>
            <w:tcBorders>
              <w:top w:val="single" w:sz="4" w:space="0" w:color="auto"/>
              <w:left w:val="single" w:sz="4" w:space="0" w:color="auto"/>
              <w:bottom w:val="single" w:sz="4" w:space="0" w:color="auto"/>
              <w:right w:val="single" w:sz="4" w:space="0" w:color="auto"/>
            </w:tcBorders>
          </w:tcPr>
          <w:p w14:paraId="6291AE47" w14:textId="77777777" w:rsidR="00B72B76" w:rsidRPr="00AC2E1A" w:rsidRDefault="00B72B76" w:rsidP="00DE2DA7">
            <w:pPr>
              <w:pStyle w:val="TableEntry"/>
              <w:rPr>
                <w:ins w:id="2885" w:author="Jones, Emma" w:date="2018-04-24T13:03:00Z"/>
                <w:bCs/>
                <w:rPrChange w:id="2886" w:author="Jones, Emma" w:date="2018-04-25T15:26:00Z">
                  <w:rPr>
                    <w:ins w:id="2887" w:author="Jones, Emma" w:date="2018-04-24T13:03:00Z"/>
                    <w:b/>
                    <w:bCs/>
                  </w:rPr>
                </w:rPrChange>
              </w:rPr>
            </w:pPr>
          </w:p>
        </w:tc>
      </w:tr>
      <w:tr w:rsidR="00AC2E1A" w:rsidRPr="00AC2E1A" w14:paraId="3ADA23FF" w14:textId="77777777" w:rsidTr="00B72B76">
        <w:trPr>
          <w:cantSplit/>
          <w:trHeight w:val="600"/>
          <w:ins w:id="2888"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CE691AB" w14:textId="0128C457" w:rsidR="00B72B76" w:rsidRPr="00AC2E1A" w:rsidRDefault="00B72B76" w:rsidP="00DE2DA7">
            <w:pPr>
              <w:pStyle w:val="TableEntry"/>
              <w:rPr>
                <w:ins w:id="2889" w:author="Jones, Emma" w:date="2018-04-24T13:03:00Z"/>
              </w:rPr>
            </w:pPr>
            <w:ins w:id="2890" w:author="Jones, Emma" w:date="2018-04-24T13:09:00Z">
              <w:r w:rsidRPr="00AC2E1A">
                <w:t>...... actionId</w:t>
              </w:r>
            </w:ins>
          </w:p>
        </w:tc>
        <w:tc>
          <w:tcPr>
            <w:tcW w:w="883" w:type="dxa"/>
            <w:tcBorders>
              <w:top w:val="single" w:sz="4" w:space="0" w:color="auto"/>
              <w:left w:val="single" w:sz="4" w:space="0" w:color="auto"/>
              <w:bottom w:val="single" w:sz="4" w:space="0" w:color="auto"/>
              <w:right w:val="single" w:sz="4" w:space="0" w:color="auto"/>
            </w:tcBorders>
          </w:tcPr>
          <w:p w14:paraId="146F2C22" w14:textId="77777777" w:rsidR="00B72B76" w:rsidRPr="00AC2E1A" w:rsidRDefault="00B72B76" w:rsidP="00DE2DA7">
            <w:pPr>
              <w:pStyle w:val="TableEntry"/>
              <w:rPr>
                <w:ins w:id="2891"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07FCD41F" w14:textId="23C9C828" w:rsidR="00B72B76" w:rsidRPr="00AC2E1A" w:rsidRDefault="00B72B76" w:rsidP="00DE2DA7">
            <w:pPr>
              <w:pStyle w:val="TableEntry"/>
              <w:rPr>
                <w:ins w:id="2892" w:author="Jones, Emma" w:date="2018-04-24T13:03:00Z"/>
                <w:bCs/>
              </w:rPr>
            </w:pPr>
            <w:ins w:id="2893" w:author="Jones, Emma" w:date="2018-04-24T13:10: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67537E57" w14:textId="77777777" w:rsidR="00B72B76" w:rsidRPr="00AC2E1A" w:rsidRDefault="00B72B76" w:rsidP="00DE2DA7">
            <w:pPr>
              <w:pStyle w:val="TableEntry"/>
              <w:rPr>
                <w:ins w:id="289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624C7B" w14:textId="7A6A9E9A" w:rsidR="00B72B76" w:rsidRPr="00AC2E1A" w:rsidRDefault="00B72B76" w:rsidP="00DE2DA7">
            <w:pPr>
              <w:pStyle w:val="TableEntry"/>
              <w:rPr>
                <w:ins w:id="2895" w:author="Jones, Emma" w:date="2018-04-24T13:03:00Z"/>
              </w:rPr>
            </w:pPr>
            <w:ins w:id="2896" w:author="Jones, Emma" w:date="2018-04-24T14:41:00Z">
              <w:r w:rsidRPr="00AC2E1A">
                <w:t>What action is this related to</w:t>
              </w:r>
            </w:ins>
          </w:p>
        </w:tc>
        <w:tc>
          <w:tcPr>
            <w:tcW w:w="3441" w:type="dxa"/>
            <w:tcBorders>
              <w:top w:val="single" w:sz="4" w:space="0" w:color="auto"/>
              <w:left w:val="single" w:sz="4" w:space="0" w:color="auto"/>
              <w:bottom w:val="single" w:sz="4" w:space="0" w:color="auto"/>
              <w:right w:val="single" w:sz="4" w:space="0" w:color="auto"/>
            </w:tcBorders>
          </w:tcPr>
          <w:p w14:paraId="1B1CCC66" w14:textId="77777777" w:rsidR="00B72B76" w:rsidRPr="00AC2E1A" w:rsidRDefault="00B72B76" w:rsidP="00DE2DA7">
            <w:pPr>
              <w:pStyle w:val="TableEntry"/>
              <w:rPr>
                <w:ins w:id="2897" w:author="Jones, Emma" w:date="2018-04-24T13:03:00Z"/>
                <w:bCs/>
                <w:rPrChange w:id="2898" w:author="Jones, Emma" w:date="2018-04-25T15:26:00Z">
                  <w:rPr>
                    <w:ins w:id="2899" w:author="Jones, Emma" w:date="2018-04-24T13:03:00Z"/>
                    <w:b/>
                    <w:bCs/>
                  </w:rPr>
                </w:rPrChange>
              </w:rPr>
            </w:pPr>
          </w:p>
        </w:tc>
      </w:tr>
      <w:tr w:rsidR="00AC2E1A" w:rsidRPr="00AC2E1A" w14:paraId="7B750557" w14:textId="77777777" w:rsidTr="00B72B76">
        <w:trPr>
          <w:cantSplit/>
          <w:trHeight w:val="600"/>
          <w:ins w:id="2900"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88E9E5D" w14:textId="6EA9DAE6" w:rsidR="00B72B76" w:rsidRPr="00AC2E1A" w:rsidRDefault="00B72B76" w:rsidP="00DE2DA7">
            <w:pPr>
              <w:pStyle w:val="TableEntry"/>
              <w:rPr>
                <w:ins w:id="2901" w:author="Jones, Emma" w:date="2018-04-24T13:03:00Z"/>
              </w:rPr>
            </w:pPr>
            <w:ins w:id="2902" w:author="Jones, Emma" w:date="2018-04-24T13:10:00Z">
              <w:r w:rsidRPr="00AC2E1A">
                <w:t>...... relationship</w:t>
              </w:r>
            </w:ins>
          </w:p>
        </w:tc>
        <w:tc>
          <w:tcPr>
            <w:tcW w:w="883" w:type="dxa"/>
            <w:tcBorders>
              <w:top w:val="single" w:sz="4" w:space="0" w:color="auto"/>
              <w:left w:val="single" w:sz="4" w:space="0" w:color="auto"/>
              <w:bottom w:val="single" w:sz="4" w:space="0" w:color="auto"/>
              <w:right w:val="single" w:sz="4" w:space="0" w:color="auto"/>
            </w:tcBorders>
          </w:tcPr>
          <w:p w14:paraId="125E48BA" w14:textId="77777777" w:rsidR="00B72B76" w:rsidRPr="00AC2E1A" w:rsidRDefault="00B72B76" w:rsidP="00DE2DA7">
            <w:pPr>
              <w:pStyle w:val="TableEntry"/>
              <w:rPr>
                <w:ins w:id="2903"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618D39F" w14:textId="4C9ECCB0" w:rsidR="00B72B76" w:rsidRPr="00AC2E1A" w:rsidRDefault="00B72B76" w:rsidP="00DE2DA7">
            <w:pPr>
              <w:pStyle w:val="TableEntry"/>
              <w:rPr>
                <w:ins w:id="2904" w:author="Jones, Emma" w:date="2018-04-24T13:03:00Z"/>
                <w:bCs/>
              </w:rPr>
            </w:pPr>
            <w:ins w:id="2905" w:author="Jones, Emma" w:date="2018-04-24T13:10: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7518C76" w14:textId="77777777" w:rsidR="00B72B76" w:rsidRPr="00AC2E1A" w:rsidRDefault="00B72B76" w:rsidP="00DE2DA7">
            <w:pPr>
              <w:pStyle w:val="TableEntry"/>
              <w:rPr>
                <w:ins w:id="290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17B629D" w14:textId="0922CE50" w:rsidR="00B72B76" w:rsidRPr="00AC2E1A" w:rsidRDefault="00B72B76" w:rsidP="00DE2DA7">
            <w:pPr>
              <w:pStyle w:val="TableEntry"/>
              <w:rPr>
                <w:ins w:id="2907" w:author="Jones, Emma" w:date="2018-04-24T13:03:00Z"/>
              </w:rPr>
            </w:pPr>
            <w:ins w:id="2908" w:author="Jones, Emma" w:date="2018-04-24T14:41:00Z">
              <w:r w:rsidRPr="00AC2E1A">
                <w:t>before-start | before | before-end | concurrent-with-start | concurrent | concurrent-with-end | after-start | after | after-end</w:t>
              </w:r>
            </w:ins>
          </w:p>
        </w:tc>
        <w:tc>
          <w:tcPr>
            <w:tcW w:w="3441" w:type="dxa"/>
            <w:tcBorders>
              <w:top w:val="single" w:sz="4" w:space="0" w:color="auto"/>
              <w:left w:val="single" w:sz="4" w:space="0" w:color="auto"/>
              <w:bottom w:val="single" w:sz="4" w:space="0" w:color="auto"/>
              <w:right w:val="single" w:sz="4" w:space="0" w:color="auto"/>
            </w:tcBorders>
          </w:tcPr>
          <w:p w14:paraId="3582F16F" w14:textId="77777777" w:rsidR="00B72B76" w:rsidRPr="00AC2E1A" w:rsidRDefault="00B72B76" w:rsidP="00DE2DA7">
            <w:pPr>
              <w:pStyle w:val="TableEntry"/>
              <w:rPr>
                <w:ins w:id="2909" w:author="Jones, Emma" w:date="2018-04-24T13:03:00Z"/>
                <w:bCs/>
                <w:rPrChange w:id="2910" w:author="Jones, Emma" w:date="2018-04-25T15:26:00Z">
                  <w:rPr>
                    <w:ins w:id="2911" w:author="Jones, Emma" w:date="2018-04-24T13:03:00Z"/>
                    <w:b/>
                    <w:bCs/>
                  </w:rPr>
                </w:rPrChange>
              </w:rPr>
            </w:pPr>
          </w:p>
        </w:tc>
      </w:tr>
      <w:tr w:rsidR="00AC2E1A" w:rsidRPr="00AC2E1A" w14:paraId="5D27021B" w14:textId="77777777" w:rsidTr="00B72B76">
        <w:trPr>
          <w:cantSplit/>
          <w:trHeight w:val="600"/>
          <w:ins w:id="2912"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251B02A" w14:textId="3BFFE861" w:rsidR="00B72B76" w:rsidRPr="00AC2E1A" w:rsidRDefault="00B72B76" w:rsidP="00DE2DA7">
            <w:pPr>
              <w:pStyle w:val="TableEntry"/>
              <w:rPr>
                <w:ins w:id="2913" w:author="Jones, Emma" w:date="2018-04-24T13:03:00Z"/>
              </w:rPr>
            </w:pPr>
            <w:ins w:id="2914" w:author="Jones, Emma" w:date="2018-04-24T13:11:00Z">
              <w:r w:rsidRPr="00AC2E1A">
                <w:lastRenderedPageBreak/>
                <w:t>...... offset[x]</w:t>
              </w:r>
            </w:ins>
          </w:p>
        </w:tc>
        <w:tc>
          <w:tcPr>
            <w:tcW w:w="883" w:type="dxa"/>
            <w:tcBorders>
              <w:top w:val="single" w:sz="4" w:space="0" w:color="auto"/>
              <w:left w:val="single" w:sz="4" w:space="0" w:color="auto"/>
              <w:bottom w:val="single" w:sz="4" w:space="0" w:color="auto"/>
              <w:right w:val="single" w:sz="4" w:space="0" w:color="auto"/>
            </w:tcBorders>
          </w:tcPr>
          <w:p w14:paraId="02DFFD0D" w14:textId="77777777" w:rsidR="00B72B76" w:rsidRPr="00AC2E1A" w:rsidRDefault="00B72B76" w:rsidP="00DE2DA7">
            <w:pPr>
              <w:pStyle w:val="TableEntry"/>
              <w:rPr>
                <w:ins w:id="2915"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5FB7B44" w14:textId="0A59AA5A" w:rsidR="00B72B76" w:rsidRPr="00AC2E1A" w:rsidRDefault="00B72B76" w:rsidP="00DE2DA7">
            <w:pPr>
              <w:pStyle w:val="TableEntry"/>
              <w:rPr>
                <w:ins w:id="2916" w:author="Jones, Emma" w:date="2018-04-24T13:03:00Z"/>
                <w:bCs/>
              </w:rPr>
            </w:pPr>
            <w:ins w:id="2917" w:author="Jones, Emma" w:date="2018-04-24T13:1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FDBBE96" w14:textId="77777777" w:rsidR="00B72B76" w:rsidRPr="00AC2E1A" w:rsidRDefault="00B72B76" w:rsidP="00DE2DA7">
            <w:pPr>
              <w:pStyle w:val="TableEntry"/>
              <w:rPr>
                <w:ins w:id="291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BB4CB99" w14:textId="2E864397" w:rsidR="00B72B76" w:rsidRPr="00AC2E1A" w:rsidRDefault="00B72B76" w:rsidP="00DE2DA7">
            <w:pPr>
              <w:pStyle w:val="TableEntry"/>
              <w:rPr>
                <w:ins w:id="2919" w:author="Jones, Emma" w:date="2018-04-24T13:03:00Z"/>
              </w:rPr>
            </w:pPr>
            <w:ins w:id="2920" w:author="Jones, Emma" w:date="2018-04-24T14:41:00Z">
              <w:r w:rsidRPr="00AC2E1A">
                <w:t>Time offset for the relationship</w:t>
              </w:r>
            </w:ins>
          </w:p>
        </w:tc>
        <w:tc>
          <w:tcPr>
            <w:tcW w:w="3441" w:type="dxa"/>
            <w:tcBorders>
              <w:top w:val="single" w:sz="4" w:space="0" w:color="auto"/>
              <w:left w:val="single" w:sz="4" w:space="0" w:color="auto"/>
              <w:bottom w:val="single" w:sz="4" w:space="0" w:color="auto"/>
              <w:right w:val="single" w:sz="4" w:space="0" w:color="auto"/>
            </w:tcBorders>
          </w:tcPr>
          <w:p w14:paraId="61F3B300" w14:textId="77777777" w:rsidR="00B72B76" w:rsidRPr="00AC2E1A" w:rsidRDefault="00B72B76" w:rsidP="00DE2DA7">
            <w:pPr>
              <w:pStyle w:val="TableEntry"/>
              <w:rPr>
                <w:ins w:id="2921" w:author="Jones, Emma" w:date="2018-04-24T13:03:00Z"/>
                <w:bCs/>
                <w:rPrChange w:id="2922" w:author="Jones, Emma" w:date="2018-04-25T15:26:00Z">
                  <w:rPr>
                    <w:ins w:id="2923" w:author="Jones, Emma" w:date="2018-04-24T13:03:00Z"/>
                    <w:b/>
                    <w:bCs/>
                  </w:rPr>
                </w:rPrChange>
              </w:rPr>
            </w:pPr>
          </w:p>
        </w:tc>
      </w:tr>
      <w:tr w:rsidR="00AC2E1A" w:rsidRPr="00AC2E1A" w14:paraId="5ACB7993" w14:textId="77777777" w:rsidTr="00B72B76">
        <w:trPr>
          <w:cantSplit/>
          <w:trHeight w:val="600"/>
          <w:ins w:id="292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8A38BAB" w14:textId="6883790B" w:rsidR="00B72B76" w:rsidRPr="00AC2E1A" w:rsidRDefault="00B72B76" w:rsidP="00DE2DA7">
            <w:pPr>
              <w:pStyle w:val="TableEntry"/>
              <w:rPr>
                <w:ins w:id="2925" w:author="Jones, Emma" w:date="2018-04-24T13:03:00Z"/>
              </w:rPr>
            </w:pPr>
            <w:ins w:id="2926" w:author="Jones, Emma" w:date="2018-04-24T13:11:00Z">
              <w:r w:rsidRPr="00AC2E1A">
                <w:t>....... offsetDuration</w:t>
              </w:r>
            </w:ins>
          </w:p>
        </w:tc>
        <w:tc>
          <w:tcPr>
            <w:tcW w:w="883" w:type="dxa"/>
            <w:tcBorders>
              <w:top w:val="single" w:sz="4" w:space="0" w:color="auto"/>
              <w:left w:val="single" w:sz="4" w:space="0" w:color="auto"/>
              <w:bottom w:val="single" w:sz="4" w:space="0" w:color="auto"/>
              <w:right w:val="single" w:sz="4" w:space="0" w:color="auto"/>
            </w:tcBorders>
          </w:tcPr>
          <w:p w14:paraId="4531FEA8" w14:textId="77777777" w:rsidR="00B72B76" w:rsidRPr="00AC2E1A" w:rsidRDefault="00B72B76" w:rsidP="00DE2DA7">
            <w:pPr>
              <w:pStyle w:val="TableEntry"/>
              <w:rPr>
                <w:ins w:id="2927"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A033D36" w14:textId="77777777" w:rsidR="00B72B76" w:rsidRPr="00AC2E1A" w:rsidRDefault="00B72B76" w:rsidP="00DE2DA7">
            <w:pPr>
              <w:pStyle w:val="TableEntry"/>
              <w:rPr>
                <w:ins w:id="2928"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08E72197" w14:textId="77777777" w:rsidR="00B72B76" w:rsidRPr="00AC2E1A" w:rsidRDefault="00B72B76" w:rsidP="00DE2DA7">
            <w:pPr>
              <w:pStyle w:val="TableEntry"/>
              <w:rPr>
                <w:ins w:id="292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95013B6" w14:textId="5C2B6C50" w:rsidR="00B72B76" w:rsidRPr="00AC2E1A" w:rsidRDefault="00B72B76" w:rsidP="00DE2DA7">
            <w:pPr>
              <w:pStyle w:val="TableEntry"/>
              <w:rPr>
                <w:ins w:id="2930"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701117D0" w14:textId="77777777" w:rsidR="00B72B76" w:rsidRPr="00AC2E1A" w:rsidRDefault="00B72B76" w:rsidP="00DE2DA7">
            <w:pPr>
              <w:pStyle w:val="TableEntry"/>
              <w:rPr>
                <w:ins w:id="2931" w:author="Jones, Emma" w:date="2018-04-24T13:03:00Z"/>
                <w:bCs/>
                <w:rPrChange w:id="2932" w:author="Jones, Emma" w:date="2018-04-25T15:26:00Z">
                  <w:rPr>
                    <w:ins w:id="2933" w:author="Jones, Emma" w:date="2018-04-24T13:03:00Z"/>
                    <w:b/>
                    <w:bCs/>
                  </w:rPr>
                </w:rPrChange>
              </w:rPr>
            </w:pPr>
          </w:p>
        </w:tc>
      </w:tr>
      <w:tr w:rsidR="00AC2E1A" w:rsidRPr="00AC2E1A" w14:paraId="081AD0C0" w14:textId="77777777" w:rsidTr="00B72B76">
        <w:trPr>
          <w:cantSplit/>
          <w:trHeight w:val="600"/>
          <w:ins w:id="293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56C68B5" w14:textId="64DF7A56" w:rsidR="00B72B76" w:rsidRPr="00AC2E1A" w:rsidRDefault="00B72B76" w:rsidP="00DE2DA7">
            <w:pPr>
              <w:pStyle w:val="TableEntry"/>
              <w:rPr>
                <w:ins w:id="2935" w:author="Jones, Emma" w:date="2018-04-24T13:03:00Z"/>
              </w:rPr>
            </w:pPr>
            <w:ins w:id="2936" w:author="Jones, Emma" w:date="2018-04-24T13:12:00Z">
              <w:r w:rsidRPr="00AC2E1A">
                <w:t>....... offsetRange</w:t>
              </w:r>
            </w:ins>
          </w:p>
        </w:tc>
        <w:tc>
          <w:tcPr>
            <w:tcW w:w="883" w:type="dxa"/>
            <w:tcBorders>
              <w:top w:val="single" w:sz="4" w:space="0" w:color="auto"/>
              <w:left w:val="single" w:sz="4" w:space="0" w:color="auto"/>
              <w:bottom w:val="single" w:sz="4" w:space="0" w:color="auto"/>
              <w:right w:val="single" w:sz="4" w:space="0" w:color="auto"/>
            </w:tcBorders>
          </w:tcPr>
          <w:p w14:paraId="5AF9D12D" w14:textId="77777777" w:rsidR="00B72B76" w:rsidRPr="00AC2E1A" w:rsidRDefault="00B72B76" w:rsidP="00DE2DA7">
            <w:pPr>
              <w:pStyle w:val="TableEntry"/>
              <w:rPr>
                <w:ins w:id="2937"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3CDA9B11" w14:textId="77777777" w:rsidR="00B72B76" w:rsidRPr="00AC2E1A" w:rsidRDefault="00B72B76" w:rsidP="00DE2DA7">
            <w:pPr>
              <w:pStyle w:val="TableEntry"/>
              <w:rPr>
                <w:ins w:id="2938"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777901D0" w14:textId="77777777" w:rsidR="00B72B76" w:rsidRPr="00AC2E1A" w:rsidRDefault="00B72B76" w:rsidP="00DE2DA7">
            <w:pPr>
              <w:pStyle w:val="TableEntry"/>
              <w:rPr>
                <w:ins w:id="293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97BAE59" w14:textId="2600603E" w:rsidR="00B72B76" w:rsidRPr="00AC2E1A" w:rsidRDefault="00B72B76" w:rsidP="00DE2DA7">
            <w:pPr>
              <w:pStyle w:val="TableEntry"/>
              <w:rPr>
                <w:ins w:id="2940"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08DC57A3" w14:textId="77777777" w:rsidR="00B72B76" w:rsidRPr="00AC2E1A" w:rsidRDefault="00B72B76" w:rsidP="00DE2DA7">
            <w:pPr>
              <w:pStyle w:val="TableEntry"/>
              <w:rPr>
                <w:ins w:id="2941" w:author="Jones, Emma" w:date="2018-04-24T13:03:00Z"/>
                <w:bCs/>
                <w:rPrChange w:id="2942" w:author="Jones, Emma" w:date="2018-04-25T15:26:00Z">
                  <w:rPr>
                    <w:ins w:id="2943" w:author="Jones, Emma" w:date="2018-04-24T13:03:00Z"/>
                    <w:b/>
                    <w:bCs/>
                  </w:rPr>
                </w:rPrChange>
              </w:rPr>
            </w:pPr>
          </w:p>
        </w:tc>
      </w:tr>
      <w:tr w:rsidR="00AC2E1A" w:rsidRPr="00AC2E1A" w14:paraId="7960EC93" w14:textId="77777777" w:rsidTr="00B72B76">
        <w:trPr>
          <w:cantSplit/>
          <w:trHeight w:val="600"/>
          <w:ins w:id="294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08F0FEF5" w14:textId="2E8A9B2B" w:rsidR="00B72B76" w:rsidRPr="00AC2E1A" w:rsidRDefault="00B72B76" w:rsidP="00DE2DA7">
            <w:pPr>
              <w:pStyle w:val="TableEntry"/>
              <w:rPr>
                <w:ins w:id="2945" w:author="Jones, Emma" w:date="2018-04-24T13:03:00Z"/>
              </w:rPr>
            </w:pPr>
            <w:ins w:id="2946" w:author="Jones, Emma" w:date="2018-04-24T13:12:00Z">
              <w:r w:rsidRPr="00AC2E1A">
                <w:t>...... timing[x]</w:t>
              </w:r>
            </w:ins>
          </w:p>
        </w:tc>
        <w:tc>
          <w:tcPr>
            <w:tcW w:w="883" w:type="dxa"/>
            <w:tcBorders>
              <w:top w:val="single" w:sz="4" w:space="0" w:color="auto"/>
              <w:left w:val="single" w:sz="4" w:space="0" w:color="auto"/>
              <w:bottom w:val="single" w:sz="4" w:space="0" w:color="auto"/>
              <w:right w:val="single" w:sz="4" w:space="0" w:color="auto"/>
            </w:tcBorders>
          </w:tcPr>
          <w:p w14:paraId="2071B5A7" w14:textId="77777777" w:rsidR="00B72B76" w:rsidRPr="00AC2E1A" w:rsidRDefault="00B72B76" w:rsidP="00DE2DA7">
            <w:pPr>
              <w:pStyle w:val="TableEntry"/>
              <w:rPr>
                <w:ins w:id="2947"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552876F" w14:textId="30FDF9A4" w:rsidR="00B72B76" w:rsidRPr="00AC2E1A" w:rsidRDefault="00B72B76" w:rsidP="00DE2DA7">
            <w:pPr>
              <w:pStyle w:val="TableEntry"/>
              <w:rPr>
                <w:ins w:id="2948" w:author="Jones, Emma" w:date="2018-04-24T13:03:00Z"/>
                <w:bCs/>
              </w:rPr>
            </w:pPr>
            <w:ins w:id="2949" w:author="Jones, Emma" w:date="2018-04-24T13:13: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91A929C" w14:textId="77777777" w:rsidR="00B72B76" w:rsidRPr="00AC2E1A" w:rsidRDefault="00B72B76" w:rsidP="00DE2DA7">
            <w:pPr>
              <w:pStyle w:val="TableEntry"/>
              <w:rPr>
                <w:ins w:id="295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A2276E8" w14:textId="784779DA" w:rsidR="00B72B76" w:rsidRPr="00AC2E1A" w:rsidRDefault="00B72B76" w:rsidP="00DE2DA7">
            <w:pPr>
              <w:pStyle w:val="TableEntry"/>
              <w:rPr>
                <w:ins w:id="2951" w:author="Jones, Emma" w:date="2018-04-24T13:03:00Z"/>
              </w:rPr>
            </w:pPr>
            <w:ins w:id="2952" w:author="Jones, Emma" w:date="2018-04-24T14:41:00Z">
              <w:r w:rsidRPr="00AC2E1A">
                <w:t>When the action should take place</w:t>
              </w:r>
            </w:ins>
          </w:p>
        </w:tc>
        <w:tc>
          <w:tcPr>
            <w:tcW w:w="3441" w:type="dxa"/>
            <w:tcBorders>
              <w:top w:val="single" w:sz="4" w:space="0" w:color="auto"/>
              <w:left w:val="single" w:sz="4" w:space="0" w:color="auto"/>
              <w:bottom w:val="single" w:sz="4" w:space="0" w:color="auto"/>
              <w:right w:val="single" w:sz="4" w:space="0" w:color="auto"/>
            </w:tcBorders>
          </w:tcPr>
          <w:p w14:paraId="673863FE" w14:textId="77777777" w:rsidR="00B72B76" w:rsidRPr="00AC2E1A" w:rsidRDefault="00B72B76" w:rsidP="00DE2DA7">
            <w:pPr>
              <w:pStyle w:val="TableEntry"/>
              <w:rPr>
                <w:ins w:id="2953" w:author="Jones, Emma" w:date="2018-04-24T13:03:00Z"/>
                <w:bCs/>
                <w:rPrChange w:id="2954" w:author="Jones, Emma" w:date="2018-04-25T15:26:00Z">
                  <w:rPr>
                    <w:ins w:id="2955" w:author="Jones, Emma" w:date="2018-04-24T13:03:00Z"/>
                    <w:b/>
                    <w:bCs/>
                  </w:rPr>
                </w:rPrChange>
              </w:rPr>
            </w:pPr>
          </w:p>
        </w:tc>
      </w:tr>
      <w:tr w:rsidR="00AC2E1A" w:rsidRPr="00AC2E1A" w14:paraId="261CA158" w14:textId="77777777" w:rsidTr="00B72B76">
        <w:trPr>
          <w:cantSplit/>
          <w:trHeight w:val="600"/>
          <w:ins w:id="295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1F988E" w14:textId="3B13F077" w:rsidR="00B72B76" w:rsidRPr="00AC2E1A" w:rsidRDefault="00B72B76" w:rsidP="00DE2DA7">
            <w:pPr>
              <w:pStyle w:val="TableEntry"/>
              <w:rPr>
                <w:ins w:id="2957" w:author="Jones, Emma" w:date="2018-04-24T13:03:00Z"/>
              </w:rPr>
            </w:pPr>
            <w:ins w:id="2958" w:author="Jones, Emma" w:date="2018-04-24T13:12:00Z">
              <w:r w:rsidRPr="00AC2E1A">
                <w:t>....... timingDateTime</w:t>
              </w:r>
            </w:ins>
          </w:p>
        </w:tc>
        <w:tc>
          <w:tcPr>
            <w:tcW w:w="883" w:type="dxa"/>
            <w:tcBorders>
              <w:top w:val="single" w:sz="4" w:space="0" w:color="auto"/>
              <w:left w:val="single" w:sz="4" w:space="0" w:color="auto"/>
              <w:bottom w:val="single" w:sz="4" w:space="0" w:color="auto"/>
              <w:right w:val="single" w:sz="4" w:space="0" w:color="auto"/>
            </w:tcBorders>
          </w:tcPr>
          <w:p w14:paraId="152C55E8" w14:textId="77777777" w:rsidR="00B72B76" w:rsidRPr="00AC2E1A" w:rsidRDefault="00B72B76" w:rsidP="00DE2DA7">
            <w:pPr>
              <w:pStyle w:val="TableEntry"/>
              <w:rPr>
                <w:ins w:id="295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0E86259" w14:textId="77777777" w:rsidR="00B72B76" w:rsidRPr="00AC2E1A" w:rsidRDefault="00B72B76" w:rsidP="00DE2DA7">
            <w:pPr>
              <w:pStyle w:val="TableEntry"/>
              <w:rPr>
                <w:ins w:id="2960"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BA88EF2" w14:textId="77777777" w:rsidR="00B72B76" w:rsidRPr="00AC2E1A" w:rsidRDefault="00B72B76" w:rsidP="00DE2DA7">
            <w:pPr>
              <w:pStyle w:val="TableEntry"/>
              <w:rPr>
                <w:ins w:id="296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E11CB98" w14:textId="3B775299" w:rsidR="00B72B76" w:rsidRPr="00AC2E1A" w:rsidRDefault="00B72B76" w:rsidP="00DE2DA7">
            <w:pPr>
              <w:pStyle w:val="TableEntry"/>
              <w:rPr>
                <w:ins w:id="2962"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1BBC6934" w14:textId="77777777" w:rsidR="00B72B76" w:rsidRPr="00AC2E1A" w:rsidRDefault="00B72B76" w:rsidP="00DE2DA7">
            <w:pPr>
              <w:pStyle w:val="TableEntry"/>
              <w:rPr>
                <w:ins w:id="2963" w:author="Jones, Emma" w:date="2018-04-24T13:03:00Z"/>
                <w:bCs/>
                <w:rPrChange w:id="2964" w:author="Jones, Emma" w:date="2018-04-25T15:26:00Z">
                  <w:rPr>
                    <w:ins w:id="2965" w:author="Jones, Emma" w:date="2018-04-24T13:03:00Z"/>
                    <w:b/>
                    <w:bCs/>
                  </w:rPr>
                </w:rPrChange>
              </w:rPr>
            </w:pPr>
          </w:p>
        </w:tc>
      </w:tr>
      <w:tr w:rsidR="00AC2E1A" w:rsidRPr="00AC2E1A" w14:paraId="3CC27304" w14:textId="77777777" w:rsidTr="00B72B76">
        <w:trPr>
          <w:cantSplit/>
          <w:trHeight w:val="600"/>
          <w:ins w:id="296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2D3B207D" w14:textId="31228D6E" w:rsidR="00B72B76" w:rsidRPr="00AC2E1A" w:rsidRDefault="00B72B76" w:rsidP="00DE2DA7">
            <w:pPr>
              <w:pStyle w:val="TableEntry"/>
              <w:rPr>
                <w:ins w:id="2967" w:author="Jones, Emma" w:date="2018-04-24T13:03:00Z"/>
              </w:rPr>
            </w:pPr>
            <w:ins w:id="2968" w:author="Jones, Emma" w:date="2018-04-24T13:13:00Z">
              <w:r w:rsidRPr="00AC2E1A">
                <w:t>....... timingPeriod</w:t>
              </w:r>
            </w:ins>
          </w:p>
        </w:tc>
        <w:tc>
          <w:tcPr>
            <w:tcW w:w="883" w:type="dxa"/>
            <w:tcBorders>
              <w:top w:val="single" w:sz="4" w:space="0" w:color="auto"/>
              <w:left w:val="single" w:sz="4" w:space="0" w:color="auto"/>
              <w:bottom w:val="single" w:sz="4" w:space="0" w:color="auto"/>
              <w:right w:val="single" w:sz="4" w:space="0" w:color="auto"/>
            </w:tcBorders>
          </w:tcPr>
          <w:p w14:paraId="505A297C" w14:textId="77777777" w:rsidR="00B72B76" w:rsidRPr="00AC2E1A" w:rsidRDefault="00B72B76" w:rsidP="00DE2DA7">
            <w:pPr>
              <w:pStyle w:val="TableEntry"/>
              <w:rPr>
                <w:ins w:id="296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DF65E3A" w14:textId="77777777" w:rsidR="00B72B76" w:rsidRPr="00AC2E1A" w:rsidRDefault="00B72B76" w:rsidP="00DE2DA7">
            <w:pPr>
              <w:pStyle w:val="TableEntry"/>
              <w:rPr>
                <w:ins w:id="2970"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350BD05B" w14:textId="77777777" w:rsidR="00B72B76" w:rsidRPr="00AC2E1A" w:rsidRDefault="00B72B76" w:rsidP="00DE2DA7">
            <w:pPr>
              <w:pStyle w:val="TableEntry"/>
              <w:rPr>
                <w:ins w:id="297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F89AB4A" w14:textId="3C80D22D" w:rsidR="00B72B76" w:rsidRPr="00AC2E1A" w:rsidRDefault="00B72B76" w:rsidP="00DE2DA7">
            <w:pPr>
              <w:pStyle w:val="TableEntry"/>
              <w:rPr>
                <w:ins w:id="2972"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3F7D1604" w14:textId="77777777" w:rsidR="00B72B76" w:rsidRPr="00AC2E1A" w:rsidRDefault="00B72B76" w:rsidP="00DE2DA7">
            <w:pPr>
              <w:pStyle w:val="TableEntry"/>
              <w:rPr>
                <w:ins w:id="2973" w:author="Jones, Emma" w:date="2018-04-24T13:03:00Z"/>
                <w:bCs/>
                <w:rPrChange w:id="2974" w:author="Jones, Emma" w:date="2018-04-25T15:26:00Z">
                  <w:rPr>
                    <w:ins w:id="2975" w:author="Jones, Emma" w:date="2018-04-24T13:03:00Z"/>
                    <w:b/>
                    <w:bCs/>
                  </w:rPr>
                </w:rPrChange>
              </w:rPr>
            </w:pPr>
          </w:p>
        </w:tc>
      </w:tr>
      <w:tr w:rsidR="00AC2E1A" w:rsidRPr="00AC2E1A" w14:paraId="25DC2401" w14:textId="77777777" w:rsidTr="00B72B76">
        <w:trPr>
          <w:cantSplit/>
          <w:trHeight w:val="600"/>
          <w:ins w:id="297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C89FA1E" w14:textId="7E4EDB05" w:rsidR="00B72B76" w:rsidRPr="00AC2E1A" w:rsidRDefault="00B72B76" w:rsidP="00DE2DA7">
            <w:pPr>
              <w:pStyle w:val="TableEntry"/>
              <w:rPr>
                <w:ins w:id="2977" w:author="Jones, Emma" w:date="2018-04-24T13:03:00Z"/>
              </w:rPr>
            </w:pPr>
            <w:ins w:id="2978" w:author="Jones, Emma" w:date="2018-04-24T13:13:00Z">
              <w:r w:rsidRPr="00AC2E1A">
                <w:t>....... timingDuration</w:t>
              </w:r>
            </w:ins>
          </w:p>
        </w:tc>
        <w:tc>
          <w:tcPr>
            <w:tcW w:w="883" w:type="dxa"/>
            <w:tcBorders>
              <w:top w:val="single" w:sz="4" w:space="0" w:color="auto"/>
              <w:left w:val="single" w:sz="4" w:space="0" w:color="auto"/>
              <w:bottom w:val="single" w:sz="4" w:space="0" w:color="auto"/>
              <w:right w:val="single" w:sz="4" w:space="0" w:color="auto"/>
            </w:tcBorders>
          </w:tcPr>
          <w:p w14:paraId="644D2F88" w14:textId="77777777" w:rsidR="00B72B76" w:rsidRPr="00AC2E1A" w:rsidRDefault="00B72B76" w:rsidP="00DE2DA7">
            <w:pPr>
              <w:pStyle w:val="TableEntry"/>
              <w:rPr>
                <w:ins w:id="297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00255E0F" w14:textId="77777777" w:rsidR="00B72B76" w:rsidRPr="00AC2E1A" w:rsidRDefault="00B72B76" w:rsidP="00DE2DA7">
            <w:pPr>
              <w:pStyle w:val="TableEntry"/>
              <w:rPr>
                <w:ins w:id="2980"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E802295" w14:textId="77777777" w:rsidR="00B72B76" w:rsidRPr="00AC2E1A" w:rsidRDefault="00B72B76" w:rsidP="00DE2DA7">
            <w:pPr>
              <w:pStyle w:val="TableEntry"/>
              <w:rPr>
                <w:ins w:id="298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4961D46" w14:textId="2144FBE4" w:rsidR="00B72B76" w:rsidRPr="00AC2E1A" w:rsidRDefault="00B72B76" w:rsidP="00DE2DA7">
            <w:pPr>
              <w:pStyle w:val="TableEntry"/>
              <w:rPr>
                <w:ins w:id="2982"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7DEDC644" w14:textId="77777777" w:rsidR="00B72B76" w:rsidRPr="00AC2E1A" w:rsidRDefault="00B72B76" w:rsidP="00DE2DA7">
            <w:pPr>
              <w:pStyle w:val="TableEntry"/>
              <w:rPr>
                <w:ins w:id="2983" w:author="Jones, Emma" w:date="2018-04-24T13:03:00Z"/>
                <w:bCs/>
                <w:rPrChange w:id="2984" w:author="Jones, Emma" w:date="2018-04-25T15:26:00Z">
                  <w:rPr>
                    <w:ins w:id="2985" w:author="Jones, Emma" w:date="2018-04-24T13:03:00Z"/>
                    <w:b/>
                    <w:bCs/>
                  </w:rPr>
                </w:rPrChange>
              </w:rPr>
            </w:pPr>
          </w:p>
        </w:tc>
      </w:tr>
      <w:tr w:rsidR="00AC2E1A" w:rsidRPr="00AC2E1A" w14:paraId="7318437A" w14:textId="77777777" w:rsidTr="00B72B76">
        <w:trPr>
          <w:cantSplit/>
          <w:trHeight w:val="600"/>
          <w:ins w:id="298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5201A72" w14:textId="195B2FAA" w:rsidR="00B72B76" w:rsidRPr="00AC2E1A" w:rsidRDefault="00B72B76" w:rsidP="00DE2DA7">
            <w:pPr>
              <w:pStyle w:val="TableEntry"/>
              <w:rPr>
                <w:ins w:id="2987" w:author="Jones, Emma" w:date="2018-04-24T13:03:00Z"/>
              </w:rPr>
            </w:pPr>
            <w:ins w:id="2988" w:author="Jones, Emma" w:date="2018-04-24T13:13:00Z">
              <w:r w:rsidRPr="00AC2E1A">
                <w:t>....... timingRange</w:t>
              </w:r>
            </w:ins>
          </w:p>
        </w:tc>
        <w:tc>
          <w:tcPr>
            <w:tcW w:w="883" w:type="dxa"/>
            <w:tcBorders>
              <w:top w:val="single" w:sz="4" w:space="0" w:color="auto"/>
              <w:left w:val="single" w:sz="4" w:space="0" w:color="auto"/>
              <w:bottom w:val="single" w:sz="4" w:space="0" w:color="auto"/>
              <w:right w:val="single" w:sz="4" w:space="0" w:color="auto"/>
            </w:tcBorders>
          </w:tcPr>
          <w:p w14:paraId="0BA33C3E" w14:textId="77777777" w:rsidR="00B72B76" w:rsidRPr="00AC2E1A" w:rsidRDefault="00B72B76" w:rsidP="00DE2DA7">
            <w:pPr>
              <w:pStyle w:val="TableEntry"/>
              <w:rPr>
                <w:ins w:id="298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104ACC2D" w14:textId="77777777" w:rsidR="00B72B76" w:rsidRPr="00AC2E1A" w:rsidRDefault="00B72B76" w:rsidP="00DE2DA7">
            <w:pPr>
              <w:pStyle w:val="TableEntry"/>
              <w:rPr>
                <w:ins w:id="2990"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B810E36" w14:textId="77777777" w:rsidR="00B72B76" w:rsidRPr="00AC2E1A" w:rsidRDefault="00B72B76" w:rsidP="00DE2DA7">
            <w:pPr>
              <w:pStyle w:val="TableEntry"/>
              <w:rPr>
                <w:ins w:id="299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0878FEC" w14:textId="44BB9647" w:rsidR="00B72B76" w:rsidRPr="00AC2E1A" w:rsidRDefault="00B72B76" w:rsidP="00DE2DA7">
            <w:pPr>
              <w:pStyle w:val="TableEntry"/>
              <w:rPr>
                <w:ins w:id="2992"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0BA925B5" w14:textId="77777777" w:rsidR="00B72B76" w:rsidRPr="00AC2E1A" w:rsidRDefault="00B72B76" w:rsidP="00DE2DA7">
            <w:pPr>
              <w:pStyle w:val="TableEntry"/>
              <w:rPr>
                <w:ins w:id="2993" w:author="Jones, Emma" w:date="2018-04-24T13:03:00Z"/>
                <w:bCs/>
                <w:rPrChange w:id="2994" w:author="Jones, Emma" w:date="2018-04-25T15:26:00Z">
                  <w:rPr>
                    <w:ins w:id="2995" w:author="Jones, Emma" w:date="2018-04-24T13:03:00Z"/>
                    <w:b/>
                    <w:bCs/>
                  </w:rPr>
                </w:rPrChange>
              </w:rPr>
            </w:pPr>
          </w:p>
        </w:tc>
      </w:tr>
      <w:tr w:rsidR="00AC2E1A" w:rsidRPr="00AC2E1A" w14:paraId="23A4DCD0" w14:textId="77777777" w:rsidTr="00B72B76">
        <w:trPr>
          <w:cantSplit/>
          <w:trHeight w:val="600"/>
          <w:ins w:id="299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E2D84BC" w14:textId="0B82A58B" w:rsidR="00B72B76" w:rsidRPr="00AC2E1A" w:rsidRDefault="00B72B76" w:rsidP="00DE2DA7">
            <w:pPr>
              <w:pStyle w:val="TableEntry"/>
              <w:rPr>
                <w:ins w:id="2997" w:author="Jones, Emma" w:date="2018-04-24T13:03:00Z"/>
              </w:rPr>
            </w:pPr>
            <w:ins w:id="2998" w:author="Jones, Emma" w:date="2018-04-24T13:13:00Z">
              <w:r w:rsidRPr="00AC2E1A">
                <w:t>....... timingTiming</w:t>
              </w:r>
            </w:ins>
          </w:p>
        </w:tc>
        <w:tc>
          <w:tcPr>
            <w:tcW w:w="883" w:type="dxa"/>
            <w:tcBorders>
              <w:top w:val="single" w:sz="4" w:space="0" w:color="auto"/>
              <w:left w:val="single" w:sz="4" w:space="0" w:color="auto"/>
              <w:bottom w:val="single" w:sz="4" w:space="0" w:color="auto"/>
              <w:right w:val="single" w:sz="4" w:space="0" w:color="auto"/>
            </w:tcBorders>
          </w:tcPr>
          <w:p w14:paraId="634A1748" w14:textId="77777777" w:rsidR="00B72B76" w:rsidRPr="00AC2E1A" w:rsidRDefault="00B72B76" w:rsidP="00DE2DA7">
            <w:pPr>
              <w:pStyle w:val="TableEntry"/>
              <w:rPr>
                <w:ins w:id="2999"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C6C1015" w14:textId="77777777" w:rsidR="00B72B76" w:rsidRPr="00AC2E1A" w:rsidRDefault="00B72B76" w:rsidP="00DE2DA7">
            <w:pPr>
              <w:pStyle w:val="TableEntry"/>
              <w:rPr>
                <w:ins w:id="3000"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33F54E1B" w14:textId="77777777" w:rsidR="00B72B76" w:rsidRPr="00AC2E1A" w:rsidRDefault="00B72B76" w:rsidP="00DE2DA7">
            <w:pPr>
              <w:pStyle w:val="TableEntry"/>
              <w:rPr>
                <w:ins w:id="300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8B1B0D2" w14:textId="510B2773" w:rsidR="00B72B76" w:rsidRPr="00AC2E1A" w:rsidRDefault="00B72B76" w:rsidP="00DE2DA7">
            <w:pPr>
              <w:pStyle w:val="TableEntry"/>
              <w:rPr>
                <w:ins w:id="3002"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63D95528" w14:textId="77777777" w:rsidR="00B72B76" w:rsidRPr="00AC2E1A" w:rsidRDefault="00B72B76" w:rsidP="00DE2DA7">
            <w:pPr>
              <w:pStyle w:val="TableEntry"/>
              <w:rPr>
                <w:ins w:id="3003" w:author="Jones, Emma" w:date="2018-04-24T13:03:00Z"/>
                <w:bCs/>
                <w:rPrChange w:id="3004" w:author="Jones, Emma" w:date="2018-04-25T15:26:00Z">
                  <w:rPr>
                    <w:ins w:id="3005" w:author="Jones, Emma" w:date="2018-04-24T13:03:00Z"/>
                    <w:b/>
                    <w:bCs/>
                  </w:rPr>
                </w:rPrChange>
              </w:rPr>
            </w:pPr>
          </w:p>
        </w:tc>
      </w:tr>
      <w:tr w:rsidR="00AC2E1A" w:rsidRPr="00AC2E1A" w14:paraId="0F652E98" w14:textId="77777777" w:rsidTr="00B72B76">
        <w:trPr>
          <w:cantSplit/>
          <w:trHeight w:val="600"/>
          <w:ins w:id="3006"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0A3C66B" w14:textId="1F683C80" w:rsidR="00B72B76" w:rsidRPr="00AC2E1A" w:rsidRDefault="00B72B76" w:rsidP="00DE2DA7">
            <w:pPr>
              <w:pStyle w:val="TableEntry"/>
              <w:rPr>
                <w:ins w:id="3007" w:author="Jones, Emma" w:date="2018-04-24T13:14:00Z"/>
              </w:rPr>
            </w:pPr>
            <w:ins w:id="3008" w:author="Jones, Emma" w:date="2018-04-24T13:15:00Z">
              <w:r w:rsidRPr="00AC2E1A">
                <w:t>...... participant</w:t>
              </w:r>
            </w:ins>
          </w:p>
        </w:tc>
        <w:tc>
          <w:tcPr>
            <w:tcW w:w="883" w:type="dxa"/>
            <w:tcBorders>
              <w:top w:val="single" w:sz="4" w:space="0" w:color="auto"/>
              <w:left w:val="single" w:sz="4" w:space="0" w:color="auto"/>
              <w:bottom w:val="single" w:sz="4" w:space="0" w:color="auto"/>
              <w:right w:val="single" w:sz="4" w:space="0" w:color="auto"/>
            </w:tcBorders>
          </w:tcPr>
          <w:p w14:paraId="35FFD641" w14:textId="77777777" w:rsidR="00B72B76" w:rsidRPr="00AC2E1A" w:rsidRDefault="00B72B76" w:rsidP="00DE2DA7">
            <w:pPr>
              <w:pStyle w:val="TableEntry"/>
              <w:rPr>
                <w:ins w:id="3009"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32CB5E38" w14:textId="3CC9BEF7" w:rsidR="00B72B76" w:rsidRPr="00AC2E1A" w:rsidRDefault="00B72B76" w:rsidP="00DE2DA7">
            <w:pPr>
              <w:pStyle w:val="TableEntry"/>
              <w:rPr>
                <w:ins w:id="3010" w:author="Jones, Emma" w:date="2018-04-24T13:14:00Z"/>
                <w:bCs/>
              </w:rPr>
            </w:pPr>
            <w:ins w:id="3011" w:author="Jones, Emma" w:date="2018-04-24T13:1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77D6340" w14:textId="77777777" w:rsidR="00B72B76" w:rsidRPr="00AC2E1A" w:rsidRDefault="00B72B76" w:rsidP="00DE2DA7">
            <w:pPr>
              <w:pStyle w:val="TableEntry"/>
              <w:rPr>
                <w:ins w:id="301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EA65AF" w14:textId="64C227CA" w:rsidR="00B72B76" w:rsidRPr="00AC2E1A" w:rsidRDefault="00B72B76" w:rsidP="00DE2DA7">
            <w:pPr>
              <w:pStyle w:val="TableEntry"/>
              <w:rPr>
                <w:ins w:id="3013" w:author="Jones, Emma" w:date="2018-04-24T13:14:00Z"/>
              </w:rPr>
            </w:pPr>
            <w:ins w:id="3014" w:author="Jones, Emma" w:date="2018-04-24T14:42:00Z">
              <w:r w:rsidRPr="00AC2E1A">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
          <w:p w14:paraId="414BAE29" w14:textId="77777777" w:rsidR="00B72B76" w:rsidRPr="00AC2E1A" w:rsidRDefault="00B72B76" w:rsidP="00DE2DA7">
            <w:pPr>
              <w:pStyle w:val="TableEntry"/>
              <w:rPr>
                <w:ins w:id="3015" w:author="Jones, Emma" w:date="2018-04-24T13:14:00Z"/>
                <w:bCs/>
                <w:rPrChange w:id="3016" w:author="Jones, Emma" w:date="2018-04-25T15:26:00Z">
                  <w:rPr>
                    <w:ins w:id="3017" w:author="Jones, Emma" w:date="2018-04-24T13:14:00Z"/>
                    <w:b/>
                    <w:bCs/>
                  </w:rPr>
                </w:rPrChange>
              </w:rPr>
            </w:pPr>
          </w:p>
        </w:tc>
      </w:tr>
      <w:tr w:rsidR="00AC2E1A" w:rsidRPr="00AC2E1A" w14:paraId="2DD65742" w14:textId="77777777" w:rsidTr="00B72B76">
        <w:trPr>
          <w:cantSplit/>
          <w:trHeight w:val="600"/>
          <w:ins w:id="3018"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C5B9A07" w14:textId="66598992" w:rsidR="00B72B76" w:rsidRPr="00AC2E1A" w:rsidRDefault="00B72B76" w:rsidP="00DE2DA7">
            <w:pPr>
              <w:pStyle w:val="TableEntry"/>
              <w:rPr>
                <w:ins w:id="3019" w:author="Jones, Emma" w:date="2018-04-24T13:14:00Z"/>
              </w:rPr>
            </w:pPr>
            <w:ins w:id="3020" w:author="Jones, Emma" w:date="2018-04-24T13:15:00Z">
              <w:r w:rsidRPr="00AC2E1A">
                <w:t>....... type</w:t>
              </w:r>
            </w:ins>
          </w:p>
        </w:tc>
        <w:tc>
          <w:tcPr>
            <w:tcW w:w="883" w:type="dxa"/>
            <w:tcBorders>
              <w:top w:val="single" w:sz="4" w:space="0" w:color="auto"/>
              <w:left w:val="single" w:sz="4" w:space="0" w:color="auto"/>
              <w:bottom w:val="single" w:sz="4" w:space="0" w:color="auto"/>
              <w:right w:val="single" w:sz="4" w:space="0" w:color="auto"/>
            </w:tcBorders>
          </w:tcPr>
          <w:p w14:paraId="5130C054" w14:textId="77777777" w:rsidR="00B72B76" w:rsidRPr="00AC2E1A" w:rsidRDefault="00B72B76" w:rsidP="00DE2DA7">
            <w:pPr>
              <w:pStyle w:val="TableEntry"/>
              <w:rPr>
                <w:ins w:id="3021"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564F42C9" w14:textId="65DF8F9A" w:rsidR="00B72B76" w:rsidRPr="00AC2E1A" w:rsidRDefault="00B72B76" w:rsidP="00DE2DA7">
            <w:pPr>
              <w:pStyle w:val="TableEntry"/>
              <w:rPr>
                <w:ins w:id="3022" w:author="Jones, Emma" w:date="2018-04-24T13:14:00Z"/>
                <w:bCs/>
              </w:rPr>
            </w:pPr>
            <w:ins w:id="3023" w:author="Jones, Emma" w:date="2018-04-24T13:16: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465101D" w14:textId="77777777" w:rsidR="00B72B76" w:rsidRPr="00AC2E1A" w:rsidRDefault="00B72B76" w:rsidP="00DE2DA7">
            <w:pPr>
              <w:pStyle w:val="TableEntry"/>
              <w:rPr>
                <w:ins w:id="302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9C204EB" w14:textId="7055532E" w:rsidR="00B72B76" w:rsidRPr="00AC2E1A" w:rsidRDefault="00B72B76" w:rsidP="00DE2DA7">
            <w:pPr>
              <w:pStyle w:val="TableEntry"/>
              <w:rPr>
                <w:ins w:id="3025" w:author="Jones, Emma" w:date="2018-04-24T13:14:00Z"/>
              </w:rPr>
            </w:pPr>
            <w:ins w:id="3026" w:author="Jones, Emma" w:date="2018-04-24T14:42:00Z">
              <w:r w:rsidRPr="00AC2E1A">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
          <w:p w14:paraId="6343746D" w14:textId="77777777" w:rsidR="00B72B76" w:rsidRPr="00AC2E1A" w:rsidRDefault="00B72B76" w:rsidP="00DE2DA7">
            <w:pPr>
              <w:pStyle w:val="TableEntry"/>
              <w:rPr>
                <w:ins w:id="3027" w:author="Jones, Emma" w:date="2018-04-24T13:14:00Z"/>
                <w:bCs/>
                <w:rPrChange w:id="3028" w:author="Jones, Emma" w:date="2018-04-25T15:26:00Z">
                  <w:rPr>
                    <w:ins w:id="3029" w:author="Jones, Emma" w:date="2018-04-24T13:14:00Z"/>
                    <w:b/>
                    <w:bCs/>
                  </w:rPr>
                </w:rPrChange>
              </w:rPr>
            </w:pPr>
          </w:p>
        </w:tc>
      </w:tr>
      <w:tr w:rsidR="00AC2E1A" w:rsidRPr="00AC2E1A" w14:paraId="31E72740" w14:textId="77777777" w:rsidTr="00B72B76">
        <w:trPr>
          <w:cantSplit/>
          <w:trHeight w:val="600"/>
          <w:ins w:id="3030"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2473999" w14:textId="12007269" w:rsidR="00B72B76" w:rsidRPr="00AC2E1A" w:rsidRDefault="00B72B76" w:rsidP="00DE2DA7">
            <w:pPr>
              <w:pStyle w:val="TableEntry"/>
              <w:rPr>
                <w:ins w:id="3031" w:author="Jones, Emma" w:date="2018-04-24T13:14:00Z"/>
              </w:rPr>
            </w:pPr>
            <w:ins w:id="3032" w:author="Jones, Emma" w:date="2018-04-24T13:15:00Z">
              <w:r w:rsidRPr="00AC2E1A">
                <w:t>....... role</w:t>
              </w:r>
            </w:ins>
          </w:p>
        </w:tc>
        <w:tc>
          <w:tcPr>
            <w:tcW w:w="883" w:type="dxa"/>
            <w:tcBorders>
              <w:top w:val="single" w:sz="4" w:space="0" w:color="auto"/>
              <w:left w:val="single" w:sz="4" w:space="0" w:color="auto"/>
              <w:bottom w:val="single" w:sz="4" w:space="0" w:color="auto"/>
              <w:right w:val="single" w:sz="4" w:space="0" w:color="auto"/>
            </w:tcBorders>
          </w:tcPr>
          <w:p w14:paraId="1179923A" w14:textId="77777777" w:rsidR="00B72B76" w:rsidRPr="00AC2E1A" w:rsidRDefault="00B72B76" w:rsidP="00DE2DA7">
            <w:pPr>
              <w:pStyle w:val="TableEntry"/>
              <w:rPr>
                <w:ins w:id="3033"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7FEB8745" w14:textId="5948FEE0" w:rsidR="00B72B76" w:rsidRPr="00AC2E1A" w:rsidRDefault="00B72B76" w:rsidP="00DE2DA7">
            <w:pPr>
              <w:pStyle w:val="TableEntry"/>
              <w:rPr>
                <w:ins w:id="3034" w:author="Jones, Emma" w:date="2018-04-24T13:14:00Z"/>
                <w:bCs/>
              </w:rPr>
            </w:pPr>
            <w:ins w:id="3035" w:author="Jones, Emma" w:date="2018-04-24T13:1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7F6B35A" w14:textId="77777777" w:rsidR="00B72B76" w:rsidRPr="00AC2E1A" w:rsidRDefault="00B72B76" w:rsidP="00DE2DA7">
            <w:pPr>
              <w:pStyle w:val="TableEntry"/>
              <w:rPr>
                <w:ins w:id="303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B157DB" w14:textId="0427DA84" w:rsidR="00B72B76" w:rsidRPr="00AC2E1A" w:rsidRDefault="00B72B76" w:rsidP="00DE2DA7">
            <w:pPr>
              <w:pStyle w:val="TableEntry"/>
              <w:rPr>
                <w:ins w:id="3037" w:author="Jones, Emma" w:date="2018-04-24T13:14:00Z"/>
              </w:rPr>
            </w:pPr>
            <w:ins w:id="3038" w:author="Jones, Emma" w:date="2018-04-24T14:42:00Z">
              <w:r w:rsidRPr="00AC2E1A">
                <w:t>E.g. Nurse, Surgeon, Parent, etc</w:t>
              </w:r>
            </w:ins>
          </w:p>
        </w:tc>
        <w:tc>
          <w:tcPr>
            <w:tcW w:w="3441" w:type="dxa"/>
            <w:tcBorders>
              <w:top w:val="single" w:sz="4" w:space="0" w:color="auto"/>
              <w:left w:val="single" w:sz="4" w:space="0" w:color="auto"/>
              <w:bottom w:val="single" w:sz="4" w:space="0" w:color="auto"/>
              <w:right w:val="single" w:sz="4" w:space="0" w:color="auto"/>
            </w:tcBorders>
          </w:tcPr>
          <w:p w14:paraId="738434B6" w14:textId="77777777" w:rsidR="00B72B76" w:rsidRPr="00AC2E1A" w:rsidRDefault="00B72B76" w:rsidP="00DE2DA7">
            <w:pPr>
              <w:pStyle w:val="TableEntry"/>
              <w:rPr>
                <w:ins w:id="3039" w:author="Jones, Emma" w:date="2018-04-24T13:14:00Z"/>
                <w:bCs/>
                <w:rPrChange w:id="3040" w:author="Jones, Emma" w:date="2018-04-25T15:26:00Z">
                  <w:rPr>
                    <w:ins w:id="3041" w:author="Jones, Emma" w:date="2018-04-24T13:14:00Z"/>
                    <w:b/>
                    <w:bCs/>
                  </w:rPr>
                </w:rPrChange>
              </w:rPr>
            </w:pPr>
          </w:p>
        </w:tc>
      </w:tr>
      <w:tr w:rsidR="00AC2E1A" w:rsidRPr="00AC2E1A" w14:paraId="32C329EC" w14:textId="77777777" w:rsidTr="00B72B76">
        <w:trPr>
          <w:cantSplit/>
          <w:trHeight w:val="600"/>
          <w:ins w:id="3042"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4827BDD" w14:textId="3EE34A6A" w:rsidR="00B72B76" w:rsidRPr="00AC2E1A" w:rsidRDefault="00B72B76" w:rsidP="00DE2DA7">
            <w:pPr>
              <w:pStyle w:val="TableEntry"/>
              <w:rPr>
                <w:ins w:id="3043" w:author="Jones, Emma" w:date="2018-04-24T13:14:00Z"/>
              </w:rPr>
            </w:pPr>
            <w:ins w:id="3044" w:author="Jones, Emma" w:date="2018-04-24T13:16:00Z">
              <w:r w:rsidRPr="00AC2E1A">
                <w:lastRenderedPageBreak/>
                <w:t>...... type</w:t>
              </w:r>
            </w:ins>
          </w:p>
        </w:tc>
        <w:tc>
          <w:tcPr>
            <w:tcW w:w="883" w:type="dxa"/>
            <w:tcBorders>
              <w:top w:val="single" w:sz="4" w:space="0" w:color="auto"/>
              <w:left w:val="single" w:sz="4" w:space="0" w:color="auto"/>
              <w:bottom w:val="single" w:sz="4" w:space="0" w:color="auto"/>
              <w:right w:val="single" w:sz="4" w:space="0" w:color="auto"/>
            </w:tcBorders>
          </w:tcPr>
          <w:p w14:paraId="3CD6A5ED" w14:textId="77777777" w:rsidR="00B72B76" w:rsidRPr="00AC2E1A" w:rsidRDefault="00B72B76" w:rsidP="00DE2DA7">
            <w:pPr>
              <w:pStyle w:val="TableEntry"/>
              <w:rPr>
                <w:ins w:id="3045"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11A84A5F" w14:textId="50C5FFBD" w:rsidR="00B72B76" w:rsidRPr="00AC2E1A" w:rsidRDefault="00B72B76" w:rsidP="00DE2DA7">
            <w:pPr>
              <w:pStyle w:val="TableEntry"/>
              <w:rPr>
                <w:ins w:id="3046" w:author="Jones, Emma" w:date="2018-04-24T13:14:00Z"/>
                <w:bCs/>
              </w:rPr>
            </w:pPr>
            <w:ins w:id="3047" w:author="Jones, Emma" w:date="2018-04-24T13:1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7599B9A" w14:textId="77777777" w:rsidR="00B72B76" w:rsidRPr="00AC2E1A" w:rsidRDefault="00B72B76" w:rsidP="00DE2DA7">
            <w:pPr>
              <w:pStyle w:val="TableEntry"/>
              <w:rPr>
                <w:ins w:id="304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039C6C1" w14:textId="1E4B3C6B" w:rsidR="00B72B76" w:rsidRPr="00AC2E1A" w:rsidRDefault="00B72B76" w:rsidP="00DE2DA7">
            <w:pPr>
              <w:pStyle w:val="TableEntry"/>
              <w:rPr>
                <w:ins w:id="3049" w:author="Jones, Emma" w:date="2018-04-24T13:14:00Z"/>
              </w:rPr>
            </w:pPr>
            <w:ins w:id="3050" w:author="Jones, Emma" w:date="2018-04-24T14:43:00Z">
              <w:r w:rsidRPr="00AC2E1A">
                <w:t>create | update | remove | fire-event</w:t>
              </w:r>
            </w:ins>
          </w:p>
        </w:tc>
        <w:tc>
          <w:tcPr>
            <w:tcW w:w="3441" w:type="dxa"/>
            <w:tcBorders>
              <w:top w:val="single" w:sz="4" w:space="0" w:color="auto"/>
              <w:left w:val="single" w:sz="4" w:space="0" w:color="auto"/>
              <w:bottom w:val="single" w:sz="4" w:space="0" w:color="auto"/>
              <w:right w:val="single" w:sz="4" w:space="0" w:color="auto"/>
            </w:tcBorders>
          </w:tcPr>
          <w:p w14:paraId="438A7BFB" w14:textId="77777777" w:rsidR="00B72B76" w:rsidRPr="00AC2E1A" w:rsidRDefault="00B72B76" w:rsidP="00DE2DA7">
            <w:pPr>
              <w:pStyle w:val="TableEntry"/>
              <w:rPr>
                <w:ins w:id="3051" w:author="Jones, Emma" w:date="2018-04-24T13:14:00Z"/>
                <w:bCs/>
                <w:rPrChange w:id="3052" w:author="Jones, Emma" w:date="2018-04-25T15:26:00Z">
                  <w:rPr>
                    <w:ins w:id="3053" w:author="Jones, Emma" w:date="2018-04-24T13:14:00Z"/>
                    <w:b/>
                    <w:bCs/>
                  </w:rPr>
                </w:rPrChange>
              </w:rPr>
            </w:pPr>
          </w:p>
        </w:tc>
      </w:tr>
      <w:tr w:rsidR="00AC2E1A" w:rsidRPr="00AC2E1A" w14:paraId="445FDD42" w14:textId="77777777" w:rsidTr="00B72B76">
        <w:trPr>
          <w:cantSplit/>
          <w:trHeight w:val="600"/>
          <w:ins w:id="3054"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32F791B5" w14:textId="3AD4FB7E" w:rsidR="00B72B76" w:rsidRPr="00AC2E1A" w:rsidRDefault="00B72B76" w:rsidP="00DE2DA7">
            <w:pPr>
              <w:pStyle w:val="TableEntry"/>
              <w:rPr>
                <w:ins w:id="3055" w:author="Jones, Emma" w:date="2018-04-24T13:14:00Z"/>
              </w:rPr>
            </w:pPr>
            <w:ins w:id="3056" w:author="Jones, Emma" w:date="2018-04-24T13:16:00Z">
              <w:r w:rsidRPr="00AC2E1A">
                <w:t>...... groupingBehavior</w:t>
              </w:r>
            </w:ins>
          </w:p>
        </w:tc>
        <w:tc>
          <w:tcPr>
            <w:tcW w:w="883" w:type="dxa"/>
            <w:tcBorders>
              <w:top w:val="single" w:sz="4" w:space="0" w:color="auto"/>
              <w:left w:val="single" w:sz="4" w:space="0" w:color="auto"/>
              <w:bottom w:val="single" w:sz="4" w:space="0" w:color="auto"/>
              <w:right w:val="single" w:sz="4" w:space="0" w:color="auto"/>
            </w:tcBorders>
          </w:tcPr>
          <w:p w14:paraId="5E9D9129" w14:textId="77777777" w:rsidR="00B72B76" w:rsidRPr="00AC2E1A" w:rsidRDefault="00B72B76" w:rsidP="00DE2DA7">
            <w:pPr>
              <w:pStyle w:val="TableEntry"/>
              <w:rPr>
                <w:ins w:id="3057"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5DD6CBE0" w14:textId="61F77A15" w:rsidR="00B72B76" w:rsidRPr="00AC2E1A" w:rsidRDefault="00B72B76" w:rsidP="00DE2DA7">
            <w:pPr>
              <w:pStyle w:val="TableEntry"/>
              <w:rPr>
                <w:ins w:id="3058" w:author="Jones, Emma" w:date="2018-04-24T13:14:00Z"/>
                <w:bCs/>
              </w:rPr>
            </w:pPr>
            <w:ins w:id="3059"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0E19DA8" w14:textId="77777777" w:rsidR="00B72B76" w:rsidRPr="00AC2E1A" w:rsidRDefault="00B72B76" w:rsidP="00DE2DA7">
            <w:pPr>
              <w:pStyle w:val="TableEntry"/>
              <w:rPr>
                <w:ins w:id="306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458457E" w14:textId="53B34EC4" w:rsidR="00B72B76" w:rsidRPr="00AC2E1A" w:rsidRDefault="00B72B76" w:rsidP="00DE2DA7">
            <w:pPr>
              <w:pStyle w:val="TableEntry"/>
              <w:rPr>
                <w:ins w:id="3061" w:author="Jones, Emma" w:date="2018-04-24T13:14:00Z"/>
              </w:rPr>
            </w:pPr>
            <w:ins w:id="3062" w:author="Jones, Emma" w:date="2018-04-24T14:43:00Z">
              <w:r w:rsidRPr="00AC2E1A">
                <w:t>visual-group | logical-group | sentence-group</w:t>
              </w:r>
            </w:ins>
          </w:p>
        </w:tc>
        <w:tc>
          <w:tcPr>
            <w:tcW w:w="3441" w:type="dxa"/>
            <w:tcBorders>
              <w:top w:val="single" w:sz="4" w:space="0" w:color="auto"/>
              <w:left w:val="single" w:sz="4" w:space="0" w:color="auto"/>
              <w:bottom w:val="single" w:sz="4" w:space="0" w:color="auto"/>
              <w:right w:val="single" w:sz="4" w:space="0" w:color="auto"/>
            </w:tcBorders>
          </w:tcPr>
          <w:p w14:paraId="196EA295" w14:textId="77777777" w:rsidR="00B72B76" w:rsidRPr="00AC2E1A" w:rsidRDefault="00B72B76" w:rsidP="00DE2DA7">
            <w:pPr>
              <w:pStyle w:val="TableEntry"/>
              <w:rPr>
                <w:ins w:id="3063" w:author="Jones, Emma" w:date="2018-04-24T13:14:00Z"/>
                <w:bCs/>
                <w:rPrChange w:id="3064" w:author="Jones, Emma" w:date="2018-04-25T15:26:00Z">
                  <w:rPr>
                    <w:ins w:id="3065" w:author="Jones, Emma" w:date="2018-04-24T13:14:00Z"/>
                    <w:b/>
                    <w:bCs/>
                  </w:rPr>
                </w:rPrChange>
              </w:rPr>
            </w:pPr>
          </w:p>
        </w:tc>
      </w:tr>
      <w:tr w:rsidR="00AC2E1A" w:rsidRPr="00AC2E1A" w14:paraId="2A6B862F" w14:textId="77777777" w:rsidTr="00B72B76">
        <w:trPr>
          <w:cantSplit/>
          <w:trHeight w:val="600"/>
          <w:ins w:id="3066"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5E9D2B54" w14:textId="74A91470" w:rsidR="00B72B76" w:rsidRPr="00AC2E1A" w:rsidRDefault="00B72B76" w:rsidP="00DE2DA7">
            <w:pPr>
              <w:pStyle w:val="TableEntry"/>
              <w:rPr>
                <w:ins w:id="3067" w:author="Jones, Emma" w:date="2018-04-24T13:17:00Z"/>
              </w:rPr>
            </w:pPr>
            <w:ins w:id="3068" w:author="Jones, Emma" w:date="2018-04-24T13:17:00Z">
              <w:r w:rsidRPr="00AC2E1A">
                <w:t>...... selectionBehavior</w:t>
              </w:r>
            </w:ins>
          </w:p>
        </w:tc>
        <w:tc>
          <w:tcPr>
            <w:tcW w:w="883" w:type="dxa"/>
            <w:tcBorders>
              <w:top w:val="single" w:sz="4" w:space="0" w:color="auto"/>
              <w:left w:val="single" w:sz="4" w:space="0" w:color="auto"/>
              <w:bottom w:val="single" w:sz="4" w:space="0" w:color="auto"/>
              <w:right w:val="single" w:sz="4" w:space="0" w:color="auto"/>
            </w:tcBorders>
          </w:tcPr>
          <w:p w14:paraId="4E942143" w14:textId="77777777" w:rsidR="00B72B76" w:rsidRPr="00AC2E1A" w:rsidRDefault="00B72B76" w:rsidP="00DE2DA7">
            <w:pPr>
              <w:pStyle w:val="TableEntry"/>
              <w:rPr>
                <w:ins w:id="3069"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23CCE8D3" w14:textId="08B29C73" w:rsidR="00B72B76" w:rsidRPr="00AC2E1A" w:rsidRDefault="00B72B76" w:rsidP="00DE2DA7">
            <w:pPr>
              <w:pStyle w:val="TableEntry"/>
              <w:rPr>
                <w:ins w:id="3070" w:author="Jones, Emma" w:date="2018-04-24T13:17:00Z"/>
                <w:bCs/>
              </w:rPr>
            </w:pPr>
            <w:ins w:id="3071"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1D60A431" w14:textId="77777777" w:rsidR="00B72B76" w:rsidRPr="00AC2E1A" w:rsidRDefault="00B72B76" w:rsidP="00DE2DA7">
            <w:pPr>
              <w:pStyle w:val="TableEntry"/>
              <w:rPr>
                <w:ins w:id="307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70CA632" w14:textId="0A69F174" w:rsidR="00B72B76" w:rsidRPr="00AC2E1A" w:rsidRDefault="00B72B76" w:rsidP="00DE2DA7">
            <w:pPr>
              <w:pStyle w:val="TableEntry"/>
              <w:rPr>
                <w:ins w:id="3073" w:author="Jones, Emma" w:date="2018-04-24T13:17:00Z"/>
              </w:rPr>
            </w:pPr>
            <w:ins w:id="3074" w:author="Jones, Emma" w:date="2018-04-24T14:43:00Z">
              <w:r w:rsidRPr="00AC2E1A">
                <w:t>any | all | all-or-none | exactly-one | at-most-one | one-or-more</w:t>
              </w:r>
            </w:ins>
          </w:p>
        </w:tc>
        <w:tc>
          <w:tcPr>
            <w:tcW w:w="3441" w:type="dxa"/>
            <w:tcBorders>
              <w:top w:val="single" w:sz="4" w:space="0" w:color="auto"/>
              <w:left w:val="single" w:sz="4" w:space="0" w:color="auto"/>
              <w:bottom w:val="single" w:sz="4" w:space="0" w:color="auto"/>
              <w:right w:val="single" w:sz="4" w:space="0" w:color="auto"/>
            </w:tcBorders>
          </w:tcPr>
          <w:p w14:paraId="0B5080D8" w14:textId="77777777" w:rsidR="00B72B76" w:rsidRPr="00AC2E1A" w:rsidRDefault="00B72B76" w:rsidP="00DE2DA7">
            <w:pPr>
              <w:pStyle w:val="TableEntry"/>
              <w:rPr>
                <w:ins w:id="3075" w:author="Jones, Emma" w:date="2018-04-24T13:17:00Z"/>
                <w:bCs/>
                <w:rPrChange w:id="3076" w:author="Jones, Emma" w:date="2018-04-25T15:26:00Z">
                  <w:rPr>
                    <w:ins w:id="3077" w:author="Jones, Emma" w:date="2018-04-24T13:17:00Z"/>
                    <w:b/>
                    <w:bCs/>
                  </w:rPr>
                </w:rPrChange>
              </w:rPr>
            </w:pPr>
          </w:p>
        </w:tc>
      </w:tr>
      <w:tr w:rsidR="00AC2E1A" w:rsidRPr="00AC2E1A" w14:paraId="25CE8037" w14:textId="77777777" w:rsidTr="00B72B76">
        <w:trPr>
          <w:cantSplit/>
          <w:trHeight w:val="600"/>
          <w:ins w:id="3078"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5A49FCF" w14:textId="5F922A7C" w:rsidR="00B72B76" w:rsidRPr="00AC2E1A" w:rsidRDefault="00B72B76" w:rsidP="00DE2DA7">
            <w:pPr>
              <w:pStyle w:val="TableEntry"/>
              <w:rPr>
                <w:ins w:id="3079" w:author="Jones, Emma" w:date="2018-04-24T13:17:00Z"/>
              </w:rPr>
            </w:pPr>
            <w:ins w:id="3080" w:author="Jones, Emma" w:date="2018-04-24T13:17:00Z">
              <w:r w:rsidRPr="00AC2E1A">
                <w:t>...... requiredBehavior</w:t>
              </w:r>
            </w:ins>
          </w:p>
        </w:tc>
        <w:tc>
          <w:tcPr>
            <w:tcW w:w="883" w:type="dxa"/>
            <w:tcBorders>
              <w:top w:val="single" w:sz="4" w:space="0" w:color="auto"/>
              <w:left w:val="single" w:sz="4" w:space="0" w:color="auto"/>
              <w:bottom w:val="single" w:sz="4" w:space="0" w:color="auto"/>
              <w:right w:val="single" w:sz="4" w:space="0" w:color="auto"/>
            </w:tcBorders>
          </w:tcPr>
          <w:p w14:paraId="7793BE5C" w14:textId="77777777" w:rsidR="00B72B76" w:rsidRPr="00AC2E1A" w:rsidRDefault="00B72B76" w:rsidP="00DE2DA7">
            <w:pPr>
              <w:pStyle w:val="TableEntry"/>
              <w:rPr>
                <w:ins w:id="3081"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79FABA6B" w14:textId="3EF173D0" w:rsidR="00B72B76" w:rsidRPr="00AC2E1A" w:rsidRDefault="00B72B76" w:rsidP="00DE2DA7">
            <w:pPr>
              <w:pStyle w:val="TableEntry"/>
              <w:rPr>
                <w:ins w:id="3082" w:author="Jones, Emma" w:date="2018-04-24T13:17:00Z"/>
                <w:bCs/>
              </w:rPr>
            </w:pPr>
            <w:ins w:id="3083"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46B90A2" w14:textId="77777777" w:rsidR="00B72B76" w:rsidRPr="00AC2E1A" w:rsidRDefault="00B72B76" w:rsidP="00DE2DA7">
            <w:pPr>
              <w:pStyle w:val="TableEntry"/>
              <w:rPr>
                <w:ins w:id="308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2CE8366" w14:textId="1F87B65B" w:rsidR="00B72B76" w:rsidRPr="00AC2E1A" w:rsidRDefault="00B72B76" w:rsidP="00DE2DA7">
            <w:pPr>
              <w:pStyle w:val="TableEntry"/>
              <w:rPr>
                <w:ins w:id="3085" w:author="Jones, Emma" w:date="2018-04-24T13:17:00Z"/>
              </w:rPr>
            </w:pPr>
            <w:ins w:id="3086" w:author="Jones, Emma" w:date="2018-04-24T14:43:00Z">
              <w:r w:rsidRPr="00AC2E1A">
                <w:t>must | could | must-unless-documented</w:t>
              </w:r>
            </w:ins>
          </w:p>
        </w:tc>
        <w:tc>
          <w:tcPr>
            <w:tcW w:w="3441" w:type="dxa"/>
            <w:tcBorders>
              <w:top w:val="single" w:sz="4" w:space="0" w:color="auto"/>
              <w:left w:val="single" w:sz="4" w:space="0" w:color="auto"/>
              <w:bottom w:val="single" w:sz="4" w:space="0" w:color="auto"/>
              <w:right w:val="single" w:sz="4" w:space="0" w:color="auto"/>
            </w:tcBorders>
          </w:tcPr>
          <w:p w14:paraId="6793A284" w14:textId="77777777" w:rsidR="00B72B76" w:rsidRPr="00AC2E1A" w:rsidRDefault="00B72B76" w:rsidP="00DE2DA7">
            <w:pPr>
              <w:pStyle w:val="TableEntry"/>
              <w:rPr>
                <w:ins w:id="3087" w:author="Jones, Emma" w:date="2018-04-24T13:17:00Z"/>
                <w:bCs/>
                <w:rPrChange w:id="3088" w:author="Jones, Emma" w:date="2018-04-25T15:26:00Z">
                  <w:rPr>
                    <w:ins w:id="3089" w:author="Jones, Emma" w:date="2018-04-24T13:17:00Z"/>
                    <w:b/>
                    <w:bCs/>
                  </w:rPr>
                </w:rPrChange>
              </w:rPr>
            </w:pPr>
          </w:p>
        </w:tc>
      </w:tr>
      <w:tr w:rsidR="00AC2E1A" w:rsidRPr="00AC2E1A" w14:paraId="2F4ADDA9" w14:textId="77777777" w:rsidTr="00B72B76">
        <w:trPr>
          <w:cantSplit/>
          <w:trHeight w:val="600"/>
          <w:ins w:id="3090"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BF421C7" w14:textId="77796B48" w:rsidR="00B72B76" w:rsidRPr="00AC2E1A" w:rsidRDefault="00B72B76" w:rsidP="00DE2DA7">
            <w:pPr>
              <w:pStyle w:val="TableEntry"/>
              <w:rPr>
                <w:ins w:id="3091" w:author="Jones, Emma" w:date="2018-04-24T13:17:00Z"/>
              </w:rPr>
            </w:pPr>
            <w:ins w:id="3092" w:author="Jones, Emma" w:date="2018-04-24T13:17:00Z">
              <w:r w:rsidRPr="00AC2E1A">
                <w:t>...... precheckBehavior</w:t>
              </w:r>
            </w:ins>
          </w:p>
        </w:tc>
        <w:tc>
          <w:tcPr>
            <w:tcW w:w="883" w:type="dxa"/>
            <w:tcBorders>
              <w:top w:val="single" w:sz="4" w:space="0" w:color="auto"/>
              <w:left w:val="single" w:sz="4" w:space="0" w:color="auto"/>
              <w:bottom w:val="single" w:sz="4" w:space="0" w:color="auto"/>
              <w:right w:val="single" w:sz="4" w:space="0" w:color="auto"/>
            </w:tcBorders>
          </w:tcPr>
          <w:p w14:paraId="0FC0AE4E" w14:textId="77777777" w:rsidR="00B72B76" w:rsidRPr="00AC2E1A" w:rsidRDefault="00B72B76" w:rsidP="00DE2DA7">
            <w:pPr>
              <w:pStyle w:val="TableEntry"/>
              <w:rPr>
                <w:ins w:id="3093"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6DEBA619" w14:textId="3A16B005" w:rsidR="00B72B76" w:rsidRPr="00AC2E1A" w:rsidRDefault="00B72B76" w:rsidP="00DE2DA7">
            <w:pPr>
              <w:pStyle w:val="TableEntry"/>
              <w:rPr>
                <w:ins w:id="3094" w:author="Jones, Emma" w:date="2018-04-24T13:17:00Z"/>
                <w:bCs/>
              </w:rPr>
            </w:pPr>
            <w:ins w:id="3095"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B984E70" w14:textId="77777777" w:rsidR="00B72B76" w:rsidRPr="00AC2E1A" w:rsidRDefault="00B72B76" w:rsidP="00DE2DA7">
            <w:pPr>
              <w:pStyle w:val="TableEntry"/>
              <w:rPr>
                <w:ins w:id="309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44FFD07" w14:textId="1D986CF2" w:rsidR="00B72B76" w:rsidRPr="00AC2E1A" w:rsidRDefault="00B72B76" w:rsidP="00DE2DA7">
            <w:pPr>
              <w:pStyle w:val="TableEntry"/>
              <w:rPr>
                <w:ins w:id="3097" w:author="Jones, Emma" w:date="2018-04-24T13:17:00Z"/>
              </w:rPr>
            </w:pPr>
            <w:ins w:id="3098" w:author="Jones, Emma" w:date="2018-04-24T14:44:00Z">
              <w:r w:rsidRPr="00AC2E1A">
                <w:t>yes | no</w:t>
              </w:r>
            </w:ins>
          </w:p>
        </w:tc>
        <w:tc>
          <w:tcPr>
            <w:tcW w:w="3441" w:type="dxa"/>
            <w:tcBorders>
              <w:top w:val="single" w:sz="4" w:space="0" w:color="auto"/>
              <w:left w:val="single" w:sz="4" w:space="0" w:color="auto"/>
              <w:bottom w:val="single" w:sz="4" w:space="0" w:color="auto"/>
              <w:right w:val="single" w:sz="4" w:space="0" w:color="auto"/>
            </w:tcBorders>
          </w:tcPr>
          <w:p w14:paraId="0BAAB769" w14:textId="77777777" w:rsidR="00B72B76" w:rsidRPr="00AC2E1A" w:rsidRDefault="00B72B76" w:rsidP="00DE2DA7">
            <w:pPr>
              <w:pStyle w:val="TableEntry"/>
              <w:rPr>
                <w:ins w:id="3099" w:author="Jones, Emma" w:date="2018-04-24T13:17:00Z"/>
                <w:bCs/>
                <w:rPrChange w:id="3100" w:author="Jones, Emma" w:date="2018-04-25T15:26:00Z">
                  <w:rPr>
                    <w:ins w:id="3101" w:author="Jones, Emma" w:date="2018-04-24T13:17:00Z"/>
                    <w:b/>
                    <w:bCs/>
                  </w:rPr>
                </w:rPrChange>
              </w:rPr>
            </w:pPr>
          </w:p>
        </w:tc>
      </w:tr>
      <w:tr w:rsidR="00AC2E1A" w:rsidRPr="00AC2E1A" w14:paraId="19180BEB" w14:textId="77777777" w:rsidTr="00B72B76">
        <w:trPr>
          <w:cantSplit/>
          <w:trHeight w:val="600"/>
          <w:ins w:id="3102"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1567E53E" w14:textId="078F292E" w:rsidR="00B72B76" w:rsidRPr="00AC2E1A" w:rsidRDefault="00B72B76" w:rsidP="00DE2DA7">
            <w:pPr>
              <w:pStyle w:val="TableEntry"/>
              <w:rPr>
                <w:ins w:id="3103" w:author="Jones, Emma" w:date="2018-04-24T13:18:00Z"/>
              </w:rPr>
            </w:pPr>
            <w:ins w:id="3104" w:author="Jones, Emma" w:date="2018-04-24T13:18:00Z">
              <w:r w:rsidRPr="00AC2E1A">
                <w:t>...... cardinalityBehavior</w:t>
              </w:r>
            </w:ins>
          </w:p>
        </w:tc>
        <w:tc>
          <w:tcPr>
            <w:tcW w:w="883" w:type="dxa"/>
            <w:tcBorders>
              <w:top w:val="single" w:sz="4" w:space="0" w:color="auto"/>
              <w:left w:val="single" w:sz="4" w:space="0" w:color="auto"/>
              <w:bottom w:val="single" w:sz="4" w:space="0" w:color="auto"/>
              <w:right w:val="single" w:sz="4" w:space="0" w:color="auto"/>
            </w:tcBorders>
          </w:tcPr>
          <w:p w14:paraId="4DD23D76" w14:textId="77777777" w:rsidR="00B72B76" w:rsidRPr="00AC2E1A" w:rsidRDefault="00B72B76" w:rsidP="00DE2DA7">
            <w:pPr>
              <w:pStyle w:val="TableEntry"/>
              <w:rPr>
                <w:ins w:id="3105"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158CABB7" w14:textId="5438E2D1" w:rsidR="00B72B76" w:rsidRPr="00AC2E1A" w:rsidRDefault="00B72B76" w:rsidP="00DE2DA7">
            <w:pPr>
              <w:pStyle w:val="TableEntry"/>
              <w:rPr>
                <w:ins w:id="3106" w:author="Jones, Emma" w:date="2018-04-24T13:18:00Z"/>
                <w:bCs/>
              </w:rPr>
            </w:pPr>
            <w:ins w:id="3107"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B2D0CFF" w14:textId="77777777" w:rsidR="00B72B76" w:rsidRPr="00AC2E1A" w:rsidRDefault="00B72B76" w:rsidP="00DE2DA7">
            <w:pPr>
              <w:pStyle w:val="TableEntry"/>
              <w:rPr>
                <w:ins w:id="310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0A448C5" w14:textId="1D060651" w:rsidR="00B72B76" w:rsidRPr="00AC2E1A" w:rsidRDefault="00B72B76" w:rsidP="00DE2DA7">
            <w:pPr>
              <w:pStyle w:val="TableEntry"/>
              <w:rPr>
                <w:ins w:id="3109" w:author="Jones, Emma" w:date="2018-04-24T13:18:00Z"/>
              </w:rPr>
            </w:pPr>
            <w:ins w:id="3110" w:author="Jones, Emma" w:date="2018-04-24T14:44:00Z">
              <w:r w:rsidRPr="00AC2E1A">
                <w:t>single | multiple</w:t>
              </w:r>
            </w:ins>
          </w:p>
        </w:tc>
        <w:tc>
          <w:tcPr>
            <w:tcW w:w="3441" w:type="dxa"/>
            <w:tcBorders>
              <w:top w:val="single" w:sz="4" w:space="0" w:color="auto"/>
              <w:left w:val="single" w:sz="4" w:space="0" w:color="auto"/>
              <w:bottom w:val="single" w:sz="4" w:space="0" w:color="auto"/>
              <w:right w:val="single" w:sz="4" w:space="0" w:color="auto"/>
            </w:tcBorders>
          </w:tcPr>
          <w:p w14:paraId="49889DBC" w14:textId="77777777" w:rsidR="00B72B76" w:rsidRPr="00AC2E1A" w:rsidRDefault="00B72B76" w:rsidP="00DE2DA7">
            <w:pPr>
              <w:pStyle w:val="TableEntry"/>
              <w:rPr>
                <w:ins w:id="3111" w:author="Jones, Emma" w:date="2018-04-24T13:18:00Z"/>
                <w:bCs/>
                <w:rPrChange w:id="3112" w:author="Jones, Emma" w:date="2018-04-25T15:26:00Z">
                  <w:rPr>
                    <w:ins w:id="3113" w:author="Jones, Emma" w:date="2018-04-24T13:18:00Z"/>
                    <w:b/>
                    <w:bCs/>
                  </w:rPr>
                </w:rPrChange>
              </w:rPr>
            </w:pPr>
          </w:p>
        </w:tc>
      </w:tr>
      <w:tr w:rsidR="00AC2E1A" w:rsidRPr="00AC2E1A" w14:paraId="422BA778" w14:textId="77777777" w:rsidTr="00B72B76">
        <w:trPr>
          <w:cantSplit/>
          <w:trHeight w:val="600"/>
          <w:ins w:id="3114"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E481B18" w14:textId="1E45559B" w:rsidR="00B72B76" w:rsidRPr="00AC2E1A" w:rsidRDefault="00B72B76" w:rsidP="00DE2DA7">
            <w:pPr>
              <w:pStyle w:val="TableEntry"/>
              <w:rPr>
                <w:ins w:id="3115" w:author="Jones, Emma" w:date="2018-04-24T13:18:00Z"/>
              </w:rPr>
            </w:pPr>
            <w:ins w:id="3116" w:author="Jones, Emma" w:date="2018-04-24T13:18:00Z">
              <w:r w:rsidRPr="00AC2E1A">
                <w:t>...... definition</w:t>
              </w:r>
            </w:ins>
          </w:p>
        </w:tc>
        <w:tc>
          <w:tcPr>
            <w:tcW w:w="883" w:type="dxa"/>
            <w:tcBorders>
              <w:top w:val="single" w:sz="4" w:space="0" w:color="auto"/>
              <w:left w:val="single" w:sz="4" w:space="0" w:color="auto"/>
              <w:bottom w:val="single" w:sz="4" w:space="0" w:color="auto"/>
              <w:right w:val="single" w:sz="4" w:space="0" w:color="auto"/>
            </w:tcBorders>
          </w:tcPr>
          <w:p w14:paraId="0F44526C" w14:textId="77777777" w:rsidR="00B72B76" w:rsidRPr="00AC2E1A" w:rsidRDefault="00B72B76" w:rsidP="00DE2DA7">
            <w:pPr>
              <w:pStyle w:val="TableEntry"/>
              <w:rPr>
                <w:ins w:id="3117"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4B1A9F86" w14:textId="7B961FED" w:rsidR="00B72B76" w:rsidRPr="00AC2E1A" w:rsidRDefault="00AC2E1A" w:rsidP="00DE2DA7">
            <w:pPr>
              <w:pStyle w:val="TableEntry"/>
              <w:rPr>
                <w:ins w:id="3118" w:author="Jones, Emma" w:date="2018-04-24T13:18:00Z"/>
                <w:bCs/>
              </w:rPr>
            </w:pPr>
            <w:ins w:id="3119" w:author="Jones, Emma" w:date="2018-04-24T13:21:00Z">
              <w:r w:rsidRPr="00AC2E1A">
                <w:rPr>
                  <w:bCs/>
                  <w:rPrChange w:id="3120"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09D99D71" w14:textId="7A140B9A" w:rsidR="00B72B76" w:rsidRPr="00AC2E1A" w:rsidRDefault="00566C9D" w:rsidP="00DE2DA7">
            <w:pPr>
              <w:pStyle w:val="TableEntry"/>
              <w:rPr>
                <w:ins w:id="3121" w:author="Jones, Emma" w:date="2018-04-25T15:17:00Z"/>
              </w:rPr>
            </w:pPr>
            <w:ins w:id="3122"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5766AA8D" w14:textId="5A58559F" w:rsidR="00B72B76" w:rsidRPr="00AC2E1A" w:rsidRDefault="00B72B76" w:rsidP="00DE2DA7">
            <w:pPr>
              <w:pStyle w:val="TableEntry"/>
              <w:rPr>
                <w:ins w:id="3123" w:author="Jones, Emma" w:date="2018-04-24T13:18:00Z"/>
              </w:rPr>
            </w:pPr>
            <w:ins w:id="3124" w:author="Jones, Emma" w:date="2018-04-24T14:44:00Z">
              <w:r w:rsidRPr="00AC2E1A">
                <w:t>Description of the activity to be performed</w:t>
              </w:r>
            </w:ins>
          </w:p>
        </w:tc>
        <w:tc>
          <w:tcPr>
            <w:tcW w:w="3441" w:type="dxa"/>
            <w:tcBorders>
              <w:top w:val="single" w:sz="4" w:space="0" w:color="auto"/>
              <w:left w:val="single" w:sz="4" w:space="0" w:color="auto"/>
              <w:bottom w:val="single" w:sz="4" w:space="0" w:color="auto"/>
              <w:right w:val="single" w:sz="4" w:space="0" w:color="auto"/>
            </w:tcBorders>
          </w:tcPr>
          <w:p w14:paraId="18A9B905" w14:textId="4F0F6F1C" w:rsidR="00B72B76" w:rsidRPr="00AC2E1A" w:rsidRDefault="00B72B76" w:rsidP="00DE2DA7">
            <w:pPr>
              <w:pStyle w:val="TableEntry"/>
              <w:rPr>
                <w:ins w:id="3125" w:author="Jones, Emma" w:date="2018-04-24T13:18:00Z"/>
                <w:bCs/>
                <w:rPrChange w:id="3126" w:author="Jones, Emma" w:date="2018-04-25T15:26:00Z">
                  <w:rPr>
                    <w:ins w:id="3127" w:author="Jones, Emma" w:date="2018-04-24T13:18:00Z"/>
                    <w:b/>
                    <w:bCs/>
                  </w:rPr>
                </w:rPrChange>
              </w:rPr>
            </w:pPr>
            <w:ins w:id="3128" w:author="Jones, Emma" w:date="2018-04-24T15:32:00Z">
              <w:r w:rsidRPr="00AC2E1A">
                <w:rPr>
                  <w:bCs/>
                  <w:rPrChange w:id="3129" w:author="Jones, Emma" w:date="2018-04-25T15:26:00Z">
                    <w:rPr>
                      <w:b/>
                      <w:bCs/>
                    </w:rPr>
                  </w:rPrChange>
                </w:rPr>
                <w:t>This version of the profile requires activityDefinitions referenced by the planDefinition</w:t>
              </w:r>
            </w:ins>
          </w:p>
        </w:tc>
      </w:tr>
      <w:tr w:rsidR="00AC2E1A" w:rsidRPr="00AC2E1A" w14:paraId="6599102D" w14:textId="77777777" w:rsidTr="00B72B76">
        <w:trPr>
          <w:cantSplit/>
          <w:trHeight w:val="600"/>
          <w:ins w:id="3130"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F33BB04" w14:textId="4E1D0115" w:rsidR="00B72B76" w:rsidRPr="00AC2E1A" w:rsidRDefault="00B72B76" w:rsidP="00DE2DA7">
            <w:pPr>
              <w:pStyle w:val="TableEntry"/>
              <w:rPr>
                <w:ins w:id="3131" w:author="Jones, Emma" w:date="2018-04-24T13:18:00Z"/>
              </w:rPr>
            </w:pPr>
            <w:ins w:id="3132" w:author="Jones, Emma" w:date="2018-04-24T13:18:00Z">
              <w:r w:rsidRPr="00AC2E1A">
                <w:t>...... transform</w:t>
              </w:r>
            </w:ins>
          </w:p>
        </w:tc>
        <w:tc>
          <w:tcPr>
            <w:tcW w:w="883" w:type="dxa"/>
            <w:tcBorders>
              <w:top w:val="single" w:sz="4" w:space="0" w:color="auto"/>
              <w:left w:val="single" w:sz="4" w:space="0" w:color="auto"/>
              <w:bottom w:val="single" w:sz="4" w:space="0" w:color="auto"/>
              <w:right w:val="single" w:sz="4" w:space="0" w:color="auto"/>
            </w:tcBorders>
          </w:tcPr>
          <w:p w14:paraId="5E9A60B8" w14:textId="77777777" w:rsidR="00B72B76" w:rsidRPr="00AC2E1A" w:rsidRDefault="00B72B76" w:rsidP="00DE2DA7">
            <w:pPr>
              <w:pStyle w:val="TableEntry"/>
              <w:rPr>
                <w:ins w:id="3133"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637D4BA2" w14:textId="358FC579" w:rsidR="00B72B76" w:rsidRPr="00AC2E1A" w:rsidRDefault="00B72B76" w:rsidP="00DE2DA7">
            <w:pPr>
              <w:pStyle w:val="TableEntry"/>
              <w:rPr>
                <w:ins w:id="3134" w:author="Jones, Emma" w:date="2018-04-24T13:18:00Z"/>
                <w:bCs/>
              </w:rPr>
            </w:pPr>
            <w:ins w:id="3135"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1491C23" w14:textId="77777777" w:rsidR="00B72B76" w:rsidRPr="00AC2E1A" w:rsidRDefault="00B72B76" w:rsidP="00DE2DA7">
            <w:pPr>
              <w:pStyle w:val="TableEntry"/>
              <w:rPr>
                <w:ins w:id="313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8CB690E" w14:textId="7C79A202" w:rsidR="00B72B76" w:rsidRPr="00AC2E1A" w:rsidRDefault="00B72B76" w:rsidP="00DE2DA7">
            <w:pPr>
              <w:pStyle w:val="TableEntry"/>
              <w:rPr>
                <w:ins w:id="3137" w:author="Jones, Emma" w:date="2018-04-24T13:18:00Z"/>
              </w:rPr>
            </w:pPr>
            <w:ins w:id="3138" w:author="Jones, Emma" w:date="2018-04-24T14:44:00Z">
              <w:r w:rsidRPr="00AC2E1A">
                <w:t>Transform to apply the template</w:t>
              </w:r>
            </w:ins>
          </w:p>
        </w:tc>
        <w:tc>
          <w:tcPr>
            <w:tcW w:w="3441" w:type="dxa"/>
            <w:tcBorders>
              <w:top w:val="single" w:sz="4" w:space="0" w:color="auto"/>
              <w:left w:val="single" w:sz="4" w:space="0" w:color="auto"/>
              <w:bottom w:val="single" w:sz="4" w:space="0" w:color="auto"/>
              <w:right w:val="single" w:sz="4" w:space="0" w:color="auto"/>
            </w:tcBorders>
          </w:tcPr>
          <w:p w14:paraId="0E8A2ACF" w14:textId="77777777" w:rsidR="00B72B76" w:rsidRPr="00AC2E1A" w:rsidRDefault="00B72B76" w:rsidP="00DE2DA7">
            <w:pPr>
              <w:pStyle w:val="TableEntry"/>
              <w:rPr>
                <w:ins w:id="3139" w:author="Jones, Emma" w:date="2018-04-24T13:18:00Z"/>
                <w:bCs/>
                <w:rPrChange w:id="3140" w:author="Jones, Emma" w:date="2018-04-25T15:26:00Z">
                  <w:rPr>
                    <w:ins w:id="3141" w:author="Jones, Emma" w:date="2018-04-24T13:18:00Z"/>
                    <w:b/>
                    <w:bCs/>
                  </w:rPr>
                </w:rPrChange>
              </w:rPr>
            </w:pPr>
          </w:p>
        </w:tc>
      </w:tr>
      <w:tr w:rsidR="00AC2E1A" w:rsidRPr="00AC2E1A" w14:paraId="75F29222" w14:textId="77777777" w:rsidTr="00B72B76">
        <w:trPr>
          <w:cantSplit/>
          <w:trHeight w:val="600"/>
          <w:ins w:id="3142"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02F17EE7" w14:textId="6B56088B" w:rsidR="00B72B76" w:rsidRPr="00AC2E1A" w:rsidRDefault="00B72B76" w:rsidP="00DE2DA7">
            <w:pPr>
              <w:pStyle w:val="TableEntry"/>
              <w:rPr>
                <w:ins w:id="3143" w:author="Jones, Emma" w:date="2018-04-24T13:18:00Z"/>
              </w:rPr>
            </w:pPr>
            <w:ins w:id="3144" w:author="Jones, Emma" w:date="2018-04-24T13:18:00Z">
              <w:r w:rsidRPr="00AC2E1A">
                <w:t>...... dynamicValue</w:t>
              </w:r>
            </w:ins>
          </w:p>
        </w:tc>
        <w:tc>
          <w:tcPr>
            <w:tcW w:w="883" w:type="dxa"/>
            <w:tcBorders>
              <w:top w:val="single" w:sz="4" w:space="0" w:color="auto"/>
              <w:left w:val="single" w:sz="4" w:space="0" w:color="auto"/>
              <w:bottom w:val="single" w:sz="4" w:space="0" w:color="auto"/>
              <w:right w:val="single" w:sz="4" w:space="0" w:color="auto"/>
            </w:tcBorders>
          </w:tcPr>
          <w:p w14:paraId="059E141A" w14:textId="77777777" w:rsidR="00B72B76" w:rsidRPr="00AC2E1A" w:rsidRDefault="00B72B76" w:rsidP="00DE2DA7">
            <w:pPr>
              <w:pStyle w:val="TableEntry"/>
              <w:rPr>
                <w:ins w:id="3145"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1C75D50F" w14:textId="024F0983" w:rsidR="00B72B76" w:rsidRPr="00AC2E1A" w:rsidRDefault="00B72B76" w:rsidP="00DE2DA7">
            <w:pPr>
              <w:pStyle w:val="TableEntry"/>
              <w:rPr>
                <w:ins w:id="3146" w:author="Jones, Emma" w:date="2018-04-24T13:18:00Z"/>
                <w:bCs/>
              </w:rPr>
            </w:pPr>
            <w:ins w:id="3147" w:author="Jones, Emma" w:date="2018-04-24T13:20: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3FB235B" w14:textId="77777777" w:rsidR="00B72B76" w:rsidRPr="00AC2E1A" w:rsidRDefault="00B72B76" w:rsidP="00DE2DA7">
            <w:pPr>
              <w:pStyle w:val="TableEntry"/>
              <w:rPr>
                <w:ins w:id="314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F7B5FFA" w14:textId="4CC95CD5" w:rsidR="00B72B76" w:rsidRPr="00AC2E1A" w:rsidRDefault="00B72B76" w:rsidP="00DE2DA7">
            <w:pPr>
              <w:pStyle w:val="TableEntry"/>
              <w:rPr>
                <w:ins w:id="3149" w:author="Jones, Emma" w:date="2018-04-24T13:18:00Z"/>
              </w:rPr>
            </w:pPr>
            <w:ins w:id="3150" w:author="Jones, Emma" w:date="2018-04-24T14:45:00Z">
              <w:r w:rsidRPr="00AC2E1A">
                <w:t>Dynamic aspects of the definition</w:t>
              </w:r>
            </w:ins>
          </w:p>
        </w:tc>
        <w:tc>
          <w:tcPr>
            <w:tcW w:w="3441" w:type="dxa"/>
            <w:tcBorders>
              <w:top w:val="single" w:sz="4" w:space="0" w:color="auto"/>
              <w:left w:val="single" w:sz="4" w:space="0" w:color="auto"/>
              <w:bottom w:val="single" w:sz="4" w:space="0" w:color="auto"/>
              <w:right w:val="single" w:sz="4" w:space="0" w:color="auto"/>
            </w:tcBorders>
          </w:tcPr>
          <w:p w14:paraId="6B1DEBF9" w14:textId="77777777" w:rsidR="00B72B76" w:rsidRPr="00AC2E1A" w:rsidRDefault="00B72B76" w:rsidP="00DE2DA7">
            <w:pPr>
              <w:pStyle w:val="TableEntry"/>
              <w:rPr>
                <w:ins w:id="3151" w:author="Jones, Emma" w:date="2018-04-24T13:18:00Z"/>
                <w:bCs/>
                <w:rPrChange w:id="3152" w:author="Jones, Emma" w:date="2018-04-25T15:26:00Z">
                  <w:rPr>
                    <w:ins w:id="3153" w:author="Jones, Emma" w:date="2018-04-24T13:18:00Z"/>
                    <w:b/>
                    <w:bCs/>
                  </w:rPr>
                </w:rPrChange>
              </w:rPr>
            </w:pPr>
          </w:p>
        </w:tc>
      </w:tr>
      <w:tr w:rsidR="00AC2E1A" w:rsidRPr="00AC2E1A" w14:paraId="75C5D9CD" w14:textId="77777777" w:rsidTr="00B72B76">
        <w:trPr>
          <w:cantSplit/>
          <w:trHeight w:val="600"/>
          <w:ins w:id="3154"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5817D6DE" w14:textId="1F8E3470" w:rsidR="00B72B76" w:rsidRPr="00AC2E1A" w:rsidRDefault="00B72B76" w:rsidP="00DE2DA7">
            <w:pPr>
              <w:pStyle w:val="TableEntry"/>
              <w:rPr>
                <w:ins w:id="3155" w:author="Jones, Emma" w:date="2018-04-24T13:19:00Z"/>
              </w:rPr>
            </w:pPr>
            <w:ins w:id="3156" w:author="Jones, Emma" w:date="2018-04-24T13:19: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259AF19F" w14:textId="77777777" w:rsidR="00B72B76" w:rsidRPr="00AC2E1A" w:rsidRDefault="00B72B76" w:rsidP="00DE2DA7">
            <w:pPr>
              <w:pStyle w:val="TableEntry"/>
              <w:rPr>
                <w:ins w:id="3157"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4434149D" w14:textId="6587CC0A" w:rsidR="00B72B76" w:rsidRPr="00AC2E1A" w:rsidRDefault="00B72B76" w:rsidP="00DE2DA7">
            <w:pPr>
              <w:pStyle w:val="TableEntry"/>
              <w:rPr>
                <w:ins w:id="3158" w:author="Jones, Emma" w:date="2018-04-24T13:19:00Z"/>
                <w:bCs/>
              </w:rPr>
            </w:pPr>
            <w:ins w:id="3159"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94A0411" w14:textId="77777777" w:rsidR="00B72B76" w:rsidRPr="00AC2E1A" w:rsidRDefault="00B72B76" w:rsidP="00DE2DA7">
            <w:pPr>
              <w:pStyle w:val="TableEntry"/>
              <w:rPr>
                <w:ins w:id="316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D079930" w14:textId="34883AF1" w:rsidR="00B72B76" w:rsidRPr="00AC2E1A" w:rsidRDefault="00B72B76" w:rsidP="00DE2DA7">
            <w:pPr>
              <w:pStyle w:val="TableEntry"/>
              <w:rPr>
                <w:ins w:id="3161" w:author="Jones, Emma" w:date="2018-04-24T13:19:00Z"/>
              </w:rPr>
            </w:pPr>
            <w:ins w:id="3162" w:author="Jones, Emma" w:date="2018-04-24T14:45:00Z">
              <w:r w:rsidRPr="00AC2E1A">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
          <w:p w14:paraId="478C8B39" w14:textId="77777777" w:rsidR="00B72B76" w:rsidRPr="00AC2E1A" w:rsidRDefault="00B72B76" w:rsidP="00DE2DA7">
            <w:pPr>
              <w:pStyle w:val="TableEntry"/>
              <w:rPr>
                <w:ins w:id="3163" w:author="Jones, Emma" w:date="2018-04-24T13:19:00Z"/>
                <w:bCs/>
                <w:rPrChange w:id="3164" w:author="Jones, Emma" w:date="2018-04-25T15:26:00Z">
                  <w:rPr>
                    <w:ins w:id="3165" w:author="Jones, Emma" w:date="2018-04-24T13:19:00Z"/>
                    <w:b/>
                    <w:bCs/>
                  </w:rPr>
                </w:rPrChange>
              </w:rPr>
            </w:pPr>
          </w:p>
        </w:tc>
      </w:tr>
      <w:tr w:rsidR="00AC2E1A" w:rsidRPr="00AC2E1A" w14:paraId="10920269" w14:textId="77777777" w:rsidTr="00B72B76">
        <w:trPr>
          <w:cantSplit/>
          <w:trHeight w:val="600"/>
          <w:ins w:id="3166"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82B7CA5" w14:textId="08DE9468" w:rsidR="00B72B76" w:rsidRPr="00AC2E1A" w:rsidRDefault="00B72B76" w:rsidP="00DE2DA7">
            <w:pPr>
              <w:pStyle w:val="TableEntry"/>
              <w:rPr>
                <w:ins w:id="3167" w:author="Jones, Emma" w:date="2018-04-24T13:19:00Z"/>
              </w:rPr>
            </w:pPr>
            <w:ins w:id="3168" w:author="Jones, Emma" w:date="2018-04-24T13:19:00Z">
              <w:r w:rsidRPr="00AC2E1A">
                <w:t>....... path</w:t>
              </w:r>
            </w:ins>
          </w:p>
        </w:tc>
        <w:tc>
          <w:tcPr>
            <w:tcW w:w="883" w:type="dxa"/>
            <w:tcBorders>
              <w:top w:val="single" w:sz="4" w:space="0" w:color="auto"/>
              <w:left w:val="single" w:sz="4" w:space="0" w:color="auto"/>
              <w:bottom w:val="single" w:sz="4" w:space="0" w:color="auto"/>
              <w:right w:val="single" w:sz="4" w:space="0" w:color="auto"/>
            </w:tcBorders>
          </w:tcPr>
          <w:p w14:paraId="57597E5C" w14:textId="77777777" w:rsidR="00B72B76" w:rsidRPr="00AC2E1A" w:rsidRDefault="00B72B76" w:rsidP="00DE2DA7">
            <w:pPr>
              <w:pStyle w:val="TableEntry"/>
              <w:rPr>
                <w:ins w:id="3169"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1F518702" w14:textId="30BDCA1F" w:rsidR="00B72B76" w:rsidRPr="00AC2E1A" w:rsidRDefault="00B72B76" w:rsidP="00DE2DA7">
            <w:pPr>
              <w:pStyle w:val="TableEntry"/>
              <w:rPr>
                <w:ins w:id="3170" w:author="Jones, Emma" w:date="2018-04-24T13:19:00Z"/>
                <w:bCs/>
              </w:rPr>
            </w:pPr>
            <w:ins w:id="3171"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9F96228" w14:textId="77777777" w:rsidR="00B72B76" w:rsidRPr="00AC2E1A" w:rsidRDefault="00B72B76" w:rsidP="00DE2DA7">
            <w:pPr>
              <w:pStyle w:val="TableEntry"/>
              <w:rPr>
                <w:ins w:id="317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5B52DAC" w14:textId="578AFC2E" w:rsidR="00B72B76" w:rsidRPr="00AC2E1A" w:rsidRDefault="00B72B76" w:rsidP="00DE2DA7">
            <w:pPr>
              <w:pStyle w:val="TableEntry"/>
              <w:rPr>
                <w:ins w:id="3173" w:author="Jones, Emma" w:date="2018-04-24T13:19:00Z"/>
              </w:rPr>
            </w:pPr>
            <w:ins w:id="3174" w:author="Jones, Emma" w:date="2018-04-24T14:45:00Z">
              <w:r w:rsidRPr="00AC2E1A">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
          <w:p w14:paraId="62A5E012" w14:textId="77777777" w:rsidR="00B72B76" w:rsidRPr="00AC2E1A" w:rsidRDefault="00B72B76" w:rsidP="00DE2DA7">
            <w:pPr>
              <w:pStyle w:val="TableEntry"/>
              <w:rPr>
                <w:ins w:id="3175" w:author="Jones, Emma" w:date="2018-04-24T13:19:00Z"/>
                <w:bCs/>
                <w:rPrChange w:id="3176" w:author="Jones, Emma" w:date="2018-04-25T15:26:00Z">
                  <w:rPr>
                    <w:ins w:id="3177" w:author="Jones, Emma" w:date="2018-04-24T13:19:00Z"/>
                    <w:b/>
                    <w:bCs/>
                  </w:rPr>
                </w:rPrChange>
              </w:rPr>
            </w:pPr>
          </w:p>
        </w:tc>
      </w:tr>
      <w:tr w:rsidR="00AC2E1A" w:rsidRPr="00AC2E1A" w14:paraId="31422B48" w14:textId="77777777" w:rsidTr="00B72B76">
        <w:trPr>
          <w:cantSplit/>
          <w:trHeight w:val="600"/>
          <w:ins w:id="3178"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2F5D1B0" w14:textId="610702F7" w:rsidR="00B72B76" w:rsidRPr="00AC2E1A" w:rsidRDefault="00B72B76" w:rsidP="00DE2DA7">
            <w:pPr>
              <w:pStyle w:val="TableEntry"/>
              <w:rPr>
                <w:ins w:id="3179" w:author="Jones, Emma" w:date="2018-04-24T13:19:00Z"/>
              </w:rPr>
            </w:pPr>
            <w:ins w:id="3180" w:author="Jones, Emma" w:date="2018-04-24T13:19:00Z">
              <w:r w:rsidRPr="00AC2E1A">
                <w:t>....... language</w:t>
              </w:r>
            </w:ins>
          </w:p>
        </w:tc>
        <w:tc>
          <w:tcPr>
            <w:tcW w:w="883" w:type="dxa"/>
            <w:tcBorders>
              <w:top w:val="single" w:sz="4" w:space="0" w:color="auto"/>
              <w:left w:val="single" w:sz="4" w:space="0" w:color="auto"/>
              <w:bottom w:val="single" w:sz="4" w:space="0" w:color="auto"/>
              <w:right w:val="single" w:sz="4" w:space="0" w:color="auto"/>
            </w:tcBorders>
          </w:tcPr>
          <w:p w14:paraId="7B7A0654" w14:textId="77777777" w:rsidR="00B72B76" w:rsidRPr="00AC2E1A" w:rsidRDefault="00B72B76" w:rsidP="00DE2DA7">
            <w:pPr>
              <w:pStyle w:val="TableEntry"/>
              <w:rPr>
                <w:ins w:id="3181"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1351C9F7" w14:textId="4769C2FC" w:rsidR="00B72B76" w:rsidRPr="00AC2E1A" w:rsidRDefault="00B72B76" w:rsidP="00DE2DA7">
            <w:pPr>
              <w:pStyle w:val="TableEntry"/>
              <w:rPr>
                <w:ins w:id="3182" w:author="Jones, Emma" w:date="2018-04-24T13:19:00Z"/>
                <w:bCs/>
              </w:rPr>
            </w:pPr>
            <w:ins w:id="3183"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7717A24" w14:textId="77777777" w:rsidR="00B72B76" w:rsidRPr="00AC2E1A" w:rsidRDefault="00B72B76" w:rsidP="00DE2DA7">
            <w:pPr>
              <w:pStyle w:val="TableEntry"/>
              <w:rPr>
                <w:ins w:id="318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3BDCF8A" w14:textId="3F374C28" w:rsidR="00B72B76" w:rsidRPr="00AC2E1A" w:rsidRDefault="00B72B76" w:rsidP="00DE2DA7">
            <w:pPr>
              <w:pStyle w:val="TableEntry"/>
              <w:rPr>
                <w:ins w:id="3185" w:author="Jones, Emma" w:date="2018-04-24T13:19:00Z"/>
              </w:rPr>
            </w:pPr>
            <w:ins w:id="3186" w:author="Jones, Emma" w:date="2018-04-24T14:45:00Z">
              <w:r w:rsidRPr="00AC2E1A">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63CFAD8F" w14:textId="77777777" w:rsidR="00B72B76" w:rsidRPr="00AC2E1A" w:rsidRDefault="00B72B76" w:rsidP="00DE2DA7">
            <w:pPr>
              <w:pStyle w:val="TableEntry"/>
              <w:rPr>
                <w:ins w:id="3187" w:author="Jones, Emma" w:date="2018-04-24T13:19:00Z"/>
                <w:bCs/>
                <w:rPrChange w:id="3188" w:author="Jones, Emma" w:date="2018-04-25T15:26:00Z">
                  <w:rPr>
                    <w:ins w:id="3189" w:author="Jones, Emma" w:date="2018-04-24T13:19:00Z"/>
                    <w:b/>
                    <w:bCs/>
                  </w:rPr>
                </w:rPrChange>
              </w:rPr>
            </w:pPr>
          </w:p>
        </w:tc>
      </w:tr>
      <w:tr w:rsidR="00AC2E1A" w:rsidRPr="00AC2E1A" w14:paraId="3FFFFEA7" w14:textId="77777777" w:rsidTr="00B72B76">
        <w:trPr>
          <w:cantSplit/>
          <w:trHeight w:val="600"/>
          <w:ins w:id="3190"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0D5CF090" w14:textId="6CD63F62" w:rsidR="00B72B76" w:rsidRPr="00AC2E1A" w:rsidRDefault="00B72B76" w:rsidP="00DE2DA7">
            <w:pPr>
              <w:pStyle w:val="TableEntry"/>
              <w:rPr>
                <w:ins w:id="3191" w:author="Jones, Emma" w:date="2018-04-24T13:19:00Z"/>
              </w:rPr>
            </w:pPr>
            <w:ins w:id="3192" w:author="Jones, Emma" w:date="2018-04-24T13:19:00Z">
              <w:r w:rsidRPr="00AC2E1A">
                <w:lastRenderedPageBreak/>
                <w:t xml:space="preserve">....... </w:t>
              </w:r>
            </w:ins>
            <w:ins w:id="3193" w:author="Jones, Emma" w:date="2018-04-24T13:20:00Z">
              <w:r w:rsidRPr="00AC2E1A">
                <w:t>expression</w:t>
              </w:r>
            </w:ins>
          </w:p>
        </w:tc>
        <w:tc>
          <w:tcPr>
            <w:tcW w:w="883" w:type="dxa"/>
            <w:tcBorders>
              <w:top w:val="single" w:sz="4" w:space="0" w:color="auto"/>
              <w:left w:val="single" w:sz="4" w:space="0" w:color="auto"/>
              <w:bottom w:val="single" w:sz="4" w:space="0" w:color="auto"/>
              <w:right w:val="single" w:sz="4" w:space="0" w:color="auto"/>
            </w:tcBorders>
          </w:tcPr>
          <w:p w14:paraId="41856F79" w14:textId="77777777" w:rsidR="00B72B76" w:rsidRPr="00AC2E1A" w:rsidRDefault="00B72B76" w:rsidP="00DE2DA7">
            <w:pPr>
              <w:pStyle w:val="TableEntry"/>
              <w:rPr>
                <w:ins w:id="3194"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37124069" w14:textId="0C3F3DF8" w:rsidR="00B72B76" w:rsidRPr="00AC2E1A" w:rsidRDefault="00B72B76" w:rsidP="00DE2DA7">
            <w:pPr>
              <w:pStyle w:val="TableEntry"/>
              <w:rPr>
                <w:ins w:id="3195" w:author="Jones, Emma" w:date="2018-04-24T13:19:00Z"/>
                <w:bCs/>
              </w:rPr>
            </w:pPr>
            <w:ins w:id="3196"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9E1E80C" w14:textId="77777777" w:rsidR="00B72B76" w:rsidRPr="00AC2E1A" w:rsidRDefault="00B72B76" w:rsidP="00DE2DA7">
            <w:pPr>
              <w:pStyle w:val="TableEntry"/>
              <w:rPr>
                <w:ins w:id="319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23DD29C" w14:textId="67678839" w:rsidR="00B72B76" w:rsidRPr="00AC2E1A" w:rsidRDefault="00B72B76" w:rsidP="00DE2DA7">
            <w:pPr>
              <w:pStyle w:val="TableEntry"/>
              <w:rPr>
                <w:ins w:id="3198" w:author="Jones, Emma" w:date="2018-04-24T13:19:00Z"/>
              </w:rPr>
            </w:pPr>
            <w:ins w:id="3199" w:author="Jones, Emma" w:date="2018-04-24T14:45:00Z">
              <w:r w:rsidRPr="00AC2E1A">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
          <w:p w14:paraId="28C59C0A" w14:textId="77777777" w:rsidR="00B72B76" w:rsidRPr="00AC2E1A" w:rsidRDefault="00B72B76" w:rsidP="00DE2DA7">
            <w:pPr>
              <w:pStyle w:val="TableEntry"/>
              <w:rPr>
                <w:ins w:id="3200" w:author="Jones, Emma" w:date="2018-04-24T13:19:00Z"/>
                <w:bCs/>
                <w:rPrChange w:id="3201" w:author="Jones, Emma" w:date="2018-04-25T15:26:00Z">
                  <w:rPr>
                    <w:ins w:id="3202" w:author="Jones, Emma" w:date="2018-04-24T13:19:00Z"/>
                    <w:b/>
                    <w:bCs/>
                  </w:rPr>
                </w:rPrChange>
              </w:rPr>
            </w:pPr>
          </w:p>
        </w:tc>
      </w:tr>
      <w:tr w:rsidR="00AC2E1A" w:rsidRPr="00AC2E1A" w14:paraId="3E71A1A0" w14:textId="77777777" w:rsidTr="00B72B76">
        <w:trPr>
          <w:cantSplit/>
          <w:trHeight w:val="600"/>
          <w:ins w:id="3203" w:author="Jones, Emma" w:date="2018-04-24T13:20:00Z"/>
        </w:trPr>
        <w:tc>
          <w:tcPr>
            <w:tcW w:w="2260" w:type="dxa"/>
            <w:tcBorders>
              <w:top w:val="single" w:sz="4" w:space="0" w:color="auto"/>
              <w:left w:val="single" w:sz="4" w:space="0" w:color="auto"/>
              <w:bottom w:val="single" w:sz="4" w:space="0" w:color="auto"/>
              <w:right w:val="single" w:sz="4" w:space="0" w:color="auto"/>
            </w:tcBorders>
            <w:noWrap/>
          </w:tcPr>
          <w:p w14:paraId="10EAF6A6" w14:textId="55EC6CA1" w:rsidR="00B72B76" w:rsidRPr="00AC2E1A" w:rsidRDefault="00B72B76" w:rsidP="00DE2DA7">
            <w:pPr>
              <w:pStyle w:val="TableEntry"/>
              <w:rPr>
                <w:ins w:id="3204" w:author="Jones, Emma" w:date="2018-04-24T13:20:00Z"/>
              </w:rPr>
            </w:pPr>
            <w:ins w:id="3205" w:author="Jones, Emma" w:date="2018-04-24T13:20:00Z">
              <w:r w:rsidRPr="00AC2E1A">
                <w:t>...... action</w:t>
              </w:r>
            </w:ins>
          </w:p>
        </w:tc>
        <w:tc>
          <w:tcPr>
            <w:tcW w:w="883" w:type="dxa"/>
            <w:tcBorders>
              <w:top w:val="single" w:sz="4" w:space="0" w:color="auto"/>
              <w:left w:val="single" w:sz="4" w:space="0" w:color="auto"/>
              <w:bottom w:val="single" w:sz="4" w:space="0" w:color="auto"/>
              <w:right w:val="single" w:sz="4" w:space="0" w:color="auto"/>
            </w:tcBorders>
          </w:tcPr>
          <w:p w14:paraId="21050125" w14:textId="77777777" w:rsidR="00B72B76" w:rsidRPr="00AC2E1A" w:rsidRDefault="00B72B76" w:rsidP="00DE2DA7">
            <w:pPr>
              <w:pStyle w:val="TableEntry"/>
              <w:rPr>
                <w:ins w:id="3206" w:author="Jones, Emma" w:date="2018-04-24T13:20:00Z"/>
                <w:bCs/>
              </w:rPr>
            </w:pPr>
          </w:p>
        </w:tc>
        <w:tc>
          <w:tcPr>
            <w:tcW w:w="872" w:type="dxa"/>
            <w:tcBorders>
              <w:top w:val="single" w:sz="4" w:space="0" w:color="auto"/>
              <w:left w:val="single" w:sz="4" w:space="0" w:color="auto"/>
              <w:bottom w:val="single" w:sz="4" w:space="0" w:color="auto"/>
              <w:right w:val="single" w:sz="4" w:space="0" w:color="auto"/>
            </w:tcBorders>
            <w:noWrap/>
          </w:tcPr>
          <w:p w14:paraId="58099CD1" w14:textId="54633C81" w:rsidR="00B72B76" w:rsidRPr="00AC2E1A" w:rsidRDefault="00B72B76" w:rsidP="00DE2DA7">
            <w:pPr>
              <w:pStyle w:val="TableEntry"/>
              <w:rPr>
                <w:ins w:id="3207" w:author="Jones, Emma" w:date="2018-04-24T13:20:00Z"/>
                <w:bCs/>
              </w:rPr>
            </w:pPr>
            <w:ins w:id="3208" w:author="Jones, Emma" w:date="2018-04-24T13:20: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3B8750AB" w14:textId="77777777" w:rsidR="00B72B76" w:rsidRPr="00AC2E1A" w:rsidRDefault="00B72B76" w:rsidP="00DE2DA7">
            <w:pPr>
              <w:pStyle w:val="TableEntry"/>
              <w:rPr>
                <w:ins w:id="320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3D1D67F" w14:textId="3A8FD912" w:rsidR="00B72B76" w:rsidRPr="00AC2E1A" w:rsidRDefault="00B72B76" w:rsidP="00DE2DA7">
            <w:pPr>
              <w:pStyle w:val="TableEntry"/>
              <w:rPr>
                <w:ins w:id="3210" w:author="Jones, Emma" w:date="2018-04-24T13:20:00Z"/>
              </w:rPr>
            </w:pPr>
            <w:ins w:id="3211" w:author="Jones, Emma" w:date="2018-04-24T14:46:00Z">
              <w:r w:rsidRPr="00AC2E1A">
                <w:t>A sub-action</w:t>
              </w:r>
            </w:ins>
          </w:p>
        </w:tc>
        <w:tc>
          <w:tcPr>
            <w:tcW w:w="3441" w:type="dxa"/>
            <w:tcBorders>
              <w:top w:val="single" w:sz="4" w:space="0" w:color="auto"/>
              <w:left w:val="single" w:sz="4" w:space="0" w:color="auto"/>
              <w:bottom w:val="single" w:sz="4" w:space="0" w:color="auto"/>
              <w:right w:val="single" w:sz="4" w:space="0" w:color="auto"/>
            </w:tcBorders>
          </w:tcPr>
          <w:p w14:paraId="241E6E13" w14:textId="77777777" w:rsidR="00B72B76" w:rsidRPr="00AC2E1A" w:rsidRDefault="00B72B76" w:rsidP="00DE2DA7">
            <w:pPr>
              <w:pStyle w:val="TableEntry"/>
              <w:rPr>
                <w:ins w:id="3212" w:author="Jones, Emma" w:date="2018-04-24T13:20:00Z"/>
                <w:bCs/>
                <w:rPrChange w:id="3213" w:author="Jones, Emma" w:date="2018-04-25T15:26:00Z">
                  <w:rPr>
                    <w:ins w:id="3214" w:author="Jones, Emma" w:date="2018-04-24T13:20:00Z"/>
                    <w:b/>
                    <w:bCs/>
                  </w:rPr>
                </w:rPrChange>
              </w:rPr>
            </w:pPr>
          </w:p>
        </w:tc>
      </w:tr>
    </w:tbl>
    <w:p w14:paraId="5DC461EC" w14:textId="72CA0F98" w:rsidR="007E24D9" w:rsidRDefault="007E24D9" w:rsidP="007E24D9">
      <w:pPr>
        <w:pStyle w:val="BodyText"/>
        <w:rPr>
          <w:ins w:id="3215" w:author="Jones, Emma" w:date="2018-04-30T20:34:00Z"/>
        </w:rPr>
      </w:pPr>
      <w:ins w:id="3216" w:author="Jones, Emma" w:date="2018-04-30T20:34:00Z">
        <w:r w:rsidRPr="00D87F67">
          <w:t xml:space="preserve">A FHIR </w:t>
        </w:r>
        <w:r w:rsidR="005B18DB">
          <w:t xml:space="preserve">PlanDefinition </w:t>
        </w:r>
        <w:r w:rsidRPr="00D87F67">
          <w:t xml:space="preserve">StructureDefinition can be found in implementation materials – see ITI TF-2x: Appendix W for instructions on how to get to the implementation materials. </w:t>
        </w:r>
      </w:ins>
    </w:p>
    <w:p w14:paraId="10C4CD5D" w14:textId="3C88DC2E" w:rsidR="00B802A1" w:rsidRPr="00B0512C" w:rsidDel="007E24D9" w:rsidRDefault="00B802A1">
      <w:pPr>
        <w:pStyle w:val="BodyText"/>
        <w:rPr>
          <w:del w:id="3217" w:author="Jones, Emma" w:date="2018-04-30T20:34:00Z"/>
        </w:rPr>
        <w:pPrChange w:id="3218" w:author="Jones, Emma" w:date="2018-04-03T12:36:00Z">
          <w:pPr>
            <w:pStyle w:val="Heading3"/>
            <w:numPr>
              <w:ilvl w:val="0"/>
              <w:numId w:val="0"/>
            </w:numPr>
            <w:tabs>
              <w:tab w:val="clear" w:pos="720"/>
            </w:tabs>
            <w:ind w:left="0" w:firstLine="0"/>
          </w:pPr>
        </w:pPrChange>
      </w:pPr>
    </w:p>
    <w:p w14:paraId="18D5EE23" w14:textId="0D36882A" w:rsidR="00076401" w:rsidRPr="00C639BE" w:rsidRDefault="00076401" w:rsidP="00076401">
      <w:pPr>
        <w:pStyle w:val="Heading3"/>
        <w:numPr>
          <w:ilvl w:val="0"/>
          <w:numId w:val="0"/>
        </w:numPr>
        <w:ind w:left="720" w:hanging="720"/>
        <w:rPr>
          <w:color w:val="00B050"/>
          <w:rPrChange w:id="3219" w:author="Jones, Emma" w:date="2018-04-11T13:52:00Z">
            <w:rPr/>
          </w:rPrChange>
        </w:rPr>
      </w:pPr>
      <w:r w:rsidRPr="00C639BE">
        <w:rPr>
          <w:color w:val="00B050"/>
          <w:rPrChange w:id="3220" w:author="Jones, Emma" w:date="2018-04-11T13:52:00Z">
            <w:rPr/>
          </w:rPrChange>
        </w:rPr>
        <w:t>6.6.4</w:t>
      </w:r>
      <w:ins w:id="3221" w:author="Jones, Emma" w:date="2018-03-28T08:31:00Z">
        <w:r w:rsidR="007D191C" w:rsidRPr="00C639BE">
          <w:rPr>
            <w:color w:val="00B050"/>
            <w:rPrChange w:id="3222" w:author="Jones, Emma" w:date="2018-04-11T13:52:00Z">
              <w:rPr/>
            </w:rPrChange>
          </w:rPr>
          <w:t xml:space="preserve"> </w:t>
        </w:r>
      </w:ins>
      <w:r w:rsidRPr="00C639BE">
        <w:rPr>
          <w:color w:val="00B050"/>
          <w:rPrChange w:id="3223" w:author="Jones, Emma" w:date="2018-04-11T13:52:00Z">
            <w:rPr/>
          </w:rPrChange>
        </w:rPr>
        <w:t>ActivityDefinition</w:t>
      </w:r>
    </w:p>
    <w:p w14:paraId="0BF4063A" w14:textId="64C3BC56" w:rsidR="0001628C" w:rsidRDefault="00B0512C" w:rsidP="00B0512C">
      <w:pPr>
        <w:pStyle w:val="BodyText"/>
        <w:rPr>
          <w:ins w:id="3224" w:author="Jones, Emma" w:date="2018-04-24T16:38:00Z"/>
        </w:rPr>
      </w:pPr>
      <w:ins w:id="3225" w:author="Jones, Emma" w:date="2018-04-03T12:37:00Z">
        <w:r w:rsidRPr="00D87F67">
          <w:t>The following table shows the DynamicCarePlan</w:t>
        </w:r>
        <w:r>
          <w:t>ActivityDefinition</w:t>
        </w:r>
        <w:r w:rsidRPr="00D87F67">
          <w:t xml:space="preserve"> StructureDefinition, which constrains the </w:t>
        </w:r>
        <w:r>
          <w:t>activityDefiniton</w:t>
        </w:r>
        <w:r w:rsidRPr="00D87F67">
          <w:t xml:space="preserve"> resource.</w:t>
        </w:r>
      </w:ins>
      <w:ins w:id="3226" w:author="Jones, Emma" w:date="2018-04-03T12:40:00Z">
        <w:r>
          <w:t xml:space="preserve"> It is important to note that activityDefinition.kind is the kind of resource the activity definition de</w:t>
        </w:r>
      </w:ins>
      <w:ins w:id="3227" w:author="Jones, Emma" w:date="2018-04-03T12:45:00Z">
        <w:r>
          <w:t xml:space="preserve">fines as resources </w:t>
        </w:r>
      </w:ins>
      <w:ins w:id="3228" w:author="Jones, Emma" w:date="2018-04-03T12:46:00Z">
        <w:r w:rsidR="00430BBC">
          <w:t xml:space="preserve">to be </w:t>
        </w:r>
      </w:ins>
      <w:ins w:id="3229" w:author="Jones, Emma" w:date="2018-04-03T12:45:00Z">
        <w:r>
          <w:t>use</w:t>
        </w:r>
        <w:r w:rsidR="00430BBC">
          <w:t>d</w:t>
        </w:r>
      </w:ins>
      <w:ins w:id="3230" w:author="Jones, Emma" w:date="2018-04-03T12:40:00Z">
        <w:r>
          <w:t xml:space="preserve">. </w:t>
        </w:r>
      </w:ins>
      <w:ins w:id="3231" w:author="Jones, Emma" w:date="2018-04-03T12:54:00Z">
        <w:r w:rsidR="003060E8">
          <w:t>For the purposed of this profile</w:t>
        </w:r>
      </w:ins>
      <w:ins w:id="3232" w:author="Jones, Emma" w:date="2018-04-03T12:55:00Z">
        <w:r w:rsidR="003060E8">
          <w:t xml:space="preserve">, the following Request resources SHOULD be used and </w:t>
        </w:r>
      </w:ins>
      <w:ins w:id="3233" w:author="Jones, Emma" w:date="2018-04-03T12:44:00Z">
        <w:r>
          <w:t>SHALL be referenced from CarePlan</w:t>
        </w:r>
      </w:ins>
      <w:ins w:id="3234" w:author="Jones, Emma" w:date="2018-04-03T12:46:00Z">
        <w:r w:rsidR="00430BBC">
          <w:t>.activity.</w:t>
        </w:r>
      </w:ins>
      <w:ins w:id="3235" w:author="Jones, Emma" w:date="2018-04-03T12:47:00Z">
        <w:r w:rsidR="006C24C7">
          <w:t>reference:</w:t>
        </w:r>
        <w:r w:rsidR="00430BBC">
          <w:t xml:space="preserve"> Appointment</w:t>
        </w:r>
      </w:ins>
      <w:ins w:id="3236" w:author="Jones, Emma" w:date="2018-04-24T16:41:00Z">
        <w:r w:rsidR="004E3D86">
          <w:t xml:space="preserve">; </w:t>
        </w:r>
      </w:ins>
      <w:ins w:id="3237" w:author="Jones, Emma" w:date="2018-04-03T12:47:00Z">
        <w:r w:rsidR="00430BBC">
          <w:t>CommunicationRequest</w:t>
        </w:r>
      </w:ins>
      <w:ins w:id="3238" w:author="Jones, Emma" w:date="2018-04-24T16:41:00Z">
        <w:r w:rsidR="004E3D86">
          <w:t xml:space="preserve">; </w:t>
        </w:r>
      </w:ins>
      <w:ins w:id="3239" w:author="Jones, Emma" w:date="2018-04-03T12:47:00Z">
        <w:r w:rsidR="00430BBC">
          <w:t>DeviceRequest</w:t>
        </w:r>
      </w:ins>
      <w:ins w:id="3240" w:author="Jones, Emma" w:date="2018-04-24T16:41:00Z">
        <w:r w:rsidR="004E3D86">
          <w:t xml:space="preserve">; </w:t>
        </w:r>
      </w:ins>
      <w:ins w:id="3241" w:author="Jones, Emma" w:date="2018-04-03T12:47:00Z">
        <w:r w:rsidR="00430BBC">
          <w:t>MedicationRequest</w:t>
        </w:r>
      </w:ins>
      <w:ins w:id="3242" w:author="Jones, Emma" w:date="2018-04-24T16:41:00Z">
        <w:r w:rsidR="004E3D86">
          <w:t xml:space="preserve">; </w:t>
        </w:r>
      </w:ins>
      <w:ins w:id="3243" w:author="Jones, Emma" w:date="2018-04-03T12:47:00Z">
        <w:r w:rsidR="00430BBC">
          <w:t>NutritionOrder</w:t>
        </w:r>
      </w:ins>
      <w:ins w:id="3244" w:author="Jones, Emma" w:date="2018-04-24T16:41:00Z">
        <w:r w:rsidR="004E3D86">
          <w:t xml:space="preserve">; </w:t>
        </w:r>
      </w:ins>
      <w:ins w:id="3245" w:author="Jones, Emma" w:date="2018-04-03T12:48:00Z">
        <w:r w:rsidR="00430BBC">
          <w:t>T</w:t>
        </w:r>
      </w:ins>
      <w:ins w:id="3246" w:author="Jones, Emma" w:date="2018-04-03T12:47:00Z">
        <w:r w:rsidR="00430BBC">
          <w:t>ask</w:t>
        </w:r>
      </w:ins>
      <w:ins w:id="3247" w:author="Jones, Emma" w:date="2018-04-24T16:41:00Z">
        <w:r w:rsidR="004E3D86">
          <w:t xml:space="preserve">; </w:t>
        </w:r>
      </w:ins>
      <w:ins w:id="3248" w:author="Jones, Emma" w:date="2018-04-03T12:47:00Z">
        <w:r w:rsidR="00430BBC">
          <w:t>ProcedureRequest</w:t>
        </w:r>
      </w:ins>
      <w:ins w:id="3249" w:author="Jones, Emma" w:date="2018-04-24T16:42:00Z">
        <w:r w:rsidR="004E3D86">
          <w:t xml:space="preserve">; </w:t>
        </w:r>
      </w:ins>
      <w:ins w:id="3250" w:author="Jones, Emma" w:date="2018-04-03T12:47:00Z">
        <w:r w:rsidR="00430BBC">
          <w:t>ReferralRequest</w:t>
        </w:r>
      </w:ins>
      <w:ins w:id="3251" w:author="Jones, Emma" w:date="2018-04-24T16:42:00Z">
        <w:r w:rsidR="004E3D86">
          <w:t xml:space="preserve">; </w:t>
        </w:r>
      </w:ins>
      <w:ins w:id="3252" w:author="Jones, Emma" w:date="2018-04-03T12:47:00Z">
        <w:r w:rsidR="00430BBC">
          <w:t>VisionPrescription</w:t>
        </w:r>
      </w:ins>
      <w:ins w:id="3253" w:author="Jones, Emma" w:date="2018-04-24T16:42:00Z">
        <w:r w:rsidR="004E3D86">
          <w:t xml:space="preserve">; </w:t>
        </w:r>
      </w:ins>
      <w:ins w:id="3254" w:author="Jones, Emma" w:date="2018-04-03T12:47:00Z">
        <w:r w:rsidR="00430BBC" w:rsidRPr="00862855">
          <w:t>RequestGroup</w:t>
        </w:r>
        <w:r w:rsidR="00430BBC">
          <w:t xml:space="preserve"> </w:t>
        </w:r>
      </w:ins>
    </w:p>
    <w:p w14:paraId="231077E1" w14:textId="141C809B" w:rsidR="0001628C" w:rsidRPr="00B0512C" w:rsidRDefault="0001628C">
      <w:pPr>
        <w:pStyle w:val="TableTitle"/>
        <w:rPr>
          <w:ins w:id="3255" w:author="Jones, Emma" w:date="2018-04-03T12:37:00Z"/>
        </w:rPr>
        <w:pPrChange w:id="3256" w:author="Jones, Emma" w:date="2018-04-24T16:38:00Z">
          <w:pPr>
            <w:pStyle w:val="BodyText"/>
          </w:pPr>
        </w:pPrChange>
      </w:pPr>
      <w:ins w:id="3257" w:author="Jones, Emma" w:date="2018-04-24T16:38:00Z">
        <w:r>
          <w:t>Table 6.6.4-1: ActivityDefinition</w:t>
        </w:r>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258" w:author="Jones, Emma" w:date="2018-04-25T15:27: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650"/>
        <w:gridCol w:w="3810"/>
        <w:gridCol w:w="3441"/>
        <w:tblGridChange w:id="3259">
          <w:tblGrid>
            <w:gridCol w:w="2260"/>
            <w:gridCol w:w="883"/>
            <w:gridCol w:w="872"/>
            <w:gridCol w:w="1650"/>
            <w:gridCol w:w="1080"/>
            <w:gridCol w:w="2730"/>
            <w:gridCol w:w="3441"/>
          </w:tblGrid>
        </w:tblGridChange>
      </w:tblGrid>
      <w:tr w:rsidR="00036B45" w:rsidRPr="00BD3913" w14:paraId="016FDCBA" w14:textId="77777777" w:rsidTr="00A22B0C">
        <w:trPr>
          <w:cantSplit/>
          <w:trHeight w:val="300"/>
          <w:tblHeader/>
          <w:ins w:id="3260" w:author="Jones, Emma" w:date="2018-04-24T15:44:00Z"/>
          <w:trPrChange w:id="3261" w:author="Jones, Emma" w:date="2018-04-25T15:27: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62"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BAA0F" w14:textId="77777777" w:rsidR="00036B45" w:rsidRPr="00BD3913" w:rsidRDefault="00036B45" w:rsidP="00036B45">
            <w:pPr>
              <w:pStyle w:val="TableEntryHeader"/>
              <w:rPr>
                <w:ins w:id="3263" w:author="Jones, Emma" w:date="2018-04-24T15:44:00Z"/>
              </w:rPr>
            </w:pPr>
            <w:ins w:id="3264" w:author="Jones, Emma" w:date="2018-04-24T15:44:00Z">
              <w:r w:rsidRPr="00BD3913">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3265" w:author="Jones, Emma" w:date="2018-04-25T15:27: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3EC7CB1B" w14:textId="77777777" w:rsidR="00036B45" w:rsidRPr="00BD3913" w:rsidRDefault="00036B45" w:rsidP="00036B45">
            <w:pPr>
              <w:pStyle w:val="TableEntryHeader"/>
              <w:rPr>
                <w:ins w:id="3266" w:author="Jones, Emma" w:date="2018-04-24T15:44:00Z"/>
              </w:rPr>
            </w:pPr>
          </w:p>
          <w:p w14:paraId="11C7937E" w14:textId="77777777" w:rsidR="00036B45" w:rsidRPr="00BD3913" w:rsidRDefault="00036B45" w:rsidP="00036B45">
            <w:pPr>
              <w:pStyle w:val="TableEntryHeader"/>
              <w:rPr>
                <w:ins w:id="3267" w:author="Jones, Emma" w:date="2018-04-24T15:44:00Z"/>
              </w:rPr>
            </w:pPr>
            <w:ins w:id="3268" w:author="Jones, Emma" w:date="2018-04-24T15:44:00Z">
              <w:r w:rsidRPr="00BD3913">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69"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0720398" w14:textId="74B0CF60" w:rsidR="00036B45" w:rsidRPr="00BD3913" w:rsidRDefault="00036B45" w:rsidP="00036B45">
            <w:pPr>
              <w:pStyle w:val="TableEntryHeader"/>
              <w:rPr>
                <w:ins w:id="3270" w:author="Jones, Emma" w:date="2018-04-24T15:44:00Z"/>
              </w:rPr>
            </w:pPr>
            <w:ins w:id="3271" w:author="Jones, Emma" w:date="2018-04-30T14:14:00Z">
              <w:r>
                <w:t xml:space="preserve">Base </w:t>
              </w:r>
              <w:r w:rsidRPr="0039172F">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Change w:id="3272" w:author="Jones, Emma" w:date="2018-04-25T15:27:00Z">
              <w:tcPr>
                <w:tcW w:w="2730"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3DC619F0" w14:textId="1A88CF67" w:rsidR="00036B45" w:rsidRPr="00BD3913" w:rsidRDefault="00036B45" w:rsidP="00036B45">
            <w:pPr>
              <w:pStyle w:val="TableEntryHeader"/>
              <w:rPr>
                <w:ins w:id="3273" w:author="Jones, Emma" w:date="2018-04-25T15:27:00Z"/>
              </w:rPr>
            </w:pPr>
            <w:ins w:id="3274" w:author="Jones, Emma" w:date="2018-04-30T14:14:00Z">
              <w:r w:rsidRPr="0039172F">
                <w:t>IHE PCC Constraint</w:t>
              </w:r>
              <w:r>
                <w:t xml:space="preserve"> Card.</w:t>
              </w:r>
            </w:ins>
          </w:p>
        </w:tc>
        <w:tc>
          <w:tcPr>
            <w:tcW w:w="3810" w:type="dxa"/>
            <w:tcBorders>
              <w:top w:val="single" w:sz="4" w:space="0" w:color="auto"/>
              <w:left w:val="single" w:sz="4" w:space="0" w:color="auto"/>
              <w:bottom w:val="single" w:sz="4" w:space="0" w:color="auto"/>
              <w:right w:val="single" w:sz="4" w:space="0" w:color="auto"/>
            </w:tcBorders>
            <w:shd w:val="clear" w:color="auto" w:fill="D9D9D9"/>
            <w:hideMark/>
            <w:tcPrChange w:id="3275" w:author="Jones, Emma" w:date="2018-04-25T15:27: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2100A840" w14:textId="73E54647" w:rsidR="00036B45" w:rsidRPr="00BD3913" w:rsidRDefault="00036B45" w:rsidP="00036B45">
            <w:pPr>
              <w:pStyle w:val="TableEntryHeader"/>
              <w:rPr>
                <w:ins w:id="3276" w:author="Jones, Emma" w:date="2018-04-24T15:44:00Z"/>
              </w:rPr>
            </w:pPr>
            <w:ins w:id="3277" w:author="Jones, Emma" w:date="2018-04-24T15:44:00Z">
              <w:r w:rsidRPr="00BD3913">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78" w:author="Jones, Emma" w:date="2018-04-25T15:27: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36469" w14:textId="77777777" w:rsidR="00036B45" w:rsidRPr="00BD3913" w:rsidRDefault="00036B45" w:rsidP="00036B45">
            <w:pPr>
              <w:pStyle w:val="TableEntryHeader"/>
              <w:rPr>
                <w:ins w:id="3279" w:author="Jones, Emma" w:date="2018-04-24T15:44:00Z"/>
              </w:rPr>
            </w:pPr>
            <w:ins w:id="3280" w:author="Jones, Emma" w:date="2018-04-24T15:44:00Z">
              <w:r w:rsidRPr="00BD3913">
                <w:t>(Profile) Comments</w:t>
              </w:r>
            </w:ins>
          </w:p>
        </w:tc>
      </w:tr>
      <w:tr w:rsidR="00A22B0C" w:rsidRPr="00BD3913" w14:paraId="7D0CB589" w14:textId="77777777" w:rsidTr="00A22B0C">
        <w:trPr>
          <w:cantSplit/>
          <w:trHeight w:val="300"/>
          <w:ins w:id="3281" w:author="Jones, Emma" w:date="2018-04-24T15:44:00Z"/>
          <w:trPrChange w:id="3282"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3283"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3B73711C" w14:textId="73931E0F" w:rsidR="00A22B0C" w:rsidRPr="00BD3913" w:rsidRDefault="00A22B0C" w:rsidP="004E10EF">
            <w:pPr>
              <w:pStyle w:val="TableEntry"/>
              <w:rPr>
                <w:ins w:id="3284" w:author="Jones, Emma" w:date="2018-04-24T15:44:00Z"/>
              </w:rPr>
            </w:pPr>
            <w:ins w:id="3285" w:author="Jones, Emma" w:date="2018-04-24T15:44:00Z">
              <w:r w:rsidRPr="00BD3913">
                <w:t xml:space="preserve">.. ActivityDefinition </w:t>
              </w:r>
            </w:ins>
          </w:p>
        </w:tc>
        <w:tc>
          <w:tcPr>
            <w:tcW w:w="883" w:type="dxa"/>
            <w:tcBorders>
              <w:top w:val="single" w:sz="4" w:space="0" w:color="auto"/>
              <w:left w:val="single" w:sz="4" w:space="0" w:color="auto"/>
              <w:bottom w:val="single" w:sz="4" w:space="0" w:color="auto"/>
              <w:right w:val="single" w:sz="4" w:space="0" w:color="auto"/>
            </w:tcBorders>
            <w:tcPrChange w:id="32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6C71916" w14:textId="77777777" w:rsidR="00A22B0C" w:rsidRPr="00BD3913" w:rsidRDefault="00A22B0C" w:rsidP="004E10EF">
            <w:pPr>
              <w:pStyle w:val="TableEntry"/>
              <w:rPr>
                <w:ins w:id="3287" w:author="Jones, Emma" w:date="2018-04-24T15:44:00Z"/>
              </w:rPr>
            </w:pPr>
          </w:p>
        </w:tc>
        <w:tc>
          <w:tcPr>
            <w:tcW w:w="872" w:type="dxa"/>
            <w:tcBorders>
              <w:top w:val="single" w:sz="4" w:space="0" w:color="auto"/>
              <w:left w:val="single" w:sz="4" w:space="0" w:color="auto"/>
              <w:bottom w:val="single" w:sz="4" w:space="0" w:color="auto"/>
              <w:right w:val="single" w:sz="4" w:space="0" w:color="auto"/>
            </w:tcBorders>
            <w:noWrap/>
            <w:hideMark/>
            <w:tcPrChange w:id="3288"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2F1A4519" w14:textId="77777777" w:rsidR="00A22B0C" w:rsidRPr="00BD3913" w:rsidRDefault="00A22B0C" w:rsidP="004E10EF">
            <w:pPr>
              <w:pStyle w:val="TableEntry"/>
              <w:rPr>
                <w:ins w:id="3289" w:author="Jones, Emma" w:date="2018-04-24T15:44:00Z"/>
              </w:rPr>
            </w:pPr>
            <w:ins w:id="3290" w:author="Jones, Emma" w:date="2018-04-24T15:44:00Z">
              <w:r w:rsidRPr="00BD3913">
                <w:t> </w:t>
              </w:r>
            </w:ins>
          </w:p>
        </w:tc>
        <w:tc>
          <w:tcPr>
            <w:tcW w:w="1650" w:type="dxa"/>
            <w:tcBorders>
              <w:top w:val="single" w:sz="4" w:space="0" w:color="auto"/>
              <w:left w:val="single" w:sz="4" w:space="0" w:color="auto"/>
              <w:bottom w:val="single" w:sz="4" w:space="0" w:color="auto"/>
              <w:right w:val="single" w:sz="4" w:space="0" w:color="auto"/>
            </w:tcBorders>
            <w:tcPrChange w:id="329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30DA95F" w14:textId="77777777" w:rsidR="00A22B0C" w:rsidRPr="00BD3913" w:rsidRDefault="00A22B0C" w:rsidP="004E10EF">
            <w:pPr>
              <w:pStyle w:val="TableEntry"/>
              <w:rPr>
                <w:ins w:id="3292" w:author="Jones, Emma" w:date="2018-04-25T15:27:00Z"/>
              </w:rPr>
            </w:pPr>
          </w:p>
        </w:tc>
        <w:tc>
          <w:tcPr>
            <w:tcW w:w="3810" w:type="dxa"/>
            <w:tcBorders>
              <w:top w:val="single" w:sz="4" w:space="0" w:color="auto"/>
              <w:left w:val="single" w:sz="4" w:space="0" w:color="auto"/>
              <w:bottom w:val="single" w:sz="4" w:space="0" w:color="auto"/>
              <w:right w:val="single" w:sz="4" w:space="0" w:color="auto"/>
            </w:tcBorders>
            <w:hideMark/>
            <w:tcPrChange w:id="3293"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1DD99D56" w14:textId="73DDE7AC" w:rsidR="00A22B0C" w:rsidRPr="00BD3913" w:rsidRDefault="00A22B0C" w:rsidP="004E10EF">
            <w:pPr>
              <w:pStyle w:val="TableEntry"/>
              <w:rPr>
                <w:ins w:id="3294" w:author="Jones, Emma" w:date="2018-04-24T15:44:00Z"/>
              </w:rPr>
            </w:pPr>
            <w:ins w:id="3295" w:author="Jones, Emma" w:date="2018-04-24T15:44:00Z">
              <w:r w:rsidRPr="00BD3913">
                <w:t>ac</w:t>
              </w:r>
            </w:ins>
            <w:ins w:id="3296" w:author="Jones, Emma" w:date="2018-04-24T15:49:00Z">
              <w:r w:rsidRPr="00BD3913">
                <w:t>tivity</w:t>
              </w:r>
            </w:ins>
            <w:ins w:id="3297" w:author="Jones, Emma" w:date="2018-04-24T15:44:00Z">
              <w:r w:rsidRPr="00BD3913">
                <w:t>Definition for care planning</w:t>
              </w:r>
            </w:ins>
          </w:p>
        </w:tc>
        <w:tc>
          <w:tcPr>
            <w:tcW w:w="3441" w:type="dxa"/>
            <w:tcBorders>
              <w:top w:val="single" w:sz="4" w:space="0" w:color="auto"/>
              <w:left w:val="single" w:sz="4" w:space="0" w:color="auto"/>
              <w:bottom w:val="single" w:sz="4" w:space="0" w:color="auto"/>
              <w:right w:val="single" w:sz="4" w:space="0" w:color="auto"/>
            </w:tcBorders>
            <w:noWrap/>
            <w:hideMark/>
            <w:tcPrChange w:id="3298" w:author="Jones, Emma" w:date="2018-04-25T15:27:00Z">
              <w:tcPr>
                <w:tcW w:w="3441" w:type="dxa"/>
                <w:tcBorders>
                  <w:top w:val="single" w:sz="4" w:space="0" w:color="auto"/>
                  <w:left w:val="single" w:sz="4" w:space="0" w:color="auto"/>
                  <w:bottom w:val="single" w:sz="4" w:space="0" w:color="auto"/>
                  <w:right w:val="single" w:sz="4" w:space="0" w:color="auto"/>
                </w:tcBorders>
                <w:noWrap/>
                <w:hideMark/>
              </w:tcPr>
            </w:tcPrChange>
          </w:tcPr>
          <w:p w14:paraId="4075AA22" w14:textId="77777777" w:rsidR="00A22B0C" w:rsidRPr="00BD3913" w:rsidRDefault="00A22B0C" w:rsidP="004E10EF">
            <w:pPr>
              <w:pStyle w:val="TableEntry"/>
              <w:rPr>
                <w:ins w:id="3299" w:author="Jones, Emma" w:date="2018-04-24T15:44:00Z"/>
              </w:rPr>
            </w:pPr>
            <w:ins w:id="3300" w:author="Jones, Emma" w:date="2018-04-24T15:44:00Z">
              <w:r w:rsidRPr="00BD3913">
                <w:t> </w:t>
              </w:r>
            </w:ins>
          </w:p>
        </w:tc>
      </w:tr>
      <w:tr w:rsidR="00A22B0C" w:rsidRPr="00BD3913" w14:paraId="08AF4405" w14:textId="77777777" w:rsidTr="00A22B0C">
        <w:trPr>
          <w:cantSplit/>
          <w:trHeight w:val="300"/>
          <w:ins w:id="3301" w:author="Jones, Emma" w:date="2018-04-24T15:44:00Z"/>
          <w:trPrChange w:id="3302"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tcPrChange w:id="330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B9D4B24" w14:textId="77777777" w:rsidR="00A22B0C" w:rsidRPr="00BD3913" w:rsidRDefault="00A22B0C" w:rsidP="004E10EF">
            <w:pPr>
              <w:pStyle w:val="TableEntry"/>
              <w:rPr>
                <w:ins w:id="3304" w:author="Jones, Emma" w:date="2018-04-24T15:44:00Z"/>
              </w:rPr>
            </w:pPr>
            <w:ins w:id="3305" w:author="Jones, Emma" w:date="2018-04-24T15:44:00Z">
              <w:r w:rsidRPr="00BD3913">
                <w:t>… url</w:t>
              </w:r>
            </w:ins>
          </w:p>
        </w:tc>
        <w:tc>
          <w:tcPr>
            <w:tcW w:w="883" w:type="dxa"/>
            <w:tcBorders>
              <w:top w:val="single" w:sz="4" w:space="0" w:color="auto"/>
              <w:left w:val="single" w:sz="4" w:space="0" w:color="auto"/>
              <w:bottom w:val="single" w:sz="4" w:space="0" w:color="auto"/>
              <w:right w:val="single" w:sz="4" w:space="0" w:color="auto"/>
            </w:tcBorders>
            <w:tcPrChange w:id="330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C58A662" w14:textId="77777777" w:rsidR="00A22B0C" w:rsidRPr="00BD3913" w:rsidRDefault="00A22B0C" w:rsidP="004E10EF">
            <w:pPr>
              <w:pStyle w:val="TableEntry"/>
              <w:rPr>
                <w:ins w:id="3307" w:author="Jones, Emma" w:date="2018-04-24T15:44:00Z"/>
              </w:rPr>
            </w:pPr>
            <w:ins w:id="3308"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30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FF3AC48" w14:textId="36F0F6E7" w:rsidR="00A22B0C" w:rsidRPr="00BD3913" w:rsidRDefault="0012488B" w:rsidP="004E10EF">
            <w:pPr>
              <w:pStyle w:val="TableEntry"/>
              <w:rPr>
                <w:ins w:id="3310" w:author="Jones, Emma" w:date="2018-04-24T15:44:00Z"/>
                <w:rPrChange w:id="3311" w:author="Jones, Emma" w:date="2018-04-25T15:32:00Z">
                  <w:rPr>
                    <w:ins w:id="3312" w:author="Jones, Emma" w:date="2018-04-24T15:44:00Z"/>
                    <w:b/>
                  </w:rPr>
                </w:rPrChange>
              </w:rPr>
            </w:pPr>
            <w:ins w:id="3313" w:author="Jones, Emma" w:date="2018-04-24T15:44:00Z">
              <w:r w:rsidRPr="00BD3913">
                <w:rPr>
                  <w:rPrChange w:id="3314" w:author="Jones, Emma" w:date="2018-04-25T15:32:00Z">
                    <w:rPr>
                      <w:b/>
                      <w:color w:val="FF0000"/>
                    </w:rPr>
                  </w:rPrChange>
                </w:rPr>
                <w:t>0</w:t>
              </w:r>
              <w:r w:rsidR="00A22B0C" w:rsidRPr="00BD3913">
                <w:rPr>
                  <w:rPrChange w:id="3315" w:author="Jones, Emma" w:date="2018-04-25T15:32:00Z">
                    <w:rPr>
                      <w:b/>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316"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98C1633" w14:textId="5BEEDFA6" w:rsidR="00A22B0C" w:rsidRPr="00BD3913" w:rsidRDefault="00A22B0C" w:rsidP="004E10EF">
            <w:pPr>
              <w:pStyle w:val="TableEntry"/>
              <w:rPr>
                <w:ins w:id="3317" w:author="Jones, Emma" w:date="2018-04-25T15:27:00Z"/>
              </w:rPr>
            </w:pPr>
            <w:ins w:id="3318"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31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252638" w14:textId="5E276CF7" w:rsidR="00A22B0C" w:rsidRPr="00BD3913" w:rsidRDefault="00A22B0C" w:rsidP="004E10EF">
            <w:pPr>
              <w:pStyle w:val="TableEntry"/>
              <w:rPr>
                <w:ins w:id="3320" w:author="Jones, Emma" w:date="2018-04-24T15:44:00Z"/>
              </w:rPr>
            </w:pPr>
            <w:ins w:id="3321" w:author="Jones, Emma" w:date="2018-04-24T15:44:00Z">
              <w:r w:rsidRPr="00BD3913">
                <w:t>Logical URI to reference this activity definition (globally unique)</w:t>
              </w:r>
            </w:ins>
          </w:p>
        </w:tc>
        <w:tc>
          <w:tcPr>
            <w:tcW w:w="3441" w:type="dxa"/>
            <w:tcBorders>
              <w:top w:val="single" w:sz="4" w:space="0" w:color="auto"/>
              <w:left w:val="single" w:sz="4" w:space="0" w:color="auto"/>
              <w:bottom w:val="single" w:sz="4" w:space="0" w:color="auto"/>
              <w:right w:val="single" w:sz="4" w:space="0" w:color="auto"/>
            </w:tcBorders>
            <w:noWrap/>
            <w:tcPrChange w:id="3322" w:author="Jones, Emma" w:date="2018-04-25T15:27:00Z">
              <w:tcPr>
                <w:tcW w:w="3441" w:type="dxa"/>
                <w:tcBorders>
                  <w:top w:val="single" w:sz="4" w:space="0" w:color="auto"/>
                  <w:left w:val="single" w:sz="4" w:space="0" w:color="auto"/>
                  <w:bottom w:val="single" w:sz="4" w:space="0" w:color="auto"/>
                  <w:right w:val="single" w:sz="4" w:space="0" w:color="auto"/>
                </w:tcBorders>
                <w:noWrap/>
              </w:tcPr>
            </w:tcPrChange>
          </w:tcPr>
          <w:p w14:paraId="6637E093" w14:textId="638DA31A" w:rsidR="00A22B0C" w:rsidRPr="00BD3913" w:rsidRDefault="00A22B0C" w:rsidP="004E10EF">
            <w:pPr>
              <w:pStyle w:val="TableEntry"/>
              <w:rPr>
                <w:ins w:id="3323" w:author="Jones, Emma" w:date="2018-04-24T15:44:00Z"/>
                <w:rPrChange w:id="3324" w:author="Jones, Emma" w:date="2018-04-25T15:32:00Z">
                  <w:rPr>
                    <w:ins w:id="3325" w:author="Jones, Emma" w:date="2018-04-24T15:44:00Z"/>
                    <w:b/>
                  </w:rPr>
                </w:rPrChange>
              </w:rPr>
            </w:pPr>
            <w:ins w:id="3326" w:author="Jones, Emma" w:date="2018-04-24T15:44:00Z">
              <w:r w:rsidRPr="00BD3913">
                <w:rPr>
                  <w:rPrChange w:id="3327" w:author="Jones, Emma" w:date="2018-04-25T15:32:00Z">
                    <w:rPr>
                      <w:b/>
                    </w:rPr>
                  </w:rPrChange>
                </w:rPr>
                <w:t>This version of the profile requires url where the library of activityDefinitions are stored.</w:t>
              </w:r>
            </w:ins>
          </w:p>
        </w:tc>
      </w:tr>
      <w:tr w:rsidR="00A22B0C" w:rsidRPr="00BD3913" w14:paraId="53CAC94B" w14:textId="77777777" w:rsidTr="00A22B0C">
        <w:trPr>
          <w:cantSplit/>
          <w:trHeight w:val="600"/>
          <w:ins w:id="3328" w:author="Jones, Emma" w:date="2018-04-24T15:44:00Z"/>
          <w:trPrChange w:id="33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3330"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46D12B6A" w14:textId="702D26E0" w:rsidR="00A22B0C" w:rsidRPr="00BD3913" w:rsidRDefault="00A22B0C" w:rsidP="004E10EF">
            <w:pPr>
              <w:pStyle w:val="TableEntry"/>
              <w:rPr>
                <w:ins w:id="3331" w:author="Jones, Emma" w:date="2018-04-24T15:44:00Z"/>
              </w:rPr>
            </w:pPr>
            <w:ins w:id="3332" w:author="Jones, Emma" w:date="2018-04-24T15:44:00Z">
              <w:r w:rsidRPr="00BD3913">
                <w:t>...</w:t>
              </w:r>
            </w:ins>
            <w:ins w:id="3333" w:author="Jones, Emma" w:date="2018-04-24T16:22:00Z">
              <w:r w:rsidRPr="00BD3913">
                <w:t xml:space="preserve"> </w:t>
              </w:r>
            </w:ins>
            <w:ins w:id="3334" w:author="Jones, Emma" w:date="2018-04-24T15:44:00Z">
              <w:r w:rsidRPr="00BD3913">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333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17B52CE" w14:textId="77777777" w:rsidR="00A22B0C" w:rsidRPr="00BD3913" w:rsidRDefault="00A22B0C" w:rsidP="004E10EF">
            <w:pPr>
              <w:pStyle w:val="TableEntry"/>
              <w:rPr>
                <w:ins w:id="3336" w:author="Jones, Emma" w:date="2018-04-24T15:44:00Z"/>
                <w:bCs/>
              </w:rPr>
            </w:pPr>
            <w:ins w:id="3337"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hideMark/>
            <w:tcPrChange w:id="3338"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532485BF" w14:textId="2D245DA5" w:rsidR="00A22B0C" w:rsidRPr="00BD3913" w:rsidRDefault="0012488B" w:rsidP="004E10EF">
            <w:pPr>
              <w:pStyle w:val="TableEntry"/>
              <w:rPr>
                <w:ins w:id="3339" w:author="Jones, Emma" w:date="2018-04-24T15:44:00Z"/>
                <w:rPrChange w:id="3340" w:author="Jones, Emma" w:date="2018-04-25T15:32:00Z">
                  <w:rPr>
                    <w:ins w:id="3341" w:author="Jones, Emma" w:date="2018-04-24T15:44:00Z"/>
                    <w:b/>
                  </w:rPr>
                </w:rPrChange>
              </w:rPr>
            </w:pPr>
            <w:ins w:id="3342" w:author="Jones, Emma" w:date="2018-04-24T15:44:00Z">
              <w:r w:rsidRPr="00BD3913">
                <w:rPr>
                  <w:bCs/>
                  <w:rPrChange w:id="3343" w:author="Jones, Emma" w:date="2018-04-25T15:32:00Z">
                    <w:rPr>
                      <w:b/>
                      <w:bCs/>
                      <w:color w:val="FF0000"/>
                    </w:rPr>
                  </w:rPrChange>
                </w:rPr>
                <w:t>0</w:t>
              </w:r>
              <w:r w:rsidR="00A22B0C" w:rsidRPr="00BD3913">
                <w:rPr>
                  <w:rPrChange w:id="3344" w:author="Jones, Emma" w:date="2018-04-25T15:32:00Z">
                    <w:rPr>
                      <w:b/>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3345"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6F42CD6D" w14:textId="2AD980E4" w:rsidR="00A22B0C" w:rsidRPr="00BD3913" w:rsidRDefault="00A22B0C" w:rsidP="004E10EF">
            <w:pPr>
              <w:pStyle w:val="TableEntry"/>
              <w:rPr>
                <w:ins w:id="3346" w:author="Jones, Emma" w:date="2018-04-25T15:27:00Z"/>
              </w:rPr>
            </w:pPr>
            <w:ins w:id="3347" w:author="Jones, Emma" w:date="2018-04-25T15:28:00Z">
              <w:r w:rsidRPr="00BD3913">
                <w:t>1..*</w:t>
              </w:r>
            </w:ins>
          </w:p>
        </w:tc>
        <w:tc>
          <w:tcPr>
            <w:tcW w:w="3810" w:type="dxa"/>
            <w:tcBorders>
              <w:top w:val="single" w:sz="4" w:space="0" w:color="auto"/>
              <w:left w:val="single" w:sz="4" w:space="0" w:color="auto"/>
              <w:bottom w:val="single" w:sz="4" w:space="0" w:color="auto"/>
              <w:right w:val="single" w:sz="4" w:space="0" w:color="auto"/>
            </w:tcBorders>
            <w:hideMark/>
            <w:tcPrChange w:id="3348"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3B2BD338" w14:textId="7E3C6D87" w:rsidR="00A22B0C" w:rsidRPr="00BD3913" w:rsidRDefault="00A22B0C" w:rsidP="004E10EF">
            <w:pPr>
              <w:pStyle w:val="TableEntry"/>
              <w:rPr>
                <w:ins w:id="3349" w:author="Jones, Emma" w:date="2018-04-24T15:44:00Z"/>
              </w:rPr>
            </w:pPr>
            <w:ins w:id="3350" w:author="Jones, Emma" w:date="2018-04-24T15:44:00Z">
              <w:r w:rsidRPr="00BD3913">
                <w:t>External Ids for this activityDefinition</w:t>
              </w:r>
            </w:ins>
          </w:p>
        </w:tc>
        <w:tc>
          <w:tcPr>
            <w:tcW w:w="3441" w:type="dxa"/>
            <w:tcBorders>
              <w:top w:val="single" w:sz="4" w:space="0" w:color="auto"/>
              <w:left w:val="single" w:sz="4" w:space="0" w:color="auto"/>
              <w:bottom w:val="single" w:sz="4" w:space="0" w:color="auto"/>
              <w:right w:val="single" w:sz="4" w:space="0" w:color="auto"/>
            </w:tcBorders>
            <w:hideMark/>
            <w:tcPrChange w:id="3351" w:author="Jones, Emma" w:date="2018-04-25T15:27:00Z">
              <w:tcPr>
                <w:tcW w:w="3441" w:type="dxa"/>
                <w:tcBorders>
                  <w:top w:val="single" w:sz="4" w:space="0" w:color="auto"/>
                  <w:left w:val="single" w:sz="4" w:space="0" w:color="auto"/>
                  <w:bottom w:val="single" w:sz="4" w:space="0" w:color="auto"/>
                  <w:right w:val="single" w:sz="4" w:space="0" w:color="auto"/>
                </w:tcBorders>
                <w:hideMark/>
              </w:tcPr>
            </w:tcPrChange>
          </w:tcPr>
          <w:p w14:paraId="1B52D53A" w14:textId="77777777" w:rsidR="00A22B0C" w:rsidRPr="00BD3913" w:rsidRDefault="00A22B0C" w:rsidP="004E10EF">
            <w:pPr>
              <w:pStyle w:val="TableEntry"/>
              <w:rPr>
                <w:ins w:id="3352" w:author="Jones, Emma" w:date="2018-04-24T15:44:00Z"/>
                <w:bCs/>
                <w:rPrChange w:id="3353" w:author="Jones, Emma" w:date="2018-04-25T15:32:00Z">
                  <w:rPr>
                    <w:ins w:id="3354" w:author="Jones, Emma" w:date="2018-04-24T15:44:00Z"/>
                    <w:b/>
                    <w:bCs/>
                  </w:rPr>
                </w:rPrChange>
              </w:rPr>
            </w:pPr>
            <w:ins w:id="3355" w:author="Jones, Emma" w:date="2018-04-24T15:44:00Z">
              <w:r w:rsidRPr="00BD3913">
                <w:rPr>
                  <w:bCs/>
                  <w:rPrChange w:id="3356" w:author="Jones, Emma" w:date="2018-04-25T15:32:00Z">
                    <w:rPr>
                      <w:b/>
                      <w:bCs/>
                    </w:rPr>
                  </w:rPrChange>
                </w:rPr>
                <w:t>This version of the profile requires at least one identifier.</w:t>
              </w:r>
            </w:ins>
          </w:p>
        </w:tc>
      </w:tr>
      <w:tr w:rsidR="00A22B0C" w:rsidRPr="00BD3913" w14:paraId="782691A0" w14:textId="77777777" w:rsidTr="00A22B0C">
        <w:trPr>
          <w:cantSplit/>
          <w:trHeight w:val="600"/>
          <w:ins w:id="3357" w:author="Jones, Emma" w:date="2018-04-24T15:44:00Z"/>
          <w:trPrChange w:id="335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359"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C7771CF" w14:textId="77777777" w:rsidR="00A22B0C" w:rsidRPr="00BD3913" w:rsidRDefault="00A22B0C" w:rsidP="00F12673">
            <w:pPr>
              <w:pStyle w:val="TableEntry"/>
              <w:rPr>
                <w:ins w:id="3360" w:author="Jones, Emma" w:date="2018-04-24T15:44:00Z"/>
              </w:rPr>
            </w:pPr>
            <w:ins w:id="3361" w:author="Jones, Emma" w:date="2018-04-24T15:44:00Z">
              <w:r w:rsidRPr="00BD3913">
                <w:t>... version</w:t>
              </w:r>
            </w:ins>
          </w:p>
        </w:tc>
        <w:tc>
          <w:tcPr>
            <w:tcW w:w="883" w:type="dxa"/>
            <w:tcBorders>
              <w:top w:val="single" w:sz="4" w:space="0" w:color="auto"/>
              <w:left w:val="single" w:sz="4" w:space="0" w:color="auto"/>
              <w:bottom w:val="single" w:sz="4" w:space="0" w:color="auto"/>
              <w:right w:val="single" w:sz="4" w:space="0" w:color="auto"/>
            </w:tcBorders>
            <w:tcPrChange w:id="336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D55CE85" w14:textId="77777777" w:rsidR="00A22B0C" w:rsidRPr="00BD3913" w:rsidRDefault="00A22B0C" w:rsidP="00F12673">
            <w:pPr>
              <w:pStyle w:val="TableEntry"/>
              <w:rPr>
                <w:ins w:id="3363" w:author="Jones, Emma" w:date="2018-04-24T15:44:00Z"/>
                <w:bCs/>
                <w:rPrChange w:id="3364" w:author="Jones, Emma" w:date="2018-04-25T15:32:00Z">
                  <w:rPr>
                    <w:ins w:id="3365" w:author="Jones, Emma" w:date="2018-04-24T15:44:00Z"/>
                    <w:b/>
                    <w:bCs/>
                  </w:rPr>
                </w:rPrChange>
              </w:rPr>
            </w:pPr>
            <w:ins w:id="3366"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367"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FE08042" w14:textId="19379449" w:rsidR="00A22B0C" w:rsidRPr="00BD3913" w:rsidRDefault="0012488B" w:rsidP="00F12673">
            <w:pPr>
              <w:pStyle w:val="TableEntry"/>
              <w:rPr>
                <w:ins w:id="3368" w:author="Jones, Emma" w:date="2018-04-24T15:44:00Z"/>
                <w:bCs/>
                <w:rPrChange w:id="3369" w:author="Jones, Emma" w:date="2018-04-25T15:32:00Z">
                  <w:rPr>
                    <w:ins w:id="3370" w:author="Jones, Emma" w:date="2018-04-24T15:44:00Z"/>
                    <w:b/>
                    <w:bCs/>
                  </w:rPr>
                </w:rPrChange>
              </w:rPr>
            </w:pPr>
            <w:ins w:id="3371" w:author="Jones, Emma" w:date="2018-04-24T15:44:00Z">
              <w:r w:rsidRPr="00BD3913">
                <w:rPr>
                  <w:bCs/>
                  <w:rPrChange w:id="3372" w:author="Jones, Emma" w:date="2018-04-25T15:32:00Z">
                    <w:rPr>
                      <w:b/>
                      <w:bCs/>
                      <w:color w:val="FF0000"/>
                    </w:rPr>
                  </w:rPrChange>
                </w:rPr>
                <w:t>0</w:t>
              </w:r>
              <w:r w:rsidR="00A22B0C" w:rsidRPr="00BD3913">
                <w:rPr>
                  <w:bCs/>
                  <w:rPrChange w:id="3373"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374"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6AF9115C" w14:textId="4C1A347A" w:rsidR="00A22B0C" w:rsidRPr="00BD3913" w:rsidRDefault="00A22B0C" w:rsidP="00F12673">
            <w:pPr>
              <w:pStyle w:val="TableEntry"/>
              <w:rPr>
                <w:ins w:id="3375" w:author="Jones, Emma" w:date="2018-04-25T15:27:00Z"/>
                <w:szCs w:val="18"/>
                <w:shd w:val="clear" w:color="auto" w:fill="FFFFFF"/>
                <w:rPrChange w:id="3376" w:author="Jones, Emma" w:date="2018-04-25T15:32:00Z">
                  <w:rPr>
                    <w:ins w:id="3377" w:author="Jones, Emma" w:date="2018-04-25T15:27:00Z"/>
                    <w:color w:val="333333"/>
                    <w:szCs w:val="18"/>
                    <w:shd w:val="clear" w:color="auto" w:fill="FFFFFF"/>
                  </w:rPr>
                </w:rPrChange>
              </w:rPr>
            </w:pPr>
            <w:ins w:id="3378" w:author="Jones, Emma" w:date="2018-04-25T15:28:00Z">
              <w:r w:rsidRPr="00BD3913">
                <w:rPr>
                  <w:szCs w:val="18"/>
                  <w:shd w:val="clear" w:color="auto" w:fill="FFFFFF"/>
                  <w:rPrChange w:id="3379" w:author="Jones, Emma" w:date="2018-04-25T15:32:00Z">
                    <w:rPr>
                      <w:color w:val="333333"/>
                      <w:szCs w:val="18"/>
                      <w:shd w:val="clear" w:color="auto" w:fill="FFFFFF"/>
                    </w:rPr>
                  </w:rPrChange>
                </w:rPr>
                <w:t>1..1</w:t>
              </w:r>
            </w:ins>
          </w:p>
        </w:tc>
        <w:tc>
          <w:tcPr>
            <w:tcW w:w="3810" w:type="dxa"/>
            <w:tcBorders>
              <w:top w:val="single" w:sz="4" w:space="0" w:color="auto"/>
              <w:left w:val="single" w:sz="4" w:space="0" w:color="auto"/>
              <w:bottom w:val="single" w:sz="4" w:space="0" w:color="auto"/>
              <w:right w:val="single" w:sz="4" w:space="0" w:color="auto"/>
            </w:tcBorders>
            <w:tcPrChange w:id="338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A549CD" w14:textId="70CFB253" w:rsidR="00A22B0C" w:rsidRPr="00BD3913" w:rsidRDefault="00A22B0C" w:rsidP="00F12673">
            <w:pPr>
              <w:pStyle w:val="TableEntry"/>
              <w:rPr>
                <w:ins w:id="3381" w:author="Jones, Emma" w:date="2018-04-24T15:44:00Z"/>
                <w:szCs w:val="18"/>
                <w:rPrChange w:id="3382" w:author="Jones, Emma" w:date="2018-04-25T15:32:00Z">
                  <w:rPr>
                    <w:ins w:id="3383" w:author="Jones, Emma" w:date="2018-04-24T15:44:00Z"/>
                  </w:rPr>
                </w:rPrChange>
              </w:rPr>
            </w:pPr>
            <w:ins w:id="3384" w:author="Jones, Emma" w:date="2018-04-24T15:44:00Z">
              <w:r w:rsidRPr="00BD3913">
                <w:rPr>
                  <w:szCs w:val="18"/>
                  <w:shd w:val="clear" w:color="auto" w:fill="FFFFFF"/>
                  <w:rPrChange w:id="3385" w:author="Jones, Emma" w:date="2018-04-25T15:32:00Z">
                    <w:rPr>
                      <w:rFonts w:ascii="Verdana" w:hAnsi="Verdana"/>
                      <w:color w:val="333333"/>
                      <w:sz w:val="17"/>
                      <w:szCs w:val="17"/>
                      <w:shd w:val="clear" w:color="auto" w:fill="FFFFFF"/>
                    </w:rPr>
                  </w:rPrChange>
                </w:rPr>
                <w:t>Business version of the activity definition</w:t>
              </w:r>
            </w:ins>
          </w:p>
        </w:tc>
        <w:tc>
          <w:tcPr>
            <w:tcW w:w="3441" w:type="dxa"/>
            <w:tcBorders>
              <w:top w:val="single" w:sz="4" w:space="0" w:color="auto"/>
              <w:left w:val="single" w:sz="4" w:space="0" w:color="auto"/>
              <w:bottom w:val="single" w:sz="4" w:space="0" w:color="auto"/>
              <w:right w:val="single" w:sz="4" w:space="0" w:color="auto"/>
            </w:tcBorders>
            <w:tcPrChange w:id="338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A0D37E8" w14:textId="78690977" w:rsidR="00A22B0C" w:rsidRPr="00BD3913" w:rsidRDefault="00A22B0C" w:rsidP="00F12673">
            <w:pPr>
              <w:pStyle w:val="TableEntry"/>
              <w:ind w:left="0"/>
              <w:rPr>
                <w:ins w:id="3387" w:author="Jones, Emma" w:date="2018-04-24T15:44:00Z"/>
                <w:bCs/>
                <w:rPrChange w:id="3388" w:author="Jones, Emma" w:date="2018-04-25T15:32:00Z">
                  <w:rPr>
                    <w:ins w:id="3389" w:author="Jones, Emma" w:date="2018-04-24T15:44:00Z"/>
                    <w:b/>
                    <w:bCs/>
                  </w:rPr>
                </w:rPrChange>
              </w:rPr>
            </w:pPr>
            <w:ins w:id="3390" w:author="Jones, Emma" w:date="2018-04-24T16:34:00Z">
              <w:r w:rsidRPr="00BD3913">
                <w:rPr>
                  <w:rPrChange w:id="3391" w:author="Jones, Emma" w:date="2018-04-25T15:32:00Z">
                    <w:rPr>
                      <w:b/>
                    </w:rPr>
                  </w:rPrChange>
                </w:rPr>
                <w:t>This version of the profile requires specifying the version of this activityDefinition.</w:t>
              </w:r>
            </w:ins>
          </w:p>
        </w:tc>
      </w:tr>
      <w:tr w:rsidR="00A22B0C" w:rsidRPr="00BD3913" w14:paraId="6FD585A8" w14:textId="77777777" w:rsidTr="00A22B0C">
        <w:trPr>
          <w:cantSplit/>
          <w:trHeight w:val="600"/>
          <w:ins w:id="3392" w:author="Jones, Emma" w:date="2018-04-24T15:44:00Z"/>
          <w:trPrChange w:id="339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394"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AD98DD" w14:textId="77777777" w:rsidR="00A22B0C" w:rsidRPr="00BD3913" w:rsidRDefault="00A22B0C" w:rsidP="00F12673">
            <w:pPr>
              <w:pStyle w:val="TableEntry"/>
              <w:rPr>
                <w:ins w:id="3395" w:author="Jones, Emma" w:date="2018-04-24T15:44:00Z"/>
              </w:rPr>
            </w:pPr>
            <w:ins w:id="3396" w:author="Jones, Emma" w:date="2018-04-24T15:44:00Z">
              <w:r w:rsidRPr="00BD3913">
                <w:lastRenderedPageBreak/>
                <w:t>... name</w:t>
              </w:r>
            </w:ins>
          </w:p>
        </w:tc>
        <w:tc>
          <w:tcPr>
            <w:tcW w:w="883" w:type="dxa"/>
            <w:tcBorders>
              <w:top w:val="single" w:sz="4" w:space="0" w:color="auto"/>
              <w:left w:val="single" w:sz="4" w:space="0" w:color="auto"/>
              <w:bottom w:val="single" w:sz="4" w:space="0" w:color="auto"/>
              <w:right w:val="single" w:sz="4" w:space="0" w:color="auto"/>
            </w:tcBorders>
            <w:tcPrChange w:id="339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0CE4C4B" w14:textId="77777777" w:rsidR="00A22B0C" w:rsidRPr="00BD3913" w:rsidRDefault="00A22B0C" w:rsidP="00F12673">
            <w:pPr>
              <w:pStyle w:val="TableEntry"/>
              <w:rPr>
                <w:ins w:id="3398" w:author="Jones, Emma" w:date="2018-04-24T15:44:00Z"/>
                <w:bCs/>
                <w:rPrChange w:id="3399" w:author="Jones, Emma" w:date="2018-04-25T15:32:00Z">
                  <w:rPr>
                    <w:ins w:id="3400" w:author="Jones, Emma" w:date="2018-04-24T15:44:00Z"/>
                    <w:b/>
                    <w:bCs/>
                  </w:rPr>
                </w:rPrChange>
              </w:rPr>
            </w:pPr>
            <w:ins w:id="3401"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02"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551DCBF" w14:textId="5F6B67C2" w:rsidR="00A22B0C" w:rsidRPr="00BD3913" w:rsidRDefault="0012488B" w:rsidP="00F12673">
            <w:pPr>
              <w:pStyle w:val="TableEntry"/>
              <w:rPr>
                <w:ins w:id="3403" w:author="Jones, Emma" w:date="2018-04-24T15:44:00Z"/>
                <w:bCs/>
                <w:rPrChange w:id="3404" w:author="Jones, Emma" w:date="2018-04-25T15:32:00Z">
                  <w:rPr>
                    <w:ins w:id="3405" w:author="Jones, Emma" w:date="2018-04-24T15:44:00Z"/>
                    <w:b/>
                    <w:bCs/>
                  </w:rPr>
                </w:rPrChange>
              </w:rPr>
            </w:pPr>
            <w:ins w:id="3406" w:author="Jones, Emma" w:date="2018-04-24T15:44:00Z">
              <w:r w:rsidRPr="00BD3913">
                <w:rPr>
                  <w:bCs/>
                  <w:rPrChange w:id="3407" w:author="Jones, Emma" w:date="2018-04-25T15:32:00Z">
                    <w:rPr>
                      <w:b/>
                      <w:bCs/>
                      <w:color w:val="FF0000"/>
                    </w:rPr>
                  </w:rPrChange>
                </w:rPr>
                <w:t>0</w:t>
              </w:r>
              <w:r w:rsidR="00A22B0C" w:rsidRPr="00BD3913">
                <w:rPr>
                  <w:bCs/>
                  <w:rPrChange w:id="3408"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40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BC5AA63" w14:textId="283ADDE3" w:rsidR="00A22B0C" w:rsidRPr="00BD3913" w:rsidRDefault="00A22B0C" w:rsidP="00F12673">
            <w:pPr>
              <w:pStyle w:val="TableEntry"/>
              <w:rPr>
                <w:ins w:id="3410" w:author="Jones, Emma" w:date="2018-04-25T15:27:00Z"/>
              </w:rPr>
            </w:pPr>
            <w:ins w:id="3411"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41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08E5CD6" w14:textId="701BF652" w:rsidR="00A22B0C" w:rsidRPr="00BD3913" w:rsidRDefault="00A22B0C" w:rsidP="00F12673">
            <w:pPr>
              <w:pStyle w:val="TableEntry"/>
              <w:rPr>
                <w:ins w:id="3413" w:author="Jones, Emma" w:date="2018-04-24T15:44:00Z"/>
              </w:rPr>
            </w:pPr>
            <w:ins w:id="3414" w:author="Jones, Emma" w:date="2018-04-24T15:44:00Z">
              <w:r w:rsidRPr="00BD3913">
                <w:t>Name for this activity definition (computer friendly)</w:t>
              </w:r>
            </w:ins>
          </w:p>
        </w:tc>
        <w:tc>
          <w:tcPr>
            <w:tcW w:w="3441" w:type="dxa"/>
            <w:tcBorders>
              <w:top w:val="single" w:sz="4" w:space="0" w:color="auto"/>
              <w:left w:val="single" w:sz="4" w:space="0" w:color="auto"/>
              <w:bottom w:val="single" w:sz="4" w:space="0" w:color="auto"/>
              <w:right w:val="single" w:sz="4" w:space="0" w:color="auto"/>
            </w:tcBorders>
            <w:tcPrChange w:id="341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08C423B" w14:textId="57A32FCB" w:rsidR="00A22B0C" w:rsidRPr="00BD3913" w:rsidRDefault="00A22B0C" w:rsidP="00F12673">
            <w:pPr>
              <w:pStyle w:val="TableEntry"/>
              <w:rPr>
                <w:ins w:id="3416" w:author="Jones, Emma" w:date="2018-04-24T15:44:00Z"/>
                <w:bCs/>
                <w:rPrChange w:id="3417" w:author="Jones, Emma" w:date="2018-04-25T15:32:00Z">
                  <w:rPr>
                    <w:ins w:id="3418" w:author="Jones, Emma" w:date="2018-04-24T15:44:00Z"/>
                    <w:b/>
                    <w:bCs/>
                  </w:rPr>
                </w:rPrChange>
              </w:rPr>
            </w:pPr>
            <w:ins w:id="3419" w:author="Jones, Emma" w:date="2018-04-24T16:34:00Z">
              <w:r w:rsidRPr="00BD3913">
                <w:rPr>
                  <w:rPrChange w:id="3420" w:author="Jones, Emma" w:date="2018-04-25T15:32:00Z">
                    <w:rPr>
                      <w:b/>
                    </w:rPr>
                  </w:rPrChange>
                </w:rPr>
                <w:t>This version of the profile requires the name of the activityDefinition</w:t>
              </w:r>
            </w:ins>
          </w:p>
        </w:tc>
      </w:tr>
      <w:tr w:rsidR="00A22B0C" w:rsidRPr="00BD3913" w14:paraId="1ED8E47E" w14:textId="77777777" w:rsidTr="00A22B0C">
        <w:trPr>
          <w:cantSplit/>
          <w:trHeight w:val="600"/>
          <w:ins w:id="3421" w:author="Jones, Emma" w:date="2018-04-24T15:44:00Z"/>
          <w:trPrChange w:id="342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42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D756F05" w14:textId="77777777" w:rsidR="00A22B0C" w:rsidRPr="00BD3913" w:rsidRDefault="00A22B0C" w:rsidP="00F12673">
            <w:pPr>
              <w:pStyle w:val="TableEntry"/>
              <w:rPr>
                <w:ins w:id="3424" w:author="Jones, Emma" w:date="2018-04-24T15:44:00Z"/>
              </w:rPr>
            </w:pPr>
            <w:ins w:id="3425" w:author="Jones, Emma" w:date="2018-04-24T15:44:00Z">
              <w:r w:rsidRPr="00BD3913">
                <w:t>... title</w:t>
              </w:r>
            </w:ins>
          </w:p>
        </w:tc>
        <w:tc>
          <w:tcPr>
            <w:tcW w:w="883" w:type="dxa"/>
            <w:tcBorders>
              <w:top w:val="single" w:sz="4" w:space="0" w:color="auto"/>
              <w:left w:val="single" w:sz="4" w:space="0" w:color="auto"/>
              <w:bottom w:val="single" w:sz="4" w:space="0" w:color="auto"/>
              <w:right w:val="single" w:sz="4" w:space="0" w:color="auto"/>
            </w:tcBorders>
            <w:tcPrChange w:id="342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310FB9" w14:textId="77777777" w:rsidR="00A22B0C" w:rsidRPr="00BD3913" w:rsidRDefault="00A22B0C" w:rsidP="00F12673">
            <w:pPr>
              <w:pStyle w:val="TableEntry"/>
              <w:rPr>
                <w:ins w:id="3427" w:author="Jones, Emma" w:date="2018-04-24T15:44:00Z"/>
                <w:bCs/>
                <w:rPrChange w:id="3428" w:author="Jones, Emma" w:date="2018-04-25T15:32:00Z">
                  <w:rPr>
                    <w:ins w:id="3429" w:author="Jones, Emma" w:date="2018-04-24T15:44:00Z"/>
                    <w:b/>
                    <w:bCs/>
                  </w:rPr>
                </w:rPrChange>
              </w:rPr>
            </w:pPr>
            <w:ins w:id="3430"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31"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34FE40" w14:textId="75609BFD" w:rsidR="00A22B0C" w:rsidRPr="00BD3913" w:rsidRDefault="0012488B" w:rsidP="00F12673">
            <w:pPr>
              <w:pStyle w:val="TableEntry"/>
              <w:rPr>
                <w:ins w:id="3432" w:author="Jones, Emma" w:date="2018-04-24T15:44:00Z"/>
                <w:bCs/>
                <w:rPrChange w:id="3433" w:author="Jones, Emma" w:date="2018-04-25T15:32:00Z">
                  <w:rPr>
                    <w:ins w:id="3434" w:author="Jones, Emma" w:date="2018-04-24T15:44:00Z"/>
                    <w:b/>
                    <w:bCs/>
                  </w:rPr>
                </w:rPrChange>
              </w:rPr>
            </w:pPr>
            <w:ins w:id="3435" w:author="Jones, Emma" w:date="2018-04-24T15:44:00Z">
              <w:r w:rsidRPr="00BD3913">
                <w:rPr>
                  <w:bCs/>
                  <w:rPrChange w:id="3436" w:author="Jones, Emma" w:date="2018-04-25T15:32:00Z">
                    <w:rPr>
                      <w:b/>
                      <w:bCs/>
                      <w:color w:val="FF0000"/>
                    </w:rPr>
                  </w:rPrChange>
                </w:rPr>
                <w:t>0</w:t>
              </w:r>
              <w:r w:rsidR="00A22B0C" w:rsidRPr="00BD3913">
                <w:rPr>
                  <w:bCs/>
                  <w:rPrChange w:id="3437"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438"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65E15C1" w14:textId="75E77195" w:rsidR="00A22B0C" w:rsidRPr="00BD3913" w:rsidRDefault="00A22B0C" w:rsidP="00F12673">
            <w:pPr>
              <w:pStyle w:val="TableEntry"/>
              <w:rPr>
                <w:ins w:id="3439" w:author="Jones, Emma" w:date="2018-04-25T15:27:00Z"/>
              </w:rPr>
            </w:pPr>
            <w:ins w:id="3440"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4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0AD97C" w14:textId="692688E1" w:rsidR="00A22B0C" w:rsidRPr="00BD3913" w:rsidRDefault="00A22B0C" w:rsidP="00F12673">
            <w:pPr>
              <w:pStyle w:val="TableEntry"/>
              <w:rPr>
                <w:ins w:id="3442" w:author="Jones, Emma" w:date="2018-04-24T15:44:00Z"/>
              </w:rPr>
            </w:pPr>
            <w:ins w:id="3443" w:author="Jones, Emma" w:date="2018-04-24T15:44:00Z">
              <w:r w:rsidRPr="00BD3913">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Change w:id="34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54623D0" w14:textId="730D0CDF" w:rsidR="00A22B0C" w:rsidRPr="00BD3913" w:rsidRDefault="00A22B0C" w:rsidP="00F12673">
            <w:pPr>
              <w:pStyle w:val="TableEntry"/>
              <w:rPr>
                <w:ins w:id="3445" w:author="Jones, Emma" w:date="2018-04-24T15:44:00Z"/>
                <w:bCs/>
                <w:rPrChange w:id="3446" w:author="Jones, Emma" w:date="2018-04-25T15:32:00Z">
                  <w:rPr>
                    <w:ins w:id="3447" w:author="Jones, Emma" w:date="2018-04-24T15:44:00Z"/>
                    <w:b/>
                    <w:bCs/>
                  </w:rPr>
                </w:rPrChange>
              </w:rPr>
            </w:pPr>
            <w:ins w:id="3448" w:author="Jones, Emma" w:date="2018-04-24T16:34:00Z">
              <w:r w:rsidRPr="00BD3913">
                <w:rPr>
                  <w:bCs/>
                  <w:rPrChange w:id="3449" w:author="Jones, Emma" w:date="2018-04-25T15:32:00Z">
                    <w:rPr>
                      <w:b/>
                      <w:bCs/>
                    </w:rPr>
                  </w:rPrChange>
                </w:rPr>
                <w:t>This version of the profile requires a title which is used in an UI.</w:t>
              </w:r>
            </w:ins>
          </w:p>
        </w:tc>
      </w:tr>
      <w:tr w:rsidR="00A22B0C" w:rsidRPr="00BD3913" w14:paraId="6BC5A876" w14:textId="77777777" w:rsidTr="00A22B0C">
        <w:trPr>
          <w:cantSplit/>
          <w:trHeight w:val="600"/>
          <w:ins w:id="3450" w:author="Jones, Emma" w:date="2018-04-24T15:44:00Z"/>
          <w:trPrChange w:id="345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45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BDF946D" w14:textId="77777777" w:rsidR="00A22B0C" w:rsidRPr="00BD3913" w:rsidRDefault="00A22B0C" w:rsidP="004E10EF">
            <w:pPr>
              <w:pStyle w:val="TableEntry"/>
              <w:rPr>
                <w:ins w:id="3453" w:author="Jones, Emma" w:date="2018-04-24T15:44:00Z"/>
              </w:rPr>
            </w:pPr>
            <w:ins w:id="3454" w:author="Jones, Emma" w:date="2018-04-24T15:44:00Z">
              <w:r w:rsidRPr="00BD3913">
                <w:t>... status</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45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B4E09D7" w14:textId="77777777" w:rsidR="00A22B0C" w:rsidRPr="00BD3913" w:rsidRDefault="00A22B0C" w:rsidP="004E10EF">
            <w:pPr>
              <w:pStyle w:val="TableEntry"/>
              <w:rPr>
                <w:ins w:id="3456" w:author="Jones, Emma" w:date="2018-04-24T15:44:00Z"/>
                <w:bCs/>
                <w:rPrChange w:id="3457" w:author="Jones, Emma" w:date="2018-04-25T15:32:00Z">
                  <w:rPr>
                    <w:ins w:id="3458" w:author="Jones, Emma" w:date="2018-04-24T15:44:00Z"/>
                    <w:b/>
                    <w:bCs/>
                  </w:rPr>
                </w:rPrChange>
              </w:rPr>
            </w:pPr>
            <w:ins w:id="3459" w:author="Jones, Emma" w:date="2018-04-24T15:44:00Z">
              <w:r w:rsidRPr="00BD3913">
                <w:rPr>
                  <w:bCs/>
                  <w:rPrChange w:id="3460" w:author="Jones, Emma" w:date="2018-04-25T15:32:00Z">
                    <w:rPr>
                      <w:b/>
                      <w:bCs/>
                    </w:rPr>
                  </w:rPrChange>
                </w:rPr>
                <w:t>?!</w:t>
              </w:r>
              <w:r w:rsidRPr="00BD3913">
                <w:rPr>
                  <w:bCs/>
                </w:rPr>
                <w:t xml:space="preserve"> Σ</w:t>
              </w:r>
            </w:ins>
          </w:p>
        </w:tc>
        <w:tc>
          <w:tcPr>
            <w:tcW w:w="872" w:type="dxa"/>
            <w:tcBorders>
              <w:top w:val="single" w:sz="4" w:space="0" w:color="auto"/>
              <w:left w:val="single" w:sz="4" w:space="0" w:color="auto"/>
              <w:bottom w:val="single" w:sz="4" w:space="0" w:color="auto"/>
              <w:right w:val="single" w:sz="4" w:space="0" w:color="auto"/>
            </w:tcBorders>
            <w:noWrap/>
            <w:tcPrChange w:id="346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BDC5AB1" w14:textId="77777777" w:rsidR="00A22B0C" w:rsidRPr="00BD3913" w:rsidRDefault="00A22B0C" w:rsidP="004E10EF">
            <w:pPr>
              <w:pStyle w:val="TableEntry"/>
              <w:rPr>
                <w:ins w:id="3462" w:author="Jones, Emma" w:date="2018-04-24T15:44:00Z"/>
                <w:bCs/>
              </w:rPr>
            </w:pPr>
            <w:ins w:id="3463" w:author="Jones, Emma" w:date="2018-04-24T15:44:00Z">
              <w:r w:rsidRPr="00BD3913">
                <w:rPr>
                  <w:bCs/>
                </w:rPr>
                <w:t>1..1</w:t>
              </w:r>
            </w:ins>
          </w:p>
        </w:tc>
        <w:tc>
          <w:tcPr>
            <w:tcW w:w="1650" w:type="dxa"/>
            <w:tcBorders>
              <w:top w:val="single" w:sz="4" w:space="0" w:color="auto"/>
              <w:left w:val="single" w:sz="4" w:space="0" w:color="auto"/>
              <w:bottom w:val="single" w:sz="4" w:space="0" w:color="auto"/>
              <w:right w:val="single" w:sz="4" w:space="0" w:color="auto"/>
            </w:tcBorders>
            <w:tcPrChange w:id="3464"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7B74CF7" w14:textId="77777777" w:rsidR="00A22B0C" w:rsidRPr="00BD3913" w:rsidRDefault="00A22B0C" w:rsidP="004E10EF">
            <w:pPr>
              <w:pStyle w:val="TableEntry"/>
              <w:rPr>
                <w:ins w:id="346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46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F900D1F" w14:textId="627543CF" w:rsidR="00A22B0C" w:rsidRPr="00BD3913" w:rsidRDefault="00A22B0C" w:rsidP="004E10EF">
            <w:pPr>
              <w:pStyle w:val="TableEntry"/>
              <w:rPr>
                <w:ins w:id="3467" w:author="Jones, Emma" w:date="2018-04-24T15:44:00Z"/>
              </w:rPr>
            </w:pPr>
            <w:ins w:id="3468" w:author="Jones, Emma" w:date="2018-04-24T15:44:00Z">
              <w:r w:rsidRPr="00BD3913">
                <w:t>draft | active | retired | unknown</w:t>
              </w:r>
            </w:ins>
          </w:p>
        </w:tc>
        <w:tc>
          <w:tcPr>
            <w:tcW w:w="3441" w:type="dxa"/>
            <w:tcBorders>
              <w:top w:val="single" w:sz="4" w:space="0" w:color="auto"/>
              <w:left w:val="single" w:sz="4" w:space="0" w:color="auto"/>
              <w:bottom w:val="single" w:sz="4" w:space="0" w:color="auto"/>
              <w:right w:val="single" w:sz="4" w:space="0" w:color="auto"/>
            </w:tcBorders>
            <w:tcPrChange w:id="346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54296A" w14:textId="77777777" w:rsidR="00A22B0C" w:rsidRPr="00BD3913" w:rsidRDefault="00A22B0C" w:rsidP="004E10EF">
            <w:pPr>
              <w:pStyle w:val="TableEntry"/>
              <w:rPr>
                <w:ins w:id="3470" w:author="Jones, Emma" w:date="2018-04-24T15:44:00Z"/>
                <w:bCs/>
                <w:rPrChange w:id="3471" w:author="Jones, Emma" w:date="2018-04-25T15:32:00Z">
                  <w:rPr>
                    <w:ins w:id="3472" w:author="Jones, Emma" w:date="2018-04-24T15:44:00Z"/>
                    <w:b/>
                    <w:bCs/>
                  </w:rPr>
                </w:rPrChange>
              </w:rPr>
            </w:pPr>
          </w:p>
        </w:tc>
      </w:tr>
      <w:tr w:rsidR="00A22B0C" w:rsidRPr="00BD3913" w14:paraId="37C93FFB" w14:textId="77777777" w:rsidTr="00A22B0C">
        <w:trPr>
          <w:cantSplit/>
          <w:trHeight w:val="600"/>
          <w:ins w:id="3473" w:author="Jones, Emma" w:date="2018-04-24T15:44:00Z"/>
          <w:trPrChange w:id="347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475"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DCB8B8" w14:textId="77777777" w:rsidR="00A22B0C" w:rsidRPr="00BD3913" w:rsidRDefault="00A22B0C" w:rsidP="004E10EF">
            <w:pPr>
              <w:pStyle w:val="TableEntry"/>
              <w:rPr>
                <w:ins w:id="3476" w:author="Jones, Emma" w:date="2018-04-24T15:44:00Z"/>
              </w:rPr>
            </w:pPr>
            <w:ins w:id="3477" w:author="Jones, Emma" w:date="2018-04-24T15:44:00Z">
              <w:r w:rsidRPr="00BD3913">
                <w:t>... experimental</w:t>
              </w:r>
            </w:ins>
          </w:p>
        </w:tc>
        <w:tc>
          <w:tcPr>
            <w:tcW w:w="883" w:type="dxa"/>
            <w:tcBorders>
              <w:top w:val="single" w:sz="4" w:space="0" w:color="auto"/>
              <w:left w:val="single" w:sz="4" w:space="0" w:color="auto"/>
              <w:bottom w:val="single" w:sz="4" w:space="0" w:color="auto"/>
              <w:right w:val="single" w:sz="4" w:space="0" w:color="auto"/>
            </w:tcBorders>
            <w:tcPrChange w:id="347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6A73C70" w14:textId="77777777" w:rsidR="00A22B0C" w:rsidRPr="00BD3913" w:rsidRDefault="00A22B0C" w:rsidP="004E10EF">
            <w:pPr>
              <w:pStyle w:val="TableEntry"/>
              <w:rPr>
                <w:ins w:id="3479" w:author="Jones, Emma" w:date="2018-04-24T15:44:00Z"/>
                <w:bCs/>
                <w:rPrChange w:id="3480" w:author="Jones, Emma" w:date="2018-04-25T15:32:00Z">
                  <w:rPr>
                    <w:ins w:id="3481" w:author="Jones, Emma" w:date="2018-04-24T15:44:00Z"/>
                    <w:b/>
                    <w:bCs/>
                  </w:rPr>
                </w:rPrChange>
              </w:rPr>
            </w:pPr>
            <w:ins w:id="3482" w:author="Jones, Emma" w:date="2018-04-24T15:44:00Z">
              <w:r w:rsidRPr="00BD3913">
                <w:rPr>
                  <w:bCs/>
                  <w:rPrChange w:id="3483" w:author="Jones, Emma" w:date="2018-04-25T15:32:00Z">
                    <w:rPr>
                      <w:b/>
                      <w:bCs/>
                    </w:rPr>
                  </w:rPrChange>
                </w:rPr>
                <w:t xml:space="preserve">?! </w:t>
              </w:r>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84"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C68D79" w14:textId="77777777" w:rsidR="00A22B0C" w:rsidRPr="00BD3913" w:rsidRDefault="00A22B0C" w:rsidP="004E10EF">
            <w:pPr>
              <w:pStyle w:val="TableEntry"/>
              <w:rPr>
                <w:ins w:id="3485" w:author="Jones, Emma" w:date="2018-04-24T15:44:00Z"/>
                <w:bCs/>
              </w:rPr>
            </w:pPr>
            <w:ins w:id="3486"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487"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B33EF45" w14:textId="77777777" w:rsidR="00A22B0C" w:rsidRPr="00BD3913" w:rsidRDefault="00A22B0C" w:rsidP="004E10EF">
            <w:pPr>
              <w:pStyle w:val="TableEntry"/>
              <w:rPr>
                <w:ins w:id="348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48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42E2D4E" w14:textId="5E1087BB" w:rsidR="00A22B0C" w:rsidRPr="00BD3913" w:rsidRDefault="00A22B0C" w:rsidP="004E10EF">
            <w:pPr>
              <w:pStyle w:val="TableEntry"/>
              <w:rPr>
                <w:ins w:id="3490" w:author="Jones, Emma" w:date="2018-04-24T15:44:00Z"/>
              </w:rPr>
            </w:pPr>
            <w:ins w:id="3491" w:author="Jones, Emma" w:date="2018-04-24T15:44:00Z">
              <w:r w:rsidRPr="00BD3913">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Change w:id="349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A8CD4B6" w14:textId="77777777" w:rsidR="00A22B0C" w:rsidRPr="00BD3913" w:rsidRDefault="00A22B0C" w:rsidP="004E10EF">
            <w:pPr>
              <w:pStyle w:val="TableEntry"/>
              <w:rPr>
                <w:ins w:id="3493" w:author="Jones, Emma" w:date="2018-04-24T15:44:00Z"/>
                <w:bCs/>
                <w:rPrChange w:id="3494" w:author="Jones, Emma" w:date="2018-04-25T15:32:00Z">
                  <w:rPr>
                    <w:ins w:id="3495" w:author="Jones, Emma" w:date="2018-04-24T15:44:00Z"/>
                    <w:b/>
                    <w:bCs/>
                  </w:rPr>
                </w:rPrChange>
              </w:rPr>
            </w:pPr>
          </w:p>
        </w:tc>
      </w:tr>
      <w:tr w:rsidR="00A22B0C" w:rsidRPr="00BD3913" w14:paraId="46486067" w14:textId="77777777" w:rsidTr="00A22B0C">
        <w:trPr>
          <w:cantSplit/>
          <w:trHeight w:val="600"/>
          <w:ins w:id="3496" w:author="Jones, Emma" w:date="2018-04-24T15:44:00Z"/>
          <w:trPrChange w:id="349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49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EA84F4F" w14:textId="77777777" w:rsidR="00A22B0C" w:rsidRPr="00BD3913" w:rsidRDefault="00A22B0C" w:rsidP="004E10EF">
            <w:pPr>
              <w:pStyle w:val="TableEntry"/>
              <w:rPr>
                <w:ins w:id="3499" w:author="Jones, Emma" w:date="2018-04-24T15:44:00Z"/>
              </w:rPr>
            </w:pPr>
            <w:ins w:id="3500" w:author="Jones, Emma" w:date="2018-04-24T15:44:00Z">
              <w:r w:rsidRPr="00BD3913">
                <w:t>... date</w:t>
              </w:r>
            </w:ins>
          </w:p>
        </w:tc>
        <w:tc>
          <w:tcPr>
            <w:tcW w:w="883" w:type="dxa"/>
            <w:tcBorders>
              <w:top w:val="single" w:sz="4" w:space="0" w:color="auto"/>
              <w:left w:val="single" w:sz="4" w:space="0" w:color="auto"/>
              <w:bottom w:val="single" w:sz="4" w:space="0" w:color="auto"/>
              <w:right w:val="single" w:sz="4" w:space="0" w:color="auto"/>
            </w:tcBorders>
            <w:tcPrChange w:id="350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9F75C58" w14:textId="77777777" w:rsidR="00A22B0C" w:rsidRPr="00BD3913" w:rsidRDefault="00A22B0C" w:rsidP="004E10EF">
            <w:pPr>
              <w:pStyle w:val="TableEntry"/>
              <w:rPr>
                <w:ins w:id="3502" w:author="Jones, Emma" w:date="2018-04-24T15:44:00Z"/>
                <w:bCs/>
                <w:rPrChange w:id="3503" w:author="Jones, Emma" w:date="2018-04-25T15:32:00Z">
                  <w:rPr>
                    <w:ins w:id="3504" w:author="Jones, Emma" w:date="2018-04-24T15:44:00Z"/>
                    <w:b/>
                    <w:bCs/>
                  </w:rPr>
                </w:rPrChange>
              </w:rPr>
            </w:pPr>
            <w:ins w:id="3505"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50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19E8339" w14:textId="47039F7E" w:rsidR="00A22B0C" w:rsidRPr="00BD3913" w:rsidRDefault="0012488B" w:rsidP="004E10EF">
            <w:pPr>
              <w:pStyle w:val="TableEntry"/>
              <w:rPr>
                <w:ins w:id="3507" w:author="Jones, Emma" w:date="2018-04-24T15:44:00Z"/>
                <w:bCs/>
                <w:rPrChange w:id="3508" w:author="Jones, Emma" w:date="2018-04-25T15:32:00Z">
                  <w:rPr>
                    <w:ins w:id="3509" w:author="Jones, Emma" w:date="2018-04-24T15:44:00Z"/>
                    <w:b/>
                    <w:bCs/>
                  </w:rPr>
                </w:rPrChange>
              </w:rPr>
            </w:pPr>
            <w:ins w:id="3510" w:author="Jones, Emma" w:date="2018-04-24T15:44:00Z">
              <w:r w:rsidRPr="00BD3913">
                <w:rPr>
                  <w:bCs/>
                  <w:rPrChange w:id="3511" w:author="Jones, Emma" w:date="2018-04-25T15:32:00Z">
                    <w:rPr>
                      <w:b/>
                      <w:bCs/>
                      <w:color w:val="FF0000"/>
                    </w:rPr>
                  </w:rPrChange>
                </w:rPr>
                <w:t>0</w:t>
              </w:r>
              <w:r w:rsidR="00A22B0C" w:rsidRPr="00BD3913">
                <w:rPr>
                  <w:bCs/>
                  <w:rPrChange w:id="3512"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13"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626E1C7" w14:textId="528E91B9" w:rsidR="00A22B0C" w:rsidRPr="00BD3913" w:rsidRDefault="00A22B0C" w:rsidP="004E10EF">
            <w:pPr>
              <w:pStyle w:val="TableEntry"/>
              <w:rPr>
                <w:ins w:id="3514" w:author="Jones, Emma" w:date="2018-04-25T15:27:00Z"/>
              </w:rPr>
            </w:pPr>
            <w:ins w:id="3515"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1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91CE0B9" w14:textId="526EF7D7" w:rsidR="00A22B0C" w:rsidRPr="00BD3913" w:rsidRDefault="00A22B0C" w:rsidP="004E10EF">
            <w:pPr>
              <w:pStyle w:val="TableEntry"/>
              <w:rPr>
                <w:ins w:id="3517" w:author="Jones, Emma" w:date="2018-04-24T15:44:00Z"/>
              </w:rPr>
            </w:pPr>
            <w:ins w:id="3518" w:author="Jones, Emma" w:date="2018-04-24T15:44:00Z">
              <w:r w:rsidRPr="00BD3913">
                <w:t>Date this was last changed</w:t>
              </w:r>
            </w:ins>
          </w:p>
        </w:tc>
        <w:tc>
          <w:tcPr>
            <w:tcW w:w="3441" w:type="dxa"/>
            <w:tcBorders>
              <w:top w:val="single" w:sz="4" w:space="0" w:color="auto"/>
              <w:left w:val="single" w:sz="4" w:space="0" w:color="auto"/>
              <w:bottom w:val="single" w:sz="4" w:space="0" w:color="auto"/>
              <w:right w:val="single" w:sz="4" w:space="0" w:color="auto"/>
            </w:tcBorders>
            <w:tcPrChange w:id="351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5E9D5" w14:textId="5D08E06D" w:rsidR="00A22B0C" w:rsidRPr="00BD3913" w:rsidRDefault="00A22B0C" w:rsidP="004E10EF">
            <w:pPr>
              <w:pStyle w:val="TableEntry"/>
              <w:rPr>
                <w:ins w:id="3520" w:author="Jones, Emma" w:date="2018-04-24T15:44:00Z"/>
                <w:bCs/>
                <w:rPrChange w:id="3521" w:author="Jones, Emma" w:date="2018-04-25T15:32:00Z">
                  <w:rPr>
                    <w:ins w:id="3522" w:author="Jones, Emma" w:date="2018-04-24T15:44:00Z"/>
                    <w:b/>
                    <w:bCs/>
                  </w:rPr>
                </w:rPrChange>
              </w:rPr>
            </w:pPr>
            <w:ins w:id="3523" w:author="Jones, Emma" w:date="2018-04-24T15:44:00Z">
              <w:r w:rsidRPr="00BD3913">
                <w:rPr>
                  <w:bCs/>
                  <w:rPrChange w:id="3524" w:author="Jones, Emma" w:date="2018-04-25T15:32:00Z">
                    <w:rPr>
                      <w:b/>
                      <w:bCs/>
                    </w:rPr>
                  </w:rPrChange>
                </w:rPr>
                <w:t>This version of the profile requires a date for when the ActivityDefinition was last changed</w:t>
              </w:r>
            </w:ins>
          </w:p>
        </w:tc>
      </w:tr>
      <w:tr w:rsidR="00A22B0C" w:rsidRPr="00BD3913" w14:paraId="32AC937B" w14:textId="77777777" w:rsidTr="00A22B0C">
        <w:trPr>
          <w:cantSplit/>
          <w:trHeight w:val="600"/>
          <w:ins w:id="3525" w:author="Jones, Emma" w:date="2018-04-24T15:44:00Z"/>
          <w:trPrChange w:id="352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527"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A728F5" w14:textId="77777777" w:rsidR="00A22B0C" w:rsidRPr="00BD3913" w:rsidRDefault="00A22B0C" w:rsidP="004E10EF">
            <w:pPr>
              <w:pStyle w:val="TableEntry"/>
              <w:rPr>
                <w:ins w:id="3528" w:author="Jones, Emma" w:date="2018-04-24T15:44:00Z"/>
              </w:rPr>
            </w:pPr>
            <w:ins w:id="3529" w:author="Jones, Emma" w:date="2018-04-24T15:44:00Z">
              <w:r w:rsidRPr="00BD3913">
                <w:t>... publisher</w:t>
              </w:r>
            </w:ins>
          </w:p>
        </w:tc>
        <w:tc>
          <w:tcPr>
            <w:tcW w:w="883" w:type="dxa"/>
            <w:tcBorders>
              <w:top w:val="single" w:sz="4" w:space="0" w:color="auto"/>
              <w:left w:val="single" w:sz="4" w:space="0" w:color="auto"/>
              <w:bottom w:val="single" w:sz="4" w:space="0" w:color="auto"/>
              <w:right w:val="single" w:sz="4" w:space="0" w:color="auto"/>
            </w:tcBorders>
            <w:tcPrChange w:id="353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4DB1B2A" w14:textId="77777777" w:rsidR="00A22B0C" w:rsidRPr="00BD3913" w:rsidRDefault="00A22B0C" w:rsidP="004E10EF">
            <w:pPr>
              <w:pStyle w:val="TableEntry"/>
              <w:rPr>
                <w:ins w:id="3531" w:author="Jones, Emma" w:date="2018-04-24T15:44:00Z"/>
                <w:bCs/>
                <w:rPrChange w:id="3532" w:author="Jones, Emma" w:date="2018-04-25T15:32:00Z">
                  <w:rPr>
                    <w:ins w:id="3533" w:author="Jones, Emma" w:date="2018-04-24T15:44:00Z"/>
                    <w:b/>
                    <w:bCs/>
                  </w:rPr>
                </w:rPrChange>
              </w:rPr>
            </w:pPr>
            <w:ins w:id="3534"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535"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4AE0422" w14:textId="62B7C19C" w:rsidR="00A22B0C" w:rsidRPr="00BD3913" w:rsidRDefault="0012488B" w:rsidP="004E10EF">
            <w:pPr>
              <w:pStyle w:val="TableEntry"/>
              <w:rPr>
                <w:ins w:id="3536" w:author="Jones, Emma" w:date="2018-04-24T15:44:00Z"/>
                <w:bCs/>
                <w:rPrChange w:id="3537" w:author="Jones, Emma" w:date="2018-04-25T15:32:00Z">
                  <w:rPr>
                    <w:ins w:id="3538" w:author="Jones, Emma" w:date="2018-04-24T15:44:00Z"/>
                    <w:b/>
                    <w:bCs/>
                  </w:rPr>
                </w:rPrChange>
              </w:rPr>
            </w:pPr>
            <w:ins w:id="3539" w:author="Jones, Emma" w:date="2018-04-25T15:30:00Z">
              <w:r w:rsidRPr="00BD3913">
                <w:rPr>
                  <w:bCs/>
                  <w:rPrChange w:id="3540" w:author="Jones, Emma" w:date="2018-04-25T15:32:00Z">
                    <w:rPr>
                      <w:b/>
                      <w:bCs/>
                      <w:color w:val="FF0000"/>
                    </w:rPr>
                  </w:rPrChange>
                </w:rPr>
                <w:t>0</w:t>
              </w:r>
            </w:ins>
            <w:ins w:id="3541" w:author="Jones, Emma" w:date="2018-04-24T15:44:00Z">
              <w:r w:rsidR="00A22B0C" w:rsidRPr="00BD3913">
                <w:rPr>
                  <w:bCs/>
                  <w:rPrChange w:id="3542"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43"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29F1E7D" w14:textId="5FAF7CD7" w:rsidR="00A22B0C" w:rsidRPr="00BD3913" w:rsidRDefault="00A22B0C" w:rsidP="004E10EF">
            <w:pPr>
              <w:pStyle w:val="TableEntry"/>
              <w:rPr>
                <w:ins w:id="3544" w:author="Jones, Emma" w:date="2018-04-25T15:27:00Z"/>
              </w:rPr>
            </w:pPr>
            <w:ins w:id="3545"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4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E15914" w14:textId="1CB04DA3" w:rsidR="00A22B0C" w:rsidRPr="00BD3913" w:rsidRDefault="00A22B0C" w:rsidP="004E10EF">
            <w:pPr>
              <w:pStyle w:val="TableEntry"/>
              <w:rPr>
                <w:ins w:id="3547" w:author="Jones, Emma" w:date="2018-04-24T15:44:00Z"/>
              </w:rPr>
            </w:pPr>
            <w:ins w:id="3548" w:author="Jones, Emma" w:date="2018-04-24T15:44:00Z">
              <w:r w:rsidRPr="00BD3913">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Change w:id="354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A232E1A" w14:textId="2CB2E961" w:rsidR="00A22B0C" w:rsidRPr="00BD3913" w:rsidRDefault="00A22B0C" w:rsidP="004E10EF">
            <w:pPr>
              <w:pStyle w:val="TableEntry"/>
              <w:rPr>
                <w:ins w:id="3550" w:author="Jones, Emma" w:date="2018-04-24T15:44:00Z"/>
                <w:bCs/>
                <w:rPrChange w:id="3551" w:author="Jones, Emma" w:date="2018-04-25T15:32:00Z">
                  <w:rPr>
                    <w:ins w:id="3552" w:author="Jones, Emma" w:date="2018-04-24T15:44:00Z"/>
                    <w:b/>
                    <w:bCs/>
                  </w:rPr>
                </w:rPrChange>
              </w:rPr>
            </w:pPr>
            <w:ins w:id="3553" w:author="Jones, Emma" w:date="2018-04-24T15:44:00Z">
              <w:r w:rsidRPr="00BD3913">
                <w:rPr>
                  <w:bCs/>
                  <w:rPrChange w:id="3554" w:author="Jones, Emma" w:date="2018-04-25T15:32:00Z">
                    <w:rPr>
                      <w:b/>
                      <w:bCs/>
                    </w:rPr>
                  </w:rPrChange>
                </w:rPr>
                <w:t>This version of the profile requires the name of the ActivityDefinition publisher.</w:t>
              </w:r>
            </w:ins>
          </w:p>
        </w:tc>
      </w:tr>
      <w:tr w:rsidR="00A22B0C" w:rsidRPr="00BD3913" w14:paraId="19A03A54" w14:textId="77777777" w:rsidTr="00A22B0C">
        <w:trPr>
          <w:cantSplit/>
          <w:trHeight w:val="600"/>
          <w:ins w:id="3555" w:author="Jones, Emma" w:date="2018-04-24T15:44:00Z"/>
          <w:trPrChange w:id="355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55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1A2AF3A" w14:textId="77777777" w:rsidR="00A22B0C" w:rsidRPr="00BD3913" w:rsidRDefault="00A22B0C" w:rsidP="004E10EF">
            <w:pPr>
              <w:pStyle w:val="TableEntry"/>
              <w:rPr>
                <w:ins w:id="3558" w:author="Jones, Emma" w:date="2018-04-24T15:44:00Z"/>
              </w:rPr>
            </w:pPr>
            <w:ins w:id="3559" w:author="Jones, Emma" w:date="2018-04-24T15:44:00Z">
              <w:r w:rsidRPr="00BD3913">
                <w:t>... description</w:t>
              </w:r>
            </w:ins>
          </w:p>
        </w:tc>
        <w:tc>
          <w:tcPr>
            <w:tcW w:w="883" w:type="dxa"/>
            <w:tcBorders>
              <w:top w:val="single" w:sz="4" w:space="0" w:color="auto"/>
              <w:left w:val="single" w:sz="4" w:space="0" w:color="auto"/>
              <w:bottom w:val="single" w:sz="4" w:space="0" w:color="auto"/>
              <w:right w:val="single" w:sz="4" w:space="0" w:color="auto"/>
            </w:tcBorders>
            <w:tcPrChange w:id="356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928F9DE" w14:textId="77777777" w:rsidR="00A22B0C" w:rsidRPr="00BD3913" w:rsidRDefault="00A22B0C" w:rsidP="004E10EF">
            <w:pPr>
              <w:pStyle w:val="TableEntry"/>
              <w:rPr>
                <w:ins w:id="3561" w:author="Jones, Emma" w:date="2018-04-24T15:44:00Z"/>
                <w:bCs/>
                <w:rPrChange w:id="3562" w:author="Jones, Emma" w:date="2018-04-25T15:32:00Z">
                  <w:rPr>
                    <w:ins w:id="3563" w:author="Jones, Emma" w:date="2018-04-24T15:44:00Z"/>
                    <w:b/>
                    <w:bCs/>
                  </w:rPr>
                </w:rPrChange>
              </w:rPr>
            </w:pPr>
            <w:ins w:id="3564"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56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406A386" w14:textId="7E36237E" w:rsidR="00A22B0C" w:rsidRPr="00BD3913" w:rsidRDefault="0012488B" w:rsidP="004E10EF">
            <w:pPr>
              <w:pStyle w:val="TableEntry"/>
              <w:rPr>
                <w:ins w:id="3566" w:author="Jones, Emma" w:date="2018-04-24T15:44:00Z"/>
                <w:bCs/>
              </w:rPr>
            </w:pPr>
            <w:ins w:id="3567" w:author="Jones, Emma" w:date="2018-04-24T15:44:00Z">
              <w:r w:rsidRPr="00BD3913">
                <w:rPr>
                  <w:bCs/>
                  <w:rPrChange w:id="3568" w:author="Jones, Emma" w:date="2018-04-25T15:32:00Z">
                    <w:rPr>
                      <w:bCs/>
                      <w:color w:val="FF0000"/>
                    </w:rPr>
                  </w:rPrChange>
                </w:rPr>
                <w:t>0</w:t>
              </w:r>
              <w:r w:rsidR="00A22B0C" w:rsidRPr="00BD3913">
                <w:rPr>
                  <w:bCs/>
                  <w:rPrChange w:id="3569" w:author="Jones, Emma" w:date="2018-04-25T15:32:00Z">
                    <w:rPr>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7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C60DED9" w14:textId="36B26362" w:rsidR="00A22B0C" w:rsidRPr="00BD3913" w:rsidRDefault="00A22B0C" w:rsidP="004E10EF">
            <w:pPr>
              <w:pStyle w:val="TableEntry"/>
              <w:rPr>
                <w:ins w:id="3571" w:author="Jones, Emma" w:date="2018-04-25T15:27:00Z"/>
              </w:rPr>
            </w:pPr>
            <w:ins w:id="3572"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7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BC187A" w14:textId="1D6164B3" w:rsidR="00A22B0C" w:rsidRPr="00BD3913" w:rsidRDefault="00A22B0C" w:rsidP="004E10EF">
            <w:pPr>
              <w:pStyle w:val="TableEntry"/>
              <w:rPr>
                <w:ins w:id="3574" w:author="Jones, Emma" w:date="2018-04-24T15:44:00Z"/>
              </w:rPr>
            </w:pPr>
            <w:ins w:id="3575" w:author="Jones, Emma" w:date="2018-04-24T15:44:00Z">
              <w:r w:rsidRPr="00BD3913">
                <w:t xml:space="preserve">Natural language description of the </w:t>
              </w:r>
            </w:ins>
            <w:ins w:id="3576" w:author="Jones, Emma" w:date="2018-04-24T15:54:00Z">
              <w:r w:rsidRPr="00BD3913">
                <w:t>activity</w:t>
              </w:r>
            </w:ins>
            <w:ins w:id="3577" w:author="Jones, Emma" w:date="2018-04-24T15:44:00Z">
              <w:r w:rsidRPr="00BD3913">
                <w:t xml:space="preserve"> definition</w:t>
              </w:r>
            </w:ins>
          </w:p>
        </w:tc>
        <w:tc>
          <w:tcPr>
            <w:tcW w:w="3441" w:type="dxa"/>
            <w:tcBorders>
              <w:top w:val="single" w:sz="4" w:space="0" w:color="auto"/>
              <w:left w:val="single" w:sz="4" w:space="0" w:color="auto"/>
              <w:bottom w:val="single" w:sz="4" w:space="0" w:color="auto"/>
              <w:right w:val="single" w:sz="4" w:space="0" w:color="auto"/>
            </w:tcBorders>
            <w:tcPrChange w:id="357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404077E" w14:textId="45040F97" w:rsidR="00A22B0C" w:rsidRPr="00BD3913" w:rsidRDefault="00A22B0C" w:rsidP="004E10EF">
            <w:pPr>
              <w:pStyle w:val="TableEntry"/>
              <w:rPr>
                <w:ins w:id="3579" w:author="Jones, Emma" w:date="2018-04-24T15:44:00Z"/>
                <w:bCs/>
                <w:rPrChange w:id="3580" w:author="Jones, Emma" w:date="2018-04-25T15:32:00Z">
                  <w:rPr>
                    <w:ins w:id="3581" w:author="Jones, Emma" w:date="2018-04-24T15:44:00Z"/>
                    <w:b/>
                    <w:bCs/>
                  </w:rPr>
                </w:rPrChange>
              </w:rPr>
            </w:pPr>
            <w:ins w:id="3582" w:author="Jones, Emma" w:date="2018-04-24T15:44:00Z">
              <w:r w:rsidRPr="00BD3913">
                <w:rPr>
                  <w:bCs/>
                  <w:rPrChange w:id="3583" w:author="Jones, Emma" w:date="2018-04-25T15:32:00Z">
                    <w:rPr>
                      <w:b/>
                      <w:bCs/>
                    </w:rPr>
                  </w:rPrChange>
                </w:rPr>
                <w:t>This version of the profile requires a description of the ActivityDefinition.</w:t>
              </w:r>
            </w:ins>
          </w:p>
        </w:tc>
      </w:tr>
      <w:tr w:rsidR="00A22B0C" w:rsidRPr="00BD3913" w14:paraId="5822441E" w14:textId="77777777" w:rsidTr="00A22B0C">
        <w:trPr>
          <w:cantSplit/>
          <w:trHeight w:val="600"/>
          <w:ins w:id="3584" w:author="Jones, Emma" w:date="2018-04-24T15:44:00Z"/>
          <w:trPrChange w:id="358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58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2EA5BEB" w14:textId="77777777" w:rsidR="00A22B0C" w:rsidRPr="00BD3913" w:rsidRDefault="00A22B0C" w:rsidP="004E10EF">
            <w:pPr>
              <w:pStyle w:val="TableEntry"/>
              <w:rPr>
                <w:ins w:id="3587" w:author="Jones, Emma" w:date="2018-04-24T15:44:00Z"/>
              </w:rPr>
            </w:pPr>
            <w:ins w:id="3588" w:author="Jones, Emma" w:date="2018-04-24T15:44:00Z">
              <w:r w:rsidRPr="00BD3913">
                <w:t>... purpose</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58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3D51113" w14:textId="77777777" w:rsidR="00A22B0C" w:rsidRPr="00BD3913" w:rsidRDefault="00A22B0C" w:rsidP="004E10EF">
            <w:pPr>
              <w:pStyle w:val="TableEntry"/>
              <w:rPr>
                <w:ins w:id="3590" w:author="Jones, Emma" w:date="2018-04-24T15:44:00Z"/>
                <w:bCs/>
                <w:rPrChange w:id="3591" w:author="Jones, Emma" w:date="2018-04-25T15:32:00Z">
                  <w:rPr>
                    <w:ins w:id="3592"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59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FFCE369" w14:textId="77777777" w:rsidR="00A22B0C" w:rsidRPr="00BD3913" w:rsidRDefault="00A22B0C" w:rsidP="004E10EF">
            <w:pPr>
              <w:pStyle w:val="TableEntry"/>
              <w:rPr>
                <w:ins w:id="3594" w:author="Jones, Emma" w:date="2018-04-24T15:44:00Z"/>
                <w:bCs/>
              </w:rPr>
            </w:pPr>
            <w:ins w:id="3595"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596"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66456D1" w14:textId="77777777" w:rsidR="00A22B0C" w:rsidRPr="00BD3913" w:rsidRDefault="00A22B0C" w:rsidP="004E10EF">
            <w:pPr>
              <w:pStyle w:val="TableEntry"/>
              <w:rPr>
                <w:ins w:id="359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59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AD275C" w14:textId="6B521108" w:rsidR="00A22B0C" w:rsidRPr="00BD3913" w:rsidRDefault="00A22B0C" w:rsidP="004E10EF">
            <w:pPr>
              <w:pStyle w:val="TableEntry"/>
              <w:rPr>
                <w:ins w:id="3599" w:author="Jones, Emma" w:date="2018-04-24T15:44:00Z"/>
              </w:rPr>
            </w:pPr>
            <w:ins w:id="3600" w:author="Jones, Emma" w:date="2018-04-24T15:44:00Z">
              <w:r w:rsidRPr="00BD3913">
                <w:t xml:space="preserve">Why this </w:t>
              </w:r>
            </w:ins>
            <w:ins w:id="3601" w:author="Jones, Emma" w:date="2018-04-24T15:54:00Z">
              <w:r w:rsidRPr="00BD3913">
                <w:t>activity</w:t>
              </w:r>
            </w:ins>
            <w:ins w:id="3602" w:author="Jones, Emma" w:date="2018-04-24T15:44:00Z">
              <w:r w:rsidRPr="00BD3913">
                <w:t xml:space="preserve"> definition is defined</w:t>
              </w:r>
            </w:ins>
          </w:p>
        </w:tc>
        <w:tc>
          <w:tcPr>
            <w:tcW w:w="3441" w:type="dxa"/>
            <w:tcBorders>
              <w:top w:val="single" w:sz="4" w:space="0" w:color="auto"/>
              <w:left w:val="single" w:sz="4" w:space="0" w:color="auto"/>
              <w:bottom w:val="single" w:sz="4" w:space="0" w:color="auto"/>
              <w:right w:val="single" w:sz="4" w:space="0" w:color="auto"/>
            </w:tcBorders>
            <w:tcPrChange w:id="360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CBC3C5" w14:textId="77777777" w:rsidR="00A22B0C" w:rsidRPr="00BD3913" w:rsidRDefault="00A22B0C" w:rsidP="004E10EF">
            <w:pPr>
              <w:pStyle w:val="TableEntry"/>
              <w:rPr>
                <w:ins w:id="3604" w:author="Jones, Emma" w:date="2018-04-24T15:44:00Z"/>
                <w:bCs/>
                <w:rPrChange w:id="3605" w:author="Jones, Emma" w:date="2018-04-25T15:32:00Z">
                  <w:rPr>
                    <w:ins w:id="3606" w:author="Jones, Emma" w:date="2018-04-24T15:44:00Z"/>
                    <w:b/>
                    <w:bCs/>
                  </w:rPr>
                </w:rPrChange>
              </w:rPr>
            </w:pPr>
          </w:p>
        </w:tc>
      </w:tr>
      <w:tr w:rsidR="00A22B0C" w:rsidRPr="00BD3913" w14:paraId="333C34AB" w14:textId="77777777" w:rsidTr="00A22B0C">
        <w:trPr>
          <w:cantSplit/>
          <w:trHeight w:val="600"/>
          <w:ins w:id="3607" w:author="Jones, Emma" w:date="2018-04-24T15:44:00Z"/>
          <w:trPrChange w:id="360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0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59C0DCA" w14:textId="77777777" w:rsidR="00A22B0C" w:rsidRPr="00BD3913" w:rsidRDefault="00A22B0C" w:rsidP="004E10EF">
            <w:pPr>
              <w:pStyle w:val="TableEntry"/>
              <w:rPr>
                <w:ins w:id="3610" w:author="Jones, Emma" w:date="2018-04-24T15:44:00Z"/>
              </w:rPr>
            </w:pPr>
            <w:ins w:id="3611" w:author="Jones, Emma" w:date="2018-04-24T15:44:00Z">
              <w:r w:rsidRPr="00BD3913">
                <w:t>... usage</w:t>
              </w:r>
            </w:ins>
          </w:p>
        </w:tc>
        <w:tc>
          <w:tcPr>
            <w:tcW w:w="883" w:type="dxa"/>
            <w:tcBorders>
              <w:top w:val="single" w:sz="4" w:space="0" w:color="auto"/>
              <w:left w:val="single" w:sz="4" w:space="0" w:color="auto"/>
              <w:bottom w:val="single" w:sz="4" w:space="0" w:color="auto"/>
              <w:right w:val="single" w:sz="4" w:space="0" w:color="auto"/>
            </w:tcBorders>
            <w:tcPrChange w:id="361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EC9BE86" w14:textId="77777777" w:rsidR="00A22B0C" w:rsidRPr="00BD3913" w:rsidRDefault="00A22B0C" w:rsidP="004E10EF">
            <w:pPr>
              <w:pStyle w:val="TableEntry"/>
              <w:rPr>
                <w:ins w:id="3613" w:author="Jones, Emma" w:date="2018-04-24T15:44:00Z"/>
                <w:bCs/>
                <w:rPrChange w:id="3614" w:author="Jones, Emma" w:date="2018-04-25T15:32:00Z">
                  <w:rPr>
                    <w:ins w:id="3615"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1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C9EE0BC" w14:textId="0B64E4CC" w:rsidR="00A22B0C" w:rsidRPr="00BD3913" w:rsidRDefault="00A22B0C" w:rsidP="004E10EF">
            <w:pPr>
              <w:pStyle w:val="TableEntry"/>
              <w:rPr>
                <w:ins w:id="3617" w:author="Jones, Emma" w:date="2018-04-24T15:44:00Z"/>
                <w:bCs/>
              </w:rPr>
            </w:pPr>
            <w:ins w:id="3618" w:author="Jones, Emma" w:date="2018-04-24T15:44:00Z">
              <w:r w:rsidRPr="00BD3913">
                <w:rPr>
                  <w:bCs/>
                  <w:rPrChange w:id="3619" w:author="Jones, Emma" w:date="2018-04-25T15:32:00Z">
                    <w:rPr>
                      <w:b/>
                      <w:bCs/>
                      <w:color w:val="FF0000"/>
                    </w:rPr>
                  </w:rPrChange>
                </w:rPr>
                <w:t>0</w:t>
              </w:r>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62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C64444A" w14:textId="77777777" w:rsidR="00A22B0C" w:rsidRPr="00BD3913" w:rsidRDefault="00A22B0C" w:rsidP="004E10EF">
            <w:pPr>
              <w:pStyle w:val="TableEntry"/>
              <w:rPr>
                <w:ins w:id="362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62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6208621" w14:textId="126373F5" w:rsidR="00A22B0C" w:rsidRPr="00BD3913" w:rsidRDefault="00A22B0C" w:rsidP="004E10EF">
            <w:pPr>
              <w:pStyle w:val="TableEntry"/>
              <w:rPr>
                <w:ins w:id="3623" w:author="Jones, Emma" w:date="2018-04-24T15:44:00Z"/>
              </w:rPr>
            </w:pPr>
            <w:ins w:id="3624" w:author="Jones, Emma" w:date="2018-04-24T15:44:00Z">
              <w:r w:rsidRPr="00BD3913">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Change w:id="362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8C6872A" w14:textId="77777777" w:rsidR="00A22B0C" w:rsidRPr="00BD3913" w:rsidRDefault="00A22B0C" w:rsidP="004E10EF">
            <w:pPr>
              <w:pStyle w:val="TableEntry"/>
              <w:rPr>
                <w:ins w:id="3626" w:author="Jones, Emma" w:date="2018-04-24T15:44:00Z"/>
                <w:bCs/>
                <w:rPrChange w:id="3627" w:author="Jones, Emma" w:date="2018-04-25T15:32:00Z">
                  <w:rPr>
                    <w:ins w:id="3628" w:author="Jones, Emma" w:date="2018-04-24T15:44:00Z"/>
                    <w:b/>
                    <w:bCs/>
                  </w:rPr>
                </w:rPrChange>
              </w:rPr>
            </w:pPr>
          </w:p>
        </w:tc>
      </w:tr>
      <w:tr w:rsidR="00A22B0C" w:rsidRPr="00BD3913" w14:paraId="50B6D41C" w14:textId="77777777" w:rsidTr="00A22B0C">
        <w:trPr>
          <w:cantSplit/>
          <w:trHeight w:val="600"/>
          <w:ins w:id="3629" w:author="Jones, Emma" w:date="2018-04-24T15:44:00Z"/>
          <w:trPrChange w:id="363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3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7BD58DE" w14:textId="77777777" w:rsidR="00A22B0C" w:rsidRPr="00BD3913" w:rsidRDefault="00A22B0C" w:rsidP="004E10EF">
            <w:pPr>
              <w:pStyle w:val="TableEntry"/>
              <w:rPr>
                <w:ins w:id="3632" w:author="Jones, Emma" w:date="2018-04-24T15:44:00Z"/>
              </w:rPr>
            </w:pPr>
            <w:ins w:id="3633" w:author="Jones, Emma" w:date="2018-04-24T15:44:00Z">
              <w:r w:rsidRPr="00BD3913">
                <w:t>... approvalDate</w:t>
              </w:r>
            </w:ins>
          </w:p>
        </w:tc>
        <w:tc>
          <w:tcPr>
            <w:tcW w:w="883" w:type="dxa"/>
            <w:tcBorders>
              <w:top w:val="single" w:sz="4" w:space="0" w:color="auto"/>
              <w:left w:val="single" w:sz="4" w:space="0" w:color="auto"/>
              <w:bottom w:val="single" w:sz="4" w:space="0" w:color="auto"/>
              <w:right w:val="single" w:sz="4" w:space="0" w:color="auto"/>
            </w:tcBorders>
            <w:tcPrChange w:id="363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0700D6" w14:textId="77777777" w:rsidR="00A22B0C" w:rsidRPr="00BD3913" w:rsidRDefault="00A22B0C" w:rsidP="004E10EF">
            <w:pPr>
              <w:pStyle w:val="TableEntry"/>
              <w:rPr>
                <w:ins w:id="3635" w:author="Jones, Emma" w:date="2018-04-24T15:44:00Z"/>
                <w:bCs/>
                <w:rPrChange w:id="3636" w:author="Jones, Emma" w:date="2018-04-25T15:32:00Z">
                  <w:rPr>
                    <w:ins w:id="363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3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5B7D074" w14:textId="77777777" w:rsidR="00A22B0C" w:rsidRPr="00BD3913" w:rsidRDefault="00A22B0C" w:rsidP="004E10EF">
            <w:pPr>
              <w:pStyle w:val="TableEntry"/>
              <w:rPr>
                <w:ins w:id="3639" w:author="Jones, Emma" w:date="2018-04-24T15:44:00Z"/>
                <w:bCs/>
              </w:rPr>
            </w:pPr>
            <w:ins w:id="3640"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64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9D60800" w14:textId="77777777" w:rsidR="00A22B0C" w:rsidRPr="00BD3913" w:rsidRDefault="00A22B0C" w:rsidP="004E10EF">
            <w:pPr>
              <w:pStyle w:val="TableEntry"/>
              <w:rPr>
                <w:ins w:id="364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64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7C4F39E" w14:textId="7D9C8CE4" w:rsidR="00A22B0C" w:rsidRPr="00BD3913" w:rsidRDefault="00A22B0C" w:rsidP="004E10EF">
            <w:pPr>
              <w:pStyle w:val="TableEntry"/>
              <w:rPr>
                <w:ins w:id="3644" w:author="Jones, Emma" w:date="2018-04-24T15:44:00Z"/>
              </w:rPr>
            </w:pPr>
            <w:ins w:id="3645" w:author="Jones, Emma" w:date="2018-04-24T15:44:00Z">
              <w:r w:rsidRPr="00BD3913">
                <w:t>When the activity definition was approved by publisher</w:t>
              </w:r>
            </w:ins>
          </w:p>
        </w:tc>
        <w:tc>
          <w:tcPr>
            <w:tcW w:w="3441" w:type="dxa"/>
            <w:tcBorders>
              <w:top w:val="single" w:sz="4" w:space="0" w:color="auto"/>
              <w:left w:val="single" w:sz="4" w:space="0" w:color="auto"/>
              <w:bottom w:val="single" w:sz="4" w:space="0" w:color="auto"/>
              <w:right w:val="single" w:sz="4" w:space="0" w:color="auto"/>
            </w:tcBorders>
            <w:tcPrChange w:id="364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C2C971" w14:textId="77777777" w:rsidR="00A22B0C" w:rsidRPr="00BD3913" w:rsidRDefault="00A22B0C" w:rsidP="004E10EF">
            <w:pPr>
              <w:pStyle w:val="TableEntry"/>
              <w:rPr>
                <w:ins w:id="3647" w:author="Jones, Emma" w:date="2018-04-24T15:44:00Z"/>
                <w:bCs/>
                <w:rPrChange w:id="3648" w:author="Jones, Emma" w:date="2018-04-25T15:32:00Z">
                  <w:rPr>
                    <w:ins w:id="3649" w:author="Jones, Emma" w:date="2018-04-24T15:44:00Z"/>
                    <w:b/>
                    <w:bCs/>
                  </w:rPr>
                </w:rPrChange>
              </w:rPr>
            </w:pPr>
          </w:p>
        </w:tc>
      </w:tr>
      <w:tr w:rsidR="00A22B0C" w:rsidRPr="00BD3913" w14:paraId="126B1A3A" w14:textId="77777777" w:rsidTr="00A22B0C">
        <w:trPr>
          <w:cantSplit/>
          <w:trHeight w:val="600"/>
          <w:ins w:id="3650" w:author="Jones, Emma" w:date="2018-04-24T15:44:00Z"/>
          <w:trPrChange w:id="365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5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0F40AC5" w14:textId="77777777" w:rsidR="00A22B0C" w:rsidRPr="00BD3913" w:rsidRDefault="00A22B0C" w:rsidP="004E10EF">
            <w:pPr>
              <w:pStyle w:val="TableEntry"/>
              <w:rPr>
                <w:ins w:id="3653" w:author="Jones, Emma" w:date="2018-04-24T15:44:00Z"/>
              </w:rPr>
            </w:pPr>
            <w:ins w:id="3654" w:author="Jones, Emma" w:date="2018-04-24T15:44:00Z">
              <w:r w:rsidRPr="00BD3913">
                <w:t>... lastReviewDate</w:t>
              </w:r>
            </w:ins>
          </w:p>
        </w:tc>
        <w:tc>
          <w:tcPr>
            <w:tcW w:w="883" w:type="dxa"/>
            <w:tcBorders>
              <w:top w:val="single" w:sz="4" w:space="0" w:color="auto"/>
              <w:left w:val="single" w:sz="4" w:space="0" w:color="auto"/>
              <w:bottom w:val="single" w:sz="4" w:space="0" w:color="auto"/>
              <w:right w:val="single" w:sz="4" w:space="0" w:color="auto"/>
            </w:tcBorders>
            <w:tcPrChange w:id="365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4DDDD0" w14:textId="77777777" w:rsidR="00A22B0C" w:rsidRPr="00BD3913" w:rsidRDefault="00A22B0C" w:rsidP="004E10EF">
            <w:pPr>
              <w:pStyle w:val="TableEntry"/>
              <w:rPr>
                <w:ins w:id="3656" w:author="Jones, Emma" w:date="2018-04-24T15:44:00Z"/>
                <w:bCs/>
                <w:rPrChange w:id="3657" w:author="Jones, Emma" w:date="2018-04-25T15:32:00Z">
                  <w:rPr>
                    <w:ins w:id="3658"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5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F4361E2" w14:textId="2B03EF08" w:rsidR="00A22B0C" w:rsidRPr="00BD3913" w:rsidRDefault="0012488B" w:rsidP="004E10EF">
            <w:pPr>
              <w:pStyle w:val="TableEntry"/>
              <w:rPr>
                <w:ins w:id="3660" w:author="Jones, Emma" w:date="2018-04-24T15:44:00Z"/>
                <w:bCs/>
                <w:rPrChange w:id="3661" w:author="Jones, Emma" w:date="2018-04-25T15:32:00Z">
                  <w:rPr>
                    <w:ins w:id="3662" w:author="Jones, Emma" w:date="2018-04-24T15:44:00Z"/>
                    <w:b/>
                    <w:bCs/>
                  </w:rPr>
                </w:rPrChange>
              </w:rPr>
            </w:pPr>
            <w:ins w:id="3663" w:author="Jones, Emma" w:date="2018-04-25T15:30:00Z">
              <w:r w:rsidRPr="00BD3913">
                <w:rPr>
                  <w:bCs/>
                  <w:rPrChange w:id="3664" w:author="Jones, Emma" w:date="2018-04-25T15:32:00Z">
                    <w:rPr>
                      <w:b/>
                      <w:bCs/>
                      <w:color w:val="FF0000"/>
                    </w:rPr>
                  </w:rPrChange>
                </w:rPr>
                <w:t>0</w:t>
              </w:r>
            </w:ins>
            <w:ins w:id="3665" w:author="Jones, Emma" w:date="2018-04-24T15:44:00Z">
              <w:r w:rsidR="00A22B0C" w:rsidRPr="00BD3913">
                <w:rPr>
                  <w:bCs/>
                  <w:rPrChange w:id="3666"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667"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29C5AD0" w14:textId="490ED27B" w:rsidR="00A22B0C" w:rsidRPr="00BD3913" w:rsidRDefault="00A22B0C" w:rsidP="004E10EF">
            <w:pPr>
              <w:pStyle w:val="TableEntry"/>
              <w:rPr>
                <w:ins w:id="3668" w:author="Jones, Emma" w:date="2018-04-25T15:27:00Z"/>
              </w:rPr>
            </w:pPr>
            <w:ins w:id="3669"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67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EF58A" w14:textId="22FDEDE6" w:rsidR="00A22B0C" w:rsidRPr="00BD3913" w:rsidRDefault="00A22B0C" w:rsidP="004E10EF">
            <w:pPr>
              <w:pStyle w:val="TableEntry"/>
              <w:rPr>
                <w:ins w:id="3671" w:author="Jones, Emma" w:date="2018-04-24T15:44:00Z"/>
              </w:rPr>
            </w:pPr>
            <w:ins w:id="3672" w:author="Jones, Emma" w:date="2018-04-24T15:44:00Z">
              <w:r w:rsidRPr="00BD3913">
                <w:t xml:space="preserve">When the </w:t>
              </w:r>
            </w:ins>
            <w:ins w:id="3673" w:author="Jones, Emma" w:date="2018-04-24T15:55:00Z">
              <w:r w:rsidRPr="00BD3913">
                <w:t>activity</w:t>
              </w:r>
            </w:ins>
            <w:ins w:id="3674" w:author="Jones, Emma" w:date="2018-04-24T15:44:00Z">
              <w:r w:rsidRPr="00BD3913">
                <w:t xml:space="preserve"> definition was last reviewed</w:t>
              </w:r>
            </w:ins>
          </w:p>
        </w:tc>
        <w:tc>
          <w:tcPr>
            <w:tcW w:w="3441" w:type="dxa"/>
            <w:tcBorders>
              <w:top w:val="single" w:sz="4" w:space="0" w:color="auto"/>
              <w:left w:val="single" w:sz="4" w:space="0" w:color="auto"/>
              <w:bottom w:val="single" w:sz="4" w:space="0" w:color="auto"/>
              <w:right w:val="single" w:sz="4" w:space="0" w:color="auto"/>
            </w:tcBorders>
            <w:tcPrChange w:id="367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E9231" w14:textId="2E1415AD" w:rsidR="00A22B0C" w:rsidRPr="00BD3913" w:rsidRDefault="00A22B0C" w:rsidP="004E10EF">
            <w:pPr>
              <w:pStyle w:val="TableEntry"/>
              <w:rPr>
                <w:ins w:id="3676" w:author="Jones, Emma" w:date="2018-04-24T15:44:00Z"/>
                <w:bCs/>
                <w:rPrChange w:id="3677" w:author="Jones, Emma" w:date="2018-04-25T15:32:00Z">
                  <w:rPr>
                    <w:ins w:id="3678" w:author="Jones, Emma" w:date="2018-04-24T15:44:00Z"/>
                    <w:b/>
                    <w:bCs/>
                  </w:rPr>
                </w:rPrChange>
              </w:rPr>
            </w:pPr>
            <w:ins w:id="3679" w:author="Jones, Emma" w:date="2018-04-24T15:44:00Z">
              <w:r w:rsidRPr="00BD3913">
                <w:rPr>
                  <w:bCs/>
                  <w:rPrChange w:id="3680" w:author="Jones, Emma" w:date="2018-04-25T15:32:00Z">
                    <w:rPr>
                      <w:b/>
                      <w:bCs/>
                    </w:rPr>
                  </w:rPrChange>
                </w:rPr>
                <w:t xml:space="preserve">This version of the profile requires a date when the ActivityDefinition was last reviewed. </w:t>
              </w:r>
            </w:ins>
          </w:p>
        </w:tc>
      </w:tr>
      <w:tr w:rsidR="00A22B0C" w:rsidRPr="00BD3913" w14:paraId="56CE565F" w14:textId="77777777" w:rsidTr="00A22B0C">
        <w:trPr>
          <w:cantSplit/>
          <w:trHeight w:val="600"/>
          <w:ins w:id="3681" w:author="Jones, Emma" w:date="2018-04-24T15:44:00Z"/>
          <w:trPrChange w:id="368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68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1D9CDEE" w14:textId="77777777" w:rsidR="00A22B0C" w:rsidRPr="00BD3913" w:rsidRDefault="00A22B0C" w:rsidP="004E10EF">
            <w:pPr>
              <w:pStyle w:val="TableEntry"/>
              <w:rPr>
                <w:ins w:id="3684" w:author="Jones, Emma" w:date="2018-04-24T15:44:00Z"/>
              </w:rPr>
            </w:pPr>
            <w:ins w:id="3685" w:author="Jones, Emma" w:date="2018-04-24T15:44:00Z">
              <w:r w:rsidRPr="00BD3913">
                <w:t>... effectivePeriod</w:t>
              </w:r>
            </w:ins>
          </w:p>
        </w:tc>
        <w:tc>
          <w:tcPr>
            <w:tcW w:w="883" w:type="dxa"/>
            <w:tcBorders>
              <w:top w:val="single" w:sz="4" w:space="0" w:color="auto"/>
              <w:left w:val="single" w:sz="4" w:space="0" w:color="auto"/>
              <w:bottom w:val="single" w:sz="4" w:space="0" w:color="auto"/>
              <w:right w:val="single" w:sz="4" w:space="0" w:color="auto"/>
            </w:tcBorders>
            <w:tcPrChange w:id="36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BBDF968" w14:textId="77777777" w:rsidR="00A22B0C" w:rsidRPr="00BD3913" w:rsidRDefault="00A22B0C" w:rsidP="004E10EF">
            <w:pPr>
              <w:pStyle w:val="TableEntry"/>
              <w:rPr>
                <w:ins w:id="3687" w:author="Jones, Emma" w:date="2018-04-24T15:44:00Z"/>
                <w:bCs/>
                <w:rPrChange w:id="3688" w:author="Jones, Emma" w:date="2018-04-25T15:32:00Z">
                  <w:rPr>
                    <w:ins w:id="3689" w:author="Jones, Emma" w:date="2018-04-24T15:44:00Z"/>
                    <w:b/>
                    <w:bCs/>
                  </w:rPr>
                </w:rPrChange>
              </w:rPr>
            </w:pPr>
            <w:ins w:id="3690"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691"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15CB5F" w14:textId="4125A54D" w:rsidR="00A22B0C" w:rsidRPr="00BD3913" w:rsidRDefault="0012488B" w:rsidP="004E10EF">
            <w:pPr>
              <w:pStyle w:val="TableEntry"/>
              <w:rPr>
                <w:ins w:id="3692" w:author="Jones, Emma" w:date="2018-04-24T15:44:00Z"/>
                <w:bCs/>
                <w:rPrChange w:id="3693" w:author="Jones, Emma" w:date="2018-04-25T15:32:00Z">
                  <w:rPr>
                    <w:ins w:id="3694" w:author="Jones, Emma" w:date="2018-04-24T15:44:00Z"/>
                    <w:b/>
                    <w:bCs/>
                  </w:rPr>
                </w:rPrChange>
              </w:rPr>
            </w:pPr>
            <w:ins w:id="3695" w:author="Jones, Emma" w:date="2018-04-25T15:30:00Z">
              <w:r w:rsidRPr="00BD3913">
                <w:rPr>
                  <w:bCs/>
                  <w:rPrChange w:id="3696" w:author="Jones, Emma" w:date="2018-04-25T15:32:00Z">
                    <w:rPr>
                      <w:b/>
                      <w:bCs/>
                      <w:color w:val="FF0000"/>
                    </w:rPr>
                  </w:rPrChange>
                </w:rPr>
                <w:t>0</w:t>
              </w:r>
            </w:ins>
            <w:ins w:id="3697" w:author="Jones, Emma" w:date="2018-04-24T15:44:00Z">
              <w:r w:rsidR="00A22B0C" w:rsidRPr="00BD3913">
                <w:rPr>
                  <w:bCs/>
                  <w:rPrChange w:id="3698"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69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1E559DEC" w14:textId="35232F2D" w:rsidR="00A22B0C" w:rsidRPr="00BD3913" w:rsidRDefault="00A22B0C" w:rsidP="004E10EF">
            <w:pPr>
              <w:pStyle w:val="TableEntry"/>
              <w:rPr>
                <w:ins w:id="370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7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27C504" w14:textId="43549143" w:rsidR="00A22B0C" w:rsidRPr="00BD3913" w:rsidRDefault="00A22B0C" w:rsidP="004E10EF">
            <w:pPr>
              <w:pStyle w:val="TableEntry"/>
              <w:rPr>
                <w:ins w:id="3702" w:author="Jones, Emma" w:date="2018-04-24T15:44:00Z"/>
              </w:rPr>
            </w:pPr>
            <w:ins w:id="3703" w:author="Jones, Emma" w:date="2018-04-24T15:44:00Z">
              <w:r w:rsidRPr="00BD3913">
                <w:t xml:space="preserve">When the </w:t>
              </w:r>
            </w:ins>
            <w:ins w:id="3704" w:author="Jones, Emma" w:date="2018-04-24T15:55:00Z">
              <w:r w:rsidRPr="00BD3913">
                <w:t>activity</w:t>
              </w:r>
            </w:ins>
            <w:ins w:id="3705" w:author="Jones, Emma" w:date="2018-04-24T15:44:00Z">
              <w:r w:rsidRPr="00BD3913">
                <w:t xml:space="preserve"> definition is expected to be used</w:t>
              </w:r>
            </w:ins>
          </w:p>
        </w:tc>
        <w:tc>
          <w:tcPr>
            <w:tcW w:w="3441" w:type="dxa"/>
            <w:tcBorders>
              <w:top w:val="single" w:sz="4" w:space="0" w:color="auto"/>
              <w:left w:val="single" w:sz="4" w:space="0" w:color="auto"/>
              <w:bottom w:val="single" w:sz="4" w:space="0" w:color="auto"/>
              <w:right w:val="single" w:sz="4" w:space="0" w:color="auto"/>
            </w:tcBorders>
            <w:tcPrChange w:id="370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5BE0B90" w14:textId="4295D4EB" w:rsidR="00A22B0C" w:rsidRPr="00BD3913" w:rsidRDefault="00A22B0C" w:rsidP="004E10EF">
            <w:pPr>
              <w:pStyle w:val="TableEntry"/>
              <w:rPr>
                <w:ins w:id="3707" w:author="Jones, Emma" w:date="2018-04-24T15:44:00Z"/>
                <w:bCs/>
                <w:rPrChange w:id="3708" w:author="Jones, Emma" w:date="2018-04-25T15:32:00Z">
                  <w:rPr>
                    <w:ins w:id="3709" w:author="Jones, Emma" w:date="2018-04-24T15:44:00Z"/>
                    <w:b/>
                    <w:bCs/>
                  </w:rPr>
                </w:rPrChange>
              </w:rPr>
            </w:pPr>
          </w:p>
        </w:tc>
      </w:tr>
      <w:tr w:rsidR="00AC385E" w:rsidRPr="00BD3913" w14:paraId="004621EE" w14:textId="77777777" w:rsidTr="00A22B0C">
        <w:trPr>
          <w:cantSplit/>
          <w:trHeight w:val="600"/>
          <w:ins w:id="3710" w:author="Jones, Emma" w:date="2018-04-30T20:10: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BD3913" w:rsidRDefault="00AC385E" w:rsidP="004E10EF">
            <w:pPr>
              <w:pStyle w:val="TableEntry"/>
              <w:rPr>
                <w:ins w:id="3711" w:author="Jones, Emma" w:date="2018-04-30T20:10:00Z"/>
              </w:rPr>
            </w:pPr>
            <w:ins w:id="3712" w:author="Jones, Emma" w:date="2018-04-30T20:10:00Z">
              <w:r>
                <w:lastRenderedPageBreak/>
                <w:t>….</w:t>
              </w:r>
            </w:ins>
            <w:ins w:id="3713" w:author="Jones, Emma" w:date="2018-04-30T20:13:00Z">
              <w:r>
                <w:t xml:space="preserve"> </w:t>
              </w:r>
            </w:ins>
            <w:ins w:id="3714" w:author="Jones, Emma" w:date="2018-04-30T20:10:00Z">
              <w:r>
                <w:t>id</w:t>
              </w:r>
            </w:ins>
          </w:p>
        </w:tc>
        <w:tc>
          <w:tcPr>
            <w:tcW w:w="883" w:type="dxa"/>
            <w:tcBorders>
              <w:top w:val="single" w:sz="4" w:space="0" w:color="auto"/>
              <w:left w:val="single" w:sz="4" w:space="0" w:color="auto"/>
              <w:bottom w:val="single" w:sz="4" w:space="0" w:color="auto"/>
              <w:right w:val="single" w:sz="4" w:space="0" w:color="auto"/>
            </w:tcBorders>
          </w:tcPr>
          <w:p w14:paraId="598DA1C0" w14:textId="77777777" w:rsidR="00AC385E" w:rsidRPr="00BD3913" w:rsidRDefault="00AC385E" w:rsidP="004E10EF">
            <w:pPr>
              <w:pStyle w:val="TableEntry"/>
              <w:rPr>
                <w:ins w:id="3715" w:author="Jones, Emma" w:date="2018-04-30T20:10: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BD3913" w:rsidRDefault="00AC385E" w:rsidP="004E10EF">
            <w:pPr>
              <w:pStyle w:val="TableEntry"/>
              <w:rPr>
                <w:ins w:id="3716" w:author="Jones, Emma" w:date="2018-04-30T20:10:00Z"/>
                <w:bCs/>
              </w:rPr>
            </w:pPr>
            <w:ins w:id="3717" w:author="Jones, Emma" w:date="2018-04-30T20:11: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26039D7F" w14:textId="77777777" w:rsidR="00AC385E" w:rsidRDefault="00AC385E" w:rsidP="004E10EF">
            <w:pPr>
              <w:pStyle w:val="TableEntry"/>
              <w:rPr>
                <w:ins w:id="3718" w:author="Jones, Emma" w:date="2018-04-30T20:10:00Z"/>
              </w:rPr>
            </w:pPr>
          </w:p>
        </w:tc>
        <w:tc>
          <w:tcPr>
            <w:tcW w:w="3810" w:type="dxa"/>
            <w:tcBorders>
              <w:top w:val="single" w:sz="4" w:space="0" w:color="auto"/>
              <w:left w:val="single" w:sz="4" w:space="0" w:color="auto"/>
              <w:bottom w:val="single" w:sz="4" w:space="0" w:color="auto"/>
              <w:right w:val="single" w:sz="4" w:space="0" w:color="auto"/>
            </w:tcBorders>
          </w:tcPr>
          <w:p w14:paraId="73BDC98E" w14:textId="59DEE895" w:rsidR="00AC385E" w:rsidRPr="00BD3913" w:rsidRDefault="00AC385E" w:rsidP="004E10EF">
            <w:pPr>
              <w:pStyle w:val="TableEntry"/>
              <w:rPr>
                <w:ins w:id="3719" w:author="Jones, Emma" w:date="2018-04-30T20:10:00Z"/>
              </w:rPr>
            </w:pPr>
            <w:ins w:id="3720" w:author="Jones, Emma" w:date="2018-04-30T20:11:00Z">
              <w:r w:rsidRPr="00AC385E">
                <w:t>unique id for the element within a resource (for internal references). This may be any string value that does not contain spaces.</w:t>
              </w:r>
            </w:ins>
          </w:p>
        </w:tc>
        <w:tc>
          <w:tcPr>
            <w:tcW w:w="3441" w:type="dxa"/>
            <w:tcBorders>
              <w:top w:val="single" w:sz="4" w:space="0" w:color="auto"/>
              <w:left w:val="single" w:sz="4" w:space="0" w:color="auto"/>
              <w:bottom w:val="single" w:sz="4" w:space="0" w:color="auto"/>
              <w:right w:val="single" w:sz="4" w:space="0" w:color="auto"/>
            </w:tcBorders>
          </w:tcPr>
          <w:p w14:paraId="52EA442C" w14:textId="77777777" w:rsidR="00AC385E" w:rsidRPr="00BD3913" w:rsidRDefault="00AC385E" w:rsidP="004E10EF">
            <w:pPr>
              <w:pStyle w:val="TableEntry"/>
              <w:rPr>
                <w:ins w:id="3721" w:author="Jones, Emma" w:date="2018-04-30T20:10:00Z"/>
                <w:bCs/>
              </w:rPr>
            </w:pPr>
          </w:p>
        </w:tc>
      </w:tr>
      <w:tr w:rsidR="00AC385E" w:rsidRPr="00BD3913" w14:paraId="6C46491A" w14:textId="77777777" w:rsidTr="00A22B0C">
        <w:trPr>
          <w:cantSplit/>
          <w:trHeight w:val="600"/>
          <w:ins w:id="3722" w:author="Jones, Emma" w:date="2018-04-30T20:11: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Default="00AC385E" w:rsidP="004E10EF">
            <w:pPr>
              <w:pStyle w:val="TableEntry"/>
              <w:rPr>
                <w:ins w:id="3723" w:author="Jones, Emma" w:date="2018-04-30T20:11:00Z"/>
              </w:rPr>
            </w:pPr>
            <w:ins w:id="3724" w:author="Jones, Emma" w:date="2018-04-30T20:12:00Z">
              <w:r>
                <w:t>….</w:t>
              </w:r>
            </w:ins>
            <w:ins w:id="3725" w:author="Jones, Emma" w:date="2018-04-30T20:13:00Z">
              <w:r>
                <w:t xml:space="preserve"> </w:t>
              </w:r>
            </w:ins>
            <w:ins w:id="3726" w:author="Jones, Emma" w:date="2018-04-30T20:12:00Z">
              <w:r>
                <w:t>start</w:t>
              </w:r>
            </w:ins>
          </w:p>
        </w:tc>
        <w:tc>
          <w:tcPr>
            <w:tcW w:w="883" w:type="dxa"/>
            <w:tcBorders>
              <w:top w:val="single" w:sz="4" w:space="0" w:color="auto"/>
              <w:left w:val="single" w:sz="4" w:space="0" w:color="auto"/>
              <w:bottom w:val="single" w:sz="4" w:space="0" w:color="auto"/>
              <w:right w:val="single" w:sz="4" w:space="0" w:color="auto"/>
            </w:tcBorders>
          </w:tcPr>
          <w:p w14:paraId="4D45855E" w14:textId="77777777" w:rsidR="00AC385E" w:rsidRPr="00BD3913" w:rsidRDefault="00AC385E" w:rsidP="004E10EF">
            <w:pPr>
              <w:pStyle w:val="TableEntry"/>
              <w:rPr>
                <w:ins w:id="3727" w:author="Jones, Emma" w:date="2018-04-30T20:11: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Default="00AC385E" w:rsidP="004E10EF">
            <w:pPr>
              <w:pStyle w:val="TableEntry"/>
              <w:rPr>
                <w:ins w:id="3728" w:author="Jones, Emma" w:date="2018-04-30T20:11:00Z"/>
                <w:bCs/>
              </w:rPr>
            </w:pPr>
            <w:ins w:id="3729" w:author="Jones, Emma" w:date="2018-04-30T20:12: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2D899817" w14:textId="359406E7" w:rsidR="00AC385E" w:rsidRDefault="00AC385E" w:rsidP="004E10EF">
            <w:pPr>
              <w:pStyle w:val="TableEntry"/>
              <w:rPr>
                <w:ins w:id="3730" w:author="Jones, Emma" w:date="2018-04-30T20:11:00Z"/>
              </w:rPr>
            </w:pPr>
            <w:ins w:id="3731" w:author="Jones, Emma" w:date="2018-04-30T20:12:00Z">
              <w:r>
                <w:t>1..1</w:t>
              </w:r>
            </w:ins>
          </w:p>
        </w:tc>
        <w:tc>
          <w:tcPr>
            <w:tcW w:w="3810" w:type="dxa"/>
            <w:tcBorders>
              <w:top w:val="single" w:sz="4" w:space="0" w:color="auto"/>
              <w:left w:val="single" w:sz="4" w:space="0" w:color="auto"/>
              <w:bottom w:val="single" w:sz="4" w:space="0" w:color="auto"/>
              <w:right w:val="single" w:sz="4" w:space="0" w:color="auto"/>
            </w:tcBorders>
          </w:tcPr>
          <w:p w14:paraId="129C87A5" w14:textId="0E3986F0" w:rsidR="00AC385E" w:rsidRPr="00AC385E" w:rsidRDefault="00AC385E" w:rsidP="004E10EF">
            <w:pPr>
              <w:pStyle w:val="TableEntry"/>
              <w:rPr>
                <w:ins w:id="3732" w:author="Jones, Emma" w:date="2018-04-30T20:11:00Z"/>
              </w:rPr>
            </w:pPr>
            <w:ins w:id="3733" w:author="Jones, Emma" w:date="2018-04-30T20:13:00Z">
              <w:r w:rsidRPr="00AC385E">
                <w:t>The start of the period.</w:t>
              </w:r>
            </w:ins>
          </w:p>
        </w:tc>
        <w:tc>
          <w:tcPr>
            <w:tcW w:w="3441" w:type="dxa"/>
            <w:tcBorders>
              <w:top w:val="single" w:sz="4" w:space="0" w:color="auto"/>
              <w:left w:val="single" w:sz="4" w:space="0" w:color="auto"/>
              <w:bottom w:val="single" w:sz="4" w:space="0" w:color="auto"/>
              <w:right w:val="single" w:sz="4" w:space="0" w:color="auto"/>
            </w:tcBorders>
          </w:tcPr>
          <w:p w14:paraId="1A0C7DE4" w14:textId="08BE0CC4" w:rsidR="00AC385E" w:rsidRPr="00BD3913" w:rsidRDefault="00AC385E" w:rsidP="004E10EF">
            <w:pPr>
              <w:pStyle w:val="TableEntry"/>
              <w:rPr>
                <w:ins w:id="3734" w:author="Jones, Emma" w:date="2018-04-30T20:11:00Z"/>
                <w:bCs/>
              </w:rPr>
            </w:pPr>
            <w:ins w:id="3735" w:author="Jones, Emma" w:date="2018-04-30T20:14:00Z">
              <w:r w:rsidRPr="00BF0769">
                <w:rPr>
                  <w:bCs/>
                </w:rPr>
                <w:t>This version of the profile requires an effectivePeriod of period.start when the ActivityDefinition status value is active</w:t>
              </w:r>
            </w:ins>
          </w:p>
        </w:tc>
      </w:tr>
      <w:tr w:rsidR="00AC385E" w:rsidRPr="00BD3913" w14:paraId="0937B110" w14:textId="77777777" w:rsidTr="00A22B0C">
        <w:trPr>
          <w:cantSplit/>
          <w:trHeight w:val="600"/>
          <w:ins w:id="3736" w:author="Jones, Emma" w:date="2018-04-30T20:11: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Default="00AC385E" w:rsidP="004E10EF">
            <w:pPr>
              <w:pStyle w:val="TableEntry"/>
              <w:rPr>
                <w:ins w:id="3737" w:author="Jones, Emma" w:date="2018-04-30T20:11:00Z"/>
              </w:rPr>
            </w:pPr>
            <w:ins w:id="3738" w:author="Jones, Emma" w:date="2018-04-30T20:12:00Z">
              <w:r>
                <w:t>….</w:t>
              </w:r>
            </w:ins>
            <w:ins w:id="3739" w:author="Jones, Emma" w:date="2018-04-30T20:13:00Z">
              <w:r>
                <w:t xml:space="preserve"> </w:t>
              </w:r>
            </w:ins>
            <w:ins w:id="3740" w:author="Jones, Emma" w:date="2018-04-30T20:12:00Z">
              <w:r>
                <w:t>end</w:t>
              </w:r>
            </w:ins>
          </w:p>
        </w:tc>
        <w:tc>
          <w:tcPr>
            <w:tcW w:w="883" w:type="dxa"/>
            <w:tcBorders>
              <w:top w:val="single" w:sz="4" w:space="0" w:color="auto"/>
              <w:left w:val="single" w:sz="4" w:space="0" w:color="auto"/>
              <w:bottom w:val="single" w:sz="4" w:space="0" w:color="auto"/>
              <w:right w:val="single" w:sz="4" w:space="0" w:color="auto"/>
            </w:tcBorders>
          </w:tcPr>
          <w:p w14:paraId="3F57E391" w14:textId="77777777" w:rsidR="00AC385E" w:rsidRPr="00BD3913" w:rsidRDefault="00AC385E" w:rsidP="004E10EF">
            <w:pPr>
              <w:pStyle w:val="TableEntry"/>
              <w:rPr>
                <w:ins w:id="3741" w:author="Jones, Emma" w:date="2018-04-30T20:11: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Default="00AC385E" w:rsidP="004E10EF">
            <w:pPr>
              <w:pStyle w:val="TableEntry"/>
              <w:rPr>
                <w:ins w:id="3742" w:author="Jones, Emma" w:date="2018-04-30T20:11:00Z"/>
                <w:bCs/>
              </w:rPr>
            </w:pPr>
            <w:ins w:id="3743" w:author="Jones, Emma" w:date="2018-04-30T20:12:00Z">
              <w:r>
                <w:rPr>
                  <w:bCs/>
                </w:rPr>
                <w:t>0..1</w:t>
              </w:r>
            </w:ins>
          </w:p>
        </w:tc>
        <w:tc>
          <w:tcPr>
            <w:tcW w:w="1650" w:type="dxa"/>
            <w:tcBorders>
              <w:top w:val="single" w:sz="4" w:space="0" w:color="auto"/>
              <w:left w:val="single" w:sz="4" w:space="0" w:color="auto"/>
              <w:bottom w:val="single" w:sz="4" w:space="0" w:color="auto"/>
              <w:right w:val="single" w:sz="4" w:space="0" w:color="auto"/>
            </w:tcBorders>
          </w:tcPr>
          <w:p w14:paraId="148B5544" w14:textId="77777777" w:rsidR="00AC385E" w:rsidRDefault="00AC385E" w:rsidP="004E10EF">
            <w:pPr>
              <w:pStyle w:val="TableEntry"/>
              <w:rPr>
                <w:ins w:id="3744" w:author="Jones, Emma" w:date="2018-04-30T20:11:00Z"/>
              </w:rPr>
            </w:pPr>
          </w:p>
        </w:tc>
        <w:tc>
          <w:tcPr>
            <w:tcW w:w="3810" w:type="dxa"/>
            <w:tcBorders>
              <w:top w:val="single" w:sz="4" w:space="0" w:color="auto"/>
              <w:left w:val="single" w:sz="4" w:space="0" w:color="auto"/>
              <w:bottom w:val="single" w:sz="4" w:space="0" w:color="auto"/>
              <w:right w:val="single" w:sz="4" w:space="0" w:color="auto"/>
            </w:tcBorders>
          </w:tcPr>
          <w:p w14:paraId="4052CCAC" w14:textId="19611EFB" w:rsidR="00AC385E" w:rsidRPr="00AC385E" w:rsidRDefault="00AC385E" w:rsidP="004E10EF">
            <w:pPr>
              <w:pStyle w:val="TableEntry"/>
              <w:rPr>
                <w:ins w:id="3745" w:author="Jones, Emma" w:date="2018-04-30T20:11:00Z"/>
              </w:rPr>
            </w:pPr>
            <w:ins w:id="3746" w:author="Jones, Emma" w:date="2018-04-30T20:14:00Z">
              <w:r w:rsidRPr="00AC385E">
                <w:t>The end of the period.</w:t>
              </w:r>
            </w:ins>
          </w:p>
        </w:tc>
        <w:tc>
          <w:tcPr>
            <w:tcW w:w="3441" w:type="dxa"/>
            <w:tcBorders>
              <w:top w:val="single" w:sz="4" w:space="0" w:color="auto"/>
              <w:left w:val="single" w:sz="4" w:space="0" w:color="auto"/>
              <w:bottom w:val="single" w:sz="4" w:space="0" w:color="auto"/>
              <w:right w:val="single" w:sz="4" w:space="0" w:color="auto"/>
            </w:tcBorders>
          </w:tcPr>
          <w:p w14:paraId="4382BA73" w14:textId="77777777" w:rsidR="00AC385E" w:rsidRPr="00BD3913" w:rsidRDefault="00AC385E" w:rsidP="004E10EF">
            <w:pPr>
              <w:pStyle w:val="TableEntry"/>
              <w:rPr>
                <w:ins w:id="3747" w:author="Jones, Emma" w:date="2018-04-30T20:11:00Z"/>
                <w:bCs/>
              </w:rPr>
            </w:pPr>
          </w:p>
        </w:tc>
      </w:tr>
      <w:tr w:rsidR="00A22B0C" w:rsidRPr="00BD3913" w14:paraId="7F4A3218" w14:textId="77777777" w:rsidTr="00A22B0C">
        <w:trPr>
          <w:cantSplit/>
          <w:trHeight w:val="600"/>
          <w:ins w:id="3748" w:author="Jones, Emma" w:date="2018-04-24T15:44:00Z"/>
          <w:trPrChange w:id="374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5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4D46A28" w14:textId="77777777" w:rsidR="00A22B0C" w:rsidRPr="00BD3913" w:rsidRDefault="00A22B0C" w:rsidP="004E10EF">
            <w:pPr>
              <w:pStyle w:val="TableEntry"/>
              <w:rPr>
                <w:ins w:id="3751" w:author="Jones, Emma" w:date="2018-04-24T15:44:00Z"/>
              </w:rPr>
            </w:pPr>
            <w:ins w:id="3752" w:author="Jones, Emma" w:date="2018-04-24T15:44:00Z">
              <w:r w:rsidRPr="00BD3913">
                <w:t>... useContext</w:t>
              </w:r>
            </w:ins>
          </w:p>
        </w:tc>
        <w:tc>
          <w:tcPr>
            <w:tcW w:w="883" w:type="dxa"/>
            <w:tcBorders>
              <w:top w:val="single" w:sz="4" w:space="0" w:color="auto"/>
              <w:left w:val="single" w:sz="4" w:space="0" w:color="auto"/>
              <w:bottom w:val="single" w:sz="4" w:space="0" w:color="auto"/>
              <w:right w:val="single" w:sz="4" w:space="0" w:color="auto"/>
            </w:tcBorders>
            <w:tcPrChange w:id="375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3F94CBC" w14:textId="77777777" w:rsidR="00A22B0C" w:rsidRPr="00BD3913" w:rsidRDefault="00A22B0C" w:rsidP="004E10EF">
            <w:pPr>
              <w:pStyle w:val="TableEntry"/>
              <w:rPr>
                <w:ins w:id="3754" w:author="Jones, Emma" w:date="2018-04-24T15:44:00Z"/>
                <w:bCs/>
                <w:rPrChange w:id="3755" w:author="Jones, Emma" w:date="2018-04-25T15:32:00Z">
                  <w:rPr>
                    <w:ins w:id="3756" w:author="Jones, Emma" w:date="2018-04-24T15:44:00Z"/>
                    <w:b/>
                    <w:bCs/>
                  </w:rPr>
                </w:rPrChange>
              </w:rPr>
            </w:pPr>
            <w:ins w:id="3757"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75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E0197B9" w14:textId="6602A928" w:rsidR="00A22B0C" w:rsidRPr="00BD3913" w:rsidRDefault="0012488B" w:rsidP="004E10EF">
            <w:pPr>
              <w:pStyle w:val="TableEntry"/>
              <w:rPr>
                <w:ins w:id="3759" w:author="Jones, Emma" w:date="2018-04-24T15:44:00Z"/>
                <w:bCs/>
                <w:rPrChange w:id="3760" w:author="Jones, Emma" w:date="2018-04-25T15:32:00Z">
                  <w:rPr>
                    <w:ins w:id="3761" w:author="Jones, Emma" w:date="2018-04-24T15:44:00Z"/>
                    <w:b/>
                    <w:bCs/>
                  </w:rPr>
                </w:rPrChange>
              </w:rPr>
            </w:pPr>
            <w:ins w:id="3762" w:author="Jones, Emma" w:date="2018-04-24T15:44:00Z">
              <w:r w:rsidRPr="00BD3913">
                <w:rPr>
                  <w:bCs/>
                  <w:rPrChange w:id="3763" w:author="Jones, Emma" w:date="2018-04-25T15:32:00Z">
                    <w:rPr>
                      <w:b/>
                      <w:bCs/>
                      <w:color w:val="FF0000"/>
                    </w:rPr>
                  </w:rPrChange>
                </w:rPr>
                <w:t>0</w:t>
              </w:r>
              <w:r w:rsidR="00A22B0C" w:rsidRPr="00BD3913">
                <w:rPr>
                  <w:bCs/>
                  <w:rPrChange w:id="3764" w:author="Jones, Emma" w:date="2018-04-25T15:32:00Z">
                    <w:rPr>
                      <w:b/>
                      <w:bCs/>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3765"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8B949B3" w14:textId="47A187F3" w:rsidR="00A22B0C" w:rsidRPr="00BD3913" w:rsidRDefault="00A22B0C" w:rsidP="004E10EF">
            <w:pPr>
              <w:pStyle w:val="TableEntry"/>
              <w:rPr>
                <w:ins w:id="3766" w:author="Jones, Emma" w:date="2018-04-25T15:27:00Z"/>
              </w:rPr>
            </w:pPr>
            <w:ins w:id="3767" w:author="Jones, Emma" w:date="2018-04-25T15:28:00Z">
              <w:r w:rsidRPr="00BD3913">
                <w:t>1..*</w:t>
              </w:r>
            </w:ins>
          </w:p>
        </w:tc>
        <w:tc>
          <w:tcPr>
            <w:tcW w:w="3810" w:type="dxa"/>
            <w:tcBorders>
              <w:top w:val="single" w:sz="4" w:space="0" w:color="auto"/>
              <w:left w:val="single" w:sz="4" w:space="0" w:color="auto"/>
              <w:bottom w:val="single" w:sz="4" w:space="0" w:color="auto"/>
              <w:right w:val="single" w:sz="4" w:space="0" w:color="auto"/>
            </w:tcBorders>
            <w:tcPrChange w:id="376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E265C5E" w14:textId="55982466" w:rsidR="00A22B0C" w:rsidRPr="00BD3913" w:rsidRDefault="00A22B0C" w:rsidP="004E10EF">
            <w:pPr>
              <w:pStyle w:val="TableEntry"/>
              <w:rPr>
                <w:ins w:id="3769" w:author="Jones, Emma" w:date="2018-04-24T15:44:00Z"/>
              </w:rPr>
            </w:pPr>
            <w:ins w:id="3770" w:author="Jones, Emma" w:date="2018-04-24T15:44:00Z">
              <w:r w:rsidRPr="00BD3913">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Change w:id="377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B2328D" w14:textId="021C9B1A" w:rsidR="00A22B0C" w:rsidRPr="00BD3913" w:rsidRDefault="00A22B0C" w:rsidP="004E10EF">
            <w:pPr>
              <w:pStyle w:val="TableEntry"/>
              <w:rPr>
                <w:ins w:id="3772" w:author="Jones, Emma" w:date="2018-04-24T15:44:00Z"/>
                <w:bCs/>
                <w:rPrChange w:id="3773" w:author="Jones, Emma" w:date="2018-04-25T15:32:00Z">
                  <w:rPr>
                    <w:ins w:id="3774" w:author="Jones, Emma" w:date="2018-04-24T15:44:00Z"/>
                    <w:b/>
                    <w:bCs/>
                  </w:rPr>
                </w:rPrChange>
              </w:rPr>
            </w:pPr>
            <w:ins w:id="3775" w:author="Jones, Emma" w:date="2018-04-24T15:44:00Z">
              <w:r w:rsidRPr="00BD3913">
                <w:rPr>
                  <w:bCs/>
                  <w:rPrChange w:id="3776" w:author="Jones, Emma" w:date="2018-04-25T15:32:00Z">
                    <w:rPr>
                      <w:b/>
                      <w:bCs/>
                    </w:rPr>
                  </w:rPrChange>
                </w:rPr>
                <w:t xml:space="preserve">This version of the profile requires a useContext which is used to discover activityDefinitions of similar useContext. </w:t>
              </w:r>
            </w:ins>
          </w:p>
        </w:tc>
      </w:tr>
      <w:tr w:rsidR="00A22B0C" w:rsidRPr="00BD3913" w14:paraId="509F5C1C" w14:textId="77777777" w:rsidTr="00A22B0C">
        <w:trPr>
          <w:cantSplit/>
          <w:trHeight w:val="600"/>
          <w:ins w:id="3777" w:author="Jones, Emma" w:date="2018-04-24T15:44:00Z"/>
          <w:trPrChange w:id="377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7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C70D20E" w14:textId="77777777" w:rsidR="00A22B0C" w:rsidRPr="00BD3913" w:rsidRDefault="00A22B0C" w:rsidP="004E10EF">
            <w:pPr>
              <w:pStyle w:val="TableEntry"/>
              <w:rPr>
                <w:ins w:id="3780" w:author="Jones, Emma" w:date="2018-04-24T15:44:00Z"/>
              </w:rPr>
            </w:pPr>
            <w:ins w:id="3781" w:author="Jones, Emma" w:date="2018-04-24T15:44:00Z">
              <w:r w:rsidRPr="00BD3913">
                <w:t>... jurisdiction</w:t>
              </w:r>
            </w:ins>
          </w:p>
        </w:tc>
        <w:tc>
          <w:tcPr>
            <w:tcW w:w="883" w:type="dxa"/>
            <w:tcBorders>
              <w:top w:val="single" w:sz="4" w:space="0" w:color="auto"/>
              <w:left w:val="single" w:sz="4" w:space="0" w:color="auto"/>
              <w:bottom w:val="single" w:sz="4" w:space="0" w:color="auto"/>
              <w:right w:val="single" w:sz="4" w:space="0" w:color="auto"/>
            </w:tcBorders>
            <w:tcPrChange w:id="378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374F5B" w14:textId="77777777" w:rsidR="00A22B0C" w:rsidRPr="00BD3913" w:rsidRDefault="00A22B0C" w:rsidP="004E10EF">
            <w:pPr>
              <w:pStyle w:val="TableEntry"/>
              <w:rPr>
                <w:ins w:id="3783" w:author="Jones, Emma" w:date="2018-04-24T15:44:00Z"/>
                <w:bCs/>
                <w:rPrChange w:id="3784" w:author="Jones, Emma" w:date="2018-04-25T15:32:00Z">
                  <w:rPr>
                    <w:ins w:id="3785" w:author="Jones, Emma" w:date="2018-04-24T15:44:00Z"/>
                    <w:b/>
                    <w:bCs/>
                  </w:rPr>
                </w:rPrChange>
              </w:rPr>
            </w:pPr>
            <w:ins w:id="3786"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78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7EC41F5" w14:textId="77777777" w:rsidR="00A22B0C" w:rsidRPr="00BD3913" w:rsidRDefault="00A22B0C" w:rsidP="004E10EF">
            <w:pPr>
              <w:pStyle w:val="TableEntry"/>
              <w:rPr>
                <w:ins w:id="3788" w:author="Jones, Emma" w:date="2018-04-24T15:44:00Z"/>
                <w:bCs/>
              </w:rPr>
            </w:pPr>
            <w:ins w:id="3789"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79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9AC8A3B" w14:textId="77777777" w:rsidR="00A22B0C" w:rsidRPr="00BD3913" w:rsidRDefault="00A22B0C" w:rsidP="004E10EF">
            <w:pPr>
              <w:pStyle w:val="TableEntry"/>
              <w:rPr>
                <w:ins w:id="379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79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AB1D0E" w14:textId="074D4068" w:rsidR="00A22B0C" w:rsidRPr="00BD3913" w:rsidRDefault="00A22B0C" w:rsidP="004E10EF">
            <w:pPr>
              <w:pStyle w:val="TableEntry"/>
              <w:rPr>
                <w:ins w:id="3793" w:author="Jones, Emma" w:date="2018-04-24T15:44:00Z"/>
              </w:rPr>
            </w:pPr>
            <w:ins w:id="3794" w:author="Jones, Emma" w:date="2018-04-24T15:44:00Z">
              <w:r w:rsidRPr="00BD3913">
                <w:t xml:space="preserve">Intended jurisdiction for </w:t>
              </w:r>
            </w:ins>
            <w:ins w:id="3795" w:author="Jones, Emma" w:date="2018-04-24T15:56:00Z">
              <w:r w:rsidRPr="00BD3913">
                <w:t>activity</w:t>
              </w:r>
            </w:ins>
            <w:ins w:id="3796" w:author="Jones, Emma" w:date="2018-04-24T15:44:00Z">
              <w:r w:rsidRPr="00BD3913">
                <w:t xml:space="preserve"> definition (if applicable)</w:t>
              </w:r>
            </w:ins>
          </w:p>
        </w:tc>
        <w:tc>
          <w:tcPr>
            <w:tcW w:w="3441" w:type="dxa"/>
            <w:tcBorders>
              <w:top w:val="single" w:sz="4" w:space="0" w:color="auto"/>
              <w:left w:val="single" w:sz="4" w:space="0" w:color="auto"/>
              <w:bottom w:val="single" w:sz="4" w:space="0" w:color="auto"/>
              <w:right w:val="single" w:sz="4" w:space="0" w:color="auto"/>
            </w:tcBorders>
            <w:tcPrChange w:id="379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886A61D" w14:textId="77777777" w:rsidR="00A22B0C" w:rsidRPr="00BD3913" w:rsidRDefault="00A22B0C" w:rsidP="004E10EF">
            <w:pPr>
              <w:pStyle w:val="TableEntry"/>
              <w:rPr>
                <w:ins w:id="3798" w:author="Jones, Emma" w:date="2018-04-24T15:44:00Z"/>
                <w:bCs/>
                <w:rPrChange w:id="3799" w:author="Jones, Emma" w:date="2018-04-25T15:32:00Z">
                  <w:rPr>
                    <w:ins w:id="3800" w:author="Jones, Emma" w:date="2018-04-24T15:44:00Z"/>
                    <w:b/>
                    <w:bCs/>
                  </w:rPr>
                </w:rPrChange>
              </w:rPr>
            </w:pPr>
          </w:p>
        </w:tc>
      </w:tr>
      <w:tr w:rsidR="00A22B0C" w:rsidRPr="00BD3913" w14:paraId="225946DE" w14:textId="77777777" w:rsidTr="00A22B0C">
        <w:trPr>
          <w:cantSplit/>
          <w:trHeight w:val="600"/>
          <w:ins w:id="3801" w:author="Jones, Emma" w:date="2018-04-24T15:44:00Z"/>
          <w:trPrChange w:id="380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0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9D7325" w14:textId="77777777" w:rsidR="00A22B0C" w:rsidRPr="00BD3913" w:rsidRDefault="00A22B0C" w:rsidP="004E10EF">
            <w:pPr>
              <w:pStyle w:val="TableEntry"/>
              <w:rPr>
                <w:ins w:id="3804" w:author="Jones, Emma" w:date="2018-04-24T15:44:00Z"/>
              </w:rPr>
            </w:pPr>
            <w:ins w:id="3805" w:author="Jones, Emma" w:date="2018-04-24T15:44:00Z">
              <w:r w:rsidRPr="00BD3913">
                <w:t>... topic</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80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F57052C" w14:textId="77777777" w:rsidR="00A22B0C" w:rsidRPr="00BD3913" w:rsidRDefault="00A22B0C" w:rsidP="004E10EF">
            <w:pPr>
              <w:pStyle w:val="TableEntry"/>
              <w:rPr>
                <w:ins w:id="3807" w:author="Jones, Emma" w:date="2018-04-24T15:44:00Z"/>
                <w:bCs/>
                <w:rPrChange w:id="3808" w:author="Jones, Emma" w:date="2018-04-25T15:32:00Z">
                  <w:rPr>
                    <w:ins w:id="3809"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810"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186E1B57" w14:textId="77777777" w:rsidR="00A22B0C" w:rsidRPr="00BD3913" w:rsidRDefault="00A22B0C" w:rsidP="004E10EF">
            <w:pPr>
              <w:pStyle w:val="TableEntry"/>
              <w:rPr>
                <w:ins w:id="3811" w:author="Jones, Emma" w:date="2018-04-24T15:44:00Z"/>
                <w:bCs/>
              </w:rPr>
            </w:pPr>
            <w:ins w:id="3812"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13"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B736C46" w14:textId="77777777" w:rsidR="00A22B0C" w:rsidRPr="00BD3913" w:rsidRDefault="00A22B0C" w:rsidP="004E10EF">
            <w:pPr>
              <w:pStyle w:val="TableEntry"/>
              <w:rPr>
                <w:ins w:id="3814"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1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31B8E7A" w14:textId="2B3FD8F8" w:rsidR="00A22B0C" w:rsidRPr="00BD3913" w:rsidRDefault="00A22B0C" w:rsidP="004E10EF">
            <w:pPr>
              <w:pStyle w:val="TableEntry"/>
              <w:rPr>
                <w:ins w:id="3816" w:author="Jones, Emma" w:date="2018-04-24T15:44:00Z"/>
              </w:rPr>
            </w:pPr>
            <w:ins w:id="3817" w:author="Jones, Emma" w:date="2018-04-24T15:44:00Z">
              <w:r w:rsidRPr="00BD3913">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Change w:id="381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335CF29" w14:textId="77777777" w:rsidR="00A22B0C" w:rsidRPr="00BD3913" w:rsidRDefault="00A22B0C" w:rsidP="004E10EF">
            <w:pPr>
              <w:pStyle w:val="TableEntry"/>
              <w:rPr>
                <w:ins w:id="3819" w:author="Jones, Emma" w:date="2018-04-24T15:44:00Z"/>
                <w:bCs/>
                <w:rPrChange w:id="3820" w:author="Jones, Emma" w:date="2018-04-25T15:32:00Z">
                  <w:rPr>
                    <w:ins w:id="3821" w:author="Jones, Emma" w:date="2018-04-24T15:44:00Z"/>
                    <w:b/>
                    <w:bCs/>
                  </w:rPr>
                </w:rPrChange>
              </w:rPr>
            </w:pPr>
          </w:p>
        </w:tc>
      </w:tr>
      <w:tr w:rsidR="00A22B0C" w:rsidRPr="00BD3913" w14:paraId="3A794F2A" w14:textId="77777777" w:rsidTr="00A22B0C">
        <w:trPr>
          <w:cantSplit/>
          <w:trHeight w:val="600"/>
          <w:ins w:id="3822" w:author="Jones, Emma" w:date="2018-04-24T15:44:00Z"/>
          <w:trPrChange w:id="382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2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600667F" w14:textId="77777777" w:rsidR="00A22B0C" w:rsidRPr="00BD3913" w:rsidRDefault="00A22B0C" w:rsidP="004E10EF">
            <w:pPr>
              <w:pStyle w:val="TableEntry"/>
              <w:rPr>
                <w:ins w:id="3825" w:author="Jones, Emma" w:date="2018-04-24T15:44:00Z"/>
              </w:rPr>
            </w:pPr>
            <w:ins w:id="3826" w:author="Jones, Emma" w:date="2018-04-24T15:44:00Z">
              <w:r w:rsidRPr="00BD3913">
                <w:t>... contributor</w:t>
              </w:r>
            </w:ins>
          </w:p>
        </w:tc>
        <w:tc>
          <w:tcPr>
            <w:tcW w:w="883" w:type="dxa"/>
            <w:tcBorders>
              <w:top w:val="single" w:sz="4" w:space="0" w:color="auto"/>
              <w:left w:val="single" w:sz="4" w:space="0" w:color="auto"/>
              <w:bottom w:val="single" w:sz="4" w:space="0" w:color="auto"/>
              <w:right w:val="single" w:sz="4" w:space="0" w:color="auto"/>
            </w:tcBorders>
            <w:tcPrChange w:id="382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8690AA6" w14:textId="77777777" w:rsidR="00A22B0C" w:rsidRPr="00BD3913" w:rsidRDefault="00A22B0C" w:rsidP="004E10EF">
            <w:pPr>
              <w:pStyle w:val="TableEntry"/>
              <w:rPr>
                <w:ins w:id="3828"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82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0CA6D74" w14:textId="77777777" w:rsidR="00A22B0C" w:rsidRPr="00BD3913" w:rsidRDefault="00A22B0C" w:rsidP="004E10EF">
            <w:pPr>
              <w:pStyle w:val="TableEntry"/>
              <w:rPr>
                <w:ins w:id="3830" w:author="Jones, Emma" w:date="2018-04-24T15:44:00Z"/>
                <w:bCs/>
              </w:rPr>
            </w:pPr>
            <w:ins w:id="3831"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32"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0D4DB60" w14:textId="77777777" w:rsidR="00A22B0C" w:rsidRPr="00BD3913" w:rsidRDefault="00A22B0C" w:rsidP="004E10EF">
            <w:pPr>
              <w:pStyle w:val="TableEntry"/>
              <w:rPr>
                <w:ins w:id="3833"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3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0D5CB3E" w14:textId="260D8C87" w:rsidR="00A22B0C" w:rsidRPr="00BD3913" w:rsidRDefault="00A22B0C" w:rsidP="004E10EF">
            <w:pPr>
              <w:pStyle w:val="TableEntry"/>
              <w:rPr>
                <w:ins w:id="3835" w:author="Jones, Emma" w:date="2018-04-24T15:44:00Z"/>
              </w:rPr>
            </w:pPr>
            <w:ins w:id="3836" w:author="Jones, Emma" w:date="2018-04-24T15:44:00Z">
              <w:r w:rsidRPr="00BD3913">
                <w:t>A content contributor</w:t>
              </w:r>
            </w:ins>
          </w:p>
        </w:tc>
        <w:tc>
          <w:tcPr>
            <w:tcW w:w="3441" w:type="dxa"/>
            <w:tcBorders>
              <w:top w:val="single" w:sz="4" w:space="0" w:color="auto"/>
              <w:left w:val="single" w:sz="4" w:space="0" w:color="auto"/>
              <w:bottom w:val="single" w:sz="4" w:space="0" w:color="auto"/>
              <w:right w:val="single" w:sz="4" w:space="0" w:color="auto"/>
            </w:tcBorders>
            <w:tcPrChange w:id="383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4E2C3AA" w14:textId="77777777" w:rsidR="00A22B0C" w:rsidRPr="00BD3913" w:rsidRDefault="00A22B0C" w:rsidP="004E10EF">
            <w:pPr>
              <w:pStyle w:val="TableEntry"/>
              <w:rPr>
                <w:ins w:id="3838" w:author="Jones, Emma" w:date="2018-04-24T15:44:00Z"/>
                <w:bCs/>
                <w:rPrChange w:id="3839" w:author="Jones, Emma" w:date="2018-04-25T15:32:00Z">
                  <w:rPr>
                    <w:ins w:id="3840" w:author="Jones, Emma" w:date="2018-04-24T15:44:00Z"/>
                    <w:b/>
                    <w:bCs/>
                  </w:rPr>
                </w:rPrChange>
              </w:rPr>
            </w:pPr>
          </w:p>
        </w:tc>
      </w:tr>
      <w:tr w:rsidR="00A22B0C" w:rsidRPr="00BD3913" w14:paraId="49B60F78" w14:textId="77777777" w:rsidTr="00A22B0C">
        <w:trPr>
          <w:cantSplit/>
          <w:trHeight w:val="600"/>
          <w:ins w:id="3841" w:author="Jones, Emma" w:date="2018-04-24T15:44:00Z"/>
          <w:trPrChange w:id="384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84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DEC237" w14:textId="77777777" w:rsidR="00A22B0C" w:rsidRPr="00BD3913" w:rsidRDefault="00A22B0C" w:rsidP="004E10EF">
            <w:pPr>
              <w:pStyle w:val="TableEntry"/>
              <w:rPr>
                <w:ins w:id="3844" w:author="Jones, Emma" w:date="2018-04-24T15:44:00Z"/>
              </w:rPr>
            </w:pPr>
            <w:ins w:id="3845" w:author="Jones, Emma" w:date="2018-04-24T15:44:00Z">
              <w:r w:rsidRPr="00BD3913">
                <w:t>.... contact</w:t>
              </w:r>
            </w:ins>
          </w:p>
        </w:tc>
        <w:tc>
          <w:tcPr>
            <w:tcW w:w="883" w:type="dxa"/>
            <w:tcBorders>
              <w:top w:val="single" w:sz="4" w:space="0" w:color="auto"/>
              <w:left w:val="single" w:sz="4" w:space="0" w:color="auto"/>
              <w:bottom w:val="single" w:sz="4" w:space="0" w:color="auto"/>
              <w:right w:val="single" w:sz="4" w:space="0" w:color="auto"/>
            </w:tcBorders>
            <w:tcPrChange w:id="384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ECDAE85" w14:textId="77777777" w:rsidR="00A22B0C" w:rsidRPr="00BD3913" w:rsidRDefault="00A22B0C" w:rsidP="004E10EF">
            <w:pPr>
              <w:pStyle w:val="TableEntry"/>
              <w:rPr>
                <w:ins w:id="3847" w:author="Jones, Emma" w:date="2018-04-24T15:44:00Z"/>
                <w:bCs/>
              </w:rPr>
            </w:pPr>
            <w:ins w:id="3848"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849"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ACE56E" w14:textId="77777777" w:rsidR="00A22B0C" w:rsidRPr="00BD3913" w:rsidRDefault="00A22B0C" w:rsidP="004E10EF">
            <w:pPr>
              <w:pStyle w:val="TableEntry"/>
              <w:rPr>
                <w:ins w:id="3850" w:author="Jones, Emma" w:date="2018-04-24T15:44:00Z"/>
                <w:bCs/>
              </w:rPr>
            </w:pPr>
            <w:ins w:id="3851"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52"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489D1C7" w14:textId="77777777" w:rsidR="00A22B0C" w:rsidRPr="00BD3913" w:rsidRDefault="00A22B0C" w:rsidP="004E10EF">
            <w:pPr>
              <w:pStyle w:val="TableEntry"/>
              <w:rPr>
                <w:ins w:id="3853"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5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AEA80E2" w14:textId="30F0E4E4" w:rsidR="00A22B0C" w:rsidRPr="00BD3913" w:rsidRDefault="00A22B0C" w:rsidP="004E10EF">
            <w:pPr>
              <w:pStyle w:val="TableEntry"/>
              <w:rPr>
                <w:ins w:id="3855" w:author="Jones, Emma" w:date="2018-04-24T15:44:00Z"/>
              </w:rPr>
            </w:pPr>
            <w:ins w:id="3856" w:author="Jones, Emma" w:date="2018-04-24T15:44:00Z">
              <w:r w:rsidRPr="00BD3913">
                <w:t>Contact details for the publisher</w:t>
              </w:r>
            </w:ins>
          </w:p>
        </w:tc>
        <w:tc>
          <w:tcPr>
            <w:tcW w:w="3441" w:type="dxa"/>
            <w:tcBorders>
              <w:top w:val="single" w:sz="4" w:space="0" w:color="auto"/>
              <w:left w:val="single" w:sz="4" w:space="0" w:color="auto"/>
              <w:bottom w:val="single" w:sz="4" w:space="0" w:color="auto"/>
              <w:right w:val="single" w:sz="4" w:space="0" w:color="auto"/>
            </w:tcBorders>
            <w:tcPrChange w:id="385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15F225C" w14:textId="77777777" w:rsidR="00A22B0C" w:rsidRPr="00BD3913" w:rsidRDefault="00A22B0C" w:rsidP="004E10EF">
            <w:pPr>
              <w:pStyle w:val="TableEntry"/>
              <w:rPr>
                <w:ins w:id="3858" w:author="Jones, Emma" w:date="2018-04-24T15:44:00Z"/>
                <w:bCs/>
                <w:rPrChange w:id="3859" w:author="Jones, Emma" w:date="2018-04-25T15:32:00Z">
                  <w:rPr>
                    <w:ins w:id="3860" w:author="Jones, Emma" w:date="2018-04-24T15:44:00Z"/>
                    <w:b/>
                    <w:bCs/>
                  </w:rPr>
                </w:rPrChange>
              </w:rPr>
            </w:pPr>
          </w:p>
        </w:tc>
      </w:tr>
      <w:tr w:rsidR="00A22B0C" w:rsidRPr="00BD3913" w14:paraId="0C55F17E" w14:textId="77777777" w:rsidTr="00A22B0C">
        <w:trPr>
          <w:cantSplit/>
          <w:trHeight w:val="600"/>
          <w:ins w:id="3861" w:author="Jones, Emma" w:date="2018-04-24T15:44:00Z"/>
          <w:trPrChange w:id="386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86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87C4595" w14:textId="77777777" w:rsidR="00A22B0C" w:rsidRPr="00BD3913" w:rsidRDefault="00A22B0C" w:rsidP="004E10EF">
            <w:pPr>
              <w:pStyle w:val="TableEntry"/>
              <w:rPr>
                <w:ins w:id="3864" w:author="Jones, Emma" w:date="2018-04-24T15:44:00Z"/>
              </w:rPr>
            </w:pPr>
            <w:ins w:id="3865" w:author="Jones, Emma" w:date="2018-04-24T15:44:00Z">
              <w:r w:rsidRPr="00BD3913">
                <w:t>.... copyright</w:t>
              </w:r>
            </w:ins>
          </w:p>
        </w:tc>
        <w:tc>
          <w:tcPr>
            <w:tcW w:w="883" w:type="dxa"/>
            <w:tcBorders>
              <w:top w:val="single" w:sz="4" w:space="0" w:color="auto"/>
              <w:left w:val="single" w:sz="4" w:space="0" w:color="auto"/>
              <w:bottom w:val="single" w:sz="4" w:space="0" w:color="auto"/>
              <w:right w:val="single" w:sz="4" w:space="0" w:color="auto"/>
            </w:tcBorders>
            <w:tcPrChange w:id="386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28660EA" w14:textId="77777777" w:rsidR="00A22B0C" w:rsidRPr="00BD3913" w:rsidRDefault="00A22B0C" w:rsidP="004E10EF">
            <w:pPr>
              <w:pStyle w:val="TableEntry"/>
              <w:rPr>
                <w:ins w:id="386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868"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840A72E" w14:textId="77777777" w:rsidR="00A22B0C" w:rsidRPr="00BD3913" w:rsidRDefault="00A22B0C" w:rsidP="004E10EF">
            <w:pPr>
              <w:pStyle w:val="TableEntry"/>
              <w:rPr>
                <w:ins w:id="3869" w:author="Jones, Emma" w:date="2018-04-24T15:44:00Z"/>
                <w:bCs/>
              </w:rPr>
            </w:pPr>
            <w:ins w:id="3870"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87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84CDC32" w14:textId="77777777" w:rsidR="00A22B0C" w:rsidRPr="00BD3913" w:rsidRDefault="00A22B0C" w:rsidP="004E10EF">
            <w:pPr>
              <w:pStyle w:val="TableEntry"/>
              <w:rPr>
                <w:ins w:id="387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7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35A7610" w14:textId="564175B1" w:rsidR="00A22B0C" w:rsidRPr="00BD3913" w:rsidRDefault="00A22B0C" w:rsidP="004E10EF">
            <w:pPr>
              <w:pStyle w:val="TableEntry"/>
              <w:rPr>
                <w:ins w:id="3874" w:author="Jones, Emma" w:date="2018-04-24T15:44:00Z"/>
              </w:rPr>
            </w:pPr>
            <w:ins w:id="3875" w:author="Jones, Emma" w:date="2018-04-24T15:44:00Z">
              <w:r w:rsidRPr="00BD3913">
                <w:t>Use and/or publishing restrictions</w:t>
              </w:r>
            </w:ins>
          </w:p>
        </w:tc>
        <w:tc>
          <w:tcPr>
            <w:tcW w:w="3441" w:type="dxa"/>
            <w:tcBorders>
              <w:top w:val="single" w:sz="4" w:space="0" w:color="auto"/>
              <w:left w:val="single" w:sz="4" w:space="0" w:color="auto"/>
              <w:bottom w:val="single" w:sz="4" w:space="0" w:color="auto"/>
              <w:right w:val="single" w:sz="4" w:space="0" w:color="auto"/>
            </w:tcBorders>
            <w:tcPrChange w:id="387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0703961" w14:textId="77777777" w:rsidR="00A22B0C" w:rsidRPr="00BD3913" w:rsidRDefault="00A22B0C" w:rsidP="004E10EF">
            <w:pPr>
              <w:pStyle w:val="TableEntry"/>
              <w:rPr>
                <w:ins w:id="3877" w:author="Jones, Emma" w:date="2018-04-24T15:44:00Z"/>
                <w:bCs/>
                <w:rPrChange w:id="3878" w:author="Jones, Emma" w:date="2018-04-25T15:32:00Z">
                  <w:rPr>
                    <w:ins w:id="3879" w:author="Jones, Emma" w:date="2018-04-24T15:44:00Z"/>
                    <w:b/>
                    <w:bCs/>
                  </w:rPr>
                </w:rPrChange>
              </w:rPr>
            </w:pPr>
          </w:p>
        </w:tc>
      </w:tr>
      <w:tr w:rsidR="00A22B0C" w:rsidRPr="00BD3913" w14:paraId="2B7112BB" w14:textId="77777777" w:rsidTr="00A22B0C">
        <w:trPr>
          <w:cantSplit/>
          <w:trHeight w:val="600"/>
          <w:ins w:id="3880" w:author="Jones, Emma" w:date="2018-04-24T15:44:00Z"/>
          <w:trPrChange w:id="388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8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81E2B8A" w14:textId="77777777" w:rsidR="00A22B0C" w:rsidRPr="00BD3913" w:rsidRDefault="00A22B0C" w:rsidP="004E10EF">
            <w:pPr>
              <w:pStyle w:val="TableEntry"/>
              <w:rPr>
                <w:ins w:id="3883" w:author="Jones, Emma" w:date="2018-04-24T15:44:00Z"/>
              </w:rPr>
            </w:pPr>
            <w:ins w:id="3884" w:author="Jones, Emma" w:date="2018-04-24T15:44:00Z">
              <w:r w:rsidRPr="00BD3913">
                <w:t>.... relatedArtifact</w:t>
              </w:r>
            </w:ins>
          </w:p>
        </w:tc>
        <w:tc>
          <w:tcPr>
            <w:tcW w:w="883" w:type="dxa"/>
            <w:tcBorders>
              <w:top w:val="single" w:sz="4" w:space="0" w:color="auto"/>
              <w:left w:val="single" w:sz="4" w:space="0" w:color="auto"/>
              <w:bottom w:val="single" w:sz="4" w:space="0" w:color="auto"/>
              <w:right w:val="single" w:sz="4" w:space="0" w:color="auto"/>
            </w:tcBorders>
            <w:tcPrChange w:id="388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87932E3" w14:textId="77777777" w:rsidR="00A22B0C" w:rsidRPr="00BD3913" w:rsidRDefault="00A22B0C" w:rsidP="004E10EF">
            <w:pPr>
              <w:pStyle w:val="TableEntry"/>
              <w:rPr>
                <w:ins w:id="3886"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88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CA1FB90" w14:textId="77777777" w:rsidR="00A22B0C" w:rsidRPr="00BD3913" w:rsidRDefault="00A22B0C" w:rsidP="004E10EF">
            <w:pPr>
              <w:pStyle w:val="TableEntry"/>
              <w:rPr>
                <w:ins w:id="3888" w:author="Jones, Emma" w:date="2018-04-24T15:44:00Z"/>
                <w:bCs/>
              </w:rPr>
            </w:pPr>
            <w:ins w:id="3889"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9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C1D995A" w14:textId="77777777" w:rsidR="00A22B0C" w:rsidRPr="00BD3913" w:rsidRDefault="00A22B0C" w:rsidP="004E10EF">
            <w:pPr>
              <w:pStyle w:val="TableEntry"/>
              <w:rPr>
                <w:ins w:id="389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9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D3CBFFE" w14:textId="27A83C4A" w:rsidR="00A22B0C" w:rsidRPr="00BD3913" w:rsidRDefault="00A22B0C" w:rsidP="004E10EF">
            <w:pPr>
              <w:pStyle w:val="TableEntry"/>
              <w:rPr>
                <w:ins w:id="3893" w:author="Jones, Emma" w:date="2018-04-24T15:44:00Z"/>
              </w:rPr>
            </w:pPr>
            <w:ins w:id="3894" w:author="Jones, Emma" w:date="2018-04-24T15:44:00Z">
              <w:r w:rsidRPr="00BD3913">
                <w:t>Additional documentation, citations, etc</w:t>
              </w:r>
            </w:ins>
          </w:p>
        </w:tc>
        <w:tc>
          <w:tcPr>
            <w:tcW w:w="3441" w:type="dxa"/>
            <w:tcBorders>
              <w:top w:val="single" w:sz="4" w:space="0" w:color="auto"/>
              <w:left w:val="single" w:sz="4" w:space="0" w:color="auto"/>
              <w:bottom w:val="single" w:sz="4" w:space="0" w:color="auto"/>
              <w:right w:val="single" w:sz="4" w:space="0" w:color="auto"/>
            </w:tcBorders>
            <w:tcPrChange w:id="389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E9E56B4" w14:textId="77777777" w:rsidR="00A22B0C" w:rsidRPr="00BD3913" w:rsidRDefault="00A22B0C" w:rsidP="004E10EF">
            <w:pPr>
              <w:pStyle w:val="TableEntry"/>
              <w:rPr>
                <w:ins w:id="3896" w:author="Jones, Emma" w:date="2018-04-24T15:44:00Z"/>
                <w:bCs/>
                <w:rPrChange w:id="3897" w:author="Jones, Emma" w:date="2018-04-25T15:32:00Z">
                  <w:rPr>
                    <w:ins w:id="3898" w:author="Jones, Emma" w:date="2018-04-24T15:44:00Z"/>
                    <w:b/>
                    <w:bCs/>
                  </w:rPr>
                </w:rPrChange>
              </w:rPr>
            </w:pPr>
          </w:p>
        </w:tc>
      </w:tr>
      <w:tr w:rsidR="00A22B0C" w:rsidRPr="00BD3913" w14:paraId="5D23AA18" w14:textId="77777777" w:rsidTr="00A22B0C">
        <w:trPr>
          <w:cantSplit/>
          <w:trHeight w:val="600"/>
          <w:ins w:id="3899" w:author="Jones, Emma" w:date="2018-04-24T15:44:00Z"/>
          <w:trPrChange w:id="390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0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BE85385" w14:textId="77777777" w:rsidR="00A22B0C" w:rsidRPr="00BD3913" w:rsidRDefault="00A22B0C" w:rsidP="004E10EF">
            <w:pPr>
              <w:pStyle w:val="TableEntry"/>
              <w:rPr>
                <w:ins w:id="3902" w:author="Jones, Emma" w:date="2018-04-24T15:44:00Z"/>
              </w:rPr>
            </w:pPr>
            <w:ins w:id="3903" w:author="Jones, Emma" w:date="2018-04-24T15:44:00Z">
              <w:r w:rsidRPr="00BD3913">
                <w:t>.... library</w:t>
              </w:r>
            </w:ins>
          </w:p>
        </w:tc>
        <w:tc>
          <w:tcPr>
            <w:tcW w:w="883" w:type="dxa"/>
            <w:tcBorders>
              <w:top w:val="single" w:sz="4" w:space="0" w:color="auto"/>
              <w:left w:val="single" w:sz="4" w:space="0" w:color="auto"/>
              <w:bottom w:val="single" w:sz="4" w:space="0" w:color="auto"/>
              <w:right w:val="single" w:sz="4" w:space="0" w:color="auto"/>
            </w:tcBorders>
            <w:tcPrChange w:id="390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D8E904" w14:textId="77777777" w:rsidR="00A22B0C" w:rsidRPr="00BD3913" w:rsidRDefault="00A22B0C" w:rsidP="004E10EF">
            <w:pPr>
              <w:pStyle w:val="TableEntry"/>
              <w:rPr>
                <w:ins w:id="390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0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E6FEDCF" w14:textId="4807C9DF" w:rsidR="00A22B0C" w:rsidRPr="00BD3913" w:rsidRDefault="00A22B0C" w:rsidP="004E10EF">
            <w:pPr>
              <w:pStyle w:val="TableEntry"/>
              <w:rPr>
                <w:ins w:id="3907" w:author="Jones, Emma" w:date="2018-04-24T15:44:00Z"/>
                <w:bCs/>
              </w:rPr>
            </w:pPr>
            <w:ins w:id="3908"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90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56B612E2" w14:textId="77777777" w:rsidR="00A22B0C" w:rsidRPr="00BD3913" w:rsidRDefault="00A22B0C" w:rsidP="004E10EF">
            <w:pPr>
              <w:pStyle w:val="TableEntry"/>
              <w:rPr>
                <w:ins w:id="391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1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02F03E" w14:textId="169113EC" w:rsidR="00A22B0C" w:rsidRPr="00BD3913" w:rsidRDefault="00A22B0C" w:rsidP="004E10EF">
            <w:pPr>
              <w:pStyle w:val="TableEntry"/>
              <w:rPr>
                <w:ins w:id="3912" w:author="Jones, Emma" w:date="2018-04-24T15:44:00Z"/>
              </w:rPr>
            </w:pPr>
            <w:ins w:id="3913" w:author="Jones, Emma" w:date="2018-04-24T15:44:00Z">
              <w:r w:rsidRPr="00BD3913">
                <w:t>Logic used by the asset</w:t>
              </w:r>
            </w:ins>
          </w:p>
        </w:tc>
        <w:tc>
          <w:tcPr>
            <w:tcW w:w="3441" w:type="dxa"/>
            <w:tcBorders>
              <w:top w:val="single" w:sz="4" w:space="0" w:color="auto"/>
              <w:left w:val="single" w:sz="4" w:space="0" w:color="auto"/>
              <w:bottom w:val="single" w:sz="4" w:space="0" w:color="auto"/>
              <w:right w:val="single" w:sz="4" w:space="0" w:color="auto"/>
            </w:tcBorders>
            <w:tcPrChange w:id="391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6C776C0" w14:textId="77777777" w:rsidR="00A22B0C" w:rsidRPr="00BD3913" w:rsidRDefault="00A22B0C" w:rsidP="004E10EF">
            <w:pPr>
              <w:pStyle w:val="TableEntry"/>
              <w:rPr>
                <w:ins w:id="3915" w:author="Jones, Emma" w:date="2018-04-24T15:44:00Z"/>
                <w:bCs/>
                <w:rPrChange w:id="3916" w:author="Jones, Emma" w:date="2018-04-25T15:32:00Z">
                  <w:rPr>
                    <w:ins w:id="3917" w:author="Jones, Emma" w:date="2018-04-24T15:44:00Z"/>
                    <w:b/>
                    <w:bCs/>
                  </w:rPr>
                </w:rPrChange>
              </w:rPr>
            </w:pPr>
          </w:p>
        </w:tc>
      </w:tr>
      <w:tr w:rsidR="00A22B0C" w:rsidRPr="00BD3913" w14:paraId="0C541AB9" w14:textId="77777777" w:rsidTr="00A22B0C">
        <w:trPr>
          <w:cantSplit/>
          <w:trHeight w:val="600"/>
          <w:ins w:id="3918" w:author="Jones, Emma" w:date="2018-04-24T15:44:00Z"/>
          <w:trPrChange w:id="391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2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414EC9" w14:textId="00DFA5A9" w:rsidR="00A22B0C" w:rsidRPr="00BD3913" w:rsidRDefault="00A22B0C" w:rsidP="004E10EF">
            <w:pPr>
              <w:pStyle w:val="TableEntry"/>
              <w:rPr>
                <w:ins w:id="3921" w:author="Jones, Emma" w:date="2018-04-24T15:44:00Z"/>
              </w:rPr>
            </w:pPr>
            <w:ins w:id="3922" w:author="Jones, Emma" w:date="2018-04-24T15:44:00Z">
              <w:r w:rsidRPr="00BD3913">
                <w:t>.... kind</w:t>
              </w:r>
            </w:ins>
          </w:p>
        </w:tc>
        <w:tc>
          <w:tcPr>
            <w:tcW w:w="883" w:type="dxa"/>
            <w:tcBorders>
              <w:top w:val="single" w:sz="4" w:space="0" w:color="auto"/>
              <w:left w:val="single" w:sz="4" w:space="0" w:color="auto"/>
              <w:bottom w:val="single" w:sz="4" w:space="0" w:color="auto"/>
              <w:right w:val="single" w:sz="4" w:space="0" w:color="auto"/>
            </w:tcBorders>
            <w:tcPrChange w:id="392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78365C" w14:textId="77777777" w:rsidR="00A22B0C" w:rsidRPr="00BD3913" w:rsidRDefault="00A22B0C" w:rsidP="004E10EF">
            <w:pPr>
              <w:pStyle w:val="TableEntry"/>
              <w:rPr>
                <w:ins w:id="392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2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ECA29E3" w14:textId="1621279F" w:rsidR="00A22B0C" w:rsidRPr="00BD3913" w:rsidRDefault="0012488B" w:rsidP="004E10EF">
            <w:pPr>
              <w:pStyle w:val="TableEntry"/>
              <w:rPr>
                <w:ins w:id="3926" w:author="Jones, Emma" w:date="2018-04-24T15:44:00Z"/>
                <w:bCs/>
              </w:rPr>
            </w:pPr>
            <w:ins w:id="3927" w:author="Jones, Emma" w:date="2018-04-24T15:44:00Z">
              <w:r w:rsidRPr="00BD3913">
                <w:rPr>
                  <w:bCs/>
                  <w:rPrChange w:id="3928" w:author="Jones, Emma" w:date="2018-04-25T15:32:00Z">
                    <w:rPr>
                      <w:b/>
                      <w:bCs/>
                      <w:color w:val="FF0000"/>
                    </w:rPr>
                  </w:rPrChange>
                </w:rPr>
                <w:t>0</w:t>
              </w:r>
              <w:r w:rsidR="00A22B0C"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92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5B298E59" w14:textId="06DC9EAC" w:rsidR="00A22B0C" w:rsidRPr="00BD3913" w:rsidRDefault="00A22B0C" w:rsidP="004E10EF">
            <w:pPr>
              <w:pStyle w:val="TableEntry"/>
              <w:rPr>
                <w:ins w:id="3930" w:author="Jones, Emma" w:date="2018-04-25T15:27:00Z"/>
              </w:rPr>
            </w:pPr>
            <w:ins w:id="3931"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93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CB5A15C" w14:textId="21FF5340" w:rsidR="00A22B0C" w:rsidRPr="00BD3913" w:rsidRDefault="00A22B0C" w:rsidP="004E10EF">
            <w:pPr>
              <w:pStyle w:val="TableEntry"/>
              <w:rPr>
                <w:ins w:id="3933" w:author="Jones, Emma" w:date="2018-04-24T15:44:00Z"/>
              </w:rPr>
            </w:pPr>
            <w:ins w:id="3934" w:author="Jones, Emma" w:date="2018-04-24T15:59:00Z">
              <w:r w:rsidRPr="00BD3913">
                <w:t>Kind of resource</w:t>
              </w:r>
            </w:ins>
          </w:p>
        </w:tc>
        <w:tc>
          <w:tcPr>
            <w:tcW w:w="3441" w:type="dxa"/>
            <w:tcBorders>
              <w:top w:val="single" w:sz="4" w:space="0" w:color="auto"/>
              <w:left w:val="single" w:sz="4" w:space="0" w:color="auto"/>
              <w:bottom w:val="single" w:sz="4" w:space="0" w:color="auto"/>
              <w:right w:val="single" w:sz="4" w:space="0" w:color="auto"/>
            </w:tcBorders>
            <w:tcPrChange w:id="393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EFC3397" w14:textId="3EF3E02C" w:rsidR="00A22B0C" w:rsidRPr="00BD3913" w:rsidRDefault="00A22B0C" w:rsidP="004E10EF">
            <w:pPr>
              <w:pStyle w:val="TableEntry"/>
              <w:rPr>
                <w:ins w:id="3936" w:author="Jones, Emma" w:date="2018-04-24T15:44:00Z"/>
                <w:bCs/>
                <w:rPrChange w:id="3937" w:author="Jones, Emma" w:date="2018-04-25T15:32:00Z">
                  <w:rPr>
                    <w:ins w:id="3938" w:author="Jones, Emma" w:date="2018-04-24T15:44:00Z"/>
                    <w:b/>
                    <w:bCs/>
                  </w:rPr>
                </w:rPrChange>
              </w:rPr>
            </w:pPr>
            <w:ins w:id="3939" w:author="Jones, Emma" w:date="2018-04-24T16:29:00Z">
              <w:r w:rsidRPr="00BD3913">
                <w:rPr>
                  <w:bCs/>
                  <w:rPrChange w:id="3940" w:author="Jones, Emma" w:date="2018-04-25T15:32:00Z">
                    <w:rPr>
                      <w:b/>
                      <w:bCs/>
                    </w:rPr>
                  </w:rPrChange>
                </w:rPr>
                <w:t>This version of the profile requires kind which is used to generate the request resources.</w:t>
              </w:r>
            </w:ins>
          </w:p>
        </w:tc>
      </w:tr>
      <w:tr w:rsidR="00A22B0C" w:rsidRPr="00BD3913" w14:paraId="6FF48637" w14:textId="77777777" w:rsidTr="00A22B0C">
        <w:trPr>
          <w:cantSplit/>
          <w:trHeight w:val="600"/>
          <w:ins w:id="3941" w:author="Jones, Emma" w:date="2018-04-24T15:44:00Z"/>
          <w:trPrChange w:id="394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94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191F025" w14:textId="16E32C25" w:rsidR="00A22B0C" w:rsidRPr="00BD3913" w:rsidRDefault="00A22B0C" w:rsidP="004E10EF">
            <w:pPr>
              <w:pStyle w:val="TableEntry"/>
              <w:rPr>
                <w:ins w:id="3944" w:author="Jones, Emma" w:date="2018-04-24T15:44:00Z"/>
              </w:rPr>
            </w:pPr>
            <w:ins w:id="3945" w:author="Jones, Emma" w:date="2018-04-24T15:44:00Z">
              <w:r w:rsidRPr="00BD3913">
                <w:lastRenderedPageBreak/>
                <w:t>.... code</w:t>
              </w:r>
            </w:ins>
          </w:p>
        </w:tc>
        <w:tc>
          <w:tcPr>
            <w:tcW w:w="883" w:type="dxa"/>
            <w:tcBorders>
              <w:top w:val="single" w:sz="4" w:space="0" w:color="auto"/>
              <w:left w:val="single" w:sz="4" w:space="0" w:color="auto"/>
              <w:bottom w:val="single" w:sz="4" w:space="0" w:color="auto"/>
              <w:right w:val="single" w:sz="4" w:space="0" w:color="auto"/>
            </w:tcBorders>
            <w:tcPrChange w:id="394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B6731D" w14:textId="77777777" w:rsidR="00A22B0C" w:rsidRPr="00BD3913" w:rsidRDefault="00A22B0C" w:rsidP="004E10EF">
            <w:pPr>
              <w:pStyle w:val="TableEntry"/>
              <w:rPr>
                <w:ins w:id="394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4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06AF7CD" w14:textId="77777777" w:rsidR="00A22B0C" w:rsidRPr="00BD3913" w:rsidRDefault="00A22B0C" w:rsidP="004E10EF">
            <w:pPr>
              <w:pStyle w:val="TableEntry"/>
              <w:rPr>
                <w:ins w:id="3949" w:author="Jones, Emma" w:date="2018-04-24T15:44:00Z"/>
                <w:bCs/>
              </w:rPr>
            </w:pPr>
            <w:ins w:id="3950"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95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B2D2C26" w14:textId="77777777" w:rsidR="00A22B0C" w:rsidRPr="00BD3913" w:rsidRDefault="00A22B0C" w:rsidP="004E10EF">
            <w:pPr>
              <w:pStyle w:val="TableEntry"/>
              <w:rPr>
                <w:ins w:id="395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5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B14C43" w14:textId="6446CCD6" w:rsidR="00A22B0C" w:rsidRPr="00BD3913" w:rsidRDefault="00A22B0C" w:rsidP="004E10EF">
            <w:pPr>
              <w:pStyle w:val="TableEntry"/>
              <w:rPr>
                <w:ins w:id="3954" w:author="Jones, Emma" w:date="2018-04-24T15:44:00Z"/>
              </w:rPr>
            </w:pPr>
            <w:ins w:id="3955" w:author="Jones, Emma" w:date="2018-04-24T16:01:00Z">
              <w:r w:rsidRPr="00BD3913">
                <w:t>Detail type of activity</w:t>
              </w:r>
            </w:ins>
          </w:p>
        </w:tc>
        <w:tc>
          <w:tcPr>
            <w:tcW w:w="3441" w:type="dxa"/>
            <w:tcBorders>
              <w:top w:val="single" w:sz="4" w:space="0" w:color="auto"/>
              <w:left w:val="single" w:sz="4" w:space="0" w:color="auto"/>
              <w:bottom w:val="single" w:sz="4" w:space="0" w:color="auto"/>
              <w:right w:val="single" w:sz="4" w:space="0" w:color="auto"/>
            </w:tcBorders>
            <w:tcPrChange w:id="395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6C7898B" w14:textId="77777777" w:rsidR="00A22B0C" w:rsidRPr="00BD3913" w:rsidRDefault="00A22B0C" w:rsidP="004E10EF">
            <w:pPr>
              <w:pStyle w:val="TableEntry"/>
              <w:rPr>
                <w:ins w:id="3957" w:author="Jones, Emma" w:date="2018-04-24T15:44:00Z"/>
                <w:bCs/>
                <w:rPrChange w:id="3958" w:author="Jones, Emma" w:date="2018-04-25T15:32:00Z">
                  <w:rPr>
                    <w:ins w:id="3959" w:author="Jones, Emma" w:date="2018-04-24T15:44:00Z"/>
                    <w:b/>
                    <w:bCs/>
                  </w:rPr>
                </w:rPrChange>
              </w:rPr>
            </w:pPr>
          </w:p>
        </w:tc>
      </w:tr>
      <w:tr w:rsidR="00A22B0C" w:rsidRPr="00BD3913" w14:paraId="3E51D516" w14:textId="77777777" w:rsidTr="00A22B0C">
        <w:trPr>
          <w:cantSplit/>
          <w:trHeight w:val="600"/>
          <w:ins w:id="3960" w:author="Jones, Emma" w:date="2018-04-24T15:44:00Z"/>
          <w:trPrChange w:id="396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962"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CDDB54" w14:textId="0582D00B" w:rsidR="00A22B0C" w:rsidRPr="00BD3913" w:rsidRDefault="00A22B0C" w:rsidP="004E10EF">
            <w:pPr>
              <w:pStyle w:val="TableEntry"/>
              <w:rPr>
                <w:ins w:id="3963" w:author="Jones, Emma" w:date="2018-04-24T15:44:00Z"/>
              </w:rPr>
            </w:pPr>
            <w:ins w:id="3964" w:author="Jones, Emma" w:date="2018-04-24T15:44:00Z">
              <w:r w:rsidRPr="00BD3913">
                <w:t>.... timing[x]</w:t>
              </w:r>
            </w:ins>
          </w:p>
        </w:tc>
        <w:tc>
          <w:tcPr>
            <w:tcW w:w="883" w:type="dxa"/>
            <w:tcBorders>
              <w:top w:val="single" w:sz="4" w:space="0" w:color="auto"/>
              <w:left w:val="single" w:sz="4" w:space="0" w:color="auto"/>
              <w:bottom w:val="single" w:sz="4" w:space="0" w:color="auto"/>
              <w:right w:val="single" w:sz="4" w:space="0" w:color="auto"/>
            </w:tcBorders>
            <w:tcPrChange w:id="396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E63D5FE" w14:textId="77777777" w:rsidR="00A22B0C" w:rsidRPr="00BD3913" w:rsidRDefault="00A22B0C" w:rsidP="004E10EF">
            <w:pPr>
              <w:pStyle w:val="TableEntry"/>
              <w:rPr>
                <w:ins w:id="3966"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967"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7155F1E" w14:textId="0FC57255" w:rsidR="00A22B0C" w:rsidRPr="00BD3913" w:rsidRDefault="0012488B" w:rsidP="004E10EF">
            <w:pPr>
              <w:pStyle w:val="TableEntry"/>
              <w:rPr>
                <w:ins w:id="3968" w:author="Jones, Emma" w:date="2018-04-24T15:44:00Z"/>
                <w:bCs/>
              </w:rPr>
            </w:pPr>
            <w:ins w:id="3969" w:author="Jones, Emma" w:date="2018-04-24T15:44:00Z">
              <w:r w:rsidRPr="00BD3913">
                <w:rPr>
                  <w:bCs/>
                  <w:rPrChange w:id="3970" w:author="Jones, Emma" w:date="2018-04-25T15:32:00Z">
                    <w:rPr>
                      <w:b/>
                      <w:bCs/>
                      <w:color w:val="FF0000"/>
                    </w:rPr>
                  </w:rPrChange>
                </w:rPr>
                <w:t>0</w:t>
              </w:r>
              <w:r w:rsidR="00A22B0C"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97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22D5C82" w14:textId="38C4144F" w:rsidR="00A22B0C" w:rsidRPr="00BD3913" w:rsidRDefault="00A22B0C" w:rsidP="004E10EF">
            <w:pPr>
              <w:pStyle w:val="TableEntry"/>
              <w:rPr>
                <w:ins w:id="3972" w:author="Jones, Emma" w:date="2018-04-25T15:27:00Z"/>
              </w:rPr>
            </w:pPr>
            <w:ins w:id="3973"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97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EEE6D3" w14:textId="5F0371B0" w:rsidR="00A22B0C" w:rsidRPr="00BD3913" w:rsidRDefault="00A22B0C" w:rsidP="004E10EF">
            <w:pPr>
              <w:pStyle w:val="TableEntry"/>
              <w:rPr>
                <w:ins w:id="3975" w:author="Jones, Emma" w:date="2018-04-24T15:44:00Z"/>
              </w:rPr>
            </w:pPr>
            <w:ins w:id="3976" w:author="Jones, Emma" w:date="2018-04-24T16:02:00Z">
              <w:r w:rsidRPr="00BD3913">
                <w:t>When activity is to occur</w:t>
              </w:r>
            </w:ins>
          </w:p>
        </w:tc>
        <w:tc>
          <w:tcPr>
            <w:tcW w:w="3441" w:type="dxa"/>
            <w:tcBorders>
              <w:top w:val="single" w:sz="4" w:space="0" w:color="auto"/>
              <w:left w:val="single" w:sz="4" w:space="0" w:color="auto"/>
              <w:bottom w:val="single" w:sz="4" w:space="0" w:color="auto"/>
              <w:right w:val="single" w:sz="4" w:space="0" w:color="auto"/>
            </w:tcBorders>
            <w:tcPrChange w:id="397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D1A2032" w14:textId="05DD659A" w:rsidR="00A22B0C" w:rsidRPr="00BD3913" w:rsidRDefault="00A22B0C" w:rsidP="004E10EF">
            <w:pPr>
              <w:pStyle w:val="TableEntry"/>
              <w:rPr>
                <w:ins w:id="3978" w:author="Jones, Emma" w:date="2018-04-24T15:44:00Z"/>
                <w:bCs/>
                <w:rPrChange w:id="3979" w:author="Jones, Emma" w:date="2018-04-25T15:32:00Z">
                  <w:rPr>
                    <w:ins w:id="3980" w:author="Jones, Emma" w:date="2018-04-24T15:44:00Z"/>
                    <w:b/>
                    <w:bCs/>
                  </w:rPr>
                </w:rPrChange>
              </w:rPr>
            </w:pPr>
            <w:ins w:id="3981" w:author="Jones, Emma" w:date="2018-04-24T16:30:00Z">
              <w:r w:rsidRPr="00BD3913">
                <w:rPr>
                  <w:bCs/>
                  <w:rPrChange w:id="3982" w:author="Jones, Emma" w:date="2018-04-25T15:32:00Z">
                    <w:rPr>
                      <w:b/>
                      <w:bCs/>
                    </w:rPr>
                  </w:rPrChange>
                </w:rPr>
                <w:t>This version of the profile requires timing of when the activity</w:t>
              </w:r>
            </w:ins>
            <w:ins w:id="3983" w:author="Jones, Emma" w:date="2018-04-24T16:31:00Z">
              <w:r w:rsidRPr="00BD3913">
                <w:rPr>
                  <w:bCs/>
                  <w:rPrChange w:id="3984" w:author="Jones, Emma" w:date="2018-04-25T15:32:00Z">
                    <w:rPr>
                      <w:b/>
                      <w:bCs/>
                    </w:rPr>
                  </w:rPrChange>
                </w:rPr>
                <w:t>Definition</w:t>
              </w:r>
            </w:ins>
            <w:ins w:id="3985" w:author="Jones, Emma" w:date="2018-04-24T16:30:00Z">
              <w:r w:rsidRPr="00BD3913">
                <w:rPr>
                  <w:bCs/>
                  <w:rPrChange w:id="3986" w:author="Jones, Emma" w:date="2018-04-25T15:32:00Z">
                    <w:rPr>
                      <w:b/>
                      <w:bCs/>
                    </w:rPr>
                  </w:rPrChange>
                </w:rPr>
                <w:t xml:space="preserve"> is to occur. </w:t>
              </w:r>
            </w:ins>
          </w:p>
        </w:tc>
      </w:tr>
      <w:tr w:rsidR="00A22B0C" w:rsidRPr="00BD3913" w14:paraId="7414485D" w14:textId="77777777" w:rsidTr="00A22B0C">
        <w:trPr>
          <w:cantSplit/>
          <w:trHeight w:val="600"/>
          <w:ins w:id="3987" w:author="Jones, Emma" w:date="2018-04-24T15:44:00Z"/>
          <w:trPrChange w:id="398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8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4688C4D" w14:textId="386024A5" w:rsidR="00A22B0C" w:rsidRPr="00BD3913" w:rsidRDefault="00A22B0C" w:rsidP="004E10EF">
            <w:pPr>
              <w:pStyle w:val="TableEntry"/>
              <w:rPr>
                <w:ins w:id="3990" w:author="Jones, Emma" w:date="2018-04-24T15:44:00Z"/>
              </w:rPr>
            </w:pPr>
            <w:ins w:id="3991" w:author="Jones, Emma" w:date="2018-04-24T15:44:00Z">
              <w:r w:rsidRPr="00BD3913">
                <w:t xml:space="preserve">..... </w:t>
              </w:r>
            </w:ins>
            <w:ins w:id="3992" w:author="Jones, Emma" w:date="2018-04-24T16:03:00Z">
              <w:r w:rsidRPr="00BD3913">
                <w:t>timingTiming</w:t>
              </w:r>
            </w:ins>
          </w:p>
        </w:tc>
        <w:tc>
          <w:tcPr>
            <w:tcW w:w="883" w:type="dxa"/>
            <w:tcBorders>
              <w:top w:val="single" w:sz="4" w:space="0" w:color="auto"/>
              <w:left w:val="single" w:sz="4" w:space="0" w:color="auto"/>
              <w:bottom w:val="single" w:sz="4" w:space="0" w:color="auto"/>
              <w:right w:val="single" w:sz="4" w:space="0" w:color="auto"/>
            </w:tcBorders>
            <w:tcPrChange w:id="399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9DB419D" w14:textId="77777777" w:rsidR="00A22B0C" w:rsidRPr="00BD3913" w:rsidRDefault="00A22B0C" w:rsidP="004E10EF">
            <w:pPr>
              <w:pStyle w:val="TableEntry"/>
              <w:rPr>
                <w:ins w:id="399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9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B70DD22" w14:textId="60A91BFF" w:rsidR="00A22B0C" w:rsidRPr="00BD3913" w:rsidRDefault="00A22B0C" w:rsidP="004E10EF">
            <w:pPr>
              <w:pStyle w:val="TableEntry"/>
              <w:rPr>
                <w:ins w:id="3996"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3997"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5DEFE6A" w14:textId="77777777" w:rsidR="00A22B0C" w:rsidRPr="00BD3913" w:rsidRDefault="00A22B0C" w:rsidP="004E10EF">
            <w:pPr>
              <w:pStyle w:val="TableEntry"/>
              <w:rPr>
                <w:ins w:id="399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9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3E02491" w14:textId="4142AC76" w:rsidR="00A22B0C" w:rsidRPr="00BD3913" w:rsidRDefault="00A22B0C" w:rsidP="004E10EF">
            <w:pPr>
              <w:pStyle w:val="TableEntry"/>
              <w:rPr>
                <w:ins w:id="4000"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0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8E77F87" w14:textId="77777777" w:rsidR="00A22B0C" w:rsidRPr="00BD3913" w:rsidRDefault="00A22B0C" w:rsidP="004E10EF">
            <w:pPr>
              <w:pStyle w:val="TableEntry"/>
              <w:rPr>
                <w:ins w:id="4002" w:author="Jones, Emma" w:date="2018-04-24T15:44:00Z"/>
                <w:bCs/>
                <w:rPrChange w:id="4003" w:author="Jones, Emma" w:date="2018-04-25T15:32:00Z">
                  <w:rPr>
                    <w:ins w:id="4004" w:author="Jones, Emma" w:date="2018-04-24T15:44:00Z"/>
                    <w:b/>
                    <w:bCs/>
                  </w:rPr>
                </w:rPrChange>
              </w:rPr>
            </w:pPr>
          </w:p>
        </w:tc>
      </w:tr>
      <w:tr w:rsidR="00A22B0C" w:rsidRPr="00BD3913" w14:paraId="62B4EE08" w14:textId="77777777" w:rsidTr="00A22B0C">
        <w:trPr>
          <w:cantSplit/>
          <w:trHeight w:val="600"/>
          <w:ins w:id="4005" w:author="Jones, Emma" w:date="2018-04-24T15:44:00Z"/>
          <w:trPrChange w:id="400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0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9290E52" w14:textId="474326B7" w:rsidR="00A22B0C" w:rsidRPr="00BD3913" w:rsidRDefault="00A22B0C" w:rsidP="004E10EF">
            <w:pPr>
              <w:pStyle w:val="TableEntry"/>
              <w:rPr>
                <w:ins w:id="4008" w:author="Jones, Emma" w:date="2018-04-24T15:44:00Z"/>
              </w:rPr>
            </w:pPr>
            <w:ins w:id="4009" w:author="Jones, Emma" w:date="2018-04-24T16:03:00Z">
              <w:r w:rsidRPr="00BD3913">
                <w:t>..... timingDateTime</w:t>
              </w:r>
            </w:ins>
          </w:p>
        </w:tc>
        <w:tc>
          <w:tcPr>
            <w:tcW w:w="883" w:type="dxa"/>
            <w:tcBorders>
              <w:top w:val="single" w:sz="4" w:space="0" w:color="auto"/>
              <w:left w:val="single" w:sz="4" w:space="0" w:color="auto"/>
              <w:bottom w:val="single" w:sz="4" w:space="0" w:color="auto"/>
              <w:right w:val="single" w:sz="4" w:space="0" w:color="auto"/>
            </w:tcBorders>
            <w:tcPrChange w:id="401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17476A" w14:textId="77777777" w:rsidR="00A22B0C" w:rsidRPr="00BD3913" w:rsidRDefault="00A22B0C" w:rsidP="004E10EF">
            <w:pPr>
              <w:pStyle w:val="TableEntry"/>
              <w:rPr>
                <w:ins w:id="4011"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1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1B8F5D" w14:textId="2E7357E9" w:rsidR="00A22B0C" w:rsidRPr="00BD3913" w:rsidRDefault="00A22B0C" w:rsidP="004E10EF">
            <w:pPr>
              <w:pStyle w:val="TableEntry"/>
              <w:rPr>
                <w:ins w:id="4013"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014"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559212C" w14:textId="77777777" w:rsidR="00A22B0C" w:rsidRPr="00BD3913" w:rsidRDefault="00A22B0C" w:rsidP="004E10EF">
            <w:pPr>
              <w:pStyle w:val="TableEntry"/>
              <w:rPr>
                <w:ins w:id="401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1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357C52B" w14:textId="46D2F04A" w:rsidR="00A22B0C" w:rsidRPr="00BD3913" w:rsidRDefault="00A22B0C" w:rsidP="004E10EF">
            <w:pPr>
              <w:pStyle w:val="TableEntry"/>
              <w:rPr>
                <w:ins w:id="4017"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1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33C90E" w14:textId="77777777" w:rsidR="00A22B0C" w:rsidRPr="00BD3913" w:rsidRDefault="00A22B0C" w:rsidP="004E10EF">
            <w:pPr>
              <w:pStyle w:val="TableEntry"/>
              <w:rPr>
                <w:ins w:id="4019" w:author="Jones, Emma" w:date="2018-04-24T15:44:00Z"/>
                <w:bCs/>
                <w:rPrChange w:id="4020" w:author="Jones, Emma" w:date="2018-04-25T15:32:00Z">
                  <w:rPr>
                    <w:ins w:id="4021" w:author="Jones, Emma" w:date="2018-04-24T15:44:00Z"/>
                    <w:b/>
                    <w:bCs/>
                  </w:rPr>
                </w:rPrChange>
              </w:rPr>
            </w:pPr>
          </w:p>
        </w:tc>
      </w:tr>
      <w:tr w:rsidR="00A22B0C" w:rsidRPr="00BD3913" w14:paraId="0C5DBA01" w14:textId="77777777" w:rsidTr="00A22B0C">
        <w:trPr>
          <w:cantSplit/>
          <w:trHeight w:val="600"/>
          <w:ins w:id="4022" w:author="Jones, Emma" w:date="2018-04-24T15:44:00Z"/>
          <w:trPrChange w:id="402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2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21CA1D7" w14:textId="169624E8" w:rsidR="00A22B0C" w:rsidRPr="00BD3913" w:rsidRDefault="00A22B0C" w:rsidP="004E10EF">
            <w:pPr>
              <w:pStyle w:val="TableEntry"/>
              <w:rPr>
                <w:ins w:id="4025" w:author="Jones, Emma" w:date="2018-04-24T15:44:00Z"/>
              </w:rPr>
            </w:pPr>
            <w:ins w:id="4026" w:author="Jones, Emma" w:date="2018-04-24T16:03:00Z">
              <w:r w:rsidRPr="00BD3913">
                <w:t>..... timingPeriod</w:t>
              </w:r>
            </w:ins>
            <w:ins w:id="4027" w:author="Jones, Emma" w:date="2018-04-24T15:44:00Z">
              <w:r w:rsidRPr="00BD3913">
                <w:tab/>
              </w:r>
            </w:ins>
          </w:p>
        </w:tc>
        <w:tc>
          <w:tcPr>
            <w:tcW w:w="883" w:type="dxa"/>
            <w:tcBorders>
              <w:top w:val="single" w:sz="4" w:space="0" w:color="auto"/>
              <w:left w:val="single" w:sz="4" w:space="0" w:color="auto"/>
              <w:bottom w:val="single" w:sz="4" w:space="0" w:color="auto"/>
              <w:right w:val="single" w:sz="4" w:space="0" w:color="auto"/>
            </w:tcBorders>
            <w:tcPrChange w:id="402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F799564" w14:textId="77777777" w:rsidR="00A22B0C" w:rsidRPr="00BD3913" w:rsidRDefault="00A22B0C" w:rsidP="004E10EF">
            <w:pPr>
              <w:pStyle w:val="TableEntry"/>
              <w:rPr>
                <w:ins w:id="4029"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30"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664E076" w14:textId="3946DB41" w:rsidR="00A22B0C" w:rsidRPr="00BD3913" w:rsidRDefault="00A22B0C" w:rsidP="004E10EF">
            <w:pPr>
              <w:pStyle w:val="TableEntry"/>
              <w:rPr>
                <w:ins w:id="4031" w:author="Jones, Emma" w:date="2018-04-24T15:44:00Z"/>
                <w:bCs/>
                <w:rPrChange w:id="4032" w:author="Jones, Emma" w:date="2018-04-25T15:32:00Z">
                  <w:rPr>
                    <w:ins w:id="4033" w:author="Jones, Emma" w:date="2018-04-24T15:44:00Z"/>
                    <w:b/>
                    <w:bCs/>
                  </w:rPr>
                </w:rPrChange>
              </w:rPr>
            </w:pPr>
          </w:p>
        </w:tc>
        <w:tc>
          <w:tcPr>
            <w:tcW w:w="1650" w:type="dxa"/>
            <w:tcBorders>
              <w:top w:val="single" w:sz="4" w:space="0" w:color="auto"/>
              <w:left w:val="single" w:sz="4" w:space="0" w:color="auto"/>
              <w:bottom w:val="single" w:sz="4" w:space="0" w:color="auto"/>
              <w:right w:val="single" w:sz="4" w:space="0" w:color="auto"/>
            </w:tcBorders>
            <w:tcPrChange w:id="4034"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12A54E7A" w14:textId="77777777" w:rsidR="00A22B0C" w:rsidRPr="00BD3913" w:rsidRDefault="00A22B0C" w:rsidP="004E10EF">
            <w:pPr>
              <w:pStyle w:val="TableEntry"/>
              <w:rPr>
                <w:ins w:id="403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3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4057B" w14:textId="675A6A1A" w:rsidR="00A22B0C" w:rsidRPr="00BD3913" w:rsidRDefault="00A22B0C" w:rsidP="004E10EF">
            <w:pPr>
              <w:pStyle w:val="TableEntry"/>
              <w:rPr>
                <w:ins w:id="4037"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3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05307C5" w14:textId="2379D603" w:rsidR="00A22B0C" w:rsidRPr="00BD3913" w:rsidRDefault="00A22B0C" w:rsidP="004E10EF">
            <w:pPr>
              <w:pStyle w:val="TableEntry"/>
              <w:rPr>
                <w:ins w:id="4039" w:author="Jones, Emma" w:date="2018-04-24T15:44:00Z"/>
                <w:bCs/>
                <w:rPrChange w:id="4040" w:author="Jones, Emma" w:date="2018-04-25T15:32:00Z">
                  <w:rPr>
                    <w:ins w:id="4041" w:author="Jones, Emma" w:date="2018-04-24T15:44:00Z"/>
                    <w:b/>
                    <w:bCs/>
                  </w:rPr>
                </w:rPrChange>
              </w:rPr>
            </w:pPr>
          </w:p>
        </w:tc>
      </w:tr>
      <w:tr w:rsidR="00A22B0C" w:rsidRPr="00BD3913" w14:paraId="0994DBB8" w14:textId="77777777" w:rsidTr="00A22B0C">
        <w:trPr>
          <w:cantSplit/>
          <w:trHeight w:val="600"/>
          <w:ins w:id="4042" w:author="Jones, Emma" w:date="2018-04-24T15:44:00Z"/>
          <w:trPrChange w:id="404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4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2B57D01" w14:textId="1302731B" w:rsidR="00A22B0C" w:rsidRPr="00BD3913" w:rsidRDefault="00A22B0C" w:rsidP="000B171D">
            <w:pPr>
              <w:pStyle w:val="TableEntry"/>
              <w:rPr>
                <w:ins w:id="4045" w:author="Jones, Emma" w:date="2018-04-24T15:44:00Z"/>
              </w:rPr>
            </w:pPr>
            <w:ins w:id="4046" w:author="Jones, Emma" w:date="2018-04-24T16:04:00Z">
              <w:r w:rsidRPr="00BD3913">
                <w:t>..... timingRange</w:t>
              </w:r>
              <w:r w:rsidRPr="00BD3913">
                <w:tab/>
              </w:r>
            </w:ins>
          </w:p>
        </w:tc>
        <w:tc>
          <w:tcPr>
            <w:tcW w:w="883" w:type="dxa"/>
            <w:tcBorders>
              <w:top w:val="single" w:sz="4" w:space="0" w:color="auto"/>
              <w:left w:val="single" w:sz="4" w:space="0" w:color="auto"/>
              <w:bottom w:val="single" w:sz="4" w:space="0" w:color="auto"/>
              <w:right w:val="single" w:sz="4" w:space="0" w:color="auto"/>
            </w:tcBorders>
            <w:tcPrChange w:id="404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89398B" w14:textId="77777777" w:rsidR="00A22B0C" w:rsidRPr="00BD3913" w:rsidRDefault="00A22B0C" w:rsidP="000B171D">
            <w:pPr>
              <w:pStyle w:val="TableEntry"/>
              <w:rPr>
                <w:ins w:id="4048"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4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67137D5" w14:textId="52417F89" w:rsidR="00A22B0C" w:rsidRPr="00BD3913" w:rsidRDefault="00A22B0C" w:rsidP="000B171D">
            <w:pPr>
              <w:pStyle w:val="TableEntry"/>
              <w:rPr>
                <w:ins w:id="4050"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05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6DA780F2" w14:textId="77777777" w:rsidR="00A22B0C" w:rsidRPr="00BD3913" w:rsidRDefault="00A22B0C" w:rsidP="000B171D">
            <w:pPr>
              <w:pStyle w:val="TableEntry"/>
              <w:rPr>
                <w:ins w:id="405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5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077C200" w14:textId="6AC0486D" w:rsidR="00A22B0C" w:rsidRPr="00BD3913" w:rsidRDefault="00A22B0C" w:rsidP="000B171D">
            <w:pPr>
              <w:pStyle w:val="TableEntry"/>
              <w:rPr>
                <w:ins w:id="4054"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5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D5A3AF6" w14:textId="77777777" w:rsidR="00A22B0C" w:rsidRPr="00BD3913" w:rsidRDefault="00A22B0C" w:rsidP="000B171D">
            <w:pPr>
              <w:pStyle w:val="TableEntry"/>
              <w:rPr>
                <w:ins w:id="4056" w:author="Jones, Emma" w:date="2018-04-24T15:44:00Z"/>
                <w:bCs/>
                <w:rPrChange w:id="4057" w:author="Jones, Emma" w:date="2018-04-25T15:32:00Z">
                  <w:rPr>
                    <w:ins w:id="4058" w:author="Jones, Emma" w:date="2018-04-24T15:44:00Z"/>
                    <w:b/>
                    <w:bCs/>
                  </w:rPr>
                </w:rPrChange>
              </w:rPr>
            </w:pPr>
          </w:p>
        </w:tc>
      </w:tr>
      <w:tr w:rsidR="00A22B0C" w:rsidRPr="00BD3913" w14:paraId="1530AA77" w14:textId="77777777" w:rsidTr="00A22B0C">
        <w:trPr>
          <w:cantSplit/>
          <w:trHeight w:val="600"/>
          <w:ins w:id="4059" w:author="Jones, Emma" w:date="2018-04-24T15:44:00Z"/>
          <w:trPrChange w:id="406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6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EBDC822" w14:textId="31FCC066" w:rsidR="00A22B0C" w:rsidRPr="00BD3913" w:rsidRDefault="00A22B0C" w:rsidP="000B171D">
            <w:pPr>
              <w:pStyle w:val="TableEntry"/>
              <w:rPr>
                <w:ins w:id="4062" w:author="Jones, Emma" w:date="2018-04-24T15:44:00Z"/>
              </w:rPr>
            </w:pPr>
            <w:ins w:id="4063" w:author="Jones, Emma" w:date="2018-04-24T15:44:00Z">
              <w:r w:rsidRPr="00BD3913">
                <w:t>.... location</w:t>
              </w:r>
            </w:ins>
          </w:p>
        </w:tc>
        <w:tc>
          <w:tcPr>
            <w:tcW w:w="883" w:type="dxa"/>
            <w:tcBorders>
              <w:top w:val="single" w:sz="4" w:space="0" w:color="auto"/>
              <w:left w:val="single" w:sz="4" w:space="0" w:color="auto"/>
              <w:bottom w:val="single" w:sz="4" w:space="0" w:color="auto"/>
              <w:right w:val="single" w:sz="4" w:space="0" w:color="auto"/>
            </w:tcBorders>
            <w:tcPrChange w:id="406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1B39339" w14:textId="77777777" w:rsidR="00A22B0C" w:rsidRPr="00BD3913" w:rsidRDefault="00A22B0C" w:rsidP="000B171D">
            <w:pPr>
              <w:pStyle w:val="TableEntry"/>
              <w:rPr>
                <w:ins w:id="4065" w:author="Jones, Emma" w:date="2018-04-24T15:44:00Z"/>
                <w:bCs/>
                <w:rPrChange w:id="4066" w:author="Jones, Emma" w:date="2018-04-25T15:32:00Z">
                  <w:rPr>
                    <w:ins w:id="406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06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123C781" w14:textId="6AB7349B" w:rsidR="00A22B0C" w:rsidRPr="00BD3913" w:rsidRDefault="00A22B0C" w:rsidP="000B171D">
            <w:pPr>
              <w:pStyle w:val="TableEntry"/>
              <w:rPr>
                <w:ins w:id="4069" w:author="Jones, Emma" w:date="2018-04-24T15:44:00Z"/>
                <w:bCs/>
              </w:rPr>
            </w:pPr>
            <w:ins w:id="4070" w:author="Jones, Emma" w:date="2018-04-24T15:44:00Z">
              <w:r w:rsidRPr="00BD3913">
                <w:rPr>
                  <w:bCs/>
                </w:rPr>
                <w:t>0..</w:t>
              </w:r>
            </w:ins>
            <w:ins w:id="4071" w:author="Jones, Emma" w:date="2018-04-24T16:05:00Z">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4072"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AB70B3E" w14:textId="77777777" w:rsidR="00A22B0C" w:rsidRPr="00BD3913" w:rsidRDefault="00A22B0C" w:rsidP="000B171D">
            <w:pPr>
              <w:pStyle w:val="TableEntry"/>
              <w:rPr>
                <w:ins w:id="4073"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7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4A95283" w14:textId="4E0AADB6" w:rsidR="00A22B0C" w:rsidRPr="00BD3913" w:rsidRDefault="00A22B0C" w:rsidP="000B171D">
            <w:pPr>
              <w:pStyle w:val="TableEntry"/>
              <w:rPr>
                <w:ins w:id="4075" w:author="Jones, Emma" w:date="2018-04-24T15:44:00Z"/>
              </w:rPr>
            </w:pPr>
            <w:ins w:id="4076" w:author="Jones, Emma" w:date="2018-04-24T16:05:00Z">
              <w:r w:rsidRPr="00BD3913">
                <w:t>Where it should happen</w:t>
              </w:r>
            </w:ins>
          </w:p>
        </w:tc>
        <w:tc>
          <w:tcPr>
            <w:tcW w:w="3441" w:type="dxa"/>
            <w:tcBorders>
              <w:top w:val="single" w:sz="4" w:space="0" w:color="auto"/>
              <w:left w:val="single" w:sz="4" w:space="0" w:color="auto"/>
              <w:bottom w:val="single" w:sz="4" w:space="0" w:color="auto"/>
              <w:right w:val="single" w:sz="4" w:space="0" w:color="auto"/>
            </w:tcBorders>
            <w:tcPrChange w:id="407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ECF63B4" w14:textId="77777777" w:rsidR="00A22B0C" w:rsidRPr="00BD3913" w:rsidRDefault="00A22B0C" w:rsidP="000B171D">
            <w:pPr>
              <w:pStyle w:val="TableEntry"/>
              <w:rPr>
                <w:ins w:id="4078" w:author="Jones, Emma" w:date="2018-04-24T15:44:00Z"/>
                <w:bCs/>
                <w:rPrChange w:id="4079" w:author="Jones, Emma" w:date="2018-04-25T15:32:00Z">
                  <w:rPr>
                    <w:ins w:id="4080" w:author="Jones, Emma" w:date="2018-04-24T15:44:00Z"/>
                    <w:b/>
                    <w:bCs/>
                  </w:rPr>
                </w:rPrChange>
              </w:rPr>
            </w:pPr>
          </w:p>
        </w:tc>
      </w:tr>
      <w:tr w:rsidR="00A22B0C" w:rsidRPr="00BD3913" w14:paraId="1C2F7685" w14:textId="77777777" w:rsidTr="00A22B0C">
        <w:trPr>
          <w:cantSplit/>
          <w:trHeight w:val="600"/>
          <w:ins w:id="4081" w:author="Jones, Emma" w:date="2018-04-24T15:44:00Z"/>
          <w:trPrChange w:id="408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8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0841F2" w14:textId="25F1F04D" w:rsidR="00A22B0C" w:rsidRPr="00BD3913" w:rsidRDefault="00A22B0C" w:rsidP="000B171D">
            <w:pPr>
              <w:pStyle w:val="TableEntry"/>
              <w:rPr>
                <w:ins w:id="4084" w:author="Jones, Emma" w:date="2018-04-24T15:44:00Z"/>
              </w:rPr>
            </w:pPr>
            <w:ins w:id="4085" w:author="Jones, Emma" w:date="2018-04-24T15:44:00Z">
              <w:r w:rsidRPr="00BD3913">
                <w:t>.... participant</w:t>
              </w:r>
            </w:ins>
          </w:p>
        </w:tc>
        <w:tc>
          <w:tcPr>
            <w:tcW w:w="883" w:type="dxa"/>
            <w:tcBorders>
              <w:top w:val="single" w:sz="4" w:space="0" w:color="auto"/>
              <w:left w:val="single" w:sz="4" w:space="0" w:color="auto"/>
              <w:bottom w:val="single" w:sz="4" w:space="0" w:color="auto"/>
              <w:right w:val="single" w:sz="4" w:space="0" w:color="auto"/>
            </w:tcBorders>
            <w:tcPrChange w:id="40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2D6828E" w14:textId="77777777" w:rsidR="00A22B0C" w:rsidRPr="00BD3913" w:rsidRDefault="00A22B0C" w:rsidP="000B171D">
            <w:pPr>
              <w:pStyle w:val="TableEntry"/>
              <w:rPr>
                <w:ins w:id="408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8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A5B70C7" w14:textId="70FC0FCD" w:rsidR="00A22B0C" w:rsidRPr="00BD3913" w:rsidRDefault="00A22B0C" w:rsidP="000B171D">
            <w:pPr>
              <w:pStyle w:val="TableEntry"/>
              <w:rPr>
                <w:ins w:id="4089" w:author="Jones, Emma" w:date="2018-04-24T15:44:00Z"/>
                <w:bCs/>
              </w:rPr>
            </w:pPr>
            <w:ins w:id="4090"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409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832D38E" w14:textId="77777777" w:rsidR="00A22B0C" w:rsidRPr="00BD3913" w:rsidRDefault="00A22B0C" w:rsidP="000B171D">
            <w:pPr>
              <w:pStyle w:val="TableEntry"/>
              <w:rPr>
                <w:ins w:id="409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9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102716A" w14:textId="2B37011F" w:rsidR="00A22B0C" w:rsidRPr="00BD3913" w:rsidRDefault="00A22B0C" w:rsidP="000B171D">
            <w:pPr>
              <w:pStyle w:val="TableEntry"/>
              <w:rPr>
                <w:ins w:id="4094" w:author="Jones, Emma" w:date="2018-04-24T15:44:00Z"/>
              </w:rPr>
            </w:pPr>
            <w:ins w:id="4095" w:author="Jones, Emma" w:date="2018-04-24T16:06:00Z">
              <w:r w:rsidRPr="00BD3913">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Change w:id="409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C5B14B" w14:textId="77777777" w:rsidR="00A22B0C" w:rsidRPr="00BD3913" w:rsidRDefault="00A22B0C" w:rsidP="000B171D">
            <w:pPr>
              <w:pStyle w:val="TableEntry"/>
              <w:rPr>
                <w:ins w:id="4097" w:author="Jones, Emma" w:date="2018-04-24T15:44:00Z"/>
                <w:bCs/>
                <w:rPrChange w:id="4098" w:author="Jones, Emma" w:date="2018-04-25T15:32:00Z">
                  <w:rPr>
                    <w:ins w:id="4099" w:author="Jones, Emma" w:date="2018-04-24T15:44:00Z"/>
                    <w:b/>
                    <w:bCs/>
                  </w:rPr>
                </w:rPrChange>
              </w:rPr>
            </w:pPr>
          </w:p>
        </w:tc>
      </w:tr>
      <w:tr w:rsidR="00A22B0C" w:rsidRPr="00BD3913" w14:paraId="00426815" w14:textId="77777777" w:rsidTr="00A22B0C">
        <w:trPr>
          <w:cantSplit/>
          <w:trHeight w:val="600"/>
          <w:ins w:id="4100" w:author="Jones, Emma" w:date="2018-04-24T15:44:00Z"/>
          <w:trPrChange w:id="410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0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3E29D50" w14:textId="72B3394F" w:rsidR="00A22B0C" w:rsidRPr="00BD3913" w:rsidRDefault="00A22B0C" w:rsidP="000B171D">
            <w:pPr>
              <w:pStyle w:val="TableEntry"/>
              <w:rPr>
                <w:ins w:id="4103" w:author="Jones, Emma" w:date="2018-04-24T15:44:00Z"/>
              </w:rPr>
            </w:pPr>
            <w:ins w:id="4104" w:author="Jones, Emma" w:date="2018-04-24T15:44:00Z">
              <w:r w:rsidRPr="00BD3913">
                <w:t>.....</w:t>
              </w:r>
            </w:ins>
            <w:ins w:id="4105" w:author="Jones, Emma" w:date="2018-04-24T16:07:00Z">
              <w:r w:rsidRPr="00BD3913">
                <w:t xml:space="preserve"> type</w:t>
              </w:r>
            </w:ins>
          </w:p>
        </w:tc>
        <w:tc>
          <w:tcPr>
            <w:tcW w:w="883" w:type="dxa"/>
            <w:tcBorders>
              <w:top w:val="single" w:sz="4" w:space="0" w:color="auto"/>
              <w:left w:val="single" w:sz="4" w:space="0" w:color="auto"/>
              <w:bottom w:val="single" w:sz="4" w:space="0" w:color="auto"/>
              <w:right w:val="single" w:sz="4" w:space="0" w:color="auto"/>
            </w:tcBorders>
            <w:tcPrChange w:id="410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B9ED78" w14:textId="77777777" w:rsidR="00A22B0C" w:rsidRPr="00BD3913" w:rsidRDefault="00A22B0C" w:rsidP="000B171D">
            <w:pPr>
              <w:pStyle w:val="TableEntry"/>
              <w:rPr>
                <w:ins w:id="410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0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2D7BB30" w14:textId="458DC3AF" w:rsidR="00A22B0C" w:rsidRPr="00BD3913" w:rsidRDefault="00A22B0C" w:rsidP="000B171D">
            <w:pPr>
              <w:pStyle w:val="TableEntry"/>
              <w:rPr>
                <w:ins w:id="4109" w:author="Jones, Emma" w:date="2018-04-24T15:44:00Z"/>
                <w:bCs/>
              </w:rPr>
            </w:pPr>
            <w:ins w:id="4110" w:author="Jones, Emma" w:date="2018-04-24T15:44:00Z">
              <w:r w:rsidRPr="00BD3913">
                <w:rPr>
                  <w:bCs/>
                </w:rPr>
                <w:t>1..1</w:t>
              </w:r>
            </w:ins>
          </w:p>
        </w:tc>
        <w:tc>
          <w:tcPr>
            <w:tcW w:w="1650" w:type="dxa"/>
            <w:tcBorders>
              <w:top w:val="single" w:sz="4" w:space="0" w:color="auto"/>
              <w:left w:val="single" w:sz="4" w:space="0" w:color="auto"/>
              <w:bottom w:val="single" w:sz="4" w:space="0" w:color="auto"/>
              <w:right w:val="single" w:sz="4" w:space="0" w:color="auto"/>
            </w:tcBorders>
            <w:tcPrChange w:id="411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604D67C0" w14:textId="77777777" w:rsidR="00A22B0C" w:rsidRPr="00BD3913" w:rsidRDefault="00A22B0C" w:rsidP="000B171D">
            <w:pPr>
              <w:pStyle w:val="TableEntry"/>
              <w:rPr>
                <w:ins w:id="411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1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934C275" w14:textId="50EAF1DC" w:rsidR="00A22B0C" w:rsidRPr="00BD3913" w:rsidRDefault="00A22B0C" w:rsidP="000B171D">
            <w:pPr>
              <w:pStyle w:val="TableEntry"/>
              <w:rPr>
                <w:ins w:id="4114" w:author="Jones, Emma" w:date="2018-04-24T15:44:00Z"/>
              </w:rPr>
            </w:pPr>
            <w:ins w:id="4115" w:author="Jones, Emma" w:date="2018-04-24T16:07:00Z">
              <w:r w:rsidRPr="00BD3913">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Change w:id="411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814C7D0" w14:textId="77777777" w:rsidR="00A22B0C" w:rsidRPr="00BD3913" w:rsidRDefault="00A22B0C" w:rsidP="000B171D">
            <w:pPr>
              <w:pStyle w:val="TableEntry"/>
              <w:rPr>
                <w:ins w:id="4117" w:author="Jones, Emma" w:date="2018-04-24T15:44:00Z"/>
                <w:bCs/>
                <w:rPrChange w:id="4118" w:author="Jones, Emma" w:date="2018-04-25T15:32:00Z">
                  <w:rPr>
                    <w:ins w:id="4119" w:author="Jones, Emma" w:date="2018-04-24T15:44:00Z"/>
                    <w:b/>
                    <w:bCs/>
                  </w:rPr>
                </w:rPrChange>
              </w:rPr>
            </w:pPr>
          </w:p>
        </w:tc>
      </w:tr>
      <w:tr w:rsidR="00A22B0C" w:rsidRPr="00BD3913" w14:paraId="4EBB7077" w14:textId="77777777" w:rsidTr="00A22B0C">
        <w:trPr>
          <w:cantSplit/>
          <w:trHeight w:val="600"/>
          <w:ins w:id="4120" w:author="Jones, Emma" w:date="2018-04-24T15:44:00Z"/>
          <w:trPrChange w:id="412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2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E9FA83A" w14:textId="79DD7813" w:rsidR="00A22B0C" w:rsidRPr="00BD3913" w:rsidRDefault="00A22B0C" w:rsidP="000B171D">
            <w:pPr>
              <w:pStyle w:val="TableEntry"/>
              <w:rPr>
                <w:ins w:id="4123" w:author="Jones, Emma" w:date="2018-04-24T15:44:00Z"/>
              </w:rPr>
            </w:pPr>
            <w:ins w:id="4124" w:author="Jones, Emma" w:date="2018-04-24T16:08:00Z">
              <w:r w:rsidRPr="00BD3913">
                <w:t>..... role</w:t>
              </w:r>
            </w:ins>
          </w:p>
        </w:tc>
        <w:tc>
          <w:tcPr>
            <w:tcW w:w="883" w:type="dxa"/>
            <w:tcBorders>
              <w:top w:val="single" w:sz="4" w:space="0" w:color="auto"/>
              <w:left w:val="single" w:sz="4" w:space="0" w:color="auto"/>
              <w:bottom w:val="single" w:sz="4" w:space="0" w:color="auto"/>
              <w:right w:val="single" w:sz="4" w:space="0" w:color="auto"/>
            </w:tcBorders>
            <w:tcPrChange w:id="412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E056E33" w14:textId="77777777" w:rsidR="00A22B0C" w:rsidRPr="00BD3913" w:rsidRDefault="00A22B0C" w:rsidP="000B171D">
            <w:pPr>
              <w:pStyle w:val="TableEntry"/>
              <w:rPr>
                <w:ins w:id="4126"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2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161540E" w14:textId="5924AB2A" w:rsidR="00A22B0C" w:rsidRPr="00BD3913" w:rsidRDefault="00A22B0C" w:rsidP="000B171D">
            <w:pPr>
              <w:pStyle w:val="TableEntry"/>
              <w:rPr>
                <w:ins w:id="4128" w:author="Jones, Emma" w:date="2018-04-24T15:44:00Z"/>
                <w:bCs/>
              </w:rPr>
            </w:pPr>
            <w:ins w:id="4129" w:author="Jones, Emma" w:date="2018-04-24T16:0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13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5088DDC" w14:textId="77777777" w:rsidR="00A22B0C" w:rsidRPr="00BD3913" w:rsidRDefault="00A22B0C" w:rsidP="00070A9B">
            <w:pPr>
              <w:pStyle w:val="TableEntry"/>
              <w:rPr>
                <w:ins w:id="413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3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E26B9D" w14:textId="149220FF" w:rsidR="00A22B0C" w:rsidRPr="00BD3913" w:rsidRDefault="00A22B0C" w:rsidP="00070A9B">
            <w:pPr>
              <w:pStyle w:val="TableEntry"/>
              <w:rPr>
                <w:ins w:id="4133" w:author="Jones, Emma" w:date="2018-04-24T15:44:00Z"/>
              </w:rPr>
            </w:pPr>
            <w:ins w:id="4134" w:author="Jones, Emma" w:date="2018-04-24T16:08:00Z">
              <w:r w:rsidRPr="00BD3913">
                <w:t>E.g. Nurse, Surgeon, Parent, etc</w:t>
              </w:r>
            </w:ins>
          </w:p>
        </w:tc>
        <w:tc>
          <w:tcPr>
            <w:tcW w:w="3441" w:type="dxa"/>
            <w:tcBorders>
              <w:top w:val="single" w:sz="4" w:space="0" w:color="auto"/>
              <w:left w:val="single" w:sz="4" w:space="0" w:color="auto"/>
              <w:bottom w:val="single" w:sz="4" w:space="0" w:color="auto"/>
              <w:right w:val="single" w:sz="4" w:space="0" w:color="auto"/>
            </w:tcBorders>
            <w:tcPrChange w:id="413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247274D" w14:textId="77777777" w:rsidR="00A22B0C" w:rsidRPr="00BD3913" w:rsidRDefault="00A22B0C" w:rsidP="000B171D">
            <w:pPr>
              <w:pStyle w:val="TableEntry"/>
              <w:rPr>
                <w:ins w:id="4136" w:author="Jones, Emma" w:date="2018-04-24T15:44:00Z"/>
                <w:bCs/>
                <w:rPrChange w:id="4137" w:author="Jones, Emma" w:date="2018-04-25T15:32:00Z">
                  <w:rPr>
                    <w:ins w:id="4138" w:author="Jones, Emma" w:date="2018-04-24T15:44:00Z"/>
                    <w:b/>
                    <w:bCs/>
                  </w:rPr>
                </w:rPrChange>
              </w:rPr>
            </w:pPr>
          </w:p>
        </w:tc>
      </w:tr>
      <w:tr w:rsidR="00A22B0C" w:rsidRPr="00BD3913" w14:paraId="7A68FC00" w14:textId="77777777" w:rsidTr="00A22B0C">
        <w:trPr>
          <w:cantSplit/>
          <w:trHeight w:val="600"/>
          <w:ins w:id="4139" w:author="Jones, Emma" w:date="2018-04-24T15:44:00Z"/>
          <w:trPrChange w:id="414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4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D6679D" w14:textId="46D7FD4D" w:rsidR="00A22B0C" w:rsidRPr="00BD3913" w:rsidRDefault="00A22B0C" w:rsidP="000B171D">
            <w:pPr>
              <w:pStyle w:val="TableEntry"/>
              <w:rPr>
                <w:ins w:id="4142" w:author="Jones, Emma" w:date="2018-04-24T15:44:00Z"/>
              </w:rPr>
            </w:pPr>
            <w:ins w:id="4143" w:author="Jones, Emma" w:date="2018-04-24T15:44:00Z">
              <w:r w:rsidRPr="00BD3913">
                <w:t>....</w:t>
              </w:r>
            </w:ins>
            <w:ins w:id="4144" w:author="Jones, Emma" w:date="2018-04-24T16:09:00Z">
              <w:r w:rsidRPr="00BD3913">
                <w:t xml:space="preserve"> product</w:t>
              </w:r>
            </w:ins>
          </w:p>
        </w:tc>
        <w:tc>
          <w:tcPr>
            <w:tcW w:w="883" w:type="dxa"/>
            <w:tcBorders>
              <w:top w:val="single" w:sz="4" w:space="0" w:color="auto"/>
              <w:left w:val="single" w:sz="4" w:space="0" w:color="auto"/>
              <w:bottom w:val="single" w:sz="4" w:space="0" w:color="auto"/>
              <w:right w:val="single" w:sz="4" w:space="0" w:color="auto"/>
            </w:tcBorders>
            <w:tcPrChange w:id="414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51B878" w14:textId="77777777" w:rsidR="00A22B0C" w:rsidRPr="00BD3913" w:rsidRDefault="00A22B0C" w:rsidP="000B171D">
            <w:pPr>
              <w:pStyle w:val="TableEntry"/>
              <w:rPr>
                <w:ins w:id="4146" w:author="Jones, Emma" w:date="2018-04-24T15:44:00Z"/>
                <w:bCs/>
                <w:rPrChange w:id="4147" w:author="Jones, Emma" w:date="2018-04-25T15:32:00Z">
                  <w:rPr>
                    <w:ins w:id="4148"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14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51EA38B" w14:textId="2CAD41D7" w:rsidR="00A22B0C" w:rsidRPr="00BD3913" w:rsidRDefault="00A22B0C" w:rsidP="000B171D">
            <w:pPr>
              <w:pStyle w:val="TableEntry"/>
              <w:rPr>
                <w:ins w:id="4150" w:author="Jones, Emma" w:date="2018-04-24T15:44:00Z"/>
                <w:bCs/>
              </w:rPr>
            </w:pPr>
            <w:ins w:id="4151" w:author="Jones, Emma" w:date="2018-04-24T16:09: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152"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DE4152C" w14:textId="77777777" w:rsidR="00A22B0C" w:rsidRPr="00BD3913" w:rsidRDefault="00A22B0C" w:rsidP="000B171D">
            <w:pPr>
              <w:pStyle w:val="TableEntry"/>
              <w:rPr>
                <w:ins w:id="4153"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5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74DE12" w14:textId="743705BD" w:rsidR="00A22B0C" w:rsidRPr="00BD3913" w:rsidRDefault="00A22B0C" w:rsidP="000B171D">
            <w:pPr>
              <w:pStyle w:val="TableEntry"/>
              <w:rPr>
                <w:ins w:id="4155" w:author="Jones, Emma" w:date="2018-04-24T15:44:00Z"/>
              </w:rPr>
            </w:pPr>
            <w:ins w:id="4156" w:author="Jones, Emma" w:date="2018-04-24T16:10:00Z">
              <w:r w:rsidRPr="00BD3913">
                <w:t>What's administered/supplied</w:t>
              </w:r>
            </w:ins>
          </w:p>
        </w:tc>
        <w:tc>
          <w:tcPr>
            <w:tcW w:w="3441" w:type="dxa"/>
            <w:tcBorders>
              <w:top w:val="single" w:sz="4" w:space="0" w:color="auto"/>
              <w:left w:val="single" w:sz="4" w:space="0" w:color="auto"/>
              <w:bottom w:val="single" w:sz="4" w:space="0" w:color="auto"/>
              <w:right w:val="single" w:sz="4" w:space="0" w:color="auto"/>
            </w:tcBorders>
            <w:tcPrChange w:id="415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781275" w14:textId="77777777" w:rsidR="00A22B0C" w:rsidRPr="00BD3913" w:rsidRDefault="00A22B0C" w:rsidP="000B171D">
            <w:pPr>
              <w:pStyle w:val="TableEntry"/>
              <w:rPr>
                <w:ins w:id="4158" w:author="Jones, Emma" w:date="2018-04-24T15:44:00Z"/>
                <w:bCs/>
                <w:rPrChange w:id="4159" w:author="Jones, Emma" w:date="2018-04-25T15:32:00Z">
                  <w:rPr>
                    <w:ins w:id="4160" w:author="Jones, Emma" w:date="2018-04-24T15:44:00Z"/>
                    <w:b/>
                    <w:bCs/>
                  </w:rPr>
                </w:rPrChange>
              </w:rPr>
            </w:pPr>
          </w:p>
        </w:tc>
      </w:tr>
      <w:tr w:rsidR="00A22B0C" w:rsidRPr="00BD3913" w14:paraId="28F02846" w14:textId="77777777" w:rsidTr="00A22B0C">
        <w:trPr>
          <w:cantSplit/>
          <w:trHeight w:val="600"/>
          <w:ins w:id="4161" w:author="Jones, Emma" w:date="2018-04-24T15:44:00Z"/>
          <w:trPrChange w:id="416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6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898829D" w14:textId="7EC57F05" w:rsidR="00A22B0C" w:rsidRPr="00BD3913" w:rsidRDefault="00A22B0C" w:rsidP="000B171D">
            <w:pPr>
              <w:pStyle w:val="TableEntry"/>
              <w:rPr>
                <w:ins w:id="4164" w:author="Jones, Emma" w:date="2018-04-24T15:44:00Z"/>
              </w:rPr>
            </w:pPr>
            <w:ins w:id="4165" w:author="Jones, Emma" w:date="2018-04-24T15:44:00Z">
              <w:r w:rsidRPr="00BD3913">
                <w:t>.....</w:t>
              </w:r>
            </w:ins>
            <w:ins w:id="4166" w:author="Jones, Emma" w:date="2018-04-24T16:11:00Z">
              <w:r w:rsidRPr="00BD3913">
                <w:t xml:space="preserve"> productReference</w:t>
              </w:r>
            </w:ins>
          </w:p>
        </w:tc>
        <w:tc>
          <w:tcPr>
            <w:tcW w:w="883" w:type="dxa"/>
            <w:tcBorders>
              <w:top w:val="single" w:sz="4" w:space="0" w:color="auto"/>
              <w:left w:val="single" w:sz="4" w:space="0" w:color="auto"/>
              <w:bottom w:val="single" w:sz="4" w:space="0" w:color="auto"/>
              <w:right w:val="single" w:sz="4" w:space="0" w:color="auto"/>
            </w:tcBorders>
            <w:tcPrChange w:id="416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D78930" w14:textId="77777777" w:rsidR="00A22B0C" w:rsidRPr="00BD3913" w:rsidRDefault="00A22B0C" w:rsidP="000B171D">
            <w:pPr>
              <w:pStyle w:val="TableEntry"/>
              <w:rPr>
                <w:ins w:id="4168" w:author="Jones, Emma" w:date="2018-04-24T15:44:00Z"/>
                <w:bCs/>
                <w:rPrChange w:id="4169" w:author="Jones, Emma" w:date="2018-04-25T15:32:00Z">
                  <w:rPr>
                    <w:ins w:id="4170"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17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0B6F391" w14:textId="77777777" w:rsidR="00A22B0C" w:rsidRPr="00BD3913" w:rsidRDefault="00A22B0C" w:rsidP="000B171D">
            <w:pPr>
              <w:pStyle w:val="TableEntry"/>
              <w:rPr>
                <w:ins w:id="4172"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173"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16BABC5" w14:textId="77777777" w:rsidR="00A22B0C" w:rsidRPr="00BD3913" w:rsidRDefault="00A22B0C" w:rsidP="000B171D">
            <w:pPr>
              <w:pStyle w:val="TableEntry"/>
              <w:rPr>
                <w:ins w:id="4174"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7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5AAE8B5" w14:textId="320D4062" w:rsidR="00A22B0C" w:rsidRPr="00BD3913" w:rsidRDefault="00A22B0C" w:rsidP="000B171D">
            <w:pPr>
              <w:pStyle w:val="TableEntry"/>
              <w:rPr>
                <w:ins w:id="4176"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17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8AE11DD" w14:textId="77777777" w:rsidR="00A22B0C" w:rsidRPr="00BD3913" w:rsidRDefault="00A22B0C" w:rsidP="000B171D">
            <w:pPr>
              <w:pStyle w:val="TableEntry"/>
              <w:rPr>
                <w:ins w:id="4178" w:author="Jones, Emma" w:date="2018-04-24T15:44:00Z"/>
                <w:bCs/>
                <w:rPrChange w:id="4179" w:author="Jones, Emma" w:date="2018-04-25T15:32:00Z">
                  <w:rPr>
                    <w:ins w:id="4180" w:author="Jones, Emma" w:date="2018-04-24T15:44:00Z"/>
                    <w:b/>
                    <w:bCs/>
                  </w:rPr>
                </w:rPrChange>
              </w:rPr>
            </w:pPr>
          </w:p>
        </w:tc>
      </w:tr>
      <w:tr w:rsidR="00A22B0C" w:rsidRPr="00BD3913" w14:paraId="44782EDC" w14:textId="77777777" w:rsidTr="00A22B0C">
        <w:trPr>
          <w:cantSplit/>
          <w:trHeight w:val="600"/>
          <w:ins w:id="4181" w:author="Jones, Emma" w:date="2018-04-24T15:44:00Z"/>
          <w:trPrChange w:id="418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8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045C8DE" w14:textId="71DACF02" w:rsidR="00A22B0C" w:rsidRPr="00BD3913" w:rsidRDefault="00A22B0C" w:rsidP="000B171D">
            <w:pPr>
              <w:pStyle w:val="TableEntry"/>
              <w:rPr>
                <w:ins w:id="4184" w:author="Jones, Emma" w:date="2018-04-24T15:44:00Z"/>
              </w:rPr>
            </w:pPr>
            <w:ins w:id="4185" w:author="Jones, Emma" w:date="2018-04-24T16:11:00Z">
              <w:r w:rsidRPr="00BD3913">
                <w:lastRenderedPageBreak/>
                <w:t>..... productCodeableCOncept</w:t>
              </w:r>
            </w:ins>
          </w:p>
        </w:tc>
        <w:tc>
          <w:tcPr>
            <w:tcW w:w="883" w:type="dxa"/>
            <w:tcBorders>
              <w:top w:val="single" w:sz="4" w:space="0" w:color="auto"/>
              <w:left w:val="single" w:sz="4" w:space="0" w:color="auto"/>
              <w:bottom w:val="single" w:sz="4" w:space="0" w:color="auto"/>
              <w:right w:val="single" w:sz="4" w:space="0" w:color="auto"/>
            </w:tcBorders>
            <w:tcPrChange w:id="41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37B268" w14:textId="77777777" w:rsidR="00A22B0C" w:rsidRPr="00BD3913" w:rsidRDefault="00A22B0C" w:rsidP="000B171D">
            <w:pPr>
              <w:pStyle w:val="TableEntry"/>
              <w:rPr>
                <w:ins w:id="418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8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C41DBD" w14:textId="6E896DFD" w:rsidR="00A22B0C" w:rsidRPr="00BD3913" w:rsidRDefault="00A22B0C" w:rsidP="000B171D">
            <w:pPr>
              <w:pStyle w:val="TableEntry"/>
              <w:rPr>
                <w:ins w:id="4189"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190"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29156E5" w14:textId="77777777" w:rsidR="00A22B0C" w:rsidRPr="00BD3913" w:rsidRDefault="00A22B0C" w:rsidP="000B171D">
            <w:pPr>
              <w:pStyle w:val="TableEntry"/>
              <w:rPr>
                <w:ins w:id="419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9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5B5D351" w14:textId="5AA978EF" w:rsidR="00A22B0C" w:rsidRPr="00BD3913" w:rsidRDefault="00A22B0C" w:rsidP="000B171D">
            <w:pPr>
              <w:pStyle w:val="TableEntry"/>
              <w:rPr>
                <w:ins w:id="4193"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19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B78CDB3" w14:textId="77777777" w:rsidR="00A22B0C" w:rsidRPr="00BD3913" w:rsidRDefault="00A22B0C" w:rsidP="000B171D">
            <w:pPr>
              <w:pStyle w:val="TableEntry"/>
              <w:rPr>
                <w:ins w:id="4195" w:author="Jones, Emma" w:date="2018-04-24T15:44:00Z"/>
                <w:bCs/>
                <w:rPrChange w:id="4196" w:author="Jones, Emma" w:date="2018-04-25T15:32:00Z">
                  <w:rPr>
                    <w:ins w:id="4197" w:author="Jones, Emma" w:date="2018-04-24T15:44:00Z"/>
                    <w:b/>
                    <w:bCs/>
                  </w:rPr>
                </w:rPrChange>
              </w:rPr>
            </w:pPr>
          </w:p>
        </w:tc>
      </w:tr>
      <w:tr w:rsidR="00A22B0C" w:rsidRPr="00BD3913" w14:paraId="40632D9C" w14:textId="77777777" w:rsidTr="00A22B0C">
        <w:trPr>
          <w:cantSplit/>
          <w:trHeight w:val="600"/>
          <w:ins w:id="4198" w:author="Jones, Emma" w:date="2018-04-24T15:44:00Z"/>
          <w:trPrChange w:id="419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0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1AA77CD" w14:textId="2BF2C154" w:rsidR="00A22B0C" w:rsidRPr="00BD3913" w:rsidRDefault="00A22B0C" w:rsidP="000B171D">
            <w:pPr>
              <w:pStyle w:val="TableEntry"/>
              <w:rPr>
                <w:ins w:id="4201" w:author="Jones, Emma" w:date="2018-04-24T15:44:00Z"/>
              </w:rPr>
            </w:pPr>
            <w:ins w:id="4202" w:author="Jones, Emma" w:date="2018-04-24T16:12:00Z">
              <w:r w:rsidRPr="00BD3913">
                <w:t xml:space="preserve">.... </w:t>
              </w:r>
            </w:ins>
            <w:ins w:id="4203" w:author="Jones, Emma" w:date="2018-04-24T16:13:00Z">
              <w:r w:rsidRPr="00BD3913">
                <w:t>quantity</w:t>
              </w:r>
            </w:ins>
          </w:p>
        </w:tc>
        <w:tc>
          <w:tcPr>
            <w:tcW w:w="883" w:type="dxa"/>
            <w:tcBorders>
              <w:top w:val="single" w:sz="4" w:space="0" w:color="auto"/>
              <w:left w:val="single" w:sz="4" w:space="0" w:color="auto"/>
              <w:bottom w:val="single" w:sz="4" w:space="0" w:color="auto"/>
              <w:right w:val="single" w:sz="4" w:space="0" w:color="auto"/>
            </w:tcBorders>
            <w:tcPrChange w:id="420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3C2D110" w14:textId="77777777" w:rsidR="00A22B0C" w:rsidRPr="00BD3913" w:rsidRDefault="00A22B0C" w:rsidP="000B171D">
            <w:pPr>
              <w:pStyle w:val="TableEntry"/>
              <w:rPr>
                <w:ins w:id="420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20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DB0145" w14:textId="35519358" w:rsidR="00A22B0C" w:rsidRPr="00BD3913" w:rsidRDefault="00A22B0C" w:rsidP="000B171D">
            <w:pPr>
              <w:pStyle w:val="TableEntry"/>
              <w:rPr>
                <w:ins w:id="4207" w:author="Jones, Emma" w:date="2018-04-24T15:44:00Z"/>
                <w:bCs/>
                <w:rPrChange w:id="4208" w:author="Jones, Emma" w:date="2018-04-25T15:32:00Z">
                  <w:rPr>
                    <w:ins w:id="4209" w:author="Jones, Emma" w:date="2018-04-24T15:44:00Z"/>
                    <w:b/>
                    <w:bCs/>
                  </w:rPr>
                </w:rPrChange>
              </w:rPr>
            </w:pPr>
            <w:ins w:id="4210" w:author="Jones, Emma" w:date="2018-04-24T15:44:00Z">
              <w:r w:rsidRPr="00BD3913">
                <w:rPr>
                  <w:bCs/>
                  <w:rPrChange w:id="4211" w:author="Jones, Emma" w:date="2018-04-25T15:32:00Z">
                    <w:rPr>
                      <w:b/>
                      <w:bCs/>
                      <w:color w:val="FF0000"/>
                    </w:rPr>
                  </w:rPrChange>
                </w:rPr>
                <w:t>0..</w:t>
              </w:r>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4212"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253314D5" w14:textId="77777777" w:rsidR="00A22B0C" w:rsidRPr="00BD3913" w:rsidRDefault="00A22B0C" w:rsidP="000B171D">
            <w:pPr>
              <w:pStyle w:val="TableEntry"/>
              <w:rPr>
                <w:ins w:id="4213"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1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3CC7F37" w14:textId="0CBF6284" w:rsidR="00A22B0C" w:rsidRPr="00BD3913" w:rsidRDefault="00A22B0C" w:rsidP="000B171D">
            <w:pPr>
              <w:pStyle w:val="TableEntry"/>
              <w:rPr>
                <w:ins w:id="4215" w:author="Jones, Emma" w:date="2018-04-24T15:44:00Z"/>
              </w:rPr>
            </w:pPr>
            <w:ins w:id="4216" w:author="Jones, Emma" w:date="2018-04-24T16:13:00Z">
              <w:r w:rsidRPr="00BD3913">
                <w:t>How much is administered/consumed/supplied</w:t>
              </w:r>
            </w:ins>
          </w:p>
        </w:tc>
        <w:tc>
          <w:tcPr>
            <w:tcW w:w="3441" w:type="dxa"/>
            <w:tcBorders>
              <w:top w:val="single" w:sz="4" w:space="0" w:color="auto"/>
              <w:left w:val="single" w:sz="4" w:space="0" w:color="auto"/>
              <w:bottom w:val="single" w:sz="4" w:space="0" w:color="auto"/>
              <w:right w:val="single" w:sz="4" w:space="0" w:color="auto"/>
            </w:tcBorders>
            <w:tcPrChange w:id="421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739684E" w14:textId="7D36DB19" w:rsidR="00A22B0C" w:rsidRPr="00BD3913" w:rsidRDefault="00A22B0C" w:rsidP="000B171D">
            <w:pPr>
              <w:pStyle w:val="TableEntry"/>
              <w:rPr>
                <w:ins w:id="4218" w:author="Jones, Emma" w:date="2018-04-24T15:44:00Z"/>
                <w:bCs/>
                <w:rPrChange w:id="4219" w:author="Jones, Emma" w:date="2018-04-25T15:32:00Z">
                  <w:rPr>
                    <w:ins w:id="4220" w:author="Jones, Emma" w:date="2018-04-24T15:44:00Z"/>
                    <w:b/>
                    <w:bCs/>
                  </w:rPr>
                </w:rPrChange>
              </w:rPr>
            </w:pPr>
          </w:p>
        </w:tc>
      </w:tr>
      <w:tr w:rsidR="00A22B0C" w:rsidRPr="00BD3913" w14:paraId="161D5345" w14:textId="77777777" w:rsidTr="00A22B0C">
        <w:trPr>
          <w:cantSplit/>
          <w:trHeight w:val="600"/>
          <w:ins w:id="4221" w:author="Jones, Emma" w:date="2018-04-24T15:44:00Z"/>
          <w:trPrChange w:id="422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2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7D99922" w14:textId="32BFCCC1" w:rsidR="00A22B0C" w:rsidRPr="00BD3913" w:rsidRDefault="00A22B0C" w:rsidP="000B171D">
            <w:pPr>
              <w:pStyle w:val="TableEntry"/>
              <w:rPr>
                <w:ins w:id="4224" w:author="Jones, Emma" w:date="2018-04-24T15:44:00Z"/>
              </w:rPr>
            </w:pPr>
            <w:ins w:id="4225" w:author="Jones, Emma" w:date="2018-04-24T16:14:00Z">
              <w:r w:rsidRPr="00BD3913">
                <w:t>.... dosage</w:t>
              </w:r>
            </w:ins>
          </w:p>
        </w:tc>
        <w:tc>
          <w:tcPr>
            <w:tcW w:w="883" w:type="dxa"/>
            <w:tcBorders>
              <w:top w:val="single" w:sz="4" w:space="0" w:color="auto"/>
              <w:left w:val="single" w:sz="4" w:space="0" w:color="auto"/>
              <w:bottom w:val="single" w:sz="4" w:space="0" w:color="auto"/>
              <w:right w:val="single" w:sz="4" w:space="0" w:color="auto"/>
            </w:tcBorders>
            <w:tcPrChange w:id="422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1D47090" w14:textId="77777777" w:rsidR="00A22B0C" w:rsidRPr="00BD3913" w:rsidRDefault="00A22B0C" w:rsidP="000B171D">
            <w:pPr>
              <w:pStyle w:val="TableEntry"/>
              <w:rPr>
                <w:ins w:id="4227"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22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DEF1B88" w14:textId="52DBF1B3" w:rsidR="00A22B0C" w:rsidRPr="00BD3913" w:rsidRDefault="00A22B0C" w:rsidP="000B171D">
            <w:pPr>
              <w:pStyle w:val="TableEntry"/>
              <w:rPr>
                <w:ins w:id="4229" w:author="Jones, Emma" w:date="2018-04-24T15:44:00Z"/>
                <w:bCs/>
              </w:rPr>
            </w:pPr>
            <w:ins w:id="4230"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4231"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2A1471D" w14:textId="77777777" w:rsidR="00A22B0C" w:rsidRPr="00BD3913" w:rsidRDefault="00A22B0C" w:rsidP="000B171D">
            <w:pPr>
              <w:pStyle w:val="TableEntry"/>
              <w:rPr>
                <w:ins w:id="423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3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8FFF45E" w14:textId="33B2EFAB" w:rsidR="00A22B0C" w:rsidRPr="00BD3913" w:rsidRDefault="00A22B0C" w:rsidP="000B171D">
            <w:pPr>
              <w:pStyle w:val="TableEntry"/>
              <w:rPr>
                <w:ins w:id="4234" w:author="Jones, Emma" w:date="2018-04-24T15:44:00Z"/>
              </w:rPr>
            </w:pPr>
            <w:ins w:id="4235" w:author="Jones, Emma" w:date="2018-04-24T16:14:00Z">
              <w:r w:rsidRPr="00BD3913">
                <w:t>Detailed dosage instructions</w:t>
              </w:r>
            </w:ins>
          </w:p>
        </w:tc>
        <w:tc>
          <w:tcPr>
            <w:tcW w:w="3441" w:type="dxa"/>
            <w:tcBorders>
              <w:top w:val="single" w:sz="4" w:space="0" w:color="auto"/>
              <w:left w:val="single" w:sz="4" w:space="0" w:color="auto"/>
              <w:bottom w:val="single" w:sz="4" w:space="0" w:color="auto"/>
              <w:right w:val="single" w:sz="4" w:space="0" w:color="auto"/>
            </w:tcBorders>
            <w:tcPrChange w:id="423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E4E8A53" w14:textId="77777777" w:rsidR="00A22B0C" w:rsidRPr="00BD3913" w:rsidRDefault="00A22B0C" w:rsidP="000B171D">
            <w:pPr>
              <w:pStyle w:val="TableEntry"/>
              <w:rPr>
                <w:ins w:id="4237" w:author="Jones, Emma" w:date="2018-04-24T15:44:00Z"/>
                <w:bCs/>
                <w:rPrChange w:id="4238" w:author="Jones, Emma" w:date="2018-04-25T15:32:00Z">
                  <w:rPr>
                    <w:ins w:id="4239" w:author="Jones, Emma" w:date="2018-04-24T15:44:00Z"/>
                    <w:b/>
                    <w:bCs/>
                  </w:rPr>
                </w:rPrChange>
              </w:rPr>
            </w:pPr>
          </w:p>
        </w:tc>
      </w:tr>
      <w:tr w:rsidR="00A22B0C" w:rsidRPr="00BD3913" w14:paraId="19F95107" w14:textId="77777777" w:rsidTr="00A22B0C">
        <w:trPr>
          <w:cantSplit/>
          <w:trHeight w:val="600"/>
          <w:ins w:id="4240" w:author="Jones, Emma" w:date="2018-04-24T15:44:00Z"/>
          <w:trPrChange w:id="424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4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E102B9F" w14:textId="7FB8D011" w:rsidR="00A22B0C" w:rsidRPr="00BD3913" w:rsidRDefault="00A22B0C" w:rsidP="000B171D">
            <w:pPr>
              <w:pStyle w:val="TableEntry"/>
              <w:rPr>
                <w:ins w:id="4243" w:author="Jones, Emma" w:date="2018-04-24T15:44:00Z"/>
              </w:rPr>
            </w:pPr>
            <w:ins w:id="4244" w:author="Jones, Emma" w:date="2018-04-24T16:15:00Z">
              <w:r w:rsidRPr="00BD3913">
                <w:t>.... bodySite</w:t>
              </w:r>
            </w:ins>
          </w:p>
        </w:tc>
        <w:tc>
          <w:tcPr>
            <w:tcW w:w="883" w:type="dxa"/>
            <w:tcBorders>
              <w:top w:val="single" w:sz="4" w:space="0" w:color="auto"/>
              <w:left w:val="single" w:sz="4" w:space="0" w:color="auto"/>
              <w:bottom w:val="single" w:sz="4" w:space="0" w:color="auto"/>
              <w:right w:val="single" w:sz="4" w:space="0" w:color="auto"/>
            </w:tcBorders>
            <w:tcPrChange w:id="424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665D62" w14:textId="77777777" w:rsidR="00A22B0C" w:rsidRPr="00BD3913" w:rsidRDefault="00A22B0C" w:rsidP="000B171D">
            <w:pPr>
              <w:pStyle w:val="TableEntry"/>
              <w:rPr>
                <w:ins w:id="4246"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24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1964B9" w14:textId="58ECE2A2" w:rsidR="00A22B0C" w:rsidRPr="00BD3913" w:rsidRDefault="00A22B0C" w:rsidP="000B171D">
            <w:pPr>
              <w:pStyle w:val="TableEntry"/>
              <w:rPr>
                <w:ins w:id="4248" w:author="Jones, Emma" w:date="2018-04-24T15:44:00Z"/>
                <w:bCs/>
                <w:rPrChange w:id="4249" w:author="Jones, Emma" w:date="2018-04-25T15:32:00Z">
                  <w:rPr>
                    <w:ins w:id="4250" w:author="Jones, Emma" w:date="2018-04-24T15:44:00Z"/>
                    <w:b/>
                    <w:bCs/>
                  </w:rPr>
                </w:rPrChange>
              </w:rPr>
            </w:pPr>
            <w:ins w:id="4251" w:author="Jones, Emma" w:date="2018-04-24T16:15:00Z">
              <w:r w:rsidRPr="00BD3913">
                <w:rPr>
                  <w:bCs/>
                  <w:rPrChange w:id="4252" w:author="Jones, Emma" w:date="2018-04-25T15:32:00Z">
                    <w:rPr>
                      <w:b/>
                      <w:bCs/>
                      <w:color w:val="FF0000"/>
                    </w:rPr>
                  </w:rPrChange>
                </w:rPr>
                <w:t>0..*</w:t>
              </w:r>
            </w:ins>
          </w:p>
        </w:tc>
        <w:tc>
          <w:tcPr>
            <w:tcW w:w="1650" w:type="dxa"/>
            <w:tcBorders>
              <w:top w:val="single" w:sz="4" w:space="0" w:color="auto"/>
              <w:left w:val="single" w:sz="4" w:space="0" w:color="auto"/>
              <w:bottom w:val="single" w:sz="4" w:space="0" w:color="auto"/>
              <w:right w:val="single" w:sz="4" w:space="0" w:color="auto"/>
            </w:tcBorders>
            <w:tcPrChange w:id="4253"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C61548E" w14:textId="77777777" w:rsidR="00A22B0C" w:rsidRPr="00BD3913" w:rsidRDefault="00A22B0C" w:rsidP="000B171D">
            <w:pPr>
              <w:pStyle w:val="TableEntry"/>
              <w:rPr>
                <w:ins w:id="4254"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5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839EB2B" w14:textId="30321521" w:rsidR="00A22B0C" w:rsidRPr="00BD3913" w:rsidRDefault="00A22B0C" w:rsidP="000B171D">
            <w:pPr>
              <w:pStyle w:val="TableEntry"/>
              <w:rPr>
                <w:ins w:id="4256" w:author="Jones, Emma" w:date="2018-04-24T15:44:00Z"/>
              </w:rPr>
            </w:pPr>
            <w:ins w:id="4257" w:author="Jones, Emma" w:date="2018-04-24T16:16:00Z">
              <w:r w:rsidRPr="00BD3913">
                <w:t>What part of body to perform on</w:t>
              </w:r>
            </w:ins>
          </w:p>
        </w:tc>
        <w:tc>
          <w:tcPr>
            <w:tcW w:w="3441" w:type="dxa"/>
            <w:tcBorders>
              <w:top w:val="single" w:sz="4" w:space="0" w:color="auto"/>
              <w:left w:val="single" w:sz="4" w:space="0" w:color="auto"/>
              <w:bottom w:val="single" w:sz="4" w:space="0" w:color="auto"/>
              <w:right w:val="single" w:sz="4" w:space="0" w:color="auto"/>
            </w:tcBorders>
            <w:tcPrChange w:id="425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FFA211" w14:textId="1923E506" w:rsidR="00A22B0C" w:rsidRPr="00BD3913" w:rsidRDefault="00A22B0C" w:rsidP="000B171D">
            <w:pPr>
              <w:pStyle w:val="TableEntry"/>
              <w:rPr>
                <w:ins w:id="4259" w:author="Jones, Emma" w:date="2018-04-24T15:44:00Z"/>
                <w:bCs/>
                <w:rPrChange w:id="4260" w:author="Jones, Emma" w:date="2018-04-25T15:32:00Z">
                  <w:rPr>
                    <w:ins w:id="4261" w:author="Jones, Emma" w:date="2018-04-24T15:44:00Z"/>
                    <w:b/>
                    <w:bCs/>
                  </w:rPr>
                </w:rPrChange>
              </w:rPr>
            </w:pPr>
          </w:p>
        </w:tc>
      </w:tr>
      <w:tr w:rsidR="00A22B0C" w:rsidRPr="00BD3913" w14:paraId="5F747182" w14:textId="77777777" w:rsidTr="00A22B0C">
        <w:trPr>
          <w:cantSplit/>
          <w:trHeight w:val="600"/>
          <w:ins w:id="4262" w:author="Jones, Emma" w:date="2018-04-24T15:44:00Z"/>
          <w:trPrChange w:id="426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6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A62DEC" w14:textId="3C3D9091" w:rsidR="00A22B0C" w:rsidRPr="00BD3913" w:rsidRDefault="00A22B0C" w:rsidP="000B171D">
            <w:pPr>
              <w:pStyle w:val="TableEntry"/>
              <w:rPr>
                <w:ins w:id="4265" w:author="Jones, Emma" w:date="2018-04-24T15:44:00Z"/>
              </w:rPr>
            </w:pPr>
            <w:ins w:id="4266" w:author="Jones, Emma" w:date="2018-04-24T16:16:00Z">
              <w:r w:rsidRPr="00BD3913">
                <w:t>.... transform</w:t>
              </w:r>
            </w:ins>
          </w:p>
        </w:tc>
        <w:tc>
          <w:tcPr>
            <w:tcW w:w="883" w:type="dxa"/>
            <w:tcBorders>
              <w:top w:val="single" w:sz="4" w:space="0" w:color="auto"/>
              <w:left w:val="single" w:sz="4" w:space="0" w:color="auto"/>
              <w:bottom w:val="single" w:sz="4" w:space="0" w:color="auto"/>
              <w:right w:val="single" w:sz="4" w:space="0" w:color="auto"/>
            </w:tcBorders>
            <w:tcPrChange w:id="426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E3C68EF" w14:textId="77777777" w:rsidR="00A22B0C" w:rsidRPr="00BD3913" w:rsidRDefault="00A22B0C" w:rsidP="000B171D">
            <w:pPr>
              <w:pStyle w:val="TableEntry"/>
              <w:rPr>
                <w:ins w:id="4268" w:author="Jones, Emma" w:date="2018-04-24T15:44:00Z"/>
                <w:bCs/>
                <w:rPrChange w:id="4269" w:author="Jones, Emma" w:date="2018-04-25T15:32:00Z">
                  <w:rPr>
                    <w:ins w:id="4270"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27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E928D7D" w14:textId="02085046" w:rsidR="00A22B0C" w:rsidRPr="00BD3913" w:rsidRDefault="00A22B0C" w:rsidP="000B171D">
            <w:pPr>
              <w:pStyle w:val="TableEntry"/>
              <w:rPr>
                <w:ins w:id="4272" w:author="Jones, Emma" w:date="2018-04-24T15:44:00Z"/>
                <w:bCs/>
                <w:rPrChange w:id="4273" w:author="Jones, Emma" w:date="2018-04-25T15:32:00Z">
                  <w:rPr>
                    <w:ins w:id="4274" w:author="Jones, Emma" w:date="2018-04-24T15:44:00Z"/>
                    <w:b/>
                    <w:bCs/>
                  </w:rPr>
                </w:rPrChange>
              </w:rPr>
            </w:pPr>
            <w:ins w:id="4275" w:author="Jones, Emma" w:date="2018-04-24T15:44:00Z">
              <w:r w:rsidRPr="00BD3913">
                <w:rPr>
                  <w:bCs/>
                  <w:rPrChange w:id="4276" w:author="Jones, Emma" w:date="2018-04-25T15:32:00Z">
                    <w:rPr>
                      <w:b/>
                      <w:bCs/>
                      <w:color w:val="FF0000"/>
                    </w:rPr>
                  </w:rPrChange>
                </w:rPr>
                <w:t>0..1</w:t>
              </w:r>
            </w:ins>
          </w:p>
        </w:tc>
        <w:tc>
          <w:tcPr>
            <w:tcW w:w="1650" w:type="dxa"/>
            <w:tcBorders>
              <w:top w:val="single" w:sz="4" w:space="0" w:color="auto"/>
              <w:left w:val="single" w:sz="4" w:space="0" w:color="auto"/>
              <w:bottom w:val="single" w:sz="4" w:space="0" w:color="auto"/>
              <w:right w:val="single" w:sz="4" w:space="0" w:color="auto"/>
            </w:tcBorders>
            <w:tcPrChange w:id="4277"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40B97EC1" w14:textId="77777777" w:rsidR="00A22B0C" w:rsidRPr="00BD3913" w:rsidRDefault="00A22B0C" w:rsidP="000B171D">
            <w:pPr>
              <w:pStyle w:val="TableEntry"/>
              <w:rPr>
                <w:ins w:id="427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7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4AC721" w14:textId="0CF57C98" w:rsidR="00A22B0C" w:rsidRPr="00BD3913" w:rsidRDefault="00A22B0C" w:rsidP="000B171D">
            <w:pPr>
              <w:pStyle w:val="TableEntry"/>
              <w:rPr>
                <w:ins w:id="4280" w:author="Jones, Emma" w:date="2018-04-24T15:44:00Z"/>
              </w:rPr>
            </w:pPr>
            <w:ins w:id="4281" w:author="Jones, Emma" w:date="2018-04-24T16:16:00Z">
              <w:r w:rsidRPr="00BD3913">
                <w:t>Transform to apply the template</w:t>
              </w:r>
            </w:ins>
          </w:p>
        </w:tc>
        <w:tc>
          <w:tcPr>
            <w:tcW w:w="3441" w:type="dxa"/>
            <w:tcBorders>
              <w:top w:val="single" w:sz="4" w:space="0" w:color="auto"/>
              <w:left w:val="single" w:sz="4" w:space="0" w:color="auto"/>
              <w:bottom w:val="single" w:sz="4" w:space="0" w:color="auto"/>
              <w:right w:val="single" w:sz="4" w:space="0" w:color="auto"/>
            </w:tcBorders>
            <w:tcPrChange w:id="428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AC62B35" w14:textId="36086252" w:rsidR="00A22B0C" w:rsidRPr="00BD3913" w:rsidRDefault="00A22B0C" w:rsidP="000B171D">
            <w:pPr>
              <w:pStyle w:val="TableEntry"/>
              <w:rPr>
                <w:ins w:id="4283" w:author="Jones, Emma" w:date="2018-04-24T15:44:00Z"/>
                <w:bCs/>
                <w:rPrChange w:id="4284" w:author="Jones, Emma" w:date="2018-04-25T15:32:00Z">
                  <w:rPr>
                    <w:ins w:id="4285" w:author="Jones, Emma" w:date="2018-04-24T15:44:00Z"/>
                    <w:b/>
                    <w:bCs/>
                  </w:rPr>
                </w:rPrChange>
              </w:rPr>
            </w:pPr>
          </w:p>
        </w:tc>
      </w:tr>
      <w:tr w:rsidR="00A22B0C" w:rsidRPr="00BD3913" w14:paraId="5A2C7DA4" w14:textId="77777777" w:rsidTr="00A22B0C">
        <w:trPr>
          <w:cantSplit/>
          <w:trHeight w:val="600"/>
          <w:ins w:id="4286" w:author="Jones, Emma" w:date="2018-04-24T15:44:00Z"/>
          <w:trPrChange w:id="428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8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1337F97" w14:textId="45137688" w:rsidR="00A22B0C" w:rsidRPr="00BD3913" w:rsidRDefault="00A22B0C" w:rsidP="000B171D">
            <w:pPr>
              <w:pStyle w:val="TableEntry"/>
              <w:rPr>
                <w:ins w:id="4289" w:author="Jones, Emma" w:date="2018-04-24T15:44:00Z"/>
              </w:rPr>
            </w:pPr>
            <w:ins w:id="4290" w:author="Jones, Emma" w:date="2018-04-24T16:17:00Z">
              <w:r w:rsidRPr="00BD3913">
                <w:t>.... dynamicValue</w:t>
              </w:r>
            </w:ins>
          </w:p>
        </w:tc>
        <w:tc>
          <w:tcPr>
            <w:tcW w:w="883" w:type="dxa"/>
            <w:tcBorders>
              <w:top w:val="single" w:sz="4" w:space="0" w:color="auto"/>
              <w:left w:val="single" w:sz="4" w:space="0" w:color="auto"/>
              <w:bottom w:val="single" w:sz="4" w:space="0" w:color="auto"/>
              <w:right w:val="single" w:sz="4" w:space="0" w:color="auto"/>
            </w:tcBorders>
            <w:tcPrChange w:id="429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FB284E4" w14:textId="77777777" w:rsidR="00A22B0C" w:rsidRPr="00BD3913" w:rsidRDefault="00A22B0C" w:rsidP="000B171D">
            <w:pPr>
              <w:pStyle w:val="TableEntry"/>
              <w:rPr>
                <w:ins w:id="4292" w:author="Jones, Emma" w:date="2018-04-24T15:44:00Z"/>
                <w:bCs/>
                <w:rPrChange w:id="4293" w:author="Jones, Emma" w:date="2018-04-25T15:32:00Z">
                  <w:rPr>
                    <w:ins w:id="4294"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29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EA11224" w14:textId="3FAFBA7A" w:rsidR="00A22B0C" w:rsidRPr="00BD3913" w:rsidRDefault="00A22B0C" w:rsidP="000B171D">
            <w:pPr>
              <w:pStyle w:val="TableEntry"/>
              <w:rPr>
                <w:ins w:id="4296" w:author="Jones, Emma" w:date="2018-04-24T15:44:00Z"/>
                <w:bCs/>
              </w:rPr>
            </w:pPr>
            <w:ins w:id="4297" w:author="Jones, Emma" w:date="2018-04-24T15:44:00Z">
              <w:r w:rsidRPr="00BD3913">
                <w:rPr>
                  <w:bCs/>
                </w:rPr>
                <w:t>0..</w:t>
              </w:r>
            </w:ins>
            <w:ins w:id="4298" w:author="Jones, Emma" w:date="2018-04-24T16:17:00Z">
              <w:r w:rsidRPr="00BD3913">
                <w:rPr>
                  <w:bCs/>
                </w:rPr>
                <w:t>*</w:t>
              </w:r>
            </w:ins>
          </w:p>
        </w:tc>
        <w:tc>
          <w:tcPr>
            <w:tcW w:w="1650" w:type="dxa"/>
            <w:tcBorders>
              <w:top w:val="single" w:sz="4" w:space="0" w:color="auto"/>
              <w:left w:val="single" w:sz="4" w:space="0" w:color="auto"/>
              <w:bottom w:val="single" w:sz="4" w:space="0" w:color="auto"/>
              <w:right w:val="single" w:sz="4" w:space="0" w:color="auto"/>
            </w:tcBorders>
            <w:tcPrChange w:id="429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6F96E038" w14:textId="77777777" w:rsidR="00A22B0C" w:rsidRPr="00BD3913" w:rsidRDefault="00A22B0C" w:rsidP="000B171D">
            <w:pPr>
              <w:pStyle w:val="TableEntry"/>
              <w:rPr>
                <w:ins w:id="430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441DDE7" w14:textId="27407A0C" w:rsidR="00A22B0C" w:rsidRPr="00BD3913" w:rsidRDefault="00A22B0C" w:rsidP="000B171D">
            <w:pPr>
              <w:pStyle w:val="TableEntry"/>
              <w:rPr>
                <w:ins w:id="4302" w:author="Jones, Emma" w:date="2018-04-24T15:44:00Z"/>
              </w:rPr>
            </w:pPr>
            <w:ins w:id="4303" w:author="Jones, Emma" w:date="2018-04-24T16:17:00Z">
              <w:r w:rsidRPr="00BD3913">
                <w:t>Dynamic aspects of the definition</w:t>
              </w:r>
            </w:ins>
          </w:p>
        </w:tc>
        <w:tc>
          <w:tcPr>
            <w:tcW w:w="3441" w:type="dxa"/>
            <w:tcBorders>
              <w:top w:val="single" w:sz="4" w:space="0" w:color="auto"/>
              <w:left w:val="single" w:sz="4" w:space="0" w:color="auto"/>
              <w:bottom w:val="single" w:sz="4" w:space="0" w:color="auto"/>
              <w:right w:val="single" w:sz="4" w:space="0" w:color="auto"/>
            </w:tcBorders>
            <w:tcPrChange w:id="430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DEA8CE7" w14:textId="77777777" w:rsidR="00A22B0C" w:rsidRPr="00BD3913" w:rsidRDefault="00A22B0C" w:rsidP="000B171D">
            <w:pPr>
              <w:pStyle w:val="TableEntry"/>
              <w:rPr>
                <w:ins w:id="4305" w:author="Jones, Emma" w:date="2018-04-24T15:44:00Z"/>
                <w:bCs/>
                <w:rPrChange w:id="4306" w:author="Jones, Emma" w:date="2018-04-25T15:32:00Z">
                  <w:rPr>
                    <w:ins w:id="4307" w:author="Jones, Emma" w:date="2018-04-24T15:44:00Z"/>
                    <w:b/>
                    <w:bCs/>
                  </w:rPr>
                </w:rPrChange>
              </w:rPr>
            </w:pPr>
          </w:p>
        </w:tc>
      </w:tr>
      <w:tr w:rsidR="00A22B0C" w:rsidRPr="00BD3913" w14:paraId="61FCDC83" w14:textId="77777777" w:rsidTr="00A22B0C">
        <w:trPr>
          <w:cantSplit/>
          <w:trHeight w:val="600"/>
          <w:ins w:id="4308" w:author="Jones, Emma" w:date="2018-04-24T15:44:00Z"/>
          <w:trPrChange w:id="430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1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7DCE301" w14:textId="1E4CA72E" w:rsidR="00A22B0C" w:rsidRPr="00BD3913" w:rsidRDefault="00A22B0C" w:rsidP="000B171D">
            <w:pPr>
              <w:pStyle w:val="TableEntry"/>
              <w:rPr>
                <w:ins w:id="4311" w:author="Jones, Emma" w:date="2018-04-24T15:44:00Z"/>
              </w:rPr>
            </w:pPr>
            <w:ins w:id="4312" w:author="Jones, Emma" w:date="2018-04-24T15:44:00Z">
              <w:r w:rsidRPr="00BD3913">
                <w:t>.....</w:t>
              </w:r>
            </w:ins>
            <w:ins w:id="4313" w:author="Jones, Emma" w:date="2018-04-24T16:18:00Z">
              <w:r w:rsidRPr="00BD3913">
                <w:t xml:space="preserve"> description</w:t>
              </w:r>
            </w:ins>
          </w:p>
        </w:tc>
        <w:tc>
          <w:tcPr>
            <w:tcW w:w="883" w:type="dxa"/>
            <w:tcBorders>
              <w:top w:val="single" w:sz="4" w:space="0" w:color="auto"/>
              <w:left w:val="single" w:sz="4" w:space="0" w:color="auto"/>
              <w:bottom w:val="single" w:sz="4" w:space="0" w:color="auto"/>
              <w:right w:val="single" w:sz="4" w:space="0" w:color="auto"/>
            </w:tcBorders>
            <w:tcPrChange w:id="431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FD82D0" w14:textId="77777777" w:rsidR="00A22B0C" w:rsidRPr="00BD3913" w:rsidRDefault="00A22B0C" w:rsidP="000B171D">
            <w:pPr>
              <w:pStyle w:val="TableEntry"/>
              <w:rPr>
                <w:ins w:id="431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1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9063AA" w14:textId="0A43AB99" w:rsidR="00A22B0C" w:rsidRPr="00BD3913" w:rsidRDefault="00A22B0C" w:rsidP="000B171D">
            <w:pPr>
              <w:pStyle w:val="TableEntry"/>
              <w:rPr>
                <w:ins w:id="4317" w:author="Jones, Emma" w:date="2018-04-24T15:44:00Z"/>
                <w:bCs/>
              </w:rPr>
            </w:pPr>
            <w:ins w:id="4318"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1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3DA3B70E" w14:textId="77777777" w:rsidR="00A22B0C" w:rsidRPr="00BD3913" w:rsidRDefault="00A22B0C" w:rsidP="000B171D">
            <w:pPr>
              <w:pStyle w:val="TableEntry"/>
              <w:rPr>
                <w:ins w:id="432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2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4C6593" w14:textId="0A24B796" w:rsidR="00A22B0C" w:rsidRPr="00BD3913" w:rsidRDefault="00A22B0C" w:rsidP="000B171D">
            <w:pPr>
              <w:pStyle w:val="TableEntry"/>
              <w:rPr>
                <w:ins w:id="4322" w:author="Jones, Emma" w:date="2018-04-24T15:44:00Z"/>
              </w:rPr>
            </w:pPr>
            <w:ins w:id="4323" w:author="Jones, Emma" w:date="2018-04-24T16:19:00Z">
              <w:r w:rsidRPr="00BD3913">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Change w:id="432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6E172C6" w14:textId="77777777" w:rsidR="00A22B0C" w:rsidRPr="00BD3913" w:rsidRDefault="00A22B0C" w:rsidP="000B171D">
            <w:pPr>
              <w:pStyle w:val="TableEntry"/>
              <w:rPr>
                <w:ins w:id="4325" w:author="Jones, Emma" w:date="2018-04-24T15:44:00Z"/>
                <w:bCs/>
                <w:rPrChange w:id="4326" w:author="Jones, Emma" w:date="2018-04-25T15:32:00Z">
                  <w:rPr>
                    <w:ins w:id="4327" w:author="Jones, Emma" w:date="2018-04-24T15:44:00Z"/>
                    <w:b/>
                    <w:bCs/>
                  </w:rPr>
                </w:rPrChange>
              </w:rPr>
            </w:pPr>
          </w:p>
        </w:tc>
      </w:tr>
      <w:tr w:rsidR="00A22B0C" w:rsidRPr="00BD3913" w14:paraId="3DDA9ACA" w14:textId="77777777" w:rsidTr="00A22B0C">
        <w:trPr>
          <w:cantSplit/>
          <w:trHeight w:val="600"/>
          <w:ins w:id="4328" w:author="Jones, Emma" w:date="2018-04-24T15:44:00Z"/>
          <w:trPrChange w:id="43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3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A46B7A" w14:textId="31428466" w:rsidR="00A22B0C" w:rsidRPr="00BD3913" w:rsidRDefault="00A22B0C" w:rsidP="000B171D">
            <w:pPr>
              <w:pStyle w:val="TableEntry"/>
              <w:rPr>
                <w:ins w:id="4331" w:author="Jones, Emma" w:date="2018-04-24T15:44:00Z"/>
              </w:rPr>
            </w:pPr>
            <w:ins w:id="4332" w:author="Jones, Emma" w:date="2018-04-24T16:18:00Z">
              <w:r w:rsidRPr="00BD3913">
                <w:t xml:space="preserve">..... </w:t>
              </w:r>
            </w:ins>
            <w:ins w:id="4333" w:author="Jones, Emma" w:date="2018-04-24T16:19:00Z">
              <w:r w:rsidRPr="00BD3913">
                <w:t>path</w:t>
              </w:r>
            </w:ins>
          </w:p>
        </w:tc>
        <w:tc>
          <w:tcPr>
            <w:tcW w:w="883" w:type="dxa"/>
            <w:tcBorders>
              <w:top w:val="single" w:sz="4" w:space="0" w:color="auto"/>
              <w:left w:val="single" w:sz="4" w:space="0" w:color="auto"/>
              <w:bottom w:val="single" w:sz="4" w:space="0" w:color="auto"/>
              <w:right w:val="single" w:sz="4" w:space="0" w:color="auto"/>
            </w:tcBorders>
            <w:tcPrChange w:id="433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BBF1A7" w14:textId="77777777" w:rsidR="00A22B0C" w:rsidRPr="00BD3913" w:rsidRDefault="00A22B0C" w:rsidP="000B171D">
            <w:pPr>
              <w:pStyle w:val="TableEntry"/>
              <w:rPr>
                <w:ins w:id="433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3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7324E56" w14:textId="79CB37B9" w:rsidR="00A22B0C" w:rsidRPr="00BD3913" w:rsidRDefault="00A22B0C" w:rsidP="000B171D">
            <w:pPr>
              <w:pStyle w:val="TableEntry"/>
              <w:rPr>
                <w:ins w:id="4337" w:author="Jones, Emma" w:date="2018-04-24T15:44:00Z"/>
                <w:bCs/>
              </w:rPr>
            </w:pPr>
            <w:ins w:id="4338"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3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3D11309" w14:textId="77777777" w:rsidR="00A22B0C" w:rsidRPr="00BD3913" w:rsidRDefault="00A22B0C" w:rsidP="000B171D">
            <w:pPr>
              <w:pStyle w:val="TableEntry"/>
              <w:rPr>
                <w:ins w:id="434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FF41BB4" w14:textId="4CB26B74" w:rsidR="00A22B0C" w:rsidRPr="00BD3913" w:rsidRDefault="00A22B0C" w:rsidP="000B171D">
            <w:pPr>
              <w:pStyle w:val="TableEntry"/>
              <w:rPr>
                <w:ins w:id="4342" w:author="Jones, Emma" w:date="2018-04-24T15:44:00Z"/>
              </w:rPr>
            </w:pPr>
            <w:ins w:id="4343" w:author="Jones, Emma" w:date="2018-04-24T16:20:00Z">
              <w:r w:rsidRPr="00BD3913">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Change w:id="43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2D76F6E" w14:textId="77777777" w:rsidR="00A22B0C" w:rsidRPr="00BD3913" w:rsidRDefault="00A22B0C" w:rsidP="000B171D">
            <w:pPr>
              <w:pStyle w:val="TableEntry"/>
              <w:rPr>
                <w:ins w:id="4345" w:author="Jones, Emma" w:date="2018-04-24T15:44:00Z"/>
                <w:bCs/>
                <w:rPrChange w:id="4346" w:author="Jones, Emma" w:date="2018-04-25T15:32:00Z">
                  <w:rPr>
                    <w:ins w:id="4347" w:author="Jones, Emma" w:date="2018-04-24T15:44:00Z"/>
                    <w:b/>
                    <w:bCs/>
                  </w:rPr>
                </w:rPrChange>
              </w:rPr>
            </w:pPr>
          </w:p>
        </w:tc>
      </w:tr>
      <w:tr w:rsidR="00A22B0C" w:rsidRPr="00BD3913" w14:paraId="05ACB776" w14:textId="77777777" w:rsidTr="00A22B0C">
        <w:trPr>
          <w:cantSplit/>
          <w:trHeight w:val="600"/>
          <w:ins w:id="4348" w:author="Jones, Emma" w:date="2018-04-24T15:44:00Z"/>
          <w:trPrChange w:id="434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5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6710A55" w14:textId="6F5ABAA6" w:rsidR="00A22B0C" w:rsidRPr="00BD3913" w:rsidRDefault="00A22B0C" w:rsidP="000B171D">
            <w:pPr>
              <w:pStyle w:val="TableEntry"/>
              <w:rPr>
                <w:ins w:id="4351" w:author="Jones, Emma" w:date="2018-04-24T15:44:00Z"/>
              </w:rPr>
            </w:pPr>
            <w:ins w:id="4352" w:author="Jones, Emma" w:date="2018-04-24T16:18:00Z">
              <w:r w:rsidRPr="00BD3913">
                <w:t xml:space="preserve">..... </w:t>
              </w:r>
            </w:ins>
            <w:ins w:id="4353" w:author="Jones, Emma" w:date="2018-04-24T16:19:00Z">
              <w:r w:rsidRPr="00BD3913">
                <w:t>language</w:t>
              </w:r>
            </w:ins>
          </w:p>
        </w:tc>
        <w:tc>
          <w:tcPr>
            <w:tcW w:w="883" w:type="dxa"/>
            <w:tcBorders>
              <w:top w:val="single" w:sz="4" w:space="0" w:color="auto"/>
              <w:left w:val="single" w:sz="4" w:space="0" w:color="auto"/>
              <w:bottom w:val="single" w:sz="4" w:space="0" w:color="auto"/>
              <w:right w:val="single" w:sz="4" w:space="0" w:color="auto"/>
            </w:tcBorders>
            <w:tcPrChange w:id="435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9A61547" w14:textId="77777777" w:rsidR="00A22B0C" w:rsidRPr="00BD3913" w:rsidRDefault="00A22B0C" w:rsidP="000B171D">
            <w:pPr>
              <w:pStyle w:val="TableEntry"/>
              <w:rPr>
                <w:ins w:id="435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5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8B19B0" w14:textId="3FBEA7C5" w:rsidR="00A22B0C" w:rsidRPr="00BD3913" w:rsidRDefault="00A22B0C" w:rsidP="000B171D">
            <w:pPr>
              <w:pStyle w:val="TableEntry"/>
              <w:rPr>
                <w:ins w:id="4357" w:author="Jones, Emma" w:date="2018-04-24T15:44:00Z"/>
                <w:bCs/>
              </w:rPr>
            </w:pPr>
            <w:ins w:id="4358"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5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050B328B" w14:textId="77777777" w:rsidR="00A22B0C" w:rsidRPr="00BD3913" w:rsidRDefault="00A22B0C" w:rsidP="000B171D">
            <w:pPr>
              <w:pStyle w:val="TableEntry"/>
              <w:rPr>
                <w:ins w:id="436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6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A65470E" w14:textId="36D42E91" w:rsidR="00A22B0C" w:rsidRPr="00BD3913" w:rsidRDefault="00A22B0C" w:rsidP="000B171D">
            <w:pPr>
              <w:pStyle w:val="TableEntry"/>
              <w:rPr>
                <w:ins w:id="4362" w:author="Jones, Emma" w:date="2018-04-24T15:44:00Z"/>
              </w:rPr>
            </w:pPr>
            <w:ins w:id="4363" w:author="Jones, Emma" w:date="2018-04-24T16:20:00Z">
              <w:r w:rsidRPr="00BD3913">
                <w:t>Language of the expression</w:t>
              </w:r>
            </w:ins>
          </w:p>
        </w:tc>
        <w:tc>
          <w:tcPr>
            <w:tcW w:w="3441" w:type="dxa"/>
            <w:tcBorders>
              <w:top w:val="single" w:sz="4" w:space="0" w:color="auto"/>
              <w:left w:val="single" w:sz="4" w:space="0" w:color="auto"/>
              <w:bottom w:val="single" w:sz="4" w:space="0" w:color="auto"/>
              <w:right w:val="single" w:sz="4" w:space="0" w:color="auto"/>
            </w:tcBorders>
            <w:tcPrChange w:id="436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A63E74A" w14:textId="77777777" w:rsidR="00A22B0C" w:rsidRPr="00BD3913" w:rsidRDefault="00A22B0C" w:rsidP="000B171D">
            <w:pPr>
              <w:pStyle w:val="TableEntry"/>
              <w:rPr>
                <w:ins w:id="4365" w:author="Jones, Emma" w:date="2018-04-24T15:44:00Z"/>
                <w:bCs/>
                <w:rPrChange w:id="4366" w:author="Jones, Emma" w:date="2018-04-25T15:32:00Z">
                  <w:rPr>
                    <w:ins w:id="4367" w:author="Jones, Emma" w:date="2018-04-24T15:44:00Z"/>
                    <w:b/>
                    <w:bCs/>
                  </w:rPr>
                </w:rPrChange>
              </w:rPr>
            </w:pPr>
          </w:p>
        </w:tc>
      </w:tr>
      <w:tr w:rsidR="00A22B0C" w:rsidRPr="00BD3913" w14:paraId="0C1C82B5" w14:textId="77777777" w:rsidTr="00A22B0C">
        <w:trPr>
          <w:cantSplit/>
          <w:trHeight w:val="600"/>
          <w:ins w:id="4368" w:author="Jones, Emma" w:date="2018-04-24T15:44:00Z"/>
          <w:trPrChange w:id="436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7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E06D879" w14:textId="4329C6CB" w:rsidR="00A22B0C" w:rsidRPr="00BD3913" w:rsidRDefault="00A22B0C" w:rsidP="000B171D">
            <w:pPr>
              <w:pStyle w:val="TableEntry"/>
              <w:rPr>
                <w:ins w:id="4371" w:author="Jones, Emma" w:date="2018-04-24T15:44:00Z"/>
              </w:rPr>
            </w:pPr>
            <w:ins w:id="4372" w:author="Jones, Emma" w:date="2018-04-24T16:18:00Z">
              <w:r w:rsidRPr="00BD3913">
                <w:t xml:space="preserve">..... </w:t>
              </w:r>
            </w:ins>
            <w:ins w:id="4373" w:author="Jones, Emma" w:date="2018-04-24T16:19:00Z">
              <w:r w:rsidRPr="00BD3913">
                <w:t>expression</w:t>
              </w:r>
            </w:ins>
          </w:p>
        </w:tc>
        <w:tc>
          <w:tcPr>
            <w:tcW w:w="883" w:type="dxa"/>
            <w:tcBorders>
              <w:top w:val="single" w:sz="4" w:space="0" w:color="auto"/>
              <w:left w:val="single" w:sz="4" w:space="0" w:color="auto"/>
              <w:bottom w:val="single" w:sz="4" w:space="0" w:color="auto"/>
              <w:right w:val="single" w:sz="4" w:space="0" w:color="auto"/>
            </w:tcBorders>
            <w:tcPrChange w:id="437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7AB730B" w14:textId="77777777" w:rsidR="00A22B0C" w:rsidRPr="00BD3913" w:rsidRDefault="00A22B0C" w:rsidP="000B171D">
            <w:pPr>
              <w:pStyle w:val="TableEntry"/>
              <w:rPr>
                <w:ins w:id="437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7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7696C14" w14:textId="5B1D06B7" w:rsidR="00A22B0C" w:rsidRPr="00BD3913" w:rsidRDefault="00A22B0C" w:rsidP="000B171D">
            <w:pPr>
              <w:pStyle w:val="TableEntry"/>
              <w:rPr>
                <w:ins w:id="4377" w:author="Jones, Emma" w:date="2018-04-24T15:44:00Z"/>
                <w:bCs/>
              </w:rPr>
            </w:pPr>
            <w:ins w:id="4378"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79" w:author="Jones, Emma" w:date="2018-04-25T15:27:00Z">
              <w:tcPr>
                <w:tcW w:w="2730" w:type="dxa"/>
                <w:gridSpan w:val="2"/>
                <w:tcBorders>
                  <w:top w:val="single" w:sz="4" w:space="0" w:color="auto"/>
                  <w:left w:val="single" w:sz="4" w:space="0" w:color="auto"/>
                  <w:bottom w:val="single" w:sz="4" w:space="0" w:color="auto"/>
                  <w:right w:val="single" w:sz="4" w:space="0" w:color="auto"/>
                </w:tcBorders>
              </w:tcPr>
            </w:tcPrChange>
          </w:tcPr>
          <w:p w14:paraId="762D2580" w14:textId="77777777" w:rsidR="00A22B0C" w:rsidRPr="00BD3913" w:rsidRDefault="00A22B0C" w:rsidP="000B171D">
            <w:pPr>
              <w:pStyle w:val="TableEntry"/>
              <w:rPr>
                <w:ins w:id="438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8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63F123" w14:textId="199EA503" w:rsidR="00A22B0C" w:rsidRPr="00BD3913" w:rsidRDefault="00A22B0C" w:rsidP="000B171D">
            <w:pPr>
              <w:pStyle w:val="TableEntry"/>
              <w:rPr>
                <w:ins w:id="4382" w:author="Jones, Emma" w:date="2018-04-24T15:44:00Z"/>
              </w:rPr>
            </w:pPr>
            <w:ins w:id="4383" w:author="Jones, Emma" w:date="2018-04-24T16:20:00Z">
              <w:r w:rsidRPr="00BD3913">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Change w:id="438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F26BC8E" w14:textId="77777777" w:rsidR="00A22B0C" w:rsidRPr="00BD3913" w:rsidRDefault="00A22B0C" w:rsidP="000B171D">
            <w:pPr>
              <w:pStyle w:val="TableEntry"/>
              <w:rPr>
                <w:ins w:id="4385" w:author="Jones, Emma" w:date="2018-04-24T15:44:00Z"/>
                <w:bCs/>
                <w:rPrChange w:id="4386" w:author="Jones, Emma" w:date="2018-04-25T15:32:00Z">
                  <w:rPr>
                    <w:ins w:id="4387" w:author="Jones, Emma" w:date="2018-04-24T15:44:00Z"/>
                    <w:b/>
                    <w:bCs/>
                  </w:rPr>
                </w:rPrChange>
              </w:rPr>
            </w:pPr>
          </w:p>
        </w:tc>
      </w:tr>
    </w:tbl>
    <w:p w14:paraId="441EAF92" w14:textId="60F35C75" w:rsidR="005B18DB" w:rsidRDefault="005B18DB" w:rsidP="005B18DB">
      <w:pPr>
        <w:pStyle w:val="BodyText"/>
        <w:rPr>
          <w:ins w:id="4388" w:author="Jones, Emma" w:date="2018-04-30T20:35:00Z"/>
        </w:rPr>
      </w:pPr>
      <w:ins w:id="4389" w:author="Jones, Emma" w:date="2018-04-30T20:35:00Z">
        <w:r w:rsidRPr="00D87F67">
          <w:t xml:space="preserve">A FHIR </w:t>
        </w:r>
        <w:r>
          <w:t xml:space="preserve">ActivityDefinition </w:t>
        </w:r>
        <w:r w:rsidRPr="00D87F67">
          <w:t xml:space="preserve">StructureDefinition can be found in implementation materials – see ITI TF-2x: Appendix W for instructions on how to get to the implementation materials. </w:t>
        </w:r>
      </w:ins>
    </w:p>
    <w:p w14:paraId="32D9F9FD" w14:textId="6D987D90" w:rsidR="005B18DB" w:rsidRDefault="005B18DB">
      <w:pPr>
        <w:tabs>
          <w:tab w:val="left" w:pos="6990"/>
        </w:tabs>
        <w:rPr>
          <w:ins w:id="4390" w:author="Jones, Emma" w:date="2018-04-30T20:35:00Z"/>
          <w:color w:val="00B050"/>
        </w:rPr>
        <w:pPrChange w:id="4391" w:author="Jones, Emma" w:date="2018-04-30T20:35:00Z">
          <w:pPr>
            <w:pStyle w:val="Heading3"/>
            <w:numPr>
              <w:ilvl w:val="0"/>
              <w:numId w:val="0"/>
            </w:numPr>
            <w:tabs>
              <w:tab w:val="clear" w:pos="720"/>
            </w:tabs>
            <w:ind w:left="0" w:firstLine="0"/>
          </w:pPr>
        </w:pPrChange>
      </w:pPr>
      <w:ins w:id="4392" w:author="Jones, Emma" w:date="2018-04-30T20:35:00Z">
        <w:r>
          <w:tab/>
        </w:r>
      </w:ins>
    </w:p>
    <w:p w14:paraId="48C0B4AB" w14:textId="3F8D82A6" w:rsidR="00F77101" w:rsidRPr="006F3394" w:rsidRDefault="00F77101" w:rsidP="00F77101">
      <w:pPr>
        <w:pStyle w:val="Heading3"/>
        <w:numPr>
          <w:ilvl w:val="0"/>
          <w:numId w:val="0"/>
        </w:numPr>
        <w:ind w:left="720" w:hanging="720"/>
        <w:rPr>
          <w:ins w:id="4393" w:author="Jones, Emma" w:date="2018-04-25T10:02:00Z"/>
          <w:color w:val="00B050"/>
        </w:rPr>
      </w:pPr>
      <w:ins w:id="4394" w:author="Jones, Emma" w:date="2018-04-25T10:02:00Z">
        <w:r>
          <w:rPr>
            <w:color w:val="00B050"/>
          </w:rPr>
          <w:lastRenderedPageBreak/>
          <w:t>6.6.5</w:t>
        </w:r>
        <w:r w:rsidRPr="006F3394">
          <w:rPr>
            <w:color w:val="00B050"/>
          </w:rPr>
          <w:t xml:space="preserve"> </w:t>
        </w:r>
        <w:r>
          <w:rPr>
            <w:color w:val="00B050"/>
          </w:rPr>
          <w:t>Task</w:t>
        </w:r>
      </w:ins>
    </w:p>
    <w:p w14:paraId="4D1F4FF6" w14:textId="36041060" w:rsidR="00E92614" w:rsidRDefault="006E57CF" w:rsidP="006E57CF">
      <w:pPr>
        <w:pStyle w:val="BodyText"/>
        <w:rPr>
          <w:ins w:id="4395" w:author="Jones, Emma" w:date="2018-04-25T11:41:00Z"/>
          <w:highlight w:val="yellow"/>
        </w:rPr>
      </w:pPr>
      <w:ins w:id="4396" w:author="Jones, Emma" w:date="2018-04-25T10:04:00Z">
        <w:r w:rsidRPr="006F3394">
          <w:rPr>
            <w:highlight w:val="yellow"/>
          </w:rPr>
          <w:t>Task resources are resources that repres</w:t>
        </w:r>
        <w:r w:rsidR="005B449D">
          <w:rPr>
            <w:highlight w:val="yellow"/>
          </w:rPr>
          <w:t xml:space="preserve">ent a task to be performed. </w:t>
        </w:r>
      </w:ins>
      <w:ins w:id="4397" w:author="Jones, Emma" w:date="2018-04-25T11:35:00Z">
        <w:r w:rsidR="005B449D">
          <w:t xml:space="preserve">Task resources can be one of activityDefinition.kind which is the kind of resource the activity definition defines as </w:t>
        </w:r>
      </w:ins>
      <w:ins w:id="4398" w:author="Jones, Emma" w:date="2018-04-25T11:58:00Z">
        <w:r w:rsidR="002638EC">
          <w:t xml:space="preserve">request </w:t>
        </w:r>
      </w:ins>
      <w:ins w:id="4399" w:author="Jones, Emma" w:date="2018-04-25T11:35:00Z">
        <w:r w:rsidR="005B449D">
          <w:t xml:space="preserve">resources to be used. The purpose of profiling the task resource is to support cases when </w:t>
        </w:r>
      </w:ins>
      <w:ins w:id="4400" w:author="Jones, Emma" w:date="2018-04-25T11:36:00Z">
        <w:r w:rsidR="005B449D">
          <w:t>t</w:t>
        </w:r>
      </w:ins>
      <w:ins w:id="4401" w:author="Jones, Emma" w:date="2018-04-25T10:04:00Z">
        <w:r>
          <w:rPr>
            <w:highlight w:val="yellow"/>
          </w:rPr>
          <w:t>he Task resource</w:t>
        </w:r>
        <w:r w:rsidR="005B449D">
          <w:rPr>
            <w:highlight w:val="yellow"/>
          </w:rPr>
          <w:t xml:space="preserve"> </w:t>
        </w:r>
      </w:ins>
      <w:ins w:id="4402" w:author="Jones, Emma" w:date="2018-04-25T11:41:00Z">
        <w:r w:rsidR="005B449D">
          <w:rPr>
            <w:highlight w:val="yellow"/>
          </w:rPr>
          <w:t xml:space="preserve">is used </w:t>
        </w:r>
        <w:r w:rsidR="002638EC">
          <w:rPr>
            <w:highlight w:val="yellow"/>
          </w:rPr>
          <w:t>to support</w:t>
        </w:r>
      </w:ins>
      <w:ins w:id="4403" w:author="Jones, Emma" w:date="2018-04-25T11:59:00Z">
        <w:r w:rsidR="002638EC">
          <w:rPr>
            <w:highlight w:val="yellow"/>
          </w:rPr>
          <w:t xml:space="preserve"> care planning</w:t>
        </w:r>
      </w:ins>
      <w:ins w:id="4404" w:author="Jones, Emma" w:date="2018-04-25T11:41:00Z">
        <w:r w:rsidR="002638EC">
          <w:rPr>
            <w:highlight w:val="yellow"/>
          </w:rPr>
          <w:t xml:space="preserve"> workflow. </w:t>
        </w:r>
      </w:ins>
      <w:ins w:id="4405" w:author="Jones, Emma" w:date="2018-04-25T11:48:00Z">
        <w:r w:rsidR="00E92614">
          <w:rPr>
            <w:highlight w:val="yellow"/>
          </w:rPr>
          <w:t>In this situation, the PlanDefinition uses the Task resource</w:t>
        </w:r>
      </w:ins>
      <w:ins w:id="4406" w:author="Jones, Emma" w:date="2018-04-25T11:57:00Z">
        <w:r w:rsidR="002638EC">
          <w:rPr>
            <w:highlight w:val="yellow"/>
          </w:rPr>
          <w:t xml:space="preserve"> to leverage care planning. </w:t>
        </w:r>
      </w:ins>
      <w:ins w:id="4407" w:author="Jones, Emma" w:date="2018-04-25T11:55:00Z">
        <w:r w:rsidR="002638EC">
          <w:rPr>
            <w:highlight w:val="yellow"/>
          </w:rPr>
          <w:t xml:space="preserve"> </w:t>
        </w:r>
      </w:ins>
      <w:ins w:id="4408" w:author="Jones, Emma" w:date="2018-04-25T11:48:00Z">
        <w:r w:rsidR="00E92614">
          <w:rPr>
            <w:highlight w:val="yellow"/>
          </w:rPr>
          <w:t xml:space="preserve"> </w:t>
        </w:r>
      </w:ins>
    </w:p>
    <w:p w14:paraId="5821AC0E" w14:textId="4AE2ABE7" w:rsidR="006E57CF" w:rsidRDefault="006E57CF" w:rsidP="006E57CF">
      <w:pPr>
        <w:pStyle w:val="BodyText"/>
        <w:rPr>
          <w:ins w:id="4409" w:author="Jones, Emma" w:date="2018-04-25T11:11:00Z"/>
        </w:rPr>
      </w:pPr>
      <w:ins w:id="4410" w:author="Jones, Emma" w:date="2018-04-25T10:09:00Z">
        <w:r w:rsidRPr="00D87F67">
          <w:t>The following table shows the DynamicCarePlan</w:t>
        </w:r>
        <w:r>
          <w:t>Task</w:t>
        </w:r>
        <w:r w:rsidRPr="00D87F67">
          <w:t xml:space="preserve"> StructureDefinition, which constrains the </w:t>
        </w:r>
      </w:ins>
      <w:ins w:id="4411" w:author="Jones, Emma" w:date="2018-04-25T10:10:00Z">
        <w:r>
          <w:t>Task</w:t>
        </w:r>
      </w:ins>
      <w:ins w:id="4412" w:author="Jones, Emma" w:date="2018-04-25T10:09:00Z">
        <w:r w:rsidRPr="00D87F67">
          <w:t xml:space="preserve"> resource</w:t>
        </w:r>
      </w:ins>
      <w:ins w:id="4413" w:author="Jones, Emma" w:date="2018-04-25T11:32:00Z">
        <w:r w:rsidR="005B449D">
          <w:t xml:space="preserve"> when the Task resource is used for the care planning process</w:t>
        </w:r>
      </w:ins>
      <w:ins w:id="4414" w:author="Jones, Emma" w:date="2018-04-25T10:09:00Z">
        <w:r w:rsidRPr="00D87F67">
          <w:t>.</w:t>
        </w:r>
        <w:r>
          <w:t xml:space="preserve"> It is important to note that </w:t>
        </w:r>
      </w:ins>
      <w:ins w:id="4415" w:author="Jones, Emma" w:date="2018-04-25T10:11:00Z">
        <w:r>
          <w:t xml:space="preserve">Task resources can be one of </w:t>
        </w:r>
      </w:ins>
      <w:ins w:id="4416" w:author="Jones, Emma" w:date="2018-04-25T10:09:00Z">
        <w:r>
          <w:t xml:space="preserve">activityDefinition.kind </w:t>
        </w:r>
      </w:ins>
      <w:ins w:id="4417" w:author="Jones, Emma" w:date="2018-04-25T10:11:00Z">
        <w:r>
          <w:t xml:space="preserve">which </w:t>
        </w:r>
      </w:ins>
      <w:ins w:id="4418" w:author="Jones, Emma" w:date="2018-04-25T10:09:00Z">
        <w:r>
          <w:t xml:space="preserve">is the kind of resource the activity definition defines as resources to be used. </w:t>
        </w:r>
      </w:ins>
    </w:p>
    <w:p w14:paraId="43707EB7" w14:textId="684AD430" w:rsidR="00B21764" w:rsidRPr="00B0512C" w:rsidRDefault="00B21764" w:rsidP="00B21764">
      <w:pPr>
        <w:pStyle w:val="TableTitle"/>
        <w:rPr>
          <w:ins w:id="4419" w:author="Jones, Emma" w:date="2018-04-25T11:11:00Z"/>
        </w:rPr>
      </w:pPr>
      <w:ins w:id="4420" w:author="Jones, Emma" w:date="2018-04-25T11:11:00Z">
        <w:r>
          <w:t xml:space="preserve">Table 6.6.5-1: </w:t>
        </w:r>
      </w:ins>
      <w:ins w:id="4421" w:author="Jones, Emma" w:date="2018-04-25T11:12:00Z">
        <w:r>
          <w:t>Task</w:t>
        </w:r>
      </w:ins>
      <w:ins w:id="4422" w:author="Jones, Emma" w:date="2018-04-25T11:11:00Z">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423" w:author="Jones, Emma" w:date="2018-04-25T15:32: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740"/>
        <w:gridCol w:w="3720"/>
        <w:gridCol w:w="3441"/>
        <w:tblGridChange w:id="4424">
          <w:tblGrid>
            <w:gridCol w:w="2260"/>
            <w:gridCol w:w="883"/>
            <w:gridCol w:w="872"/>
            <w:gridCol w:w="2730"/>
            <w:gridCol w:w="2730"/>
            <w:gridCol w:w="3441"/>
          </w:tblGrid>
        </w:tblGridChange>
      </w:tblGrid>
      <w:tr w:rsidR="00036B45" w:rsidRPr="00D87F67" w14:paraId="60C7F679" w14:textId="77777777" w:rsidTr="00647801">
        <w:trPr>
          <w:cantSplit/>
          <w:trHeight w:val="300"/>
          <w:tblHeader/>
          <w:ins w:id="4425" w:author="Jones, Emma" w:date="2018-04-25T10:14:00Z"/>
          <w:trPrChange w:id="4426" w:author="Jones, Emma" w:date="2018-04-25T15:32: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427"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E3FA044" w14:textId="77777777" w:rsidR="00036B45" w:rsidRPr="00D87F67" w:rsidRDefault="00036B45" w:rsidP="00036B45">
            <w:pPr>
              <w:pStyle w:val="TableEntryHeader"/>
              <w:rPr>
                <w:ins w:id="4428" w:author="Jones, Emma" w:date="2018-04-25T10:14:00Z"/>
              </w:rPr>
            </w:pPr>
            <w:ins w:id="4429" w:author="Jones, Emma" w:date="2018-04-25T10:14:00Z">
              <w:r w:rsidRPr="00D87F67">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4430" w:author="Jones, Emma" w:date="2018-04-25T15:32: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59F40D52" w14:textId="77777777" w:rsidR="00036B45" w:rsidRDefault="00036B45" w:rsidP="00036B45">
            <w:pPr>
              <w:pStyle w:val="TableEntryHeader"/>
              <w:rPr>
                <w:ins w:id="4431" w:author="Jones, Emma" w:date="2018-04-25T10:14:00Z"/>
              </w:rPr>
            </w:pPr>
          </w:p>
          <w:p w14:paraId="02AFDA9C" w14:textId="77777777" w:rsidR="00036B45" w:rsidRPr="00D87F67" w:rsidRDefault="00036B45" w:rsidP="00036B45">
            <w:pPr>
              <w:pStyle w:val="TableEntryHeader"/>
              <w:rPr>
                <w:ins w:id="4432" w:author="Jones, Emma" w:date="2018-04-25T10:14:00Z"/>
              </w:rPr>
            </w:pPr>
            <w:ins w:id="4433" w:author="Jones, Emma" w:date="2018-04-25T10:14:00Z">
              <w: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434"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F6241A7" w14:textId="00358E72" w:rsidR="00036B45" w:rsidRPr="00D87F67" w:rsidRDefault="00036B45" w:rsidP="00036B45">
            <w:pPr>
              <w:pStyle w:val="TableEntryHeader"/>
              <w:rPr>
                <w:ins w:id="4435" w:author="Jones, Emma" w:date="2018-04-25T10:14:00Z"/>
              </w:rPr>
            </w:pPr>
            <w:ins w:id="4436" w:author="Jones, Emma" w:date="2018-04-30T14:14:00Z">
              <w:r>
                <w:t xml:space="preserve">Base </w:t>
              </w:r>
              <w:r w:rsidRPr="0039172F">
                <w:t>Card.</w:t>
              </w:r>
            </w:ins>
          </w:p>
        </w:tc>
        <w:tc>
          <w:tcPr>
            <w:tcW w:w="1740" w:type="dxa"/>
            <w:tcBorders>
              <w:top w:val="single" w:sz="4" w:space="0" w:color="auto"/>
              <w:left w:val="single" w:sz="4" w:space="0" w:color="auto"/>
              <w:bottom w:val="single" w:sz="4" w:space="0" w:color="auto"/>
              <w:right w:val="single" w:sz="4" w:space="0" w:color="auto"/>
            </w:tcBorders>
            <w:shd w:val="clear" w:color="auto" w:fill="D9D9D9"/>
            <w:tcPrChange w:id="4437"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tcPr>
            </w:tcPrChange>
          </w:tcPr>
          <w:p w14:paraId="07FCA8FA" w14:textId="111C7055" w:rsidR="00036B45" w:rsidRPr="00D87F67" w:rsidRDefault="00036B45" w:rsidP="00036B45">
            <w:pPr>
              <w:pStyle w:val="TableEntryHeader"/>
              <w:rPr>
                <w:ins w:id="4438" w:author="Jones, Emma" w:date="2018-04-25T15:32:00Z"/>
              </w:rPr>
            </w:pPr>
            <w:ins w:id="4439" w:author="Jones, Emma" w:date="2018-04-30T14:14:00Z">
              <w:r w:rsidRPr="0039172F">
                <w:t>IHE PCC Constraint</w:t>
              </w:r>
              <w:r>
                <w:t xml:space="preserve"> Card.</w:t>
              </w:r>
            </w:ins>
          </w:p>
        </w:tc>
        <w:tc>
          <w:tcPr>
            <w:tcW w:w="3720" w:type="dxa"/>
            <w:tcBorders>
              <w:top w:val="single" w:sz="4" w:space="0" w:color="auto"/>
              <w:left w:val="single" w:sz="4" w:space="0" w:color="auto"/>
              <w:bottom w:val="single" w:sz="4" w:space="0" w:color="auto"/>
              <w:right w:val="single" w:sz="4" w:space="0" w:color="auto"/>
            </w:tcBorders>
            <w:shd w:val="clear" w:color="auto" w:fill="D9D9D9"/>
            <w:hideMark/>
            <w:tcPrChange w:id="4440"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677D793D" w14:textId="28A97510" w:rsidR="00036B45" w:rsidRPr="00D87F67" w:rsidRDefault="00036B45" w:rsidP="00036B45">
            <w:pPr>
              <w:pStyle w:val="TableEntryHeader"/>
              <w:rPr>
                <w:ins w:id="4441" w:author="Jones, Emma" w:date="2018-04-25T10:14:00Z"/>
              </w:rPr>
            </w:pPr>
            <w:ins w:id="4442" w:author="Jones, Emma" w:date="2018-04-25T10:14:00Z">
              <w:r w:rsidRPr="00D87F67">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443" w:author="Jones, Emma" w:date="2018-04-25T15:32: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3A0F446" w14:textId="77777777" w:rsidR="00036B45" w:rsidRPr="00D87F67" w:rsidRDefault="00036B45" w:rsidP="00036B45">
            <w:pPr>
              <w:pStyle w:val="TableEntryHeader"/>
              <w:rPr>
                <w:ins w:id="4444" w:author="Jones, Emma" w:date="2018-04-25T10:14:00Z"/>
              </w:rPr>
            </w:pPr>
            <w:ins w:id="4445" w:author="Jones, Emma" w:date="2018-04-25T10:14:00Z">
              <w:r w:rsidRPr="00D87F67">
                <w:t>(Profile)</w:t>
              </w:r>
              <w:r>
                <w:t xml:space="preserve"> </w:t>
              </w:r>
              <w:r w:rsidRPr="00D87F67">
                <w:t>Comments</w:t>
              </w:r>
            </w:ins>
          </w:p>
        </w:tc>
      </w:tr>
      <w:tr w:rsidR="00647801" w:rsidRPr="00D87F67" w14:paraId="6077E860" w14:textId="77777777" w:rsidTr="00647801">
        <w:trPr>
          <w:cantSplit/>
          <w:trHeight w:val="300"/>
          <w:ins w:id="4446" w:author="Jones, Emma" w:date="2018-04-25T10:14:00Z"/>
          <w:trPrChange w:id="4447" w:author="Jones, Emma" w:date="2018-04-25T15:32: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448"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72476003" w14:textId="663F1D88" w:rsidR="00647801" w:rsidRPr="00D87F67" w:rsidRDefault="00647801" w:rsidP="004E10EF">
            <w:pPr>
              <w:pStyle w:val="TableEntry"/>
              <w:rPr>
                <w:ins w:id="4449" w:author="Jones, Emma" w:date="2018-04-25T10:14:00Z"/>
              </w:rPr>
            </w:pPr>
            <w:ins w:id="4450" w:author="Jones, Emma" w:date="2018-04-25T10:14:00Z">
              <w:r>
                <w:t>.. Task</w:t>
              </w:r>
            </w:ins>
          </w:p>
        </w:tc>
        <w:tc>
          <w:tcPr>
            <w:tcW w:w="883" w:type="dxa"/>
            <w:tcBorders>
              <w:top w:val="single" w:sz="4" w:space="0" w:color="auto"/>
              <w:left w:val="single" w:sz="4" w:space="0" w:color="auto"/>
              <w:bottom w:val="single" w:sz="4" w:space="0" w:color="auto"/>
              <w:right w:val="single" w:sz="4" w:space="0" w:color="auto"/>
            </w:tcBorders>
            <w:tcPrChange w:id="445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73B4E0C" w14:textId="77777777" w:rsidR="00647801" w:rsidRPr="00D87F67" w:rsidRDefault="00647801" w:rsidP="004E10EF">
            <w:pPr>
              <w:pStyle w:val="TableEntry"/>
              <w:rPr>
                <w:ins w:id="4452" w:author="Jones, Emma" w:date="2018-04-25T10:14:00Z"/>
              </w:rPr>
            </w:pPr>
          </w:p>
        </w:tc>
        <w:tc>
          <w:tcPr>
            <w:tcW w:w="872" w:type="dxa"/>
            <w:tcBorders>
              <w:top w:val="single" w:sz="4" w:space="0" w:color="auto"/>
              <w:left w:val="single" w:sz="4" w:space="0" w:color="auto"/>
              <w:bottom w:val="single" w:sz="4" w:space="0" w:color="auto"/>
              <w:right w:val="single" w:sz="4" w:space="0" w:color="auto"/>
            </w:tcBorders>
            <w:noWrap/>
            <w:hideMark/>
            <w:tcPrChange w:id="4453"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92DFF0B" w14:textId="77777777" w:rsidR="00647801" w:rsidRPr="00D87F67" w:rsidRDefault="00647801" w:rsidP="004E10EF">
            <w:pPr>
              <w:pStyle w:val="TableEntry"/>
              <w:rPr>
                <w:ins w:id="4454" w:author="Jones, Emma" w:date="2018-04-25T10:14:00Z"/>
              </w:rPr>
            </w:pPr>
            <w:ins w:id="4455" w:author="Jones, Emma" w:date="2018-04-25T10:14:00Z">
              <w:r w:rsidRPr="00D87F67">
                <w:t> </w:t>
              </w:r>
            </w:ins>
          </w:p>
        </w:tc>
        <w:tc>
          <w:tcPr>
            <w:tcW w:w="1740" w:type="dxa"/>
            <w:tcBorders>
              <w:top w:val="single" w:sz="4" w:space="0" w:color="auto"/>
              <w:left w:val="single" w:sz="4" w:space="0" w:color="auto"/>
              <w:bottom w:val="single" w:sz="4" w:space="0" w:color="auto"/>
              <w:right w:val="single" w:sz="4" w:space="0" w:color="auto"/>
            </w:tcBorders>
            <w:tcPrChange w:id="445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31658C" w14:textId="77777777" w:rsidR="00647801" w:rsidRDefault="00647801" w:rsidP="004E10EF">
            <w:pPr>
              <w:pStyle w:val="TableEntry"/>
              <w:rPr>
                <w:ins w:id="4457" w:author="Jones, Emma" w:date="2018-04-25T15:32:00Z"/>
              </w:rPr>
            </w:pPr>
          </w:p>
        </w:tc>
        <w:tc>
          <w:tcPr>
            <w:tcW w:w="3720" w:type="dxa"/>
            <w:tcBorders>
              <w:top w:val="single" w:sz="4" w:space="0" w:color="auto"/>
              <w:left w:val="single" w:sz="4" w:space="0" w:color="auto"/>
              <w:bottom w:val="single" w:sz="4" w:space="0" w:color="auto"/>
              <w:right w:val="single" w:sz="4" w:space="0" w:color="auto"/>
            </w:tcBorders>
            <w:hideMark/>
            <w:tcPrChange w:id="4458"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749E3D48" w14:textId="02EB4136" w:rsidR="00647801" w:rsidRPr="00D87F67" w:rsidRDefault="00647801" w:rsidP="004E10EF">
            <w:pPr>
              <w:pStyle w:val="TableEntry"/>
              <w:rPr>
                <w:ins w:id="4459" w:author="Jones, Emma" w:date="2018-04-25T10:14:00Z"/>
              </w:rPr>
            </w:pPr>
            <w:ins w:id="4460" w:author="Jones, Emma" w:date="2018-04-25T10:30:00Z">
              <w:r>
                <w:t>A task to be performed</w:t>
              </w:r>
            </w:ins>
          </w:p>
        </w:tc>
        <w:tc>
          <w:tcPr>
            <w:tcW w:w="3441" w:type="dxa"/>
            <w:tcBorders>
              <w:top w:val="single" w:sz="4" w:space="0" w:color="auto"/>
              <w:left w:val="single" w:sz="4" w:space="0" w:color="auto"/>
              <w:bottom w:val="single" w:sz="4" w:space="0" w:color="auto"/>
              <w:right w:val="single" w:sz="4" w:space="0" w:color="auto"/>
            </w:tcBorders>
            <w:noWrap/>
            <w:hideMark/>
            <w:tcPrChange w:id="4461" w:author="Jones, Emma" w:date="2018-04-25T15:32:00Z">
              <w:tcPr>
                <w:tcW w:w="3441" w:type="dxa"/>
                <w:tcBorders>
                  <w:top w:val="single" w:sz="4" w:space="0" w:color="auto"/>
                  <w:left w:val="single" w:sz="4" w:space="0" w:color="auto"/>
                  <w:bottom w:val="single" w:sz="4" w:space="0" w:color="auto"/>
                  <w:right w:val="single" w:sz="4" w:space="0" w:color="auto"/>
                </w:tcBorders>
                <w:noWrap/>
                <w:hideMark/>
              </w:tcPr>
            </w:tcPrChange>
          </w:tcPr>
          <w:p w14:paraId="75A1EFC2" w14:textId="77777777" w:rsidR="00647801" w:rsidRPr="00D87F67" w:rsidRDefault="00647801" w:rsidP="004E10EF">
            <w:pPr>
              <w:pStyle w:val="TableEntry"/>
              <w:rPr>
                <w:ins w:id="4462" w:author="Jones, Emma" w:date="2018-04-25T10:14:00Z"/>
              </w:rPr>
            </w:pPr>
            <w:ins w:id="4463" w:author="Jones, Emma" w:date="2018-04-25T10:14:00Z">
              <w:r w:rsidRPr="00D87F67">
                <w:t> </w:t>
              </w:r>
            </w:ins>
          </w:p>
        </w:tc>
      </w:tr>
      <w:tr w:rsidR="00F74758" w:rsidRPr="00D87F67" w14:paraId="5752BD13" w14:textId="77777777" w:rsidTr="00647801">
        <w:trPr>
          <w:cantSplit/>
          <w:trHeight w:val="600"/>
          <w:ins w:id="4464" w:author="Jones, Emma" w:date="2018-04-25T10:14:00Z"/>
          <w:trPrChange w:id="446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466"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0F3456AD" w14:textId="77777777" w:rsidR="00F74758" w:rsidRPr="00D87F67" w:rsidRDefault="00F74758" w:rsidP="00F74758">
            <w:pPr>
              <w:pStyle w:val="TableEntry"/>
              <w:rPr>
                <w:ins w:id="4467" w:author="Jones, Emma" w:date="2018-04-25T10:14:00Z"/>
              </w:rPr>
            </w:pPr>
            <w:ins w:id="4468" w:author="Jones, Emma" w:date="2018-04-25T10:14:00Z">
              <w:r w:rsidRPr="00D87F67">
                <w:t>...</w:t>
              </w:r>
              <w:r>
                <w:t xml:space="preserve"> </w:t>
              </w:r>
              <w:r w:rsidRPr="00D87F67">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446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5EDF433" w14:textId="77777777" w:rsidR="00F74758" w:rsidRPr="006F3394" w:rsidRDefault="00F74758" w:rsidP="00F74758">
            <w:pPr>
              <w:pStyle w:val="TableEntry"/>
              <w:rPr>
                <w:ins w:id="4470" w:author="Jones, Emma" w:date="2018-04-25T10:14:00Z"/>
                <w:bCs/>
              </w:rPr>
            </w:pPr>
            <w:ins w:id="4471"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hideMark/>
            <w:tcPrChange w:id="4472"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4BE420F" w14:textId="5F17E5CD" w:rsidR="00F74758" w:rsidRPr="006F3394" w:rsidRDefault="00F74758" w:rsidP="00F74758">
            <w:pPr>
              <w:pStyle w:val="TableEntry"/>
              <w:rPr>
                <w:ins w:id="4473" w:author="Jones, Emma" w:date="2018-04-25T10:14:00Z"/>
                <w:b/>
              </w:rPr>
            </w:pPr>
            <w:ins w:id="4474" w:author="Jones, Emma" w:date="2018-04-25T15:33:00Z">
              <w:r>
                <w:rPr>
                  <w:b/>
                  <w:color w:val="FF0000"/>
                </w:rPr>
                <w:t>0</w:t>
              </w:r>
            </w:ins>
            <w:ins w:id="4475" w:author="Jones, Emma" w:date="2018-04-25T10:14:00Z">
              <w:r w:rsidRPr="006F3394">
                <w:rPr>
                  <w:b/>
                  <w:color w:val="FF0000"/>
                </w:rPr>
                <w:t>..*</w:t>
              </w:r>
            </w:ins>
          </w:p>
        </w:tc>
        <w:tc>
          <w:tcPr>
            <w:tcW w:w="1740" w:type="dxa"/>
            <w:tcBorders>
              <w:top w:val="single" w:sz="4" w:space="0" w:color="auto"/>
              <w:left w:val="single" w:sz="4" w:space="0" w:color="auto"/>
              <w:bottom w:val="single" w:sz="4" w:space="0" w:color="auto"/>
              <w:right w:val="single" w:sz="4" w:space="0" w:color="auto"/>
            </w:tcBorders>
            <w:tcPrChange w:id="447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9070670" w14:textId="0AA23507" w:rsidR="00F74758" w:rsidRDefault="00F74758" w:rsidP="00F74758">
            <w:pPr>
              <w:pStyle w:val="TableEntry"/>
              <w:rPr>
                <w:ins w:id="4477" w:author="Jones, Emma" w:date="2018-04-25T15:32:00Z"/>
              </w:rPr>
            </w:pPr>
            <w:ins w:id="4478" w:author="Jones, Emma" w:date="2018-04-25T15:33:00Z">
              <w:r>
                <w:t>1..*</w:t>
              </w:r>
            </w:ins>
          </w:p>
        </w:tc>
        <w:tc>
          <w:tcPr>
            <w:tcW w:w="3720" w:type="dxa"/>
            <w:tcBorders>
              <w:top w:val="single" w:sz="4" w:space="0" w:color="auto"/>
              <w:left w:val="single" w:sz="4" w:space="0" w:color="auto"/>
              <w:bottom w:val="single" w:sz="4" w:space="0" w:color="auto"/>
              <w:right w:val="single" w:sz="4" w:space="0" w:color="auto"/>
            </w:tcBorders>
            <w:hideMark/>
            <w:tcPrChange w:id="4479"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41F92B1E" w14:textId="001176CB" w:rsidR="00F74758" w:rsidRPr="00D87F67" w:rsidRDefault="00F74758" w:rsidP="00F74758">
            <w:pPr>
              <w:pStyle w:val="TableEntry"/>
              <w:rPr>
                <w:ins w:id="4480" w:author="Jones, Emma" w:date="2018-04-25T10:14:00Z"/>
              </w:rPr>
            </w:pPr>
            <w:ins w:id="4481" w:author="Jones, Emma" w:date="2018-04-25T10:14:00Z">
              <w:r>
                <w:t>External Ids for this task</w:t>
              </w:r>
            </w:ins>
          </w:p>
        </w:tc>
        <w:tc>
          <w:tcPr>
            <w:tcW w:w="3441" w:type="dxa"/>
            <w:tcBorders>
              <w:top w:val="single" w:sz="4" w:space="0" w:color="auto"/>
              <w:left w:val="single" w:sz="4" w:space="0" w:color="auto"/>
              <w:bottom w:val="single" w:sz="4" w:space="0" w:color="auto"/>
              <w:right w:val="single" w:sz="4" w:space="0" w:color="auto"/>
            </w:tcBorders>
            <w:hideMark/>
            <w:tcPrChange w:id="4482" w:author="Jones, Emma" w:date="2018-04-25T15:32:00Z">
              <w:tcPr>
                <w:tcW w:w="3441" w:type="dxa"/>
                <w:tcBorders>
                  <w:top w:val="single" w:sz="4" w:space="0" w:color="auto"/>
                  <w:left w:val="single" w:sz="4" w:space="0" w:color="auto"/>
                  <w:bottom w:val="single" w:sz="4" w:space="0" w:color="auto"/>
                  <w:right w:val="single" w:sz="4" w:space="0" w:color="auto"/>
                </w:tcBorders>
                <w:hideMark/>
              </w:tcPr>
            </w:tcPrChange>
          </w:tcPr>
          <w:p w14:paraId="0EF7E682" w14:textId="474B41F2" w:rsidR="00F74758" w:rsidRPr="00D87F67" w:rsidRDefault="00F74758" w:rsidP="00F74758">
            <w:pPr>
              <w:pStyle w:val="TableEntry"/>
              <w:rPr>
                <w:ins w:id="4483" w:author="Jones, Emma" w:date="2018-04-25T10:14:00Z"/>
                <w:b/>
                <w:bCs/>
              </w:rPr>
            </w:pPr>
            <w:ins w:id="4484" w:author="Jones, Emma" w:date="2018-04-30T14:15:00Z">
              <w:r w:rsidRPr="00D87F67">
                <w:rPr>
                  <w:b/>
                  <w:bCs/>
                </w:rPr>
                <w:t>This version of the profile requires at least one identifier.</w:t>
              </w:r>
            </w:ins>
          </w:p>
        </w:tc>
      </w:tr>
      <w:tr w:rsidR="00F74758" w:rsidRPr="00D87F67" w14:paraId="518E4A8E" w14:textId="77777777" w:rsidTr="00647801">
        <w:trPr>
          <w:cantSplit/>
          <w:trHeight w:val="600"/>
          <w:ins w:id="4485" w:author="Jones, Emma" w:date="2018-04-25T10:14:00Z"/>
          <w:trPrChange w:id="448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487"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48FE4FE" w14:textId="7C124CF6" w:rsidR="00F74758" w:rsidRPr="006F3394" w:rsidRDefault="00F74758" w:rsidP="00F74758">
            <w:pPr>
              <w:pStyle w:val="TableEntry"/>
              <w:rPr>
                <w:ins w:id="4488" w:author="Jones, Emma" w:date="2018-04-25T10:14:00Z"/>
              </w:rPr>
            </w:pPr>
            <w:ins w:id="4489" w:author="Jones, Emma" w:date="2018-04-25T10:14:00Z">
              <w:r w:rsidRPr="006F3394">
                <w:t xml:space="preserve">... </w:t>
              </w:r>
            </w:ins>
            <w:ins w:id="4490" w:author="Jones, Emma" w:date="2018-04-25T10:33:00Z">
              <w:r>
                <w:t>definition[x]</w:t>
              </w:r>
            </w:ins>
          </w:p>
        </w:tc>
        <w:tc>
          <w:tcPr>
            <w:tcW w:w="883" w:type="dxa"/>
            <w:tcBorders>
              <w:top w:val="single" w:sz="4" w:space="0" w:color="auto"/>
              <w:left w:val="single" w:sz="4" w:space="0" w:color="auto"/>
              <w:bottom w:val="single" w:sz="4" w:space="0" w:color="auto"/>
              <w:right w:val="single" w:sz="4" w:space="0" w:color="auto"/>
            </w:tcBorders>
            <w:tcPrChange w:id="449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F50A5FD" w14:textId="77777777" w:rsidR="00F74758" w:rsidRPr="006F3394" w:rsidRDefault="00F74758" w:rsidP="00F74758">
            <w:pPr>
              <w:pStyle w:val="TableEntry"/>
              <w:rPr>
                <w:ins w:id="4492" w:author="Jones, Emma" w:date="2018-04-25T10:14:00Z"/>
                <w:b/>
                <w:bCs/>
              </w:rPr>
            </w:pPr>
            <w:ins w:id="4493"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494"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FC99DA" w14:textId="0C4C97E7" w:rsidR="00F74758" w:rsidRPr="000432E7" w:rsidRDefault="00F74758" w:rsidP="00F74758">
            <w:pPr>
              <w:pStyle w:val="TableEntry"/>
              <w:rPr>
                <w:ins w:id="4495" w:author="Jones, Emma" w:date="2018-04-25T10:14:00Z"/>
                <w:bCs/>
                <w:rPrChange w:id="4496" w:author="Jones, Emma" w:date="2018-04-25T10:33:00Z">
                  <w:rPr>
                    <w:ins w:id="4497" w:author="Jones, Emma" w:date="2018-04-25T10:14:00Z"/>
                    <w:b/>
                    <w:bCs/>
                  </w:rPr>
                </w:rPrChange>
              </w:rPr>
            </w:pPr>
            <w:ins w:id="4498" w:author="Jones, Emma" w:date="2018-04-25T10:14:00Z">
              <w:r w:rsidRPr="000432E7">
                <w:rPr>
                  <w:bCs/>
                  <w:color w:val="FF0000"/>
                  <w:rPrChange w:id="4499" w:author="Jones, Emma" w:date="2018-04-25T10:38:00Z">
                    <w:rPr>
                      <w:bCs/>
                    </w:rPr>
                  </w:rPrChange>
                </w:rPr>
                <w:t>0</w:t>
              </w:r>
              <w:r w:rsidRPr="000432E7">
                <w:rPr>
                  <w:bCs/>
                  <w:color w:val="FF0000"/>
                  <w:rPrChange w:id="4500" w:author="Jones, Emma" w:date="2018-04-25T10:38:00Z">
                    <w:rPr>
                      <w:b/>
                      <w:bCs/>
                      <w:color w:val="FF0000"/>
                    </w:rPr>
                  </w:rPrChange>
                </w:rPr>
                <w:t>..1</w:t>
              </w:r>
            </w:ins>
          </w:p>
        </w:tc>
        <w:tc>
          <w:tcPr>
            <w:tcW w:w="1740" w:type="dxa"/>
            <w:tcBorders>
              <w:top w:val="single" w:sz="4" w:space="0" w:color="auto"/>
              <w:left w:val="single" w:sz="4" w:space="0" w:color="auto"/>
              <w:bottom w:val="single" w:sz="4" w:space="0" w:color="auto"/>
              <w:right w:val="single" w:sz="4" w:space="0" w:color="auto"/>
            </w:tcBorders>
            <w:tcPrChange w:id="450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A061D1" w14:textId="55403523" w:rsidR="00F74758" w:rsidRPr="000432E7" w:rsidRDefault="00F74758" w:rsidP="00F74758">
            <w:pPr>
              <w:pStyle w:val="TableEntry"/>
              <w:rPr>
                <w:ins w:id="4502" w:author="Jones, Emma" w:date="2018-04-25T15:32:00Z"/>
                <w:color w:val="333333"/>
                <w:szCs w:val="18"/>
                <w:shd w:val="clear" w:color="auto" w:fill="FFFFFF"/>
              </w:rPr>
            </w:pPr>
            <w:ins w:id="4503" w:author="Jones, Emma" w:date="2018-04-30T14:14:00Z">
              <w:r>
                <w:rPr>
                  <w:color w:val="333333"/>
                  <w:szCs w:val="18"/>
                  <w:shd w:val="clear" w:color="auto" w:fill="FFFFFF"/>
                </w:rPr>
                <w:t>1..1</w:t>
              </w:r>
            </w:ins>
          </w:p>
        </w:tc>
        <w:tc>
          <w:tcPr>
            <w:tcW w:w="3720" w:type="dxa"/>
            <w:tcBorders>
              <w:top w:val="single" w:sz="4" w:space="0" w:color="auto"/>
              <w:left w:val="single" w:sz="4" w:space="0" w:color="auto"/>
              <w:bottom w:val="single" w:sz="4" w:space="0" w:color="auto"/>
              <w:right w:val="single" w:sz="4" w:space="0" w:color="auto"/>
            </w:tcBorders>
            <w:tcPrChange w:id="450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CA709DA" w14:textId="5D8ED579" w:rsidR="00F74758" w:rsidRPr="006F3394" w:rsidRDefault="00F74758" w:rsidP="00F74758">
            <w:pPr>
              <w:pStyle w:val="TableEntry"/>
              <w:rPr>
                <w:ins w:id="4505" w:author="Jones, Emma" w:date="2018-04-25T10:14:00Z"/>
                <w:szCs w:val="18"/>
              </w:rPr>
            </w:pPr>
            <w:ins w:id="4506" w:author="Jones, Emma" w:date="2018-04-25T10:33:00Z">
              <w:r w:rsidRPr="000432E7">
                <w:rPr>
                  <w:color w:val="333333"/>
                  <w:szCs w:val="18"/>
                  <w:shd w:val="clear" w:color="auto" w:fill="FFFFFF"/>
                </w:rPr>
                <w:t>Formal definition of task</w:t>
              </w:r>
            </w:ins>
          </w:p>
        </w:tc>
        <w:tc>
          <w:tcPr>
            <w:tcW w:w="3441" w:type="dxa"/>
            <w:tcBorders>
              <w:top w:val="single" w:sz="4" w:space="0" w:color="auto"/>
              <w:left w:val="single" w:sz="4" w:space="0" w:color="auto"/>
              <w:bottom w:val="single" w:sz="4" w:space="0" w:color="auto"/>
              <w:right w:val="single" w:sz="4" w:space="0" w:color="auto"/>
            </w:tcBorders>
            <w:tcPrChange w:id="450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F31B8E1" w14:textId="4D095F4E" w:rsidR="00F74758" w:rsidRPr="006F3394" w:rsidRDefault="00F74758" w:rsidP="00F74758">
            <w:pPr>
              <w:pStyle w:val="TableEntry"/>
              <w:ind w:left="0"/>
              <w:rPr>
                <w:ins w:id="4508" w:author="Jones, Emma" w:date="2018-04-25T10:14:00Z"/>
                <w:b/>
                <w:bCs/>
              </w:rPr>
            </w:pPr>
            <w:ins w:id="4509" w:author="Jones, Emma" w:date="2018-04-30T14:15:00Z">
              <w:r w:rsidRPr="00D87F67">
                <w:rPr>
                  <w:b/>
                  <w:bCs/>
                </w:rPr>
                <w:t xml:space="preserve">This version of the profile </w:t>
              </w:r>
              <w:r>
                <w:rPr>
                  <w:b/>
                  <w:bCs/>
                </w:rPr>
                <w:t>requires at least one definition</w:t>
              </w:r>
              <w:r w:rsidRPr="00D87F67">
                <w:rPr>
                  <w:b/>
                  <w:bCs/>
                </w:rPr>
                <w:t>.</w:t>
              </w:r>
            </w:ins>
          </w:p>
        </w:tc>
      </w:tr>
      <w:tr w:rsidR="00647801" w:rsidRPr="00D87F67" w14:paraId="16D8D7C2" w14:textId="77777777" w:rsidTr="00647801">
        <w:trPr>
          <w:cantSplit/>
          <w:trHeight w:val="600"/>
          <w:ins w:id="4510" w:author="Jones, Emma" w:date="2018-04-25T10:14:00Z"/>
          <w:trPrChange w:id="451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12"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CF19FA" w14:textId="59232968" w:rsidR="00647801" w:rsidRPr="00D87F67" w:rsidRDefault="00647801" w:rsidP="004E10EF">
            <w:pPr>
              <w:pStyle w:val="TableEntry"/>
              <w:rPr>
                <w:ins w:id="4513" w:author="Jones, Emma" w:date="2018-04-25T10:14:00Z"/>
              </w:rPr>
            </w:pPr>
            <w:ins w:id="4514" w:author="Jones, Emma" w:date="2018-04-25T10:14:00Z">
              <w:r>
                <w:t xml:space="preserve">.... </w:t>
              </w:r>
            </w:ins>
            <w:ins w:id="4515" w:author="Jones, Emma" w:date="2018-04-25T10:34:00Z">
              <w:r>
                <w:t>definitionUri</w:t>
              </w:r>
            </w:ins>
          </w:p>
        </w:tc>
        <w:tc>
          <w:tcPr>
            <w:tcW w:w="883" w:type="dxa"/>
            <w:tcBorders>
              <w:top w:val="single" w:sz="4" w:space="0" w:color="auto"/>
              <w:left w:val="single" w:sz="4" w:space="0" w:color="auto"/>
              <w:bottom w:val="single" w:sz="4" w:space="0" w:color="auto"/>
              <w:right w:val="single" w:sz="4" w:space="0" w:color="auto"/>
            </w:tcBorders>
            <w:tcPrChange w:id="451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6247757" w14:textId="418A37BD" w:rsidR="00647801" w:rsidRPr="00D87F67" w:rsidRDefault="00647801" w:rsidP="004E10EF">
            <w:pPr>
              <w:pStyle w:val="TableEntry"/>
              <w:rPr>
                <w:ins w:id="4517"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518"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003378B" w14:textId="69A3874B" w:rsidR="00647801" w:rsidRPr="006F3394" w:rsidRDefault="00647801" w:rsidP="004E10EF">
            <w:pPr>
              <w:pStyle w:val="TableEntry"/>
              <w:rPr>
                <w:ins w:id="4519"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452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FE1BBB9" w14:textId="77777777" w:rsidR="00647801" w:rsidRPr="00D87F67" w:rsidRDefault="00647801" w:rsidP="004E10EF">
            <w:pPr>
              <w:pStyle w:val="TableEntry"/>
              <w:rPr>
                <w:ins w:id="452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2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6C1C3" w14:textId="62D5671D" w:rsidR="00647801" w:rsidRPr="00D87F67" w:rsidRDefault="00647801" w:rsidP="004E10EF">
            <w:pPr>
              <w:pStyle w:val="TableEntry"/>
              <w:rPr>
                <w:ins w:id="4523"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452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4F42FC1" w14:textId="799ADEE9" w:rsidR="00647801" w:rsidRPr="00D87F67" w:rsidRDefault="00647801" w:rsidP="004E10EF">
            <w:pPr>
              <w:pStyle w:val="TableEntry"/>
              <w:rPr>
                <w:ins w:id="4525" w:author="Jones, Emma" w:date="2018-04-25T10:14:00Z"/>
                <w:b/>
                <w:bCs/>
              </w:rPr>
            </w:pPr>
          </w:p>
        </w:tc>
      </w:tr>
      <w:tr w:rsidR="00647801" w:rsidRPr="00D87F67" w14:paraId="0CBE759B" w14:textId="77777777" w:rsidTr="00647801">
        <w:trPr>
          <w:cantSplit/>
          <w:trHeight w:val="600"/>
          <w:ins w:id="4526" w:author="Jones, Emma" w:date="2018-04-25T10:14:00Z"/>
          <w:trPrChange w:id="452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28"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7D9DC62" w14:textId="14078B8E" w:rsidR="00647801" w:rsidRPr="00D87F67" w:rsidRDefault="00647801" w:rsidP="004E10EF">
            <w:pPr>
              <w:pStyle w:val="TableEntry"/>
              <w:rPr>
                <w:ins w:id="4529" w:author="Jones, Emma" w:date="2018-04-25T10:14:00Z"/>
              </w:rPr>
            </w:pPr>
            <w:ins w:id="4530" w:author="Jones, Emma" w:date="2018-04-25T10:34:00Z">
              <w:r>
                <w:t>.... definitionReference</w:t>
              </w:r>
            </w:ins>
          </w:p>
        </w:tc>
        <w:tc>
          <w:tcPr>
            <w:tcW w:w="883" w:type="dxa"/>
            <w:tcBorders>
              <w:top w:val="single" w:sz="4" w:space="0" w:color="auto"/>
              <w:left w:val="single" w:sz="4" w:space="0" w:color="auto"/>
              <w:bottom w:val="single" w:sz="4" w:space="0" w:color="auto"/>
              <w:right w:val="single" w:sz="4" w:space="0" w:color="auto"/>
            </w:tcBorders>
            <w:tcPrChange w:id="453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BE86A34" w14:textId="205B188D" w:rsidR="00647801" w:rsidRPr="00D87F67" w:rsidRDefault="00647801" w:rsidP="004E10EF">
            <w:pPr>
              <w:pStyle w:val="TableEntry"/>
              <w:rPr>
                <w:ins w:id="4532"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533"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E3F151F" w14:textId="6E893249" w:rsidR="00647801" w:rsidRPr="006F3394" w:rsidRDefault="00647801" w:rsidP="004E10EF">
            <w:pPr>
              <w:pStyle w:val="TableEntry"/>
              <w:rPr>
                <w:ins w:id="4534"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453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2E82F8" w14:textId="77777777" w:rsidR="00647801" w:rsidRPr="00D87F67" w:rsidRDefault="00647801" w:rsidP="004E10EF">
            <w:pPr>
              <w:pStyle w:val="TableEntry"/>
              <w:rPr>
                <w:ins w:id="453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3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51A2400" w14:textId="01EB692D" w:rsidR="00647801" w:rsidRPr="00D87F67" w:rsidRDefault="00647801" w:rsidP="004E10EF">
            <w:pPr>
              <w:pStyle w:val="TableEntry"/>
              <w:rPr>
                <w:ins w:id="4538"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453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6E3D065" w14:textId="456694BE" w:rsidR="00647801" w:rsidRPr="00D87F67" w:rsidRDefault="00647801" w:rsidP="004E10EF">
            <w:pPr>
              <w:pStyle w:val="TableEntry"/>
              <w:rPr>
                <w:ins w:id="4540" w:author="Jones, Emma" w:date="2018-04-25T10:14:00Z"/>
                <w:b/>
                <w:bCs/>
              </w:rPr>
            </w:pPr>
          </w:p>
        </w:tc>
      </w:tr>
      <w:tr w:rsidR="00647801" w:rsidRPr="00D87F67" w14:paraId="3EE88EB2" w14:textId="77777777" w:rsidTr="00647801">
        <w:trPr>
          <w:cantSplit/>
          <w:trHeight w:val="600"/>
          <w:ins w:id="4541" w:author="Jones, Emma" w:date="2018-04-25T10:14:00Z"/>
          <w:trPrChange w:id="454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54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1B276A8" w14:textId="49203F2B" w:rsidR="00647801" w:rsidRPr="00D87F67" w:rsidRDefault="00647801" w:rsidP="004E10EF">
            <w:pPr>
              <w:pStyle w:val="TableEntry"/>
              <w:rPr>
                <w:ins w:id="4544" w:author="Jones, Emma" w:date="2018-04-25T10:14:00Z"/>
              </w:rPr>
            </w:pPr>
            <w:ins w:id="4545" w:author="Jones, Emma" w:date="2018-04-25T10:14:00Z">
              <w:r w:rsidRPr="00D87F67">
                <w:t xml:space="preserve">... </w:t>
              </w:r>
            </w:ins>
            <w:ins w:id="4546" w:author="Jones, Emma" w:date="2018-04-25T10:36:00Z">
              <w:r>
                <w:t>basedOn</w:t>
              </w:r>
            </w:ins>
            <w:ins w:id="4547"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54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7EB91D" w14:textId="2CD51DE5" w:rsidR="00647801" w:rsidRPr="00D87F67" w:rsidRDefault="00647801" w:rsidP="004E10EF">
            <w:pPr>
              <w:pStyle w:val="TableEntry"/>
              <w:rPr>
                <w:ins w:id="4549" w:author="Jones, Emma" w:date="2018-04-25T10:14:00Z"/>
                <w:b/>
                <w:bCs/>
              </w:rPr>
            </w:pPr>
            <w:ins w:id="4550"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55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6905C37" w14:textId="7ECAE9E4" w:rsidR="00647801" w:rsidRPr="006F3394" w:rsidRDefault="00647801" w:rsidP="004E10EF">
            <w:pPr>
              <w:pStyle w:val="TableEntry"/>
              <w:rPr>
                <w:ins w:id="4552" w:author="Jones, Emma" w:date="2018-04-25T10:14:00Z"/>
                <w:bCs/>
              </w:rPr>
            </w:pPr>
            <w:ins w:id="4553" w:author="Jones, Emma" w:date="2018-04-25T10:36:00Z">
              <w:r>
                <w:rPr>
                  <w:bCs/>
                </w:rPr>
                <w:t>0..*</w:t>
              </w:r>
            </w:ins>
          </w:p>
        </w:tc>
        <w:tc>
          <w:tcPr>
            <w:tcW w:w="1740" w:type="dxa"/>
            <w:tcBorders>
              <w:top w:val="single" w:sz="4" w:space="0" w:color="auto"/>
              <w:left w:val="single" w:sz="4" w:space="0" w:color="auto"/>
              <w:bottom w:val="single" w:sz="4" w:space="0" w:color="auto"/>
              <w:right w:val="single" w:sz="4" w:space="0" w:color="auto"/>
            </w:tcBorders>
            <w:tcPrChange w:id="455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4C3985" w14:textId="77777777" w:rsidR="00647801" w:rsidRPr="000432E7" w:rsidRDefault="00647801" w:rsidP="004E10EF">
            <w:pPr>
              <w:pStyle w:val="TableEntry"/>
              <w:rPr>
                <w:ins w:id="455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5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2E69D1" w14:textId="76633098" w:rsidR="00647801" w:rsidRPr="00D87F67" w:rsidRDefault="00647801" w:rsidP="004E10EF">
            <w:pPr>
              <w:pStyle w:val="TableEntry"/>
              <w:rPr>
                <w:ins w:id="4557" w:author="Jones, Emma" w:date="2018-04-25T10:14:00Z"/>
              </w:rPr>
            </w:pPr>
            <w:ins w:id="4558" w:author="Jones, Emma" w:date="2018-04-25T10:36:00Z">
              <w:r w:rsidRPr="000432E7">
                <w:t>Request fulfilled by this task</w:t>
              </w:r>
            </w:ins>
          </w:p>
        </w:tc>
        <w:tc>
          <w:tcPr>
            <w:tcW w:w="3441" w:type="dxa"/>
            <w:tcBorders>
              <w:top w:val="single" w:sz="4" w:space="0" w:color="auto"/>
              <w:left w:val="single" w:sz="4" w:space="0" w:color="auto"/>
              <w:bottom w:val="single" w:sz="4" w:space="0" w:color="auto"/>
              <w:right w:val="single" w:sz="4" w:space="0" w:color="auto"/>
            </w:tcBorders>
            <w:tcPrChange w:id="455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E9E6DD7" w14:textId="77777777" w:rsidR="00647801" w:rsidRPr="00D87F67" w:rsidRDefault="00647801" w:rsidP="004E10EF">
            <w:pPr>
              <w:pStyle w:val="TableEntry"/>
              <w:rPr>
                <w:ins w:id="4560" w:author="Jones, Emma" w:date="2018-04-25T10:14:00Z"/>
                <w:b/>
                <w:bCs/>
              </w:rPr>
            </w:pPr>
          </w:p>
        </w:tc>
      </w:tr>
      <w:tr w:rsidR="00647801" w:rsidRPr="00D87F67" w14:paraId="419B5FA6" w14:textId="77777777" w:rsidTr="00647801">
        <w:trPr>
          <w:cantSplit/>
          <w:trHeight w:val="600"/>
          <w:ins w:id="4561" w:author="Jones, Emma" w:date="2018-04-25T10:14:00Z"/>
          <w:trPrChange w:id="456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63"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B72857" w14:textId="78B47351" w:rsidR="00647801" w:rsidRPr="00D87F67" w:rsidRDefault="00647801" w:rsidP="004E10EF">
            <w:pPr>
              <w:pStyle w:val="TableEntry"/>
              <w:rPr>
                <w:ins w:id="4564" w:author="Jones, Emma" w:date="2018-04-25T10:14:00Z"/>
              </w:rPr>
            </w:pPr>
            <w:ins w:id="4565" w:author="Jones, Emma" w:date="2018-04-25T10:14:00Z">
              <w:r w:rsidRPr="00D87F67">
                <w:t xml:space="preserve">... </w:t>
              </w:r>
              <w:r>
                <w:t>groupIdentifier</w:t>
              </w:r>
            </w:ins>
          </w:p>
        </w:tc>
        <w:tc>
          <w:tcPr>
            <w:tcW w:w="883" w:type="dxa"/>
            <w:tcBorders>
              <w:top w:val="single" w:sz="4" w:space="0" w:color="auto"/>
              <w:left w:val="single" w:sz="4" w:space="0" w:color="auto"/>
              <w:bottom w:val="single" w:sz="4" w:space="0" w:color="auto"/>
              <w:right w:val="single" w:sz="4" w:space="0" w:color="auto"/>
            </w:tcBorders>
            <w:tcPrChange w:id="456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F937E1A" w14:textId="1FC603FF" w:rsidR="00647801" w:rsidRPr="00D87F67" w:rsidRDefault="00647801" w:rsidP="004E10EF">
            <w:pPr>
              <w:pStyle w:val="TableEntry"/>
              <w:rPr>
                <w:ins w:id="4567" w:author="Jones, Emma" w:date="2018-04-25T10:14:00Z"/>
                <w:b/>
                <w:bCs/>
              </w:rPr>
            </w:pPr>
            <w:ins w:id="4568"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569"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5985E2" w14:textId="77777777" w:rsidR="00647801" w:rsidRPr="006F3394" w:rsidRDefault="00647801" w:rsidP="004E10EF">
            <w:pPr>
              <w:pStyle w:val="TableEntry"/>
              <w:rPr>
                <w:ins w:id="4570" w:author="Jones, Emma" w:date="2018-04-25T10:14:00Z"/>
                <w:bCs/>
              </w:rPr>
            </w:pPr>
            <w:ins w:id="4571"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57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E1417A" w14:textId="77777777" w:rsidR="00647801" w:rsidRPr="000432E7" w:rsidRDefault="00647801" w:rsidP="004E10EF">
            <w:pPr>
              <w:pStyle w:val="TableEntry"/>
              <w:rPr>
                <w:ins w:id="457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7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D721228" w14:textId="4547785C" w:rsidR="00647801" w:rsidRPr="00D87F67" w:rsidRDefault="00647801" w:rsidP="004E10EF">
            <w:pPr>
              <w:pStyle w:val="TableEntry"/>
              <w:rPr>
                <w:ins w:id="4575" w:author="Jones, Emma" w:date="2018-04-25T10:14:00Z"/>
              </w:rPr>
            </w:pPr>
            <w:ins w:id="4576" w:author="Jones, Emma" w:date="2018-04-25T10:38:00Z">
              <w:r w:rsidRPr="000432E7">
                <w:t>Requisition or grouper id</w:t>
              </w:r>
            </w:ins>
          </w:p>
        </w:tc>
        <w:tc>
          <w:tcPr>
            <w:tcW w:w="3441" w:type="dxa"/>
            <w:tcBorders>
              <w:top w:val="single" w:sz="4" w:space="0" w:color="auto"/>
              <w:left w:val="single" w:sz="4" w:space="0" w:color="auto"/>
              <w:bottom w:val="single" w:sz="4" w:space="0" w:color="auto"/>
              <w:right w:val="single" w:sz="4" w:space="0" w:color="auto"/>
            </w:tcBorders>
            <w:tcPrChange w:id="457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C2F6750" w14:textId="77777777" w:rsidR="00647801" w:rsidRPr="00D87F67" w:rsidRDefault="00647801" w:rsidP="004E10EF">
            <w:pPr>
              <w:pStyle w:val="TableEntry"/>
              <w:rPr>
                <w:ins w:id="4578" w:author="Jones, Emma" w:date="2018-04-25T10:14:00Z"/>
                <w:b/>
                <w:bCs/>
              </w:rPr>
            </w:pPr>
          </w:p>
        </w:tc>
      </w:tr>
      <w:tr w:rsidR="00647801" w:rsidRPr="00D87F67" w14:paraId="08F1A362" w14:textId="77777777" w:rsidTr="00647801">
        <w:trPr>
          <w:cantSplit/>
          <w:trHeight w:val="600"/>
          <w:ins w:id="4579" w:author="Jones, Emma" w:date="2018-04-25T10:14:00Z"/>
          <w:trPrChange w:id="458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58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0B13940" w14:textId="04B46A46" w:rsidR="00647801" w:rsidRPr="00D87F67" w:rsidRDefault="00647801" w:rsidP="004E10EF">
            <w:pPr>
              <w:pStyle w:val="TableEntry"/>
              <w:rPr>
                <w:ins w:id="4582" w:author="Jones, Emma" w:date="2018-04-25T10:14:00Z"/>
              </w:rPr>
            </w:pPr>
            <w:ins w:id="4583" w:author="Jones, Emma" w:date="2018-04-25T10:14:00Z">
              <w:r w:rsidRPr="00D87F67">
                <w:t xml:space="preserve">... </w:t>
              </w:r>
              <w:r>
                <w:t>partOf</w:t>
              </w:r>
            </w:ins>
          </w:p>
        </w:tc>
        <w:tc>
          <w:tcPr>
            <w:tcW w:w="883" w:type="dxa"/>
            <w:tcBorders>
              <w:top w:val="single" w:sz="4" w:space="0" w:color="auto"/>
              <w:left w:val="single" w:sz="4" w:space="0" w:color="auto"/>
              <w:bottom w:val="single" w:sz="4" w:space="0" w:color="auto"/>
              <w:right w:val="single" w:sz="4" w:space="0" w:color="auto"/>
            </w:tcBorders>
            <w:tcPrChange w:id="458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9EE0CD7" w14:textId="77777777" w:rsidR="00647801" w:rsidRPr="00D87F67" w:rsidRDefault="00647801" w:rsidP="004E10EF">
            <w:pPr>
              <w:pStyle w:val="TableEntry"/>
              <w:rPr>
                <w:ins w:id="4585" w:author="Jones, Emma" w:date="2018-04-25T10:14:00Z"/>
                <w:b/>
                <w:bCs/>
              </w:rPr>
            </w:pPr>
            <w:ins w:id="4586"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58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C6F5D9D" w14:textId="338097B9" w:rsidR="00647801" w:rsidRPr="006F3394" w:rsidRDefault="00647801" w:rsidP="004E10EF">
            <w:pPr>
              <w:pStyle w:val="TableEntry"/>
              <w:rPr>
                <w:ins w:id="4588" w:author="Jones, Emma" w:date="2018-04-25T10:14:00Z"/>
                <w:b/>
                <w:bCs/>
              </w:rPr>
            </w:pPr>
            <w:ins w:id="4589" w:author="Jones, Emma" w:date="2018-04-25T10:39:00Z">
              <w:r>
                <w:rPr>
                  <w:bCs/>
                </w:rPr>
                <w:t>0..*</w:t>
              </w:r>
            </w:ins>
          </w:p>
        </w:tc>
        <w:tc>
          <w:tcPr>
            <w:tcW w:w="1740" w:type="dxa"/>
            <w:tcBorders>
              <w:top w:val="single" w:sz="4" w:space="0" w:color="auto"/>
              <w:left w:val="single" w:sz="4" w:space="0" w:color="auto"/>
              <w:bottom w:val="single" w:sz="4" w:space="0" w:color="auto"/>
              <w:right w:val="single" w:sz="4" w:space="0" w:color="auto"/>
            </w:tcBorders>
            <w:tcPrChange w:id="459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3DE068" w14:textId="77777777" w:rsidR="00647801" w:rsidRPr="000432E7" w:rsidRDefault="00647801" w:rsidP="004E10EF">
            <w:pPr>
              <w:pStyle w:val="TableEntry"/>
              <w:rPr>
                <w:ins w:id="459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9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7671648" w14:textId="1999E048" w:rsidR="00647801" w:rsidRPr="00D87F67" w:rsidRDefault="00647801" w:rsidP="004E10EF">
            <w:pPr>
              <w:pStyle w:val="TableEntry"/>
              <w:rPr>
                <w:ins w:id="4593" w:author="Jones, Emma" w:date="2018-04-25T10:14:00Z"/>
              </w:rPr>
            </w:pPr>
            <w:ins w:id="4594" w:author="Jones, Emma" w:date="2018-04-25T10:39:00Z">
              <w:r w:rsidRPr="000432E7">
                <w:t>Composite task</w:t>
              </w:r>
            </w:ins>
          </w:p>
        </w:tc>
        <w:tc>
          <w:tcPr>
            <w:tcW w:w="3441" w:type="dxa"/>
            <w:tcBorders>
              <w:top w:val="single" w:sz="4" w:space="0" w:color="auto"/>
              <w:left w:val="single" w:sz="4" w:space="0" w:color="auto"/>
              <w:bottom w:val="single" w:sz="4" w:space="0" w:color="auto"/>
              <w:right w:val="single" w:sz="4" w:space="0" w:color="auto"/>
            </w:tcBorders>
            <w:tcPrChange w:id="459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8CE99DD" w14:textId="42EDEDAF" w:rsidR="00647801" w:rsidRPr="00D87F67" w:rsidRDefault="00647801" w:rsidP="004E10EF">
            <w:pPr>
              <w:pStyle w:val="TableEntry"/>
              <w:rPr>
                <w:ins w:id="4596" w:author="Jones, Emma" w:date="2018-04-25T10:14:00Z"/>
                <w:b/>
                <w:bCs/>
              </w:rPr>
            </w:pPr>
          </w:p>
        </w:tc>
      </w:tr>
      <w:tr w:rsidR="00647801" w:rsidRPr="00D87F67" w14:paraId="6AC6BE3F" w14:textId="77777777" w:rsidTr="00647801">
        <w:trPr>
          <w:cantSplit/>
          <w:trHeight w:val="600"/>
          <w:ins w:id="4597" w:author="Jones, Emma" w:date="2018-04-25T10:14:00Z"/>
          <w:trPrChange w:id="459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9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9158FE3" w14:textId="42159522" w:rsidR="00647801" w:rsidRPr="00D87F67" w:rsidRDefault="00647801" w:rsidP="004E10EF">
            <w:pPr>
              <w:pStyle w:val="TableEntry"/>
              <w:rPr>
                <w:ins w:id="4600" w:author="Jones, Emma" w:date="2018-04-25T10:14:00Z"/>
              </w:rPr>
            </w:pPr>
            <w:ins w:id="4601" w:author="Jones, Emma" w:date="2018-04-25T10:14:00Z">
              <w:r w:rsidRPr="00D87F67">
                <w:lastRenderedPageBreak/>
                <w:t xml:space="preserve">... </w:t>
              </w:r>
            </w:ins>
            <w:ins w:id="4602" w:author="Jones, Emma" w:date="2018-04-25T10:39:00Z">
              <w:r>
                <w:t>status</w:t>
              </w:r>
            </w:ins>
          </w:p>
        </w:tc>
        <w:tc>
          <w:tcPr>
            <w:tcW w:w="883" w:type="dxa"/>
            <w:tcBorders>
              <w:top w:val="single" w:sz="4" w:space="0" w:color="auto"/>
              <w:left w:val="single" w:sz="4" w:space="0" w:color="auto"/>
              <w:bottom w:val="single" w:sz="4" w:space="0" w:color="auto"/>
              <w:right w:val="single" w:sz="4" w:space="0" w:color="auto"/>
            </w:tcBorders>
            <w:tcPrChange w:id="460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B3DD488" w14:textId="77777777" w:rsidR="00647801" w:rsidRPr="00D87F67" w:rsidRDefault="00647801" w:rsidP="004E10EF">
            <w:pPr>
              <w:pStyle w:val="TableEntry"/>
              <w:rPr>
                <w:ins w:id="4604" w:author="Jones, Emma" w:date="2018-04-25T10:14:00Z"/>
                <w:b/>
                <w:bCs/>
              </w:rPr>
            </w:pPr>
            <w:ins w:id="4605"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60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E0F0972" w14:textId="77777777" w:rsidR="00647801" w:rsidRPr="000432E7" w:rsidRDefault="00647801" w:rsidP="004E10EF">
            <w:pPr>
              <w:pStyle w:val="TableEntry"/>
              <w:rPr>
                <w:ins w:id="4607" w:author="Jones, Emma" w:date="2018-04-25T10:14:00Z"/>
                <w:bCs/>
                <w:rPrChange w:id="4608" w:author="Jones, Emma" w:date="2018-04-25T10:39:00Z">
                  <w:rPr>
                    <w:ins w:id="4609" w:author="Jones, Emma" w:date="2018-04-25T10:14:00Z"/>
                    <w:b/>
                    <w:bCs/>
                  </w:rPr>
                </w:rPrChange>
              </w:rPr>
            </w:pPr>
            <w:ins w:id="4610" w:author="Jones, Emma" w:date="2018-04-25T10:14:00Z">
              <w:r w:rsidRPr="000432E7">
                <w:rPr>
                  <w:bCs/>
                  <w:rPrChange w:id="4611" w:author="Jones, Emma" w:date="2018-04-25T10:39:00Z">
                    <w:rPr>
                      <w:b/>
                      <w:bCs/>
                      <w:color w:val="FF0000"/>
                    </w:rPr>
                  </w:rPrChange>
                </w:rPr>
                <w:t>1..1</w:t>
              </w:r>
            </w:ins>
          </w:p>
        </w:tc>
        <w:tc>
          <w:tcPr>
            <w:tcW w:w="1740" w:type="dxa"/>
            <w:tcBorders>
              <w:top w:val="single" w:sz="4" w:space="0" w:color="auto"/>
              <w:left w:val="single" w:sz="4" w:space="0" w:color="auto"/>
              <w:bottom w:val="single" w:sz="4" w:space="0" w:color="auto"/>
              <w:right w:val="single" w:sz="4" w:space="0" w:color="auto"/>
            </w:tcBorders>
            <w:tcPrChange w:id="461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137907" w14:textId="77777777" w:rsidR="00647801" w:rsidRPr="000432E7" w:rsidRDefault="00647801" w:rsidP="004E10EF">
            <w:pPr>
              <w:pStyle w:val="TableEntry"/>
              <w:rPr>
                <w:ins w:id="461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1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1EA426B" w14:textId="43D6BCBD" w:rsidR="00647801" w:rsidRPr="00D87F67" w:rsidRDefault="00647801" w:rsidP="004E10EF">
            <w:pPr>
              <w:pStyle w:val="TableEntry"/>
              <w:rPr>
                <w:ins w:id="4615" w:author="Jones, Emma" w:date="2018-04-25T10:14:00Z"/>
              </w:rPr>
            </w:pPr>
            <w:ins w:id="4616" w:author="Jones, Emma" w:date="2018-04-25T10:40:00Z">
              <w:r w:rsidRPr="000432E7">
                <w:t>draft | requested | received | accepted | +</w:t>
              </w:r>
            </w:ins>
          </w:p>
        </w:tc>
        <w:tc>
          <w:tcPr>
            <w:tcW w:w="3441" w:type="dxa"/>
            <w:tcBorders>
              <w:top w:val="single" w:sz="4" w:space="0" w:color="auto"/>
              <w:left w:val="single" w:sz="4" w:space="0" w:color="auto"/>
              <w:bottom w:val="single" w:sz="4" w:space="0" w:color="auto"/>
              <w:right w:val="single" w:sz="4" w:space="0" w:color="auto"/>
            </w:tcBorders>
            <w:tcPrChange w:id="461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302BAD8" w14:textId="0054F260" w:rsidR="00647801" w:rsidRPr="00D87F67" w:rsidRDefault="00647801" w:rsidP="004E10EF">
            <w:pPr>
              <w:pStyle w:val="TableEntry"/>
              <w:rPr>
                <w:ins w:id="4618" w:author="Jones, Emma" w:date="2018-04-25T10:14:00Z"/>
                <w:b/>
                <w:bCs/>
              </w:rPr>
            </w:pPr>
          </w:p>
        </w:tc>
      </w:tr>
      <w:tr w:rsidR="00647801" w:rsidRPr="00D87F67" w14:paraId="173D5D5F" w14:textId="77777777" w:rsidTr="00647801">
        <w:trPr>
          <w:cantSplit/>
          <w:trHeight w:val="600"/>
          <w:ins w:id="4619" w:author="Jones, Emma" w:date="2018-04-25T10:14:00Z"/>
          <w:trPrChange w:id="462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2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57D5632" w14:textId="3473BC81" w:rsidR="00647801" w:rsidRPr="00D87F67" w:rsidRDefault="00647801" w:rsidP="004E10EF">
            <w:pPr>
              <w:pStyle w:val="TableEntry"/>
              <w:rPr>
                <w:ins w:id="4622" w:author="Jones, Emma" w:date="2018-04-25T10:14:00Z"/>
              </w:rPr>
            </w:pPr>
            <w:ins w:id="4623" w:author="Jones, Emma" w:date="2018-04-25T10:14:00Z">
              <w:r w:rsidRPr="00D87F67">
                <w:t xml:space="preserve">... </w:t>
              </w:r>
            </w:ins>
            <w:ins w:id="4624" w:author="Jones, Emma" w:date="2018-04-25T10:40:00Z">
              <w:r>
                <w:t>statusReason</w:t>
              </w:r>
            </w:ins>
          </w:p>
        </w:tc>
        <w:tc>
          <w:tcPr>
            <w:tcW w:w="883" w:type="dxa"/>
            <w:tcBorders>
              <w:top w:val="single" w:sz="4" w:space="0" w:color="auto"/>
              <w:left w:val="single" w:sz="4" w:space="0" w:color="auto"/>
              <w:bottom w:val="single" w:sz="4" w:space="0" w:color="auto"/>
              <w:right w:val="single" w:sz="4" w:space="0" w:color="auto"/>
            </w:tcBorders>
            <w:tcPrChange w:id="462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46097CE" w14:textId="77777777" w:rsidR="00647801" w:rsidRPr="00D87F67" w:rsidRDefault="00647801" w:rsidP="004E10EF">
            <w:pPr>
              <w:pStyle w:val="TableEntry"/>
              <w:rPr>
                <w:ins w:id="4626" w:author="Jones, Emma" w:date="2018-04-25T10:14:00Z"/>
                <w:b/>
                <w:bCs/>
              </w:rPr>
            </w:pPr>
            <w:ins w:id="4627"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2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8AC72EE" w14:textId="6D925F78" w:rsidR="00647801" w:rsidRPr="006F3394" w:rsidRDefault="00647801" w:rsidP="004E10EF">
            <w:pPr>
              <w:pStyle w:val="TableEntry"/>
              <w:rPr>
                <w:ins w:id="4629" w:author="Jones, Emma" w:date="2018-04-25T10:14:00Z"/>
                <w:bCs/>
              </w:rPr>
            </w:pPr>
            <w:ins w:id="4630" w:author="Jones, Emma" w:date="2018-04-25T10:40: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3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818E9C" w14:textId="77777777" w:rsidR="00647801" w:rsidRPr="00EB44DA" w:rsidRDefault="00647801" w:rsidP="004E10EF">
            <w:pPr>
              <w:pStyle w:val="TableEntry"/>
              <w:rPr>
                <w:ins w:id="463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3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AC1FE08" w14:textId="2616B745" w:rsidR="00647801" w:rsidRPr="00D87F67" w:rsidRDefault="00647801" w:rsidP="004E10EF">
            <w:pPr>
              <w:pStyle w:val="TableEntry"/>
              <w:rPr>
                <w:ins w:id="4634" w:author="Jones, Emma" w:date="2018-04-25T10:14:00Z"/>
              </w:rPr>
            </w:pPr>
            <w:ins w:id="4635" w:author="Jones, Emma" w:date="2018-04-25T10:41:00Z">
              <w:r w:rsidRPr="00EB44DA">
                <w:t>Reason for current status</w:t>
              </w:r>
            </w:ins>
          </w:p>
        </w:tc>
        <w:tc>
          <w:tcPr>
            <w:tcW w:w="3441" w:type="dxa"/>
            <w:tcBorders>
              <w:top w:val="single" w:sz="4" w:space="0" w:color="auto"/>
              <w:left w:val="single" w:sz="4" w:space="0" w:color="auto"/>
              <w:bottom w:val="single" w:sz="4" w:space="0" w:color="auto"/>
              <w:right w:val="single" w:sz="4" w:space="0" w:color="auto"/>
            </w:tcBorders>
            <w:tcPrChange w:id="463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F3B767D" w14:textId="06023905" w:rsidR="00647801" w:rsidRPr="00D87F67" w:rsidRDefault="00647801" w:rsidP="004E10EF">
            <w:pPr>
              <w:pStyle w:val="TableEntry"/>
              <w:rPr>
                <w:ins w:id="4637" w:author="Jones, Emma" w:date="2018-04-25T10:14:00Z"/>
                <w:b/>
                <w:bCs/>
              </w:rPr>
            </w:pPr>
          </w:p>
        </w:tc>
      </w:tr>
      <w:tr w:rsidR="00647801" w:rsidRPr="00D87F67" w14:paraId="5B0C1C65" w14:textId="77777777" w:rsidTr="00647801">
        <w:trPr>
          <w:cantSplit/>
          <w:trHeight w:val="600"/>
          <w:ins w:id="4638" w:author="Jones, Emma" w:date="2018-04-25T10:14:00Z"/>
          <w:trPrChange w:id="463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4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33D5B0" w14:textId="105B9FBF" w:rsidR="00647801" w:rsidRPr="00D87F67" w:rsidRDefault="00647801" w:rsidP="004E10EF">
            <w:pPr>
              <w:pStyle w:val="TableEntry"/>
              <w:rPr>
                <w:ins w:id="4641" w:author="Jones, Emma" w:date="2018-04-25T10:14:00Z"/>
              </w:rPr>
            </w:pPr>
            <w:ins w:id="4642" w:author="Jones, Emma" w:date="2018-04-25T10:14:00Z">
              <w:r>
                <w:t xml:space="preserve">... </w:t>
              </w:r>
            </w:ins>
            <w:ins w:id="4643" w:author="Jones, Emma" w:date="2018-04-25T10:41:00Z">
              <w:r>
                <w:t>businessStatus</w:t>
              </w:r>
            </w:ins>
            <w:ins w:id="4644"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64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99820C" w14:textId="2168A4B8" w:rsidR="00647801" w:rsidRPr="00D87F67" w:rsidRDefault="00647801" w:rsidP="004E10EF">
            <w:pPr>
              <w:pStyle w:val="TableEntry"/>
              <w:rPr>
                <w:ins w:id="4646" w:author="Jones, Emma" w:date="2018-04-25T10:14:00Z"/>
                <w:b/>
                <w:bCs/>
              </w:rPr>
            </w:pPr>
            <w:ins w:id="4647" w:author="Jones, Emma" w:date="2018-04-25T10:41: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4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71F00A5" w14:textId="77777777" w:rsidR="00647801" w:rsidRPr="006F3394" w:rsidRDefault="00647801" w:rsidP="004E10EF">
            <w:pPr>
              <w:pStyle w:val="TableEntry"/>
              <w:rPr>
                <w:ins w:id="4649" w:author="Jones, Emma" w:date="2018-04-25T10:14:00Z"/>
                <w:bCs/>
              </w:rPr>
            </w:pPr>
            <w:ins w:id="4650"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5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41B12C8" w14:textId="77777777" w:rsidR="00647801" w:rsidRPr="00EB44DA" w:rsidRDefault="00647801" w:rsidP="004E10EF">
            <w:pPr>
              <w:pStyle w:val="TableEntry"/>
              <w:rPr>
                <w:ins w:id="465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5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687E33" w14:textId="1548C786" w:rsidR="00647801" w:rsidRPr="00D87F67" w:rsidRDefault="00647801" w:rsidP="004E10EF">
            <w:pPr>
              <w:pStyle w:val="TableEntry"/>
              <w:rPr>
                <w:ins w:id="4654" w:author="Jones, Emma" w:date="2018-04-25T10:14:00Z"/>
              </w:rPr>
            </w:pPr>
            <w:ins w:id="4655" w:author="Jones, Emma" w:date="2018-04-25T10:41:00Z">
              <w:r w:rsidRPr="00EB44DA">
                <w:t>E.g. "Specimen collected", "IV prepped"</w:t>
              </w:r>
            </w:ins>
          </w:p>
        </w:tc>
        <w:tc>
          <w:tcPr>
            <w:tcW w:w="3441" w:type="dxa"/>
            <w:tcBorders>
              <w:top w:val="single" w:sz="4" w:space="0" w:color="auto"/>
              <w:left w:val="single" w:sz="4" w:space="0" w:color="auto"/>
              <w:bottom w:val="single" w:sz="4" w:space="0" w:color="auto"/>
              <w:right w:val="single" w:sz="4" w:space="0" w:color="auto"/>
            </w:tcBorders>
            <w:tcPrChange w:id="465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2BE5694" w14:textId="77777777" w:rsidR="00647801" w:rsidRPr="00D87F67" w:rsidRDefault="00647801" w:rsidP="004E10EF">
            <w:pPr>
              <w:pStyle w:val="TableEntry"/>
              <w:rPr>
                <w:ins w:id="4657" w:author="Jones, Emma" w:date="2018-04-25T10:14:00Z"/>
                <w:b/>
                <w:bCs/>
              </w:rPr>
            </w:pPr>
          </w:p>
        </w:tc>
      </w:tr>
      <w:tr w:rsidR="00647801" w:rsidRPr="00D87F67" w14:paraId="2F474029" w14:textId="77777777" w:rsidTr="00647801">
        <w:trPr>
          <w:cantSplit/>
          <w:trHeight w:val="600"/>
          <w:ins w:id="4658" w:author="Jones, Emma" w:date="2018-04-25T10:14:00Z"/>
          <w:trPrChange w:id="465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6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7AAA241C" w14:textId="10FB3178" w:rsidR="00647801" w:rsidRPr="00D87F67" w:rsidRDefault="00647801" w:rsidP="004E10EF">
            <w:pPr>
              <w:pStyle w:val="TableEntry"/>
              <w:rPr>
                <w:ins w:id="4661" w:author="Jones, Emma" w:date="2018-04-25T10:14:00Z"/>
              </w:rPr>
            </w:pPr>
            <w:ins w:id="4662" w:author="Jones, Emma" w:date="2018-04-25T10:14:00Z">
              <w:r>
                <w:t xml:space="preserve">... </w:t>
              </w:r>
            </w:ins>
            <w:ins w:id="4663" w:author="Jones, Emma" w:date="2018-04-25T10:41:00Z">
              <w:r>
                <w:t>intent</w:t>
              </w:r>
            </w:ins>
          </w:p>
        </w:tc>
        <w:tc>
          <w:tcPr>
            <w:tcW w:w="883" w:type="dxa"/>
            <w:tcBorders>
              <w:top w:val="single" w:sz="4" w:space="0" w:color="auto"/>
              <w:left w:val="single" w:sz="4" w:space="0" w:color="auto"/>
              <w:bottom w:val="single" w:sz="4" w:space="0" w:color="auto"/>
              <w:right w:val="single" w:sz="4" w:space="0" w:color="auto"/>
            </w:tcBorders>
            <w:tcPrChange w:id="466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C3839B5" w14:textId="4434A03B" w:rsidR="00647801" w:rsidRPr="00D87F67" w:rsidRDefault="00647801" w:rsidP="004E10EF">
            <w:pPr>
              <w:pStyle w:val="TableEntry"/>
              <w:rPr>
                <w:ins w:id="4665" w:author="Jones, Emma" w:date="2018-04-25T10:14:00Z"/>
                <w:b/>
                <w:bCs/>
              </w:rPr>
            </w:pPr>
            <w:ins w:id="4666" w:author="Jones, Emma" w:date="2018-04-25T10:4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6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40AD88E" w14:textId="77777777" w:rsidR="00647801" w:rsidRPr="006F3394" w:rsidRDefault="00647801" w:rsidP="004E10EF">
            <w:pPr>
              <w:pStyle w:val="TableEntry"/>
              <w:rPr>
                <w:ins w:id="4668" w:author="Jones, Emma" w:date="2018-04-25T10:14:00Z"/>
                <w:bCs/>
              </w:rPr>
            </w:pPr>
            <w:ins w:id="4669"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7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7B30DD4" w14:textId="77777777" w:rsidR="00647801" w:rsidRPr="00EB44DA" w:rsidRDefault="00647801" w:rsidP="004E10EF">
            <w:pPr>
              <w:pStyle w:val="TableEntry"/>
              <w:rPr>
                <w:ins w:id="467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7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F22868A" w14:textId="3DAC57DA" w:rsidR="00647801" w:rsidRPr="00D87F67" w:rsidRDefault="00647801" w:rsidP="004E10EF">
            <w:pPr>
              <w:pStyle w:val="TableEntry"/>
              <w:rPr>
                <w:ins w:id="4673" w:author="Jones, Emma" w:date="2018-04-25T10:14:00Z"/>
              </w:rPr>
            </w:pPr>
            <w:ins w:id="4674" w:author="Jones, Emma" w:date="2018-04-25T10:42:00Z">
              <w:r w:rsidRPr="00EB44DA">
                <w:t>proposal | plan | order +</w:t>
              </w:r>
            </w:ins>
          </w:p>
        </w:tc>
        <w:tc>
          <w:tcPr>
            <w:tcW w:w="3441" w:type="dxa"/>
            <w:tcBorders>
              <w:top w:val="single" w:sz="4" w:space="0" w:color="auto"/>
              <w:left w:val="single" w:sz="4" w:space="0" w:color="auto"/>
              <w:bottom w:val="single" w:sz="4" w:space="0" w:color="auto"/>
              <w:right w:val="single" w:sz="4" w:space="0" w:color="auto"/>
            </w:tcBorders>
            <w:tcPrChange w:id="467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A905CDD" w14:textId="77777777" w:rsidR="00647801" w:rsidRPr="00D87F67" w:rsidRDefault="00647801" w:rsidP="004E10EF">
            <w:pPr>
              <w:pStyle w:val="TableEntry"/>
              <w:rPr>
                <w:ins w:id="4676" w:author="Jones, Emma" w:date="2018-04-25T10:14:00Z"/>
                <w:b/>
                <w:bCs/>
              </w:rPr>
            </w:pPr>
          </w:p>
        </w:tc>
      </w:tr>
      <w:tr w:rsidR="00647801" w:rsidRPr="00D87F67" w14:paraId="08DD853C" w14:textId="77777777" w:rsidTr="00647801">
        <w:trPr>
          <w:cantSplit/>
          <w:trHeight w:val="600"/>
          <w:ins w:id="4677" w:author="Jones, Emma" w:date="2018-04-25T10:14:00Z"/>
          <w:trPrChange w:id="467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7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B752F5F" w14:textId="3FD64D4D" w:rsidR="00647801" w:rsidRPr="00D87F67" w:rsidRDefault="00647801" w:rsidP="004E10EF">
            <w:pPr>
              <w:pStyle w:val="TableEntry"/>
              <w:rPr>
                <w:ins w:id="4680" w:author="Jones, Emma" w:date="2018-04-25T10:14:00Z"/>
              </w:rPr>
            </w:pPr>
            <w:ins w:id="4681" w:author="Jones, Emma" w:date="2018-04-25T10:14:00Z">
              <w:r>
                <w:t xml:space="preserve">... </w:t>
              </w:r>
            </w:ins>
            <w:ins w:id="4682" w:author="Jones, Emma" w:date="2018-04-25T10:42:00Z">
              <w:r>
                <w:t>priority</w:t>
              </w:r>
            </w:ins>
          </w:p>
        </w:tc>
        <w:tc>
          <w:tcPr>
            <w:tcW w:w="883" w:type="dxa"/>
            <w:tcBorders>
              <w:top w:val="single" w:sz="4" w:space="0" w:color="auto"/>
              <w:left w:val="single" w:sz="4" w:space="0" w:color="auto"/>
              <w:bottom w:val="single" w:sz="4" w:space="0" w:color="auto"/>
              <w:right w:val="single" w:sz="4" w:space="0" w:color="auto"/>
            </w:tcBorders>
            <w:tcPrChange w:id="468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A73E7B" w14:textId="77777777" w:rsidR="00647801" w:rsidRPr="00D87F67" w:rsidRDefault="00647801" w:rsidP="004E10EF">
            <w:pPr>
              <w:pStyle w:val="TableEntry"/>
              <w:rPr>
                <w:ins w:id="4684"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468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014CEE5" w14:textId="77777777" w:rsidR="00647801" w:rsidRPr="006F3394" w:rsidRDefault="00647801" w:rsidP="004E10EF">
            <w:pPr>
              <w:pStyle w:val="TableEntry"/>
              <w:rPr>
                <w:ins w:id="4686" w:author="Jones, Emma" w:date="2018-04-25T10:14:00Z"/>
                <w:bCs/>
              </w:rPr>
            </w:pPr>
            <w:ins w:id="4687"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8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FFD583" w14:textId="77777777" w:rsidR="00647801" w:rsidRPr="00EB44DA" w:rsidRDefault="00647801" w:rsidP="004E10EF">
            <w:pPr>
              <w:pStyle w:val="TableEntry"/>
              <w:rPr>
                <w:ins w:id="468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9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9521BB5" w14:textId="4B264A5E" w:rsidR="00647801" w:rsidRPr="00D87F67" w:rsidRDefault="00647801" w:rsidP="004E10EF">
            <w:pPr>
              <w:pStyle w:val="TableEntry"/>
              <w:rPr>
                <w:ins w:id="4691" w:author="Jones, Emma" w:date="2018-04-25T10:14:00Z"/>
              </w:rPr>
            </w:pPr>
            <w:ins w:id="4692" w:author="Jones, Emma" w:date="2018-04-25T10:42:00Z">
              <w:r w:rsidRPr="00EB44DA">
                <w:t>normal | urgent | asap | stat</w:t>
              </w:r>
            </w:ins>
          </w:p>
        </w:tc>
        <w:tc>
          <w:tcPr>
            <w:tcW w:w="3441" w:type="dxa"/>
            <w:tcBorders>
              <w:top w:val="single" w:sz="4" w:space="0" w:color="auto"/>
              <w:left w:val="single" w:sz="4" w:space="0" w:color="auto"/>
              <w:bottom w:val="single" w:sz="4" w:space="0" w:color="auto"/>
              <w:right w:val="single" w:sz="4" w:space="0" w:color="auto"/>
            </w:tcBorders>
            <w:tcPrChange w:id="469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DB389" w14:textId="77777777" w:rsidR="00647801" w:rsidRPr="00D87F67" w:rsidRDefault="00647801" w:rsidP="004E10EF">
            <w:pPr>
              <w:pStyle w:val="TableEntry"/>
              <w:rPr>
                <w:ins w:id="4694" w:author="Jones, Emma" w:date="2018-04-25T10:14:00Z"/>
                <w:b/>
                <w:bCs/>
              </w:rPr>
            </w:pPr>
          </w:p>
        </w:tc>
      </w:tr>
      <w:tr w:rsidR="00F74758" w:rsidRPr="00D87F67" w14:paraId="08D9FD65" w14:textId="77777777" w:rsidTr="00647801">
        <w:trPr>
          <w:cantSplit/>
          <w:trHeight w:val="600"/>
          <w:ins w:id="4695" w:author="Jones, Emma" w:date="2018-04-25T10:14:00Z"/>
          <w:trPrChange w:id="469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9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54D0904" w14:textId="5C198181" w:rsidR="00F74758" w:rsidRPr="00D87F67" w:rsidRDefault="00F74758" w:rsidP="00F74758">
            <w:pPr>
              <w:pStyle w:val="TableEntry"/>
              <w:rPr>
                <w:ins w:id="4698" w:author="Jones, Emma" w:date="2018-04-25T10:14:00Z"/>
              </w:rPr>
            </w:pPr>
            <w:ins w:id="4699" w:author="Jones, Emma" w:date="2018-04-25T10:14:00Z">
              <w:r>
                <w:t xml:space="preserve">... </w:t>
              </w:r>
            </w:ins>
            <w:ins w:id="4700" w:author="Jones, Emma" w:date="2018-04-25T10:43:00Z">
              <w:r>
                <w:t>code</w:t>
              </w:r>
            </w:ins>
          </w:p>
        </w:tc>
        <w:tc>
          <w:tcPr>
            <w:tcW w:w="883" w:type="dxa"/>
            <w:tcBorders>
              <w:top w:val="single" w:sz="4" w:space="0" w:color="auto"/>
              <w:left w:val="single" w:sz="4" w:space="0" w:color="auto"/>
              <w:bottom w:val="single" w:sz="4" w:space="0" w:color="auto"/>
              <w:right w:val="single" w:sz="4" w:space="0" w:color="auto"/>
            </w:tcBorders>
            <w:tcPrChange w:id="470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5FBD76" w14:textId="3D289227" w:rsidR="00F74758" w:rsidRPr="00D87F67" w:rsidRDefault="00F74758" w:rsidP="00F74758">
            <w:pPr>
              <w:pStyle w:val="TableEntry"/>
              <w:rPr>
                <w:ins w:id="4702" w:author="Jones, Emma" w:date="2018-04-25T10:14:00Z"/>
                <w:b/>
                <w:bCs/>
              </w:rPr>
            </w:pPr>
            <w:ins w:id="4703" w:author="Jones, Emma" w:date="2018-04-25T10:43: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0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F43DFE" w14:textId="3655CB10" w:rsidR="00F74758" w:rsidRPr="006F3394" w:rsidRDefault="00F74758" w:rsidP="00F74758">
            <w:pPr>
              <w:pStyle w:val="TableEntry"/>
              <w:rPr>
                <w:ins w:id="4705" w:author="Jones, Emma" w:date="2018-04-25T10:14:00Z"/>
                <w:b/>
                <w:bCs/>
              </w:rPr>
            </w:pPr>
            <w:ins w:id="4706" w:author="Jones, Emma" w:date="2018-04-25T10:43: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0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E68A662" w14:textId="0113E74E" w:rsidR="00F74758" w:rsidRPr="00EB44DA" w:rsidRDefault="00F74758" w:rsidP="00F74758">
            <w:pPr>
              <w:pStyle w:val="TableEntry"/>
              <w:rPr>
                <w:ins w:id="4708" w:author="Jones, Emma" w:date="2018-04-25T15:32:00Z"/>
              </w:rPr>
            </w:pPr>
            <w:ins w:id="4709" w:author="Jones, Emma" w:date="2018-04-30T14:15:00Z">
              <w:r>
                <w:t>1..1</w:t>
              </w:r>
            </w:ins>
          </w:p>
        </w:tc>
        <w:tc>
          <w:tcPr>
            <w:tcW w:w="3720" w:type="dxa"/>
            <w:tcBorders>
              <w:top w:val="single" w:sz="4" w:space="0" w:color="auto"/>
              <w:left w:val="single" w:sz="4" w:space="0" w:color="auto"/>
              <w:bottom w:val="single" w:sz="4" w:space="0" w:color="auto"/>
              <w:right w:val="single" w:sz="4" w:space="0" w:color="auto"/>
            </w:tcBorders>
            <w:tcPrChange w:id="471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AFB2937" w14:textId="6FAEC280" w:rsidR="00F74758" w:rsidRPr="00D87F67" w:rsidRDefault="00F74758" w:rsidP="00F74758">
            <w:pPr>
              <w:pStyle w:val="TableEntry"/>
              <w:rPr>
                <w:ins w:id="4711" w:author="Jones, Emma" w:date="2018-04-25T10:14:00Z"/>
              </w:rPr>
            </w:pPr>
            <w:ins w:id="4712" w:author="Jones, Emma" w:date="2018-04-25T10:43:00Z">
              <w:r w:rsidRPr="00EB44DA">
                <w:t>Task Type</w:t>
              </w:r>
            </w:ins>
          </w:p>
        </w:tc>
        <w:tc>
          <w:tcPr>
            <w:tcW w:w="3441" w:type="dxa"/>
            <w:tcBorders>
              <w:top w:val="single" w:sz="4" w:space="0" w:color="auto"/>
              <w:left w:val="single" w:sz="4" w:space="0" w:color="auto"/>
              <w:bottom w:val="single" w:sz="4" w:space="0" w:color="auto"/>
              <w:right w:val="single" w:sz="4" w:space="0" w:color="auto"/>
            </w:tcBorders>
            <w:tcPrChange w:id="471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0690B0E" w14:textId="37666E17" w:rsidR="00F74758" w:rsidRPr="00D87F67" w:rsidRDefault="00F74758" w:rsidP="00F74758">
            <w:pPr>
              <w:pStyle w:val="TableEntry"/>
              <w:rPr>
                <w:ins w:id="4714" w:author="Jones, Emma" w:date="2018-04-25T10:14:00Z"/>
                <w:b/>
                <w:bCs/>
              </w:rPr>
            </w:pPr>
            <w:ins w:id="4715" w:author="Jones, Emma" w:date="2018-04-30T14:15:00Z">
              <w:r>
                <w:rPr>
                  <w:b/>
                  <w:bCs/>
                </w:rPr>
                <w:t>This version of the profile requires a code.</w:t>
              </w:r>
            </w:ins>
          </w:p>
        </w:tc>
      </w:tr>
      <w:tr w:rsidR="00F74758" w:rsidRPr="00D87F67" w14:paraId="39341019" w14:textId="77777777" w:rsidTr="00647801">
        <w:trPr>
          <w:cantSplit/>
          <w:trHeight w:val="600"/>
          <w:ins w:id="4716" w:author="Jones, Emma" w:date="2018-04-25T10:14:00Z"/>
          <w:trPrChange w:id="471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718"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DAAEFC" w14:textId="6C0C9362" w:rsidR="00F74758" w:rsidRPr="00D87F67" w:rsidRDefault="00F74758" w:rsidP="00F74758">
            <w:pPr>
              <w:pStyle w:val="TableEntry"/>
              <w:rPr>
                <w:ins w:id="4719" w:author="Jones, Emma" w:date="2018-04-25T10:14:00Z"/>
              </w:rPr>
            </w:pPr>
            <w:ins w:id="4720" w:author="Jones, Emma" w:date="2018-04-25T10:14:00Z">
              <w:r>
                <w:t xml:space="preserve">... </w:t>
              </w:r>
            </w:ins>
            <w:ins w:id="4721" w:author="Jones, Emma" w:date="2018-04-25T10:43:00Z">
              <w:r>
                <w:t>description</w:t>
              </w:r>
            </w:ins>
          </w:p>
        </w:tc>
        <w:tc>
          <w:tcPr>
            <w:tcW w:w="883" w:type="dxa"/>
            <w:tcBorders>
              <w:top w:val="single" w:sz="4" w:space="0" w:color="auto"/>
              <w:left w:val="single" w:sz="4" w:space="0" w:color="auto"/>
              <w:bottom w:val="single" w:sz="4" w:space="0" w:color="auto"/>
              <w:right w:val="single" w:sz="4" w:space="0" w:color="auto"/>
            </w:tcBorders>
            <w:tcPrChange w:id="472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77C23A" w14:textId="77777777" w:rsidR="00F74758" w:rsidRPr="00D87F67" w:rsidRDefault="00F74758" w:rsidP="00F74758">
            <w:pPr>
              <w:pStyle w:val="TableEntry"/>
              <w:rPr>
                <w:ins w:id="4723" w:author="Jones, Emma" w:date="2018-04-25T10:14:00Z"/>
                <w:b/>
                <w:bCs/>
              </w:rPr>
            </w:pPr>
            <w:ins w:id="4724"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725"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2630C41" w14:textId="32D1588D" w:rsidR="00F74758" w:rsidRPr="006F3394" w:rsidRDefault="00F74758" w:rsidP="00F74758">
            <w:pPr>
              <w:pStyle w:val="TableEntry"/>
              <w:rPr>
                <w:ins w:id="4726" w:author="Jones, Emma" w:date="2018-04-25T10:14:00Z"/>
                <w:b/>
                <w:bCs/>
              </w:rPr>
            </w:pPr>
            <w:ins w:id="4727"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2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531398" w14:textId="5F181334" w:rsidR="00F74758" w:rsidRPr="00EB44DA" w:rsidRDefault="00F74758" w:rsidP="00F74758">
            <w:pPr>
              <w:pStyle w:val="TableEntry"/>
              <w:rPr>
                <w:ins w:id="4729" w:author="Jones, Emma" w:date="2018-04-25T15:32:00Z"/>
              </w:rPr>
            </w:pPr>
            <w:ins w:id="4730" w:author="Jones, Emma" w:date="2018-04-30T14:15:00Z">
              <w:r>
                <w:t>1..1</w:t>
              </w:r>
            </w:ins>
          </w:p>
        </w:tc>
        <w:tc>
          <w:tcPr>
            <w:tcW w:w="3720" w:type="dxa"/>
            <w:tcBorders>
              <w:top w:val="single" w:sz="4" w:space="0" w:color="auto"/>
              <w:left w:val="single" w:sz="4" w:space="0" w:color="auto"/>
              <w:bottom w:val="single" w:sz="4" w:space="0" w:color="auto"/>
              <w:right w:val="single" w:sz="4" w:space="0" w:color="auto"/>
            </w:tcBorders>
            <w:tcPrChange w:id="473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CD9E3A4" w14:textId="2FC3B713" w:rsidR="00F74758" w:rsidRPr="00D87F67" w:rsidRDefault="00F74758" w:rsidP="00F74758">
            <w:pPr>
              <w:pStyle w:val="TableEntry"/>
              <w:rPr>
                <w:ins w:id="4732" w:author="Jones, Emma" w:date="2018-04-25T10:14:00Z"/>
              </w:rPr>
            </w:pPr>
            <w:ins w:id="4733" w:author="Jones, Emma" w:date="2018-04-25T10:44:00Z">
              <w:r w:rsidRPr="00EB44DA">
                <w:t>Human-readable explanation of task</w:t>
              </w:r>
            </w:ins>
          </w:p>
        </w:tc>
        <w:tc>
          <w:tcPr>
            <w:tcW w:w="3441" w:type="dxa"/>
            <w:tcBorders>
              <w:top w:val="single" w:sz="4" w:space="0" w:color="auto"/>
              <w:left w:val="single" w:sz="4" w:space="0" w:color="auto"/>
              <w:bottom w:val="single" w:sz="4" w:space="0" w:color="auto"/>
              <w:right w:val="single" w:sz="4" w:space="0" w:color="auto"/>
            </w:tcBorders>
            <w:tcPrChange w:id="473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EF619" w14:textId="24F2F857" w:rsidR="00F74758" w:rsidRPr="00D87F67" w:rsidRDefault="00F74758" w:rsidP="00F74758">
            <w:pPr>
              <w:pStyle w:val="TableEntry"/>
              <w:rPr>
                <w:ins w:id="4735" w:author="Jones, Emma" w:date="2018-04-25T10:14:00Z"/>
                <w:b/>
                <w:bCs/>
              </w:rPr>
            </w:pPr>
            <w:ins w:id="4736" w:author="Jones, Emma" w:date="2018-04-30T14:15:00Z">
              <w:r>
                <w:rPr>
                  <w:b/>
                  <w:bCs/>
                </w:rPr>
                <w:t>This version of the profile requires a description.</w:t>
              </w:r>
            </w:ins>
          </w:p>
        </w:tc>
      </w:tr>
      <w:tr w:rsidR="00647801" w:rsidRPr="00D87F67" w14:paraId="26C45C19" w14:textId="77777777" w:rsidTr="00647801">
        <w:trPr>
          <w:cantSplit/>
          <w:trHeight w:val="600"/>
          <w:ins w:id="4737" w:author="Jones, Emma" w:date="2018-04-25T10:14:00Z"/>
          <w:trPrChange w:id="473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3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D5A6208" w14:textId="68515669" w:rsidR="00647801" w:rsidRPr="00D87F67" w:rsidRDefault="00647801" w:rsidP="00EB44DA">
            <w:pPr>
              <w:pStyle w:val="TableEntry"/>
              <w:rPr>
                <w:ins w:id="4740" w:author="Jones, Emma" w:date="2018-04-25T10:14:00Z"/>
              </w:rPr>
            </w:pPr>
            <w:ins w:id="4741" w:author="Jones, Emma" w:date="2018-04-25T10:14:00Z">
              <w:r>
                <w:t xml:space="preserve">... </w:t>
              </w:r>
            </w:ins>
            <w:ins w:id="4742" w:author="Jones, Emma" w:date="2018-04-25T10:44:00Z">
              <w:r>
                <w:t>focus</w:t>
              </w:r>
            </w:ins>
          </w:p>
        </w:tc>
        <w:tc>
          <w:tcPr>
            <w:tcW w:w="883" w:type="dxa"/>
            <w:tcBorders>
              <w:top w:val="single" w:sz="4" w:space="0" w:color="auto"/>
              <w:left w:val="single" w:sz="4" w:space="0" w:color="auto"/>
              <w:bottom w:val="single" w:sz="4" w:space="0" w:color="auto"/>
              <w:right w:val="single" w:sz="4" w:space="0" w:color="auto"/>
            </w:tcBorders>
            <w:tcPrChange w:id="474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F6F834E" w14:textId="77777777" w:rsidR="00647801" w:rsidRPr="00D87F67" w:rsidRDefault="00647801" w:rsidP="00EB44DA">
            <w:pPr>
              <w:pStyle w:val="TableEntry"/>
              <w:rPr>
                <w:ins w:id="4744" w:author="Jones, Emma" w:date="2018-04-25T10:14:00Z"/>
                <w:b/>
                <w:bCs/>
              </w:rPr>
            </w:pPr>
            <w:ins w:id="4745"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4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40D1C3A" w14:textId="34708C76" w:rsidR="00647801" w:rsidRPr="006F3394" w:rsidRDefault="00647801" w:rsidP="00EB44DA">
            <w:pPr>
              <w:pStyle w:val="TableEntry"/>
              <w:rPr>
                <w:ins w:id="4747" w:author="Jones, Emma" w:date="2018-04-25T10:14:00Z"/>
                <w:b/>
                <w:bCs/>
              </w:rPr>
            </w:pPr>
            <w:ins w:id="4748"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4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2AC6138" w14:textId="77777777" w:rsidR="00647801" w:rsidRPr="00EB44DA" w:rsidRDefault="00647801" w:rsidP="00EB44DA">
            <w:pPr>
              <w:pStyle w:val="TableEntry"/>
              <w:rPr>
                <w:ins w:id="475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5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600D58E" w14:textId="482370D4" w:rsidR="00647801" w:rsidRPr="00D87F67" w:rsidRDefault="00647801" w:rsidP="00EB44DA">
            <w:pPr>
              <w:pStyle w:val="TableEntry"/>
              <w:rPr>
                <w:ins w:id="4752" w:author="Jones, Emma" w:date="2018-04-25T10:14:00Z"/>
              </w:rPr>
            </w:pPr>
            <w:ins w:id="4753" w:author="Jones, Emma" w:date="2018-04-25T10:45:00Z">
              <w:r w:rsidRPr="00EB44DA">
                <w:t>What task is acting on</w:t>
              </w:r>
            </w:ins>
          </w:p>
        </w:tc>
        <w:tc>
          <w:tcPr>
            <w:tcW w:w="3441" w:type="dxa"/>
            <w:tcBorders>
              <w:top w:val="single" w:sz="4" w:space="0" w:color="auto"/>
              <w:left w:val="single" w:sz="4" w:space="0" w:color="auto"/>
              <w:bottom w:val="single" w:sz="4" w:space="0" w:color="auto"/>
              <w:right w:val="single" w:sz="4" w:space="0" w:color="auto"/>
            </w:tcBorders>
            <w:tcPrChange w:id="475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90D856C" w14:textId="147FEBB3" w:rsidR="00647801" w:rsidRPr="00D87F67" w:rsidRDefault="00647801" w:rsidP="00EB44DA">
            <w:pPr>
              <w:pStyle w:val="TableEntry"/>
              <w:rPr>
                <w:ins w:id="4755" w:author="Jones, Emma" w:date="2018-04-25T10:14:00Z"/>
                <w:b/>
                <w:bCs/>
              </w:rPr>
            </w:pPr>
          </w:p>
        </w:tc>
      </w:tr>
      <w:tr w:rsidR="00647801" w:rsidRPr="00D87F67" w14:paraId="5787D208" w14:textId="77777777" w:rsidTr="00647801">
        <w:trPr>
          <w:cantSplit/>
          <w:trHeight w:val="600"/>
          <w:ins w:id="4756" w:author="Jones, Emma" w:date="2018-04-25T10:14:00Z"/>
          <w:trPrChange w:id="475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5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60DF915" w14:textId="4FD821B2" w:rsidR="00647801" w:rsidRPr="00D87F67" w:rsidRDefault="00647801" w:rsidP="00EB44DA">
            <w:pPr>
              <w:pStyle w:val="TableEntry"/>
              <w:rPr>
                <w:ins w:id="4759" w:author="Jones, Emma" w:date="2018-04-25T10:14:00Z"/>
              </w:rPr>
            </w:pPr>
            <w:ins w:id="4760" w:author="Jones, Emma" w:date="2018-04-25T10:14:00Z">
              <w:r>
                <w:t xml:space="preserve">... </w:t>
              </w:r>
            </w:ins>
            <w:ins w:id="4761" w:author="Jones, Emma" w:date="2018-04-25T10:44:00Z">
              <w:r>
                <w:t>for</w:t>
              </w:r>
            </w:ins>
          </w:p>
        </w:tc>
        <w:tc>
          <w:tcPr>
            <w:tcW w:w="883" w:type="dxa"/>
            <w:tcBorders>
              <w:top w:val="single" w:sz="4" w:space="0" w:color="auto"/>
              <w:left w:val="single" w:sz="4" w:space="0" w:color="auto"/>
              <w:bottom w:val="single" w:sz="4" w:space="0" w:color="auto"/>
              <w:right w:val="single" w:sz="4" w:space="0" w:color="auto"/>
            </w:tcBorders>
            <w:tcPrChange w:id="476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11977D6" w14:textId="77777777" w:rsidR="00647801" w:rsidRPr="00D87F67" w:rsidRDefault="00647801" w:rsidP="00EB44DA">
            <w:pPr>
              <w:pStyle w:val="TableEntry"/>
              <w:rPr>
                <w:ins w:id="4763" w:author="Jones, Emma" w:date="2018-04-25T10:14:00Z"/>
                <w:b/>
                <w:bCs/>
              </w:rPr>
            </w:pPr>
            <w:ins w:id="4764"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6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9174B71" w14:textId="39CB518C" w:rsidR="00647801" w:rsidRPr="006F3394" w:rsidRDefault="00647801" w:rsidP="00EB44DA">
            <w:pPr>
              <w:pStyle w:val="TableEntry"/>
              <w:rPr>
                <w:ins w:id="4766" w:author="Jones, Emma" w:date="2018-04-25T10:14:00Z"/>
                <w:bCs/>
              </w:rPr>
            </w:pPr>
            <w:ins w:id="4767"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6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E90F555" w14:textId="77777777" w:rsidR="00647801" w:rsidRPr="00EB44DA" w:rsidRDefault="00647801" w:rsidP="00EB44DA">
            <w:pPr>
              <w:pStyle w:val="TableEntry"/>
              <w:rPr>
                <w:ins w:id="476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7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DB63440" w14:textId="7A1A508C" w:rsidR="00647801" w:rsidRPr="00D87F67" w:rsidRDefault="00647801" w:rsidP="00EB44DA">
            <w:pPr>
              <w:pStyle w:val="TableEntry"/>
              <w:rPr>
                <w:ins w:id="4771" w:author="Jones, Emma" w:date="2018-04-25T10:14:00Z"/>
              </w:rPr>
            </w:pPr>
            <w:ins w:id="4772" w:author="Jones, Emma" w:date="2018-04-25T10:45:00Z">
              <w:r w:rsidRPr="00EB44DA">
                <w:t>Beneficiary of the Task</w:t>
              </w:r>
            </w:ins>
          </w:p>
        </w:tc>
        <w:tc>
          <w:tcPr>
            <w:tcW w:w="3441" w:type="dxa"/>
            <w:tcBorders>
              <w:top w:val="single" w:sz="4" w:space="0" w:color="auto"/>
              <w:left w:val="single" w:sz="4" w:space="0" w:color="auto"/>
              <w:bottom w:val="single" w:sz="4" w:space="0" w:color="auto"/>
              <w:right w:val="single" w:sz="4" w:space="0" w:color="auto"/>
            </w:tcBorders>
            <w:tcPrChange w:id="477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1FF3B04" w14:textId="77777777" w:rsidR="00647801" w:rsidRPr="00D87F67" w:rsidRDefault="00647801" w:rsidP="00EB44DA">
            <w:pPr>
              <w:pStyle w:val="TableEntry"/>
              <w:rPr>
                <w:ins w:id="4774" w:author="Jones, Emma" w:date="2018-04-25T10:14:00Z"/>
                <w:b/>
                <w:bCs/>
              </w:rPr>
            </w:pPr>
          </w:p>
        </w:tc>
      </w:tr>
      <w:tr w:rsidR="00647801" w:rsidRPr="00D87F67" w14:paraId="205AEFCC" w14:textId="77777777" w:rsidTr="00647801">
        <w:trPr>
          <w:cantSplit/>
          <w:trHeight w:val="600"/>
          <w:ins w:id="4775" w:author="Jones, Emma" w:date="2018-04-25T10:14:00Z"/>
          <w:trPrChange w:id="477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7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09164FC" w14:textId="7677F78E" w:rsidR="00647801" w:rsidRPr="00D87F67" w:rsidRDefault="00647801" w:rsidP="00EB44DA">
            <w:pPr>
              <w:pStyle w:val="TableEntry"/>
              <w:rPr>
                <w:ins w:id="4778" w:author="Jones, Emma" w:date="2018-04-25T10:14:00Z"/>
              </w:rPr>
            </w:pPr>
            <w:ins w:id="4779" w:author="Jones, Emma" w:date="2018-04-25T10:14:00Z">
              <w:r>
                <w:t xml:space="preserve">... </w:t>
              </w:r>
            </w:ins>
            <w:ins w:id="4780" w:author="Jones, Emma" w:date="2018-04-25T10:45:00Z">
              <w:r>
                <w:t>context</w:t>
              </w:r>
            </w:ins>
            <w:ins w:id="4781"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78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4DBD67D" w14:textId="591A90C7" w:rsidR="00647801" w:rsidRPr="00D87F67" w:rsidRDefault="00647801" w:rsidP="00EB44DA">
            <w:pPr>
              <w:pStyle w:val="TableEntry"/>
              <w:rPr>
                <w:ins w:id="4783" w:author="Jones, Emma" w:date="2018-04-25T10:14:00Z"/>
                <w:b/>
                <w:bCs/>
              </w:rPr>
            </w:pPr>
            <w:ins w:id="4784"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8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0C04310" w14:textId="182293D5" w:rsidR="00647801" w:rsidRPr="006F3394" w:rsidRDefault="00647801" w:rsidP="00EB44DA">
            <w:pPr>
              <w:pStyle w:val="TableEntry"/>
              <w:rPr>
                <w:ins w:id="4786" w:author="Jones, Emma" w:date="2018-04-25T10:14:00Z"/>
                <w:bCs/>
              </w:rPr>
            </w:pPr>
            <w:ins w:id="4787"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8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0FF804" w14:textId="77777777" w:rsidR="00647801" w:rsidRPr="00EB44DA" w:rsidRDefault="00647801" w:rsidP="00EB44DA">
            <w:pPr>
              <w:pStyle w:val="TableEntry"/>
              <w:rPr>
                <w:ins w:id="478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9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AD9ABDC" w14:textId="7A209C0F" w:rsidR="00647801" w:rsidRPr="00D87F67" w:rsidRDefault="00647801" w:rsidP="00EB44DA">
            <w:pPr>
              <w:pStyle w:val="TableEntry"/>
              <w:rPr>
                <w:ins w:id="4791" w:author="Jones, Emma" w:date="2018-04-25T10:14:00Z"/>
              </w:rPr>
            </w:pPr>
            <w:ins w:id="4792" w:author="Jones, Emma" w:date="2018-04-25T10:47:00Z">
              <w:r w:rsidRPr="00EB44DA">
                <w:t>Healthcare event during which this task originated</w:t>
              </w:r>
            </w:ins>
          </w:p>
        </w:tc>
        <w:tc>
          <w:tcPr>
            <w:tcW w:w="3441" w:type="dxa"/>
            <w:tcBorders>
              <w:top w:val="single" w:sz="4" w:space="0" w:color="auto"/>
              <w:left w:val="single" w:sz="4" w:space="0" w:color="auto"/>
              <w:bottom w:val="single" w:sz="4" w:space="0" w:color="auto"/>
              <w:right w:val="single" w:sz="4" w:space="0" w:color="auto"/>
            </w:tcBorders>
            <w:tcPrChange w:id="479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A2D1E4" w14:textId="77777777" w:rsidR="00647801" w:rsidRPr="00D87F67" w:rsidRDefault="00647801" w:rsidP="00EB44DA">
            <w:pPr>
              <w:pStyle w:val="TableEntry"/>
              <w:rPr>
                <w:ins w:id="4794" w:author="Jones, Emma" w:date="2018-04-25T10:14:00Z"/>
                <w:b/>
                <w:bCs/>
              </w:rPr>
            </w:pPr>
          </w:p>
        </w:tc>
      </w:tr>
      <w:tr w:rsidR="00647801" w:rsidRPr="00D87F67" w14:paraId="05DFCE16" w14:textId="77777777" w:rsidTr="00F74758">
        <w:trPr>
          <w:cantSplit/>
          <w:trHeight w:val="600"/>
          <w:ins w:id="4795" w:author="Jones, Emma" w:date="2018-04-25T10:14:00Z"/>
          <w:trPrChange w:id="4796" w:author="Jones, Emma" w:date="2018-04-30T14:16: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97" w:author="Jones, Emma" w:date="2018-04-30T14:16:00Z">
              <w:tcPr>
                <w:tcW w:w="2260" w:type="dxa"/>
                <w:tcBorders>
                  <w:top w:val="single" w:sz="4" w:space="0" w:color="auto"/>
                  <w:left w:val="single" w:sz="4" w:space="0" w:color="auto"/>
                  <w:bottom w:val="single" w:sz="4" w:space="0" w:color="auto"/>
                  <w:right w:val="single" w:sz="4" w:space="0" w:color="auto"/>
                </w:tcBorders>
                <w:noWrap/>
              </w:tcPr>
            </w:tcPrChange>
          </w:tcPr>
          <w:p w14:paraId="5BAE2206" w14:textId="14673727" w:rsidR="00647801" w:rsidRPr="00D87F67" w:rsidRDefault="00647801" w:rsidP="00EB44DA">
            <w:pPr>
              <w:pStyle w:val="TableEntry"/>
              <w:rPr>
                <w:ins w:id="4798" w:author="Jones, Emma" w:date="2018-04-25T10:14:00Z"/>
              </w:rPr>
            </w:pPr>
            <w:ins w:id="4799" w:author="Jones, Emma" w:date="2018-04-25T10:14:00Z">
              <w:r>
                <w:t xml:space="preserve">... </w:t>
              </w:r>
            </w:ins>
            <w:ins w:id="4800" w:author="Jones, Emma" w:date="2018-04-25T10:46:00Z">
              <w:r>
                <w:t>executionPeriod</w:t>
              </w:r>
            </w:ins>
          </w:p>
        </w:tc>
        <w:tc>
          <w:tcPr>
            <w:tcW w:w="883" w:type="dxa"/>
            <w:tcBorders>
              <w:top w:val="single" w:sz="4" w:space="0" w:color="auto"/>
              <w:left w:val="single" w:sz="4" w:space="0" w:color="auto"/>
              <w:bottom w:val="single" w:sz="4" w:space="0" w:color="auto"/>
              <w:right w:val="single" w:sz="4" w:space="0" w:color="auto"/>
            </w:tcBorders>
            <w:tcPrChange w:id="4801" w:author="Jones, Emma" w:date="2018-04-30T14:16:00Z">
              <w:tcPr>
                <w:tcW w:w="883" w:type="dxa"/>
                <w:tcBorders>
                  <w:top w:val="single" w:sz="4" w:space="0" w:color="auto"/>
                  <w:left w:val="single" w:sz="4" w:space="0" w:color="auto"/>
                  <w:bottom w:val="single" w:sz="4" w:space="0" w:color="auto"/>
                  <w:right w:val="single" w:sz="4" w:space="0" w:color="auto"/>
                </w:tcBorders>
              </w:tcPr>
            </w:tcPrChange>
          </w:tcPr>
          <w:p w14:paraId="425C33DF" w14:textId="79539B23" w:rsidR="00647801" w:rsidRPr="00D87F67" w:rsidRDefault="00647801" w:rsidP="00EB44DA">
            <w:pPr>
              <w:pStyle w:val="TableEntry"/>
              <w:rPr>
                <w:ins w:id="4802" w:author="Jones, Emma" w:date="2018-04-25T10:14:00Z"/>
                <w:bCs/>
              </w:rPr>
            </w:pPr>
            <w:ins w:id="4803"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804" w:author="Jones, Emma" w:date="2018-04-30T14:16:00Z">
              <w:tcPr>
                <w:tcW w:w="872" w:type="dxa"/>
                <w:tcBorders>
                  <w:top w:val="single" w:sz="4" w:space="0" w:color="auto"/>
                  <w:left w:val="single" w:sz="4" w:space="0" w:color="auto"/>
                  <w:bottom w:val="single" w:sz="4" w:space="0" w:color="auto"/>
                  <w:right w:val="single" w:sz="4" w:space="0" w:color="auto"/>
                </w:tcBorders>
                <w:noWrap/>
              </w:tcPr>
            </w:tcPrChange>
          </w:tcPr>
          <w:p w14:paraId="663EB6DE" w14:textId="60F752B8" w:rsidR="00647801" w:rsidRPr="001164AC" w:rsidRDefault="00647801" w:rsidP="00EB44DA">
            <w:pPr>
              <w:pStyle w:val="TableEntry"/>
              <w:rPr>
                <w:ins w:id="4805" w:author="Jones, Emma" w:date="2018-04-25T10:14:00Z"/>
                <w:b/>
                <w:bCs/>
                <w:rPrChange w:id="4806" w:author="Jones, Emma" w:date="2018-04-25T14:53:00Z">
                  <w:rPr>
                    <w:ins w:id="4807" w:author="Jones, Emma" w:date="2018-04-25T10:14:00Z"/>
                    <w:bCs/>
                  </w:rPr>
                </w:rPrChange>
              </w:rPr>
            </w:pPr>
            <w:ins w:id="4808" w:author="Jones, Emma" w:date="2018-04-25T10:46:00Z">
              <w:r>
                <w:rPr>
                  <w:b/>
                  <w:bCs/>
                </w:rPr>
                <w:t>0</w:t>
              </w:r>
              <w:r w:rsidRPr="001164AC">
                <w:rPr>
                  <w:b/>
                  <w:bCs/>
                  <w:rPrChange w:id="4809" w:author="Jones, Emma" w:date="2018-04-25T14:53:00Z">
                    <w:rPr>
                      <w:bCs/>
                    </w:rPr>
                  </w:rPrChange>
                </w:rPr>
                <w:t>..1</w:t>
              </w:r>
            </w:ins>
          </w:p>
        </w:tc>
        <w:tc>
          <w:tcPr>
            <w:tcW w:w="1740" w:type="dxa"/>
            <w:tcBorders>
              <w:top w:val="single" w:sz="4" w:space="0" w:color="auto"/>
              <w:left w:val="single" w:sz="4" w:space="0" w:color="auto"/>
              <w:bottom w:val="single" w:sz="4" w:space="0" w:color="auto"/>
              <w:right w:val="single" w:sz="4" w:space="0" w:color="auto"/>
            </w:tcBorders>
            <w:tcPrChange w:id="4810" w:author="Jones, Emma" w:date="2018-04-30T14:16:00Z">
              <w:tcPr>
                <w:tcW w:w="2730" w:type="dxa"/>
                <w:tcBorders>
                  <w:top w:val="single" w:sz="4" w:space="0" w:color="auto"/>
                  <w:left w:val="single" w:sz="4" w:space="0" w:color="auto"/>
                  <w:bottom w:val="single" w:sz="4" w:space="0" w:color="auto"/>
                  <w:right w:val="single" w:sz="4" w:space="0" w:color="auto"/>
                </w:tcBorders>
              </w:tcPr>
            </w:tcPrChange>
          </w:tcPr>
          <w:p w14:paraId="1B4A1DF5" w14:textId="135DE3E7" w:rsidR="00647801" w:rsidRPr="00EB44DA" w:rsidRDefault="00647801" w:rsidP="00EB44DA">
            <w:pPr>
              <w:pStyle w:val="TableEntry"/>
              <w:rPr>
                <w:ins w:id="481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812" w:author="Jones, Emma" w:date="2018-04-30T14:16:00Z">
              <w:tcPr>
                <w:tcW w:w="2730" w:type="dxa"/>
                <w:tcBorders>
                  <w:top w:val="single" w:sz="4" w:space="0" w:color="auto"/>
                  <w:left w:val="single" w:sz="4" w:space="0" w:color="auto"/>
                  <w:bottom w:val="single" w:sz="4" w:space="0" w:color="auto"/>
                  <w:right w:val="single" w:sz="4" w:space="0" w:color="auto"/>
                </w:tcBorders>
              </w:tcPr>
            </w:tcPrChange>
          </w:tcPr>
          <w:p w14:paraId="0EFA6015" w14:textId="0FAA8201" w:rsidR="00647801" w:rsidRPr="00D87F67" w:rsidRDefault="00647801" w:rsidP="00EB44DA">
            <w:pPr>
              <w:pStyle w:val="TableEntry"/>
              <w:rPr>
                <w:ins w:id="4813" w:author="Jones, Emma" w:date="2018-04-25T10:14:00Z"/>
              </w:rPr>
            </w:pPr>
            <w:ins w:id="4814" w:author="Jones, Emma" w:date="2018-04-25T10:47:00Z">
              <w:r w:rsidRPr="00EB44DA">
                <w:t>Start and end time of execution</w:t>
              </w:r>
            </w:ins>
          </w:p>
        </w:tc>
        <w:tc>
          <w:tcPr>
            <w:tcW w:w="3441" w:type="dxa"/>
            <w:tcBorders>
              <w:top w:val="single" w:sz="4" w:space="0" w:color="auto"/>
              <w:left w:val="single" w:sz="4" w:space="0" w:color="auto"/>
              <w:bottom w:val="single" w:sz="4" w:space="0" w:color="auto"/>
              <w:right w:val="single" w:sz="4" w:space="0" w:color="auto"/>
            </w:tcBorders>
            <w:shd w:val="clear" w:color="auto" w:fill="auto"/>
            <w:tcPrChange w:id="4815" w:author="Jones, Emma" w:date="2018-04-30T14:16:00Z">
              <w:tcPr>
                <w:tcW w:w="3441" w:type="dxa"/>
                <w:tcBorders>
                  <w:top w:val="single" w:sz="4" w:space="0" w:color="auto"/>
                  <w:left w:val="single" w:sz="4" w:space="0" w:color="auto"/>
                  <w:bottom w:val="single" w:sz="4" w:space="0" w:color="auto"/>
                  <w:right w:val="single" w:sz="4" w:space="0" w:color="auto"/>
                </w:tcBorders>
                <w:shd w:val="clear" w:color="auto" w:fill="FFFF00"/>
              </w:tcPr>
            </w:tcPrChange>
          </w:tcPr>
          <w:p w14:paraId="3644BBA7" w14:textId="791CE35A" w:rsidR="00647801" w:rsidRPr="00D87F67" w:rsidRDefault="00647801" w:rsidP="00EB44DA">
            <w:pPr>
              <w:pStyle w:val="TableEntry"/>
              <w:rPr>
                <w:ins w:id="4816" w:author="Jones, Emma" w:date="2018-04-25T10:14:00Z"/>
                <w:b/>
                <w:bCs/>
              </w:rPr>
            </w:pPr>
          </w:p>
        </w:tc>
      </w:tr>
      <w:tr w:rsidR="00F74758" w:rsidRPr="00D87F67" w14:paraId="61E04969" w14:textId="77777777" w:rsidTr="00647801">
        <w:trPr>
          <w:cantSplit/>
          <w:trHeight w:val="600"/>
          <w:ins w:id="4817" w:author="Jones, Emma" w:date="2018-04-25T10:14:00Z"/>
          <w:trPrChange w:id="481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1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5F1E25A" w14:textId="016A4883" w:rsidR="00F74758" w:rsidRPr="00D87F67" w:rsidRDefault="00F74758" w:rsidP="00F74758">
            <w:pPr>
              <w:pStyle w:val="TableEntry"/>
              <w:rPr>
                <w:ins w:id="4820" w:author="Jones, Emma" w:date="2018-04-25T10:14:00Z"/>
              </w:rPr>
            </w:pPr>
            <w:ins w:id="4821" w:author="Jones, Emma" w:date="2018-04-25T10:14:00Z">
              <w:r>
                <w:t>... au</w:t>
              </w:r>
            </w:ins>
            <w:ins w:id="4822" w:author="Jones, Emma" w:date="2018-04-25T10:46:00Z">
              <w:r>
                <w:t>thoredOn</w:t>
              </w:r>
            </w:ins>
          </w:p>
        </w:tc>
        <w:tc>
          <w:tcPr>
            <w:tcW w:w="883" w:type="dxa"/>
            <w:tcBorders>
              <w:top w:val="single" w:sz="4" w:space="0" w:color="auto"/>
              <w:left w:val="single" w:sz="4" w:space="0" w:color="auto"/>
              <w:bottom w:val="single" w:sz="4" w:space="0" w:color="auto"/>
              <w:right w:val="single" w:sz="4" w:space="0" w:color="auto"/>
            </w:tcBorders>
            <w:tcPrChange w:id="482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859805" w14:textId="191D9C48" w:rsidR="00F74758" w:rsidRPr="00D87F67" w:rsidRDefault="00F74758" w:rsidP="00F74758">
            <w:pPr>
              <w:pStyle w:val="TableEntry"/>
              <w:rPr>
                <w:ins w:id="4824" w:author="Jones, Emma" w:date="2018-04-25T10:14:00Z"/>
                <w:bCs/>
              </w:rPr>
            </w:pPr>
            <w:ins w:id="4825" w:author="Jones, Emma" w:date="2018-04-25T10:46:00Z">
              <w:r>
                <w:rPr>
                  <w:bCs/>
                </w:rPr>
                <w:t>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82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F25E570" w14:textId="33D66CF2" w:rsidR="00F74758" w:rsidRPr="006F3394" w:rsidRDefault="00F74758" w:rsidP="00F74758">
            <w:pPr>
              <w:pStyle w:val="TableEntry"/>
              <w:rPr>
                <w:ins w:id="4827" w:author="Jones, Emma" w:date="2018-04-25T10:14:00Z"/>
                <w:bCs/>
              </w:rPr>
            </w:pPr>
            <w:ins w:id="4828"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2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B2EB2ED" w14:textId="6B2429E9" w:rsidR="00F74758" w:rsidRPr="00EB44DA" w:rsidRDefault="00F74758" w:rsidP="00F74758">
            <w:pPr>
              <w:pStyle w:val="TableEntry"/>
              <w:rPr>
                <w:ins w:id="4830" w:author="Jones, Emma" w:date="2018-04-25T15:32:00Z"/>
              </w:rPr>
            </w:pPr>
            <w:ins w:id="4831"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83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DFC98F" w14:textId="056BFF52" w:rsidR="00F74758" w:rsidRPr="00D87F67" w:rsidRDefault="00F74758" w:rsidP="00F74758">
            <w:pPr>
              <w:pStyle w:val="TableEntry"/>
              <w:rPr>
                <w:ins w:id="4833" w:author="Jones, Emma" w:date="2018-04-25T10:14:00Z"/>
              </w:rPr>
            </w:pPr>
            <w:ins w:id="4834" w:author="Jones, Emma" w:date="2018-04-25T10:47:00Z">
              <w:r w:rsidRPr="00EB44DA">
                <w:t>Task Creation Date</w:t>
              </w:r>
            </w:ins>
          </w:p>
        </w:tc>
        <w:tc>
          <w:tcPr>
            <w:tcW w:w="3441" w:type="dxa"/>
            <w:tcBorders>
              <w:top w:val="single" w:sz="4" w:space="0" w:color="auto"/>
              <w:left w:val="single" w:sz="4" w:space="0" w:color="auto"/>
              <w:bottom w:val="single" w:sz="4" w:space="0" w:color="auto"/>
              <w:right w:val="single" w:sz="4" w:space="0" w:color="auto"/>
            </w:tcBorders>
            <w:tcPrChange w:id="483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4464EB" w14:textId="41E45A33" w:rsidR="00F74758" w:rsidRPr="00D87F67" w:rsidRDefault="00F74758" w:rsidP="00F74758">
            <w:pPr>
              <w:pStyle w:val="TableEntry"/>
              <w:rPr>
                <w:ins w:id="4836" w:author="Jones, Emma" w:date="2018-04-25T10:14:00Z"/>
                <w:b/>
                <w:bCs/>
              </w:rPr>
            </w:pPr>
            <w:ins w:id="4837" w:author="Jones, Emma" w:date="2018-04-30T14:17:00Z">
              <w:r>
                <w:rPr>
                  <w:b/>
                  <w:bCs/>
                </w:rPr>
                <w:t>This version of the profile requires an authoredOn.</w:t>
              </w:r>
            </w:ins>
          </w:p>
        </w:tc>
      </w:tr>
      <w:tr w:rsidR="00F74758" w:rsidRPr="00D87F67" w14:paraId="518CF19F" w14:textId="77777777" w:rsidTr="00647801">
        <w:trPr>
          <w:cantSplit/>
          <w:trHeight w:val="600"/>
          <w:ins w:id="4838" w:author="Jones, Emma" w:date="2018-04-25T10:14:00Z"/>
          <w:trPrChange w:id="483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40"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46D2A44" w14:textId="2765250B" w:rsidR="00F74758" w:rsidRPr="00D87F67" w:rsidRDefault="00F74758" w:rsidP="00F74758">
            <w:pPr>
              <w:pStyle w:val="TableEntry"/>
              <w:rPr>
                <w:ins w:id="4841" w:author="Jones, Emma" w:date="2018-04-25T10:14:00Z"/>
              </w:rPr>
            </w:pPr>
            <w:ins w:id="4842" w:author="Jones, Emma" w:date="2018-04-25T10:14:00Z">
              <w:r>
                <w:lastRenderedPageBreak/>
                <w:t>... lastModified</w:t>
              </w:r>
            </w:ins>
          </w:p>
        </w:tc>
        <w:tc>
          <w:tcPr>
            <w:tcW w:w="883" w:type="dxa"/>
            <w:tcBorders>
              <w:top w:val="single" w:sz="4" w:space="0" w:color="auto"/>
              <w:left w:val="single" w:sz="4" w:space="0" w:color="auto"/>
              <w:bottom w:val="single" w:sz="4" w:space="0" w:color="auto"/>
              <w:right w:val="single" w:sz="4" w:space="0" w:color="auto"/>
            </w:tcBorders>
            <w:tcPrChange w:id="484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AFB6CD7" w14:textId="1B56E133" w:rsidR="00F74758" w:rsidRPr="00D87F67" w:rsidRDefault="00F74758" w:rsidP="00F74758">
            <w:pPr>
              <w:pStyle w:val="TableEntry"/>
              <w:rPr>
                <w:ins w:id="4844" w:author="Jones, Emma" w:date="2018-04-25T10:14:00Z"/>
                <w:bCs/>
              </w:rPr>
            </w:pPr>
            <w:ins w:id="4845" w:author="Jones, Emma" w:date="2018-04-25T10:49:00Z">
              <w:r w:rsidRPr="006F3394">
                <w:rPr>
                  <w:bCs/>
                </w:rPr>
                <w:t>Σ</w:t>
              </w:r>
              <w:r>
                <w:rPr>
                  <w:bCs/>
                </w:rPr>
                <w:t xml:space="preserve"> 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84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A8B2A94" w14:textId="77777777" w:rsidR="00F74758" w:rsidRPr="006F3394" w:rsidRDefault="00F74758" w:rsidP="00F74758">
            <w:pPr>
              <w:pStyle w:val="TableEntry"/>
              <w:rPr>
                <w:ins w:id="4847" w:author="Jones, Emma" w:date="2018-04-25T10:14:00Z"/>
                <w:bCs/>
              </w:rPr>
            </w:pPr>
            <w:ins w:id="4848"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4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FB950A" w14:textId="255E6A03" w:rsidR="00F74758" w:rsidRPr="00EB44DA" w:rsidRDefault="00F74758" w:rsidP="00F74758">
            <w:pPr>
              <w:pStyle w:val="TableEntry"/>
              <w:rPr>
                <w:ins w:id="4850" w:author="Jones, Emma" w:date="2018-04-25T15:32:00Z"/>
              </w:rPr>
            </w:pPr>
            <w:ins w:id="4851"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8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7ED4BA2" w14:textId="6992E22C" w:rsidR="00F74758" w:rsidRPr="00D87F67" w:rsidRDefault="00F74758" w:rsidP="00F74758">
            <w:pPr>
              <w:pStyle w:val="TableEntry"/>
              <w:rPr>
                <w:ins w:id="4853" w:author="Jones, Emma" w:date="2018-04-25T10:14:00Z"/>
              </w:rPr>
            </w:pPr>
            <w:ins w:id="4854" w:author="Jones, Emma" w:date="2018-04-25T10:50:00Z">
              <w:r w:rsidRPr="00EB44DA">
                <w:t>Task Last Modified Date</w:t>
              </w:r>
            </w:ins>
          </w:p>
        </w:tc>
        <w:tc>
          <w:tcPr>
            <w:tcW w:w="3441" w:type="dxa"/>
            <w:tcBorders>
              <w:top w:val="single" w:sz="4" w:space="0" w:color="auto"/>
              <w:left w:val="single" w:sz="4" w:space="0" w:color="auto"/>
              <w:bottom w:val="single" w:sz="4" w:space="0" w:color="auto"/>
              <w:right w:val="single" w:sz="4" w:space="0" w:color="auto"/>
            </w:tcBorders>
            <w:tcPrChange w:id="485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57B2D7D" w14:textId="11D58F7D" w:rsidR="00F74758" w:rsidRPr="00D87F67" w:rsidRDefault="00F74758" w:rsidP="00F74758">
            <w:pPr>
              <w:pStyle w:val="TableEntry"/>
              <w:rPr>
                <w:ins w:id="4856" w:author="Jones, Emma" w:date="2018-04-25T10:14:00Z"/>
                <w:b/>
                <w:bCs/>
              </w:rPr>
            </w:pPr>
            <w:ins w:id="4857" w:author="Jones, Emma" w:date="2018-04-30T14:17:00Z">
              <w:r>
                <w:rPr>
                  <w:b/>
                  <w:bCs/>
                </w:rPr>
                <w:t>This version of the profile requires a lastModified.</w:t>
              </w:r>
            </w:ins>
          </w:p>
        </w:tc>
      </w:tr>
      <w:tr w:rsidR="00F74758" w:rsidRPr="00D87F67" w14:paraId="0E101386" w14:textId="77777777" w:rsidTr="00647801">
        <w:trPr>
          <w:cantSplit/>
          <w:trHeight w:val="600"/>
          <w:ins w:id="4858" w:author="Jones, Emma" w:date="2018-04-25T10:14:00Z"/>
          <w:trPrChange w:id="485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6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71E391B" w14:textId="7C173B40" w:rsidR="00F74758" w:rsidRPr="00D87F67" w:rsidRDefault="00F74758" w:rsidP="00F74758">
            <w:pPr>
              <w:pStyle w:val="TableEntry"/>
              <w:rPr>
                <w:ins w:id="4861" w:author="Jones, Emma" w:date="2018-04-25T10:14:00Z"/>
              </w:rPr>
            </w:pPr>
            <w:ins w:id="4862" w:author="Jones, Emma" w:date="2018-04-25T10:14:00Z">
              <w:r>
                <w:t xml:space="preserve">... </w:t>
              </w:r>
            </w:ins>
            <w:ins w:id="4863" w:author="Jones, Emma" w:date="2018-04-25T10:48:00Z">
              <w:r>
                <w:t>requester</w:t>
              </w:r>
            </w:ins>
          </w:p>
        </w:tc>
        <w:tc>
          <w:tcPr>
            <w:tcW w:w="883" w:type="dxa"/>
            <w:tcBorders>
              <w:top w:val="single" w:sz="4" w:space="0" w:color="auto"/>
              <w:left w:val="single" w:sz="4" w:space="0" w:color="auto"/>
              <w:bottom w:val="single" w:sz="4" w:space="0" w:color="auto"/>
              <w:right w:val="single" w:sz="4" w:space="0" w:color="auto"/>
            </w:tcBorders>
            <w:tcPrChange w:id="486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D817A34" w14:textId="7F32440E" w:rsidR="00F74758" w:rsidRPr="00D87F67" w:rsidRDefault="00F74758" w:rsidP="00F74758">
            <w:pPr>
              <w:pStyle w:val="TableEntry"/>
              <w:rPr>
                <w:ins w:id="4865" w:author="Jones, Emma" w:date="2018-04-25T10:14:00Z"/>
                <w:bCs/>
              </w:rPr>
            </w:pPr>
            <w:ins w:id="4866"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86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39FBF9" w14:textId="051FDE3C" w:rsidR="00F74758" w:rsidRPr="006F3394" w:rsidRDefault="00F74758" w:rsidP="00F74758">
            <w:pPr>
              <w:pStyle w:val="TableEntry"/>
              <w:rPr>
                <w:ins w:id="4868" w:author="Jones, Emma" w:date="2018-04-25T10:14:00Z"/>
                <w:bCs/>
              </w:rPr>
            </w:pPr>
            <w:ins w:id="4869"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7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0D1FD19" w14:textId="4E1F36A5" w:rsidR="00F74758" w:rsidRPr="00EB44DA" w:rsidRDefault="00F74758" w:rsidP="00F74758">
            <w:pPr>
              <w:pStyle w:val="TableEntry"/>
              <w:rPr>
                <w:ins w:id="4871" w:author="Jones, Emma" w:date="2018-04-25T15:32:00Z"/>
              </w:rPr>
            </w:pPr>
            <w:ins w:id="4872"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87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A846C8D" w14:textId="48917F6B" w:rsidR="00F74758" w:rsidRPr="00D87F67" w:rsidRDefault="00F74758" w:rsidP="00F74758">
            <w:pPr>
              <w:pStyle w:val="TableEntry"/>
              <w:rPr>
                <w:ins w:id="4874" w:author="Jones, Emma" w:date="2018-04-25T10:14:00Z"/>
              </w:rPr>
            </w:pPr>
            <w:ins w:id="4875" w:author="Jones, Emma" w:date="2018-04-25T10:50:00Z">
              <w:r w:rsidRPr="00EB44DA">
                <w:t>Who is asking for task to be done</w:t>
              </w:r>
            </w:ins>
          </w:p>
        </w:tc>
        <w:tc>
          <w:tcPr>
            <w:tcW w:w="3441" w:type="dxa"/>
            <w:tcBorders>
              <w:top w:val="single" w:sz="4" w:space="0" w:color="auto"/>
              <w:left w:val="single" w:sz="4" w:space="0" w:color="auto"/>
              <w:bottom w:val="single" w:sz="4" w:space="0" w:color="auto"/>
              <w:right w:val="single" w:sz="4" w:space="0" w:color="auto"/>
            </w:tcBorders>
            <w:tcPrChange w:id="487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545490B" w14:textId="22B86884" w:rsidR="00F74758" w:rsidRPr="00D87F67" w:rsidRDefault="00F74758" w:rsidP="00F74758">
            <w:pPr>
              <w:pStyle w:val="TableEntry"/>
              <w:rPr>
                <w:ins w:id="4877" w:author="Jones, Emma" w:date="2018-04-25T10:14:00Z"/>
                <w:b/>
                <w:bCs/>
              </w:rPr>
            </w:pPr>
            <w:ins w:id="4878" w:author="Jones, Emma" w:date="2018-04-30T14:17:00Z">
              <w:r>
                <w:rPr>
                  <w:b/>
                  <w:bCs/>
                </w:rPr>
                <w:t>This version of the profile requires a requester.</w:t>
              </w:r>
            </w:ins>
          </w:p>
        </w:tc>
      </w:tr>
      <w:tr w:rsidR="00647801" w:rsidRPr="00D87F67" w14:paraId="56627F6B" w14:textId="77777777" w:rsidTr="00647801">
        <w:trPr>
          <w:cantSplit/>
          <w:trHeight w:val="600"/>
          <w:ins w:id="4879" w:author="Jones, Emma" w:date="2018-04-25T10:14:00Z"/>
          <w:trPrChange w:id="488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8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9C9BE12" w14:textId="1AE322AE" w:rsidR="00647801" w:rsidRPr="00D87F67" w:rsidRDefault="00647801" w:rsidP="00EB44DA">
            <w:pPr>
              <w:pStyle w:val="TableEntry"/>
              <w:rPr>
                <w:ins w:id="4882" w:author="Jones, Emma" w:date="2018-04-25T10:14:00Z"/>
              </w:rPr>
            </w:pPr>
            <w:ins w:id="4883" w:author="Jones, Emma" w:date="2018-04-25T10:14:00Z">
              <w:r>
                <w:t>.... agent</w:t>
              </w:r>
            </w:ins>
          </w:p>
        </w:tc>
        <w:tc>
          <w:tcPr>
            <w:tcW w:w="883" w:type="dxa"/>
            <w:tcBorders>
              <w:top w:val="single" w:sz="4" w:space="0" w:color="auto"/>
              <w:left w:val="single" w:sz="4" w:space="0" w:color="auto"/>
              <w:bottom w:val="single" w:sz="4" w:space="0" w:color="auto"/>
              <w:right w:val="single" w:sz="4" w:space="0" w:color="auto"/>
            </w:tcBorders>
            <w:tcPrChange w:id="488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B8D6977" w14:textId="40EBEF87" w:rsidR="00647801" w:rsidRPr="00D87F67" w:rsidRDefault="00647801" w:rsidP="00EB44DA">
            <w:pPr>
              <w:pStyle w:val="TableEntry"/>
              <w:rPr>
                <w:ins w:id="4885" w:author="Jones, Emma" w:date="2018-04-25T10:14:00Z"/>
                <w:bCs/>
              </w:rPr>
            </w:pPr>
            <w:ins w:id="4886"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88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B13EB86" w14:textId="6F491324" w:rsidR="00647801" w:rsidRPr="006F3394" w:rsidRDefault="00647801" w:rsidP="00EB44DA">
            <w:pPr>
              <w:pStyle w:val="TableEntry"/>
              <w:rPr>
                <w:ins w:id="4888" w:author="Jones, Emma" w:date="2018-04-25T10:14:00Z"/>
                <w:bCs/>
              </w:rPr>
            </w:pPr>
            <w:ins w:id="4889" w:author="Jones, Emma" w:date="2018-04-25T10:49:00Z">
              <w:r>
                <w:rPr>
                  <w:bCs/>
                </w:rPr>
                <w:t>1..1</w:t>
              </w:r>
            </w:ins>
          </w:p>
        </w:tc>
        <w:tc>
          <w:tcPr>
            <w:tcW w:w="1740" w:type="dxa"/>
            <w:tcBorders>
              <w:top w:val="single" w:sz="4" w:space="0" w:color="auto"/>
              <w:left w:val="single" w:sz="4" w:space="0" w:color="auto"/>
              <w:bottom w:val="single" w:sz="4" w:space="0" w:color="auto"/>
              <w:right w:val="single" w:sz="4" w:space="0" w:color="auto"/>
            </w:tcBorders>
            <w:tcPrChange w:id="489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01AD558" w14:textId="77777777" w:rsidR="00647801" w:rsidRPr="00746C6E" w:rsidRDefault="00647801" w:rsidP="00EB44DA">
            <w:pPr>
              <w:pStyle w:val="TableEntry"/>
              <w:rPr>
                <w:ins w:id="489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89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63F3FBC" w14:textId="62E757A9" w:rsidR="00647801" w:rsidRPr="00D87F67" w:rsidRDefault="00647801" w:rsidP="00EB44DA">
            <w:pPr>
              <w:pStyle w:val="TableEntry"/>
              <w:rPr>
                <w:ins w:id="4893" w:author="Jones, Emma" w:date="2018-04-25T10:14:00Z"/>
              </w:rPr>
            </w:pPr>
            <w:ins w:id="4894" w:author="Jones, Emma" w:date="2018-04-25T10:50:00Z">
              <w:r w:rsidRPr="00746C6E">
                <w:t>Individual asking for task</w:t>
              </w:r>
            </w:ins>
          </w:p>
        </w:tc>
        <w:tc>
          <w:tcPr>
            <w:tcW w:w="3441" w:type="dxa"/>
            <w:tcBorders>
              <w:top w:val="single" w:sz="4" w:space="0" w:color="auto"/>
              <w:left w:val="single" w:sz="4" w:space="0" w:color="auto"/>
              <w:bottom w:val="single" w:sz="4" w:space="0" w:color="auto"/>
              <w:right w:val="single" w:sz="4" w:space="0" w:color="auto"/>
            </w:tcBorders>
            <w:tcPrChange w:id="489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7CD0C9" w14:textId="77777777" w:rsidR="00647801" w:rsidRPr="00D87F67" w:rsidRDefault="00647801" w:rsidP="00EB44DA">
            <w:pPr>
              <w:pStyle w:val="TableEntry"/>
              <w:rPr>
                <w:ins w:id="4896" w:author="Jones, Emma" w:date="2018-04-25T10:14:00Z"/>
                <w:b/>
                <w:bCs/>
              </w:rPr>
            </w:pPr>
          </w:p>
        </w:tc>
      </w:tr>
      <w:tr w:rsidR="00647801" w:rsidRPr="00D87F67" w14:paraId="00BD7225" w14:textId="77777777" w:rsidTr="00647801">
        <w:trPr>
          <w:cantSplit/>
          <w:trHeight w:val="600"/>
          <w:ins w:id="4897" w:author="Jones, Emma" w:date="2018-04-25T10:14:00Z"/>
          <w:trPrChange w:id="489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9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BBF01E4" w14:textId="5D6E4F9B" w:rsidR="00647801" w:rsidRPr="00D87F67" w:rsidRDefault="00647801" w:rsidP="00EB44DA">
            <w:pPr>
              <w:pStyle w:val="TableEntry"/>
              <w:rPr>
                <w:ins w:id="4900" w:author="Jones, Emma" w:date="2018-04-25T10:14:00Z"/>
              </w:rPr>
            </w:pPr>
            <w:ins w:id="4901" w:author="Jones, Emma" w:date="2018-04-25T10:14:00Z">
              <w:r>
                <w:t>.... onBehalfOf</w:t>
              </w:r>
            </w:ins>
          </w:p>
        </w:tc>
        <w:tc>
          <w:tcPr>
            <w:tcW w:w="883" w:type="dxa"/>
            <w:tcBorders>
              <w:top w:val="single" w:sz="4" w:space="0" w:color="auto"/>
              <w:left w:val="single" w:sz="4" w:space="0" w:color="auto"/>
              <w:bottom w:val="single" w:sz="4" w:space="0" w:color="auto"/>
              <w:right w:val="single" w:sz="4" w:space="0" w:color="auto"/>
            </w:tcBorders>
            <w:tcPrChange w:id="490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9B84F63" w14:textId="77777777" w:rsidR="00647801" w:rsidRPr="00D87F67" w:rsidRDefault="00647801" w:rsidP="00EB44DA">
            <w:pPr>
              <w:pStyle w:val="TableEntry"/>
              <w:rPr>
                <w:ins w:id="4903"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0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ECA4E58" w14:textId="712E4F83" w:rsidR="00647801" w:rsidRPr="006F3394" w:rsidRDefault="00647801" w:rsidP="00EB44DA">
            <w:pPr>
              <w:pStyle w:val="TableEntry"/>
              <w:rPr>
                <w:ins w:id="4905" w:author="Jones, Emma" w:date="2018-04-25T10:14:00Z"/>
                <w:b/>
                <w:bCs/>
              </w:rPr>
            </w:pPr>
            <w:ins w:id="4906"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0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9672DA" w14:textId="77777777" w:rsidR="00647801" w:rsidRPr="00746C6E" w:rsidRDefault="00647801" w:rsidP="00EB44DA">
            <w:pPr>
              <w:pStyle w:val="TableEntry"/>
              <w:rPr>
                <w:ins w:id="490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0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22C8DD1" w14:textId="007780D7" w:rsidR="00647801" w:rsidRPr="00D87F67" w:rsidRDefault="00647801" w:rsidP="00EB44DA">
            <w:pPr>
              <w:pStyle w:val="TableEntry"/>
              <w:rPr>
                <w:ins w:id="4910" w:author="Jones, Emma" w:date="2018-04-25T10:14:00Z"/>
              </w:rPr>
            </w:pPr>
            <w:ins w:id="4911" w:author="Jones, Emma" w:date="2018-04-25T10:50:00Z">
              <w:r w:rsidRPr="00746C6E">
                <w:t>Organization individual is acting for</w:t>
              </w:r>
            </w:ins>
          </w:p>
        </w:tc>
        <w:tc>
          <w:tcPr>
            <w:tcW w:w="3441" w:type="dxa"/>
            <w:tcBorders>
              <w:top w:val="single" w:sz="4" w:space="0" w:color="auto"/>
              <w:left w:val="single" w:sz="4" w:space="0" w:color="auto"/>
              <w:bottom w:val="single" w:sz="4" w:space="0" w:color="auto"/>
              <w:right w:val="single" w:sz="4" w:space="0" w:color="auto"/>
            </w:tcBorders>
            <w:tcPrChange w:id="491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2494A8A" w14:textId="2EAE8AB0" w:rsidR="00647801" w:rsidRPr="00D87F67" w:rsidRDefault="00647801" w:rsidP="00EB44DA">
            <w:pPr>
              <w:pStyle w:val="TableEntry"/>
              <w:rPr>
                <w:ins w:id="4913" w:author="Jones, Emma" w:date="2018-04-25T10:14:00Z"/>
                <w:b/>
                <w:bCs/>
              </w:rPr>
            </w:pPr>
          </w:p>
        </w:tc>
      </w:tr>
      <w:tr w:rsidR="00647801" w:rsidRPr="00D87F67" w14:paraId="0287C1A1" w14:textId="77777777" w:rsidTr="00647801">
        <w:trPr>
          <w:cantSplit/>
          <w:trHeight w:val="600"/>
          <w:ins w:id="4914" w:author="Jones, Emma" w:date="2018-04-25T10:14:00Z"/>
          <w:trPrChange w:id="491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916"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ED09907" w14:textId="2F6212FD" w:rsidR="00647801" w:rsidRPr="00D87F67" w:rsidRDefault="00647801" w:rsidP="00EB44DA">
            <w:pPr>
              <w:pStyle w:val="TableEntry"/>
              <w:rPr>
                <w:ins w:id="4917" w:author="Jones, Emma" w:date="2018-04-25T10:14:00Z"/>
              </w:rPr>
            </w:pPr>
            <w:ins w:id="4918" w:author="Jones, Emma" w:date="2018-04-25T10:14:00Z">
              <w:r>
                <w:t>... performerType</w:t>
              </w:r>
            </w:ins>
          </w:p>
        </w:tc>
        <w:tc>
          <w:tcPr>
            <w:tcW w:w="883" w:type="dxa"/>
            <w:tcBorders>
              <w:top w:val="single" w:sz="4" w:space="0" w:color="auto"/>
              <w:left w:val="single" w:sz="4" w:space="0" w:color="auto"/>
              <w:bottom w:val="single" w:sz="4" w:space="0" w:color="auto"/>
              <w:right w:val="single" w:sz="4" w:space="0" w:color="auto"/>
            </w:tcBorders>
            <w:tcPrChange w:id="491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38BAC77" w14:textId="77777777" w:rsidR="00647801" w:rsidRPr="00D87F67" w:rsidRDefault="00647801" w:rsidP="00EB44DA">
            <w:pPr>
              <w:pStyle w:val="TableEntry"/>
              <w:rPr>
                <w:ins w:id="4920"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2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064071B" w14:textId="78DCE95C" w:rsidR="00647801" w:rsidRPr="006F3394" w:rsidRDefault="00647801" w:rsidP="00EB44DA">
            <w:pPr>
              <w:pStyle w:val="TableEntry"/>
              <w:rPr>
                <w:ins w:id="4922" w:author="Jones, Emma" w:date="2018-04-25T10:14:00Z"/>
                <w:bCs/>
              </w:rPr>
            </w:pPr>
            <w:ins w:id="4923" w:author="Jones, Emma" w:date="2018-04-25T10:14:00Z">
              <w:r w:rsidRPr="006F3394">
                <w:rPr>
                  <w:bCs/>
                </w:rPr>
                <w:t>0..</w:t>
              </w:r>
            </w:ins>
            <w:ins w:id="4924" w:author="Jones, Emma" w:date="2018-04-25T10:52:00Z">
              <w:r>
                <w:rPr>
                  <w:bCs/>
                </w:rPr>
                <w:t>*</w:t>
              </w:r>
            </w:ins>
          </w:p>
        </w:tc>
        <w:tc>
          <w:tcPr>
            <w:tcW w:w="1740" w:type="dxa"/>
            <w:tcBorders>
              <w:top w:val="single" w:sz="4" w:space="0" w:color="auto"/>
              <w:left w:val="single" w:sz="4" w:space="0" w:color="auto"/>
              <w:bottom w:val="single" w:sz="4" w:space="0" w:color="auto"/>
              <w:right w:val="single" w:sz="4" w:space="0" w:color="auto"/>
            </w:tcBorders>
            <w:tcPrChange w:id="492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A3530C1" w14:textId="77777777" w:rsidR="00647801" w:rsidRPr="00746C6E" w:rsidRDefault="00647801" w:rsidP="00EB44DA">
            <w:pPr>
              <w:pStyle w:val="TableEntry"/>
              <w:rPr>
                <w:ins w:id="492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2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8716149" w14:textId="3DC0D842" w:rsidR="00647801" w:rsidRPr="00D87F67" w:rsidRDefault="00647801" w:rsidP="00EB44DA">
            <w:pPr>
              <w:pStyle w:val="TableEntry"/>
              <w:rPr>
                <w:ins w:id="4928" w:author="Jones, Emma" w:date="2018-04-25T10:14:00Z"/>
              </w:rPr>
            </w:pPr>
            <w:ins w:id="4929" w:author="Jones, Emma" w:date="2018-04-25T10:53:00Z">
              <w:r w:rsidRPr="00746C6E">
                <w:t>requester | dispatcher | scheduler | performer | monitor | manager | acquirer | reviewer</w:t>
              </w:r>
            </w:ins>
          </w:p>
        </w:tc>
        <w:tc>
          <w:tcPr>
            <w:tcW w:w="3441" w:type="dxa"/>
            <w:tcBorders>
              <w:top w:val="single" w:sz="4" w:space="0" w:color="auto"/>
              <w:left w:val="single" w:sz="4" w:space="0" w:color="auto"/>
              <w:bottom w:val="single" w:sz="4" w:space="0" w:color="auto"/>
              <w:right w:val="single" w:sz="4" w:space="0" w:color="auto"/>
            </w:tcBorders>
            <w:tcPrChange w:id="493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0AE1C7E" w14:textId="77777777" w:rsidR="00647801" w:rsidRPr="00D87F67" w:rsidRDefault="00647801" w:rsidP="00EB44DA">
            <w:pPr>
              <w:pStyle w:val="TableEntry"/>
              <w:rPr>
                <w:ins w:id="4931" w:author="Jones, Emma" w:date="2018-04-25T10:14:00Z"/>
                <w:b/>
                <w:bCs/>
              </w:rPr>
            </w:pPr>
          </w:p>
        </w:tc>
      </w:tr>
      <w:tr w:rsidR="00647801" w:rsidRPr="00D87F67" w14:paraId="7A44D684" w14:textId="77777777" w:rsidTr="00647801">
        <w:trPr>
          <w:cantSplit/>
          <w:trHeight w:val="600"/>
          <w:ins w:id="4932" w:author="Jones, Emma" w:date="2018-04-25T10:14:00Z"/>
          <w:trPrChange w:id="493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934"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1BE547" w14:textId="181F27A8" w:rsidR="00647801" w:rsidRPr="00D87F67" w:rsidRDefault="00647801" w:rsidP="00EB44DA">
            <w:pPr>
              <w:pStyle w:val="TableEntry"/>
              <w:rPr>
                <w:ins w:id="4935" w:author="Jones, Emma" w:date="2018-04-25T10:14:00Z"/>
              </w:rPr>
            </w:pPr>
            <w:ins w:id="4936" w:author="Jones, Emma" w:date="2018-04-25T10:14:00Z">
              <w:r>
                <w:t>... owner</w:t>
              </w:r>
            </w:ins>
          </w:p>
        </w:tc>
        <w:tc>
          <w:tcPr>
            <w:tcW w:w="883" w:type="dxa"/>
            <w:tcBorders>
              <w:top w:val="single" w:sz="4" w:space="0" w:color="auto"/>
              <w:left w:val="single" w:sz="4" w:space="0" w:color="auto"/>
              <w:bottom w:val="single" w:sz="4" w:space="0" w:color="auto"/>
              <w:right w:val="single" w:sz="4" w:space="0" w:color="auto"/>
            </w:tcBorders>
            <w:tcPrChange w:id="493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2379995" w14:textId="7F2EA527" w:rsidR="00647801" w:rsidRPr="00D87F67" w:rsidRDefault="00647801" w:rsidP="00EB44DA">
            <w:pPr>
              <w:pStyle w:val="TableEntry"/>
              <w:rPr>
                <w:ins w:id="4938" w:author="Jones, Emma" w:date="2018-04-25T10:14:00Z"/>
                <w:bCs/>
              </w:rPr>
            </w:pPr>
            <w:ins w:id="4939" w:author="Jones, Emma" w:date="2018-04-25T10:5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940"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A0BA9DE" w14:textId="5BBB8FFD" w:rsidR="00647801" w:rsidRPr="006F3394" w:rsidRDefault="00647801" w:rsidP="00EB44DA">
            <w:pPr>
              <w:pStyle w:val="TableEntry"/>
              <w:rPr>
                <w:ins w:id="4941" w:author="Jones, Emma" w:date="2018-04-25T10:14:00Z"/>
                <w:b/>
                <w:bCs/>
              </w:rPr>
            </w:pPr>
            <w:ins w:id="4942"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4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3D1AEB1" w14:textId="388BF2BB" w:rsidR="00647801" w:rsidRPr="00746C6E" w:rsidRDefault="00F74758" w:rsidP="00EB44DA">
            <w:pPr>
              <w:pStyle w:val="TableEntry"/>
              <w:rPr>
                <w:ins w:id="4944" w:author="Jones, Emma" w:date="2018-04-25T15:32:00Z"/>
              </w:rPr>
            </w:pPr>
            <w:ins w:id="4945" w:author="Jones, Emma" w:date="2018-04-30T14:17:00Z">
              <w:r>
                <w:t>1..1</w:t>
              </w:r>
            </w:ins>
          </w:p>
        </w:tc>
        <w:tc>
          <w:tcPr>
            <w:tcW w:w="3720" w:type="dxa"/>
            <w:tcBorders>
              <w:top w:val="single" w:sz="4" w:space="0" w:color="auto"/>
              <w:left w:val="single" w:sz="4" w:space="0" w:color="auto"/>
              <w:bottom w:val="single" w:sz="4" w:space="0" w:color="auto"/>
              <w:right w:val="single" w:sz="4" w:space="0" w:color="auto"/>
            </w:tcBorders>
            <w:tcPrChange w:id="494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C808117" w14:textId="559C2F5C" w:rsidR="00647801" w:rsidRPr="00D87F67" w:rsidRDefault="00647801" w:rsidP="00EB44DA">
            <w:pPr>
              <w:pStyle w:val="TableEntry"/>
              <w:rPr>
                <w:ins w:id="4947" w:author="Jones, Emma" w:date="2018-04-25T10:14:00Z"/>
              </w:rPr>
            </w:pPr>
            <w:ins w:id="4948" w:author="Jones, Emma" w:date="2018-04-25T10:53:00Z">
              <w:r w:rsidRPr="00746C6E">
                <w:t>Responsible individual</w:t>
              </w:r>
            </w:ins>
          </w:p>
        </w:tc>
        <w:tc>
          <w:tcPr>
            <w:tcW w:w="3441" w:type="dxa"/>
            <w:tcBorders>
              <w:top w:val="single" w:sz="4" w:space="0" w:color="auto"/>
              <w:left w:val="single" w:sz="4" w:space="0" w:color="auto"/>
              <w:bottom w:val="single" w:sz="4" w:space="0" w:color="auto"/>
              <w:right w:val="single" w:sz="4" w:space="0" w:color="auto"/>
            </w:tcBorders>
            <w:tcPrChange w:id="494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8E52839" w14:textId="526806BA" w:rsidR="00647801" w:rsidRPr="00D87F67" w:rsidRDefault="00F74758" w:rsidP="00EB44DA">
            <w:pPr>
              <w:pStyle w:val="TableEntry"/>
              <w:rPr>
                <w:ins w:id="4950" w:author="Jones, Emma" w:date="2018-04-25T10:14:00Z"/>
                <w:b/>
                <w:bCs/>
              </w:rPr>
            </w:pPr>
            <w:ins w:id="4951" w:author="Jones, Emma" w:date="2018-04-30T14:17:00Z">
              <w:r>
                <w:rPr>
                  <w:b/>
                  <w:bCs/>
                </w:rPr>
                <w:t>This version of the profile requires an owner.</w:t>
              </w:r>
            </w:ins>
          </w:p>
        </w:tc>
      </w:tr>
      <w:tr w:rsidR="00647801" w:rsidRPr="00D87F67" w14:paraId="37A73482" w14:textId="77777777" w:rsidTr="00647801">
        <w:trPr>
          <w:cantSplit/>
          <w:trHeight w:val="600"/>
          <w:ins w:id="4952" w:author="Jones, Emma" w:date="2018-04-25T10:14:00Z"/>
          <w:trPrChange w:id="495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5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DE66E8E" w14:textId="128866DE" w:rsidR="00647801" w:rsidRPr="00D87F67" w:rsidRDefault="00647801" w:rsidP="00EB44DA">
            <w:pPr>
              <w:pStyle w:val="TableEntry"/>
              <w:rPr>
                <w:ins w:id="4955" w:author="Jones, Emma" w:date="2018-04-25T10:14:00Z"/>
              </w:rPr>
            </w:pPr>
            <w:ins w:id="4956" w:author="Jones, Emma" w:date="2018-04-25T10:14:00Z">
              <w:r>
                <w:t>... reason</w:t>
              </w:r>
            </w:ins>
          </w:p>
        </w:tc>
        <w:tc>
          <w:tcPr>
            <w:tcW w:w="883" w:type="dxa"/>
            <w:tcBorders>
              <w:top w:val="single" w:sz="4" w:space="0" w:color="auto"/>
              <w:left w:val="single" w:sz="4" w:space="0" w:color="auto"/>
              <w:bottom w:val="single" w:sz="4" w:space="0" w:color="auto"/>
              <w:right w:val="single" w:sz="4" w:space="0" w:color="auto"/>
            </w:tcBorders>
            <w:tcPrChange w:id="495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C2C06F1" w14:textId="77777777" w:rsidR="00647801" w:rsidRPr="00D87F67" w:rsidRDefault="00647801" w:rsidP="00EB44DA">
            <w:pPr>
              <w:pStyle w:val="TableEntry"/>
              <w:rPr>
                <w:ins w:id="495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5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0131EB8" w14:textId="0D0B6108" w:rsidR="00647801" w:rsidRPr="006F3394" w:rsidRDefault="00647801" w:rsidP="00EB44DA">
            <w:pPr>
              <w:pStyle w:val="TableEntry"/>
              <w:rPr>
                <w:ins w:id="4960" w:author="Jones, Emma" w:date="2018-04-25T10:14:00Z"/>
                <w:bCs/>
              </w:rPr>
            </w:pPr>
            <w:ins w:id="4961"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6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2415786" w14:textId="77777777" w:rsidR="00647801" w:rsidRPr="00746C6E" w:rsidRDefault="00647801" w:rsidP="00EB44DA">
            <w:pPr>
              <w:pStyle w:val="TableEntry"/>
              <w:rPr>
                <w:ins w:id="496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6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88E6A84" w14:textId="7E27A712" w:rsidR="00647801" w:rsidRPr="00D87F67" w:rsidRDefault="00647801" w:rsidP="00EB44DA">
            <w:pPr>
              <w:pStyle w:val="TableEntry"/>
              <w:rPr>
                <w:ins w:id="4965" w:author="Jones, Emma" w:date="2018-04-25T10:14:00Z"/>
              </w:rPr>
            </w:pPr>
            <w:ins w:id="4966" w:author="Jones, Emma" w:date="2018-04-25T10:53:00Z">
              <w:r w:rsidRPr="00746C6E">
                <w:t>Why task is needed</w:t>
              </w:r>
            </w:ins>
          </w:p>
        </w:tc>
        <w:tc>
          <w:tcPr>
            <w:tcW w:w="3441" w:type="dxa"/>
            <w:tcBorders>
              <w:top w:val="single" w:sz="4" w:space="0" w:color="auto"/>
              <w:left w:val="single" w:sz="4" w:space="0" w:color="auto"/>
              <w:bottom w:val="single" w:sz="4" w:space="0" w:color="auto"/>
              <w:right w:val="single" w:sz="4" w:space="0" w:color="auto"/>
            </w:tcBorders>
            <w:tcPrChange w:id="496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A98EC1E" w14:textId="77777777" w:rsidR="00647801" w:rsidRPr="00D87F67" w:rsidRDefault="00647801" w:rsidP="00EB44DA">
            <w:pPr>
              <w:pStyle w:val="TableEntry"/>
              <w:rPr>
                <w:ins w:id="4968" w:author="Jones, Emma" w:date="2018-04-25T10:14:00Z"/>
                <w:b/>
                <w:bCs/>
              </w:rPr>
            </w:pPr>
          </w:p>
        </w:tc>
      </w:tr>
      <w:tr w:rsidR="00647801" w:rsidRPr="00D87F67" w14:paraId="188CE058" w14:textId="77777777" w:rsidTr="00647801">
        <w:trPr>
          <w:cantSplit/>
          <w:trHeight w:val="600"/>
          <w:ins w:id="4969" w:author="Jones, Emma" w:date="2018-04-25T10:14:00Z"/>
          <w:trPrChange w:id="497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7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4963180" w14:textId="3E43C967" w:rsidR="00647801" w:rsidRPr="00D87F67" w:rsidRDefault="00647801" w:rsidP="00EB44DA">
            <w:pPr>
              <w:pStyle w:val="TableEntry"/>
              <w:rPr>
                <w:ins w:id="4972" w:author="Jones, Emma" w:date="2018-04-25T10:14:00Z"/>
              </w:rPr>
            </w:pPr>
            <w:ins w:id="4973" w:author="Jones, Emma" w:date="2018-04-25T10:14:00Z">
              <w:r>
                <w:t>... note</w:t>
              </w:r>
            </w:ins>
          </w:p>
        </w:tc>
        <w:tc>
          <w:tcPr>
            <w:tcW w:w="883" w:type="dxa"/>
            <w:tcBorders>
              <w:top w:val="single" w:sz="4" w:space="0" w:color="auto"/>
              <w:left w:val="single" w:sz="4" w:space="0" w:color="auto"/>
              <w:bottom w:val="single" w:sz="4" w:space="0" w:color="auto"/>
              <w:right w:val="single" w:sz="4" w:space="0" w:color="auto"/>
            </w:tcBorders>
            <w:tcPrChange w:id="497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0F5BFE9" w14:textId="77777777" w:rsidR="00647801" w:rsidRPr="00D87F67" w:rsidRDefault="00647801" w:rsidP="00EB44DA">
            <w:pPr>
              <w:pStyle w:val="TableEntry"/>
              <w:rPr>
                <w:ins w:id="497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7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D02143" w14:textId="4BD85DD9" w:rsidR="00647801" w:rsidRPr="006F3394" w:rsidRDefault="00647801" w:rsidP="00EB44DA">
            <w:pPr>
              <w:pStyle w:val="TableEntry"/>
              <w:rPr>
                <w:ins w:id="4977" w:author="Jones, Emma" w:date="2018-04-25T10:14:00Z"/>
                <w:bCs/>
              </w:rPr>
            </w:pPr>
            <w:ins w:id="4978" w:author="Jones, Emma" w:date="2018-04-25T10:52:00Z">
              <w:r>
                <w:rPr>
                  <w:bCs/>
                </w:rPr>
                <w:t>0..*</w:t>
              </w:r>
            </w:ins>
          </w:p>
        </w:tc>
        <w:tc>
          <w:tcPr>
            <w:tcW w:w="1740" w:type="dxa"/>
            <w:tcBorders>
              <w:top w:val="single" w:sz="4" w:space="0" w:color="auto"/>
              <w:left w:val="single" w:sz="4" w:space="0" w:color="auto"/>
              <w:bottom w:val="single" w:sz="4" w:space="0" w:color="auto"/>
              <w:right w:val="single" w:sz="4" w:space="0" w:color="auto"/>
            </w:tcBorders>
            <w:tcPrChange w:id="497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34A1822" w14:textId="77777777" w:rsidR="00647801" w:rsidRPr="00746C6E" w:rsidRDefault="00647801" w:rsidP="00EB44DA">
            <w:pPr>
              <w:pStyle w:val="TableEntry"/>
              <w:rPr>
                <w:ins w:id="498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8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98FC73" w14:textId="2FC77E6E" w:rsidR="00647801" w:rsidRPr="00D87F67" w:rsidRDefault="00647801" w:rsidP="00EB44DA">
            <w:pPr>
              <w:pStyle w:val="TableEntry"/>
              <w:rPr>
                <w:ins w:id="4982" w:author="Jones, Emma" w:date="2018-04-25T10:14:00Z"/>
              </w:rPr>
            </w:pPr>
            <w:ins w:id="4983" w:author="Jones, Emma" w:date="2018-04-25T10:54:00Z">
              <w:r w:rsidRPr="00746C6E">
                <w:t>Comments made about the task</w:t>
              </w:r>
            </w:ins>
          </w:p>
        </w:tc>
        <w:tc>
          <w:tcPr>
            <w:tcW w:w="3441" w:type="dxa"/>
            <w:tcBorders>
              <w:top w:val="single" w:sz="4" w:space="0" w:color="auto"/>
              <w:left w:val="single" w:sz="4" w:space="0" w:color="auto"/>
              <w:bottom w:val="single" w:sz="4" w:space="0" w:color="auto"/>
              <w:right w:val="single" w:sz="4" w:space="0" w:color="auto"/>
            </w:tcBorders>
            <w:tcPrChange w:id="498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519C450" w14:textId="77777777" w:rsidR="00647801" w:rsidRPr="00D87F67" w:rsidRDefault="00647801" w:rsidP="00EB44DA">
            <w:pPr>
              <w:pStyle w:val="TableEntry"/>
              <w:rPr>
                <w:ins w:id="4985" w:author="Jones, Emma" w:date="2018-04-25T10:14:00Z"/>
                <w:b/>
                <w:bCs/>
              </w:rPr>
            </w:pPr>
          </w:p>
        </w:tc>
      </w:tr>
      <w:tr w:rsidR="00647801" w:rsidRPr="00D87F67" w14:paraId="55B9CCC7" w14:textId="77777777" w:rsidTr="00647801">
        <w:trPr>
          <w:cantSplit/>
          <w:trHeight w:val="600"/>
          <w:ins w:id="4986" w:author="Jones, Emma" w:date="2018-04-25T10:14:00Z"/>
          <w:trPrChange w:id="498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8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F875B0B" w14:textId="3EF1B51F" w:rsidR="00647801" w:rsidRPr="00D87F67" w:rsidRDefault="00647801" w:rsidP="00EB44DA">
            <w:pPr>
              <w:pStyle w:val="TableEntry"/>
              <w:rPr>
                <w:ins w:id="4989" w:author="Jones, Emma" w:date="2018-04-25T10:14:00Z"/>
              </w:rPr>
            </w:pPr>
            <w:ins w:id="4990" w:author="Jones, Emma" w:date="2018-04-25T10:14:00Z">
              <w:r>
                <w:t>... rel</w:t>
              </w:r>
            </w:ins>
            <w:ins w:id="4991" w:author="Jones, Emma" w:date="2018-04-25T10:54:00Z">
              <w:r>
                <w:t>evantHistory</w:t>
              </w:r>
            </w:ins>
            <w:ins w:id="4992"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99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BCB559" w14:textId="77777777" w:rsidR="00647801" w:rsidRPr="00D87F67" w:rsidRDefault="00647801" w:rsidP="00EB44DA">
            <w:pPr>
              <w:pStyle w:val="TableEntry"/>
              <w:rPr>
                <w:ins w:id="4994"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9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085F705" w14:textId="048CE1DE" w:rsidR="00647801" w:rsidRPr="006F3394" w:rsidRDefault="00647801" w:rsidP="00EB44DA">
            <w:pPr>
              <w:pStyle w:val="TableEntry"/>
              <w:rPr>
                <w:ins w:id="4996" w:author="Jones, Emma" w:date="2018-04-25T10:14:00Z"/>
                <w:b/>
                <w:bCs/>
              </w:rPr>
            </w:pPr>
            <w:ins w:id="4997" w:author="Jones, Emma" w:date="2018-04-25T10:57:00Z">
              <w:r>
                <w:rPr>
                  <w:bCs/>
                </w:rPr>
                <w:t>0..*</w:t>
              </w:r>
            </w:ins>
          </w:p>
        </w:tc>
        <w:tc>
          <w:tcPr>
            <w:tcW w:w="1740" w:type="dxa"/>
            <w:tcBorders>
              <w:top w:val="single" w:sz="4" w:space="0" w:color="auto"/>
              <w:left w:val="single" w:sz="4" w:space="0" w:color="auto"/>
              <w:bottom w:val="single" w:sz="4" w:space="0" w:color="auto"/>
              <w:right w:val="single" w:sz="4" w:space="0" w:color="auto"/>
            </w:tcBorders>
            <w:tcPrChange w:id="499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5037530" w14:textId="77777777" w:rsidR="00647801" w:rsidRPr="00ED3F79" w:rsidRDefault="00647801" w:rsidP="00EB44DA">
            <w:pPr>
              <w:pStyle w:val="TableEntry"/>
              <w:rPr>
                <w:ins w:id="499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0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622C92" w14:textId="1C8C7F7C" w:rsidR="00647801" w:rsidRPr="00D87F67" w:rsidRDefault="00647801" w:rsidP="00EB44DA">
            <w:pPr>
              <w:pStyle w:val="TableEntry"/>
              <w:rPr>
                <w:ins w:id="5001" w:author="Jones, Emma" w:date="2018-04-25T10:14:00Z"/>
              </w:rPr>
            </w:pPr>
            <w:ins w:id="5002" w:author="Jones, Emma" w:date="2018-04-25T10:59:00Z">
              <w:r w:rsidRPr="00ED3F79">
                <w:t>Key events in history of the Task</w:t>
              </w:r>
            </w:ins>
          </w:p>
        </w:tc>
        <w:tc>
          <w:tcPr>
            <w:tcW w:w="3441" w:type="dxa"/>
            <w:tcBorders>
              <w:top w:val="single" w:sz="4" w:space="0" w:color="auto"/>
              <w:left w:val="single" w:sz="4" w:space="0" w:color="auto"/>
              <w:bottom w:val="single" w:sz="4" w:space="0" w:color="auto"/>
              <w:right w:val="single" w:sz="4" w:space="0" w:color="auto"/>
            </w:tcBorders>
            <w:tcPrChange w:id="500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754A7E6" w14:textId="77777777" w:rsidR="00647801" w:rsidRPr="00D87F67" w:rsidRDefault="00647801" w:rsidP="00EB44DA">
            <w:pPr>
              <w:pStyle w:val="TableEntry"/>
              <w:rPr>
                <w:ins w:id="5004" w:author="Jones, Emma" w:date="2018-04-25T10:14:00Z"/>
                <w:b/>
                <w:bCs/>
              </w:rPr>
            </w:pPr>
          </w:p>
        </w:tc>
      </w:tr>
      <w:tr w:rsidR="00647801" w:rsidRPr="00D87F67" w14:paraId="2C1B9187" w14:textId="77777777" w:rsidTr="00647801">
        <w:trPr>
          <w:cantSplit/>
          <w:trHeight w:val="600"/>
          <w:ins w:id="5005" w:author="Jones, Emma" w:date="2018-04-25T10:14:00Z"/>
          <w:trPrChange w:id="500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0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3F1C28D" w14:textId="7465D521" w:rsidR="00647801" w:rsidRPr="00D87F67" w:rsidRDefault="00647801" w:rsidP="00EB44DA">
            <w:pPr>
              <w:pStyle w:val="TableEntry"/>
              <w:rPr>
                <w:ins w:id="5008" w:author="Jones, Emma" w:date="2018-04-25T10:14:00Z"/>
              </w:rPr>
            </w:pPr>
            <w:ins w:id="5009" w:author="Jones, Emma" w:date="2018-04-25T10:14:00Z">
              <w:r>
                <w:t>...</w:t>
              </w:r>
            </w:ins>
            <w:ins w:id="5010" w:author="Jones, Emma" w:date="2018-04-25T10:55:00Z">
              <w:r>
                <w:t xml:space="preserve"> restrictions</w:t>
              </w:r>
            </w:ins>
            <w:ins w:id="5011"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501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CC16BB1" w14:textId="77777777" w:rsidR="00647801" w:rsidRPr="00D87F67" w:rsidRDefault="00647801" w:rsidP="00EB44DA">
            <w:pPr>
              <w:pStyle w:val="TableEntry"/>
              <w:rPr>
                <w:ins w:id="5013"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1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34D68A7" w14:textId="0A895519" w:rsidR="00647801" w:rsidRPr="006F3394" w:rsidRDefault="00647801" w:rsidP="00EB44DA">
            <w:pPr>
              <w:pStyle w:val="TableEntry"/>
              <w:rPr>
                <w:ins w:id="5015" w:author="Jones, Emma" w:date="2018-04-25T10:14:00Z"/>
                <w:bCs/>
              </w:rPr>
            </w:pPr>
            <w:ins w:id="5016"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501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45B42FC" w14:textId="77777777" w:rsidR="00647801" w:rsidRPr="00ED3F79" w:rsidRDefault="00647801" w:rsidP="00EB44DA">
            <w:pPr>
              <w:pStyle w:val="TableEntry"/>
              <w:rPr>
                <w:ins w:id="501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1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BB4922D" w14:textId="00B394AC" w:rsidR="00647801" w:rsidRPr="00D87F67" w:rsidRDefault="00647801" w:rsidP="00EB44DA">
            <w:pPr>
              <w:pStyle w:val="TableEntry"/>
              <w:rPr>
                <w:ins w:id="5020" w:author="Jones, Emma" w:date="2018-04-25T10:14:00Z"/>
              </w:rPr>
            </w:pPr>
            <w:ins w:id="5021" w:author="Jones, Emma" w:date="2018-04-25T11:00:00Z">
              <w:r w:rsidRPr="00ED3F79">
                <w:t>Constraints on fulfillment tasks</w:t>
              </w:r>
            </w:ins>
          </w:p>
        </w:tc>
        <w:tc>
          <w:tcPr>
            <w:tcW w:w="3441" w:type="dxa"/>
            <w:tcBorders>
              <w:top w:val="single" w:sz="4" w:space="0" w:color="auto"/>
              <w:left w:val="single" w:sz="4" w:space="0" w:color="auto"/>
              <w:bottom w:val="single" w:sz="4" w:space="0" w:color="auto"/>
              <w:right w:val="single" w:sz="4" w:space="0" w:color="auto"/>
            </w:tcBorders>
            <w:tcPrChange w:id="502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958BB71" w14:textId="77777777" w:rsidR="00647801" w:rsidRPr="00D87F67" w:rsidRDefault="00647801" w:rsidP="00EB44DA">
            <w:pPr>
              <w:pStyle w:val="TableEntry"/>
              <w:rPr>
                <w:ins w:id="5023" w:author="Jones, Emma" w:date="2018-04-25T10:14:00Z"/>
                <w:b/>
                <w:bCs/>
              </w:rPr>
            </w:pPr>
          </w:p>
        </w:tc>
      </w:tr>
      <w:tr w:rsidR="00647801" w:rsidRPr="00D87F67" w14:paraId="0FE5056F" w14:textId="77777777" w:rsidTr="00647801">
        <w:trPr>
          <w:cantSplit/>
          <w:trHeight w:val="600"/>
          <w:ins w:id="5024" w:author="Jones, Emma" w:date="2018-04-25T10:14:00Z"/>
          <w:trPrChange w:id="502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2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8AAB9B7" w14:textId="7732CA4B" w:rsidR="00647801" w:rsidRPr="00D87F67" w:rsidRDefault="00647801" w:rsidP="00EB44DA">
            <w:pPr>
              <w:pStyle w:val="TableEntry"/>
              <w:rPr>
                <w:ins w:id="5027" w:author="Jones, Emma" w:date="2018-04-25T10:14:00Z"/>
              </w:rPr>
            </w:pPr>
            <w:ins w:id="5028" w:author="Jones, Emma" w:date="2018-04-25T10:14:00Z">
              <w:r>
                <w:t>.... repetitions</w:t>
              </w:r>
            </w:ins>
          </w:p>
        </w:tc>
        <w:tc>
          <w:tcPr>
            <w:tcW w:w="883" w:type="dxa"/>
            <w:tcBorders>
              <w:top w:val="single" w:sz="4" w:space="0" w:color="auto"/>
              <w:left w:val="single" w:sz="4" w:space="0" w:color="auto"/>
              <w:bottom w:val="single" w:sz="4" w:space="0" w:color="auto"/>
              <w:right w:val="single" w:sz="4" w:space="0" w:color="auto"/>
            </w:tcBorders>
            <w:tcPrChange w:id="502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8A37AE0" w14:textId="77777777" w:rsidR="00647801" w:rsidRPr="00D87F67" w:rsidRDefault="00647801" w:rsidP="00EB44DA">
            <w:pPr>
              <w:pStyle w:val="TableEntry"/>
              <w:rPr>
                <w:ins w:id="5030"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503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2AD8B3E" w14:textId="6CBA3C49" w:rsidR="00647801" w:rsidRPr="006F3394" w:rsidRDefault="00647801" w:rsidP="00EB44DA">
            <w:pPr>
              <w:pStyle w:val="TableEntry"/>
              <w:rPr>
                <w:ins w:id="5032" w:author="Jones, Emma" w:date="2018-04-25T10:14:00Z"/>
                <w:bCs/>
              </w:rPr>
            </w:pPr>
            <w:ins w:id="5033"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503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2E9333" w14:textId="77777777" w:rsidR="00647801" w:rsidRPr="00ED3F79" w:rsidRDefault="00647801" w:rsidP="00EB44DA">
            <w:pPr>
              <w:pStyle w:val="TableEntry"/>
              <w:rPr>
                <w:ins w:id="503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3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C36EE9" w14:textId="3C256F60" w:rsidR="00647801" w:rsidRPr="00D87F67" w:rsidRDefault="00647801" w:rsidP="00EB44DA">
            <w:pPr>
              <w:pStyle w:val="TableEntry"/>
              <w:rPr>
                <w:ins w:id="5037" w:author="Jones, Emma" w:date="2018-04-25T10:14:00Z"/>
              </w:rPr>
            </w:pPr>
            <w:ins w:id="5038" w:author="Jones, Emma" w:date="2018-04-25T11:00:00Z">
              <w:r w:rsidRPr="00ED3F79">
                <w:t>How many times to repeat</w:t>
              </w:r>
            </w:ins>
          </w:p>
        </w:tc>
        <w:tc>
          <w:tcPr>
            <w:tcW w:w="3441" w:type="dxa"/>
            <w:tcBorders>
              <w:top w:val="single" w:sz="4" w:space="0" w:color="auto"/>
              <w:left w:val="single" w:sz="4" w:space="0" w:color="auto"/>
              <w:bottom w:val="single" w:sz="4" w:space="0" w:color="auto"/>
              <w:right w:val="single" w:sz="4" w:space="0" w:color="auto"/>
            </w:tcBorders>
            <w:tcPrChange w:id="503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282D2FD" w14:textId="77777777" w:rsidR="00647801" w:rsidRPr="00D87F67" w:rsidRDefault="00647801" w:rsidP="00EB44DA">
            <w:pPr>
              <w:pStyle w:val="TableEntry"/>
              <w:rPr>
                <w:ins w:id="5040" w:author="Jones, Emma" w:date="2018-04-25T10:14:00Z"/>
                <w:b/>
                <w:bCs/>
              </w:rPr>
            </w:pPr>
          </w:p>
        </w:tc>
      </w:tr>
      <w:tr w:rsidR="00647801" w:rsidRPr="00D87F67" w14:paraId="1B1E0EEE" w14:textId="77777777" w:rsidTr="00647801">
        <w:trPr>
          <w:cantSplit/>
          <w:trHeight w:val="600"/>
          <w:ins w:id="5041" w:author="Jones, Emma" w:date="2018-04-25T10:14:00Z"/>
          <w:trPrChange w:id="504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4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00E3EC6" w14:textId="4235700B" w:rsidR="00647801" w:rsidRPr="00D87F67" w:rsidRDefault="00647801" w:rsidP="00EB44DA">
            <w:pPr>
              <w:pStyle w:val="TableEntry"/>
              <w:rPr>
                <w:ins w:id="5044" w:author="Jones, Emma" w:date="2018-04-25T10:14:00Z"/>
              </w:rPr>
            </w:pPr>
            <w:ins w:id="5045" w:author="Jones, Emma" w:date="2018-04-25T10:14:00Z">
              <w:r>
                <w:t xml:space="preserve">.... </w:t>
              </w:r>
            </w:ins>
            <w:ins w:id="5046" w:author="Jones, Emma" w:date="2018-04-25T10:55:00Z">
              <w:r>
                <w:t>period</w:t>
              </w:r>
            </w:ins>
          </w:p>
        </w:tc>
        <w:tc>
          <w:tcPr>
            <w:tcW w:w="883" w:type="dxa"/>
            <w:tcBorders>
              <w:top w:val="single" w:sz="4" w:space="0" w:color="auto"/>
              <w:left w:val="single" w:sz="4" w:space="0" w:color="auto"/>
              <w:bottom w:val="single" w:sz="4" w:space="0" w:color="auto"/>
              <w:right w:val="single" w:sz="4" w:space="0" w:color="auto"/>
            </w:tcBorders>
            <w:tcPrChange w:id="504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D8B2EC3" w14:textId="77777777" w:rsidR="00647801" w:rsidRPr="00D87F67" w:rsidRDefault="00647801" w:rsidP="00EB44DA">
            <w:pPr>
              <w:pStyle w:val="TableEntry"/>
              <w:rPr>
                <w:ins w:id="504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4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F8DB9D7" w14:textId="0E4C5D2E" w:rsidR="00647801" w:rsidRPr="006F3394" w:rsidRDefault="00647801" w:rsidP="00EB44DA">
            <w:pPr>
              <w:pStyle w:val="TableEntry"/>
              <w:rPr>
                <w:ins w:id="5050" w:author="Jones, Emma" w:date="2018-04-25T10:14:00Z"/>
                <w:bCs/>
              </w:rPr>
            </w:pPr>
            <w:ins w:id="5051"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50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ED39D2" w14:textId="77777777" w:rsidR="00647801" w:rsidRPr="00794254" w:rsidRDefault="00647801" w:rsidP="00EB44DA">
            <w:pPr>
              <w:pStyle w:val="TableEntry"/>
              <w:rPr>
                <w:ins w:id="505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5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B1F667C" w14:textId="2CD1AD2C" w:rsidR="00647801" w:rsidRPr="00D87F67" w:rsidRDefault="00647801" w:rsidP="00EB44DA">
            <w:pPr>
              <w:pStyle w:val="TableEntry"/>
              <w:rPr>
                <w:ins w:id="5055" w:author="Jones, Emma" w:date="2018-04-25T10:14:00Z"/>
              </w:rPr>
            </w:pPr>
            <w:ins w:id="5056" w:author="Jones, Emma" w:date="2018-04-25T11:00:00Z">
              <w:r w:rsidRPr="00794254">
                <w:t>When fulfillment sought</w:t>
              </w:r>
            </w:ins>
          </w:p>
        </w:tc>
        <w:tc>
          <w:tcPr>
            <w:tcW w:w="3441" w:type="dxa"/>
            <w:tcBorders>
              <w:top w:val="single" w:sz="4" w:space="0" w:color="auto"/>
              <w:left w:val="single" w:sz="4" w:space="0" w:color="auto"/>
              <w:bottom w:val="single" w:sz="4" w:space="0" w:color="auto"/>
              <w:right w:val="single" w:sz="4" w:space="0" w:color="auto"/>
            </w:tcBorders>
            <w:tcPrChange w:id="505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EABAD23" w14:textId="77777777" w:rsidR="00647801" w:rsidRPr="00D87F67" w:rsidRDefault="00647801" w:rsidP="00EB44DA">
            <w:pPr>
              <w:pStyle w:val="TableEntry"/>
              <w:rPr>
                <w:ins w:id="5058" w:author="Jones, Emma" w:date="2018-04-25T10:14:00Z"/>
                <w:b/>
                <w:bCs/>
              </w:rPr>
            </w:pPr>
          </w:p>
        </w:tc>
      </w:tr>
      <w:tr w:rsidR="00647801" w:rsidRPr="00D87F67" w14:paraId="1393DEB7" w14:textId="77777777" w:rsidTr="00647801">
        <w:trPr>
          <w:cantSplit/>
          <w:trHeight w:val="600"/>
          <w:ins w:id="5059" w:author="Jones, Emma" w:date="2018-04-25T10:14:00Z"/>
          <w:trPrChange w:id="506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6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B2F73A2" w14:textId="28CDC829" w:rsidR="00647801" w:rsidRPr="00D87F67" w:rsidRDefault="00647801" w:rsidP="00EB44DA">
            <w:pPr>
              <w:pStyle w:val="TableEntry"/>
              <w:rPr>
                <w:ins w:id="5062" w:author="Jones, Emma" w:date="2018-04-25T10:14:00Z"/>
              </w:rPr>
            </w:pPr>
            <w:ins w:id="5063" w:author="Jones, Emma" w:date="2018-04-25T10:14:00Z">
              <w:r>
                <w:lastRenderedPageBreak/>
                <w:t>.... recipient</w:t>
              </w:r>
            </w:ins>
          </w:p>
        </w:tc>
        <w:tc>
          <w:tcPr>
            <w:tcW w:w="883" w:type="dxa"/>
            <w:tcBorders>
              <w:top w:val="single" w:sz="4" w:space="0" w:color="auto"/>
              <w:left w:val="single" w:sz="4" w:space="0" w:color="auto"/>
              <w:bottom w:val="single" w:sz="4" w:space="0" w:color="auto"/>
              <w:right w:val="single" w:sz="4" w:space="0" w:color="auto"/>
            </w:tcBorders>
            <w:tcPrChange w:id="506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6741061" w14:textId="77777777" w:rsidR="00647801" w:rsidRPr="00D87F67" w:rsidRDefault="00647801" w:rsidP="00EB44DA">
            <w:pPr>
              <w:pStyle w:val="TableEntry"/>
              <w:rPr>
                <w:ins w:id="506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6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DA51CE5" w14:textId="6435B304" w:rsidR="00647801" w:rsidRPr="006F3394" w:rsidRDefault="00647801" w:rsidP="00EB44DA">
            <w:pPr>
              <w:pStyle w:val="TableEntry"/>
              <w:rPr>
                <w:ins w:id="5067" w:author="Jones, Emma" w:date="2018-04-25T10:14:00Z"/>
                <w:bCs/>
              </w:rPr>
            </w:pPr>
            <w:ins w:id="5068"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06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FD1A6A8" w14:textId="77777777" w:rsidR="00647801" w:rsidRPr="00491CAB" w:rsidRDefault="00647801" w:rsidP="00EB44DA">
            <w:pPr>
              <w:pStyle w:val="TableEntry"/>
              <w:rPr>
                <w:ins w:id="507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7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527E38" w14:textId="61CFE6AF" w:rsidR="00647801" w:rsidRPr="00D87F67" w:rsidRDefault="00647801" w:rsidP="00EB44DA">
            <w:pPr>
              <w:pStyle w:val="TableEntry"/>
              <w:rPr>
                <w:ins w:id="5072" w:author="Jones, Emma" w:date="2018-04-25T10:14:00Z"/>
              </w:rPr>
            </w:pPr>
            <w:ins w:id="5073" w:author="Jones, Emma" w:date="2018-04-25T11:04:00Z">
              <w:r w:rsidRPr="00491CAB">
                <w:t>For whom is fulfillment sought?</w:t>
              </w:r>
            </w:ins>
          </w:p>
        </w:tc>
        <w:tc>
          <w:tcPr>
            <w:tcW w:w="3441" w:type="dxa"/>
            <w:tcBorders>
              <w:top w:val="single" w:sz="4" w:space="0" w:color="auto"/>
              <w:left w:val="single" w:sz="4" w:space="0" w:color="auto"/>
              <w:bottom w:val="single" w:sz="4" w:space="0" w:color="auto"/>
              <w:right w:val="single" w:sz="4" w:space="0" w:color="auto"/>
            </w:tcBorders>
            <w:tcPrChange w:id="507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1C0FC16" w14:textId="77777777" w:rsidR="00647801" w:rsidRPr="00D87F67" w:rsidRDefault="00647801" w:rsidP="00EB44DA">
            <w:pPr>
              <w:pStyle w:val="TableEntry"/>
              <w:rPr>
                <w:ins w:id="5075" w:author="Jones, Emma" w:date="2018-04-25T10:14:00Z"/>
                <w:b/>
                <w:bCs/>
              </w:rPr>
            </w:pPr>
          </w:p>
        </w:tc>
      </w:tr>
      <w:tr w:rsidR="00647801" w:rsidRPr="00D87F67" w14:paraId="43BF9861" w14:textId="77777777" w:rsidTr="00647801">
        <w:trPr>
          <w:cantSplit/>
          <w:trHeight w:val="600"/>
          <w:ins w:id="5076" w:author="Jones, Emma" w:date="2018-04-25T10:14:00Z"/>
          <w:trPrChange w:id="507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7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AD3DCBC" w14:textId="32245361" w:rsidR="00647801" w:rsidRPr="00D87F67" w:rsidRDefault="00647801" w:rsidP="00EB44DA">
            <w:pPr>
              <w:pStyle w:val="TableEntry"/>
              <w:rPr>
                <w:ins w:id="5079" w:author="Jones, Emma" w:date="2018-04-25T10:14:00Z"/>
              </w:rPr>
            </w:pPr>
            <w:ins w:id="5080" w:author="Jones, Emma" w:date="2018-04-25T10:14:00Z">
              <w:r>
                <w:t>... input</w:t>
              </w:r>
            </w:ins>
          </w:p>
        </w:tc>
        <w:tc>
          <w:tcPr>
            <w:tcW w:w="883" w:type="dxa"/>
            <w:tcBorders>
              <w:top w:val="single" w:sz="4" w:space="0" w:color="auto"/>
              <w:left w:val="single" w:sz="4" w:space="0" w:color="auto"/>
              <w:bottom w:val="single" w:sz="4" w:space="0" w:color="auto"/>
              <w:right w:val="single" w:sz="4" w:space="0" w:color="auto"/>
            </w:tcBorders>
            <w:tcPrChange w:id="508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CC7F25D" w14:textId="77777777" w:rsidR="00647801" w:rsidRPr="00D87F67" w:rsidRDefault="00647801" w:rsidP="00EB44DA">
            <w:pPr>
              <w:pStyle w:val="TableEntry"/>
              <w:rPr>
                <w:ins w:id="5082"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8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DA99A00" w14:textId="39E89CD0" w:rsidR="00647801" w:rsidRPr="006F3394" w:rsidRDefault="00647801" w:rsidP="00EB44DA">
            <w:pPr>
              <w:pStyle w:val="TableEntry"/>
              <w:rPr>
                <w:ins w:id="5084" w:author="Jones, Emma" w:date="2018-04-25T10:14:00Z"/>
                <w:bCs/>
              </w:rPr>
            </w:pPr>
            <w:ins w:id="5085"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08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60F7D2" w14:textId="77777777" w:rsidR="00647801" w:rsidRPr="00491CAB" w:rsidRDefault="00647801" w:rsidP="00EB44DA">
            <w:pPr>
              <w:pStyle w:val="TableEntry"/>
              <w:rPr>
                <w:ins w:id="5087"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8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85BF07" w14:textId="28F37F22" w:rsidR="00647801" w:rsidRPr="00D87F67" w:rsidRDefault="00647801" w:rsidP="00EB44DA">
            <w:pPr>
              <w:pStyle w:val="TableEntry"/>
              <w:rPr>
                <w:ins w:id="5089" w:author="Jones, Emma" w:date="2018-04-25T10:14:00Z"/>
              </w:rPr>
            </w:pPr>
            <w:ins w:id="5090" w:author="Jones, Emma" w:date="2018-04-25T11:04:00Z">
              <w:r w:rsidRPr="00491CAB">
                <w:t>Information used to perform task</w:t>
              </w:r>
            </w:ins>
          </w:p>
        </w:tc>
        <w:tc>
          <w:tcPr>
            <w:tcW w:w="3441" w:type="dxa"/>
            <w:tcBorders>
              <w:top w:val="single" w:sz="4" w:space="0" w:color="auto"/>
              <w:left w:val="single" w:sz="4" w:space="0" w:color="auto"/>
              <w:bottom w:val="single" w:sz="4" w:space="0" w:color="auto"/>
              <w:right w:val="single" w:sz="4" w:space="0" w:color="auto"/>
            </w:tcBorders>
            <w:tcPrChange w:id="509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BFE3EE4" w14:textId="072C1787" w:rsidR="00647801" w:rsidRPr="00D87F67" w:rsidRDefault="00647801" w:rsidP="00EB44DA">
            <w:pPr>
              <w:pStyle w:val="TableEntry"/>
              <w:rPr>
                <w:ins w:id="5092" w:author="Jones, Emma" w:date="2018-04-25T10:14:00Z"/>
                <w:b/>
                <w:bCs/>
              </w:rPr>
            </w:pPr>
            <w:ins w:id="5093" w:author="Jones, Emma" w:date="2018-04-25T12:57:00Z">
              <w:r>
                <w:rPr>
                  <w:b/>
                  <w:bCs/>
                </w:rPr>
                <w:t>Emma: need to require for the payLoad</w:t>
              </w:r>
            </w:ins>
          </w:p>
        </w:tc>
      </w:tr>
      <w:tr w:rsidR="00647801" w:rsidRPr="00D87F67" w14:paraId="34E49F07" w14:textId="77777777" w:rsidTr="00647801">
        <w:trPr>
          <w:cantSplit/>
          <w:trHeight w:val="600"/>
          <w:ins w:id="5094" w:author="Jones, Emma" w:date="2018-04-25T10:14:00Z"/>
          <w:trPrChange w:id="509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9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459C21" w14:textId="5613BE5C" w:rsidR="00647801" w:rsidRPr="00D87F67" w:rsidRDefault="00647801" w:rsidP="00EB44DA">
            <w:pPr>
              <w:pStyle w:val="TableEntry"/>
              <w:rPr>
                <w:ins w:id="5097" w:author="Jones, Emma" w:date="2018-04-25T10:14:00Z"/>
              </w:rPr>
            </w:pPr>
            <w:ins w:id="5098" w:author="Jones, Emma" w:date="2018-04-25T10:14:00Z">
              <w:r>
                <w:t>.... type</w:t>
              </w:r>
            </w:ins>
          </w:p>
        </w:tc>
        <w:tc>
          <w:tcPr>
            <w:tcW w:w="883" w:type="dxa"/>
            <w:tcBorders>
              <w:top w:val="single" w:sz="4" w:space="0" w:color="auto"/>
              <w:left w:val="single" w:sz="4" w:space="0" w:color="auto"/>
              <w:bottom w:val="single" w:sz="4" w:space="0" w:color="auto"/>
              <w:right w:val="single" w:sz="4" w:space="0" w:color="auto"/>
            </w:tcBorders>
            <w:tcPrChange w:id="509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1835E21" w14:textId="77777777" w:rsidR="00647801" w:rsidRPr="00D87F67" w:rsidRDefault="00647801" w:rsidP="00EB44DA">
            <w:pPr>
              <w:pStyle w:val="TableEntry"/>
              <w:rPr>
                <w:ins w:id="5100"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510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7BEDE0B" w14:textId="6DC6B0F9" w:rsidR="00647801" w:rsidRPr="006F3394" w:rsidRDefault="00647801" w:rsidP="00EB44DA">
            <w:pPr>
              <w:pStyle w:val="TableEntry"/>
              <w:rPr>
                <w:ins w:id="5102" w:author="Jones, Emma" w:date="2018-04-25T10:14:00Z"/>
                <w:bCs/>
              </w:rPr>
            </w:pPr>
            <w:ins w:id="5103"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0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7703835" w14:textId="77777777" w:rsidR="00647801" w:rsidRPr="00491CAB" w:rsidRDefault="00647801" w:rsidP="00EB44DA">
            <w:pPr>
              <w:pStyle w:val="TableEntry"/>
              <w:rPr>
                <w:ins w:id="510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0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05945D4" w14:textId="430FFD2B" w:rsidR="00647801" w:rsidRPr="00D87F67" w:rsidRDefault="00647801" w:rsidP="00EB44DA">
            <w:pPr>
              <w:pStyle w:val="TableEntry"/>
              <w:rPr>
                <w:ins w:id="5107" w:author="Jones, Emma" w:date="2018-04-25T10:14:00Z"/>
              </w:rPr>
            </w:pPr>
            <w:ins w:id="5108" w:author="Jones, Emma" w:date="2018-04-25T11:05:00Z">
              <w:r w:rsidRPr="00491CAB">
                <w:t>Label for the input</w:t>
              </w:r>
            </w:ins>
          </w:p>
        </w:tc>
        <w:tc>
          <w:tcPr>
            <w:tcW w:w="3441" w:type="dxa"/>
            <w:tcBorders>
              <w:top w:val="single" w:sz="4" w:space="0" w:color="auto"/>
              <w:left w:val="single" w:sz="4" w:space="0" w:color="auto"/>
              <w:bottom w:val="single" w:sz="4" w:space="0" w:color="auto"/>
              <w:right w:val="single" w:sz="4" w:space="0" w:color="auto"/>
            </w:tcBorders>
            <w:tcPrChange w:id="510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D8BD58" w14:textId="77777777" w:rsidR="00647801" w:rsidRPr="00D87F67" w:rsidRDefault="00647801" w:rsidP="00EB44DA">
            <w:pPr>
              <w:pStyle w:val="TableEntry"/>
              <w:rPr>
                <w:ins w:id="5110" w:author="Jones, Emma" w:date="2018-04-25T10:14:00Z"/>
                <w:b/>
                <w:bCs/>
              </w:rPr>
            </w:pPr>
          </w:p>
        </w:tc>
      </w:tr>
      <w:tr w:rsidR="00647801" w:rsidRPr="00D87F67" w14:paraId="139585B0" w14:textId="77777777" w:rsidTr="00647801">
        <w:trPr>
          <w:cantSplit/>
          <w:trHeight w:val="600"/>
          <w:ins w:id="5111" w:author="Jones, Emma" w:date="2018-04-25T10:14:00Z"/>
          <w:trPrChange w:id="511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1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1B5A303" w14:textId="059FCAC7" w:rsidR="00647801" w:rsidRPr="00D87F67" w:rsidRDefault="00647801" w:rsidP="00EB44DA">
            <w:pPr>
              <w:pStyle w:val="TableEntry"/>
              <w:rPr>
                <w:ins w:id="5114" w:author="Jones, Emma" w:date="2018-04-25T10:14:00Z"/>
              </w:rPr>
            </w:pPr>
            <w:ins w:id="5115" w:author="Jones, Emma" w:date="2018-04-25T10:14:00Z">
              <w:r>
                <w:t>.... value[x]</w:t>
              </w:r>
            </w:ins>
          </w:p>
        </w:tc>
        <w:tc>
          <w:tcPr>
            <w:tcW w:w="883" w:type="dxa"/>
            <w:tcBorders>
              <w:top w:val="single" w:sz="4" w:space="0" w:color="auto"/>
              <w:left w:val="single" w:sz="4" w:space="0" w:color="auto"/>
              <w:bottom w:val="single" w:sz="4" w:space="0" w:color="auto"/>
              <w:right w:val="single" w:sz="4" w:space="0" w:color="auto"/>
            </w:tcBorders>
            <w:tcPrChange w:id="511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03B9143" w14:textId="77777777" w:rsidR="00647801" w:rsidRPr="00D87F67" w:rsidRDefault="00647801" w:rsidP="00EB44DA">
            <w:pPr>
              <w:pStyle w:val="TableEntry"/>
              <w:rPr>
                <w:ins w:id="5117"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511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840BC1D" w14:textId="4A11DFFF" w:rsidR="00647801" w:rsidRPr="006F3394" w:rsidRDefault="00647801" w:rsidP="00EB44DA">
            <w:pPr>
              <w:pStyle w:val="TableEntry"/>
              <w:rPr>
                <w:ins w:id="5119" w:author="Jones, Emma" w:date="2018-04-25T10:14:00Z"/>
                <w:bCs/>
              </w:rPr>
            </w:pPr>
            <w:ins w:id="5120"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2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F738A0E" w14:textId="77777777" w:rsidR="00647801" w:rsidRPr="00491CAB" w:rsidRDefault="00647801" w:rsidP="00EB44DA">
            <w:pPr>
              <w:pStyle w:val="TableEntry"/>
              <w:rPr>
                <w:ins w:id="512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2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D7948" w14:textId="07291E14" w:rsidR="00647801" w:rsidRPr="00D87F67" w:rsidRDefault="00647801" w:rsidP="00EB44DA">
            <w:pPr>
              <w:pStyle w:val="TableEntry"/>
              <w:rPr>
                <w:ins w:id="5124" w:author="Jones, Emma" w:date="2018-04-25T10:14:00Z"/>
              </w:rPr>
            </w:pPr>
            <w:ins w:id="5125" w:author="Jones, Emma" w:date="2018-04-25T11:10:00Z">
              <w:r w:rsidRPr="00491CAB">
                <w:t>Content to use in performing the task</w:t>
              </w:r>
            </w:ins>
          </w:p>
        </w:tc>
        <w:tc>
          <w:tcPr>
            <w:tcW w:w="3441" w:type="dxa"/>
            <w:tcBorders>
              <w:top w:val="single" w:sz="4" w:space="0" w:color="auto"/>
              <w:left w:val="single" w:sz="4" w:space="0" w:color="auto"/>
              <w:bottom w:val="single" w:sz="4" w:space="0" w:color="auto"/>
              <w:right w:val="single" w:sz="4" w:space="0" w:color="auto"/>
            </w:tcBorders>
            <w:tcPrChange w:id="512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6A28358" w14:textId="77777777" w:rsidR="00647801" w:rsidRPr="00D87F67" w:rsidRDefault="00647801" w:rsidP="00EB44DA">
            <w:pPr>
              <w:pStyle w:val="TableEntry"/>
              <w:rPr>
                <w:ins w:id="5127" w:author="Jones, Emma" w:date="2018-04-25T10:14:00Z"/>
                <w:b/>
                <w:bCs/>
              </w:rPr>
            </w:pPr>
          </w:p>
        </w:tc>
      </w:tr>
      <w:tr w:rsidR="00647801" w:rsidRPr="00D87F67" w14:paraId="1C4B348D" w14:textId="77777777" w:rsidTr="00647801">
        <w:trPr>
          <w:cantSplit/>
          <w:trHeight w:val="600"/>
          <w:ins w:id="5128" w:author="Jones, Emma" w:date="2018-04-25T10:14:00Z"/>
          <w:trPrChange w:id="512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3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A3665AF" w14:textId="008519C1" w:rsidR="00647801" w:rsidRPr="00D87F67" w:rsidRDefault="00647801" w:rsidP="00746C6E">
            <w:pPr>
              <w:pStyle w:val="TableEntry"/>
              <w:rPr>
                <w:ins w:id="5131" w:author="Jones, Emma" w:date="2018-04-25T10:14:00Z"/>
              </w:rPr>
            </w:pPr>
            <w:ins w:id="5132" w:author="Jones, Emma" w:date="2018-04-25T10:57:00Z">
              <w:r>
                <w:t>... output</w:t>
              </w:r>
            </w:ins>
          </w:p>
        </w:tc>
        <w:tc>
          <w:tcPr>
            <w:tcW w:w="883" w:type="dxa"/>
            <w:tcBorders>
              <w:top w:val="single" w:sz="4" w:space="0" w:color="auto"/>
              <w:left w:val="single" w:sz="4" w:space="0" w:color="auto"/>
              <w:bottom w:val="single" w:sz="4" w:space="0" w:color="auto"/>
              <w:right w:val="single" w:sz="4" w:space="0" w:color="auto"/>
            </w:tcBorders>
            <w:tcPrChange w:id="513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3E7E5FB" w14:textId="77777777" w:rsidR="00647801" w:rsidRPr="00D87F67" w:rsidRDefault="00647801" w:rsidP="00746C6E">
            <w:pPr>
              <w:pStyle w:val="TableEntry"/>
              <w:rPr>
                <w:ins w:id="5134"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13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26EAE3E" w14:textId="38C3AB02" w:rsidR="00647801" w:rsidRPr="006F3394" w:rsidRDefault="00647801" w:rsidP="00746C6E">
            <w:pPr>
              <w:pStyle w:val="TableEntry"/>
              <w:rPr>
                <w:ins w:id="5136" w:author="Jones, Emma" w:date="2018-04-25T10:14:00Z"/>
                <w:bCs/>
              </w:rPr>
            </w:pPr>
            <w:ins w:id="5137"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13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D34AD7C" w14:textId="77777777" w:rsidR="00647801" w:rsidRPr="00491CAB" w:rsidRDefault="00647801" w:rsidP="00746C6E">
            <w:pPr>
              <w:pStyle w:val="TableEntry"/>
              <w:rPr>
                <w:ins w:id="513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4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1F551E" w14:textId="1E841C0C" w:rsidR="00647801" w:rsidRPr="00D87F67" w:rsidRDefault="00647801" w:rsidP="00746C6E">
            <w:pPr>
              <w:pStyle w:val="TableEntry"/>
              <w:rPr>
                <w:ins w:id="5141" w:author="Jones, Emma" w:date="2018-04-25T10:14:00Z"/>
              </w:rPr>
            </w:pPr>
            <w:ins w:id="5142" w:author="Jones, Emma" w:date="2018-04-25T11:10:00Z">
              <w:r w:rsidRPr="00491CAB">
                <w:t>Information produced as part of task</w:t>
              </w:r>
            </w:ins>
          </w:p>
        </w:tc>
        <w:tc>
          <w:tcPr>
            <w:tcW w:w="3441" w:type="dxa"/>
            <w:tcBorders>
              <w:top w:val="single" w:sz="4" w:space="0" w:color="auto"/>
              <w:left w:val="single" w:sz="4" w:space="0" w:color="auto"/>
              <w:bottom w:val="single" w:sz="4" w:space="0" w:color="auto"/>
              <w:right w:val="single" w:sz="4" w:space="0" w:color="auto"/>
            </w:tcBorders>
            <w:tcPrChange w:id="514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C113C82" w14:textId="77777777" w:rsidR="00647801" w:rsidRPr="00D87F67" w:rsidRDefault="00647801" w:rsidP="00746C6E">
            <w:pPr>
              <w:pStyle w:val="TableEntry"/>
              <w:rPr>
                <w:ins w:id="5144" w:author="Jones, Emma" w:date="2018-04-25T10:14:00Z"/>
                <w:b/>
                <w:bCs/>
              </w:rPr>
            </w:pPr>
          </w:p>
        </w:tc>
      </w:tr>
      <w:tr w:rsidR="00647801" w:rsidRPr="00D87F67" w14:paraId="34F21B03" w14:textId="77777777" w:rsidTr="00647801">
        <w:trPr>
          <w:cantSplit/>
          <w:trHeight w:val="600"/>
          <w:ins w:id="5145" w:author="Jones, Emma" w:date="2018-04-25T10:14:00Z"/>
          <w:trPrChange w:id="514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4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C2BB93A" w14:textId="17DB19A4" w:rsidR="00647801" w:rsidRPr="00D87F67" w:rsidRDefault="00647801" w:rsidP="00746C6E">
            <w:pPr>
              <w:pStyle w:val="TableEntry"/>
              <w:rPr>
                <w:ins w:id="5148" w:author="Jones, Emma" w:date="2018-04-25T10:14:00Z"/>
              </w:rPr>
            </w:pPr>
            <w:ins w:id="5149" w:author="Jones, Emma" w:date="2018-04-25T10:57:00Z">
              <w:r>
                <w:t>.... type</w:t>
              </w:r>
            </w:ins>
          </w:p>
        </w:tc>
        <w:tc>
          <w:tcPr>
            <w:tcW w:w="883" w:type="dxa"/>
            <w:tcBorders>
              <w:top w:val="single" w:sz="4" w:space="0" w:color="auto"/>
              <w:left w:val="single" w:sz="4" w:space="0" w:color="auto"/>
              <w:bottom w:val="single" w:sz="4" w:space="0" w:color="auto"/>
              <w:right w:val="single" w:sz="4" w:space="0" w:color="auto"/>
            </w:tcBorders>
            <w:tcPrChange w:id="515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46D9BCC" w14:textId="77777777" w:rsidR="00647801" w:rsidRPr="00D87F67" w:rsidRDefault="00647801" w:rsidP="00746C6E">
            <w:pPr>
              <w:pStyle w:val="TableEntry"/>
              <w:rPr>
                <w:ins w:id="5151"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152"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FE9DA6" w14:textId="34B52A87" w:rsidR="00647801" w:rsidRPr="006F3394" w:rsidRDefault="00647801" w:rsidP="00746C6E">
            <w:pPr>
              <w:pStyle w:val="TableEntry"/>
              <w:rPr>
                <w:ins w:id="5153" w:author="Jones, Emma" w:date="2018-04-25T10:14:00Z"/>
                <w:bCs/>
              </w:rPr>
            </w:pPr>
            <w:ins w:id="5154"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5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3C38F7E" w14:textId="77777777" w:rsidR="00647801" w:rsidRPr="00745697" w:rsidRDefault="00647801" w:rsidP="00746C6E">
            <w:pPr>
              <w:pStyle w:val="TableEntry"/>
              <w:rPr>
                <w:ins w:id="515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5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F2E083" w14:textId="78F03F91" w:rsidR="00647801" w:rsidRPr="00D87F67" w:rsidRDefault="00647801" w:rsidP="00746C6E">
            <w:pPr>
              <w:pStyle w:val="TableEntry"/>
              <w:rPr>
                <w:ins w:id="5158" w:author="Jones, Emma" w:date="2018-04-25T10:14:00Z"/>
              </w:rPr>
            </w:pPr>
            <w:ins w:id="5159" w:author="Jones, Emma" w:date="2018-04-25T11:11:00Z">
              <w:r w:rsidRPr="00745697">
                <w:t>Label for output</w:t>
              </w:r>
            </w:ins>
          </w:p>
        </w:tc>
        <w:tc>
          <w:tcPr>
            <w:tcW w:w="3441" w:type="dxa"/>
            <w:tcBorders>
              <w:top w:val="single" w:sz="4" w:space="0" w:color="auto"/>
              <w:left w:val="single" w:sz="4" w:space="0" w:color="auto"/>
              <w:bottom w:val="single" w:sz="4" w:space="0" w:color="auto"/>
              <w:right w:val="single" w:sz="4" w:space="0" w:color="auto"/>
            </w:tcBorders>
            <w:tcPrChange w:id="516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D9C017F" w14:textId="77777777" w:rsidR="00647801" w:rsidRPr="00D87F67" w:rsidRDefault="00647801" w:rsidP="00746C6E">
            <w:pPr>
              <w:pStyle w:val="TableEntry"/>
              <w:rPr>
                <w:ins w:id="5161" w:author="Jones, Emma" w:date="2018-04-25T10:14:00Z"/>
                <w:b/>
                <w:bCs/>
              </w:rPr>
            </w:pPr>
          </w:p>
        </w:tc>
      </w:tr>
      <w:tr w:rsidR="00647801" w:rsidRPr="00D87F67" w14:paraId="53A00485" w14:textId="77777777" w:rsidTr="00647801">
        <w:trPr>
          <w:cantSplit/>
          <w:trHeight w:val="600"/>
          <w:ins w:id="5162" w:author="Jones, Emma" w:date="2018-04-25T10:14:00Z"/>
          <w:trPrChange w:id="516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6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7030C92" w14:textId="27DDE5E0" w:rsidR="00647801" w:rsidRPr="00D87F67" w:rsidRDefault="00647801" w:rsidP="00746C6E">
            <w:pPr>
              <w:pStyle w:val="TableEntry"/>
              <w:rPr>
                <w:ins w:id="5165" w:author="Jones, Emma" w:date="2018-04-25T10:14:00Z"/>
              </w:rPr>
            </w:pPr>
            <w:ins w:id="5166" w:author="Jones, Emma" w:date="2018-04-25T10:57:00Z">
              <w:r>
                <w:t>.... value[x]</w:t>
              </w:r>
            </w:ins>
          </w:p>
        </w:tc>
        <w:tc>
          <w:tcPr>
            <w:tcW w:w="883" w:type="dxa"/>
            <w:tcBorders>
              <w:top w:val="single" w:sz="4" w:space="0" w:color="auto"/>
              <w:left w:val="single" w:sz="4" w:space="0" w:color="auto"/>
              <w:bottom w:val="single" w:sz="4" w:space="0" w:color="auto"/>
              <w:right w:val="single" w:sz="4" w:space="0" w:color="auto"/>
            </w:tcBorders>
            <w:tcPrChange w:id="516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0605A5" w14:textId="77777777" w:rsidR="00647801" w:rsidRPr="00D87F67" w:rsidRDefault="00647801" w:rsidP="00746C6E">
            <w:pPr>
              <w:pStyle w:val="TableEntry"/>
              <w:rPr>
                <w:ins w:id="516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16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11136529" w14:textId="04713C69" w:rsidR="00647801" w:rsidRPr="006F3394" w:rsidRDefault="00647801" w:rsidP="00746C6E">
            <w:pPr>
              <w:pStyle w:val="TableEntry"/>
              <w:rPr>
                <w:ins w:id="5170" w:author="Jones, Emma" w:date="2018-04-25T10:14:00Z"/>
                <w:bCs/>
              </w:rPr>
            </w:pPr>
            <w:ins w:id="5171"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7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0D1465" w14:textId="77777777" w:rsidR="00647801" w:rsidRPr="00745697" w:rsidRDefault="00647801" w:rsidP="00746C6E">
            <w:pPr>
              <w:pStyle w:val="TableEntry"/>
              <w:rPr>
                <w:ins w:id="517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7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01C7DAF" w14:textId="7064AB50" w:rsidR="00647801" w:rsidRPr="00D87F67" w:rsidRDefault="00647801" w:rsidP="00746C6E">
            <w:pPr>
              <w:pStyle w:val="TableEntry"/>
              <w:rPr>
                <w:ins w:id="5175" w:author="Jones, Emma" w:date="2018-04-25T10:14:00Z"/>
              </w:rPr>
            </w:pPr>
            <w:ins w:id="5176" w:author="Jones, Emma" w:date="2018-04-25T11:11:00Z">
              <w:r w:rsidRPr="00745697">
                <w:t>Result of output</w:t>
              </w:r>
            </w:ins>
          </w:p>
        </w:tc>
        <w:tc>
          <w:tcPr>
            <w:tcW w:w="3441" w:type="dxa"/>
            <w:tcBorders>
              <w:top w:val="single" w:sz="4" w:space="0" w:color="auto"/>
              <w:left w:val="single" w:sz="4" w:space="0" w:color="auto"/>
              <w:bottom w:val="single" w:sz="4" w:space="0" w:color="auto"/>
              <w:right w:val="single" w:sz="4" w:space="0" w:color="auto"/>
            </w:tcBorders>
            <w:tcPrChange w:id="517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00E675C" w14:textId="77777777" w:rsidR="00647801" w:rsidRPr="00D87F67" w:rsidRDefault="00647801" w:rsidP="00746C6E">
            <w:pPr>
              <w:pStyle w:val="TableEntry"/>
              <w:rPr>
                <w:ins w:id="5178" w:author="Jones, Emma" w:date="2018-04-25T10:14:00Z"/>
                <w:b/>
                <w:bCs/>
              </w:rPr>
            </w:pPr>
          </w:p>
        </w:tc>
      </w:tr>
    </w:tbl>
    <w:p w14:paraId="1EE13440" w14:textId="0CF0C8B5" w:rsidR="005B18DB" w:rsidRDefault="005B18DB" w:rsidP="005B18DB">
      <w:pPr>
        <w:pStyle w:val="BodyText"/>
        <w:rPr>
          <w:ins w:id="5179" w:author="Jones, Emma" w:date="2018-04-30T20:35:00Z"/>
        </w:rPr>
      </w:pPr>
      <w:ins w:id="5180" w:author="Jones, Emma" w:date="2018-04-30T20:35:00Z">
        <w:r w:rsidRPr="00D87F67">
          <w:t xml:space="preserve">A FHIR </w:t>
        </w:r>
        <w:r>
          <w:t xml:space="preserve">Task </w:t>
        </w:r>
        <w:r w:rsidRPr="00D87F67">
          <w:t xml:space="preserve">StructureDefinition can be found in implementation materials – see ITI TF-2x: Appendix W for instructions on how to get to the implementation materials. </w:t>
        </w:r>
      </w:ins>
    </w:p>
    <w:p w14:paraId="524E5F55" w14:textId="77777777" w:rsidR="004E10EF" w:rsidRDefault="004E10EF" w:rsidP="006E57CF">
      <w:pPr>
        <w:pStyle w:val="BodyText"/>
        <w:rPr>
          <w:ins w:id="5181" w:author="Jones, Emma" w:date="2018-04-25T10:11:00Z"/>
        </w:rPr>
      </w:pPr>
    </w:p>
    <w:p w14:paraId="2B10752B" w14:textId="15ED4F4F" w:rsidR="00076401" w:rsidRPr="00D87F67" w:rsidDel="00746C6E" w:rsidRDefault="00076401" w:rsidP="00BD1A9D">
      <w:pPr>
        <w:pStyle w:val="BodyText"/>
        <w:rPr>
          <w:del w:id="5182" w:author="Jones, Emma" w:date="2018-04-25T10:57:00Z"/>
        </w:rPr>
      </w:pPr>
    </w:p>
    <w:p w14:paraId="0419053E" w14:textId="7A6350D4" w:rsidR="00F04ABA" w:rsidRPr="00D87F67" w:rsidDel="00746C6E" w:rsidRDefault="00F04ABA" w:rsidP="00E349F6">
      <w:pPr>
        <w:rPr>
          <w:del w:id="5183" w:author="Jones, Emma" w:date="2018-04-25T10:57:00Z"/>
        </w:rPr>
      </w:pPr>
    </w:p>
    <w:p w14:paraId="5C0DC13E" w14:textId="77777777" w:rsidR="00EA4EA1" w:rsidRPr="00D87F67" w:rsidRDefault="00EA4EA1" w:rsidP="00207571">
      <w:pPr>
        <w:pStyle w:val="PartTitle"/>
        <w:rPr>
          <w:highlight w:val="yellow"/>
        </w:rPr>
      </w:pPr>
      <w:bookmarkStart w:id="5184" w:name="_Toc495483815"/>
      <w:r w:rsidRPr="00D87F67">
        <w:lastRenderedPageBreak/>
        <w:t>Appendices</w:t>
      </w:r>
      <w:bookmarkEnd w:id="5184"/>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5185" w:name="_Toc495483816"/>
      <w:r w:rsidRPr="00D87F67">
        <w:rPr>
          <w:noProof w:val="0"/>
        </w:rPr>
        <w:t xml:space="preserve">Volume </w:t>
      </w:r>
      <w:r w:rsidR="001F2CF8" w:rsidRPr="00D87F67">
        <w:rPr>
          <w:noProof w:val="0"/>
        </w:rPr>
        <w:t>3</w:t>
      </w:r>
      <w:r w:rsidRPr="00D87F67">
        <w:rPr>
          <w:noProof w:val="0"/>
        </w:rPr>
        <w:t xml:space="preserve"> Namespace Additions</w:t>
      </w:r>
      <w:bookmarkEnd w:id="5185"/>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58F50B3F" w14:textId="01B131D0" w:rsidR="003254E4" w:rsidRDefault="00C775A1" w:rsidP="003254E4">
      <w:pPr>
        <w:pStyle w:val="Heading3"/>
        <w:numPr>
          <w:ilvl w:val="0"/>
          <w:numId w:val="0"/>
        </w:numPr>
        <w:ind w:left="720" w:hanging="720"/>
        <w:rPr>
          <w:ins w:id="5186" w:author="Jones, Emma" w:date="2018-05-01T12:12:00Z"/>
        </w:rPr>
      </w:pPr>
      <w:ins w:id="5187" w:author="Jones, Emma" w:date="2018-05-01T12:39:00Z">
        <w:r>
          <w:t>X.7</w:t>
        </w:r>
      </w:ins>
      <w:ins w:id="5188" w:author="Jones, Emma" w:date="2018-05-01T12:40:00Z">
        <w:r>
          <w:t>.1</w:t>
        </w:r>
      </w:ins>
      <w:ins w:id="5189" w:author="Jones, Emma" w:date="2018-05-01T12:39:00Z">
        <w:r>
          <w:t xml:space="preserve"> </w:t>
        </w:r>
      </w:ins>
      <w:ins w:id="5190" w:author="Jones, Emma" w:date="2018-05-01T12:38:00Z">
        <w:r w:rsidR="007E4698">
          <w:t xml:space="preserve">DCP Proposed Mapping to </w:t>
        </w:r>
      </w:ins>
      <w:bookmarkStart w:id="5191" w:name="_GoBack"/>
      <w:ins w:id="5192" w:author="Jones, Emma" w:date="2018-05-01T12:12:00Z">
        <w:r w:rsidR="003254E4">
          <w:t>XDW</w:t>
        </w:r>
        <w:bookmarkEnd w:id="5191"/>
        <w:r w:rsidR="003254E4">
          <w:t xml:space="preserve"> Profiles</w:t>
        </w:r>
      </w:ins>
    </w:p>
    <w:p w14:paraId="4BBD4D2C" w14:textId="77777777" w:rsidR="003254E4" w:rsidRDefault="003254E4" w:rsidP="003254E4">
      <w:pPr>
        <w:rPr>
          <w:ins w:id="5193" w:author="Jones, Emma" w:date="2018-05-01T12:12:00Z"/>
        </w:rPr>
      </w:pPr>
      <w:ins w:id="5194" w:author="Jones, Emma" w:date="2018-05-01T12:12:00Z">
        <w:r>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ins>
    </w:p>
    <w:p w14:paraId="3846704B" w14:textId="77777777" w:rsidR="003254E4" w:rsidRDefault="003254E4" w:rsidP="003254E4">
      <w:pPr>
        <w:rPr>
          <w:ins w:id="5195" w:author="Jones, Emma" w:date="2018-05-01T12:12:00Z"/>
        </w:rPr>
      </w:pPr>
      <w:ins w:id="5196" w:author="Jones, Emma" w:date="2018-05-01T12:12:00Z">
        <w:r>
          <w:t>XDW Workflow Document is made up of selected XDW “tasks” that defines all the needed process that completes the workflow. The list of needed process is the XDW “Workflow Definition”.</w:t>
        </w:r>
      </w:ins>
    </w:p>
    <w:p w14:paraId="014EC8E3" w14:textId="77777777" w:rsidR="003254E4" w:rsidRDefault="003254E4" w:rsidP="003254E4">
      <w:pPr>
        <w:rPr>
          <w:ins w:id="5197" w:author="Jones, Emma" w:date="2018-05-01T12:12:00Z"/>
        </w:rPr>
      </w:pPr>
      <w:ins w:id="5198" w:author="Jones, Emma" w:date="2018-05-01T12:12:00Z">
        <w:r>
          <w:t xml:space="preserve">The DCP profile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ins>
    </w:p>
    <w:p w14:paraId="467D658F" w14:textId="545E221D" w:rsidR="003254E4" w:rsidRPr="00BF29EE" w:rsidRDefault="00C775A1" w:rsidP="003254E4">
      <w:pPr>
        <w:pStyle w:val="Heading4"/>
        <w:numPr>
          <w:ilvl w:val="0"/>
          <w:numId w:val="0"/>
        </w:numPr>
        <w:ind w:left="864" w:hanging="864"/>
        <w:rPr>
          <w:ins w:id="5199" w:author="Jones, Emma" w:date="2018-05-01T12:12:00Z"/>
        </w:rPr>
      </w:pPr>
      <w:ins w:id="5200" w:author="Jones, Emma" w:date="2018-05-01T12:40:00Z">
        <w:r>
          <w:t xml:space="preserve">X.7.2 </w:t>
        </w:r>
      </w:ins>
      <w:ins w:id="5201" w:author="Jones, Emma" w:date="2018-05-01T12:12:00Z">
        <w:r w:rsidR="003254E4" w:rsidRPr="00BF29EE">
          <w:t>Concept</w:t>
        </w:r>
        <w:r w:rsidR="003254E4">
          <w:t>s</w:t>
        </w:r>
        <w:r w:rsidR="003254E4" w:rsidRPr="00BF29EE">
          <w:t xml:space="preserve"> </w:t>
        </w:r>
      </w:ins>
    </w:p>
    <w:p w14:paraId="53AE0886" w14:textId="77777777" w:rsidR="003254E4" w:rsidRDefault="003254E4" w:rsidP="003254E4">
      <w:pPr>
        <w:rPr>
          <w:ins w:id="5202" w:author="Jones, Emma" w:date="2018-05-01T12:12:00Z"/>
        </w:rPr>
      </w:pPr>
      <w:ins w:id="5203" w:author="Jones, Emma" w:date="2018-05-01T12:12:00Z">
        <w:r>
          <w:t>Starting from the strong relations existing between DCP and XDW profiles, it’s possible to individuate a parallelism between the objects involved in these two profiles:</w:t>
        </w:r>
      </w:ins>
    </w:p>
    <w:p w14:paraId="5689DF5C" w14:textId="77777777" w:rsidR="003254E4" w:rsidRDefault="003254E4" w:rsidP="003254E4">
      <w:pPr>
        <w:pStyle w:val="ListParagraph"/>
        <w:numPr>
          <w:ilvl w:val="0"/>
          <w:numId w:val="24"/>
        </w:numPr>
        <w:rPr>
          <w:ins w:id="5204" w:author="Jones, Emma" w:date="2018-05-01T12:12:00Z"/>
        </w:rPr>
      </w:pPr>
      <w:ins w:id="5205" w:author="Jones, Emma" w:date="2018-05-01T12:12:00Z">
        <w:r>
          <w:t>The Plan Definition provides support for Activity Definition to support the care planning process in the DCP profile. This can be correlated with the Workflow Definition defined in XDW profiles.</w:t>
        </w:r>
      </w:ins>
    </w:p>
    <w:p w14:paraId="024AAEBB" w14:textId="77777777" w:rsidR="003254E4" w:rsidRDefault="003254E4" w:rsidP="003254E4">
      <w:pPr>
        <w:pStyle w:val="ListParagraph"/>
        <w:numPr>
          <w:ilvl w:val="0"/>
          <w:numId w:val="24"/>
        </w:numPr>
        <w:rPr>
          <w:ins w:id="5206" w:author="Jones, Emma" w:date="2018-05-01T12:12:00Z"/>
        </w:rPr>
      </w:pPr>
      <w:ins w:id="5207" w:author="Jones, Emma" w:date="2018-05-01T12:12:00Z">
        <w:r>
          <w:t>The Activity Definition references the Task resource which can correlated with XDW Task defined in the XDW Workflow Definition.</w:t>
        </w:r>
      </w:ins>
    </w:p>
    <w:p w14:paraId="061DFB67" w14:textId="77777777" w:rsidR="003254E4" w:rsidRDefault="003254E4" w:rsidP="003254E4">
      <w:pPr>
        <w:pStyle w:val="ListParagraph"/>
        <w:numPr>
          <w:ilvl w:val="0"/>
          <w:numId w:val="24"/>
        </w:numPr>
        <w:rPr>
          <w:ins w:id="5208" w:author="Jones, Emma" w:date="2018-05-01T12:12:00Z"/>
        </w:rPr>
      </w:pPr>
      <w:ins w:id="5209" w:author="Jones, Emma" w:date="2018-05-01T12:12:00Z">
        <w:r>
          <w:t>The FHIR Care Plan use of the FHIR Task resource can be correlated with XDW Workflow Document as defined in XDW profile.</w:t>
        </w:r>
      </w:ins>
    </w:p>
    <w:p w14:paraId="47424C20" w14:textId="77777777" w:rsidR="003254E4" w:rsidRDefault="003254E4" w:rsidP="003254E4">
      <w:pPr>
        <w:pStyle w:val="ListParagraph"/>
        <w:numPr>
          <w:ilvl w:val="0"/>
          <w:numId w:val="24"/>
        </w:numPr>
        <w:rPr>
          <w:ins w:id="5210" w:author="Jones, Emma" w:date="2018-05-01T12:12:00Z"/>
        </w:rPr>
      </w:pPr>
      <w:ins w:id="5211" w:author="Jones, Emma" w:date="2018-05-01T12:12:00Z">
        <w:r>
          <w:lastRenderedPageBreak/>
          <w:t>The Activity Definition’s referenced request and task resources as used by the DCP can be correlated with active XDW Tasks used in an XDW application. The FHIR Task resource has been profiled to support this workflow (see 6.6.5).</w:t>
        </w:r>
      </w:ins>
    </w:p>
    <w:p w14:paraId="556F50D0" w14:textId="43B9FE1F" w:rsidR="003254E4" w:rsidRPr="00BF0769" w:rsidRDefault="00C775A1" w:rsidP="003254E4">
      <w:pPr>
        <w:pStyle w:val="Heading4"/>
        <w:numPr>
          <w:ilvl w:val="0"/>
          <w:numId w:val="0"/>
        </w:numPr>
        <w:ind w:left="864" w:hanging="864"/>
        <w:rPr>
          <w:ins w:id="5212" w:author="Jones, Emma" w:date="2018-05-01T12:12:00Z"/>
        </w:rPr>
      </w:pPr>
      <w:ins w:id="5213" w:author="Jones, Emma" w:date="2018-05-01T12:40:00Z">
        <w:r>
          <w:t xml:space="preserve">X.7.3 </w:t>
        </w:r>
      </w:ins>
      <w:ins w:id="5214" w:author="Jones, Emma" w:date="2018-05-01T12:12:00Z">
        <w:r w:rsidR="003254E4" w:rsidRPr="00BF0769">
          <w:t>DCP to XDW Concept Mapping</w:t>
        </w:r>
      </w:ins>
    </w:p>
    <w:p w14:paraId="2A7C2D61" w14:textId="77777777" w:rsidR="003254E4" w:rsidRPr="00BF0769" w:rsidRDefault="003254E4" w:rsidP="003254E4">
      <w:pPr>
        <w:ind w:left="360"/>
        <w:rPr>
          <w:ins w:id="5215" w:author="Jones, Emma" w:date="2018-05-01T12:12:00Z"/>
          <w:szCs w:val="24"/>
        </w:rPr>
      </w:pPr>
      <w:ins w:id="5216" w:author="Jones, Emma" w:date="2018-05-01T12:12:00Z">
        <w:r w:rsidRPr="00BF0769">
          <w:rPr>
            <w:szCs w:val="24"/>
          </w:rPr>
          <w:t>In a XDW environment, DCP transactions can be mapped to XDW transactions using the following guideline:</w:t>
        </w:r>
      </w:ins>
    </w:p>
    <w:p w14:paraId="78E5B8B4" w14:textId="6F57A160" w:rsidR="003254E4" w:rsidRPr="00BF0769" w:rsidRDefault="003254E4" w:rsidP="003254E4">
      <w:pPr>
        <w:pStyle w:val="ListParagraph"/>
        <w:numPr>
          <w:ilvl w:val="0"/>
          <w:numId w:val="25"/>
        </w:numPr>
        <w:rPr>
          <w:ins w:id="5217" w:author="Jones, Emma" w:date="2018-05-01T12:12:00Z"/>
          <w:szCs w:val="24"/>
        </w:rPr>
      </w:pPr>
      <w:ins w:id="5218" w:author="Jones, Emma" w:date="2018-05-01T12:12:00Z">
        <w:r w:rsidRPr="00BF0769">
          <w:rPr>
            <w:szCs w:val="24"/>
          </w:rPr>
          <w:t>[PCC-37] Update Care Plan transaction can be mapped to the creation of a Workflow Document. When this transaction is used to update a Care Plan, the mapping lead to the update of the Workflow Document already created. The Workflow Document elements</w:t>
        </w:r>
        <w:r w:rsidR="004F5E3C">
          <w:rPr>
            <w:szCs w:val="24"/>
          </w:rPr>
          <w:t xml:space="preserve"> shall be defined </w:t>
        </w:r>
      </w:ins>
      <w:ins w:id="5219" w:author="Jones, Emma" w:date="2018-05-02T11:34:00Z">
        <w:r w:rsidR="004F5E3C">
          <w:rPr>
            <w:szCs w:val="24"/>
          </w:rPr>
          <w:t>per the</w:t>
        </w:r>
      </w:ins>
      <w:ins w:id="5220" w:author="Jones, Emma" w:date="2018-05-01T12:12:00Z">
        <w:r w:rsidRPr="004F5E3C">
          <w:rPr>
            <w:szCs w:val="24"/>
            <w:rPrChange w:id="5221" w:author="Jones, Emma" w:date="2018-05-02T11:33:00Z">
              <w:rPr>
                <w:szCs w:val="24"/>
              </w:rPr>
            </w:rPrChange>
          </w:rPr>
          <w:t xml:space="preserve"> </w:t>
        </w:r>
        <w:r w:rsidR="004F5E3C" w:rsidRPr="004F5E3C">
          <w:rPr>
            <w:szCs w:val="24"/>
            <w:rPrChange w:id="5222" w:author="Jones, Emma" w:date="2018-05-02T11:33:00Z">
              <w:rPr>
                <w:szCs w:val="24"/>
                <w:highlight w:val="yellow"/>
              </w:rPr>
            </w:rPrChange>
          </w:rPr>
          <w:t>concept mappings below</w:t>
        </w:r>
      </w:ins>
      <w:ins w:id="5223" w:author="Jones, Emma" w:date="2018-05-02T11:34:00Z">
        <w:r w:rsidR="004F5E3C">
          <w:rPr>
            <w:szCs w:val="24"/>
          </w:rPr>
          <w:t xml:space="preserve">. </w:t>
        </w:r>
      </w:ins>
    </w:p>
    <w:p w14:paraId="1FEBC2C2" w14:textId="77777777" w:rsidR="003254E4" w:rsidRPr="00BF0769" w:rsidRDefault="003254E4" w:rsidP="003254E4">
      <w:pPr>
        <w:pStyle w:val="ListParagraph"/>
        <w:numPr>
          <w:ilvl w:val="0"/>
          <w:numId w:val="25"/>
        </w:numPr>
        <w:rPr>
          <w:ins w:id="5224" w:author="Jones, Emma" w:date="2018-05-01T12:12:00Z"/>
          <w:szCs w:val="24"/>
        </w:rPr>
      </w:pPr>
      <w:ins w:id="5225" w:author="Jones, Emma" w:date="2018-05-01T12:12:00Z">
        <w:r w:rsidRPr="00BF0769">
          <w:rPr>
            <w:szCs w:val="24"/>
          </w:rPr>
          <w:t>[PCC-38] Retrieve Care Plan transaction can be mapped to the retrieve of a Workflow Document.</w:t>
        </w:r>
      </w:ins>
    </w:p>
    <w:p w14:paraId="329B5F93" w14:textId="0048DBB5" w:rsidR="003254E4" w:rsidRDefault="003254E4" w:rsidP="003254E4">
      <w:pPr>
        <w:pStyle w:val="ListParagraph"/>
        <w:numPr>
          <w:ilvl w:val="0"/>
          <w:numId w:val="25"/>
        </w:numPr>
        <w:rPr>
          <w:ins w:id="5226" w:author="Jones, Emma" w:date="2018-05-01T12:14:00Z"/>
          <w:szCs w:val="24"/>
        </w:rPr>
      </w:pPr>
      <w:ins w:id="5227" w:author="Jones, Emma" w:date="2018-05-01T12:12:00Z">
        <w:r w:rsidRPr="00BF0769">
          <w:rPr>
            <w:szCs w:val="24"/>
          </w:rPr>
          <w:t>[PCC-41] Search for Care Plan transaction can be mapped to a query for searching Workflow Documents.</w:t>
        </w:r>
      </w:ins>
    </w:p>
    <w:p w14:paraId="379BAE72" w14:textId="77777777" w:rsidR="00D67CAD" w:rsidRDefault="00D67CAD">
      <w:pPr>
        <w:pStyle w:val="FigureTitle"/>
        <w:ind w:left="1080"/>
        <w:rPr>
          <w:ins w:id="5228" w:author="Jones, Emma" w:date="2018-05-01T12:15:00Z"/>
          <w:rFonts w:ascii="Times New Roman" w:hAnsi="Times New Roman"/>
          <w:sz w:val="24"/>
          <w:szCs w:val="24"/>
        </w:rPr>
        <w:pPrChange w:id="5229" w:author="Jones, Emma" w:date="2018-05-01T12:15:00Z">
          <w:pPr>
            <w:pStyle w:val="FigureTitle"/>
            <w:numPr>
              <w:numId w:val="25"/>
            </w:numPr>
            <w:ind w:left="1080" w:hanging="360"/>
          </w:pPr>
        </w:pPrChange>
      </w:pPr>
    </w:p>
    <w:p w14:paraId="78EDCCC8" w14:textId="77777777" w:rsidR="00216647" w:rsidRDefault="00216647">
      <w:pPr>
        <w:pStyle w:val="FigureTitle"/>
        <w:ind w:left="1080"/>
        <w:rPr>
          <w:ins w:id="5230" w:author="Jones, Emma" w:date="2018-05-02T10:53:00Z"/>
          <w:rFonts w:ascii="Times New Roman" w:hAnsi="Times New Roman"/>
          <w:sz w:val="24"/>
          <w:szCs w:val="24"/>
        </w:rPr>
        <w:pPrChange w:id="5231" w:author="Jones, Emma" w:date="2018-05-01T12:15:00Z">
          <w:pPr>
            <w:pStyle w:val="FigureTitle"/>
            <w:numPr>
              <w:numId w:val="25"/>
            </w:numPr>
            <w:ind w:left="1080" w:hanging="360"/>
          </w:pPr>
        </w:pPrChange>
      </w:pPr>
    </w:p>
    <w:p w14:paraId="7869D031" w14:textId="77777777" w:rsidR="00216647" w:rsidRDefault="00216647">
      <w:pPr>
        <w:pStyle w:val="FigureTitle"/>
        <w:ind w:left="1080"/>
        <w:rPr>
          <w:ins w:id="5232" w:author="Jones, Emma" w:date="2018-05-02T10:53:00Z"/>
          <w:rFonts w:ascii="Times New Roman" w:hAnsi="Times New Roman"/>
          <w:sz w:val="24"/>
          <w:szCs w:val="24"/>
        </w:rPr>
        <w:pPrChange w:id="5233" w:author="Jones, Emma" w:date="2018-05-01T12:15:00Z">
          <w:pPr>
            <w:pStyle w:val="FigureTitle"/>
            <w:numPr>
              <w:numId w:val="25"/>
            </w:numPr>
            <w:ind w:left="1080" w:hanging="360"/>
          </w:pPr>
        </w:pPrChange>
      </w:pPr>
    </w:p>
    <w:p w14:paraId="099BE64C" w14:textId="77777777" w:rsidR="00216647" w:rsidRDefault="00216647">
      <w:pPr>
        <w:pStyle w:val="FigureTitle"/>
        <w:ind w:left="1080"/>
        <w:rPr>
          <w:ins w:id="5234" w:author="Jones, Emma" w:date="2018-05-02T10:53:00Z"/>
          <w:rFonts w:ascii="Times New Roman" w:hAnsi="Times New Roman"/>
          <w:sz w:val="24"/>
          <w:szCs w:val="24"/>
        </w:rPr>
        <w:pPrChange w:id="5235" w:author="Jones, Emma" w:date="2018-05-01T12:15:00Z">
          <w:pPr>
            <w:pStyle w:val="FigureTitle"/>
            <w:numPr>
              <w:numId w:val="25"/>
            </w:numPr>
            <w:ind w:left="1080" w:hanging="360"/>
          </w:pPr>
        </w:pPrChange>
      </w:pPr>
    </w:p>
    <w:p w14:paraId="75FA48C6" w14:textId="77777777" w:rsidR="00216647" w:rsidRDefault="00216647">
      <w:pPr>
        <w:pStyle w:val="FigureTitle"/>
        <w:ind w:left="1080"/>
        <w:rPr>
          <w:ins w:id="5236" w:author="Jones, Emma" w:date="2018-05-02T10:53:00Z"/>
          <w:rFonts w:ascii="Times New Roman" w:hAnsi="Times New Roman"/>
          <w:sz w:val="24"/>
          <w:szCs w:val="24"/>
        </w:rPr>
        <w:pPrChange w:id="5237" w:author="Jones, Emma" w:date="2018-05-01T12:15:00Z">
          <w:pPr>
            <w:pStyle w:val="FigureTitle"/>
            <w:numPr>
              <w:numId w:val="25"/>
            </w:numPr>
            <w:ind w:left="1080" w:hanging="360"/>
          </w:pPr>
        </w:pPrChange>
      </w:pPr>
    </w:p>
    <w:p w14:paraId="49D2A40C" w14:textId="77777777" w:rsidR="00216647" w:rsidRDefault="00216647">
      <w:pPr>
        <w:pStyle w:val="FigureTitle"/>
        <w:ind w:left="1080"/>
        <w:rPr>
          <w:ins w:id="5238" w:author="Jones, Emma" w:date="2018-05-02T10:53:00Z"/>
          <w:rFonts w:ascii="Times New Roman" w:hAnsi="Times New Roman"/>
          <w:sz w:val="24"/>
          <w:szCs w:val="24"/>
        </w:rPr>
        <w:pPrChange w:id="5239" w:author="Jones, Emma" w:date="2018-05-01T12:15:00Z">
          <w:pPr>
            <w:pStyle w:val="FigureTitle"/>
            <w:numPr>
              <w:numId w:val="25"/>
            </w:numPr>
            <w:ind w:left="1080" w:hanging="360"/>
          </w:pPr>
        </w:pPrChange>
      </w:pPr>
    </w:p>
    <w:p w14:paraId="6836FE1F" w14:textId="77777777" w:rsidR="00216647" w:rsidRDefault="00216647">
      <w:pPr>
        <w:pStyle w:val="FigureTitle"/>
        <w:ind w:left="1080"/>
        <w:rPr>
          <w:ins w:id="5240" w:author="Jones, Emma" w:date="2018-05-02T10:53:00Z"/>
          <w:rFonts w:ascii="Times New Roman" w:hAnsi="Times New Roman"/>
          <w:sz w:val="24"/>
          <w:szCs w:val="24"/>
        </w:rPr>
        <w:pPrChange w:id="5241" w:author="Jones, Emma" w:date="2018-05-01T12:15:00Z">
          <w:pPr>
            <w:pStyle w:val="FigureTitle"/>
            <w:numPr>
              <w:numId w:val="25"/>
            </w:numPr>
            <w:ind w:left="1080" w:hanging="360"/>
          </w:pPr>
        </w:pPrChange>
      </w:pPr>
    </w:p>
    <w:p w14:paraId="206222BD" w14:textId="77777777" w:rsidR="00216647" w:rsidRDefault="00216647">
      <w:pPr>
        <w:pStyle w:val="FigureTitle"/>
        <w:ind w:left="1080"/>
        <w:rPr>
          <w:ins w:id="5242" w:author="Jones, Emma" w:date="2018-05-02T10:53:00Z"/>
          <w:rFonts w:ascii="Times New Roman" w:hAnsi="Times New Roman"/>
          <w:sz w:val="24"/>
          <w:szCs w:val="24"/>
        </w:rPr>
        <w:pPrChange w:id="5243" w:author="Jones, Emma" w:date="2018-05-01T12:15:00Z">
          <w:pPr>
            <w:pStyle w:val="FigureTitle"/>
            <w:numPr>
              <w:numId w:val="25"/>
            </w:numPr>
            <w:ind w:left="1080" w:hanging="360"/>
          </w:pPr>
        </w:pPrChange>
      </w:pPr>
    </w:p>
    <w:p w14:paraId="1B8B7701" w14:textId="77777777" w:rsidR="00216647" w:rsidRDefault="00216647">
      <w:pPr>
        <w:pStyle w:val="FigureTitle"/>
        <w:ind w:left="1080"/>
        <w:rPr>
          <w:ins w:id="5244" w:author="Jones, Emma" w:date="2018-05-02T10:53:00Z"/>
          <w:rFonts w:ascii="Times New Roman" w:hAnsi="Times New Roman"/>
          <w:sz w:val="24"/>
          <w:szCs w:val="24"/>
        </w:rPr>
        <w:pPrChange w:id="5245" w:author="Jones, Emma" w:date="2018-05-01T12:15:00Z">
          <w:pPr>
            <w:pStyle w:val="FigureTitle"/>
            <w:numPr>
              <w:numId w:val="25"/>
            </w:numPr>
            <w:ind w:left="1080" w:hanging="360"/>
          </w:pPr>
        </w:pPrChange>
      </w:pPr>
    </w:p>
    <w:p w14:paraId="20F54E33" w14:textId="6D7423BA" w:rsidR="00D67CAD" w:rsidRPr="00BF0769" w:rsidRDefault="00D67CAD">
      <w:pPr>
        <w:pStyle w:val="FigureTitle"/>
        <w:ind w:left="1080"/>
        <w:rPr>
          <w:ins w:id="5246" w:author="Jones, Emma" w:date="2018-05-01T12:14:00Z"/>
          <w:rFonts w:ascii="Times New Roman" w:hAnsi="Times New Roman"/>
          <w:sz w:val="24"/>
          <w:szCs w:val="24"/>
        </w:rPr>
        <w:pPrChange w:id="5247" w:author="Jones, Emma" w:date="2018-05-01T12:15:00Z">
          <w:pPr>
            <w:pStyle w:val="FigureTitle"/>
            <w:numPr>
              <w:numId w:val="25"/>
            </w:numPr>
            <w:ind w:left="1080" w:hanging="360"/>
          </w:pPr>
        </w:pPrChange>
      </w:pPr>
      <w:ins w:id="5248" w:author="Jones, Emma" w:date="2018-05-01T12:14:00Z">
        <w:r w:rsidRPr="00BF0769">
          <w:rPr>
            <w:rFonts w:ascii="Times New Roman" w:hAnsi="Times New Roman"/>
            <w:sz w:val="24"/>
            <w:szCs w:val="24"/>
          </w:rPr>
          <w:lastRenderedPageBreak/>
          <w:t xml:space="preserve">Figure </w:t>
        </w:r>
        <w:r w:rsidR="00C775A1">
          <w:rPr>
            <w:rFonts w:ascii="Times New Roman" w:hAnsi="Times New Roman"/>
            <w:sz w:val="24"/>
            <w:szCs w:val="24"/>
          </w:rPr>
          <w:t>X.7.3</w:t>
        </w:r>
        <w:r w:rsidRPr="00BF0769">
          <w:rPr>
            <w:rFonts w:ascii="Times New Roman" w:hAnsi="Times New Roman"/>
            <w:sz w:val="24"/>
            <w:szCs w:val="24"/>
          </w:rPr>
          <w:t>-1: DCP to XDW Concept Mapping Diagram</w:t>
        </w:r>
      </w:ins>
    </w:p>
    <w:p w14:paraId="7DC5B412" w14:textId="77777777" w:rsidR="00D67CAD" w:rsidRPr="00D67CAD" w:rsidRDefault="00D67CAD">
      <w:pPr>
        <w:pStyle w:val="ListParagraph"/>
        <w:ind w:left="1080"/>
        <w:rPr>
          <w:ins w:id="5249" w:author="Jones, Emma" w:date="2018-05-01T12:14:00Z"/>
          <w:b/>
        </w:rPr>
        <w:pPrChange w:id="5250" w:author="Jones, Emma" w:date="2018-05-01T12:15:00Z">
          <w:pPr>
            <w:pStyle w:val="ListParagraph"/>
            <w:numPr>
              <w:numId w:val="25"/>
            </w:numPr>
            <w:ind w:left="1080" w:hanging="360"/>
          </w:pPr>
        </w:pPrChange>
      </w:pPr>
      <w:ins w:id="5251" w:author="Jones, Emma" w:date="2018-05-01T12:14:00Z">
        <w:r w:rsidRPr="00D67CAD">
          <w:rPr>
            <w:b/>
          </w:rPr>
          <w:t xml:space="preserve">                                       </w:t>
        </w:r>
        <w:r w:rsidRPr="00BF0769">
          <w:rPr>
            <w:noProof/>
            <w:lang w:val="it-IT" w:eastAsia="it-IT"/>
          </w:rPr>
          <w:drawing>
            <wp:inline distT="0" distB="0" distL="0" distR="0" wp14:anchorId="249A0390" wp14:editId="1991C348">
              <wp:extent cx="6427470" cy="2342947"/>
              <wp:effectExtent l="0" t="0" r="0" b="635"/>
              <wp:docPr id="686"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31">
                        <a:extLst>
                          <a:ext uri="{28A0092B-C50C-407E-A947-70E740481C1C}">
                            <a14:useLocalDpi xmlns:a14="http://schemas.microsoft.com/office/drawing/2010/main" val="0"/>
                          </a:ext>
                        </a:extLst>
                      </a:blip>
                      <a:stretch>
                        <a:fillRect/>
                      </a:stretch>
                    </pic:blipFill>
                    <pic:spPr>
                      <a:xfrm>
                        <a:off x="0" y="0"/>
                        <a:ext cx="6464048" cy="2356280"/>
                      </a:xfrm>
                      <a:prstGeom prst="rect">
                        <a:avLst/>
                      </a:prstGeom>
                    </pic:spPr>
                  </pic:pic>
                </a:graphicData>
              </a:graphic>
            </wp:inline>
          </w:drawing>
        </w:r>
      </w:ins>
    </w:p>
    <w:p w14:paraId="7B07C7F1" w14:textId="7A5AA628" w:rsidR="00216647" w:rsidRDefault="002510A3" w:rsidP="002510A3">
      <w:pPr>
        <w:pStyle w:val="Heading5"/>
        <w:numPr>
          <w:ilvl w:val="0"/>
          <w:numId w:val="0"/>
        </w:numPr>
        <w:ind w:left="1008" w:hanging="1008"/>
        <w:rPr>
          <w:ins w:id="5252" w:author="Jones, Emma" w:date="2018-05-02T11:03:00Z"/>
        </w:rPr>
        <w:pPrChange w:id="5253" w:author="Jones, Emma" w:date="2018-05-02T11:05:00Z">
          <w:pPr/>
        </w:pPrChange>
      </w:pPr>
      <w:ins w:id="5254" w:author="Jones, Emma" w:date="2018-05-02T11:02:00Z">
        <w:r>
          <w:t>X.7.3</w:t>
        </w:r>
      </w:ins>
      <w:ins w:id="5255" w:author="Jones, Emma" w:date="2018-05-02T11:05:00Z">
        <w:r>
          <w:t>.1</w:t>
        </w:r>
      </w:ins>
      <w:ins w:id="5256" w:author="Jones, Emma" w:date="2018-05-02T11:02:00Z">
        <w:r>
          <w:t xml:space="preserve"> </w:t>
        </w:r>
      </w:ins>
      <w:ins w:id="5257" w:author="Jones, Emma" w:date="2018-05-02T10:53:00Z">
        <w:r w:rsidR="00216647" w:rsidRPr="00840A65">
          <w:t xml:space="preserve">Mapping DCP </w:t>
        </w:r>
      </w:ins>
      <w:ins w:id="5258" w:author="Jones, Emma" w:date="2018-05-02T11:03:00Z">
        <w:r>
          <w:t xml:space="preserve">CarePlan </w:t>
        </w:r>
      </w:ins>
      <w:ins w:id="5259" w:author="Jones, Emma" w:date="2018-05-02T10:53:00Z">
        <w:r>
          <w:t xml:space="preserve">resource </w:t>
        </w:r>
        <w:r w:rsidR="00216647" w:rsidRPr="00840A65">
          <w:t>to XDW Workflow Document</w:t>
        </w:r>
      </w:ins>
    </w:p>
    <w:p w14:paraId="14449DA9" w14:textId="4EFFDF6B" w:rsidR="00216647" w:rsidRPr="006C04A0" w:rsidRDefault="00216647" w:rsidP="00216647">
      <w:pPr>
        <w:rPr>
          <w:ins w:id="5260" w:author="Jones, Emma" w:date="2018-05-02T10:53:00Z"/>
          <w:sz w:val="22"/>
          <w:szCs w:val="22"/>
        </w:rPr>
      </w:pPr>
      <w:ins w:id="5261" w:author="Jones, Emma" w:date="2018-05-02T10:53:00Z">
        <w:r>
          <w:rPr>
            <w:sz w:val="22"/>
            <w:szCs w:val="22"/>
          </w:rPr>
          <w:t>The purpose of this mapping exercise is to demonstrate a</w:t>
        </w:r>
        <w:r w:rsidRPr="006C04A0">
          <w:rPr>
            <w:sz w:val="22"/>
            <w:szCs w:val="22"/>
          </w:rPr>
          <w:t xml:space="preserve"> </w:t>
        </w:r>
        <w:r>
          <w:rPr>
            <w:sz w:val="22"/>
            <w:szCs w:val="22"/>
          </w:rPr>
          <w:t>situation</w:t>
        </w:r>
        <w:r w:rsidRPr="006C04A0">
          <w:rPr>
            <w:sz w:val="22"/>
            <w:szCs w:val="22"/>
          </w:rPr>
          <w:t xml:space="preserve"> in which the </w:t>
        </w:r>
        <w:r>
          <w:rPr>
            <w:sz w:val="22"/>
            <w:szCs w:val="22"/>
          </w:rPr>
          <w:t xml:space="preserve">DCP FHIR based profile </w:t>
        </w:r>
        <w:r w:rsidRPr="006C04A0">
          <w:rPr>
            <w:sz w:val="22"/>
            <w:szCs w:val="22"/>
          </w:rPr>
          <w:t>and XDW profile</w:t>
        </w:r>
        <w:r>
          <w:rPr>
            <w:sz w:val="22"/>
            <w:szCs w:val="22"/>
          </w:rPr>
          <w:t xml:space="preserve">s can correlate. In order to support this, </w:t>
        </w:r>
        <w:r w:rsidR="002510A3">
          <w:rPr>
            <w:sz w:val="22"/>
            <w:szCs w:val="22"/>
          </w:rPr>
          <w:t>mapping between DCP CarePlan</w:t>
        </w:r>
        <w:r w:rsidRPr="006C04A0">
          <w:rPr>
            <w:sz w:val="22"/>
            <w:szCs w:val="22"/>
          </w:rPr>
          <w:t xml:space="preserve"> re</w:t>
        </w:r>
        <w:r>
          <w:rPr>
            <w:sz w:val="22"/>
            <w:szCs w:val="22"/>
          </w:rPr>
          <w:t xml:space="preserve">sources and XDW </w:t>
        </w:r>
        <w:r w:rsidRPr="006C04A0">
          <w:rPr>
            <w:sz w:val="22"/>
            <w:szCs w:val="22"/>
          </w:rPr>
          <w:t>Work</w:t>
        </w:r>
        <w:r>
          <w:rPr>
            <w:sz w:val="22"/>
            <w:szCs w:val="22"/>
          </w:rPr>
          <w:t>flow Document is provided below. The purpose for doing this is to support the ability for DCP</w:t>
        </w:r>
        <w:r w:rsidRPr="006C04A0">
          <w:rPr>
            <w:sz w:val="22"/>
            <w:szCs w:val="22"/>
          </w:rPr>
          <w:t xml:space="preserve"> Care Plan Service actor </w:t>
        </w:r>
        <w:r>
          <w:rPr>
            <w:sz w:val="22"/>
            <w:szCs w:val="22"/>
          </w:rPr>
          <w:t xml:space="preserve">that </w:t>
        </w:r>
        <w:r w:rsidRPr="006C04A0">
          <w:rPr>
            <w:sz w:val="22"/>
            <w:szCs w:val="22"/>
          </w:rPr>
          <w:t>receive</w:t>
        </w:r>
        <w:r>
          <w:rPr>
            <w:sz w:val="22"/>
            <w:szCs w:val="22"/>
          </w:rPr>
          <w:t>s a CarePlan with referenced</w:t>
        </w:r>
        <w:r w:rsidRPr="006C04A0">
          <w:rPr>
            <w:sz w:val="22"/>
            <w:szCs w:val="22"/>
          </w:rPr>
          <w:t xml:space="preserve"> Task resources</w:t>
        </w:r>
        <w:r>
          <w:rPr>
            <w:sz w:val="22"/>
            <w:szCs w:val="22"/>
          </w:rPr>
          <w:t xml:space="preserve">, will be able </w:t>
        </w:r>
        <w:r w:rsidRPr="006C04A0">
          <w:rPr>
            <w:sz w:val="22"/>
            <w:szCs w:val="22"/>
          </w:rPr>
          <w:t xml:space="preserve">to </w:t>
        </w:r>
        <w:r>
          <w:rPr>
            <w:sz w:val="22"/>
            <w:szCs w:val="22"/>
          </w:rPr>
          <w:t xml:space="preserve">translate </w:t>
        </w:r>
        <w:r w:rsidRPr="006C04A0">
          <w:rPr>
            <w:sz w:val="22"/>
            <w:szCs w:val="22"/>
          </w:rPr>
          <w:t>this information in</w:t>
        </w:r>
        <w:r>
          <w:rPr>
            <w:sz w:val="22"/>
            <w:szCs w:val="22"/>
          </w:rPr>
          <w:t>to</w:t>
        </w:r>
        <w:r w:rsidRPr="006C04A0">
          <w:rPr>
            <w:sz w:val="22"/>
            <w:szCs w:val="22"/>
          </w:rPr>
          <w:t xml:space="preserve"> a</w:t>
        </w:r>
        <w:r>
          <w:rPr>
            <w:sz w:val="22"/>
            <w:szCs w:val="22"/>
          </w:rPr>
          <w:t>n</w:t>
        </w:r>
        <w:r w:rsidRPr="006C04A0">
          <w:rPr>
            <w:sz w:val="22"/>
            <w:szCs w:val="22"/>
          </w:rPr>
          <w:t xml:space="preserve"> XDW Workfl</w:t>
        </w:r>
        <w:r>
          <w:rPr>
            <w:sz w:val="22"/>
            <w:szCs w:val="22"/>
          </w:rPr>
          <w:t>ow Document</w:t>
        </w:r>
        <w:r w:rsidRPr="006C04A0">
          <w:rPr>
            <w:sz w:val="22"/>
            <w:szCs w:val="22"/>
          </w:rPr>
          <w:t xml:space="preserve">. </w:t>
        </w:r>
      </w:ins>
    </w:p>
    <w:p w14:paraId="27610D79" w14:textId="2BECA07C" w:rsidR="00216647" w:rsidRPr="006C04A0" w:rsidRDefault="002510A3" w:rsidP="002510A3">
      <w:pPr>
        <w:pStyle w:val="TableTitle"/>
        <w:rPr>
          <w:ins w:id="5262" w:author="Jones, Emma" w:date="2018-05-02T10:53:00Z"/>
          <w:rFonts w:ascii="Times New Roman" w:hAnsi="Times New Roman"/>
          <w:szCs w:val="22"/>
        </w:rPr>
        <w:pPrChange w:id="5263" w:author="Jones, Emma" w:date="2018-05-02T11:07:00Z">
          <w:pPr/>
        </w:pPrChange>
      </w:pPr>
      <w:ins w:id="5264" w:author="Jones, Emma" w:date="2018-05-02T11:02:00Z">
        <w:r>
          <w:t>Table 7.3.1</w:t>
        </w:r>
        <w:r>
          <w:t xml:space="preserve">-1: </w:t>
        </w:r>
        <w:r>
          <w:t>DCP CarePlan resource to XDW Workflow</w:t>
        </w:r>
      </w:ins>
      <w:ins w:id="5265" w:author="Jones, Emma" w:date="2018-05-02T11:09:00Z">
        <w:r>
          <w:t xml:space="preserve"> Mapping</w:t>
        </w:r>
      </w:ins>
    </w:p>
    <w:tbl>
      <w:tblPr>
        <w:tblStyle w:val="TableGrid"/>
        <w:tblW w:w="0" w:type="auto"/>
        <w:tblLayout w:type="fixed"/>
        <w:tblLook w:val="04A0" w:firstRow="1" w:lastRow="0" w:firstColumn="1" w:lastColumn="0" w:noHBand="0" w:noVBand="1"/>
      </w:tblPr>
      <w:tblGrid>
        <w:gridCol w:w="675"/>
        <w:gridCol w:w="142"/>
        <w:gridCol w:w="992"/>
        <w:gridCol w:w="1276"/>
        <w:gridCol w:w="3544"/>
        <w:gridCol w:w="2977"/>
        <w:gridCol w:w="2977"/>
      </w:tblGrid>
      <w:tr w:rsidR="00216647" w:rsidRPr="006C04A0" w14:paraId="75A90D72" w14:textId="77777777" w:rsidTr="004B02F0">
        <w:trPr>
          <w:ins w:id="5266" w:author="Jones, Emma" w:date="2018-05-02T10:53:00Z"/>
        </w:trPr>
        <w:tc>
          <w:tcPr>
            <w:tcW w:w="3085" w:type="dxa"/>
            <w:gridSpan w:val="4"/>
          </w:tcPr>
          <w:p w14:paraId="514EB3D2" w14:textId="77777777" w:rsidR="00216647" w:rsidRPr="006C04A0" w:rsidRDefault="00216647" w:rsidP="004B02F0">
            <w:pPr>
              <w:rPr>
                <w:ins w:id="5267" w:author="Jones, Emma" w:date="2018-05-02T10:53:00Z"/>
                <w:b/>
                <w:sz w:val="22"/>
                <w:szCs w:val="22"/>
              </w:rPr>
            </w:pPr>
            <w:ins w:id="5268" w:author="Jones, Emma" w:date="2018-05-02T10:53:00Z">
              <w:r w:rsidRPr="006C04A0">
                <w:rPr>
                  <w:b/>
                  <w:sz w:val="22"/>
                  <w:szCs w:val="22"/>
                </w:rPr>
                <w:t xml:space="preserve">CarePlan </w:t>
              </w:r>
              <w:r>
                <w:rPr>
                  <w:b/>
                  <w:sz w:val="22"/>
                  <w:szCs w:val="22"/>
                </w:rPr>
                <w:t xml:space="preserve">resource </w:t>
              </w:r>
              <w:r w:rsidRPr="006C04A0">
                <w:rPr>
                  <w:b/>
                  <w:sz w:val="22"/>
                  <w:szCs w:val="22"/>
                </w:rPr>
                <w:t>elements</w:t>
              </w:r>
            </w:ins>
          </w:p>
        </w:tc>
        <w:tc>
          <w:tcPr>
            <w:tcW w:w="3544" w:type="dxa"/>
          </w:tcPr>
          <w:p w14:paraId="53556976" w14:textId="77777777" w:rsidR="00216647" w:rsidRPr="006C04A0" w:rsidRDefault="00216647" w:rsidP="004B02F0">
            <w:pPr>
              <w:rPr>
                <w:ins w:id="5269" w:author="Jones, Emma" w:date="2018-05-02T10:53:00Z"/>
                <w:b/>
                <w:sz w:val="22"/>
                <w:szCs w:val="22"/>
              </w:rPr>
            </w:pPr>
            <w:ins w:id="5270" w:author="Jones, Emma" w:date="2018-05-02T10:53:00Z">
              <w:r w:rsidRPr="006C04A0">
                <w:rPr>
                  <w:b/>
                  <w:sz w:val="22"/>
                  <w:szCs w:val="22"/>
                </w:rPr>
                <w:t>Description</w:t>
              </w:r>
            </w:ins>
          </w:p>
        </w:tc>
        <w:tc>
          <w:tcPr>
            <w:tcW w:w="2977" w:type="dxa"/>
          </w:tcPr>
          <w:p w14:paraId="0EBBBC78" w14:textId="77777777" w:rsidR="00216647" w:rsidRPr="006C04A0" w:rsidRDefault="00216647" w:rsidP="004B02F0">
            <w:pPr>
              <w:rPr>
                <w:ins w:id="5271" w:author="Jones, Emma" w:date="2018-05-02T10:53:00Z"/>
                <w:b/>
                <w:sz w:val="22"/>
                <w:szCs w:val="22"/>
              </w:rPr>
            </w:pPr>
            <w:ins w:id="5272" w:author="Jones, Emma" w:date="2018-05-02T10:53:00Z">
              <w:r>
                <w:rPr>
                  <w:b/>
                  <w:sz w:val="22"/>
                  <w:szCs w:val="22"/>
                </w:rPr>
                <w:t xml:space="preserve">XDW </w:t>
              </w:r>
              <w:r w:rsidRPr="006C04A0">
                <w:rPr>
                  <w:b/>
                  <w:sz w:val="22"/>
                  <w:szCs w:val="22"/>
                </w:rPr>
                <w:t>Workflow Document elements</w:t>
              </w:r>
            </w:ins>
          </w:p>
        </w:tc>
        <w:tc>
          <w:tcPr>
            <w:tcW w:w="2977" w:type="dxa"/>
          </w:tcPr>
          <w:p w14:paraId="533A10F3" w14:textId="77777777" w:rsidR="00216647" w:rsidRDefault="00216647" w:rsidP="004B02F0">
            <w:pPr>
              <w:ind w:firstLine="708"/>
              <w:rPr>
                <w:ins w:id="5273" w:author="Jones, Emma" w:date="2018-05-02T10:53:00Z"/>
                <w:b/>
                <w:sz w:val="22"/>
                <w:szCs w:val="22"/>
              </w:rPr>
            </w:pPr>
            <w:ins w:id="5274" w:author="Jones, Emma" w:date="2018-05-02T10:53:00Z">
              <w:r>
                <w:rPr>
                  <w:b/>
                  <w:sz w:val="22"/>
                  <w:szCs w:val="22"/>
                </w:rPr>
                <w:t>Notes</w:t>
              </w:r>
            </w:ins>
          </w:p>
        </w:tc>
      </w:tr>
      <w:tr w:rsidR="00216647" w:rsidRPr="006C04A0" w14:paraId="06131434" w14:textId="77777777" w:rsidTr="004B02F0">
        <w:trPr>
          <w:ins w:id="5275" w:author="Jones, Emma" w:date="2018-05-02T10:53:00Z"/>
        </w:trPr>
        <w:tc>
          <w:tcPr>
            <w:tcW w:w="3085" w:type="dxa"/>
            <w:gridSpan w:val="4"/>
          </w:tcPr>
          <w:p w14:paraId="7175C014" w14:textId="77777777" w:rsidR="00216647" w:rsidRPr="006C04A0" w:rsidRDefault="00216647" w:rsidP="004B02F0">
            <w:pPr>
              <w:pStyle w:val="TableEntry"/>
              <w:rPr>
                <w:ins w:id="5276" w:author="Jones, Emma" w:date="2018-05-02T10:53:00Z"/>
                <w:sz w:val="22"/>
                <w:szCs w:val="22"/>
              </w:rPr>
            </w:pPr>
            <w:ins w:id="5277" w:author="Jones, Emma" w:date="2018-05-02T10:53:00Z">
              <w:r>
                <w:rPr>
                  <w:sz w:val="22"/>
                  <w:szCs w:val="22"/>
                </w:rPr>
                <w:t>id</w:t>
              </w:r>
            </w:ins>
          </w:p>
        </w:tc>
        <w:tc>
          <w:tcPr>
            <w:tcW w:w="3544" w:type="dxa"/>
          </w:tcPr>
          <w:p w14:paraId="4D56AE3C" w14:textId="77777777" w:rsidR="00216647" w:rsidRPr="006C04A0" w:rsidRDefault="00216647" w:rsidP="004B02F0">
            <w:pPr>
              <w:pStyle w:val="TableEntry"/>
              <w:rPr>
                <w:ins w:id="5278" w:author="Jones, Emma" w:date="2018-05-02T10:53:00Z"/>
                <w:sz w:val="22"/>
                <w:szCs w:val="22"/>
              </w:rPr>
            </w:pPr>
            <w:ins w:id="5279" w:author="Jones, Emma" w:date="2018-05-02T10:53:00Z">
              <w:r>
                <w:rPr>
                  <w:sz w:val="22"/>
                  <w:szCs w:val="22"/>
                </w:rPr>
                <w:t>Document Id</w:t>
              </w:r>
            </w:ins>
          </w:p>
        </w:tc>
        <w:tc>
          <w:tcPr>
            <w:tcW w:w="2977" w:type="dxa"/>
          </w:tcPr>
          <w:p w14:paraId="11670E17" w14:textId="77777777" w:rsidR="00216647" w:rsidRPr="006C04A0" w:rsidRDefault="00216647" w:rsidP="004B02F0">
            <w:pPr>
              <w:rPr>
                <w:ins w:id="5280" w:author="Jones, Emma" w:date="2018-05-02T10:53:00Z"/>
                <w:sz w:val="22"/>
                <w:szCs w:val="22"/>
              </w:rPr>
            </w:pPr>
            <w:ins w:id="5281" w:author="Jones, Emma" w:date="2018-05-02T10:53:00Z">
              <w:r>
                <w:rPr>
                  <w:sz w:val="22"/>
                  <w:szCs w:val="22"/>
                </w:rPr>
                <w:t>id</w:t>
              </w:r>
            </w:ins>
          </w:p>
        </w:tc>
        <w:tc>
          <w:tcPr>
            <w:tcW w:w="2977" w:type="dxa"/>
          </w:tcPr>
          <w:p w14:paraId="3994371D" w14:textId="77777777" w:rsidR="00216647" w:rsidRDefault="00216647" w:rsidP="004B02F0">
            <w:pPr>
              <w:rPr>
                <w:ins w:id="5282" w:author="Jones, Emma" w:date="2018-05-02T10:53:00Z"/>
                <w:sz w:val="22"/>
                <w:szCs w:val="22"/>
              </w:rPr>
            </w:pPr>
          </w:p>
        </w:tc>
      </w:tr>
      <w:tr w:rsidR="00216647" w:rsidRPr="006C04A0" w14:paraId="4377A651" w14:textId="77777777" w:rsidTr="004B02F0">
        <w:trPr>
          <w:ins w:id="5283" w:author="Jones, Emma" w:date="2018-05-02T10:53:00Z"/>
        </w:trPr>
        <w:tc>
          <w:tcPr>
            <w:tcW w:w="3085" w:type="dxa"/>
            <w:gridSpan w:val="4"/>
          </w:tcPr>
          <w:p w14:paraId="24FAB901" w14:textId="77777777" w:rsidR="00216647" w:rsidRDefault="00216647" w:rsidP="004B02F0">
            <w:pPr>
              <w:pStyle w:val="TableEntry"/>
              <w:rPr>
                <w:ins w:id="5284" w:author="Jones, Emma" w:date="2018-05-02T10:53:00Z"/>
                <w:sz w:val="22"/>
                <w:szCs w:val="22"/>
              </w:rPr>
            </w:pPr>
            <w:ins w:id="5285" w:author="Jones, Emma" w:date="2018-05-02T10:53:00Z">
              <w:r>
                <w:rPr>
                  <w:sz w:val="22"/>
                  <w:szCs w:val="22"/>
                </w:rPr>
                <w:t>meta</w:t>
              </w:r>
            </w:ins>
          </w:p>
        </w:tc>
        <w:tc>
          <w:tcPr>
            <w:tcW w:w="3544" w:type="dxa"/>
          </w:tcPr>
          <w:p w14:paraId="419811FC" w14:textId="77777777" w:rsidR="00216647" w:rsidRPr="002455EB" w:rsidRDefault="00216647" w:rsidP="004B02F0">
            <w:pPr>
              <w:pStyle w:val="TableEntry"/>
              <w:rPr>
                <w:ins w:id="5286" w:author="Jones, Emma" w:date="2018-05-02T10:53:00Z"/>
                <w:sz w:val="22"/>
                <w:szCs w:val="22"/>
              </w:rPr>
            </w:pPr>
            <w:ins w:id="5287" w:author="Jones, Emma" w:date="2018-05-02T10:53:00Z">
              <w:r>
                <w:rPr>
                  <w:sz w:val="22"/>
                  <w:szCs w:val="22"/>
                </w:rPr>
                <w:t>meta elements for resource</w:t>
              </w:r>
            </w:ins>
          </w:p>
        </w:tc>
        <w:tc>
          <w:tcPr>
            <w:tcW w:w="2977" w:type="dxa"/>
          </w:tcPr>
          <w:p w14:paraId="01F6DA5A" w14:textId="77777777" w:rsidR="00216647" w:rsidRPr="006C04A0" w:rsidRDefault="00216647" w:rsidP="004B02F0">
            <w:pPr>
              <w:rPr>
                <w:ins w:id="5288" w:author="Jones, Emma" w:date="2018-05-02T10:53:00Z"/>
                <w:sz w:val="22"/>
                <w:szCs w:val="22"/>
              </w:rPr>
            </w:pPr>
            <w:ins w:id="5289" w:author="Jones, Emma" w:date="2018-05-02T10:53:00Z">
              <w:r>
                <w:rPr>
                  <w:sz w:val="22"/>
                  <w:szCs w:val="22"/>
                </w:rPr>
                <w:t>Mapping defined on children elements</w:t>
              </w:r>
            </w:ins>
          </w:p>
        </w:tc>
        <w:tc>
          <w:tcPr>
            <w:tcW w:w="2977" w:type="dxa"/>
          </w:tcPr>
          <w:p w14:paraId="76234E16" w14:textId="77777777" w:rsidR="00216647" w:rsidRDefault="00216647" w:rsidP="004B02F0">
            <w:pPr>
              <w:rPr>
                <w:ins w:id="5290" w:author="Jones, Emma" w:date="2018-05-02T10:53:00Z"/>
                <w:sz w:val="22"/>
                <w:szCs w:val="22"/>
              </w:rPr>
            </w:pPr>
          </w:p>
        </w:tc>
      </w:tr>
      <w:tr w:rsidR="00216647" w:rsidRPr="006C04A0" w14:paraId="49556111" w14:textId="77777777" w:rsidTr="004B02F0">
        <w:trPr>
          <w:ins w:id="5291" w:author="Jones, Emma" w:date="2018-05-02T10:53:00Z"/>
        </w:trPr>
        <w:tc>
          <w:tcPr>
            <w:tcW w:w="675" w:type="dxa"/>
          </w:tcPr>
          <w:p w14:paraId="603459CD" w14:textId="77777777" w:rsidR="00216647" w:rsidRDefault="00216647" w:rsidP="004B02F0">
            <w:pPr>
              <w:pStyle w:val="TableEntry"/>
              <w:rPr>
                <w:ins w:id="5292" w:author="Jones, Emma" w:date="2018-05-02T10:53:00Z"/>
                <w:sz w:val="22"/>
                <w:szCs w:val="22"/>
              </w:rPr>
            </w:pPr>
          </w:p>
        </w:tc>
        <w:tc>
          <w:tcPr>
            <w:tcW w:w="2410" w:type="dxa"/>
            <w:gridSpan w:val="3"/>
          </w:tcPr>
          <w:p w14:paraId="5365E849" w14:textId="77777777" w:rsidR="00216647" w:rsidRDefault="00216647" w:rsidP="004B02F0">
            <w:pPr>
              <w:pStyle w:val="TableEntry"/>
              <w:rPr>
                <w:ins w:id="5293" w:author="Jones, Emma" w:date="2018-05-02T10:53:00Z"/>
                <w:sz w:val="22"/>
                <w:szCs w:val="22"/>
              </w:rPr>
            </w:pPr>
            <w:ins w:id="5294" w:author="Jones, Emma" w:date="2018-05-02T10:53:00Z">
              <w:r>
                <w:rPr>
                  <w:sz w:val="22"/>
                  <w:szCs w:val="22"/>
                </w:rPr>
                <w:t>versionId</w:t>
              </w:r>
            </w:ins>
          </w:p>
        </w:tc>
        <w:tc>
          <w:tcPr>
            <w:tcW w:w="3544"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216647" w:rsidRPr="002455EB" w14:paraId="4AE09B44" w14:textId="77777777" w:rsidTr="004B02F0">
              <w:trPr>
                <w:ins w:id="5295" w:author="Jones, Emma" w:date="2018-05-02T10:53:00Z"/>
              </w:trPr>
              <w:tc>
                <w:tcPr>
                  <w:tcW w:w="3436" w:type="dxa"/>
                  <w:shd w:val="clear" w:color="auto" w:fill="FFFFFF"/>
                  <w:tcMar>
                    <w:top w:w="45" w:type="dxa"/>
                    <w:left w:w="45" w:type="dxa"/>
                    <w:bottom w:w="45" w:type="dxa"/>
                    <w:right w:w="45" w:type="dxa"/>
                  </w:tcMar>
                  <w:hideMark/>
                </w:tcPr>
                <w:p w14:paraId="078D180F" w14:textId="77777777" w:rsidR="00216647" w:rsidRPr="002455EB" w:rsidRDefault="00216647" w:rsidP="004B02F0">
                  <w:pPr>
                    <w:pStyle w:val="TableEntry"/>
                    <w:rPr>
                      <w:ins w:id="5296" w:author="Jones, Emma" w:date="2018-05-02T10:53:00Z"/>
                      <w:sz w:val="22"/>
                      <w:szCs w:val="22"/>
                      <w:lang w:val="it-IT"/>
                    </w:rPr>
                  </w:pPr>
                  <w:ins w:id="5297" w:author="Jones, Emma" w:date="2018-05-02T10:53:00Z">
                    <w:r>
                      <w:rPr>
                        <w:sz w:val="22"/>
                        <w:szCs w:val="22"/>
                      </w:rPr>
                      <w:t xml:space="preserve">The version specific identifier, as it appears in </w:t>
                    </w:r>
                    <w:r w:rsidRPr="002455EB">
                      <w:rPr>
                        <w:sz w:val="22"/>
                        <w:szCs w:val="22"/>
                      </w:rPr>
                      <w:t>the version portion of the URL. This values changes when the resource is created, updated, or deleted.</w:t>
                    </w:r>
                  </w:ins>
                </w:p>
              </w:tc>
            </w:tr>
          </w:tbl>
          <w:p w14:paraId="25B152CD" w14:textId="77777777" w:rsidR="00216647" w:rsidRDefault="00216647" w:rsidP="004B02F0">
            <w:pPr>
              <w:pStyle w:val="TableEntry"/>
              <w:ind w:left="0"/>
              <w:rPr>
                <w:ins w:id="5298" w:author="Jones, Emma" w:date="2018-05-02T10:53:00Z"/>
                <w:sz w:val="22"/>
                <w:szCs w:val="22"/>
              </w:rPr>
            </w:pPr>
          </w:p>
        </w:tc>
        <w:tc>
          <w:tcPr>
            <w:tcW w:w="2977" w:type="dxa"/>
          </w:tcPr>
          <w:p w14:paraId="1EC246CF" w14:textId="77777777" w:rsidR="00216647" w:rsidRDefault="00216647" w:rsidP="004B02F0">
            <w:pPr>
              <w:rPr>
                <w:ins w:id="5299" w:author="Jones, Emma" w:date="2018-05-02T10:53:00Z"/>
                <w:sz w:val="22"/>
                <w:szCs w:val="22"/>
              </w:rPr>
            </w:pPr>
            <w:ins w:id="5300" w:author="Jones, Emma" w:date="2018-05-02T10:53:00Z">
              <w:r w:rsidRPr="006C04A0">
                <w:rPr>
                  <w:sz w:val="22"/>
                  <w:szCs w:val="22"/>
                </w:rPr>
                <w:t>workflowDocumentSequenceNumber</w:t>
              </w:r>
            </w:ins>
          </w:p>
        </w:tc>
        <w:tc>
          <w:tcPr>
            <w:tcW w:w="2977" w:type="dxa"/>
          </w:tcPr>
          <w:p w14:paraId="1E233FDA" w14:textId="77777777" w:rsidR="00216647" w:rsidRPr="006C04A0" w:rsidRDefault="00216647" w:rsidP="004B02F0">
            <w:pPr>
              <w:rPr>
                <w:ins w:id="5301" w:author="Jones, Emma" w:date="2018-05-02T10:53:00Z"/>
                <w:sz w:val="22"/>
                <w:szCs w:val="22"/>
              </w:rPr>
            </w:pPr>
          </w:p>
        </w:tc>
      </w:tr>
      <w:tr w:rsidR="00216647" w:rsidRPr="006C04A0" w14:paraId="3BDA7280" w14:textId="77777777" w:rsidTr="004B02F0">
        <w:trPr>
          <w:ins w:id="5302" w:author="Jones, Emma" w:date="2018-05-02T10:53:00Z"/>
        </w:trPr>
        <w:tc>
          <w:tcPr>
            <w:tcW w:w="675" w:type="dxa"/>
          </w:tcPr>
          <w:p w14:paraId="6B799EF7" w14:textId="77777777" w:rsidR="00216647" w:rsidRPr="006C04A0" w:rsidRDefault="00216647" w:rsidP="004B02F0">
            <w:pPr>
              <w:pStyle w:val="TableEntry"/>
              <w:rPr>
                <w:ins w:id="5303" w:author="Jones, Emma" w:date="2018-05-02T10:53:00Z"/>
                <w:sz w:val="22"/>
                <w:szCs w:val="22"/>
              </w:rPr>
            </w:pPr>
          </w:p>
        </w:tc>
        <w:tc>
          <w:tcPr>
            <w:tcW w:w="2410" w:type="dxa"/>
            <w:gridSpan w:val="3"/>
          </w:tcPr>
          <w:p w14:paraId="33D4691C" w14:textId="77777777" w:rsidR="00216647" w:rsidRPr="006C04A0" w:rsidRDefault="00216647" w:rsidP="004B02F0">
            <w:pPr>
              <w:pStyle w:val="TableEntry"/>
              <w:rPr>
                <w:ins w:id="5304" w:author="Jones, Emma" w:date="2018-05-02T10:53:00Z"/>
                <w:sz w:val="22"/>
                <w:szCs w:val="22"/>
              </w:rPr>
            </w:pPr>
            <w:ins w:id="5305" w:author="Jones, Emma" w:date="2018-05-02T10:53:00Z">
              <w:r>
                <w:rPr>
                  <w:sz w:val="22"/>
                  <w:szCs w:val="22"/>
                </w:rPr>
                <w:t>lastUpdated</w:t>
              </w:r>
            </w:ins>
          </w:p>
        </w:tc>
        <w:tc>
          <w:tcPr>
            <w:tcW w:w="3544" w:type="dxa"/>
          </w:tcPr>
          <w:p w14:paraId="76D128EA" w14:textId="77777777" w:rsidR="00216647" w:rsidRPr="006C04A0" w:rsidRDefault="00216647" w:rsidP="004B02F0">
            <w:pPr>
              <w:pStyle w:val="TableEntry"/>
              <w:rPr>
                <w:ins w:id="5306" w:author="Jones, Emma" w:date="2018-05-02T10:53:00Z"/>
                <w:sz w:val="22"/>
                <w:szCs w:val="22"/>
              </w:rPr>
            </w:pPr>
            <w:ins w:id="5307" w:author="Jones, Emma" w:date="2018-05-02T10:53:00Z">
              <w:r>
                <w:rPr>
                  <w:sz w:val="22"/>
                  <w:szCs w:val="22"/>
                </w:rPr>
                <w:t>When the last update occurred</w:t>
              </w:r>
            </w:ins>
          </w:p>
        </w:tc>
        <w:tc>
          <w:tcPr>
            <w:tcW w:w="2977" w:type="dxa"/>
          </w:tcPr>
          <w:p w14:paraId="511B9FBA" w14:textId="77777777" w:rsidR="00216647" w:rsidRPr="006C04A0" w:rsidRDefault="00216647" w:rsidP="004B02F0">
            <w:pPr>
              <w:rPr>
                <w:ins w:id="5308" w:author="Jones, Emma" w:date="2018-05-02T10:53:00Z"/>
                <w:sz w:val="22"/>
                <w:szCs w:val="22"/>
              </w:rPr>
            </w:pPr>
            <w:ins w:id="5309" w:author="Jones, Emma" w:date="2018-05-02T10:53:00Z">
              <w:r>
                <w:rPr>
                  <w:sz w:val="22"/>
                  <w:szCs w:val="22"/>
                </w:rPr>
                <w:t>effectiveTime</w:t>
              </w:r>
            </w:ins>
          </w:p>
        </w:tc>
        <w:tc>
          <w:tcPr>
            <w:tcW w:w="2977" w:type="dxa"/>
          </w:tcPr>
          <w:p w14:paraId="2BCB9330" w14:textId="77777777" w:rsidR="00216647" w:rsidRDefault="00216647" w:rsidP="004B02F0">
            <w:pPr>
              <w:rPr>
                <w:ins w:id="5310" w:author="Jones, Emma" w:date="2018-05-02T10:53:00Z"/>
                <w:sz w:val="22"/>
                <w:szCs w:val="22"/>
              </w:rPr>
            </w:pPr>
          </w:p>
        </w:tc>
      </w:tr>
      <w:tr w:rsidR="00216647" w:rsidRPr="006C04A0" w14:paraId="652321A4" w14:textId="77777777" w:rsidTr="004B02F0">
        <w:trPr>
          <w:ins w:id="5311" w:author="Jones, Emma" w:date="2018-05-02T10:53:00Z"/>
        </w:trPr>
        <w:tc>
          <w:tcPr>
            <w:tcW w:w="675" w:type="dxa"/>
          </w:tcPr>
          <w:p w14:paraId="46677F14" w14:textId="77777777" w:rsidR="00216647" w:rsidRPr="002455EB" w:rsidRDefault="00216647" w:rsidP="004B02F0">
            <w:pPr>
              <w:pStyle w:val="TableEntry"/>
              <w:rPr>
                <w:ins w:id="5312" w:author="Jones, Emma" w:date="2018-05-02T10:53:00Z"/>
                <w:bCs/>
                <w:sz w:val="22"/>
                <w:szCs w:val="22"/>
              </w:rPr>
            </w:pPr>
          </w:p>
        </w:tc>
        <w:tc>
          <w:tcPr>
            <w:tcW w:w="2410" w:type="dxa"/>
            <w:gridSpan w:val="3"/>
          </w:tcPr>
          <w:p w14:paraId="0B82EF4C" w14:textId="77777777" w:rsidR="00216647" w:rsidRPr="002455EB" w:rsidRDefault="00216647" w:rsidP="004B02F0">
            <w:pPr>
              <w:pStyle w:val="TableEntry"/>
              <w:rPr>
                <w:ins w:id="5313" w:author="Jones, Emma" w:date="2018-05-02T10:53:00Z"/>
                <w:bCs/>
                <w:sz w:val="22"/>
                <w:szCs w:val="22"/>
              </w:rPr>
            </w:pPr>
            <w:ins w:id="5314" w:author="Jones, Emma" w:date="2018-05-02T10:53:00Z">
              <w:r>
                <w:rPr>
                  <w:bCs/>
                  <w:sz w:val="22"/>
                  <w:szCs w:val="22"/>
                </w:rPr>
                <w:t>security</w:t>
              </w:r>
            </w:ins>
          </w:p>
        </w:tc>
        <w:tc>
          <w:tcPr>
            <w:tcW w:w="3544" w:type="dxa"/>
          </w:tcPr>
          <w:p w14:paraId="3922DF99" w14:textId="77777777" w:rsidR="00216647" w:rsidRPr="002455EB" w:rsidRDefault="00216647" w:rsidP="004B02F0">
            <w:pPr>
              <w:pStyle w:val="TableEntry"/>
              <w:rPr>
                <w:ins w:id="5315" w:author="Jones, Emma" w:date="2018-05-02T10:53:00Z"/>
                <w:bCs/>
                <w:sz w:val="22"/>
                <w:szCs w:val="22"/>
              </w:rPr>
            </w:pPr>
            <w:ins w:id="5316" w:author="Jones, Emma" w:date="2018-05-02T10:53:00Z">
              <w:r w:rsidRPr="00EF3B1C">
                <w:rPr>
                  <w:bCs/>
                  <w:sz w:val="22"/>
                  <w:szCs w:val="22"/>
                </w:rPr>
                <w:t>Security labels applied to this resource</w:t>
              </w:r>
            </w:ins>
          </w:p>
        </w:tc>
        <w:tc>
          <w:tcPr>
            <w:tcW w:w="2977" w:type="dxa"/>
          </w:tcPr>
          <w:p w14:paraId="09E8B1C6" w14:textId="77777777" w:rsidR="00216647" w:rsidRDefault="00216647" w:rsidP="004B02F0">
            <w:pPr>
              <w:rPr>
                <w:ins w:id="5317" w:author="Jones, Emma" w:date="2018-05-02T10:53:00Z"/>
                <w:sz w:val="22"/>
                <w:szCs w:val="22"/>
              </w:rPr>
            </w:pPr>
            <w:ins w:id="5318" w:author="Jones, Emma" w:date="2018-05-02T10:53:00Z">
              <w:r>
                <w:rPr>
                  <w:sz w:val="22"/>
                  <w:szCs w:val="22"/>
                </w:rPr>
                <w:t>confidentialityCode</w:t>
              </w:r>
            </w:ins>
          </w:p>
        </w:tc>
        <w:tc>
          <w:tcPr>
            <w:tcW w:w="2977" w:type="dxa"/>
          </w:tcPr>
          <w:p w14:paraId="3EF8AD74" w14:textId="77777777" w:rsidR="00216647" w:rsidRDefault="00216647" w:rsidP="004B02F0">
            <w:pPr>
              <w:rPr>
                <w:ins w:id="5319" w:author="Jones, Emma" w:date="2018-05-02T10:53:00Z"/>
                <w:sz w:val="22"/>
                <w:szCs w:val="22"/>
              </w:rPr>
            </w:pPr>
          </w:p>
        </w:tc>
      </w:tr>
      <w:tr w:rsidR="00216647" w:rsidRPr="006C04A0" w14:paraId="0B5DC083" w14:textId="77777777" w:rsidTr="004B02F0">
        <w:trPr>
          <w:ins w:id="5320" w:author="Jones, Emma" w:date="2018-05-02T10:53:00Z"/>
        </w:trPr>
        <w:tc>
          <w:tcPr>
            <w:tcW w:w="3085" w:type="dxa"/>
            <w:gridSpan w:val="4"/>
          </w:tcPr>
          <w:p w14:paraId="0FCE7D01" w14:textId="77777777" w:rsidR="00216647" w:rsidRPr="002455EB" w:rsidRDefault="00216647" w:rsidP="004B02F0">
            <w:pPr>
              <w:pStyle w:val="TableEntry"/>
              <w:rPr>
                <w:ins w:id="5321" w:author="Jones, Emma" w:date="2018-05-02T10:53:00Z"/>
                <w:bCs/>
                <w:sz w:val="22"/>
                <w:szCs w:val="22"/>
              </w:rPr>
            </w:pPr>
            <w:ins w:id="5322" w:author="Jones, Emma" w:date="2018-05-02T10:53:00Z">
              <w:r w:rsidRPr="002455EB">
                <w:rPr>
                  <w:bCs/>
                  <w:sz w:val="22"/>
                  <w:szCs w:val="22"/>
                </w:rPr>
                <w:t>implicitRules</w:t>
              </w:r>
            </w:ins>
          </w:p>
        </w:tc>
        <w:tc>
          <w:tcPr>
            <w:tcW w:w="3544" w:type="dxa"/>
          </w:tcPr>
          <w:p w14:paraId="7F9E3C77" w14:textId="77777777" w:rsidR="00216647" w:rsidRPr="002455EB" w:rsidRDefault="00216647" w:rsidP="004B02F0">
            <w:pPr>
              <w:rPr>
                <w:ins w:id="5323" w:author="Jones, Emma" w:date="2018-05-02T10:53:00Z"/>
                <w:bCs/>
                <w:sz w:val="22"/>
                <w:szCs w:val="22"/>
              </w:rPr>
            </w:pPr>
            <w:ins w:id="5324" w:author="Jones, Emma" w:date="2018-05-02T10:53:00Z">
              <w:r w:rsidRPr="002455EB">
                <w:rPr>
                  <w:bCs/>
                  <w:sz w:val="22"/>
                  <w:szCs w:val="22"/>
                </w:rPr>
                <w:t>A reference to a set of rules that were followed when the resource was constructed, and which must be understood when processing the content. (uri)</w:t>
              </w:r>
            </w:ins>
          </w:p>
        </w:tc>
        <w:tc>
          <w:tcPr>
            <w:tcW w:w="2977" w:type="dxa"/>
          </w:tcPr>
          <w:p w14:paraId="7482AEC4" w14:textId="77777777" w:rsidR="00216647" w:rsidRDefault="00216647" w:rsidP="004B02F0">
            <w:pPr>
              <w:rPr>
                <w:ins w:id="5325" w:author="Jones, Emma" w:date="2018-05-02T10:53:00Z"/>
                <w:sz w:val="22"/>
                <w:szCs w:val="22"/>
              </w:rPr>
            </w:pPr>
            <w:ins w:id="5326" w:author="Jones, Emma" w:date="2018-05-02T10:53:00Z">
              <w:r w:rsidRPr="006C04A0">
                <w:rPr>
                  <w:sz w:val="22"/>
                  <w:szCs w:val="22"/>
                </w:rPr>
                <w:t xml:space="preserve">workflowDefinitionReference (urn:oid:… </w:t>
              </w:r>
              <w:r>
                <w:rPr>
                  <w:sz w:val="22"/>
                  <w:szCs w:val="22"/>
                </w:rPr>
                <w:t xml:space="preserve">that defines the kind of </w:t>
              </w:r>
              <w:r w:rsidRPr="006C04A0">
                <w:rPr>
                  <w:sz w:val="22"/>
                  <w:szCs w:val="22"/>
                </w:rPr>
                <w:t>W</w:t>
              </w:r>
              <w:r>
                <w:rPr>
                  <w:sz w:val="22"/>
                  <w:szCs w:val="22"/>
                </w:rPr>
                <w:t xml:space="preserve">orkflow </w:t>
              </w:r>
              <w:r w:rsidRPr="006C04A0">
                <w:rPr>
                  <w:sz w:val="22"/>
                  <w:szCs w:val="22"/>
                </w:rPr>
                <w:t>D</w:t>
              </w:r>
              <w:r>
                <w:rPr>
                  <w:sz w:val="22"/>
                  <w:szCs w:val="22"/>
                </w:rPr>
                <w:t>ocument</w:t>
              </w:r>
              <w:r w:rsidRPr="006C04A0">
                <w:rPr>
                  <w:sz w:val="22"/>
                  <w:szCs w:val="22"/>
                </w:rPr>
                <w:t>)</w:t>
              </w:r>
            </w:ins>
          </w:p>
        </w:tc>
        <w:tc>
          <w:tcPr>
            <w:tcW w:w="2977" w:type="dxa"/>
          </w:tcPr>
          <w:p w14:paraId="54779A0D" w14:textId="77777777" w:rsidR="00216647" w:rsidRPr="006C04A0" w:rsidRDefault="00216647" w:rsidP="004B02F0">
            <w:pPr>
              <w:rPr>
                <w:ins w:id="5327" w:author="Jones, Emma" w:date="2018-05-02T10:53:00Z"/>
                <w:sz w:val="22"/>
                <w:szCs w:val="22"/>
              </w:rPr>
            </w:pPr>
            <w:ins w:id="5328" w:author="Jones, Emma" w:date="2018-05-02T10:53:00Z">
              <w:r>
                <w:rPr>
                  <w:sz w:val="22"/>
                  <w:szCs w:val="22"/>
                </w:rPr>
                <w:t>Could be the solution for FHIR typeCode</w:t>
              </w:r>
            </w:ins>
          </w:p>
        </w:tc>
      </w:tr>
      <w:tr w:rsidR="00216647" w:rsidRPr="006C04A0" w14:paraId="2B59EBF6" w14:textId="77777777" w:rsidTr="004B02F0">
        <w:trPr>
          <w:ins w:id="5329" w:author="Jones, Emma" w:date="2018-05-02T10:53:00Z"/>
        </w:trPr>
        <w:tc>
          <w:tcPr>
            <w:tcW w:w="3085" w:type="dxa"/>
            <w:gridSpan w:val="4"/>
          </w:tcPr>
          <w:p w14:paraId="26AF28A0" w14:textId="77777777" w:rsidR="00216647" w:rsidRPr="006C04A0" w:rsidRDefault="00216647" w:rsidP="004B02F0">
            <w:pPr>
              <w:pStyle w:val="TableEntry"/>
              <w:rPr>
                <w:ins w:id="5330" w:author="Jones, Emma" w:date="2018-05-02T10:53:00Z"/>
                <w:sz w:val="22"/>
                <w:szCs w:val="22"/>
              </w:rPr>
            </w:pPr>
            <w:ins w:id="5331" w:author="Jones, Emma" w:date="2018-05-02T10:53:00Z">
              <w:r w:rsidRPr="006C04A0">
                <w:rPr>
                  <w:sz w:val="22"/>
                  <w:szCs w:val="22"/>
                </w:rPr>
                <w:t xml:space="preserve">identifier </w:t>
              </w:r>
            </w:ins>
          </w:p>
        </w:tc>
        <w:tc>
          <w:tcPr>
            <w:tcW w:w="3544" w:type="dxa"/>
          </w:tcPr>
          <w:p w14:paraId="28B63D18" w14:textId="77777777" w:rsidR="00216647" w:rsidRPr="006C04A0" w:rsidRDefault="00216647" w:rsidP="004B02F0">
            <w:pPr>
              <w:pStyle w:val="TableEntry"/>
              <w:rPr>
                <w:ins w:id="5332" w:author="Jones, Emma" w:date="2018-05-02T10:53:00Z"/>
                <w:sz w:val="22"/>
                <w:szCs w:val="22"/>
              </w:rPr>
            </w:pPr>
            <w:ins w:id="5333" w:author="Jones, Emma" w:date="2018-05-02T10:53:00Z">
              <w:r w:rsidRPr="006C04A0">
                <w:rPr>
                  <w:sz w:val="22"/>
                  <w:szCs w:val="22"/>
                </w:rPr>
                <w:t xml:space="preserve">External Ids for this plan. </w:t>
              </w:r>
              <w:r w:rsidRPr="006C04A0">
                <w:rPr>
                  <w:bCs/>
                  <w:sz w:val="22"/>
                  <w:szCs w:val="22"/>
                </w:rPr>
                <w:t>This version of the profile requires at least one identifier</w:t>
              </w:r>
            </w:ins>
          </w:p>
        </w:tc>
        <w:tc>
          <w:tcPr>
            <w:tcW w:w="2977" w:type="dxa"/>
          </w:tcPr>
          <w:p w14:paraId="725299AF" w14:textId="77777777" w:rsidR="00216647" w:rsidRPr="006C04A0" w:rsidRDefault="00216647" w:rsidP="004B02F0">
            <w:pPr>
              <w:rPr>
                <w:ins w:id="5334" w:author="Jones, Emma" w:date="2018-05-02T10:53:00Z"/>
                <w:sz w:val="22"/>
                <w:szCs w:val="22"/>
              </w:rPr>
            </w:pPr>
            <w:ins w:id="5335" w:author="Jones, Emma" w:date="2018-05-02T10:53:00Z">
              <w:r w:rsidRPr="006C04A0">
                <w:rPr>
                  <w:sz w:val="22"/>
                  <w:szCs w:val="22"/>
                </w:rPr>
                <w:t>workflowInstanceId</w:t>
              </w:r>
            </w:ins>
          </w:p>
        </w:tc>
        <w:tc>
          <w:tcPr>
            <w:tcW w:w="2977" w:type="dxa"/>
          </w:tcPr>
          <w:p w14:paraId="65DEB1DA" w14:textId="77777777" w:rsidR="00216647" w:rsidRPr="006C04A0" w:rsidRDefault="00216647" w:rsidP="004B02F0">
            <w:pPr>
              <w:rPr>
                <w:ins w:id="5336" w:author="Jones, Emma" w:date="2018-05-02T10:53:00Z"/>
                <w:sz w:val="22"/>
                <w:szCs w:val="22"/>
              </w:rPr>
            </w:pPr>
          </w:p>
        </w:tc>
      </w:tr>
      <w:tr w:rsidR="00216647" w:rsidRPr="006C04A0" w14:paraId="5B1670F7" w14:textId="77777777" w:rsidTr="004B02F0">
        <w:trPr>
          <w:ins w:id="5337" w:author="Jones, Emma" w:date="2018-05-02T10:53:00Z"/>
        </w:trPr>
        <w:tc>
          <w:tcPr>
            <w:tcW w:w="3085" w:type="dxa"/>
            <w:gridSpan w:val="4"/>
          </w:tcPr>
          <w:p w14:paraId="33BE0832" w14:textId="77777777" w:rsidR="00216647" w:rsidRPr="006C04A0" w:rsidRDefault="00216647" w:rsidP="004B02F0">
            <w:pPr>
              <w:pStyle w:val="TableEntry"/>
              <w:rPr>
                <w:ins w:id="5338" w:author="Jones, Emma" w:date="2018-05-02T10:53:00Z"/>
                <w:sz w:val="22"/>
                <w:szCs w:val="22"/>
              </w:rPr>
            </w:pPr>
            <w:ins w:id="5339" w:author="Jones, Emma" w:date="2018-05-02T10:53:00Z">
              <w:r w:rsidRPr="006C04A0">
                <w:rPr>
                  <w:sz w:val="22"/>
                  <w:szCs w:val="22"/>
                </w:rPr>
                <w:t>definition</w:t>
              </w:r>
            </w:ins>
          </w:p>
        </w:tc>
        <w:tc>
          <w:tcPr>
            <w:tcW w:w="3544" w:type="dxa"/>
          </w:tcPr>
          <w:p w14:paraId="1C4D391D" w14:textId="77777777" w:rsidR="00216647" w:rsidRPr="006C04A0" w:rsidRDefault="00216647" w:rsidP="004B02F0">
            <w:pPr>
              <w:pStyle w:val="TableEntry"/>
              <w:rPr>
                <w:ins w:id="5340" w:author="Jones, Emma" w:date="2018-05-02T10:53:00Z"/>
                <w:sz w:val="22"/>
                <w:szCs w:val="22"/>
              </w:rPr>
            </w:pPr>
            <w:ins w:id="5341" w:author="Jones, Emma" w:date="2018-05-02T10:53:00Z">
              <w:r w:rsidRPr="006C04A0">
                <w:rPr>
                  <w:sz w:val="22"/>
                  <w:szCs w:val="22"/>
                </w:rPr>
                <w:t>Protocol or definition</w:t>
              </w:r>
            </w:ins>
          </w:p>
        </w:tc>
        <w:tc>
          <w:tcPr>
            <w:tcW w:w="2977" w:type="dxa"/>
          </w:tcPr>
          <w:p w14:paraId="5994C3EF" w14:textId="77777777" w:rsidR="00216647" w:rsidRPr="006C04A0" w:rsidRDefault="00216647" w:rsidP="004B02F0">
            <w:pPr>
              <w:rPr>
                <w:ins w:id="5342" w:author="Jones, Emma" w:date="2018-05-02T10:53:00Z"/>
                <w:sz w:val="22"/>
                <w:szCs w:val="22"/>
              </w:rPr>
            </w:pPr>
            <w:ins w:id="5343" w:author="Jones, Emma" w:date="2018-05-02T10:53:00Z">
              <w:r w:rsidRPr="006C04A0">
                <w:rPr>
                  <w:sz w:val="22"/>
                  <w:szCs w:val="22"/>
                </w:rPr>
                <w:t xml:space="preserve">TaskList/XDWTask/TaskData/input </w:t>
              </w:r>
              <w:r>
                <w:rPr>
                  <w:sz w:val="22"/>
                  <w:szCs w:val="22"/>
                </w:rPr>
                <w:t xml:space="preserve">for the </w:t>
              </w:r>
              <w:r w:rsidRPr="006C04A0">
                <w:rPr>
                  <w:sz w:val="22"/>
                  <w:szCs w:val="22"/>
                </w:rPr>
                <w:t>first task with FHIR resource PlanDefinition</w:t>
              </w:r>
            </w:ins>
          </w:p>
        </w:tc>
        <w:tc>
          <w:tcPr>
            <w:tcW w:w="2977" w:type="dxa"/>
          </w:tcPr>
          <w:p w14:paraId="3B2D7CB8" w14:textId="77777777" w:rsidR="00216647" w:rsidRPr="006C04A0" w:rsidRDefault="00216647" w:rsidP="004B02F0">
            <w:pPr>
              <w:rPr>
                <w:ins w:id="5344" w:author="Jones, Emma" w:date="2018-05-02T10:53:00Z"/>
                <w:sz w:val="22"/>
                <w:szCs w:val="22"/>
              </w:rPr>
            </w:pPr>
          </w:p>
        </w:tc>
      </w:tr>
      <w:tr w:rsidR="00216647" w:rsidRPr="006C04A0" w14:paraId="069747A8" w14:textId="77777777" w:rsidTr="004B02F0">
        <w:trPr>
          <w:ins w:id="5345" w:author="Jones, Emma" w:date="2018-05-02T10:53:00Z"/>
        </w:trPr>
        <w:tc>
          <w:tcPr>
            <w:tcW w:w="3085" w:type="dxa"/>
            <w:gridSpan w:val="4"/>
          </w:tcPr>
          <w:p w14:paraId="06F89092" w14:textId="77777777" w:rsidR="00216647" w:rsidRPr="006C04A0" w:rsidRDefault="00216647" w:rsidP="004B02F0">
            <w:pPr>
              <w:pStyle w:val="TableEntry"/>
              <w:rPr>
                <w:ins w:id="5346" w:author="Jones, Emma" w:date="2018-05-02T10:53:00Z"/>
                <w:sz w:val="22"/>
                <w:szCs w:val="22"/>
              </w:rPr>
            </w:pPr>
            <w:ins w:id="5347" w:author="Jones, Emma" w:date="2018-05-02T10:53:00Z">
              <w:r w:rsidRPr="006C04A0">
                <w:rPr>
                  <w:sz w:val="22"/>
                  <w:szCs w:val="22"/>
                </w:rPr>
                <w:t>basedOn</w:t>
              </w:r>
            </w:ins>
          </w:p>
        </w:tc>
        <w:tc>
          <w:tcPr>
            <w:tcW w:w="3544" w:type="dxa"/>
          </w:tcPr>
          <w:p w14:paraId="08CEE68B" w14:textId="77777777" w:rsidR="00216647" w:rsidRPr="006C04A0" w:rsidRDefault="00216647" w:rsidP="004B02F0">
            <w:pPr>
              <w:pStyle w:val="TableEntry"/>
              <w:rPr>
                <w:ins w:id="5348" w:author="Jones, Emma" w:date="2018-05-02T10:53:00Z"/>
                <w:sz w:val="22"/>
                <w:szCs w:val="22"/>
              </w:rPr>
            </w:pPr>
            <w:ins w:id="5349" w:author="Jones, Emma" w:date="2018-05-02T10:53:00Z">
              <w:r w:rsidRPr="006C04A0">
                <w:rPr>
                  <w:sz w:val="22"/>
                  <w:szCs w:val="22"/>
                </w:rPr>
                <w:t>Fulfills care plan (reference carePlan). This version of the profile requires that a related DynamicCare</w:t>
              </w:r>
              <w:r>
                <w:rPr>
                  <w:sz w:val="22"/>
                  <w:szCs w:val="22"/>
                </w:rPr>
                <w:t>Plan be referenced when basedOn</w:t>
              </w:r>
            </w:ins>
          </w:p>
        </w:tc>
        <w:tc>
          <w:tcPr>
            <w:tcW w:w="2977" w:type="dxa"/>
          </w:tcPr>
          <w:p w14:paraId="046F0A23" w14:textId="77777777" w:rsidR="00216647" w:rsidRPr="006C04A0" w:rsidRDefault="00216647" w:rsidP="004B02F0">
            <w:pPr>
              <w:rPr>
                <w:ins w:id="5350" w:author="Jones, Emma" w:date="2018-05-02T10:53:00Z"/>
                <w:sz w:val="22"/>
                <w:szCs w:val="22"/>
              </w:rPr>
            </w:pPr>
            <w:ins w:id="5351" w:author="Jones, Emma" w:date="2018-05-02T10:53:00Z">
              <w:r w:rsidRPr="006C04A0">
                <w:rPr>
                  <w:sz w:val="22"/>
                  <w:szCs w:val="22"/>
                </w:rPr>
                <w:t xml:space="preserve">TaskList/XDWTask/TaskData/input </w:t>
              </w:r>
              <w:r>
                <w:rPr>
                  <w:sz w:val="22"/>
                  <w:szCs w:val="22"/>
                </w:rPr>
                <w:t xml:space="preserve">for the </w:t>
              </w:r>
              <w:r w:rsidRPr="006C04A0">
                <w:rPr>
                  <w:sz w:val="22"/>
                  <w:szCs w:val="22"/>
                </w:rPr>
                <w:t xml:space="preserve">first task with FHIR resource </w:t>
              </w:r>
              <w:r>
                <w:rPr>
                  <w:sz w:val="22"/>
                  <w:szCs w:val="22"/>
                </w:rPr>
                <w:t>CarePlan</w:t>
              </w:r>
            </w:ins>
          </w:p>
        </w:tc>
        <w:tc>
          <w:tcPr>
            <w:tcW w:w="2977" w:type="dxa"/>
          </w:tcPr>
          <w:p w14:paraId="32E49790" w14:textId="77777777" w:rsidR="00216647" w:rsidRPr="006C04A0" w:rsidRDefault="00216647" w:rsidP="004B02F0">
            <w:pPr>
              <w:rPr>
                <w:ins w:id="5352" w:author="Jones, Emma" w:date="2018-05-02T10:53:00Z"/>
                <w:sz w:val="22"/>
                <w:szCs w:val="22"/>
              </w:rPr>
            </w:pPr>
          </w:p>
        </w:tc>
      </w:tr>
      <w:tr w:rsidR="00216647" w:rsidRPr="006C04A0" w14:paraId="76F161BD" w14:textId="77777777" w:rsidTr="004B02F0">
        <w:trPr>
          <w:ins w:id="5353" w:author="Jones, Emma" w:date="2018-05-02T10:53:00Z"/>
        </w:trPr>
        <w:tc>
          <w:tcPr>
            <w:tcW w:w="3085" w:type="dxa"/>
            <w:gridSpan w:val="4"/>
          </w:tcPr>
          <w:p w14:paraId="74A4B16C" w14:textId="77777777" w:rsidR="00216647" w:rsidRPr="006C04A0" w:rsidRDefault="00216647" w:rsidP="004B02F0">
            <w:pPr>
              <w:pStyle w:val="TableEntry"/>
              <w:rPr>
                <w:ins w:id="5354" w:author="Jones, Emma" w:date="2018-05-02T10:53:00Z"/>
                <w:sz w:val="22"/>
                <w:szCs w:val="22"/>
              </w:rPr>
            </w:pPr>
            <w:ins w:id="5355" w:author="Jones, Emma" w:date="2018-05-02T10:53:00Z">
              <w:r w:rsidRPr="006C04A0">
                <w:rPr>
                  <w:sz w:val="22"/>
                  <w:szCs w:val="22"/>
                </w:rPr>
                <w:t>replaces</w:t>
              </w:r>
            </w:ins>
          </w:p>
        </w:tc>
        <w:tc>
          <w:tcPr>
            <w:tcW w:w="3544" w:type="dxa"/>
          </w:tcPr>
          <w:p w14:paraId="6D3781AE" w14:textId="77777777" w:rsidR="00216647" w:rsidRPr="006C04A0" w:rsidRDefault="00216647" w:rsidP="004B02F0">
            <w:pPr>
              <w:pStyle w:val="TableEntry"/>
              <w:rPr>
                <w:ins w:id="5356" w:author="Jones, Emma" w:date="2018-05-02T10:53:00Z"/>
                <w:sz w:val="22"/>
                <w:szCs w:val="22"/>
              </w:rPr>
            </w:pPr>
            <w:ins w:id="5357" w:author="Jones, Emma" w:date="2018-05-02T10:53:00Z">
              <w:r w:rsidRPr="006C04A0">
                <w:rPr>
                  <w:sz w:val="22"/>
                  <w:szCs w:val="22"/>
                </w:rPr>
                <w:t>CarePlan replaced by this CarePlan (reference carePlan). This version of the profile requires that a related DynamicCareP</w:t>
              </w:r>
              <w:r>
                <w:rPr>
                  <w:sz w:val="22"/>
                  <w:szCs w:val="22"/>
                </w:rPr>
                <w:t>lan be referenced when replaced</w:t>
              </w:r>
            </w:ins>
          </w:p>
        </w:tc>
        <w:tc>
          <w:tcPr>
            <w:tcW w:w="2977" w:type="dxa"/>
          </w:tcPr>
          <w:p w14:paraId="0576DD63" w14:textId="77777777" w:rsidR="00216647" w:rsidRPr="006C04A0" w:rsidRDefault="00216647" w:rsidP="004B02F0">
            <w:pPr>
              <w:rPr>
                <w:ins w:id="5358" w:author="Jones, Emma" w:date="2018-05-02T10:53:00Z"/>
                <w:sz w:val="22"/>
                <w:szCs w:val="22"/>
              </w:rPr>
            </w:pPr>
            <w:ins w:id="5359" w:author="Jones, Emma" w:date="2018-05-02T10:53:00Z">
              <w:r w:rsidRPr="006C04A0">
                <w:rPr>
                  <w:sz w:val="22"/>
                  <w:szCs w:val="22"/>
                </w:rPr>
                <w:t xml:space="preserve">TaskList/XDWTask/TaskData/input </w:t>
              </w:r>
              <w:r>
                <w:rPr>
                  <w:sz w:val="22"/>
                  <w:szCs w:val="22"/>
                </w:rPr>
                <w:t xml:space="preserve">for the </w:t>
              </w:r>
              <w:r w:rsidRPr="006C04A0">
                <w:rPr>
                  <w:sz w:val="22"/>
                  <w:szCs w:val="22"/>
                </w:rPr>
                <w:t xml:space="preserve">first task with FHIR resource </w:t>
              </w:r>
              <w:r>
                <w:rPr>
                  <w:sz w:val="22"/>
                  <w:szCs w:val="22"/>
                </w:rPr>
                <w:t>CarePlan</w:t>
              </w:r>
            </w:ins>
          </w:p>
        </w:tc>
        <w:tc>
          <w:tcPr>
            <w:tcW w:w="2977" w:type="dxa"/>
          </w:tcPr>
          <w:p w14:paraId="3C17C51B" w14:textId="77777777" w:rsidR="00216647" w:rsidRPr="006C04A0" w:rsidRDefault="00216647" w:rsidP="004B02F0">
            <w:pPr>
              <w:rPr>
                <w:ins w:id="5360" w:author="Jones, Emma" w:date="2018-05-02T10:53:00Z"/>
                <w:sz w:val="22"/>
                <w:szCs w:val="22"/>
              </w:rPr>
            </w:pPr>
          </w:p>
        </w:tc>
      </w:tr>
      <w:tr w:rsidR="00216647" w:rsidRPr="006C04A0" w14:paraId="34B619FE" w14:textId="77777777" w:rsidTr="004B02F0">
        <w:trPr>
          <w:ins w:id="5361" w:author="Jones, Emma" w:date="2018-05-02T10:53:00Z"/>
        </w:trPr>
        <w:tc>
          <w:tcPr>
            <w:tcW w:w="3085" w:type="dxa"/>
            <w:gridSpan w:val="4"/>
          </w:tcPr>
          <w:p w14:paraId="253F940F" w14:textId="77777777" w:rsidR="00216647" w:rsidRPr="006C04A0" w:rsidRDefault="00216647" w:rsidP="004B02F0">
            <w:pPr>
              <w:pStyle w:val="TableEntry"/>
              <w:rPr>
                <w:ins w:id="5362" w:author="Jones, Emma" w:date="2018-05-02T10:53:00Z"/>
                <w:sz w:val="22"/>
                <w:szCs w:val="22"/>
              </w:rPr>
            </w:pPr>
            <w:ins w:id="5363" w:author="Jones, Emma" w:date="2018-05-02T10:53:00Z">
              <w:r w:rsidRPr="006C04A0">
                <w:rPr>
                  <w:sz w:val="22"/>
                  <w:szCs w:val="22"/>
                </w:rPr>
                <w:lastRenderedPageBreak/>
                <w:t>partOf</w:t>
              </w:r>
            </w:ins>
          </w:p>
        </w:tc>
        <w:tc>
          <w:tcPr>
            <w:tcW w:w="3544" w:type="dxa"/>
          </w:tcPr>
          <w:p w14:paraId="131FDBCB" w14:textId="77777777" w:rsidR="00216647" w:rsidRPr="006C04A0" w:rsidRDefault="00216647" w:rsidP="004B02F0">
            <w:pPr>
              <w:pStyle w:val="TableEntry"/>
              <w:rPr>
                <w:ins w:id="5364" w:author="Jones, Emma" w:date="2018-05-02T10:53:00Z"/>
                <w:sz w:val="22"/>
                <w:szCs w:val="22"/>
              </w:rPr>
            </w:pPr>
            <w:ins w:id="5365" w:author="Jones, Emma" w:date="2018-05-02T10:53:00Z">
              <w:r w:rsidRPr="006C04A0">
                <w:rPr>
                  <w:sz w:val="22"/>
                  <w:szCs w:val="22"/>
                </w:rPr>
                <w:t>Part of referenced CarePlan (reference carePlan). This version of the profile requires that a related DynamicCarePlan be referenced when part of.</w:t>
              </w:r>
            </w:ins>
          </w:p>
        </w:tc>
        <w:tc>
          <w:tcPr>
            <w:tcW w:w="2977" w:type="dxa"/>
          </w:tcPr>
          <w:p w14:paraId="483FB424" w14:textId="77777777" w:rsidR="00216647" w:rsidRPr="006C04A0" w:rsidRDefault="00216647" w:rsidP="004B02F0">
            <w:pPr>
              <w:rPr>
                <w:ins w:id="5366" w:author="Jones, Emma" w:date="2018-05-02T10:53:00Z"/>
                <w:sz w:val="22"/>
                <w:szCs w:val="22"/>
              </w:rPr>
            </w:pPr>
            <w:ins w:id="5367" w:author="Jones, Emma" w:date="2018-05-02T10:53:00Z">
              <w:r w:rsidRPr="006C04A0">
                <w:rPr>
                  <w:sz w:val="22"/>
                  <w:szCs w:val="22"/>
                </w:rPr>
                <w:t xml:space="preserve">TaskList/XDWTask/TaskData/input </w:t>
              </w:r>
              <w:r>
                <w:rPr>
                  <w:sz w:val="22"/>
                  <w:szCs w:val="22"/>
                </w:rPr>
                <w:t xml:space="preserve">for the </w:t>
              </w:r>
              <w:r w:rsidRPr="006C04A0">
                <w:rPr>
                  <w:sz w:val="22"/>
                  <w:szCs w:val="22"/>
                </w:rPr>
                <w:t xml:space="preserve">first task with FHIR resource </w:t>
              </w:r>
              <w:r>
                <w:rPr>
                  <w:sz w:val="22"/>
                  <w:szCs w:val="22"/>
                </w:rPr>
                <w:t>CarePlan</w:t>
              </w:r>
            </w:ins>
          </w:p>
        </w:tc>
        <w:tc>
          <w:tcPr>
            <w:tcW w:w="2977" w:type="dxa"/>
          </w:tcPr>
          <w:p w14:paraId="4EEEA829" w14:textId="77777777" w:rsidR="00216647" w:rsidRPr="006C04A0" w:rsidRDefault="00216647" w:rsidP="004B02F0">
            <w:pPr>
              <w:rPr>
                <w:ins w:id="5368" w:author="Jones, Emma" w:date="2018-05-02T10:53:00Z"/>
                <w:sz w:val="22"/>
                <w:szCs w:val="22"/>
              </w:rPr>
            </w:pPr>
          </w:p>
        </w:tc>
      </w:tr>
      <w:tr w:rsidR="00216647" w:rsidRPr="006C04A0" w14:paraId="55438302" w14:textId="77777777" w:rsidTr="004B02F0">
        <w:trPr>
          <w:ins w:id="5369" w:author="Jones, Emma" w:date="2018-05-02T10:53:00Z"/>
        </w:trPr>
        <w:tc>
          <w:tcPr>
            <w:tcW w:w="3085" w:type="dxa"/>
            <w:gridSpan w:val="4"/>
          </w:tcPr>
          <w:p w14:paraId="490FEABB" w14:textId="77777777" w:rsidR="00216647" w:rsidRPr="006C04A0" w:rsidRDefault="00216647" w:rsidP="004B02F0">
            <w:pPr>
              <w:pStyle w:val="TableEntry"/>
              <w:rPr>
                <w:ins w:id="5370" w:author="Jones, Emma" w:date="2018-05-02T10:53:00Z"/>
                <w:sz w:val="22"/>
                <w:szCs w:val="22"/>
              </w:rPr>
            </w:pPr>
            <w:ins w:id="5371" w:author="Jones, Emma" w:date="2018-05-02T10:53:00Z">
              <w:r w:rsidRPr="006C04A0">
                <w:rPr>
                  <w:sz w:val="22"/>
                  <w:szCs w:val="22"/>
                </w:rPr>
                <w:t>status</w:t>
              </w:r>
              <w:r w:rsidRPr="006C04A0">
                <w:rPr>
                  <w:sz w:val="22"/>
                  <w:szCs w:val="22"/>
                </w:rPr>
                <w:tab/>
              </w:r>
            </w:ins>
          </w:p>
        </w:tc>
        <w:tc>
          <w:tcPr>
            <w:tcW w:w="3544" w:type="dxa"/>
          </w:tcPr>
          <w:p w14:paraId="02ACF063" w14:textId="77777777" w:rsidR="00216647" w:rsidRPr="006C04A0" w:rsidRDefault="00216647" w:rsidP="004B02F0">
            <w:pPr>
              <w:pStyle w:val="TableEntry"/>
              <w:rPr>
                <w:ins w:id="5372" w:author="Jones, Emma" w:date="2018-05-02T10:53:00Z"/>
                <w:sz w:val="22"/>
                <w:szCs w:val="22"/>
              </w:rPr>
            </w:pPr>
            <w:ins w:id="5373" w:author="Jones, Emma" w:date="2018-05-02T10:53:00Z">
              <w:r w:rsidRPr="006C04A0">
                <w:rPr>
                  <w:sz w:val="22"/>
                  <w:szCs w:val="22"/>
                </w:rPr>
                <w:t>draft | active | suspended | completed | entered-in-error | cancelled | unknown</w:t>
              </w:r>
            </w:ins>
          </w:p>
        </w:tc>
        <w:tc>
          <w:tcPr>
            <w:tcW w:w="2977" w:type="dxa"/>
          </w:tcPr>
          <w:p w14:paraId="3F8EC162" w14:textId="77777777" w:rsidR="00216647" w:rsidRPr="006C04A0" w:rsidRDefault="00216647" w:rsidP="004B02F0">
            <w:pPr>
              <w:rPr>
                <w:ins w:id="5374" w:author="Jones, Emma" w:date="2018-05-02T10:53:00Z"/>
                <w:sz w:val="22"/>
                <w:szCs w:val="22"/>
              </w:rPr>
            </w:pPr>
            <w:ins w:id="5375" w:author="Jones, Emma" w:date="2018-05-02T10:53:00Z">
              <w:r w:rsidRPr="006C04A0">
                <w:rPr>
                  <w:sz w:val="22"/>
                  <w:szCs w:val="22"/>
                </w:rPr>
                <w:t>workflowStatus</w:t>
              </w:r>
            </w:ins>
          </w:p>
        </w:tc>
        <w:tc>
          <w:tcPr>
            <w:tcW w:w="2977" w:type="dxa"/>
          </w:tcPr>
          <w:p w14:paraId="629DA804" w14:textId="77777777" w:rsidR="00216647" w:rsidRPr="006C04A0" w:rsidRDefault="00216647" w:rsidP="004B02F0">
            <w:pPr>
              <w:rPr>
                <w:ins w:id="5376" w:author="Jones, Emma" w:date="2018-05-02T10:53:00Z"/>
                <w:sz w:val="22"/>
                <w:szCs w:val="22"/>
              </w:rPr>
            </w:pPr>
          </w:p>
        </w:tc>
      </w:tr>
      <w:tr w:rsidR="00216647" w:rsidRPr="006C04A0" w14:paraId="5481F8AC" w14:textId="77777777" w:rsidTr="004B02F0">
        <w:trPr>
          <w:ins w:id="5377" w:author="Jones, Emma" w:date="2018-05-02T10:53:00Z"/>
        </w:trPr>
        <w:tc>
          <w:tcPr>
            <w:tcW w:w="3085" w:type="dxa"/>
            <w:gridSpan w:val="4"/>
          </w:tcPr>
          <w:p w14:paraId="1A05D09A" w14:textId="77777777" w:rsidR="00216647" w:rsidRPr="006C04A0" w:rsidRDefault="00216647" w:rsidP="004B02F0">
            <w:pPr>
              <w:pStyle w:val="TableEntry"/>
              <w:rPr>
                <w:ins w:id="5378" w:author="Jones, Emma" w:date="2018-05-02T10:53:00Z"/>
                <w:sz w:val="22"/>
                <w:szCs w:val="22"/>
              </w:rPr>
            </w:pPr>
            <w:ins w:id="5379" w:author="Jones, Emma" w:date="2018-05-02T10:53:00Z">
              <w:r w:rsidRPr="006C04A0">
                <w:rPr>
                  <w:sz w:val="22"/>
                  <w:szCs w:val="22"/>
                </w:rPr>
                <w:t>intent</w:t>
              </w:r>
            </w:ins>
          </w:p>
        </w:tc>
        <w:tc>
          <w:tcPr>
            <w:tcW w:w="3544" w:type="dxa"/>
          </w:tcPr>
          <w:p w14:paraId="6C20547F" w14:textId="77777777" w:rsidR="00216647" w:rsidRPr="006C04A0" w:rsidRDefault="00216647" w:rsidP="004B02F0">
            <w:pPr>
              <w:pStyle w:val="TableEntry"/>
              <w:rPr>
                <w:ins w:id="5380" w:author="Jones, Emma" w:date="2018-05-02T10:53:00Z"/>
                <w:sz w:val="22"/>
                <w:szCs w:val="22"/>
              </w:rPr>
            </w:pPr>
            <w:ins w:id="5381" w:author="Jones, Emma" w:date="2018-05-02T10:53:00Z">
              <w:r w:rsidRPr="006C04A0">
                <w:rPr>
                  <w:sz w:val="22"/>
                  <w:szCs w:val="22"/>
                </w:rPr>
                <w:t>proposal | plan | order | option</w:t>
              </w:r>
            </w:ins>
          </w:p>
        </w:tc>
        <w:tc>
          <w:tcPr>
            <w:tcW w:w="2977" w:type="dxa"/>
          </w:tcPr>
          <w:p w14:paraId="2F5680F4" w14:textId="77777777" w:rsidR="00216647" w:rsidRPr="006C04A0" w:rsidRDefault="00216647" w:rsidP="004B02F0">
            <w:pPr>
              <w:rPr>
                <w:ins w:id="5382" w:author="Jones, Emma" w:date="2018-05-02T10:53:00Z"/>
                <w:sz w:val="22"/>
                <w:szCs w:val="22"/>
              </w:rPr>
            </w:pPr>
            <w:ins w:id="5383" w:author="Jones, Emma" w:date="2018-05-02T10:53:00Z">
              <w:r w:rsidRPr="006C04A0">
                <w:rPr>
                  <w:sz w:val="22"/>
                  <w:szCs w:val="22"/>
                </w:rPr>
                <w:t>no mapping</w:t>
              </w:r>
            </w:ins>
          </w:p>
        </w:tc>
        <w:tc>
          <w:tcPr>
            <w:tcW w:w="2977" w:type="dxa"/>
          </w:tcPr>
          <w:p w14:paraId="249DCB03" w14:textId="77777777" w:rsidR="00216647" w:rsidRPr="006C04A0" w:rsidRDefault="00216647" w:rsidP="004B02F0">
            <w:pPr>
              <w:rPr>
                <w:ins w:id="5384" w:author="Jones, Emma" w:date="2018-05-02T10:53:00Z"/>
                <w:sz w:val="22"/>
                <w:szCs w:val="22"/>
              </w:rPr>
            </w:pPr>
          </w:p>
        </w:tc>
      </w:tr>
      <w:tr w:rsidR="00216647" w:rsidRPr="006C04A0" w14:paraId="759E9D62" w14:textId="77777777" w:rsidTr="004B02F0">
        <w:trPr>
          <w:ins w:id="5385" w:author="Jones, Emma" w:date="2018-05-02T10:53:00Z"/>
        </w:trPr>
        <w:tc>
          <w:tcPr>
            <w:tcW w:w="3085" w:type="dxa"/>
            <w:gridSpan w:val="4"/>
          </w:tcPr>
          <w:p w14:paraId="192DBC5F" w14:textId="77777777" w:rsidR="00216647" w:rsidRPr="006C04A0" w:rsidRDefault="00216647" w:rsidP="004B02F0">
            <w:pPr>
              <w:pStyle w:val="TableEntry"/>
              <w:rPr>
                <w:ins w:id="5386" w:author="Jones, Emma" w:date="2018-05-02T10:53:00Z"/>
                <w:sz w:val="22"/>
                <w:szCs w:val="22"/>
              </w:rPr>
            </w:pPr>
            <w:ins w:id="5387" w:author="Jones, Emma" w:date="2018-05-02T10:53:00Z">
              <w:r w:rsidRPr="006C04A0">
                <w:rPr>
                  <w:sz w:val="22"/>
                  <w:szCs w:val="22"/>
                </w:rPr>
                <w:t>category</w:t>
              </w:r>
            </w:ins>
          </w:p>
        </w:tc>
        <w:tc>
          <w:tcPr>
            <w:tcW w:w="3544" w:type="dxa"/>
          </w:tcPr>
          <w:p w14:paraId="0AA052D8" w14:textId="77777777" w:rsidR="00216647" w:rsidRPr="006C04A0" w:rsidRDefault="00216647" w:rsidP="004B02F0">
            <w:pPr>
              <w:pStyle w:val="TableEntry"/>
              <w:rPr>
                <w:ins w:id="5388" w:author="Jones, Emma" w:date="2018-05-02T10:53:00Z"/>
                <w:sz w:val="22"/>
                <w:szCs w:val="22"/>
              </w:rPr>
            </w:pPr>
            <w:ins w:id="5389" w:author="Jones, Emma" w:date="2018-05-02T10:53:00Z">
              <w:r w:rsidRPr="006C04A0">
                <w:rPr>
                  <w:sz w:val="22"/>
                  <w:szCs w:val="22"/>
                </w:rPr>
                <w:t xml:space="preserve">Type of plan. </w:t>
              </w:r>
              <w:r w:rsidRPr="006C04A0">
                <w:rPr>
                  <w:bCs/>
                  <w:sz w:val="22"/>
                  <w:szCs w:val="22"/>
                </w:rPr>
                <w:t>This version of the profile fixes the code system to Snomed; http://snomed.info/sct</w:t>
              </w:r>
            </w:ins>
          </w:p>
        </w:tc>
        <w:tc>
          <w:tcPr>
            <w:tcW w:w="2977" w:type="dxa"/>
          </w:tcPr>
          <w:p w14:paraId="4396E323" w14:textId="77777777" w:rsidR="00216647" w:rsidRPr="006C04A0" w:rsidRDefault="00216647" w:rsidP="004B02F0">
            <w:pPr>
              <w:rPr>
                <w:ins w:id="5390" w:author="Jones, Emma" w:date="2018-05-02T10:53:00Z"/>
                <w:sz w:val="22"/>
                <w:szCs w:val="22"/>
              </w:rPr>
            </w:pPr>
            <w:ins w:id="5391" w:author="Jones, Emma" w:date="2018-05-02T10:53:00Z">
              <w:r w:rsidRPr="006C04A0">
                <w:rPr>
                  <w:sz w:val="22"/>
                  <w:szCs w:val="22"/>
                </w:rPr>
                <w:t>no mapping</w:t>
              </w:r>
            </w:ins>
          </w:p>
        </w:tc>
        <w:tc>
          <w:tcPr>
            <w:tcW w:w="2977" w:type="dxa"/>
          </w:tcPr>
          <w:p w14:paraId="0E94982D" w14:textId="77777777" w:rsidR="00216647" w:rsidRPr="006C04A0" w:rsidRDefault="00216647" w:rsidP="004B02F0">
            <w:pPr>
              <w:rPr>
                <w:ins w:id="5392" w:author="Jones, Emma" w:date="2018-05-02T10:53:00Z"/>
                <w:sz w:val="22"/>
                <w:szCs w:val="22"/>
              </w:rPr>
            </w:pPr>
          </w:p>
        </w:tc>
      </w:tr>
      <w:tr w:rsidR="00216647" w:rsidRPr="006C04A0" w14:paraId="5410BEE0" w14:textId="77777777" w:rsidTr="004B02F0">
        <w:trPr>
          <w:ins w:id="5393" w:author="Jones, Emma" w:date="2018-05-02T10:53:00Z"/>
        </w:trPr>
        <w:tc>
          <w:tcPr>
            <w:tcW w:w="3085" w:type="dxa"/>
            <w:gridSpan w:val="4"/>
          </w:tcPr>
          <w:p w14:paraId="6108AACA" w14:textId="77777777" w:rsidR="00216647" w:rsidRPr="006C04A0" w:rsidRDefault="00216647" w:rsidP="004B02F0">
            <w:pPr>
              <w:pStyle w:val="TableEntry"/>
              <w:rPr>
                <w:ins w:id="5394" w:author="Jones, Emma" w:date="2018-05-02T10:53:00Z"/>
                <w:sz w:val="22"/>
                <w:szCs w:val="22"/>
              </w:rPr>
            </w:pPr>
            <w:ins w:id="5395" w:author="Jones, Emma" w:date="2018-05-02T10:53:00Z">
              <w:r w:rsidRPr="006C04A0">
                <w:rPr>
                  <w:sz w:val="22"/>
                  <w:szCs w:val="22"/>
                </w:rPr>
                <w:t>title</w:t>
              </w:r>
            </w:ins>
          </w:p>
        </w:tc>
        <w:tc>
          <w:tcPr>
            <w:tcW w:w="3544" w:type="dxa"/>
          </w:tcPr>
          <w:p w14:paraId="248D00B2" w14:textId="77777777" w:rsidR="00216647" w:rsidRPr="006C04A0" w:rsidRDefault="00216647" w:rsidP="004B02F0">
            <w:pPr>
              <w:pStyle w:val="TableEntry"/>
              <w:rPr>
                <w:ins w:id="5396" w:author="Jones, Emma" w:date="2018-05-02T10:53:00Z"/>
                <w:sz w:val="22"/>
                <w:szCs w:val="22"/>
              </w:rPr>
            </w:pPr>
            <w:ins w:id="5397" w:author="Jones, Emma" w:date="2018-05-02T10:53:00Z">
              <w:r w:rsidRPr="006C04A0">
                <w:rPr>
                  <w:sz w:val="22"/>
                  <w:szCs w:val="22"/>
                </w:rPr>
                <w:t>Human-friendly name for the CarePlan</w:t>
              </w:r>
            </w:ins>
          </w:p>
        </w:tc>
        <w:tc>
          <w:tcPr>
            <w:tcW w:w="2977" w:type="dxa"/>
          </w:tcPr>
          <w:p w14:paraId="50606310" w14:textId="77777777" w:rsidR="00216647" w:rsidRPr="006C04A0" w:rsidRDefault="00216647" w:rsidP="004B02F0">
            <w:pPr>
              <w:rPr>
                <w:ins w:id="5398" w:author="Jones, Emma" w:date="2018-05-02T10:53:00Z"/>
                <w:sz w:val="22"/>
                <w:szCs w:val="22"/>
              </w:rPr>
            </w:pPr>
            <w:ins w:id="5399" w:author="Jones, Emma" w:date="2018-05-02T10:53:00Z">
              <w:r w:rsidRPr="006C04A0">
                <w:rPr>
                  <w:sz w:val="22"/>
                  <w:szCs w:val="22"/>
                </w:rPr>
                <w:t>title</w:t>
              </w:r>
            </w:ins>
          </w:p>
        </w:tc>
        <w:tc>
          <w:tcPr>
            <w:tcW w:w="2977" w:type="dxa"/>
          </w:tcPr>
          <w:p w14:paraId="1CC531B5" w14:textId="77777777" w:rsidR="00216647" w:rsidRPr="006C04A0" w:rsidRDefault="00216647" w:rsidP="004B02F0">
            <w:pPr>
              <w:rPr>
                <w:ins w:id="5400" w:author="Jones, Emma" w:date="2018-05-02T10:53:00Z"/>
                <w:sz w:val="22"/>
                <w:szCs w:val="22"/>
              </w:rPr>
            </w:pPr>
          </w:p>
        </w:tc>
      </w:tr>
      <w:tr w:rsidR="00216647" w:rsidRPr="006C04A0" w14:paraId="74E9643A" w14:textId="77777777" w:rsidTr="004B02F0">
        <w:trPr>
          <w:ins w:id="5401" w:author="Jones, Emma" w:date="2018-05-02T10:53:00Z"/>
        </w:trPr>
        <w:tc>
          <w:tcPr>
            <w:tcW w:w="3085" w:type="dxa"/>
            <w:gridSpan w:val="4"/>
          </w:tcPr>
          <w:p w14:paraId="21777437" w14:textId="77777777" w:rsidR="00216647" w:rsidRPr="006C04A0" w:rsidRDefault="00216647" w:rsidP="004B02F0">
            <w:pPr>
              <w:pStyle w:val="TableEntry"/>
              <w:rPr>
                <w:ins w:id="5402" w:author="Jones, Emma" w:date="2018-05-02T10:53:00Z"/>
                <w:sz w:val="22"/>
                <w:szCs w:val="22"/>
              </w:rPr>
            </w:pPr>
            <w:ins w:id="5403" w:author="Jones, Emma" w:date="2018-05-02T10:53:00Z">
              <w:r w:rsidRPr="006C04A0">
                <w:rPr>
                  <w:sz w:val="22"/>
                  <w:szCs w:val="22"/>
                </w:rPr>
                <w:t>description</w:t>
              </w:r>
            </w:ins>
          </w:p>
        </w:tc>
        <w:tc>
          <w:tcPr>
            <w:tcW w:w="3544" w:type="dxa"/>
          </w:tcPr>
          <w:p w14:paraId="7EB2177A" w14:textId="77777777" w:rsidR="00216647" w:rsidRPr="006C04A0" w:rsidRDefault="00216647" w:rsidP="004B02F0">
            <w:pPr>
              <w:pStyle w:val="TableEntry"/>
              <w:rPr>
                <w:ins w:id="5404" w:author="Jones, Emma" w:date="2018-05-02T10:53:00Z"/>
                <w:sz w:val="22"/>
                <w:szCs w:val="22"/>
              </w:rPr>
            </w:pPr>
            <w:ins w:id="5405" w:author="Jones, Emma" w:date="2018-05-02T10:53:00Z">
              <w:r w:rsidRPr="006C04A0">
                <w:rPr>
                  <w:sz w:val="22"/>
                  <w:szCs w:val="22"/>
                </w:rPr>
                <w:t xml:space="preserve">Summary of nature of plan. </w:t>
              </w:r>
              <w:r w:rsidRPr="006C04A0">
                <w:rPr>
                  <w:bCs/>
                  <w:sz w:val="22"/>
                  <w:szCs w:val="22"/>
                </w:rPr>
                <w:t>This version of the profile requires a description</w:t>
              </w:r>
            </w:ins>
          </w:p>
        </w:tc>
        <w:tc>
          <w:tcPr>
            <w:tcW w:w="2977" w:type="dxa"/>
          </w:tcPr>
          <w:p w14:paraId="113B97B0" w14:textId="77777777" w:rsidR="00216647" w:rsidRPr="006C04A0" w:rsidRDefault="00216647" w:rsidP="004B02F0">
            <w:pPr>
              <w:rPr>
                <w:ins w:id="5406" w:author="Jones, Emma" w:date="2018-05-02T10:53:00Z"/>
                <w:sz w:val="22"/>
                <w:szCs w:val="22"/>
              </w:rPr>
            </w:pPr>
            <w:ins w:id="5407" w:author="Jones, Emma" w:date="2018-05-02T10:53:00Z">
              <w:r w:rsidRPr="006C04A0">
                <w:rPr>
                  <w:sz w:val="22"/>
                  <w:szCs w:val="22"/>
                </w:rPr>
                <w:t>no mapping</w:t>
              </w:r>
            </w:ins>
          </w:p>
        </w:tc>
        <w:tc>
          <w:tcPr>
            <w:tcW w:w="2977" w:type="dxa"/>
          </w:tcPr>
          <w:p w14:paraId="3636F1DC" w14:textId="77777777" w:rsidR="00216647" w:rsidRPr="006C04A0" w:rsidRDefault="00216647" w:rsidP="004B02F0">
            <w:pPr>
              <w:rPr>
                <w:ins w:id="5408" w:author="Jones, Emma" w:date="2018-05-02T10:53:00Z"/>
                <w:sz w:val="22"/>
                <w:szCs w:val="22"/>
              </w:rPr>
            </w:pPr>
          </w:p>
        </w:tc>
      </w:tr>
      <w:tr w:rsidR="00216647" w:rsidRPr="006C04A0" w14:paraId="0EFF47E9" w14:textId="77777777" w:rsidTr="004B02F0">
        <w:trPr>
          <w:ins w:id="5409" w:author="Jones, Emma" w:date="2018-05-02T10:53:00Z"/>
        </w:trPr>
        <w:tc>
          <w:tcPr>
            <w:tcW w:w="3085" w:type="dxa"/>
            <w:gridSpan w:val="4"/>
          </w:tcPr>
          <w:p w14:paraId="38B70712" w14:textId="77777777" w:rsidR="00216647" w:rsidRPr="006C04A0" w:rsidRDefault="00216647" w:rsidP="004B02F0">
            <w:pPr>
              <w:pStyle w:val="TableEntry"/>
              <w:rPr>
                <w:ins w:id="5410" w:author="Jones, Emma" w:date="2018-05-02T10:53:00Z"/>
                <w:sz w:val="22"/>
                <w:szCs w:val="22"/>
              </w:rPr>
            </w:pPr>
            <w:ins w:id="5411" w:author="Jones, Emma" w:date="2018-05-02T10:53:00Z">
              <w:r w:rsidRPr="006C04A0">
                <w:rPr>
                  <w:sz w:val="22"/>
                  <w:szCs w:val="22"/>
                </w:rPr>
                <w:t>subject</w:t>
              </w:r>
              <w:r w:rsidRPr="006C04A0">
                <w:rPr>
                  <w:sz w:val="22"/>
                  <w:szCs w:val="22"/>
                </w:rPr>
                <w:tab/>
              </w:r>
            </w:ins>
          </w:p>
        </w:tc>
        <w:tc>
          <w:tcPr>
            <w:tcW w:w="3544" w:type="dxa"/>
          </w:tcPr>
          <w:p w14:paraId="60971D12" w14:textId="77777777" w:rsidR="00216647" w:rsidRPr="006C04A0" w:rsidRDefault="00216647" w:rsidP="004B02F0">
            <w:pPr>
              <w:pStyle w:val="TableEntry"/>
              <w:rPr>
                <w:ins w:id="5412" w:author="Jones, Emma" w:date="2018-05-02T10:53:00Z"/>
                <w:sz w:val="22"/>
                <w:szCs w:val="22"/>
              </w:rPr>
            </w:pPr>
            <w:ins w:id="5413" w:author="Jones, Emma" w:date="2018-05-02T10:53:00Z">
              <w:r w:rsidRPr="006C04A0">
                <w:rPr>
                  <w:bCs/>
                  <w:sz w:val="22"/>
                  <w:szCs w:val="22"/>
                </w:rPr>
                <w:t>Identifies the patient. For this version of the profile, the use of group is not supported.</w:t>
              </w:r>
            </w:ins>
          </w:p>
        </w:tc>
        <w:tc>
          <w:tcPr>
            <w:tcW w:w="2977" w:type="dxa"/>
          </w:tcPr>
          <w:p w14:paraId="20432C15" w14:textId="77777777" w:rsidR="00216647" w:rsidRPr="006C04A0" w:rsidRDefault="00216647" w:rsidP="004B02F0">
            <w:pPr>
              <w:rPr>
                <w:ins w:id="5414" w:author="Jones, Emma" w:date="2018-05-02T10:53:00Z"/>
                <w:sz w:val="22"/>
                <w:szCs w:val="22"/>
              </w:rPr>
            </w:pPr>
            <w:ins w:id="5415" w:author="Jones, Emma" w:date="2018-05-02T10:53:00Z">
              <w:r w:rsidRPr="006C04A0">
                <w:rPr>
                  <w:sz w:val="22"/>
                  <w:szCs w:val="22"/>
                </w:rPr>
                <w:t xml:space="preserve">patient. Patient/id element can be </w:t>
              </w:r>
              <w:r>
                <w:rPr>
                  <w:sz w:val="22"/>
                  <w:szCs w:val="22"/>
                </w:rPr>
                <w:t>found in</w:t>
              </w:r>
              <w:r w:rsidRPr="006C04A0">
                <w:rPr>
                  <w:sz w:val="22"/>
                  <w:szCs w:val="22"/>
                </w:rPr>
                <w:t xml:space="preserve"> the Patient resource referenced in CarePlan/subject element</w:t>
              </w:r>
            </w:ins>
          </w:p>
        </w:tc>
        <w:tc>
          <w:tcPr>
            <w:tcW w:w="2977" w:type="dxa"/>
          </w:tcPr>
          <w:p w14:paraId="4BFEF4B9" w14:textId="77777777" w:rsidR="00216647" w:rsidRPr="006C04A0" w:rsidRDefault="00216647" w:rsidP="004B02F0">
            <w:pPr>
              <w:rPr>
                <w:ins w:id="5416" w:author="Jones, Emma" w:date="2018-05-02T10:53:00Z"/>
                <w:sz w:val="22"/>
                <w:szCs w:val="22"/>
              </w:rPr>
            </w:pPr>
          </w:p>
        </w:tc>
      </w:tr>
      <w:tr w:rsidR="00216647" w:rsidRPr="006C04A0" w14:paraId="20A45CD9" w14:textId="77777777" w:rsidTr="004B02F0">
        <w:trPr>
          <w:ins w:id="5417" w:author="Jones, Emma" w:date="2018-05-02T10:53:00Z"/>
        </w:trPr>
        <w:tc>
          <w:tcPr>
            <w:tcW w:w="3085" w:type="dxa"/>
            <w:gridSpan w:val="4"/>
          </w:tcPr>
          <w:p w14:paraId="72765BEE" w14:textId="77777777" w:rsidR="00216647" w:rsidRPr="006C04A0" w:rsidRDefault="00216647" w:rsidP="004B02F0">
            <w:pPr>
              <w:pStyle w:val="TableEntry"/>
              <w:rPr>
                <w:ins w:id="5418" w:author="Jones, Emma" w:date="2018-05-02T10:53:00Z"/>
                <w:sz w:val="22"/>
                <w:szCs w:val="22"/>
              </w:rPr>
            </w:pPr>
            <w:ins w:id="5419" w:author="Jones, Emma" w:date="2018-05-02T10:53:00Z">
              <w:r w:rsidRPr="006C04A0">
                <w:rPr>
                  <w:sz w:val="22"/>
                  <w:szCs w:val="22"/>
                </w:rPr>
                <w:t>context</w:t>
              </w:r>
            </w:ins>
          </w:p>
        </w:tc>
        <w:tc>
          <w:tcPr>
            <w:tcW w:w="3544" w:type="dxa"/>
          </w:tcPr>
          <w:p w14:paraId="41B1B2B2" w14:textId="77777777" w:rsidR="00216647" w:rsidRPr="006C04A0" w:rsidRDefault="00216647" w:rsidP="004B02F0">
            <w:pPr>
              <w:pStyle w:val="TableEntry"/>
              <w:rPr>
                <w:ins w:id="5420" w:author="Jones, Emma" w:date="2018-05-02T10:53:00Z"/>
                <w:sz w:val="22"/>
                <w:szCs w:val="22"/>
              </w:rPr>
            </w:pPr>
            <w:ins w:id="5421" w:author="Jones, Emma" w:date="2018-05-02T10:53:00Z">
              <w:r w:rsidRPr="006C04A0">
                <w:rPr>
                  <w:sz w:val="22"/>
                  <w:szCs w:val="22"/>
                </w:rPr>
                <w:t xml:space="preserve">Created in context of. </w:t>
              </w:r>
              <w:r w:rsidRPr="006C04A0">
                <w:rPr>
                  <w:bCs/>
                  <w:sz w:val="22"/>
                  <w:szCs w:val="22"/>
                </w:rPr>
                <w:t>This profile allows for CarePlan creation outside of the context of an encounter or episode</w:t>
              </w:r>
            </w:ins>
          </w:p>
        </w:tc>
        <w:tc>
          <w:tcPr>
            <w:tcW w:w="2977" w:type="dxa"/>
          </w:tcPr>
          <w:p w14:paraId="59212C9B" w14:textId="77777777" w:rsidR="00216647" w:rsidRPr="006C04A0" w:rsidRDefault="00216647" w:rsidP="004B02F0">
            <w:pPr>
              <w:rPr>
                <w:ins w:id="5422" w:author="Jones, Emma" w:date="2018-05-02T10:53:00Z"/>
                <w:sz w:val="22"/>
                <w:szCs w:val="22"/>
              </w:rPr>
            </w:pPr>
            <w:ins w:id="5423" w:author="Jones, Emma" w:date="2018-05-02T10:53:00Z">
              <w:r w:rsidRPr="006C04A0">
                <w:rPr>
                  <w:sz w:val="22"/>
                  <w:szCs w:val="22"/>
                </w:rPr>
                <w:t xml:space="preserve">TaskList/XDWTask/TaskData/input </w:t>
              </w:r>
              <w:r>
                <w:rPr>
                  <w:sz w:val="22"/>
                  <w:szCs w:val="22"/>
                </w:rPr>
                <w:t xml:space="preserve">for the </w:t>
              </w:r>
              <w:r w:rsidRPr="006C04A0">
                <w:rPr>
                  <w:sz w:val="22"/>
                  <w:szCs w:val="22"/>
                </w:rPr>
                <w:t>first task with FHIR resource Encounter or EpisodeOfCare</w:t>
              </w:r>
            </w:ins>
          </w:p>
        </w:tc>
        <w:tc>
          <w:tcPr>
            <w:tcW w:w="2977" w:type="dxa"/>
          </w:tcPr>
          <w:p w14:paraId="68B91D42" w14:textId="77777777" w:rsidR="00216647" w:rsidRPr="006C04A0" w:rsidRDefault="00216647" w:rsidP="004B02F0">
            <w:pPr>
              <w:rPr>
                <w:ins w:id="5424" w:author="Jones, Emma" w:date="2018-05-02T10:53:00Z"/>
                <w:sz w:val="22"/>
                <w:szCs w:val="22"/>
              </w:rPr>
            </w:pPr>
          </w:p>
        </w:tc>
      </w:tr>
      <w:tr w:rsidR="00216647" w:rsidRPr="006C04A0" w14:paraId="11F1D6FD" w14:textId="77777777" w:rsidTr="004B02F0">
        <w:trPr>
          <w:ins w:id="5425" w:author="Jones, Emma" w:date="2018-05-02T10:53:00Z"/>
        </w:trPr>
        <w:tc>
          <w:tcPr>
            <w:tcW w:w="3085" w:type="dxa"/>
            <w:gridSpan w:val="4"/>
          </w:tcPr>
          <w:p w14:paraId="5C8AAB93" w14:textId="77777777" w:rsidR="00216647" w:rsidRPr="006C04A0" w:rsidRDefault="00216647" w:rsidP="004B02F0">
            <w:pPr>
              <w:pStyle w:val="TableEntry"/>
              <w:rPr>
                <w:ins w:id="5426" w:author="Jones, Emma" w:date="2018-05-02T10:53:00Z"/>
                <w:sz w:val="22"/>
                <w:szCs w:val="22"/>
              </w:rPr>
            </w:pPr>
            <w:ins w:id="5427" w:author="Jones, Emma" w:date="2018-05-02T10:53:00Z">
              <w:r w:rsidRPr="006C04A0">
                <w:rPr>
                  <w:sz w:val="22"/>
                  <w:szCs w:val="22"/>
                </w:rPr>
                <w:t>period</w:t>
              </w:r>
            </w:ins>
          </w:p>
        </w:tc>
        <w:tc>
          <w:tcPr>
            <w:tcW w:w="3544" w:type="dxa"/>
          </w:tcPr>
          <w:p w14:paraId="4EE50FD3" w14:textId="77777777" w:rsidR="00216647" w:rsidRPr="006C04A0" w:rsidRDefault="00216647" w:rsidP="004B02F0">
            <w:pPr>
              <w:pStyle w:val="TableEntry"/>
              <w:rPr>
                <w:ins w:id="5428" w:author="Jones, Emma" w:date="2018-05-02T10:53:00Z"/>
                <w:sz w:val="22"/>
                <w:szCs w:val="22"/>
              </w:rPr>
            </w:pPr>
            <w:ins w:id="5429" w:author="Jones, Emma" w:date="2018-05-02T10:53:00Z">
              <w:r w:rsidRPr="006C04A0">
                <w:rPr>
                  <w:sz w:val="22"/>
                  <w:szCs w:val="22"/>
                </w:rPr>
                <w:t xml:space="preserve">Time period plan covers. </w:t>
              </w:r>
              <w:r w:rsidRPr="006C04A0">
                <w:rPr>
                  <w:bCs/>
                  <w:sz w:val="22"/>
                  <w:szCs w:val="22"/>
                </w:rPr>
                <w:t>This version of the profile requires at least a start time for the CarePlan</w:t>
              </w:r>
            </w:ins>
          </w:p>
        </w:tc>
        <w:tc>
          <w:tcPr>
            <w:tcW w:w="2977" w:type="dxa"/>
          </w:tcPr>
          <w:p w14:paraId="449D014C" w14:textId="77777777" w:rsidR="00216647" w:rsidRPr="006C04A0" w:rsidRDefault="00216647" w:rsidP="004B02F0">
            <w:pPr>
              <w:rPr>
                <w:ins w:id="5430" w:author="Jones, Emma" w:date="2018-05-02T10:53:00Z"/>
                <w:sz w:val="22"/>
                <w:szCs w:val="22"/>
              </w:rPr>
            </w:pPr>
            <w:ins w:id="5431" w:author="Jones, Emma" w:date="2018-05-02T10:53:00Z">
              <w:r w:rsidRPr="006C04A0">
                <w:rPr>
                  <w:sz w:val="22"/>
                  <w:szCs w:val="22"/>
                </w:rPr>
                <w:t>no mapping</w:t>
              </w:r>
            </w:ins>
          </w:p>
        </w:tc>
        <w:tc>
          <w:tcPr>
            <w:tcW w:w="2977" w:type="dxa"/>
          </w:tcPr>
          <w:p w14:paraId="56478CCF" w14:textId="77777777" w:rsidR="00216647" w:rsidRPr="006C04A0" w:rsidRDefault="00216647" w:rsidP="004B02F0">
            <w:pPr>
              <w:rPr>
                <w:ins w:id="5432" w:author="Jones, Emma" w:date="2018-05-02T10:53:00Z"/>
                <w:sz w:val="22"/>
                <w:szCs w:val="22"/>
              </w:rPr>
            </w:pPr>
          </w:p>
        </w:tc>
      </w:tr>
      <w:tr w:rsidR="00216647" w:rsidRPr="006C04A0" w14:paraId="274CF15E" w14:textId="77777777" w:rsidTr="004B02F0">
        <w:trPr>
          <w:ins w:id="5433" w:author="Jones, Emma" w:date="2018-05-02T10:53:00Z"/>
        </w:trPr>
        <w:tc>
          <w:tcPr>
            <w:tcW w:w="3085" w:type="dxa"/>
            <w:gridSpan w:val="4"/>
          </w:tcPr>
          <w:p w14:paraId="05D17012" w14:textId="77777777" w:rsidR="00216647" w:rsidRPr="006C04A0" w:rsidRDefault="00216647" w:rsidP="004B02F0">
            <w:pPr>
              <w:pStyle w:val="TableEntry"/>
              <w:rPr>
                <w:ins w:id="5434" w:author="Jones, Emma" w:date="2018-05-02T10:53:00Z"/>
                <w:sz w:val="22"/>
                <w:szCs w:val="22"/>
              </w:rPr>
            </w:pPr>
            <w:ins w:id="5435" w:author="Jones, Emma" w:date="2018-05-02T10:53:00Z">
              <w:r w:rsidRPr="006C04A0">
                <w:rPr>
                  <w:sz w:val="22"/>
                  <w:szCs w:val="22"/>
                </w:rPr>
                <w:lastRenderedPageBreak/>
                <w:t>author</w:t>
              </w:r>
            </w:ins>
          </w:p>
        </w:tc>
        <w:tc>
          <w:tcPr>
            <w:tcW w:w="3544" w:type="dxa"/>
          </w:tcPr>
          <w:p w14:paraId="4EC512F1" w14:textId="77777777" w:rsidR="00216647" w:rsidRPr="006C04A0" w:rsidRDefault="00216647" w:rsidP="004B02F0">
            <w:pPr>
              <w:pStyle w:val="TableEntry"/>
              <w:rPr>
                <w:ins w:id="5436" w:author="Jones, Emma" w:date="2018-05-02T10:53:00Z"/>
                <w:sz w:val="22"/>
                <w:szCs w:val="22"/>
              </w:rPr>
            </w:pPr>
            <w:ins w:id="5437" w:author="Jones, Emma" w:date="2018-05-02T10:53:00Z">
              <w:r w:rsidRPr="006C04A0">
                <w:rPr>
                  <w:sz w:val="22"/>
                  <w:szCs w:val="22"/>
                </w:rPr>
                <w:t xml:space="preserve">Who is responsible for contents of the plan. </w:t>
              </w:r>
              <w:r w:rsidRPr="006C04A0">
                <w:rPr>
                  <w:bCs/>
                  <w:sz w:val="22"/>
                  <w:szCs w:val="22"/>
                </w:rPr>
                <w:t>This version of the profile requires at least one author</w:t>
              </w:r>
            </w:ins>
          </w:p>
        </w:tc>
        <w:tc>
          <w:tcPr>
            <w:tcW w:w="2977" w:type="dxa"/>
          </w:tcPr>
          <w:p w14:paraId="79748E6D" w14:textId="77777777" w:rsidR="00216647" w:rsidRPr="006C04A0" w:rsidRDefault="00216647" w:rsidP="004B02F0">
            <w:pPr>
              <w:rPr>
                <w:ins w:id="5438" w:author="Jones, Emma" w:date="2018-05-02T10:53:00Z"/>
                <w:sz w:val="22"/>
                <w:szCs w:val="22"/>
              </w:rPr>
            </w:pPr>
            <w:ins w:id="5439" w:author="Jones, Emma" w:date="2018-05-02T10:53:00Z">
              <w:r w:rsidRPr="006C04A0">
                <w:rPr>
                  <w:sz w:val="22"/>
                  <w:szCs w:val="22"/>
                </w:rPr>
                <w:t xml:space="preserve">author/assignedAuthor. author/assignedAuthor/id element can be </w:t>
              </w:r>
              <w:r>
                <w:rPr>
                  <w:sz w:val="22"/>
                  <w:szCs w:val="22"/>
                </w:rPr>
                <w:t>found in</w:t>
              </w:r>
              <w:r w:rsidRPr="006C04A0">
                <w:rPr>
                  <w:sz w:val="22"/>
                  <w:szCs w:val="22"/>
                </w:rPr>
                <w:t xml:space="preserve"> the resource referenced in CarePlan/author element</w:t>
              </w:r>
            </w:ins>
          </w:p>
        </w:tc>
        <w:tc>
          <w:tcPr>
            <w:tcW w:w="2977" w:type="dxa"/>
          </w:tcPr>
          <w:p w14:paraId="0788D480" w14:textId="77777777" w:rsidR="00216647" w:rsidRPr="006C04A0" w:rsidRDefault="00216647" w:rsidP="004B02F0">
            <w:pPr>
              <w:rPr>
                <w:ins w:id="5440" w:author="Jones, Emma" w:date="2018-05-02T10:53:00Z"/>
                <w:sz w:val="22"/>
                <w:szCs w:val="22"/>
              </w:rPr>
            </w:pPr>
          </w:p>
        </w:tc>
      </w:tr>
      <w:tr w:rsidR="00216647" w:rsidRPr="006C04A0" w14:paraId="7F142F3A" w14:textId="77777777" w:rsidTr="004B02F0">
        <w:trPr>
          <w:ins w:id="5441" w:author="Jones, Emma" w:date="2018-05-02T10:53:00Z"/>
        </w:trPr>
        <w:tc>
          <w:tcPr>
            <w:tcW w:w="3085" w:type="dxa"/>
            <w:gridSpan w:val="4"/>
          </w:tcPr>
          <w:p w14:paraId="4DD465D6" w14:textId="77777777" w:rsidR="00216647" w:rsidRPr="006C04A0" w:rsidRDefault="00216647" w:rsidP="004B02F0">
            <w:pPr>
              <w:pStyle w:val="TableEntry"/>
              <w:rPr>
                <w:ins w:id="5442" w:author="Jones, Emma" w:date="2018-05-02T10:53:00Z"/>
                <w:sz w:val="22"/>
                <w:szCs w:val="22"/>
              </w:rPr>
            </w:pPr>
            <w:ins w:id="5443" w:author="Jones, Emma" w:date="2018-05-02T10:53:00Z">
              <w:r w:rsidRPr="006C04A0">
                <w:rPr>
                  <w:sz w:val="22"/>
                  <w:szCs w:val="22"/>
                </w:rPr>
                <w:t>careTeam</w:t>
              </w:r>
            </w:ins>
          </w:p>
        </w:tc>
        <w:tc>
          <w:tcPr>
            <w:tcW w:w="3544" w:type="dxa"/>
          </w:tcPr>
          <w:p w14:paraId="68538F8B" w14:textId="77777777" w:rsidR="00216647" w:rsidRPr="006C04A0" w:rsidRDefault="00216647" w:rsidP="004B02F0">
            <w:pPr>
              <w:pStyle w:val="TableEntry"/>
              <w:rPr>
                <w:ins w:id="5444" w:author="Jones, Emma" w:date="2018-05-02T10:53:00Z"/>
                <w:sz w:val="22"/>
                <w:szCs w:val="22"/>
              </w:rPr>
            </w:pPr>
            <w:ins w:id="5445" w:author="Jones, Emma" w:date="2018-05-02T10:53:00Z">
              <w:r w:rsidRPr="006C04A0">
                <w:rPr>
                  <w:sz w:val="22"/>
                  <w:szCs w:val="22"/>
                </w:rPr>
                <w:t>Who's involved in plan?</w:t>
              </w:r>
            </w:ins>
          </w:p>
        </w:tc>
        <w:tc>
          <w:tcPr>
            <w:tcW w:w="2977" w:type="dxa"/>
          </w:tcPr>
          <w:p w14:paraId="68B6A84D" w14:textId="77777777" w:rsidR="00216647" w:rsidRPr="006C04A0" w:rsidRDefault="00216647" w:rsidP="004B02F0">
            <w:pPr>
              <w:rPr>
                <w:ins w:id="5446" w:author="Jones, Emma" w:date="2018-05-02T10:53:00Z"/>
                <w:sz w:val="22"/>
                <w:szCs w:val="22"/>
              </w:rPr>
            </w:pPr>
            <w:ins w:id="5447" w:author="Jones, Emma" w:date="2018-05-02T10:53:00Z">
              <w:r w:rsidRPr="006C04A0">
                <w:rPr>
                  <w:sz w:val="22"/>
                  <w:szCs w:val="22"/>
                </w:rPr>
                <w:t>no mapping</w:t>
              </w:r>
            </w:ins>
          </w:p>
        </w:tc>
        <w:tc>
          <w:tcPr>
            <w:tcW w:w="2977" w:type="dxa"/>
          </w:tcPr>
          <w:p w14:paraId="426385E3" w14:textId="77777777" w:rsidR="00216647" w:rsidRPr="006C04A0" w:rsidRDefault="00216647" w:rsidP="004B02F0">
            <w:pPr>
              <w:rPr>
                <w:ins w:id="5448" w:author="Jones, Emma" w:date="2018-05-02T10:53:00Z"/>
                <w:sz w:val="22"/>
                <w:szCs w:val="22"/>
              </w:rPr>
            </w:pPr>
          </w:p>
        </w:tc>
      </w:tr>
      <w:tr w:rsidR="00216647" w:rsidRPr="006C04A0" w14:paraId="05B31584" w14:textId="77777777" w:rsidTr="004B02F0">
        <w:trPr>
          <w:ins w:id="5449" w:author="Jones, Emma" w:date="2018-05-02T10:53:00Z"/>
        </w:trPr>
        <w:tc>
          <w:tcPr>
            <w:tcW w:w="3085" w:type="dxa"/>
            <w:gridSpan w:val="4"/>
          </w:tcPr>
          <w:p w14:paraId="4464B523" w14:textId="77777777" w:rsidR="00216647" w:rsidRPr="006C04A0" w:rsidRDefault="00216647" w:rsidP="004B02F0">
            <w:pPr>
              <w:pStyle w:val="TableEntry"/>
              <w:rPr>
                <w:ins w:id="5450" w:author="Jones, Emma" w:date="2018-05-02T10:53:00Z"/>
                <w:sz w:val="22"/>
                <w:szCs w:val="22"/>
              </w:rPr>
            </w:pPr>
            <w:ins w:id="5451" w:author="Jones, Emma" w:date="2018-05-02T10:53:00Z">
              <w:r w:rsidRPr="006C04A0">
                <w:rPr>
                  <w:sz w:val="22"/>
                  <w:szCs w:val="22"/>
                </w:rPr>
                <w:t>addresses</w:t>
              </w:r>
            </w:ins>
          </w:p>
        </w:tc>
        <w:tc>
          <w:tcPr>
            <w:tcW w:w="3544" w:type="dxa"/>
          </w:tcPr>
          <w:p w14:paraId="6685DD4C" w14:textId="77777777" w:rsidR="00216647" w:rsidRPr="006C04A0" w:rsidRDefault="00216647" w:rsidP="004B02F0">
            <w:pPr>
              <w:pStyle w:val="TableEntry"/>
              <w:rPr>
                <w:ins w:id="5452" w:author="Jones, Emma" w:date="2018-05-02T10:53:00Z"/>
                <w:sz w:val="22"/>
                <w:szCs w:val="22"/>
              </w:rPr>
            </w:pPr>
            <w:ins w:id="5453" w:author="Jones, Emma" w:date="2018-05-02T10:53:00Z">
              <w:r w:rsidRPr="006C04A0">
                <w:rPr>
                  <w:sz w:val="22"/>
                  <w:szCs w:val="22"/>
                </w:rPr>
                <w:t xml:space="preserve">Health issues this plan addresses. </w:t>
              </w:r>
              <w:r w:rsidRPr="006C04A0">
                <w:rPr>
                  <w:bCs/>
                  <w:sz w:val="22"/>
                  <w:szCs w:val="22"/>
                </w:rPr>
                <w:t>This version of the profile requires one of more addressed conditions/problems/concerns/diagnoses</w:t>
              </w:r>
            </w:ins>
          </w:p>
        </w:tc>
        <w:tc>
          <w:tcPr>
            <w:tcW w:w="2977" w:type="dxa"/>
          </w:tcPr>
          <w:p w14:paraId="3887A7CB" w14:textId="77777777" w:rsidR="00216647" w:rsidRPr="006C04A0" w:rsidRDefault="00216647" w:rsidP="004B02F0">
            <w:pPr>
              <w:rPr>
                <w:ins w:id="5454" w:author="Jones, Emma" w:date="2018-05-02T10:53:00Z"/>
                <w:sz w:val="22"/>
                <w:szCs w:val="22"/>
              </w:rPr>
            </w:pPr>
            <w:ins w:id="5455" w:author="Jones, Emma" w:date="2018-05-02T10:53:00Z">
              <w:r w:rsidRPr="006C04A0">
                <w:rPr>
                  <w:sz w:val="22"/>
                  <w:szCs w:val="22"/>
                </w:rPr>
                <w:t>no mapping</w:t>
              </w:r>
            </w:ins>
          </w:p>
        </w:tc>
        <w:tc>
          <w:tcPr>
            <w:tcW w:w="2977" w:type="dxa"/>
          </w:tcPr>
          <w:p w14:paraId="473CE1E6" w14:textId="77777777" w:rsidR="00216647" w:rsidRPr="006C04A0" w:rsidRDefault="00216647" w:rsidP="004B02F0">
            <w:pPr>
              <w:rPr>
                <w:ins w:id="5456" w:author="Jones, Emma" w:date="2018-05-02T10:53:00Z"/>
                <w:sz w:val="22"/>
                <w:szCs w:val="22"/>
              </w:rPr>
            </w:pPr>
          </w:p>
        </w:tc>
      </w:tr>
      <w:tr w:rsidR="00216647" w:rsidRPr="006C04A0" w14:paraId="6E4B489E" w14:textId="77777777" w:rsidTr="004B02F0">
        <w:trPr>
          <w:ins w:id="5457" w:author="Jones, Emma" w:date="2018-05-02T10:53:00Z"/>
        </w:trPr>
        <w:tc>
          <w:tcPr>
            <w:tcW w:w="3085" w:type="dxa"/>
            <w:gridSpan w:val="4"/>
          </w:tcPr>
          <w:p w14:paraId="424D1E14" w14:textId="77777777" w:rsidR="00216647" w:rsidRPr="006C04A0" w:rsidRDefault="00216647" w:rsidP="004B02F0">
            <w:pPr>
              <w:pStyle w:val="TableEntry"/>
              <w:rPr>
                <w:ins w:id="5458" w:author="Jones, Emma" w:date="2018-05-02T10:53:00Z"/>
                <w:sz w:val="22"/>
                <w:szCs w:val="22"/>
              </w:rPr>
            </w:pPr>
            <w:ins w:id="5459" w:author="Jones, Emma" w:date="2018-05-02T10:53:00Z">
              <w:r w:rsidRPr="006C04A0">
                <w:rPr>
                  <w:sz w:val="22"/>
                  <w:szCs w:val="22"/>
                </w:rPr>
                <w:t>supportingInfo</w:t>
              </w:r>
            </w:ins>
          </w:p>
        </w:tc>
        <w:tc>
          <w:tcPr>
            <w:tcW w:w="3544" w:type="dxa"/>
          </w:tcPr>
          <w:p w14:paraId="2387B6CA" w14:textId="77777777" w:rsidR="00216647" w:rsidRPr="006C04A0" w:rsidRDefault="00216647" w:rsidP="004B02F0">
            <w:pPr>
              <w:pStyle w:val="TableEntry"/>
              <w:rPr>
                <w:ins w:id="5460" w:author="Jones, Emma" w:date="2018-05-02T10:53:00Z"/>
                <w:sz w:val="22"/>
                <w:szCs w:val="22"/>
              </w:rPr>
            </w:pPr>
            <w:ins w:id="5461" w:author="Jones, Emma" w:date="2018-05-02T10:53:00Z">
              <w:r w:rsidRPr="006C04A0">
                <w:rPr>
                  <w:sz w:val="22"/>
                  <w:szCs w:val="22"/>
                </w:rPr>
                <w:t>Information considered as part of plan (reference Any)</w:t>
              </w:r>
            </w:ins>
          </w:p>
        </w:tc>
        <w:tc>
          <w:tcPr>
            <w:tcW w:w="2977" w:type="dxa"/>
          </w:tcPr>
          <w:p w14:paraId="287C2ED6" w14:textId="77777777" w:rsidR="00216647" w:rsidRPr="006C04A0" w:rsidRDefault="00216647" w:rsidP="004B02F0">
            <w:pPr>
              <w:rPr>
                <w:ins w:id="5462" w:author="Jones, Emma" w:date="2018-05-02T10:53:00Z"/>
                <w:sz w:val="22"/>
                <w:szCs w:val="22"/>
              </w:rPr>
            </w:pPr>
            <w:ins w:id="5463" w:author="Jones, Emma" w:date="2018-05-02T10:53:00Z">
              <w:r w:rsidRPr="006C04A0">
                <w:rPr>
                  <w:sz w:val="22"/>
                  <w:szCs w:val="22"/>
                </w:rPr>
                <w:t>TaskList/XDWTask/TaskData/input or TaskList/XDWTask/TaskData/</w:t>
              </w:r>
              <w:r>
                <w:rPr>
                  <w:sz w:val="22"/>
                  <w:szCs w:val="22"/>
                </w:rPr>
                <w:t>output</w:t>
              </w:r>
              <w:r w:rsidRPr="006C04A0">
                <w:rPr>
                  <w:sz w:val="22"/>
                  <w:szCs w:val="22"/>
                </w:rPr>
                <w:t xml:space="preserve"> of a specific task</w:t>
              </w:r>
            </w:ins>
          </w:p>
        </w:tc>
        <w:tc>
          <w:tcPr>
            <w:tcW w:w="2977" w:type="dxa"/>
          </w:tcPr>
          <w:p w14:paraId="3F1D9E36" w14:textId="77777777" w:rsidR="00216647" w:rsidRPr="006C04A0" w:rsidRDefault="00216647" w:rsidP="004B02F0">
            <w:pPr>
              <w:rPr>
                <w:ins w:id="5464" w:author="Jones, Emma" w:date="2018-05-02T10:53:00Z"/>
                <w:sz w:val="22"/>
                <w:szCs w:val="22"/>
              </w:rPr>
            </w:pPr>
          </w:p>
        </w:tc>
      </w:tr>
      <w:tr w:rsidR="00216647" w:rsidRPr="006C04A0" w14:paraId="74C418D8" w14:textId="77777777" w:rsidTr="004B02F0">
        <w:trPr>
          <w:ins w:id="5465" w:author="Jones, Emma" w:date="2018-05-02T10:53:00Z"/>
        </w:trPr>
        <w:tc>
          <w:tcPr>
            <w:tcW w:w="3085" w:type="dxa"/>
            <w:gridSpan w:val="4"/>
          </w:tcPr>
          <w:p w14:paraId="592DCEC8" w14:textId="77777777" w:rsidR="00216647" w:rsidRPr="006C04A0" w:rsidRDefault="00216647" w:rsidP="004B02F0">
            <w:pPr>
              <w:pStyle w:val="TableEntry"/>
              <w:rPr>
                <w:ins w:id="5466" w:author="Jones, Emma" w:date="2018-05-02T10:53:00Z"/>
                <w:sz w:val="22"/>
                <w:szCs w:val="22"/>
              </w:rPr>
            </w:pPr>
            <w:ins w:id="5467" w:author="Jones, Emma" w:date="2018-05-02T10:53:00Z">
              <w:r w:rsidRPr="006C04A0">
                <w:rPr>
                  <w:sz w:val="22"/>
                  <w:szCs w:val="22"/>
                </w:rPr>
                <w:t>goal</w:t>
              </w:r>
              <w:r w:rsidRPr="006C04A0">
                <w:rPr>
                  <w:sz w:val="22"/>
                  <w:szCs w:val="22"/>
                </w:rPr>
                <w:tab/>
              </w:r>
            </w:ins>
          </w:p>
        </w:tc>
        <w:tc>
          <w:tcPr>
            <w:tcW w:w="3544" w:type="dxa"/>
          </w:tcPr>
          <w:p w14:paraId="4D62B263" w14:textId="77777777" w:rsidR="00216647" w:rsidRPr="006C04A0" w:rsidRDefault="00216647" w:rsidP="004B02F0">
            <w:pPr>
              <w:pStyle w:val="TableEntry"/>
              <w:rPr>
                <w:ins w:id="5468" w:author="Jones, Emma" w:date="2018-05-02T10:53:00Z"/>
                <w:sz w:val="22"/>
                <w:szCs w:val="22"/>
              </w:rPr>
            </w:pPr>
            <w:ins w:id="5469" w:author="Jones, Emma" w:date="2018-05-02T10:53:00Z">
              <w:r w:rsidRPr="006C04A0">
                <w:rPr>
                  <w:sz w:val="22"/>
                  <w:szCs w:val="22"/>
                </w:rPr>
                <w:t xml:space="preserve">Desired outcome of plan. </w:t>
              </w:r>
              <w:r w:rsidRPr="006C04A0">
                <w:rPr>
                  <w:bCs/>
                  <w:sz w:val="22"/>
                  <w:szCs w:val="22"/>
                </w:rPr>
                <w:t>This version of the profile requires at least one Goal.</w:t>
              </w:r>
            </w:ins>
          </w:p>
        </w:tc>
        <w:tc>
          <w:tcPr>
            <w:tcW w:w="2977" w:type="dxa"/>
          </w:tcPr>
          <w:p w14:paraId="5E6250BC" w14:textId="77777777" w:rsidR="00216647" w:rsidRPr="006C04A0" w:rsidRDefault="00216647" w:rsidP="004B02F0">
            <w:pPr>
              <w:rPr>
                <w:ins w:id="5470" w:author="Jones, Emma" w:date="2018-05-02T10:53:00Z"/>
                <w:sz w:val="22"/>
                <w:szCs w:val="22"/>
              </w:rPr>
            </w:pPr>
            <w:ins w:id="5471" w:author="Jones, Emma" w:date="2018-05-02T10:53:00Z">
              <w:r w:rsidRPr="006C04A0">
                <w:rPr>
                  <w:sz w:val="22"/>
                  <w:szCs w:val="22"/>
                </w:rPr>
                <w:t>no mapping</w:t>
              </w:r>
            </w:ins>
          </w:p>
        </w:tc>
        <w:tc>
          <w:tcPr>
            <w:tcW w:w="2977" w:type="dxa"/>
          </w:tcPr>
          <w:p w14:paraId="7CC03527" w14:textId="77777777" w:rsidR="00216647" w:rsidRPr="006C04A0" w:rsidRDefault="00216647" w:rsidP="004B02F0">
            <w:pPr>
              <w:rPr>
                <w:ins w:id="5472" w:author="Jones, Emma" w:date="2018-05-02T10:53:00Z"/>
                <w:sz w:val="22"/>
                <w:szCs w:val="22"/>
              </w:rPr>
            </w:pPr>
          </w:p>
        </w:tc>
      </w:tr>
      <w:tr w:rsidR="00216647" w:rsidRPr="006C04A0" w14:paraId="13531BA6" w14:textId="77777777" w:rsidTr="004B02F0">
        <w:trPr>
          <w:ins w:id="5473" w:author="Jones, Emma" w:date="2018-05-02T10:53:00Z"/>
        </w:trPr>
        <w:tc>
          <w:tcPr>
            <w:tcW w:w="3085" w:type="dxa"/>
            <w:gridSpan w:val="4"/>
          </w:tcPr>
          <w:p w14:paraId="21FA0417" w14:textId="77777777" w:rsidR="00216647" w:rsidRPr="006C04A0" w:rsidRDefault="00216647" w:rsidP="004B02F0">
            <w:pPr>
              <w:pStyle w:val="TableEntry"/>
              <w:rPr>
                <w:ins w:id="5474" w:author="Jones, Emma" w:date="2018-05-02T10:53:00Z"/>
                <w:sz w:val="22"/>
                <w:szCs w:val="22"/>
              </w:rPr>
            </w:pPr>
            <w:ins w:id="5475" w:author="Jones, Emma" w:date="2018-05-02T10:53:00Z">
              <w:r w:rsidRPr="006C04A0">
                <w:rPr>
                  <w:sz w:val="22"/>
                  <w:szCs w:val="22"/>
                </w:rPr>
                <w:t>activity</w:t>
              </w:r>
            </w:ins>
          </w:p>
        </w:tc>
        <w:tc>
          <w:tcPr>
            <w:tcW w:w="3544" w:type="dxa"/>
          </w:tcPr>
          <w:p w14:paraId="0F7BB64F" w14:textId="77777777" w:rsidR="00216647" w:rsidRPr="006C04A0" w:rsidRDefault="00216647" w:rsidP="004B02F0">
            <w:pPr>
              <w:pStyle w:val="TableEntry"/>
              <w:rPr>
                <w:ins w:id="5476" w:author="Jones, Emma" w:date="2018-05-02T10:53:00Z"/>
                <w:sz w:val="22"/>
                <w:szCs w:val="22"/>
              </w:rPr>
            </w:pPr>
            <w:ins w:id="5477" w:author="Jones, Emma" w:date="2018-05-02T10:53:00Z">
              <w:r w:rsidRPr="006C04A0">
                <w:rPr>
                  <w:sz w:val="22"/>
                  <w:szCs w:val="22"/>
                </w:rPr>
                <w:t>Action to occur as part of plan</w:t>
              </w:r>
            </w:ins>
          </w:p>
          <w:p w14:paraId="180DA0E9" w14:textId="77777777" w:rsidR="00216647" w:rsidRPr="006C04A0" w:rsidRDefault="00216647" w:rsidP="004B02F0">
            <w:pPr>
              <w:pStyle w:val="TableEntry"/>
              <w:rPr>
                <w:ins w:id="5478" w:author="Jones, Emma" w:date="2018-05-02T10:53:00Z"/>
                <w:sz w:val="22"/>
                <w:szCs w:val="22"/>
              </w:rPr>
            </w:pPr>
          </w:p>
          <w:p w14:paraId="5DE2C490" w14:textId="77777777" w:rsidR="00216647" w:rsidRPr="006C04A0" w:rsidRDefault="00216647" w:rsidP="004B02F0">
            <w:pPr>
              <w:pStyle w:val="TableEntry"/>
              <w:rPr>
                <w:ins w:id="5479" w:author="Jones, Emma" w:date="2018-05-02T10:53:00Z"/>
                <w:sz w:val="22"/>
                <w:szCs w:val="22"/>
              </w:rPr>
            </w:pPr>
            <w:ins w:id="5480" w:author="Jones, Emma" w:date="2018-05-02T10:53:00Z">
              <w:r w:rsidRPr="006C04A0">
                <w:rPr>
                  <w:sz w:val="22"/>
                  <w:szCs w:val="22"/>
                </w:rPr>
                <w:t>Provide a reference or detail, not both</w:t>
              </w:r>
            </w:ins>
          </w:p>
        </w:tc>
        <w:tc>
          <w:tcPr>
            <w:tcW w:w="2977" w:type="dxa"/>
          </w:tcPr>
          <w:p w14:paraId="5F9BB1CF" w14:textId="77777777" w:rsidR="00216647" w:rsidRPr="006C04A0" w:rsidRDefault="00216647" w:rsidP="004B02F0">
            <w:pPr>
              <w:rPr>
                <w:ins w:id="5481" w:author="Jones, Emma" w:date="2018-05-02T10:53:00Z"/>
                <w:sz w:val="22"/>
                <w:szCs w:val="22"/>
              </w:rPr>
            </w:pPr>
            <w:ins w:id="5482" w:author="Jones, Emma" w:date="2018-05-02T10:53:00Z">
              <w:r w:rsidRPr="006C04A0">
                <w:rPr>
                  <w:sz w:val="22"/>
                  <w:szCs w:val="22"/>
                </w:rPr>
                <w:t xml:space="preserve">Contains the list of Task references. Mapping is </w:t>
              </w:r>
              <w:r>
                <w:rPr>
                  <w:sz w:val="22"/>
                  <w:szCs w:val="22"/>
                </w:rPr>
                <w:t xml:space="preserve">performed </w:t>
              </w:r>
              <w:r w:rsidRPr="006C04A0">
                <w:rPr>
                  <w:sz w:val="22"/>
                  <w:szCs w:val="22"/>
                </w:rPr>
                <w:t xml:space="preserve">on the children </w:t>
              </w:r>
              <w:r>
                <w:rPr>
                  <w:sz w:val="22"/>
                  <w:szCs w:val="22"/>
                </w:rPr>
                <w:t>elements</w:t>
              </w:r>
            </w:ins>
          </w:p>
        </w:tc>
        <w:tc>
          <w:tcPr>
            <w:tcW w:w="2977" w:type="dxa"/>
          </w:tcPr>
          <w:p w14:paraId="730148CF" w14:textId="77777777" w:rsidR="00216647" w:rsidRPr="006C04A0" w:rsidRDefault="00216647" w:rsidP="004B02F0">
            <w:pPr>
              <w:rPr>
                <w:ins w:id="5483" w:author="Jones, Emma" w:date="2018-05-02T10:53:00Z"/>
                <w:sz w:val="22"/>
                <w:szCs w:val="22"/>
              </w:rPr>
            </w:pPr>
          </w:p>
        </w:tc>
      </w:tr>
      <w:tr w:rsidR="00216647" w:rsidRPr="006C04A0" w14:paraId="738868EA" w14:textId="77777777" w:rsidTr="004B02F0">
        <w:trPr>
          <w:ins w:id="5484" w:author="Jones, Emma" w:date="2018-05-02T10:53:00Z"/>
        </w:trPr>
        <w:tc>
          <w:tcPr>
            <w:tcW w:w="817" w:type="dxa"/>
            <w:gridSpan w:val="2"/>
          </w:tcPr>
          <w:p w14:paraId="765858E3" w14:textId="77777777" w:rsidR="00216647" w:rsidRPr="006C04A0" w:rsidRDefault="00216647" w:rsidP="004B02F0">
            <w:pPr>
              <w:pStyle w:val="TableEntry"/>
              <w:rPr>
                <w:ins w:id="5485" w:author="Jones, Emma" w:date="2018-05-02T10:53:00Z"/>
                <w:sz w:val="22"/>
                <w:szCs w:val="22"/>
              </w:rPr>
            </w:pPr>
          </w:p>
        </w:tc>
        <w:tc>
          <w:tcPr>
            <w:tcW w:w="2268" w:type="dxa"/>
            <w:gridSpan w:val="2"/>
          </w:tcPr>
          <w:p w14:paraId="3656F566" w14:textId="77777777" w:rsidR="00216647" w:rsidRPr="006C04A0" w:rsidRDefault="00216647" w:rsidP="004B02F0">
            <w:pPr>
              <w:pStyle w:val="TableEntry"/>
              <w:rPr>
                <w:ins w:id="5486" w:author="Jones, Emma" w:date="2018-05-02T10:53:00Z"/>
                <w:sz w:val="22"/>
                <w:szCs w:val="22"/>
              </w:rPr>
            </w:pPr>
            <w:ins w:id="5487" w:author="Jones, Emma" w:date="2018-05-02T10:53:00Z">
              <w:r w:rsidRPr="006C04A0">
                <w:rPr>
                  <w:sz w:val="22"/>
                  <w:szCs w:val="22"/>
                </w:rPr>
                <w:t>outcomeCodeableConcept</w:t>
              </w:r>
            </w:ins>
          </w:p>
        </w:tc>
        <w:tc>
          <w:tcPr>
            <w:tcW w:w="3544" w:type="dxa"/>
          </w:tcPr>
          <w:p w14:paraId="41112A7D" w14:textId="77777777" w:rsidR="00216647" w:rsidRPr="006C04A0" w:rsidRDefault="00216647" w:rsidP="004B02F0">
            <w:pPr>
              <w:pStyle w:val="TableEntry"/>
              <w:rPr>
                <w:ins w:id="5488" w:author="Jones, Emma" w:date="2018-05-02T10:53:00Z"/>
                <w:sz w:val="22"/>
                <w:szCs w:val="22"/>
              </w:rPr>
            </w:pPr>
            <w:ins w:id="5489" w:author="Jones, Emma" w:date="2018-05-02T10:53:00Z">
              <w:r w:rsidRPr="006C04A0">
                <w:rPr>
                  <w:sz w:val="22"/>
                  <w:szCs w:val="22"/>
                </w:rPr>
                <w:t>Results of the activity</w:t>
              </w:r>
            </w:ins>
          </w:p>
        </w:tc>
        <w:tc>
          <w:tcPr>
            <w:tcW w:w="2977" w:type="dxa"/>
          </w:tcPr>
          <w:p w14:paraId="4A97CE7B" w14:textId="77777777" w:rsidR="00216647" w:rsidRPr="006C04A0" w:rsidRDefault="00216647" w:rsidP="004B02F0">
            <w:pPr>
              <w:rPr>
                <w:ins w:id="5490" w:author="Jones, Emma" w:date="2018-05-02T10:53:00Z"/>
                <w:sz w:val="22"/>
                <w:szCs w:val="22"/>
              </w:rPr>
            </w:pPr>
            <w:ins w:id="5491" w:author="Jones, Emma" w:date="2018-05-02T10:53:00Z">
              <w:r w:rsidRPr="006C04A0">
                <w:rPr>
                  <w:sz w:val="22"/>
                  <w:szCs w:val="22"/>
                </w:rPr>
                <w:t>no mapping</w:t>
              </w:r>
            </w:ins>
          </w:p>
        </w:tc>
        <w:tc>
          <w:tcPr>
            <w:tcW w:w="2977" w:type="dxa"/>
          </w:tcPr>
          <w:p w14:paraId="3CD9330E" w14:textId="77777777" w:rsidR="00216647" w:rsidRPr="006C04A0" w:rsidRDefault="00216647" w:rsidP="004B02F0">
            <w:pPr>
              <w:rPr>
                <w:ins w:id="5492" w:author="Jones, Emma" w:date="2018-05-02T10:53:00Z"/>
                <w:sz w:val="22"/>
                <w:szCs w:val="22"/>
              </w:rPr>
            </w:pPr>
          </w:p>
        </w:tc>
      </w:tr>
      <w:tr w:rsidR="00216647" w:rsidRPr="006C04A0" w14:paraId="6E92F4B2" w14:textId="77777777" w:rsidTr="004B02F0">
        <w:trPr>
          <w:ins w:id="5493" w:author="Jones, Emma" w:date="2018-05-02T10:53:00Z"/>
        </w:trPr>
        <w:tc>
          <w:tcPr>
            <w:tcW w:w="817" w:type="dxa"/>
            <w:gridSpan w:val="2"/>
          </w:tcPr>
          <w:p w14:paraId="532DC820" w14:textId="77777777" w:rsidR="00216647" w:rsidRPr="006C04A0" w:rsidRDefault="00216647" w:rsidP="004B02F0">
            <w:pPr>
              <w:pStyle w:val="TableEntry"/>
              <w:rPr>
                <w:ins w:id="5494" w:author="Jones, Emma" w:date="2018-05-02T10:53:00Z"/>
                <w:sz w:val="22"/>
                <w:szCs w:val="22"/>
              </w:rPr>
            </w:pPr>
          </w:p>
        </w:tc>
        <w:tc>
          <w:tcPr>
            <w:tcW w:w="2268" w:type="dxa"/>
            <w:gridSpan w:val="2"/>
          </w:tcPr>
          <w:p w14:paraId="1E635BDA" w14:textId="77777777" w:rsidR="00216647" w:rsidRPr="006C04A0" w:rsidRDefault="00216647" w:rsidP="004B02F0">
            <w:pPr>
              <w:pStyle w:val="TableEntry"/>
              <w:rPr>
                <w:ins w:id="5495" w:author="Jones, Emma" w:date="2018-05-02T10:53:00Z"/>
                <w:sz w:val="22"/>
                <w:szCs w:val="22"/>
              </w:rPr>
            </w:pPr>
            <w:ins w:id="5496" w:author="Jones, Emma" w:date="2018-05-02T10:53:00Z">
              <w:r w:rsidRPr="006C04A0">
                <w:rPr>
                  <w:sz w:val="22"/>
                  <w:szCs w:val="22"/>
                </w:rPr>
                <w:t>outcomeReference</w:t>
              </w:r>
            </w:ins>
          </w:p>
        </w:tc>
        <w:tc>
          <w:tcPr>
            <w:tcW w:w="3544" w:type="dxa"/>
          </w:tcPr>
          <w:p w14:paraId="64C78712" w14:textId="77777777" w:rsidR="00216647" w:rsidRPr="006C04A0" w:rsidRDefault="00216647" w:rsidP="004B02F0">
            <w:pPr>
              <w:pStyle w:val="TableEntry"/>
              <w:rPr>
                <w:ins w:id="5497" w:author="Jones, Emma" w:date="2018-05-02T10:53:00Z"/>
                <w:sz w:val="22"/>
                <w:szCs w:val="22"/>
              </w:rPr>
            </w:pPr>
            <w:ins w:id="5498" w:author="Jones, Emma" w:date="2018-05-02T10:53:00Z">
              <w:r w:rsidRPr="006C04A0">
                <w:rPr>
                  <w:sz w:val="22"/>
                  <w:szCs w:val="22"/>
                </w:rPr>
                <w:t>Appointment, Encounter, Procedure, etc. (reference Any)</w:t>
              </w:r>
            </w:ins>
          </w:p>
        </w:tc>
        <w:tc>
          <w:tcPr>
            <w:tcW w:w="2977" w:type="dxa"/>
          </w:tcPr>
          <w:p w14:paraId="5595A550" w14:textId="77777777" w:rsidR="00216647" w:rsidRPr="006C04A0" w:rsidRDefault="00216647" w:rsidP="004B02F0">
            <w:pPr>
              <w:rPr>
                <w:ins w:id="5499" w:author="Jones, Emma" w:date="2018-05-02T10:53:00Z"/>
                <w:sz w:val="22"/>
                <w:szCs w:val="22"/>
              </w:rPr>
            </w:pPr>
            <w:ins w:id="5500" w:author="Jones, Emma" w:date="2018-05-02T10:53:00Z">
              <w:r w:rsidRPr="006C04A0">
                <w:rPr>
                  <w:sz w:val="22"/>
                  <w:szCs w:val="22"/>
                </w:rPr>
                <w:t>TaskList/XDWTask/TaskData/</w:t>
              </w:r>
              <w:r>
                <w:rPr>
                  <w:sz w:val="22"/>
                  <w:szCs w:val="22"/>
                </w:rPr>
                <w:t>out</w:t>
              </w:r>
              <w:r w:rsidRPr="006C04A0">
                <w:rPr>
                  <w:sz w:val="22"/>
                  <w:szCs w:val="22"/>
                </w:rPr>
                <w:t xml:space="preserve">put of the </w:t>
              </w:r>
              <w:r>
                <w:rPr>
                  <w:sz w:val="22"/>
                  <w:szCs w:val="22"/>
                </w:rPr>
                <w:t>task referenced in activity/reference element</w:t>
              </w:r>
            </w:ins>
          </w:p>
        </w:tc>
        <w:tc>
          <w:tcPr>
            <w:tcW w:w="2977" w:type="dxa"/>
          </w:tcPr>
          <w:p w14:paraId="68F3DDDA" w14:textId="77777777" w:rsidR="00216647" w:rsidRPr="006C04A0" w:rsidRDefault="00216647" w:rsidP="004B02F0">
            <w:pPr>
              <w:rPr>
                <w:ins w:id="5501" w:author="Jones, Emma" w:date="2018-05-02T10:53:00Z"/>
                <w:sz w:val="22"/>
                <w:szCs w:val="22"/>
              </w:rPr>
            </w:pPr>
          </w:p>
        </w:tc>
      </w:tr>
      <w:tr w:rsidR="00216647" w:rsidRPr="006C04A0" w14:paraId="19527591" w14:textId="77777777" w:rsidTr="004B02F0">
        <w:trPr>
          <w:ins w:id="5502" w:author="Jones, Emma" w:date="2018-05-02T10:53:00Z"/>
        </w:trPr>
        <w:tc>
          <w:tcPr>
            <w:tcW w:w="817" w:type="dxa"/>
            <w:gridSpan w:val="2"/>
          </w:tcPr>
          <w:p w14:paraId="16C23E36" w14:textId="77777777" w:rsidR="00216647" w:rsidRPr="006C04A0" w:rsidRDefault="00216647" w:rsidP="004B02F0">
            <w:pPr>
              <w:pStyle w:val="TableEntry"/>
              <w:rPr>
                <w:ins w:id="5503" w:author="Jones, Emma" w:date="2018-05-02T10:53:00Z"/>
                <w:sz w:val="22"/>
                <w:szCs w:val="22"/>
              </w:rPr>
            </w:pPr>
          </w:p>
        </w:tc>
        <w:tc>
          <w:tcPr>
            <w:tcW w:w="2268" w:type="dxa"/>
            <w:gridSpan w:val="2"/>
          </w:tcPr>
          <w:p w14:paraId="34D966AC" w14:textId="77777777" w:rsidR="00216647" w:rsidRPr="006C04A0" w:rsidRDefault="00216647" w:rsidP="004B02F0">
            <w:pPr>
              <w:pStyle w:val="TableEntry"/>
              <w:rPr>
                <w:ins w:id="5504" w:author="Jones, Emma" w:date="2018-05-02T10:53:00Z"/>
                <w:sz w:val="22"/>
                <w:szCs w:val="22"/>
              </w:rPr>
            </w:pPr>
            <w:ins w:id="5505" w:author="Jones, Emma" w:date="2018-05-02T10:53:00Z">
              <w:r w:rsidRPr="006C04A0">
                <w:rPr>
                  <w:sz w:val="22"/>
                  <w:szCs w:val="22"/>
                </w:rPr>
                <w:t>progress</w:t>
              </w:r>
            </w:ins>
          </w:p>
        </w:tc>
        <w:tc>
          <w:tcPr>
            <w:tcW w:w="3544" w:type="dxa"/>
          </w:tcPr>
          <w:p w14:paraId="1344B226" w14:textId="77777777" w:rsidR="00216647" w:rsidRPr="006C04A0" w:rsidRDefault="00216647" w:rsidP="004B02F0">
            <w:pPr>
              <w:pStyle w:val="TableEntry"/>
              <w:rPr>
                <w:ins w:id="5506" w:author="Jones, Emma" w:date="2018-05-02T10:53:00Z"/>
                <w:sz w:val="22"/>
                <w:szCs w:val="22"/>
              </w:rPr>
            </w:pPr>
            <w:ins w:id="5507" w:author="Jones, Emma" w:date="2018-05-02T10:53:00Z">
              <w:r w:rsidRPr="006C04A0">
                <w:rPr>
                  <w:sz w:val="22"/>
                  <w:szCs w:val="22"/>
                </w:rPr>
                <w:t>Annotation Comments about the activity status/progress</w:t>
              </w:r>
            </w:ins>
          </w:p>
        </w:tc>
        <w:tc>
          <w:tcPr>
            <w:tcW w:w="2977" w:type="dxa"/>
          </w:tcPr>
          <w:p w14:paraId="4D73113A" w14:textId="77777777" w:rsidR="00216647" w:rsidRPr="006C04A0" w:rsidRDefault="00216647" w:rsidP="004B02F0">
            <w:pPr>
              <w:rPr>
                <w:ins w:id="5508" w:author="Jones, Emma" w:date="2018-05-02T10:53:00Z"/>
                <w:sz w:val="22"/>
                <w:szCs w:val="22"/>
              </w:rPr>
            </w:pPr>
            <w:ins w:id="5509" w:author="Jones, Emma" w:date="2018-05-02T10:53:00Z">
              <w:r w:rsidRPr="006C04A0">
                <w:rPr>
                  <w:sz w:val="22"/>
                  <w:szCs w:val="22"/>
                </w:rPr>
                <w:t>no mapping</w:t>
              </w:r>
            </w:ins>
          </w:p>
        </w:tc>
        <w:tc>
          <w:tcPr>
            <w:tcW w:w="2977" w:type="dxa"/>
          </w:tcPr>
          <w:p w14:paraId="5268CB77" w14:textId="77777777" w:rsidR="00216647" w:rsidRPr="006C04A0" w:rsidRDefault="00216647" w:rsidP="004B02F0">
            <w:pPr>
              <w:rPr>
                <w:ins w:id="5510" w:author="Jones, Emma" w:date="2018-05-02T10:53:00Z"/>
                <w:sz w:val="22"/>
                <w:szCs w:val="22"/>
              </w:rPr>
            </w:pPr>
          </w:p>
        </w:tc>
      </w:tr>
      <w:tr w:rsidR="00216647" w:rsidRPr="006C04A0" w14:paraId="39C37773" w14:textId="77777777" w:rsidTr="004B02F0">
        <w:trPr>
          <w:ins w:id="5511" w:author="Jones, Emma" w:date="2018-05-02T10:53:00Z"/>
        </w:trPr>
        <w:tc>
          <w:tcPr>
            <w:tcW w:w="817" w:type="dxa"/>
            <w:gridSpan w:val="2"/>
          </w:tcPr>
          <w:p w14:paraId="0B74ED48" w14:textId="77777777" w:rsidR="00216647" w:rsidRPr="006C04A0" w:rsidRDefault="00216647" w:rsidP="004B02F0">
            <w:pPr>
              <w:pStyle w:val="TableEntry"/>
              <w:rPr>
                <w:ins w:id="5512" w:author="Jones, Emma" w:date="2018-05-02T10:53:00Z"/>
                <w:sz w:val="22"/>
                <w:szCs w:val="22"/>
              </w:rPr>
            </w:pPr>
          </w:p>
        </w:tc>
        <w:tc>
          <w:tcPr>
            <w:tcW w:w="2268" w:type="dxa"/>
            <w:gridSpan w:val="2"/>
          </w:tcPr>
          <w:p w14:paraId="1FBFA013" w14:textId="77777777" w:rsidR="00216647" w:rsidRPr="006C04A0" w:rsidRDefault="00216647" w:rsidP="004B02F0">
            <w:pPr>
              <w:pStyle w:val="TableEntry"/>
              <w:rPr>
                <w:ins w:id="5513" w:author="Jones, Emma" w:date="2018-05-02T10:53:00Z"/>
                <w:sz w:val="22"/>
                <w:szCs w:val="22"/>
              </w:rPr>
            </w:pPr>
            <w:ins w:id="5514" w:author="Jones, Emma" w:date="2018-05-02T10:53:00Z">
              <w:r w:rsidRPr="006C04A0">
                <w:rPr>
                  <w:sz w:val="22"/>
                  <w:szCs w:val="22"/>
                </w:rPr>
                <w:t>reference</w:t>
              </w:r>
            </w:ins>
          </w:p>
        </w:tc>
        <w:tc>
          <w:tcPr>
            <w:tcW w:w="3544" w:type="dxa"/>
          </w:tcPr>
          <w:p w14:paraId="156CC63B" w14:textId="77777777" w:rsidR="00216647" w:rsidRPr="006C04A0" w:rsidRDefault="00216647" w:rsidP="004B02F0">
            <w:pPr>
              <w:pStyle w:val="TableEntry"/>
              <w:rPr>
                <w:ins w:id="5515" w:author="Jones, Emma" w:date="2018-05-02T10:53:00Z"/>
                <w:sz w:val="22"/>
                <w:szCs w:val="22"/>
              </w:rPr>
            </w:pPr>
            <w:ins w:id="5516" w:author="Jones, Emma" w:date="2018-05-02T10:53:00Z">
              <w:r w:rsidRPr="006C04A0">
                <w:rPr>
                  <w:sz w:val="22"/>
                  <w:szCs w:val="22"/>
                </w:rPr>
                <w:t>Activity details defined in specific resource</w:t>
              </w:r>
            </w:ins>
          </w:p>
        </w:tc>
        <w:tc>
          <w:tcPr>
            <w:tcW w:w="2977" w:type="dxa"/>
          </w:tcPr>
          <w:p w14:paraId="08FD8A4C" w14:textId="68A96131" w:rsidR="00216647" w:rsidRPr="006C04A0" w:rsidRDefault="00216647" w:rsidP="004B02F0">
            <w:pPr>
              <w:rPr>
                <w:ins w:id="5517" w:author="Jones, Emma" w:date="2018-05-02T10:53:00Z"/>
                <w:sz w:val="22"/>
                <w:szCs w:val="22"/>
              </w:rPr>
            </w:pPr>
            <w:ins w:id="5518" w:author="Jones, Emma" w:date="2018-05-02T10:53:00Z">
              <w:r w:rsidRPr="006C04A0">
                <w:rPr>
                  <w:sz w:val="22"/>
                  <w:szCs w:val="22"/>
                </w:rPr>
                <w:t>Reference to Task resource – Mapping is on the Task resource</w:t>
              </w:r>
              <w:r>
                <w:rPr>
                  <w:sz w:val="22"/>
                  <w:szCs w:val="22"/>
                </w:rPr>
                <w:t xml:space="preserve"> (see </w:t>
              </w:r>
              <w:r w:rsidRPr="00092F51">
                <w:rPr>
                  <w:b/>
                  <w:sz w:val="22"/>
                  <w:szCs w:val="22"/>
                </w:rPr>
                <w:t xml:space="preserve">Table </w:t>
              </w:r>
            </w:ins>
            <w:ins w:id="5519" w:author="Jones, Emma" w:date="2018-05-02T11:28:00Z">
              <w:r w:rsidR="00227F7A">
                <w:rPr>
                  <w:b/>
                  <w:sz w:val="22"/>
                  <w:szCs w:val="22"/>
                </w:rPr>
                <w:t>7.3.3-1</w:t>
              </w:r>
            </w:ins>
            <w:ins w:id="5520" w:author="Jones, Emma" w:date="2018-05-02T10:53:00Z">
              <w:r>
                <w:rPr>
                  <w:sz w:val="22"/>
                  <w:szCs w:val="22"/>
                </w:rPr>
                <w:t>)</w:t>
              </w:r>
            </w:ins>
          </w:p>
        </w:tc>
        <w:tc>
          <w:tcPr>
            <w:tcW w:w="2977" w:type="dxa"/>
          </w:tcPr>
          <w:p w14:paraId="01AF3651" w14:textId="77777777" w:rsidR="00216647" w:rsidRPr="006C04A0" w:rsidRDefault="00216647" w:rsidP="004B02F0">
            <w:pPr>
              <w:rPr>
                <w:ins w:id="5521" w:author="Jones, Emma" w:date="2018-05-02T10:53:00Z"/>
                <w:sz w:val="22"/>
                <w:szCs w:val="22"/>
              </w:rPr>
            </w:pPr>
          </w:p>
        </w:tc>
      </w:tr>
      <w:tr w:rsidR="00216647" w:rsidRPr="006C04A0" w14:paraId="3A8BEE57" w14:textId="77777777" w:rsidTr="004B02F0">
        <w:trPr>
          <w:ins w:id="5522" w:author="Jones, Emma" w:date="2018-05-02T10:53:00Z"/>
        </w:trPr>
        <w:tc>
          <w:tcPr>
            <w:tcW w:w="817" w:type="dxa"/>
            <w:gridSpan w:val="2"/>
          </w:tcPr>
          <w:p w14:paraId="1ACA4F33" w14:textId="77777777" w:rsidR="00216647" w:rsidRPr="006C04A0" w:rsidRDefault="00216647" w:rsidP="004B02F0">
            <w:pPr>
              <w:pStyle w:val="TableEntry"/>
              <w:rPr>
                <w:ins w:id="5523" w:author="Jones, Emma" w:date="2018-05-02T10:53:00Z"/>
                <w:sz w:val="22"/>
                <w:szCs w:val="22"/>
              </w:rPr>
            </w:pPr>
            <w:ins w:id="5524" w:author="Jones, Emma" w:date="2018-05-02T10:53:00Z">
              <w:r w:rsidRPr="006C04A0">
                <w:rPr>
                  <w:sz w:val="22"/>
                  <w:szCs w:val="22"/>
                </w:rPr>
                <w:tab/>
              </w:r>
            </w:ins>
          </w:p>
        </w:tc>
        <w:tc>
          <w:tcPr>
            <w:tcW w:w="2268" w:type="dxa"/>
            <w:gridSpan w:val="2"/>
          </w:tcPr>
          <w:p w14:paraId="5E4D0887" w14:textId="77777777" w:rsidR="00216647" w:rsidRPr="006C04A0" w:rsidRDefault="00216647" w:rsidP="004B02F0">
            <w:pPr>
              <w:pStyle w:val="TableEntry"/>
              <w:rPr>
                <w:ins w:id="5525" w:author="Jones, Emma" w:date="2018-05-02T10:53:00Z"/>
                <w:sz w:val="22"/>
                <w:szCs w:val="22"/>
              </w:rPr>
            </w:pPr>
            <w:ins w:id="5526" w:author="Jones, Emma" w:date="2018-05-02T10:53:00Z">
              <w:r>
                <w:rPr>
                  <w:sz w:val="22"/>
                  <w:szCs w:val="22"/>
                </w:rPr>
                <w:t>details</w:t>
              </w:r>
            </w:ins>
          </w:p>
        </w:tc>
        <w:tc>
          <w:tcPr>
            <w:tcW w:w="3544" w:type="dxa"/>
          </w:tcPr>
          <w:p w14:paraId="4C4D1B4D" w14:textId="77777777" w:rsidR="00216647" w:rsidRPr="006C04A0" w:rsidRDefault="00216647" w:rsidP="004B02F0">
            <w:pPr>
              <w:pStyle w:val="TableEntry"/>
              <w:rPr>
                <w:ins w:id="5527" w:author="Jones, Emma" w:date="2018-05-02T10:53:00Z"/>
                <w:sz w:val="22"/>
                <w:szCs w:val="22"/>
              </w:rPr>
            </w:pPr>
            <w:ins w:id="5528" w:author="Jones, Emma" w:date="2018-05-02T10:53:00Z">
              <w:r w:rsidRPr="006C04A0">
                <w:rPr>
                  <w:sz w:val="22"/>
                  <w:szCs w:val="22"/>
                </w:rPr>
                <w:t>In-line definition of activity</w:t>
              </w:r>
            </w:ins>
          </w:p>
        </w:tc>
        <w:tc>
          <w:tcPr>
            <w:tcW w:w="2977" w:type="dxa"/>
          </w:tcPr>
          <w:p w14:paraId="451D4744" w14:textId="77777777" w:rsidR="00216647" w:rsidRPr="006C04A0" w:rsidRDefault="00216647" w:rsidP="004B02F0">
            <w:pPr>
              <w:rPr>
                <w:ins w:id="5529" w:author="Jones, Emma" w:date="2018-05-02T10:53:00Z"/>
                <w:sz w:val="22"/>
                <w:szCs w:val="22"/>
              </w:rPr>
            </w:pPr>
            <w:ins w:id="5530" w:author="Jones, Emma" w:date="2018-05-02T10:53:00Z">
              <w:r w:rsidRPr="006C04A0">
                <w:rPr>
                  <w:sz w:val="22"/>
                  <w:szCs w:val="22"/>
                </w:rPr>
                <w:t>General details of Task resource</w:t>
              </w:r>
              <w:r>
                <w:rPr>
                  <w:sz w:val="22"/>
                  <w:szCs w:val="22"/>
                </w:rPr>
                <w:t>. Mapping is on children elements.</w:t>
              </w:r>
            </w:ins>
          </w:p>
        </w:tc>
        <w:tc>
          <w:tcPr>
            <w:tcW w:w="2977" w:type="dxa"/>
          </w:tcPr>
          <w:p w14:paraId="0F43E3EF" w14:textId="77777777" w:rsidR="00216647" w:rsidRPr="006C04A0" w:rsidRDefault="00216647" w:rsidP="004B02F0">
            <w:pPr>
              <w:rPr>
                <w:ins w:id="5531" w:author="Jones, Emma" w:date="2018-05-02T10:53:00Z"/>
                <w:sz w:val="22"/>
                <w:szCs w:val="22"/>
              </w:rPr>
            </w:pPr>
          </w:p>
        </w:tc>
      </w:tr>
      <w:tr w:rsidR="00216647" w:rsidRPr="006C04A0" w14:paraId="161A7CD4" w14:textId="77777777" w:rsidTr="004B02F0">
        <w:trPr>
          <w:ins w:id="5532" w:author="Jones, Emma" w:date="2018-05-02T10:53:00Z"/>
        </w:trPr>
        <w:tc>
          <w:tcPr>
            <w:tcW w:w="1809" w:type="dxa"/>
            <w:gridSpan w:val="3"/>
          </w:tcPr>
          <w:p w14:paraId="25434105" w14:textId="77777777" w:rsidR="00216647" w:rsidRPr="006C04A0" w:rsidRDefault="00216647" w:rsidP="004B02F0">
            <w:pPr>
              <w:pStyle w:val="TableEntry"/>
              <w:rPr>
                <w:ins w:id="5533" w:author="Jones, Emma" w:date="2018-05-02T10:53:00Z"/>
                <w:sz w:val="22"/>
                <w:szCs w:val="22"/>
              </w:rPr>
            </w:pPr>
          </w:p>
        </w:tc>
        <w:tc>
          <w:tcPr>
            <w:tcW w:w="1276" w:type="dxa"/>
          </w:tcPr>
          <w:p w14:paraId="20222640" w14:textId="77777777" w:rsidR="00216647" w:rsidRPr="006C04A0" w:rsidRDefault="00216647" w:rsidP="004B02F0">
            <w:pPr>
              <w:pStyle w:val="TableEntry"/>
              <w:rPr>
                <w:ins w:id="5534" w:author="Jones, Emma" w:date="2018-05-02T10:53:00Z"/>
                <w:sz w:val="22"/>
                <w:szCs w:val="22"/>
              </w:rPr>
            </w:pPr>
            <w:ins w:id="5535" w:author="Jones, Emma" w:date="2018-05-02T10:53:00Z">
              <w:r>
                <w:rPr>
                  <w:sz w:val="22"/>
                  <w:szCs w:val="22"/>
                </w:rPr>
                <w:t>category</w:t>
              </w:r>
            </w:ins>
          </w:p>
        </w:tc>
        <w:tc>
          <w:tcPr>
            <w:tcW w:w="3544" w:type="dxa"/>
          </w:tcPr>
          <w:p w14:paraId="59221906" w14:textId="77777777" w:rsidR="00216647" w:rsidRPr="006C04A0" w:rsidRDefault="00216647" w:rsidP="004B02F0">
            <w:pPr>
              <w:pStyle w:val="TableEntry"/>
              <w:rPr>
                <w:ins w:id="5536" w:author="Jones, Emma" w:date="2018-05-02T10:53:00Z"/>
                <w:sz w:val="22"/>
                <w:szCs w:val="22"/>
              </w:rPr>
            </w:pPr>
            <w:ins w:id="5537" w:author="Jones, Emma" w:date="2018-05-02T10:53:00Z">
              <w:r w:rsidRPr="006C04A0">
                <w:rPr>
                  <w:sz w:val="22"/>
                  <w:szCs w:val="22"/>
                </w:rPr>
                <w:t>diet | drug | encounter | observation | procedure | supply | other</w:t>
              </w:r>
            </w:ins>
          </w:p>
          <w:p w14:paraId="0C26E8BA" w14:textId="77777777" w:rsidR="00216647" w:rsidRPr="006C04A0" w:rsidRDefault="00216647" w:rsidP="004B02F0">
            <w:pPr>
              <w:pStyle w:val="TableEntry"/>
              <w:rPr>
                <w:ins w:id="5538" w:author="Jones, Emma" w:date="2018-05-02T10:53:00Z"/>
                <w:sz w:val="22"/>
                <w:szCs w:val="22"/>
              </w:rPr>
            </w:pPr>
          </w:p>
          <w:p w14:paraId="4BBAF07A" w14:textId="77777777" w:rsidR="00216647" w:rsidRPr="006C04A0" w:rsidRDefault="00216647" w:rsidP="004B02F0">
            <w:pPr>
              <w:pStyle w:val="TableEntry"/>
              <w:rPr>
                <w:ins w:id="5539" w:author="Jones, Emma" w:date="2018-05-02T10:53:00Z"/>
                <w:sz w:val="22"/>
                <w:szCs w:val="22"/>
              </w:rPr>
            </w:pPr>
            <w:ins w:id="5540" w:author="Jones, Emma" w:date="2018-05-02T10:53:00Z">
              <w:r w:rsidRPr="006C04A0">
                <w:rPr>
                  <w:sz w:val="22"/>
                  <w:szCs w:val="22"/>
                </w:rPr>
                <w:t>CarePlanActivityCategory (Example)</w:t>
              </w:r>
            </w:ins>
          </w:p>
        </w:tc>
        <w:tc>
          <w:tcPr>
            <w:tcW w:w="2977" w:type="dxa"/>
          </w:tcPr>
          <w:p w14:paraId="5DA8480B" w14:textId="77777777" w:rsidR="00216647" w:rsidRPr="006C04A0" w:rsidRDefault="00216647" w:rsidP="004B02F0">
            <w:pPr>
              <w:rPr>
                <w:ins w:id="5541" w:author="Jones, Emma" w:date="2018-05-02T10:53:00Z"/>
                <w:sz w:val="22"/>
                <w:szCs w:val="22"/>
              </w:rPr>
            </w:pPr>
            <w:ins w:id="5542" w:author="Jones, Emma" w:date="2018-05-02T10:53:00Z">
              <w:r w:rsidRPr="006C04A0">
                <w:rPr>
                  <w:sz w:val="22"/>
                  <w:szCs w:val="22"/>
                </w:rPr>
                <w:t>no mapping</w:t>
              </w:r>
            </w:ins>
          </w:p>
        </w:tc>
        <w:tc>
          <w:tcPr>
            <w:tcW w:w="2977" w:type="dxa"/>
          </w:tcPr>
          <w:p w14:paraId="1BE0B207" w14:textId="77777777" w:rsidR="00216647" w:rsidRPr="006C04A0" w:rsidRDefault="00216647" w:rsidP="004B02F0">
            <w:pPr>
              <w:rPr>
                <w:ins w:id="5543" w:author="Jones, Emma" w:date="2018-05-02T10:53:00Z"/>
                <w:sz w:val="22"/>
                <w:szCs w:val="22"/>
              </w:rPr>
            </w:pPr>
          </w:p>
        </w:tc>
      </w:tr>
      <w:tr w:rsidR="00216647" w:rsidRPr="006C04A0" w14:paraId="0BEF51CE" w14:textId="77777777" w:rsidTr="004B02F0">
        <w:trPr>
          <w:ins w:id="5544" w:author="Jones, Emma" w:date="2018-05-02T10:53:00Z"/>
        </w:trPr>
        <w:tc>
          <w:tcPr>
            <w:tcW w:w="1809" w:type="dxa"/>
            <w:gridSpan w:val="3"/>
          </w:tcPr>
          <w:p w14:paraId="11339308" w14:textId="77777777" w:rsidR="00216647" w:rsidRPr="006C04A0" w:rsidRDefault="00216647" w:rsidP="004B02F0">
            <w:pPr>
              <w:pStyle w:val="TableEntry"/>
              <w:rPr>
                <w:ins w:id="5545" w:author="Jones, Emma" w:date="2018-05-02T10:53:00Z"/>
                <w:sz w:val="22"/>
                <w:szCs w:val="22"/>
              </w:rPr>
            </w:pPr>
          </w:p>
        </w:tc>
        <w:tc>
          <w:tcPr>
            <w:tcW w:w="1276" w:type="dxa"/>
          </w:tcPr>
          <w:p w14:paraId="029C4E5C" w14:textId="77777777" w:rsidR="00216647" w:rsidRPr="006C04A0" w:rsidRDefault="00216647" w:rsidP="004B02F0">
            <w:pPr>
              <w:pStyle w:val="TableEntry"/>
              <w:rPr>
                <w:ins w:id="5546" w:author="Jones, Emma" w:date="2018-05-02T10:53:00Z"/>
                <w:sz w:val="22"/>
                <w:szCs w:val="22"/>
              </w:rPr>
            </w:pPr>
            <w:ins w:id="5547" w:author="Jones, Emma" w:date="2018-05-02T10:53:00Z">
              <w:r>
                <w:rPr>
                  <w:sz w:val="22"/>
                  <w:szCs w:val="22"/>
                </w:rPr>
                <w:t>definition</w:t>
              </w:r>
            </w:ins>
          </w:p>
        </w:tc>
        <w:tc>
          <w:tcPr>
            <w:tcW w:w="3544" w:type="dxa"/>
          </w:tcPr>
          <w:p w14:paraId="4176D898" w14:textId="77777777" w:rsidR="00216647" w:rsidRPr="006C04A0" w:rsidRDefault="00216647" w:rsidP="004B02F0">
            <w:pPr>
              <w:pStyle w:val="TableEntry"/>
              <w:rPr>
                <w:ins w:id="5548" w:author="Jones, Emma" w:date="2018-05-02T10:53:00Z"/>
                <w:sz w:val="22"/>
                <w:szCs w:val="22"/>
              </w:rPr>
            </w:pPr>
            <w:ins w:id="5549" w:author="Jones, Emma" w:date="2018-05-02T10:53:00Z">
              <w:r w:rsidRPr="006C04A0">
                <w:rPr>
                  <w:sz w:val="22"/>
                  <w:szCs w:val="22"/>
                </w:rPr>
                <w:t>Protocol or definition</w:t>
              </w:r>
            </w:ins>
          </w:p>
        </w:tc>
        <w:tc>
          <w:tcPr>
            <w:tcW w:w="2977" w:type="dxa"/>
          </w:tcPr>
          <w:p w14:paraId="07600967" w14:textId="77777777" w:rsidR="00216647" w:rsidRPr="006C04A0" w:rsidRDefault="00216647" w:rsidP="004B02F0">
            <w:pPr>
              <w:rPr>
                <w:ins w:id="5550" w:author="Jones, Emma" w:date="2018-05-02T10:53:00Z"/>
                <w:sz w:val="22"/>
                <w:szCs w:val="22"/>
              </w:rPr>
            </w:pPr>
            <w:ins w:id="5551" w:author="Jones, Emma" w:date="2018-05-02T10:53:00Z">
              <w:r w:rsidRPr="006C04A0">
                <w:rPr>
                  <w:sz w:val="22"/>
                  <w:szCs w:val="22"/>
                </w:rPr>
                <w:t>TaskList/XDWTask/TaskData/input with FHIR resource ActivityDefinition</w:t>
              </w:r>
            </w:ins>
          </w:p>
        </w:tc>
        <w:tc>
          <w:tcPr>
            <w:tcW w:w="2977" w:type="dxa"/>
          </w:tcPr>
          <w:p w14:paraId="0A557828" w14:textId="77777777" w:rsidR="00216647" w:rsidRPr="006C04A0" w:rsidRDefault="00216647" w:rsidP="004B02F0">
            <w:pPr>
              <w:rPr>
                <w:ins w:id="5552" w:author="Jones, Emma" w:date="2018-05-02T10:53:00Z"/>
                <w:sz w:val="22"/>
                <w:szCs w:val="22"/>
              </w:rPr>
            </w:pPr>
          </w:p>
        </w:tc>
      </w:tr>
      <w:tr w:rsidR="00216647" w:rsidRPr="006C04A0" w14:paraId="06BCC523" w14:textId="77777777" w:rsidTr="004B02F0">
        <w:trPr>
          <w:ins w:id="5553" w:author="Jones, Emma" w:date="2018-05-02T10:53:00Z"/>
        </w:trPr>
        <w:tc>
          <w:tcPr>
            <w:tcW w:w="1809" w:type="dxa"/>
            <w:gridSpan w:val="3"/>
          </w:tcPr>
          <w:p w14:paraId="7721F2F2" w14:textId="77777777" w:rsidR="00216647" w:rsidRPr="006C04A0" w:rsidRDefault="00216647" w:rsidP="004B02F0">
            <w:pPr>
              <w:pStyle w:val="TableEntry"/>
              <w:rPr>
                <w:ins w:id="5554" w:author="Jones, Emma" w:date="2018-05-02T10:53:00Z"/>
                <w:sz w:val="22"/>
                <w:szCs w:val="22"/>
              </w:rPr>
            </w:pPr>
          </w:p>
        </w:tc>
        <w:tc>
          <w:tcPr>
            <w:tcW w:w="1276" w:type="dxa"/>
          </w:tcPr>
          <w:p w14:paraId="6C722712" w14:textId="77777777" w:rsidR="00216647" w:rsidRPr="006C04A0" w:rsidRDefault="00216647" w:rsidP="004B02F0">
            <w:pPr>
              <w:pStyle w:val="TableEntry"/>
              <w:rPr>
                <w:ins w:id="5555" w:author="Jones, Emma" w:date="2018-05-02T10:53:00Z"/>
                <w:sz w:val="22"/>
                <w:szCs w:val="22"/>
              </w:rPr>
            </w:pPr>
            <w:ins w:id="5556" w:author="Jones, Emma" w:date="2018-05-02T10:53:00Z">
              <w:r>
                <w:rPr>
                  <w:sz w:val="22"/>
                  <w:szCs w:val="22"/>
                </w:rPr>
                <w:t>code</w:t>
              </w:r>
            </w:ins>
          </w:p>
        </w:tc>
        <w:tc>
          <w:tcPr>
            <w:tcW w:w="3544" w:type="dxa"/>
          </w:tcPr>
          <w:p w14:paraId="7251D2CD" w14:textId="77777777" w:rsidR="00216647" w:rsidRPr="006C04A0" w:rsidRDefault="00216647" w:rsidP="004B02F0">
            <w:pPr>
              <w:pStyle w:val="TableEntry"/>
              <w:rPr>
                <w:ins w:id="5557" w:author="Jones, Emma" w:date="2018-05-02T10:53:00Z"/>
                <w:sz w:val="22"/>
                <w:szCs w:val="22"/>
              </w:rPr>
            </w:pPr>
            <w:ins w:id="5558" w:author="Jones, Emma" w:date="2018-05-02T10:53:00Z">
              <w:r w:rsidRPr="006C04A0">
                <w:rPr>
                  <w:sz w:val="22"/>
                  <w:szCs w:val="22"/>
                </w:rPr>
                <w:t>Detail type of activity</w:t>
              </w:r>
            </w:ins>
          </w:p>
          <w:p w14:paraId="4810E6A7" w14:textId="77777777" w:rsidR="00216647" w:rsidRPr="006C04A0" w:rsidRDefault="00216647" w:rsidP="004B02F0">
            <w:pPr>
              <w:pStyle w:val="TableEntry"/>
              <w:rPr>
                <w:ins w:id="5559" w:author="Jones, Emma" w:date="2018-05-02T10:53:00Z"/>
                <w:sz w:val="22"/>
                <w:szCs w:val="22"/>
              </w:rPr>
            </w:pPr>
          </w:p>
          <w:p w14:paraId="4B6D68F6" w14:textId="77777777" w:rsidR="00216647" w:rsidRPr="006C04A0" w:rsidRDefault="00216647" w:rsidP="004B02F0">
            <w:pPr>
              <w:pStyle w:val="TableEntry"/>
              <w:rPr>
                <w:ins w:id="5560" w:author="Jones, Emma" w:date="2018-05-02T10:53:00Z"/>
                <w:sz w:val="22"/>
                <w:szCs w:val="22"/>
              </w:rPr>
            </w:pPr>
            <w:ins w:id="5561" w:author="Jones, Emma" w:date="2018-05-02T10:53:00Z">
              <w:r w:rsidRPr="006C04A0">
                <w:rPr>
                  <w:sz w:val="22"/>
                  <w:szCs w:val="22"/>
                </w:rPr>
                <w:t>Care Plan Activity (Example)</w:t>
              </w:r>
            </w:ins>
          </w:p>
        </w:tc>
        <w:tc>
          <w:tcPr>
            <w:tcW w:w="2977" w:type="dxa"/>
          </w:tcPr>
          <w:p w14:paraId="3F608C78" w14:textId="77777777" w:rsidR="00216647" w:rsidRPr="006C04A0" w:rsidRDefault="00216647" w:rsidP="004B02F0">
            <w:pPr>
              <w:rPr>
                <w:ins w:id="5562" w:author="Jones, Emma" w:date="2018-05-02T10:53:00Z"/>
                <w:sz w:val="22"/>
                <w:szCs w:val="22"/>
              </w:rPr>
            </w:pPr>
            <w:ins w:id="5563" w:author="Jones, Emma" w:date="2018-05-02T10:53:00Z">
              <w:r w:rsidRPr="006C04A0">
                <w:rPr>
                  <w:sz w:val="22"/>
                  <w:szCs w:val="22"/>
                </w:rPr>
                <w:t>no mapping</w:t>
              </w:r>
            </w:ins>
          </w:p>
        </w:tc>
        <w:tc>
          <w:tcPr>
            <w:tcW w:w="2977" w:type="dxa"/>
          </w:tcPr>
          <w:p w14:paraId="75F9AF08" w14:textId="77777777" w:rsidR="00216647" w:rsidRPr="006C04A0" w:rsidRDefault="00216647" w:rsidP="004B02F0">
            <w:pPr>
              <w:rPr>
                <w:ins w:id="5564" w:author="Jones, Emma" w:date="2018-05-02T10:53:00Z"/>
                <w:sz w:val="22"/>
                <w:szCs w:val="22"/>
              </w:rPr>
            </w:pPr>
          </w:p>
        </w:tc>
      </w:tr>
      <w:tr w:rsidR="00216647" w:rsidRPr="006C04A0" w14:paraId="0F0EAA83" w14:textId="77777777" w:rsidTr="004B02F0">
        <w:trPr>
          <w:ins w:id="5565" w:author="Jones, Emma" w:date="2018-05-02T10:53:00Z"/>
        </w:trPr>
        <w:tc>
          <w:tcPr>
            <w:tcW w:w="1809" w:type="dxa"/>
            <w:gridSpan w:val="3"/>
          </w:tcPr>
          <w:p w14:paraId="12E393AE" w14:textId="77777777" w:rsidR="00216647" w:rsidRPr="006C04A0" w:rsidRDefault="00216647" w:rsidP="004B02F0">
            <w:pPr>
              <w:pStyle w:val="TableEntry"/>
              <w:rPr>
                <w:ins w:id="5566" w:author="Jones, Emma" w:date="2018-05-02T10:53:00Z"/>
                <w:sz w:val="22"/>
                <w:szCs w:val="22"/>
              </w:rPr>
            </w:pPr>
          </w:p>
        </w:tc>
        <w:tc>
          <w:tcPr>
            <w:tcW w:w="1276" w:type="dxa"/>
          </w:tcPr>
          <w:p w14:paraId="3FA52405" w14:textId="77777777" w:rsidR="00216647" w:rsidRPr="006C04A0" w:rsidRDefault="00216647" w:rsidP="004B02F0">
            <w:pPr>
              <w:pStyle w:val="TableEntry"/>
              <w:rPr>
                <w:ins w:id="5567" w:author="Jones, Emma" w:date="2018-05-02T10:53:00Z"/>
                <w:sz w:val="22"/>
                <w:szCs w:val="22"/>
              </w:rPr>
            </w:pPr>
            <w:ins w:id="5568" w:author="Jones, Emma" w:date="2018-05-02T10:53:00Z">
              <w:r>
                <w:rPr>
                  <w:sz w:val="22"/>
                  <w:szCs w:val="22"/>
                </w:rPr>
                <w:t>reasonCode</w:t>
              </w:r>
            </w:ins>
          </w:p>
        </w:tc>
        <w:tc>
          <w:tcPr>
            <w:tcW w:w="3544" w:type="dxa"/>
          </w:tcPr>
          <w:p w14:paraId="3D63BB4B" w14:textId="77777777" w:rsidR="00216647" w:rsidRPr="006C04A0" w:rsidRDefault="00216647" w:rsidP="004B02F0">
            <w:pPr>
              <w:pStyle w:val="TableEntry"/>
              <w:rPr>
                <w:ins w:id="5569" w:author="Jones, Emma" w:date="2018-05-02T10:53:00Z"/>
                <w:sz w:val="22"/>
                <w:szCs w:val="22"/>
              </w:rPr>
            </w:pPr>
            <w:ins w:id="5570" w:author="Jones, Emma" w:date="2018-05-02T10:53:00Z">
              <w:r w:rsidRPr="006C04A0">
                <w:rPr>
                  <w:sz w:val="22"/>
                  <w:szCs w:val="22"/>
                </w:rPr>
                <w:t>Why activity should be done or why activity was prohibited</w:t>
              </w:r>
            </w:ins>
          </w:p>
          <w:p w14:paraId="3615002B" w14:textId="77777777" w:rsidR="00216647" w:rsidRPr="006C04A0" w:rsidRDefault="00216647" w:rsidP="004B02F0">
            <w:pPr>
              <w:pStyle w:val="TableEntry"/>
              <w:rPr>
                <w:ins w:id="5571" w:author="Jones, Emma" w:date="2018-05-02T10:53:00Z"/>
                <w:sz w:val="22"/>
                <w:szCs w:val="22"/>
              </w:rPr>
            </w:pPr>
          </w:p>
          <w:p w14:paraId="5EB435E1" w14:textId="77777777" w:rsidR="00216647" w:rsidRPr="006C04A0" w:rsidRDefault="00216647" w:rsidP="004B02F0">
            <w:pPr>
              <w:pStyle w:val="TableEntry"/>
              <w:rPr>
                <w:ins w:id="5572" w:author="Jones, Emma" w:date="2018-05-02T10:53:00Z"/>
                <w:sz w:val="22"/>
                <w:szCs w:val="22"/>
              </w:rPr>
            </w:pPr>
            <w:ins w:id="5573" w:author="Jones, Emma" w:date="2018-05-02T10:53:00Z">
              <w:r w:rsidRPr="006C04A0">
                <w:rPr>
                  <w:sz w:val="22"/>
                  <w:szCs w:val="22"/>
                </w:rPr>
                <w:t>Activity Reason (Example)</w:t>
              </w:r>
            </w:ins>
          </w:p>
        </w:tc>
        <w:tc>
          <w:tcPr>
            <w:tcW w:w="2977" w:type="dxa"/>
          </w:tcPr>
          <w:p w14:paraId="4283E4C9" w14:textId="77777777" w:rsidR="00216647" w:rsidRPr="006C04A0" w:rsidRDefault="00216647" w:rsidP="004B02F0">
            <w:pPr>
              <w:rPr>
                <w:ins w:id="5574" w:author="Jones, Emma" w:date="2018-05-02T10:53:00Z"/>
                <w:sz w:val="22"/>
                <w:szCs w:val="22"/>
              </w:rPr>
            </w:pPr>
            <w:ins w:id="5575" w:author="Jones, Emma" w:date="2018-05-02T10:53:00Z">
              <w:r w:rsidRPr="006C04A0">
                <w:rPr>
                  <w:sz w:val="22"/>
                  <w:szCs w:val="22"/>
                </w:rPr>
                <w:t>no mapping</w:t>
              </w:r>
            </w:ins>
          </w:p>
        </w:tc>
        <w:tc>
          <w:tcPr>
            <w:tcW w:w="2977" w:type="dxa"/>
          </w:tcPr>
          <w:p w14:paraId="58ECCA03" w14:textId="77777777" w:rsidR="00216647" w:rsidRPr="006C04A0" w:rsidRDefault="00216647" w:rsidP="004B02F0">
            <w:pPr>
              <w:rPr>
                <w:ins w:id="5576" w:author="Jones, Emma" w:date="2018-05-02T10:53:00Z"/>
                <w:sz w:val="22"/>
                <w:szCs w:val="22"/>
              </w:rPr>
            </w:pPr>
          </w:p>
        </w:tc>
      </w:tr>
      <w:tr w:rsidR="00216647" w:rsidRPr="006C04A0" w14:paraId="3E413473" w14:textId="77777777" w:rsidTr="004B02F0">
        <w:trPr>
          <w:ins w:id="5577" w:author="Jones, Emma" w:date="2018-05-02T10:53:00Z"/>
        </w:trPr>
        <w:tc>
          <w:tcPr>
            <w:tcW w:w="1809" w:type="dxa"/>
            <w:gridSpan w:val="3"/>
          </w:tcPr>
          <w:p w14:paraId="40B019C3" w14:textId="77777777" w:rsidR="00216647" w:rsidRPr="006C04A0" w:rsidRDefault="00216647" w:rsidP="004B02F0">
            <w:pPr>
              <w:pStyle w:val="TableEntry"/>
              <w:rPr>
                <w:ins w:id="5578" w:author="Jones, Emma" w:date="2018-05-02T10:53:00Z"/>
                <w:sz w:val="22"/>
                <w:szCs w:val="22"/>
              </w:rPr>
            </w:pPr>
          </w:p>
        </w:tc>
        <w:tc>
          <w:tcPr>
            <w:tcW w:w="1276" w:type="dxa"/>
          </w:tcPr>
          <w:p w14:paraId="3ED93431" w14:textId="77777777" w:rsidR="00216647" w:rsidRPr="006C04A0" w:rsidRDefault="00216647" w:rsidP="004B02F0">
            <w:pPr>
              <w:pStyle w:val="TableEntry"/>
              <w:rPr>
                <w:ins w:id="5579" w:author="Jones, Emma" w:date="2018-05-02T10:53:00Z"/>
                <w:sz w:val="22"/>
                <w:szCs w:val="22"/>
              </w:rPr>
            </w:pPr>
            <w:ins w:id="5580" w:author="Jones, Emma" w:date="2018-05-02T10:53:00Z">
              <w:r w:rsidRPr="006C04A0">
                <w:rPr>
                  <w:sz w:val="22"/>
                  <w:szCs w:val="22"/>
                </w:rPr>
                <w:t>reasonReference</w:t>
              </w:r>
              <w:r w:rsidRPr="006C04A0">
                <w:rPr>
                  <w:sz w:val="22"/>
                  <w:szCs w:val="22"/>
                </w:rPr>
                <w:tab/>
              </w:r>
            </w:ins>
          </w:p>
        </w:tc>
        <w:tc>
          <w:tcPr>
            <w:tcW w:w="3544" w:type="dxa"/>
          </w:tcPr>
          <w:p w14:paraId="2DB41A49" w14:textId="77777777" w:rsidR="00216647" w:rsidRPr="006C04A0" w:rsidRDefault="00216647" w:rsidP="004B02F0">
            <w:pPr>
              <w:pStyle w:val="TableEntry"/>
              <w:rPr>
                <w:ins w:id="5581" w:author="Jones, Emma" w:date="2018-05-02T10:53:00Z"/>
                <w:sz w:val="22"/>
                <w:szCs w:val="22"/>
              </w:rPr>
            </w:pPr>
            <w:ins w:id="5582" w:author="Jones, Emma" w:date="2018-05-02T10:53:00Z">
              <w:r w:rsidRPr="006C04A0">
                <w:rPr>
                  <w:sz w:val="22"/>
                  <w:szCs w:val="22"/>
                </w:rPr>
                <w:t>Condition triggering need for activity</w:t>
              </w:r>
            </w:ins>
          </w:p>
        </w:tc>
        <w:tc>
          <w:tcPr>
            <w:tcW w:w="2977" w:type="dxa"/>
          </w:tcPr>
          <w:p w14:paraId="71613E3B" w14:textId="77777777" w:rsidR="00216647" w:rsidRPr="006C04A0" w:rsidRDefault="00216647" w:rsidP="004B02F0">
            <w:pPr>
              <w:rPr>
                <w:ins w:id="5583" w:author="Jones, Emma" w:date="2018-05-02T10:53:00Z"/>
                <w:sz w:val="22"/>
                <w:szCs w:val="22"/>
              </w:rPr>
            </w:pPr>
            <w:ins w:id="5584" w:author="Jones, Emma" w:date="2018-05-02T10:53:00Z">
              <w:r w:rsidRPr="006C04A0">
                <w:rPr>
                  <w:sz w:val="22"/>
                  <w:szCs w:val="22"/>
                </w:rPr>
                <w:t>no mapping</w:t>
              </w:r>
            </w:ins>
          </w:p>
        </w:tc>
        <w:tc>
          <w:tcPr>
            <w:tcW w:w="2977" w:type="dxa"/>
          </w:tcPr>
          <w:p w14:paraId="3A9D43DC" w14:textId="77777777" w:rsidR="00216647" w:rsidRPr="006C04A0" w:rsidRDefault="00216647" w:rsidP="004B02F0">
            <w:pPr>
              <w:rPr>
                <w:ins w:id="5585" w:author="Jones, Emma" w:date="2018-05-02T10:53:00Z"/>
                <w:sz w:val="22"/>
                <w:szCs w:val="22"/>
              </w:rPr>
            </w:pPr>
          </w:p>
        </w:tc>
      </w:tr>
      <w:tr w:rsidR="00216647" w:rsidRPr="006C04A0" w14:paraId="43428B89" w14:textId="77777777" w:rsidTr="004B02F0">
        <w:trPr>
          <w:ins w:id="5586" w:author="Jones, Emma" w:date="2018-05-02T10:53:00Z"/>
        </w:trPr>
        <w:tc>
          <w:tcPr>
            <w:tcW w:w="1809" w:type="dxa"/>
            <w:gridSpan w:val="3"/>
          </w:tcPr>
          <w:p w14:paraId="6685FE56" w14:textId="77777777" w:rsidR="00216647" w:rsidRPr="006C04A0" w:rsidRDefault="00216647" w:rsidP="004B02F0">
            <w:pPr>
              <w:pStyle w:val="TableEntry"/>
              <w:rPr>
                <w:ins w:id="5587" w:author="Jones, Emma" w:date="2018-05-02T10:53:00Z"/>
                <w:sz w:val="22"/>
                <w:szCs w:val="22"/>
              </w:rPr>
            </w:pPr>
          </w:p>
        </w:tc>
        <w:tc>
          <w:tcPr>
            <w:tcW w:w="1276" w:type="dxa"/>
          </w:tcPr>
          <w:p w14:paraId="3D7B0BEC" w14:textId="77777777" w:rsidR="00216647" w:rsidRPr="006C04A0" w:rsidRDefault="00216647" w:rsidP="004B02F0">
            <w:pPr>
              <w:pStyle w:val="TableEntry"/>
              <w:rPr>
                <w:ins w:id="5588" w:author="Jones, Emma" w:date="2018-05-02T10:53:00Z"/>
                <w:sz w:val="22"/>
                <w:szCs w:val="22"/>
              </w:rPr>
            </w:pPr>
            <w:ins w:id="5589" w:author="Jones, Emma" w:date="2018-05-02T10:53:00Z">
              <w:r>
                <w:rPr>
                  <w:sz w:val="22"/>
                  <w:szCs w:val="22"/>
                </w:rPr>
                <w:t>goal</w:t>
              </w:r>
            </w:ins>
          </w:p>
        </w:tc>
        <w:tc>
          <w:tcPr>
            <w:tcW w:w="3544" w:type="dxa"/>
          </w:tcPr>
          <w:p w14:paraId="34853F0B" w14:textId="77777777" w:rsidR="00216647" w:rsidRPr="006C04A0" w:rsidRDefault="00216647" w:rsidP="004B02F0">
            <w:pPr>
              <w:pStyle w:val="TableEntry"/>
              <w:rPr>
                <w:ins w:id="5590" w:author="Jones, Emma" w:date="2018-05-02T10:53:00Z"/>
                <w:sz w:val="22"/>
                <w:szCs w:val="22"/>
              </w:rPr>
            </w:pPr>
            <w:ins w:id="5591" w:author="Jones, Emma" w:date="2018-05-02T10:53:00Z">
              <w:r w:rsidRPr="006C04A0">
                <w:rPr>
                  <w:sz w:val="22"/>
                  <w:szCs w:val="22"/>
                </w:rPr>
                <w:t>Goals this activity relates to</w:t>
              </w:r>
            </w:ins>
          </w:p>
        </w:tc>
        <w:tc>
          <w:tcPr>
            <w:tcW w:w="2977" w:type="dxa"/>
          </w:tcPr>
          <w:p w14:paraId="76D04875" w14:textId="77777777" w:rsidR="00216647" w:rsidRPr="006C04A0" w:rsidRDefault="00216647" w:rsidP="004B02F0">
            <w:pPr>
              <w:rPr>
                <w:ins w:id="5592" w:author="Jones, Emma" w:date="2018-05-02T10:53:00Z"/>
                <w:sz w:val="22"/>
                <w:szCs w:val="22"/>
              </w:rPr>
            </w:pPr>
            <w:ins w:id="5593" w:author="Jones, Emma" w:date="2018-05-02T10:53:00Z">
              <w:r w:rsidRPr="006C04A0">
                <w:rPr>
                  <w:sz w:val="22"/>
                  <w:szCs w:val="22"/>
                </w:rPr>
                <w:t>no mapping</w:t>
              </w:r>
            </w:ins>
          </w:p>
        </w:tc>
        <w:tc>
          <w:tcPr>
            <w:tcW w:w="2977" w:type="dxa"/>
          </w:tcPr>
          <w:p w14:paraId="2F78AAF0" w14:textId="77777777" w:rsidR="00216647" w:rsidRPr="006C04A0" w:rsidRDefault="00216647" w:rsidP="004B02F0">
            <w:pPr>
              <w:rPr>
                <w:ins w:id="5594" w:author="Jones, Emma" w:date="2018-05-02T10:53:00Z"/>
                <w:sz w:val="22"/>
                <w:szCs w:val="22"/>
              </w:rPr>
            </w:pPr>
          </w:p>
        </w:tc>
      </w:tr>
      <w:tr w:rsidR="00216647" w:rsidRPr="006C04A0" w14:paraId="2182A2F4" w14:textId="77777777" w:rsidTr="004B02F0">
        <w:trPr>
          <w:ins w:id="5595" w:author="Jones, Emma" w:date="2018-05-02T10:53:00Z"/>
        </w:trPr>
        <w:tc>
          <w:tcPr>
            <w:tcW w:w="1809" w:type="dxa"/>
            <w:gridSpan w:val="3"/>
          </w:tcPr>
          <w:p w14:paraId="6AEFD225" w14:textId="77777777" w:rsidR="00216647" w:rsidRPr="006C04A0" w:rsidRDefault="00216647" w:rsidP="004B02F0">
            <w:pPr>
              <w:pStyle w:val="TableEntry"/>
              <w:rPr>
                <w:ins w:id="5596" w:author="Jones, Emma" w:date="2018-05-02T10:53:00Z"/>
                <w:sz w:val="22"/>
                <w:szCs w:val="22"/>
              </w:rPr>
            </w:pPr>
          </w:p>
        </w:tc>
        <w:tc>
          <w:tcPr>
            <w:tcW w:w="1276" w:type="dxa"/>
          </w:tcPr>
          <w:p w14:paraId="0D5DCB4F" w14:textId="77777777" w:rsidR="00216647" w:rsidRPr="006C04A0" w:rsidRDefault="00216647" w:rsidP="004B02F0">
            <w:pPr>
              <w:pStyle w:val="TableEntry"/>
              <w:rPr>
                <w:ins w:id="5597" w:author="Jones, Emma" w:date="2018-05-02T10:53:00Z"/>
                <w:sz w:val="22"/>
                <w:szCs w:val="22"/>
              </w:rPr>
            </w:pPr>
            <w:ins w:id="5598" w:author="Jones, Emma" w:date="2018-05-02T10:53:00Z">
              <w:r>
                <w:rPr>
                  <w:sz w:val="22"/>
                  <w:szCs w:val="22"/>
                </w:rPr>
                <w:t>status</w:t>
              </w:r>
            </w:ins>
          </w:p>
        </w:tc>
        <w:tc>
          <w:tcPr>
            <w:tcW w:w="3544" w:type="dxa"/>
          </w:tcPr>
          <w:p w14:paraId="624D3E89" w14:textId="77777777" w:rsidR="00216647" w:rsidRPr="006C04A0" w:rsidRDefault="00216647" w:rsidP="004B02F0">
            <w:pPr>
              <w:pStyle w:val="TableEntry"/>
              <w:rPr>
                <w:ins w:id="5599" w:author="Jones, Emma" w:date="2018-05-02T10:53:00Z"/>
                <w:sz w:val="22"/>
                <w:szCs w:val="22"/>
              </w:rPr>
            </w:pPr>
            <w:ins w:id="5600" w:author="Jones, Emma" w:date="2018-05-02T10:53:00Z">
              <w:r w:rsidRPr="006C04A0">
                <w:rPr>
                  <w:sz w:val="22"/>
                  <w:szCs w:val="22"/>
                </w:rPr>
                <w:t>not-started | scheduled | in-progress | on-hold | completed | cancelled | unknown</w:t>
              </w:r>
            </w:ins>
          </w:p>
          <w:p w14:paraId="4864E762" w14:textId="77777777" w:rsidR="00216647" w:rsidRPr="006C04A0" w:rsidRDefault="00216647" w:rsidP="004B02F0">
            <w:pPr>
              <w:pStyle w:val="TableEntry"/>
              <w:rPr>
                <w:ins w:id="5601" w:author="Jones, Emma" w:date="2018-05-02T10:53:00Z"/>
                <w:sz w:val="22"/>
                <w:szCs w:val="22"/>
              </w:rPr>
            </w:pPr>
          </w:p>
          <w:p w14:paraId="620D7DBB" w14:textId="77777777" w:rsidR="00216647" w:rsidRPr="006C04A0" w:rsidRDefault="00216647" w:rsidP="004B02F0">
            <w:pPr>
              <w:pStyle w:val="TableEntry"/>
              <w:rPr>
                <w:ins w:id="5602" w:author="Jones, Emma" w:date="2018-05-02T10:53:00Z"/>
                <w:sz w:val="22"/>
                <w:szCs w:val="22"/>
              </w:rPr>
            </w:pPr>
            <w:ins w:id="5603" w:author="Jones, Emma" w:date="2018-05-02T10:53:00Z">
              <w:r w:rsidRPr="006C04A0">
                <w:rPr>
                  <w:sz w:val="22"/>
                  <w:szCs w:val="22"/>
                </w:rPr>
                <w:lastRenderedPageBreak/>
                <w:t>CarePlanActivityStatus (Required)</w:t>
              </w:r>
            </w:ins>
          </w:p>
        </w:tc>
        <w:tc>
          <w:tcPr>
            <w:tcW w:w="2977" w:type="dxa"/>
          </w:tcPr>
          <w:p w14:paraId="3A9D54B0" w14:textId="77777777" w:rsidR="00216647" w:rsidRPr="006C04A0" w:rsidRDefault="00216647" w:rsidP="004B02F0">
            <w:pPr>
              <w:rPr>
                <w:ins w:id="5604" w:author="Jones, Emma" w:date="2018-05-02T10:53:00Z"/>
                <w:sz w:val="22"/>
                <w:szCs w:val="22"/>
              </w:rPr>
            </w:pPr>
            <w:ins w:id="5605" w:author="Jones, Emma" w:date="2018-05-02T10:53:00Z">
              <w:r w:rsidRPr="006C04A0">
                <w:rPr>
                  <w:sz w:val="22"/>
                  <w:szCs w:val="22"/>
                </w:rPr>
                <w:lastRenderedPageBreak/>
                <w:t>TaskList/XDWTask/TaskData/TaskDetails/status</w:t>
              </w:r>
            </w:ins>
          </w:p>
        </w:tc>
        <w:tc>
          <w:tcPr>
            <w:tcW w:w="2977" w:type="dxa"/>
          </w:tcPr>
          <w:p w14:paraId="40C6B10A" w14:textId="77777777" w:rsidR="00216647" w:rsidRPr="006C04A0" w:rsidRDefault="00216647" w:rsidP="004B02F0">
            <w:pPr>
              <w:rPr>
                <w:ins w:id="5606" w:author="Jones, Emma" w:date="2018-05-02T10:53:00Z"/>
                <w:sz w:val="22"/>
                <w:szCs w:val="22"/>
              </w:rPr>
            </w:pPr>
          </w:p>
        </w:tc>
      </w:tr>
      <w:tr w:rsidR="00216647" w:rsidRPr="006C04A0" w14:paraId="524F3564" w14:textId="77777777" w:rsidTr="004B02F0">
        <w:trPr>
          <w:ins w:id="5607" w:author="Jones, Emma" w:date="2018-05-02T10:53:00Z"/>
        </w:trPr>
        <w:tc>
          <w:tcPr>
            <w:tcW w:w="1809" w:type="dxa"/>
            <w:gridSpan w:val="3"/>
          </w:tcPr>
          <w:p w14:paraId="2BB227B5" w14:textId="77777777" w:rsidR="00216647" w:rsidRPr="006C04A0" w:rsidRDefault="00216647" w:rsidP="004B02F0">
            <w:pPr>
              <w:pStyle w:val="TableEntry"/>
              <w:rPr>
                <w:ins w:id="5608" w:author="Jones, Emma" w:date="2018-05-02T10:53:00Z"/>
                <w:sz w:val="22"/>
                <w:szCs w:val="22"/>
              </w:rPr>
            </w:pPr>
          </w:p>
        </w:tc>
        <w:tc>
          <w:tcPr>
            <w:tcW w:w="1276" w:type="dxa"/>
          </w:tcPr>
          <w:p w14:paraId="6CAA2604" w14:textId="77777777" w:rsidR="00216647" w:rsidRPr="006C04A0" w:rsidRDefault="00216647" w:rsidP="004B02F0">
            <w:pPr>
              <w:pStyle w:val="TableEntry"/>
              <w:rPr>
                <w:ins w:id="5609" w:author="Jones, Emma" w:date="2018-05-02T10:53:00Z"/>
                <w:sz w:val="22"/>
                <w:szCs w:val="22"/>
              </w:rPr>
            </w:pPr>
            <w:ins w:id="5610" w:author="Jones, Emma" w:date="2018-05-02T10:53:00Z">
              <w:r>
                <w:rPr>
                  <w:sz w:val="22"/>
                  <w:szCs w:val="22"/>
                </w:rPr>
                <w:t>statusReason</w:t>
              </w:r>
            </w:ins>
          </w:p>
        </w:tc>
        <w:tc>
          <w:tcPr>
            <w:tcW w:w="3544" w:type="dxa"/>
          </w:tcPr>
          <w:p w14:paraId="56814A6F" w14:textId="77777777" w:rsidR="00216647" w:rsidRPr="006C04A0" w:rsidRDefault="00216647" w:rsidP="004B02F0">
            <w:pPr>
              <w:pStyle w:val="TableEntry"/>
              <w:rPr>
                <w:ins w:id="5611" w:author="Jones, Emma" w:date="2018-05-02T10:53:00Z"/>
                <w:sz w:val="22"/>
                <w:szCs w:val="22"/>
              </w:rPr>
            </w:pPr>
            <w:ins w:id="5612" w:author="Jones, Emma" w:date="2018-05-02T10:53:00Z">
              <w:r w:rsidRPr="006C04A0">
                <w:rPr>
                  <w:sz w:val="22"/>
                  <w:szCs w:val="22"/>
                </w:rPr>
                <w:t>Reason for current status</w:t>
              </w:r>
            </w:ins>
          </w:p>
          <w:p w14:paraId="39115C37" w14:textId="77777777" w:rsidR="00216647" w:rsidRPr="006C04A0" w:rsidRDefault="00216647" w:rsidP="004B02F0">
            <w:pPr>
              <w:pStyle w:val="TableEntry"/>
              <w:rPr>
                <w:ins w:id="5613" w:author="Jones, Emma" w:date="2018-05-02T10:53:00Z"/>
                <w:sz w:val="22"/>
                <w:szCs w:val="22"/>
              </w:rPr>
            </w:pPr>
          </w:p>
          <w:p w14:paraId="6A0B864A" w14:textId="77777777" w:rsidR="00216647" w:rsidRPr="006C04A0" w:rsidRDefault="00216647" w:rsidP="004B02F0">
            <w:pPr>
              <w:pStyle w:val="TableEntry"/>
              <w:rPr>
                <w:ins w:id="5614" w:author="Jones, Emma" w:date="2018-05-02T10:53:00Z"/>
                <w:sz w:val="22"/>
                <w:szCs w:val="22"/>
              </w:rPr>
            </w:pPr>
            <w:ins w:id="5615" w:author="Jones, Emma" w:date="2018-05-02T10:53:00Z">
              <w:r w:rsidRPr="006C04A0">
                <w:rPr>
                  <w:sz w:val="22"/>
                  <w:szCs w:val="22"/>
                </w:rPr>
                <w:t>GoalStatusReason (Example)</w:t>
              </w:r>
            </w:ins>
          </w:p>
        </w:tc>
        <w:tc>
          <w:tcPr>
            <w:tcW w:w="2977" w:type="dxa"/>
          </w:tcPr>
          <w:p w14:paraId="572BBCB1" w14:textId="77777777" w:rsidR="00216647" w:rsidRPr="006C04A0" w:rsidRDefault="00216647" w:rsidP="004B02F0">
            <w:pPr>
              <w:rPr>
                <w:ins w:id="5616" w:author="Jones, Emma" w:date="2018-05-02T10:53:00Z"/>
                <w:sz w:val="22"/>
                <w:szCs w:val="22"/>
              </w:rPr>
            </w:pPr>
            <w:ins w:id="5617" w:author="Jones, Emma" w:date="2018-05-02T10:53:00Z">
              <w:r w:rsidRPr="006C04A0">
                <w:rPr>
                  <w:sz w:val="22"/>
                  <w:szCs w:val="22"/>
                </w:rPr>
                <w:t>no mapping</w:t>
              </w:r>
            </w:ins>
          </w:p>
        </w:tc>
        <w:tc>
          <w:tcPr>
            <w:tcW w:w="2977" w:type="dxa"/>
          </w:tcPr>
          <w:p w14:paraId="43F2BD26" w14:textId="77777777" w:rsidR="00216647" w:rsidRPr="006C04A0" w:rsidRDefault="00216647" w:rsidP="004B02F0">
            <w:pPr>
              <w:rPr>
                <w:ins w:id="5618" w:author="Jones, Emma" w:date="2018-05-02T10:53:00Z"/>
                <w:sz w:val="22"/>
                <w:szCs w:val="22"/>
              </w:rPr>
            </w:pPr>
          </w:p>
        </w:tc>
      </w:tr>
      <w:tr w:rsidR="00216647" w:rsidRPr="006C04A0" w14:paraId="34DDBDE8" w14:textId="77777777" w:rsidTr="004B02F0">
        <w:trPr>
          <w:ins w:id="5619" w:author="Jones, Emma" w:date="2018-05-02T10:53:00Z"/>
        </w:trPr>
        <w:tc>
          <w:tcPr>
            <w:tcW w:w="1809" w:type="dxa"/>
            <w:gridSpan w:val="3"/>
          </w:tcPr>
          <w:p w14:paraId="43C02E52" w14:textId="77777777" w:rsidR="00216647" w:rsidRPr="006C04A0" w:rsidRDefault="00216647" w:rsidP="004B02F0">
            <w:pPr>
              <w:pStyle w:val="TableEntry"/>
              <w:rPr>
                <w:ins w:id="5620" w:author="Jones, Emma" w:date="2018-05-02T10:53:00Z"/>
                <w:sz w:val="22"/>
                <w:szCs w:val="22"/>
              </w:rPr>
            </w:pPr>
          </w:p>
        </w:tc>
        <w:tc>
          <w:tcPr>
            <w:tcW w:w="1276" w:type="dxa"/>
          </w:tcPr>
          <w:p w14:paraId="3EBDD655" w14:textId="77777777" w:rsidR="00216647" w:rsidRPr="006C04A0" w:rsidRDefault="00216647" w:rsidP="004B02F0">
            <w:pPr>
              <w:pStyle w:val="TableEntry"/>
              <w:rPr>
                <w:ins w:id="5621" w:author="Jones, Emma" w:date="2018-05-02T10:53:00Z"/>
                <w:sz w:val="22"/>
                <w:szCs w:val="22"/>
              </w:rPr>
            </w:pPr>
            <w:ins w:id="5622" w:author="Jones, Emma" w:date="2018-05-02T10:53:00Z">
              <w:r>
                <w:rPr>
                  <w:sz w:val="22"/>
                  <w:szCs w:val="22"/>
                </w:rPr>
                <w:t>prohibited</w:t>
              </w:r>
            </w:ins>
          </w:p>
        </w:tc>
        <w:tc>
          <w:tcPr>
            <w:tcW w:w="3544" w:type="dxa"/>
          </w:tcPr>
          <w:p w14:paraId="13D44CDA" w14:textId="77777777" w:rsidR="00216647" w:rsidRPr="006C04A0" w:rsidRDefault="00216647" w:rsidP="004B02F0">
            <w:pPr>
              <w:pStyle w:val="TableEntry"/>
              <w:rPr>
                <w:ins w:id="5623" w:author="Jones, Emma" w:date="2018-05-02T10:53:00Z"/>
                <w:sz w:val="22"/>
                <w:szCs w:val="22"/>
              </w:rPr>
            </w:pPr>
            <w:ins w:id="5624" w:author="Jones, Emma" w:date="2018-05-02T10:53:00Z">
              <w:r w:rsidRPr="006C04A0">
                <w:rPr>
                  <w:sz w:val="22"/>
                  <w:szCs w:val="22"/>
                </w:rPr>
                <w:t>Do NOT do</w:t>
              </w:r>
            </w:ins>
          </w:p>
        </w:tc>
        <w:tc>
          <w:tcPr>
            <w:tcW w:w="2977" w:type="dxa"/>
          </w:tcPr>
          <w:p w14:paraId="52951618" w14:textId="77777777" w:rsidR="00216647" w:rsidRPr="006C04A0" w:rsidRDefault="00216647" w:rsidP="004B02F0">
            <w:pPr>
              <w:rPr>
                <w:ins w:id="5625" w:author="Jones, Emma" w:date="2018-05-02T10:53:00Z"/>
                <w:sz w:val="22"/>
                <w:szCs w:val="22"/>
              </w:rPr>
            </w:pPr>
            <w:ins w:id="5626" w:author="Jones, Emma" w:date="2018-05-02T10:53:00Z">
              <w:r w:rsidRPr="006C04A0">
                <w:rPr>
                  <w:sz w:val="22"/>
                  <w:szCs w:val="22"/>
                </w:rPr>
                <w:t>no mapping</w:t>
              </w:r>
            </w:ins>
          </w:p>
        </w:tc>
        <w:tc>
          <w:tcPr>
            <w:tcW w:w="2977" w:type="dxa"/>
          </w:tcPr>
          <w:p w14:paraId="3C7D7AD3" w14:textId="77777777" w:rsidR="00216647" w:rsidRPr="006C04A0" w:rsidRDefault="00216647" w:rsidP="004B02F0">
            <w:pPr>
              <w:rPr>
                <w:ins w:id="5627" w:author="Jones, Emma" w:date="2018-05-02T10:53:00Z"/>
                <w:sz w:val="22"/>
                <w:szCs w:val="22"/>
              </w:rPr>
            </w:pPr>
          </w:p>
        </w:tc>
      </w:tr>
      <w:tr w:rsidR="00216647" w:rsidRPr="006C04A0" w14:paraId="5FDA149A" w14:textId="77777777" w:rsidTr="004B02F0">
        <w:trPr>
          <w:ins w:id="5628" w:author="Jones, Emma" w:date="2018-05-02T10:53:00Z"/>
        </w:trPr>
        <w:tc>
          <w:tcPr>
            <w:tcW w:w="1809" w:type="dxa"/>
            <w:gridSpan w:val="3"/>
          </w:tcPr>
          <w:p w14:paraId="39CB2B2C" w14:textId="77777777" w:rsidR="00216647" w:rsidRPr="006C04A0" w:rsidRDefault="00216647" w:rsidP="004B02F0">
            <w:pPr>
              <w:pStyle w:val="TableEntry"/>
              <w:rPr>
                <w:ins w:id="5629" w:author="Jones, Emma" w:date="2018-05-02T10:53:00Z"/>
                <w:sz w:val="22"/>
                <w:szCs w:val="22"/>
              </w:rPr>
            </w:pPr>
          </w:p>
        </w:tc>
        <w:tc>
          <w:tcPr>
            <w:tcW w:w="1276" w:type="dxa"/>
          </w:tcPr>
          <w:p w14:paraId="4244122C" w14:textId="77777777" w:rsidR="00216647" w:rsidRPr="006C04A0" w:rsidRDefault="00216647" w:rsidP="004B02F0">
            <w:pPr>
              <w:pStyle w:val="TableEntry"/>
              <w:rPr>
                <w:ins w:id="5630" w:author="Jones, Emma" w:date="2018-05-02T10:53:00Z"/>
                <w:sz w:val="22"/>
                <w:szCs w:val="22"/>
              </w:rPr>
            </w:pPr>
            <w:ins w:id="5631" w:author="Jones, Emma" w:date="2018-05-02T10:53:00Z">
              <w:r>
                <w:rPr>
                  <w:sz w:val="22"/>
                  <w:szCs w:val="22"/>
                </w:rPr>
                <w:t>scheduledTiming</w:t>
              </w:r>
            </w:ins>
          </w:p>
        </w:tc>
        <w:tc>
          <w:tcPr>
            <w:tcW w:w="3544" w:type="dxa"/>
          </w:tcPr>
          <w:p w14:paraId="4879FDFF" w14:textId="77777777" w:rsidR="00216647" w:rsidRPr="006C04A0" w:rsidRDefault="00216647" w:rsidP="004B02F0">
            <w:pPr>
              <w:rPr>
                <w:ins w:id="5632" w:author="Jones, Emma" w:date="2018-05-02T10:53:00Z"/>
                <w:sz w:val="22"/>
                <w:szCs w:val="22"/>
              </w:rPr>
            </w:pPr>
            <w:ins w:id="5633" w:author="Jones, Emma" w:date="2018-05-02T10:53:00Z">
              <w:r>
                <w:rPr>
                  <w:sz w:val="22"/>
                  <w:szCs w:val="22"/>
                </w:rPr>
                <w:t>When activity is to occur</w:t>
              </w:r>
            </w:ins>
          </w:p>
        </w:tc>
        <w:tc>
          <w:tcPr>
            <w:tcW w:w="2977" w:type="dxa"/>
          </w:tcPr>
          <w:p w14:paraId="0B11FB94" w14:textId="77777777" w:rsidR="00216647" w:rsidRPr="006C04A0" w:rsidRDefault="00216647" w:rsidP="004B02F0">
            <w:pPr>
              <w:rPr>
                <w:ins w:id="5634" w:author="Jones, Emma" w:date="2018-05-02T10:53:00Z"/>
                <w:sz w:val="22"/>
                <w:szCs w:val="22"/>
              </w:rPr>
            </w:pPr>
            <w:ins w:id="5635" w:author="Jones, Emma" w:date="2018-05-02T10:53:00Z">
              <w:r w:rsidRPr="006C04A0">
                <w:rPr>
                  <w:sz w:val="22"/>
                  <w:szCs w:val="22"/>
                </w:rPr>
                <w:t>no mapping</w:t>
              </w:r>
            </w:ins>
          </w:p>
        </w:tc>
        <w:tc>
          <w:tcPr>
            <w:tcW w:w="2977" w:type="dxa"/>
          </w:tcPr>
          <w:p w14:paraId="4BED0B5F" w14:textId="77777777" w:rsidR="00216647" w:rsidRPr="006C04A0" w:rsidRDefault="00216647" w:rsidP="004B02F0">
            <w:pPr>
              <w:rPr>
                <w:ins w:id="5636" w:author="Jones, Emma" w:date="2018-05-02T10:53:00Z"/>
                <w:sz w:val="22"/>
                <w:szCs w:val="22"/>
              </w:rPr>
            </w:pPr>
          </w:p>
        </w:tc>
      </w:tr>
      <w:tr w:rsidR="00216647" w:rsidRPr="006C04A0" w14:paraId="16F79046" w14:textId="77777777" w:rsidTr="004B02F0">
        <w:trPr>
          <w:ins w:id="5637" w:author="Jones, Emma" w:date="2018-05-02T10:53:00Z"/>
        </w:trPr>
        <w:tc>
          <w:tcPr>
            <w:tcW w:w="1809" w:type="dxa"/>
            <w:gridSpan w:val="3"/>
          </w:tcPr>
          <w:p w14:paraId="4C5530A9" w14:textId="77777777" w:rsidR="00216647" w:rsidRPr="006C04A0" w:rsidRDefault="00216647" w:rsidP="004B02F0">
            <w:pPr>
              <w:pStyle w:val="TableEntry"/>
              <w:rPr>
                <w:ins w:id="5638" w:author="Jones, Emma" w:date="2018-05-02T10:53:00Z"/>
                <w:sz w:val="22"/>
                <w:szCs w:val="22"/>
              </w:rPr>
            </w:pPr>
          </w:p>
        </w:tc>
        <w:tc>
          <w:tcPr>
            <w:tcW w:w="1276" w:type="dxa"/>
          </w:tcPr>
          <w:p w14:paraId="7B389FA1" w14:textId="77777777" w:rsidR="00216647" w:rsidRPr="006C04A0" w:rsidRDefault="00216647" w:rsidP="004B02F0">
            <w:pPr>
              <w:pStyle w:val="TableEntry"/>
              <w:rPr>
                <w:ins w:id="5639" w:author="Jones, Emma" w:date="2018-05-02T10:53:00Z"/>
                <w:sz w:val="22"/>
                <w:szCs w:val="22"/>
              </w:rPr>
            </w:pPr>
            <w:ins w:id="5640" w:author="Jones, Emma" w:date="2018-05-02T10:53:00Z">
              <w:r>
                <w:rPr>
                  <w:sz w:val="22"/>
                  <w:szCs w:val="22"/>
                </w:rPr>
                <w:t>scheduledPeriod</w:t>
              </w:r>
            </w:ins>
          </w:p>
        </w:tc>
        <w:tc>
          <w:tcPr>
            <w:tcW w:w="3544" w:type="dxa"/>
          </w:tcPr>
          <w:p w14:paraId="4650D455" w14:textId="77777777" w:rsidR="00216647" w:rsidRPr="006C04A0" w:rsidRDefault="00216647" w:rsidP="004B02F0">
            <w:pPr>
              <w:rPr>
                <w:ins w:id="5641" w:author="Jones, Emma" w:date="2018-05-02T10:53:00Z"/>
                <w:sz w:val="22"/>
                <w:szCs w:val="22"/>
              </w:rPr>
            </w:pPr>
            <w:ins w:id="5642" w:author="Jones, Emma" w:date="2018-05-02T10:53:00Z">
              <w:r>
                <w:rPr>
                  <w:sz w:val="22"/>
                  <w:szCs w:val="22"/>
                </w:rPr>
                <w:t>When activity is to occur</w:t>
              </w:r>
            </w:ins>
          </w:p>
        </w:tc>
        <w:tc>
          <w:tcPr>
            <w:tcW w:w="2977" w:type="dxa"/>
          </w:tcPr>
          <w:p w14:paraId="25EE89A3" w14:textId="77777777" w:rsidR="00216647" w:rsidRPr="006C04A0" w:rsidRDefault="00216647" w:rsidP="004B02F0">
            <w:pPr>
              <w:rPr>
                <w:ins w:id="5643" w:author="Jones, Emma" w:date="2018-05-02T10:53:00Z"/>
                <w:sz w:val="22"/>
                <w:szCs w:val="22"/>
              </w:rPr>
            </w:pPr>
            <w:ins w:id="5644" w:author="Jones, Emma" w:date="2018-05-02T10:53:00Z">
              <w:r w:rsidRPr="006C04A0">
                <w:rPr>
                  <w:sz w:val="22"/>
                  <w:szCs w:val="22"/>
                </w:rPr>
                <w:t>no mapping</w:t>
              </w:r>
            </w:ins>
          </w:p>
        </w:tc>
        <w:tc>
          <w:tcPr>
            <w:tcW w:w="2977" w:type="dxa"/>
          </w:tcPr>
          <w:p w14:paraId="4B22F400" w14:textId="77777777" w:rsidR="00216647" w:rsidRPr="006C04A0" w:rsidRDefault="00216647" w:rsidP="004B02F0">
            <w:pPr>
              <w:rPr>
                <w:ins w:id="5645" w:author="Jones, Emma" w:date="2018-05-02T10:53:00Z"/>
                <w:sz w:val="22"/>
                <w:szCs w:val="22"/>
              </w:rPr>
            </w:pPr>
          </w:p>
        </w:tc>
      </w:tr>
      <w:tr w:rsidR="00216647" w:rsidRPr="006C04A0" w14:paraId="7AE0A83C" w14:textId="77777777" w:rsidTr="004B02F0">
        <w:trPr>
          <w:ins w:id="5646" w:author="Jones, Emma" w:date="2018-05-02T10:53:00Z"/>
        </w:trPr>
        <w:tc>
          <w:tcPr>
            <w:tcW w:w="1809" w:type="dxa"/>
            <w:gridSpan w:val="3"/>
          </w:tcPr>
          <w:p w14:paraId="326692F7" w14:textId="77777777" w:rsidR="00216647" w:rsidRPr="006C04A0" w:rsidRDefault="00216647" w:rsidP="004B02F0">
            <w:pPr>
              <w:pStyle w:val="TableEntry"/>
              <w:rPr>
                <w:ins w:id="5647" w:author="Jones, Emma" w:date="2018-05-02T10:53:00Z"/>
                <w:sz w:val="22"/>
                <w:szCs w:val="22"/>
              </w:rPr>
            </w:pPr>
          </w:p>
        </w:tc>
        <w:tc>
          <w:tcPr>
            <w:tcW w:w="1276" w:type="dxa"/>
          </w:tcPr>
          <w:p w14:paraId="2420D6CA" w14:textId="77777777" w:rsidR="00216647" w:rsidRPr="006C04A0" w:rsidRDefault="00216647" w:rsidP="004B02F0">
            <w:pPr>
              <w:pStyle w:val="TableEntry"/>
              <w:rPr>
                <w:ins w:id="5648" w:author="Jones, Emma" w:date="2018-05-02T10:53:00Z"/>
                <w:sz w:val="22"/>
                <w:szCs w:val="22"/>
              </w:rPr>
            </w:pPr>
            <w:ins w:id="5649" w:author="Jones, Emma" w:date="2018-05-02T10:53:00Z">
              <w:r>
                <w:rPr>
                  <w:sz w:val="22"/>
                  <w:szCs w:val="22"/>
                </w:rPr>
                <w:t>scheduledString</w:t>
              </w:r>
            </w:ins>
          </w:p>
        </w:tc>
        <w:tc>
          <w:tcPr>
            <w:tcW w:w="3544" w:type="dxa"/>
          </w:tcPr>
          <w:p w14:paraId="1ADCBAAF" w14:textId="77777777" w:rsidR="00216647" w:rsidRPr="006C04A0" w:rsidRDefault="00216647" w:rsidP="004B02F0">
            <w:pPr>
              <w:rPr>
                <w:ins w:id="5650" w:author="Jones, Emma" w:date="2018-05-02T10:53:00Z"/>
                <w:sz w:val="22"/>
                <w:szCs w:val="22"/>
              </w:rPr>
            </w:pPr>
            <w:ins w:id="5651" w:author="Jones, Emma" w:date="2018-05-02T10:53:00Z">
              <w:r>
                <w:rPr>
                  <w:sz w:val="22"/>
                  <w:szCs w:val="22"/>
                </w:rPr>
                <w:t xml:space="preserve"> When activity is to occur</w:t>
              </w:r>
            </w:ins>
          </w:p>
        </w:tc>
        <w:tc>
          <w:tcPr>
            <w:tcW w:w="2977" w:type="dxa"/>
          </w:tcPr>
          <w:p w14:paraId="20F28100" w14:textId="77777777" w:rsidR="00216647" w:rsidRPr="006C04A0" w:rsidRDefault="00216647" w:rsidP="004B02F0">
            <w:pPr>
              <w:rPr>
                <w:ins w:id="5652" w:author="Jones, Emma" w:date="2018-05-02T10:53:00Z"/>
                <w:sz w:val="22"/>
                <w:szCs w:val="22"/>
              </w:rPr>
            </w:pPr>
            <w:ins w:id="5653" w:author="Jones, Emma" w:date="2018-05-02T10:53:00Z">
              <w:r w:rsidRPr="006C04A0">
                <w:rPr>
                  <w:sz w:val="22"/>
                  <w:szCs w:val="22"/>
                </w:rPr>
                <w:t>no mapping</w:t>
              </w:r>
            </w:ins>
          </w:p>
        </w:tc>
        <w:tc>
          <w:tcPr>
            <w:tcW w:w="2977" w:type="dxa"/>
          </w:tcPr>
          <w:p w14:paraId="124BA409" w14:textId="77777777" w:rsidR="00216647" w:rsidRPr="006C04A0" w:rsidRDefault="00216647" w:rsidP="004B02F0">
            <w:pPr>
              <w:rPr>
                <w:ins w:id="5654" w:author="Jones, Emma" w:date="2018-05-02T10:53:00Z"/>
                <w:sz w:val="22"/>
                <w:szCs w:val="22"/>
              </w:rPr>
            </w:pPr>
          </w:p>
        </w:tc>
      </w:tr>
      <w:tr w:rsidR="00216647" w:rsidRPr="006C04A0" w14:paraId="06F888F5" w14:textId="77777777" w:rsidTr="004B02F0">
        <w:trPr>
          <w:ins w:id="5655" w:author="Jones, Emma" w:date="2018-05-02T10:53:00Z"/>
        </w:trPr>
        <w:tc>
          <w:tcPr>
            <w:tcW w:w="1809" w:type="dxa"/>
            <w:gridSpan w:val="3"/>
          </w:tcPr>
          <w:p w14:paraId="17A30421" w14:textId="77777777" w:rsidR="00216647" w:rsidRPr="006C04A0" w:rsidRDefault="00216647" w:rsidP="004B02F0">
            <w:pPr>
              <w:pStyle w:val="TableEntry"/>
              <w:rPr>
                <w:ins w:id="5656" w:author="Jones, Emma" w:date="2018-05-02T10:53:00Z"/>
                <w:sz w:val="22"/>
                <w:szCs w:val="22"/>
              </w:rPr>
            </w:pPr>
          </w:p>
        </w:tc>
        <w:tc>
          <w:tcPr>
            <w:tcW w:w="1276" w:type="dxa"/>
          </w:tcPr>
          <w:p w14:paraId="63E2230E" w14:textId="77777777" w:rsidR="00216647" w:rsidRPr="006C04A0" w:rsidRDefault="00216647" w:rsidP="004B02F0">
            <w:pPr>
              <w:pStyle w:val="TableEntry"/>
              <w:rPr>
                <w:ins w:id="5657" w:author="Jones, Emma" w:date="2018-05-02T10:53:00Z"/>
                <w:sz w:val="22"/>
                <w:szCs w:val="22"/>
              </w:rPr>
            </w:pPr>
            <w:ins w:id="5658" w:author="Jones, Emma" w:date="2018-05-02T10:53:00Z">
              <w:r>
                <w:rPr>
                  <w:sz w:val="22"/>
                  <w:szCs w:val="22"/>
                </w:rPr>
                <w:t>location</w:t>
              </w:r>
            </w:ins>
          </w:p>
        </w:tc>
        <w:tc>
          <w:tcPr>
            <w:tcW w:w="3544" w:type="dxa"/>
          </w:tcPr>
          <w:p w14:paraId="7567AB58" w14:textId="77777777" w:rsidR="00216647" w:rsidRPr="006C04A0" w:rsidRDefault="00216647" w:rsidP="004B02F0">
            <w:pPr>
              <w:pStyle w:val="TableEntry"/>
              <w:rPr>
                <w:ins w:id="5659" w:author="Jones, Emma" w:date="2018-05-02T10:53:00Z"/>
                <w:sz w:val="22"/>
                <w:szCs w:val="22"/>
              </w:rPr>
            </w:pPr>
            <w:ins w:id="5660" w:author="Jones, Emma" w:date="2018-05-02T10:53:00Z">
              <w:r w:rsidRPr="006C04A0">
                <w:rPr>
                  <w:sz w:val="22"/>
                  <w:szCs w:val="22"/>
                </w:rPr>
                <w:t>Where it should happen</w:t>
              </w:r>
            </w:ins>
          </w:p>
        </w:tc>
        <w:tc>
          <w:tcPr>
            <w:tcW w:w="2977" w:type="dxa"/>
          </w:tcPr>
          <w:p w14:paraId="25255850" w14:textId="77777777" w:rsidR="00216647" w:rsidRPr="006C04A0" w:rsidRDefault="00216647" w:rsidP="004B02F0">
            <w:pPr>
              <w:rPr>
                <w:ins w:id="5661" w:author="Jones, Emma" w:date="2018-05-02T10:53:00Z"/>
                <w:sz w:val="22"/>
                <w:szCs w:val="22"/>
              </w:rPr>
            </w:pPr>
            <w:ins w:id="5662" w:author="Jones, Emma" w:date="2018-05-02T10:53:00Z">
              <w:r w:rsidRPr="006C04A0">
                <w:rPr>
                  <w:sz w:val="22"/>
                  <w:szCs w:val="22"/>
                </w:rPr>
                <w:t>no mapping</w:t>
              </w:r>
            </w:ins>
          </w:p>
        </w:tc>
        <w:tc>
          <w:tcPr>
            <w:tcW w:w="2977" w:type="dxa"/>
          </w:tcPr>
          <w:p w14:paraId="24B9CCF5" w14:textId="77777777" w:rsidR="00216647" w:rsidRPr="006C04A0" w:rsidRDefault="00216647" w:rsidP="004B02F0">
            <w:pPr>
              <w:rPr>
                <w:ins w:id="5663" w:author="Jones, Emma" w:date="2018-05-02T10:53:00Z"/>
                <w:sz w:val="22"/>
                <w:szCs w:val="22"/>
              </w:rPr>
            </w:pPr>
          </w:p>
        </w:tc>
      </w:tr>
      <w:tr w:rsidR="00216647" w:rsidRPr="006C04A0" w14:paraId="06EFDF5C" w14:textId="77777777" w:rsidTr="004B02F0">
        <w:trPr>
          <w:ins w:id="5664" w:author="Jones, Emma" w:date="2018-05-02T10:53:00Z"/>
        </w:trPr>
        <w:tc>
          <w:tcPr>
            <w:tcW w:w="1809" w:type="dxa"/>
            <w:gridSpan w:val="3"/>
          </w:tcPr>
          <w:p w14:paraId="07AACA17" w14:textId="77777777" w:rsidR="00216647" w:rsidRPr="006C04A0" w:rsidRDefault="00216647" w:rsidP="004B02F0">
            <w:pPr>
              <w:pStyle w:val="TableEntry"/>
              <w:rPr>
                <w:ins w:id="5665" w:author="Jones, Emma" w:date="2018-05-02T10:53:00Z"/>
                <w:sz w:val="22"/>
                <w:szCs w:val="22"/>
              </w:rPr>
            </w:pPr>
          </w:p>
        </w:tc>
        <w:tc>
          <w:tcPr>
            <w:tcW w:w="1276" w:type="dxa"/>
          </w:tcPr>
          <w:p w14:paraId="3E1798D7" w14:textId="77777777" w:rsidR="00216647" w:rsidRPr="006C04A0" w:rsidRDefault="00216647" w:rsidP="004B02F0">
            <w:pPr>
              <w:pStyle w:val="TableEntry"/>
              <w:rPr>
                <w:ins w:id="5666" w:author="Jones, Emma" w:date="2018-05-02T10:53:00Z"/>
                <w:sz w:val="22"/>
                <w:szCs w:val="22"/>
              </w:rPr>
            </w:pPr>
            <w:ins w:id="5667" w:author="Jones, Emma" w:date="2018-05-02T10:53:00Z">
              <w:r>
                <w:rPr>
                  <w:sz w:val="22"/>
                  <w:szCs w:val="22"/>
                </w:rPr>
                <w:t>performer</w:t>
              </w:r>
            </w:ins>
          </w:p>
        </w:tc>
        <w:tc>
          <w:tcPr>
            <w:tcW w:w="3544" w:type="dxa"/>
          </w:tcPr>
          <w:p w14:paraId="2A4F4AB2" w14:textId="77777777" w:rsidR="00216647" w:rsidRPr="006C04A0" w:rsidRDefault="00216647" w:rsidP="004B02F0">
            <w:pPr>
              <w:pStyle w:val="TableEntry"/>
              <w:rPr>
                <w:ins w:id="5668" w:author="Jones, Emma" w:date="2018-05-02T10:53:00Z"/>
                <w:sz w:val="22"/>
                <w:szCs w:val="22"/>
              </w:rPr>
            </w:pPr>
            <w:ins w:id="5669" w:author="Jones, Emma" w:date="2018-05-02T10:53:00Z">
              <w:r w:rsidRPr="006C04A0">
                <w:rPr>
                  <w:sz w:val="22"/>
                  <w:szCs w:val="22"/>
                </w:rPr>
                <w:t>Who will be responsible?</w:t>
              </w:r>
            </w:ins>
          </w:p>
        </w:tc>
        <w:tc>
          <w:tcPr>
            <w:tcW w:w="2977" w:type="dxa"/>
          </w:tcPr>
          <w:p w14:paraId="3EF1594B" w14:textId="77777777" w:rsidR="00216647" w:rsidRPr="006C04A0" w:rsidRDefault="00216647" w:rsidP="004B02F0">
            <w:pPr>
              <w:rPr>
                <w:ins w:id="5670" w:author="Jones, Emma" w:date="2018-05-02T10:53:00Z"/>
                <w:sz w:val="22"/>
                <w:szCs w:val="22"/>
              </w:rPr>
            </w:pPr>
            <w:ins w:id="5671" w:author="Jones, Emma" w:date="2018-05-02T10:53:00Z">
              <w:r w:rsidRPr="006C04A0">
                <w:rPr>
                  <w:sz w:val="22"/>
                  <w:szCs w:val="22"/>
                </w:rPr>
                <w:t>TaskList/XDWTask/TaskData/TaskDetails/actualOwner</w:t>
              </w:r>
            </w:ins>
          </w:p>
        </w:tc>
        <w:tc>
          <w:tcPr>
            <w:tcW w:w="2977" w:type="dxa"/>
          </w:tcPr>
          <w:p w14:paraId="4BFB68CA" w14:textId="77777777" w:rsidR="00216647" w:rsidRPr="006C04A0" w:rsidRDefault="00216647" w:rsidP="004B02F0">
            <w:pPr>
              <w:rPr>
                <w:ins w:id="5672" w:author="Jones, Emma" w:date="2018-05-02T10:53:00Z"/>
                <w:sz w:val="22"/>
                <w:szCs w:val="22"/>
              </w:rPr>
            </w:pPr>
          </w:p>
        </w:tc>
      </w:tr>
      <w:tr w:rsidR="00216647" w:rsidRPr="006C04A0" w14:paraId="70007063" w14:textId="77777777" w:rsidTr="004B02F0">
        <w:trPr>
          <w:ins w:id="5673" w:author="Jones, Emma" w:date="2018-05-02T10:53:00Z"/>
        </w:trPr>
        <w:tc>
          <w:tcPr>
            <w:tcW w:w="1809" w:type="dxa"/>
            <w:gridSpan w:val="3"/>
          </w:tcPr>
          <w:p w14:paraId="3B5874F5" w14:textId="77777777" w:rsidR="00216647" w:rsidRPr="006C04A0" w:rsidRDefault="00216647" w:rsidP="004B02F0">
            <w:pPr>
              <w:pStyle w:val="TableEntry"/>
              <w:rPr>
                <w:ins w:id="5674" w:author="Jones, Emma" w:date="2018-05-02T10:53:00Z"/>
                <w:sz w:val="22"/>
                <w:szCs w:val="22"/>
              </w:rPr>
            </w:pPr>
          </w:p>
        </w:tc>
        <w:tc>
          <w:tcPr>
            <w:tcW w:w="1276" w:type="dxa"/>
          </w:tcPr>
          <w:p w14:paraId="4B8BBF1C" w14:textId="77777777" w:rsidR="00216647" w:rsidRPr="006C04A0" w:rsidRDefault="00216647" w:rsidP="004B02F0">
            <w:pPr>
              <w:pStyle w:val="TableEntry"/>
              <w:rPr>
                <w:ins w:id="5675" w:author="Jones, Emma" w:date="2018-05-02T10:53:00Z"/>
                <w:sz w:val="22"/>
                <w:szCs w:val="22"/>
              </w:rPr>
            </w:pPr>
            <w:ins w:id="5676" w:author="Jones, Emma" w:date="2018-05-02T10:53:00Z">
              <w:r>
                <w:rPr>
                  <w:sz w:val="22"/>
                  <w:szCs w:val="22"/>
                </w:rPr>
                <w:t>productCodeableConcept</w:t>
              </w:r>
            </w:ins>
          </w:p>
        </w:tc>
        <w:tc>
          <w:tcPr>
            <w:tcW w:w="3544" w:type="dxa"/>
          </w:tcPr>
          <w:p w14:paraId="4B2F626C" w14:textId="77777777" w:rsidR="00216647" w:rsidRPr="006C04A0" w:rsidRDefault="00216647" w:rsidP="004B02F0">
            <w:pPr>
              <w:pStyle w:val="TableEntry"/>
              <w:rPr>
                <w:ins w:id="5677" w:author="Jones, Emma" w:date="2018-05-02T10:53:00Z"/>
                <w:sz w:val="22"/>
                <w:szCs w:val="22"/>
              </w:rPr>
            </w:pPr>
            <w:ins w:id="5678" w:author="Jones, Emma" w:date="2018-05-02T10:53:00Z">
              <w:r w:rsidRPr="006C04A0">
                <w:rPr>
                  <w:sz w:val="22"/>
                  <w:szCs w:val="22"/>
                </w:rPr>
                <w:t>What is to be administered/supplied</w:t>
              </w:r>
            </w:ins>
          </w:p>
          <w:p w14:paraId="73DFAD7C" w14:textId="77777777" w:rsidR="00216647" w:rsidRPr="006C04A0" w:rsidRDefault="00216647" w:rsidP="004B02F0">
            <w:pPr>
              <w:pStyle w:val="TableEntry"/>
              <w:rPr>
                <w:ins w:id="5679" w:author="Jones, Emma" w:date="2018-05-02T10:53:00Z"/>
                <w:sz w:val="22"/>
                <w:szCs w:val="22"/>
              </w:rPr>
            </w:pPr>
          </w:p>
          <w:p w14:paraId="670F6F99" w14:textId="77777777" w:rsidR="00216647" w:rsidRPr="006C04A0" w:rsidRDefault="00216647" w:rsidP="004B02F0">
            <w:pPr>
              <w:pStyle w:val="TableEntry"/>
              <w:rPr>
                <w:ins w:id="5680" w:author="Jones, Emma" w:date="2018-05-02T10:53:00Z"/>
                <w:sz w:val="22"/>
                <w:szCs w:val="22"/>
              </w:rPr>
            </w:pPr>
            <w:ins w:id="5681" w:author="Jones, Emma" w:date="2018-05-02T10:53:00Z">
              <w:r w:rsidRPr="006C04A0">
                <w:rPr>
                  <w:sz w:val="22"/>
                  <w:szCs w:val="22"/>
                </w:rPr>
                <w:t>SNOMED CT Medication Codes (Example)</w:t>
              </w:r>
            </w:ins>
          </w:p>
        </w:tc>
        <w:tc>
          <w:tcPr>
            <w:tcW w:w="2977" w:type="dxa"/>
          </w:tcPr>
          <w:p w14:paraId="56391CAB" w14:textId="77777777" w:rsidR="00216647" w:rsidRPr="006C04A0" w:rsidRDefault="00216647" w:rsidP="004B02F0">
            <w:pPr>
              <w:rPr>
                <w:ins w:id="5682" w:author="Jones, Emma" w:date="2018-05-02T10:53:00Z"/>
                <w:sz w:val="22"/>
                <w:szCs w:val="22"/>
              </w:rPr>
            </w:pPr>
            <w:ins w:id="5683" w:author="Jones, Emma" w:date="2018-05-02T10:53:00Z">
              <w:r w:rsidRPr="006C04A0">
                <w:rPr>
                  <w:sz w:val="22"/>
                  <w:szCs w:val="22"/>
                </w:rPr>
                <w:t>no mapping</w:t>
              </w:r>
            </w:ins>
          </w:p>
        </w:tc>
        <w:tc>
          <w:tcPr>
            <w:tcW w:w="2977" w:type="dxa"/>
          </w:tcPr>
          <w:p w14:paraId="680DAF06" w14:textId="77777777" w:rsidR="00216647" w:rsidRPr="006C04A0" w:rsidRDefault="00216647" w:rsidP="004B02F0">
            <w:pPr>
              <w:rPr>
                <w:ins w:id="5684" w:author="Jones, Emma" w:date="2018-05-02T10:53:00Z"/>
                <w:sz w:val="22"/>
                <w:szCs w:val="22"/>
              </w:rPr>
            </w:pPr>
          </w:p>
        </w:tc>
      </w:tr>
      <w:tr w:rsidR="00216647" w:rsidRPr="006C04A0" w14:paraId="63BDE3D4" w14:textId="77777777" w:rsidTr="004B02F0">
        <w:trPr>
          <w:ins w:id="5685" w:author="Jones, Emma" w:date="2018-05-02T10:53:00Z"/>
        </w:trPr>
        <w:tc>
          <w:tcPr>
            <w:tcW w:w="1809" w:type="dxa"/>
            <w:gridSpan w:val="3"/>
          </w:tcPr>
          <w:p w14:paraId="5BE485CB" w14:textId="77777777" w:rsidR="00216647" w:rsidRPr="006C04A0" w:rsidRDefault="00216647" w:rsidP="004B02F0">
            <w:pPr>
              <w:pStyle w:val="TableEntry"/>
              <w:rPr>
                <w:ins w:id="5686" w:author="Jones, Emma" w:date="2018-05-02T10:53:00Z"/>
                <w:sz w:val="22"/>
                <w:szCs w:val="22"/>
              </w:rPr>
            </w:pPr>
          </w:p>
        </w:tc>
        <w:tc>
          <w:tcPr>
            <w:tcW w:w="1276" w:type="dxa"/>
          </w:tcPr>
          <w:p w14:paraId="68ED9216" w14:textId="77777777" w:rsidR="00216647" w:rsidRPr="006C04A0" w:rsidRDefault="00216647" w:rsidP="004B02F0">
            <w:pPr>
              <w:pStyle w:val="TableEntry"/>
              <w:rPr>
                <w:ins w:id="5687" w:author="Jones, Emma" w:date="2018-05-02T10:53:00Z"/>
                <w:sz w:val="22"/>
                <w:szCs w:val="22"/>
              </w:rPr>
            </w:pPr>
            <w:ins w:id="5688" w:author="Jones, Emma" w:date="2018-05-02T10:53:00Z">
              <w:r>
                <w:rPr>
                  <w:sz w:val="22"/>
                  <w:szCs w:val="22"/>
                </w:rPr>
                <w:t>productReference</w:t>
              </w:r>
            </w:ins>
          </w:p>
        </w:tc>
        <w:tc>
          <w:tcPr>
            <w:tcW w:w="3544" w:type="dxa"/>
          </w:tcPr>
          <w:p w14:paraId="7D0A51EC" w14:textId="77777777" w:rsidR="00216647" w:rsidRPr="006C04A0" w:rsidRDefault="00216647" w:rsidP="004B02F0">
            <w:pPr>
              <w:pStyle w:val="TableEntry"/>
              <w:rPr>
                <w:ins w:id="5689" w:author="Jones, Emma" w:date="2018-05-02T10:53:00Z"/>
                <w:sz w:val="22"/>
                <w:szCs w:val="22"/>
              </w:rPr>
            </w:pPr>
            <w:ins w:id="5690" w:author="Jones, Emma" w:date="2018-05-02T10:53:00Z">
              <w:r w:rsidRPr="006C04A0">
                <w:rPr>
                  <w:sz w:val="22"/>
                  <w:szCs w:val="22"/>
                </w:rPr>
                <w:t>What is to be administered/supplied</w:t>
              </w:r>
            </w:ins>
          </w:p>
          <w:p w14:paraId="0FF5B536" w14:textId="77777777" w:rsidR="00216647" w:rsidRPr="006C04A0" w:rsidRDefault="00216647" w:rsidP="004B02F0">
            <w:pPr>
              <w:pStyle w:val="TableEntry"/>
              <w:rPr>
                <w:ins w:id="5691" w:author="Jones, Emma" w:date="2018-05-02T10:53:00Z"/>
                <w:sz w:val="22"/>
                <w:szCs w:val="22"/>
              </w:rPr>
            </w:pPr>
          </w:p>
          <w:p w14:paraId="60359070" w14:textId="77777777" w:rsidR="00216647" w:rsidRPr="006C04A0" w:rsidRDefault="00216647" w:rsidP="004B02F0">
            <w:pPr>
              <w:pStyle w:val="TableEntry"/>
              <w:rPr>
                <w:ins w:id="5692" w:author="Jones, Emma" w:date="2018-05-02T10:53:00Z"/>
                <w:sz w:val="22"/>
                <w:szCs w:val="22"/>
              </w:rPr>
            </w:pPr>
            <w:ins w:id="5693" w:author="Jones, Emma" w:date="2018-05-02T10:53:00Z">
              <w:r w:rsidRPr="006C04A0">
                <w:rPr>
                  <w:sz w:val="22"/>
                  <w:szCs w:val="22"/>
                </w:rPr>
                <w:t>SNOMED CT Medication Codes (Example)</w:t>
              </w:r>
            </w:ins>
          </w:p>
        </w:tc>
        <w:tc>
          <w:tcPr>
            <w:tcW w:w="2977" w:type="dxa"/>
          </w:tcPr>
          <w:p w14:paraId="01F2FEE5" w14:textId="77777777" w:rsidR="00216647" w:rsidRPr="006C04A0" w:rsidRDefault="00216647" w:rsidP="004B02F0">
            <w:pPr>
              <w:rPr>
                <w:ins w:id="5694" w:author="Jones, Emma" w:date="2018-05-02T10:53:00Z"/>
                <w:sz w:val="22"/>
                <w:szCs w:val="22"/>
              </w:rPr>
            </w:pPr>
            <w:ins w:id="5695" w:author="Jones, Emma" w:date="2018-05-02T10:53:00Z">
              <w:r w:rsidRPr="006C04A0">
                <w:rPr>
                  <w:sz w:val="22"/>
                  <w:szCs w:val="22"/>
                </w:rPr>
                <w:t>no mapping</w:t>
              </w:r>
            </w:ins>
          </w:p>
        </w:tc>
        <w:tc>
          <w:tcPr>
            <w:tcW w:w="2977" w:type="dxa"/>
          </w:tcPr>
          <w:p w14:paraId="62294160" w14:textId="77777777" w:rsidR="00216647" w:rsidRPr="006C04A0" w:rsidRDefault="00216647" w:rsidP="004B02F0">
            <w:pPr>
              <w:rPr>
                <w:ins w:id="5696" w:author="Jones, Emma" w:date="2018-05-02T10:53:00Z"/>
                <w:sz w:val="22"/>
                <w:szCs w:val="22"/>
              </w:rPr>
            </w:pPr>
          </w:p>
        </w:tc>
      </w:tr>
      <w:tr w:rsidR="00216647" w:rsidRPr="006C04A0" w14:paraId="31756007" w14:textId="77777777" w:rsidTr="004B02F0">
        <w:trPr>
          <w:ins w:id="5697" w:author="Jones, Emma" w:date="2018-05-02T10:53:00Z"/>
        </w:trPr>
        <w:tc>
          <w:tcPr>
            <w:tcW w:w="1809" w:type="dxa"/>
            <w:gridSpan w:val="3"/>
          </w:tcPr>
          <w:p w14:paraId="06DA38B3" w14:textId="77777777" w:rsidR="00216647" w:rsidRPr="006C04A0" w:rsidRDefault="00216647" w:rsidP="004B02F0">
            <w:pPr>
              <w:pStyle w:val="TableEntry"/>
              <w:rPr>
                <w:ins w:id="5698" w:author="Jones, Emma" w:date="2018-05-02T10:53:00Z"/>
                <w:sz w:val="22"/>
                <w:szCs w:val="22"/>
              </w:rPr>
            </w:pPr>
          </w:p>
        </w:tc>
        <w:tc>
          <w:tcPr>
            <w:tcW w:w="1276" w:type="dxa"/>
          </w:tcPr>
          <w:p w14:paraId="7CBDE817" w14:textId="77777777" w:rsidR="00216647" w:rsidRPr="006C04A0" w:rsidRDefault="00216647" w:rsidP="004B02F0">
            <w:pPr>
              <w:pStyle w:val="TableEntry"/>
              <w:rPr>
                <w:ins w:id="5699" w:author="Jones, Emma" w:date="2018-05-02T10:53:00Z"/>
                <w:sz w:val="22"/>
                <w:szCs w:val="22"/>
              </w:rPr>
            </w:pPr>
            <w:ins w:id="5700" w:author="Jones, Emma" w:date="2018-05-02T10:53:00Z">
              <w:r>
                <w:rPr>
                  <w:sz w:val="22"/>
                  <w:szCs w:val="22"/>
                </w:rPr>
                <w:t>dailyAmount</w:t>
              </w:r>
            </w:ins>
          </w:p>
        </w:tc>
        <w:tc>
          <w:tcPr>
            <w:tcW w:w="3544" w:type="dxa"/>
          </w:tcPr>
          <w:p w14:paraId="1C7DBBFC" w14:textId="77777777" w:rsidR="00216647" w:rsidRPr="006C04A0" w:rsidRDefault="00216647" w:rsidP="004B02F0">
            <w:pPr>
              <w:pStyle w:val="TableEntry"/>
              <w:rPr>
                <w:ins w:id="5701" w:author="Jones, Emma" w:date="2018-05-02T10:53:00Z"/>
                <w:sz w:val="22"/>
                <w:szCs w:val="22"/>
              </w:rPr>
            </w:pPr>
            <w:ins w:id="5702" w:author="Jones, Emma" w:date="2018-05-02T10:53:00Z">
              <w:r w:rsidRPr="006C04A0">
                <w:rPr>
                  <w:sz w:val="22"/>
                  <w:szCs w:val="22"/>
                </w:rPr>
                <w:t>How to consume/day?</w:t>
              </w:r>
            </w:ins>
          </w:p>
        </w:tc>
        <w:tc>
          <w:tcPr>
            <w:tcW w:w="2977" w:type="dxa"/>
          </w:tcPr>
          <w:p w14:paraId="1EA16F51" w14:textId="77777777" w:rsidR="00216647" w:rsidRPr="006C04A0" w:rsidRDefault="00216647" w:rsidP="004B02F0">
            <w:pPr>
              <w:rPr>
                <w:ins w:id="5703" w:author="Jones, Emma" w:date="2018-05-02T10:53:00Z"/>
                <w:sz w:val="22"/>
                <w:szCs w:val="22"/>
              </w:rPr>
            </w:pPr>
            <w:ins w:id="5704" w:author="Jones, Emma" w:date="2018-05-02T10:53:00Z">
              <w:r w:rsidRPr="006C04A0">
                <w:rPr>
                  <w:sz w:val="22"/>
                  <w:szCs w:val="22"/>
                </w:rPr>
                <w:t>no mapping</w:t>
              </w:r>
            </w:ins>
          </w:p>
        </w:tc>
        <w:tc>
          <w:tcPr>
            <w:tcW w:w="2977" w:type="dxa"/>
          </w:tcPr>
          <w:p w14:paraId="323835D1" w14:textId="77777777" w:rsidR="00216647" w:rsidRPr="006C04A0" w:rsidRDefault="00216647" w:rsidP="004B02F0">
            <w:pPr>
              <w:rPr>
                <w:ins w:id="5705" w:author="Jones, Emma" w:date="2018-05-02T10:53:00Z"/>
                <w:sz w:val="22"/>
                <w:szCs w:val="22"/>
              </w:rPr>
            </w:pPr>
          </w:p>
        </w:tc>
      </w:tr>
      <w:tr w:rsidR="00216647" w:rsidRPr="006C04A0" w14:paraId="62029D54" w14:textId="77777777" w:rsidTr="004B02F0">
        <w:trPr>
          <w:ins w:id="5706" w:author="Jones, Emma" w:date="2018-05-02T10:53:00Z"/>
        </w:trPr>
        <w:tc>
          <w:tcPr>
            <w:tcW w:w="1809" w:type="dxa"/>
            <w:gridSpan w:val="3"/>
          </w:tcPr>
          <w:p w14:paraId="7EF1C2DB" w14:textId="77777777" w:rsidR="00216647" w:rsidRPr="006C04A0" w:rsidRDefault="00216647" w:rsidP="004B02F0">
            <w:pPr>
              <w:pStyle w:val="TableEntry"/>
              <w:rPr>
                <w:ins w:id="5707" w:author="Jones, Emma" w:date="2018-05-02T10:53:00Z"/>
                <w:sz w:val="22"/>
                <w:szCs w:val="22"/>
              </w:rPr>
            </w:pPr>
          </w:p>
        </w:tc>
        <w:tc>
          <w:tcPr>
            <w:tcW w:w="1276" w:type="dxa"/>
          </w:tcPr>
          <w:p w14:paraId="1BCD555B" w14:textId="77777777" w:rsidR="00216647" w:rsidRPr="006C04A0" w:rsidRDefault="00216647" w:rsidP="004B02F0">
            <w:pPr>
              <w:pStyle w:val="TableEntry"/>
              <w:rPr>
                <w:ins w:id="5708" w:author="Jones, Emma" w:date="2018-05-02T10:53:00Z"/>
                <w:sz w:val="22"/>
                <w:szCs w:val="22"/>
              </w:rPr>
            </w:pPr>
            <w:ins w:id="5709" w:author="Jones, Emma" w:date="2018-05-02T10:53:00Z">
              <w:r>
                <w:rPr>
                  <w:sz w:val="22"/>
                  <w:szCs w:val="22"/>
                </w:rPr>
                <w:t>quantity</w:t>
              </w:r>
            </w:ins>
          </w:p>
        </w:tc>
        <w:tc>
          <w:tcPr>
            <w:tcW w:w="3544" w:type="dxa"/>
          </w:tcPr>
          <w:p w14:paraId="2F503909" w14:textId="77777777" w:rsidR="00216647" w:rsidRPr="006C04A0" w:rsidRDefault="00216647" w:rsidP="004B02F0">
            <w:pPr>
              <w:pStyle w:val="TableEntry"/>
              <w:rPr>
                <w:ins w:id="5710" w:author="Jones, Emma" w:date="2018-05-02T10:53:00Z"/>
                <w:sz w:val="22"/>
                <w:szCs w:val="22"/>
              </w:rPr>
            </w:pPr>
            <w:ins w:id="5711" w:author="Jones, Emma" w:date="2018-05-02T10:53:00Z">
              <w:r w:rsidRPr="006C04A0">
                <w:rPr>
                  <w:sz w:val="22"/>
                  <w:szCs w:val="22"/>
                </w:rPr>
                <w:t>How much to administer/supply/consume</w:t>
              </w:r>
            </w:ins>
          </w:p>
        </w:tc>
        <w:tc>
          <w:tcPr>
            <w:tcW w:w="2977" w:type="dxa"/>
          </w:tcPr>
          <w:p w14:paraId="33A8D1DB" w14:textId="77777777" w:rsidR="00216647" w:rsidRPr="006C04A0" w:rsidRDefault="00216647" w:rsidP="004B02F0">
            <w:pPr>
              <w:rPr>
                <w:ins w:id="5712" w:author="Jones, Emma" w:date="2018-05-02T10:53:00Z"/>
                <w:sz w:val="22"/>
                <w:szCs w:val="22"/>
              </w:rPr>
            </w:pPr>
            <w:ins w:id="5713" w:author="Jones, Emma" w:date="2018-05-02T10:53:00Z">
              <w:r w:rsidRPr="006C04A0">
                <w:rPr>
                  <w:sz w:val="22"/>
                  <w:szCs w:val="22"/>
                </w:rPr>
                <w:t>no mapping</w:t>
              </w:r>
            </w:ins>
          </w:p>
        </w:tc>
        <w:tc>
          <w:tcPr>
            <w:tcW w:w="2977" w:type="dxa"/>
          </w:tcPr>
          <w:p w14:paraId="6E879240" w14:textId="77777777" w:rsidR="00216647" w:rsidRPr="006C04A0" w:rsidRDefault="00216647" w:rsidP="004B02F0">
            <w:pPr>
              <w:rPr>
                <w:ins w:id="5714" w:author="Jones, Emma" w:date="2018-05-02T10:53:00Z"/>
                <w:sz w:val="22"/>
                <w:szCs w:val="22"/>
              </w:rPr>
            </w:pPr>
          </w:p>
        </w:tc>
      </w:tr>
      <w:tr w:rsidR="00216647" w:rsidRPr="006C04A0" w14:paraId="4111C414" w14:textId="77777777" w:rsidTr="004B02F0">
        <w:trPr>
          <w:ins w:id="5715" w:author="Jones, Emma" w:date="2018-05-02T10:53:00Z"/>
        </w:trPr>
        <w:tc>
          <w:tcPr>
            <w:tcW w:w="1809" w:type="dxa"/>
            <w:gridSpan w:val="3"/>
          </w:tcPr>
          <w:p w14:paraId="195A97EE" w14:textId="77777777" w:rsidR="00216647" w:rsidRPr="006C04A0" w:rsidRDefault="00216647" w:rsidP="004B02F0">
            <w:pPr>
              <w:pStyle w:val="TableEntry"/>
              <w:rPr>
                <w:ins w:id="5716" w:author="Jones, Emma" w:date="2018-05-02T10:53:00Z"/>
                <w:sz w:val="22"/>
                <w:szCs w:val="22"/>
              </w:rPr>
            </w:pPr>
          </w:p>
        </w:tc>
        <w:tc>
          <w:tcPr>
            <w:tcW w:w="1276" w:type="dxa"/>
          </w:tcPr>
          <w:p w14:paraId="438334F7" w14:textId="77777777" w:rsidR="00216647" w:rsidRPr="006C04A0" w:rsidRDefault="00216647" w:rsidP="004B02F0">
            <w:pPr>
              <w:pStyle w:val="TableEntry"/>
              <w:rPr>
                <w:ins w:id="5717" w:author="Jones, Emma" w:date="2018-05-02T10:53:00Z"/>
                <w:sz w:val="22"/>
                <w:szCs w:val="22"/>
              </w:rPr>
            </w:pPr>
            <w:ins w:id="5718" w:author="Jones, Emma" w:date="2018-05-02T10:53:00Z">
              <w:r>
                <w:rPr>
                  <w:sz w:val="22"/>
                  <w:szCs w:val="22"/>
                </w:rPr>
                <w:t>description</w:t>
              </w:r>
            </w:ins>
          </w:p>
        </w:tc>
        <w:tc>
          <w:tcPr>
            <w:tcW w:w="3544" w:type="dxa"/>
          </w:tcPr>
          <w:p w14:paraId="1B93C7B7" w14:textId="77777777" w:rsidR="00216647" w:rsidRPr="006C04A0" w:rsidRDefault="00216647" w:rsidP="004B02F0">
            <w:pPr>
              <w:pStyle w:val="TableEntry"/>
              <w:rPr>
                <w:ins w:id="5719" w:author="Jones, Emma" w:date="2018-05-02T10:53:00Z"/>
                <w:sz w:val="22"/>
                <w:szCs w:val="22"/>
              </w:rPr>
            </w:pPr>
            <w:ins w:id="5720" w:author="Jones, Emma" w:date="2018-05-02T10:53:00Z">
              <w:r w:rsidRPr="006C04A0">
                <w:rPr>
                  <w:sz w:val="22"/>
                  <w:szCs w:val="22"/>
                </w:rPr>
                <w:t>Extra info describing activity to perform</w:t>
              </w:r>
            </w:ins>
          </w:p>
        </w:tc>
        <w:tc>
          <w:tcPr>
            <w:tcW w:w="2977" w:type="dxa"/>
          </w:tcPr>
          <w:p w14:paraId="0F61851C" w14:textId="77777777" w:rsidR="00216647" w:rsidRPr="006C04A0" w:rsidRDefault="00216647" w:rsidP="004B02F0">
            <w:pPr>
              <w:rPr>
                <w:ins w:id="5721" w:author="Jones, Emma" w:date="2018-05-02T10:53:00Z"/>
                <w:sz w:val="22"/>
                <w:szCs w:val="22"/>
              </w:rPr>
            </w:pPr>
            <w:ins w:id="5722" w:author="Jones, Emma" w:date="2018-05-02T10:53:00Z">
              <w:r w:rsidRPr="006C04A0">
                <w:rPr>
                  <w:sz w:val="22"/>
                  <w:szCs w:val="22"/>
                </w:rPr>
                <w:t>no mapping</w:t>
              </w:r>
            </w:ins>
          </w:p>
        </w:tc>
        <w:tc>
          <w:tcPr>
            <w:tcW w:w="2977" w:type="dxa"/>
          </w:tcPr>
          <w:p w14:paraId="2B3C3D8B" w14:textId="77777777" w:rsidR="00216647" w:rsidRPr="006C04A0" w:rsidRDefault="00216647" w:rsidP="004B02F0">
            <w:pPr>
              <w:rPr>
                <w:ins w:id="5723" w:author="Jones, Emma" w:date="2018-05-02T10:53:00Z"/>
                <w:sz w:val="22"/>
                <w:szCs w:val="22"/>
              </w:rPr>
            </w:pPr>
          </w:p>
        </w:tc>
      </w:tr>
      <w:tr w:rsidR="00216647" w:rsidRPr="006C04A0" w14:paraId="5D600806" w14:textId="77777777" w:rsidTr="004B02F0">
        <w:trPr>
          <w:ins w:id="5724" w:author="Jones, Emma" w:date="2018-05-02T10:53:00Z"/>
        </w:trPr>
        <w:tc>
          <w:tcPr>
            <w:tcW w:w="1809" w:type="dxa"/>
            <w:gridSpan w:val="3"/>
          </w:tcPr>
          <w:p w14:paraId="619C1126" w14:textId="77777777" w:rsidR="00216647" w:rsidRPr="006C04A0" w:rsidRDefault="00216647" w:rsidP="004B02F0">
            <w:pPr>
              <w:pStyle w:val="TableEntry"/>
              <w:rPr>
                <w:ins w:id="5725" w:author="Jones, Emma" w:date="2018-05-02T10:53:00Z"/>
                <w:sz w:val="22"/>
                <w:szCs w:val="22"/>
              </w:rPr>
            </w:pPr>
          </w:p>
        </w:tc>
        <w:tc>
          <w:tcPr>
            <w:tcW w:w="1276" w:type="dxa"/>
          </w:tcPr>
          <w:p w14:paraId="3B4ACF7F" w14:textId="77777777" w:rsidR="00216647" w:rsidRPr="006C04A0" w:rsidRDefault="00216647" w:rsidP="004B02F0">
            <w:pPr>
              <w:pStyle w:val="TableEntry"/>
              <w:rPr>
                <w:ins w:id="5726" w:author="Jones, Emma" w:date="2018-05-02T10:53:00Z"/>
                <w:sz w:val="22"/>
                <w:szCs w:val="22"/>
              </w:rPr>
            </w:pPr>
            <w:ins w:id="5727" w:author="Jones, Emma" w:date="2018-05-02T10:53:00Z">
              <w:r>
                <w:rPr>
                  <w:sz w:val="22"/>
                  <w:szCs w:val="22"/>
                </w:rPr>
                <w:t>note</w:t>
              </w:r>
            </w:ins>
          </w:p>
        </w:tc>
        <w:tc>
          <w:tcPr>
            <w:tcW w:w="3544" w:type="dxa"/>
          </w:tcPr>
          <w:p w14:paraId="40071C2B" w14:textId="77777777" w:rsidR="00216647" w:rsidRPr="006C04A0" w:rsidRDefault="00216647" w:rsidP="004B02F0">
            <w:pPr>
              <w:pStyle w:val="TableEntry"/>
              <w:rPr>
                <w:ins w:id="5728" w:author="Jones, Emma" w:date="2018-05-02T10:53:00Z"/>
                <w:sz w:val="22"/>
                <w:szCs w:val="22"/>
              </w:rPr>
            </w:pPr>
            <w:ins w:id="5729" w:author="Jones, Emma" w:date="2018-05-02T10:53:00Z">
              <w:r w:rsidRPr="006C04A0">
                <w:rPr>
                  <w:sz w:val="22"/>
                  <w:szCs w:val="22"/>
                </w:rPr>
                <w:t>Annotation Comments about the plan</w:t>
              </w:r>
            </w:ins>
          </w:p>
        </w:tc>
        <w:tc>
          <w:tcPr>
            <w:tcW w:w="2977" w:type="dxa"/>
          </w:tcPr>
          <w:p w14:paraId="6BD08013" w14:textId="77777777" w:rsidR="00216647" w:rsidRPr="006C04A0" w:rsidRDefault="00216647" w:rsidP="004B02F0">
            <w:pPr>
              <w:rPr>
                <w:ins w:id="5730" w:author="Jones, Emma" w:date="2018-05-02T10:53:00Z"/>
                <w:sz w:val="22"/>
                <w:szCs w:val="22"/>
              </w:rPr>
            </w:pPr>
            <w:ins w:id="5731" w:author="Jones, Emma" w:date="2018-05-02T10:53:00Z">
              <w:r w:rsidRPr="006C04A0">
                <w:rPr>
                  <w:sz w:val="22"/>
                  <w:szCs w:val="22"/>
                </w:rPr>
                <w:t>no mapping</w:t>
              </w:r>
            </w:ins>
          </w:p>
        </w:tc>
        <w:tc>
          <w:tcPr>
            <w:tcW w:w="2977" w:type="dxa"/>
          </w:tcPr>
          <w:p w14:paraId="38CE4CAB" w14:textId="77777777" w:rsidR="00216647" w:rsidRPr="006C04A0" w:rsidRDefault="00216647" w:rsidP="004B02F0">
            <w:pPr>
              <w:rPr>
                <w:ins w:id="5732" w:author="Jones, Emma" w:date="2018-05-02T10:53:00Z"/>
                <w:sz w:val="22"/>
                <w:szCs w:val="22"/>
              </w:rPr>
            </w:pPr>
          </w:p>
        </w:tc>
      </w:tr>
    </w:tbl>
    <w:p w14:paraId="4820A818" w14:textId="77777777" w:rsidR="00216647" w:rsidRPr="006C04A0" w:rsidRDefault="00216647" w:rsidP="00216647">
      <w:pPr>
        <w:rPr>
          <w:ins w:id="5733" w:author="Jones, Emma" w:date="2018-05-02T10:53:00Z"/>
          <w:sz w:val="22"/>
          <w:szCs w:val="22"/>
        </w:rPr>
      </w:pPr>
    </w:p>
    <w:p w14:paraId="27DD795C" w14:textId="27EB4E42" w:rsidR="00216647" w:rsidRPr="006C04A0" w:rsidRDefault="002510A3" w:rsidP="002510A3">
      <w:pPr>
        <w:pStyle w:val="Heading5"/>
        <w:numPr>
          <w:ilvl w:val="0"/>
          <w:numId w:val="0"/>
        </w:numPr>
        <w:tabs>
          <w:tab w:val="left" w:pos="5672"/>
        </w:tabs>
        <w:ind w:left="1008" w:hanging="1008"/>
        <w:rPr>
          <w:ins w:id="5734" w:author="Jones, Emma" w:date="2018-05-02T10:53:00Z"/>
          <w:rFonts w:ascii="Times New Roman" w:hAnsi="Times New Roman"/>
          <w:sz w:val="22"/>
          <w:szCs w:val="22"/>
        </w:rPr>
        <w:pPrChange w:id="5735" w:author="Jones, Emma" w:date="2018-05-02T11:10:00Z">
          <w:pPr/>
        </w:pPrChange>
      </w:pPr>
      <w:ins w:id="5736" w:author="Jones, Emma" w:date="2018-05-02T11:10:00Z">
        <w:r>
          <w:t>X.7.3</w:t>
        </w:r>
        <w:r>
          <w:t>.2</w:t>
        </w:r>
        <w:r>
          <w:t xml:space="preserve"> </w:t>
        </w:r>
        <w:r>
          <w:t xml:space="preserve">Mapping </w:t>
        </w:r>
        <w:r w:rsidRPr="00840A65">
          <w:t>XDW Workflow Document</w:t>
        </w:r>
        <w:r>
          <w:t xml:space="preserve"> History to CarePlan and Task Resource </w:t>
        </w:r>
      </w:ins>
      <w:ins w:id="5737" w:author="Jones, Emma" w:date="2018-05-02T11:11:00Z">
        <w:r>
          <w:t>Ancestor Elements</w:t>
        </w:r>
      </w:ins>
      <w:ins w:id="5738" w:author="Jones, Emma" w:date="2018-05-02T11:10:00Z">
        <w:r>
          <w:tab/>
        </w:r>
      </w:ins>
    </w:p>
    <w:p w14:paraId="768593B0" w14:textId="77777777" w:rsidR="00216647" w:rsidRDefault="00216647" w:rsidP="00216647">
      <w:pPr>
        <w:pStyle w:val="CommentText"/>
        <w:rPr>
          <w:ins w:id="5739" w:author="Jones, Emma" w:date="2018-05-02T10:53:00Z"/>
        </w:rPr>
      </w:pPr>
      <w:ins w:id="5740" w:author="Jones, Emma" w:date="2018-05-02T10:53:00Z">
        <w:r>
          <w:rPr>
            <w:sz w:val="22"/>
            <w:szCs w:val="22"/>
          </w:rPr>
          <w:t xml:space="preserve">The </w:t>
        </w:r>
        <w:r w:rsidRPr="006C04A0">
          <w:rPr>
            <w:sz w:val="22"/>
            <w:szCs w:val="22"/>
          </w:rPr>
          <w:t xml:space="preserve">table </w:t>
        </w:r>
        <w:r>
          <w:rPr>
            <w:sz w:val="22"/>
            <w:szCs w:val="22"/>
          </w:rPr>
          <w:t xml:space="preserve">below contains XDW </w:t>
        </w:r>
        <w:r w:rsidRPr="006C04A0">
          <w:rPr>
            <w:sz w:val="22"/>
            <w:szCs w:val="22"/>
          </w:rPr>
          <w:t>Workflow Document</w:t>
        </w:r>
        <w:r>
          <w:rPr>
            <w:sz w:val="22"/>
            <w:szCs w:val="22"/>
          </w:rPr>
          <w:t xml:space="preserve"> history </w:t>
        </w:r>
        <w:r w:rsidRPr="006C04A0">
          <w:rPr>
            <w:sz w:val="22"/>
            <w:szCs w:val="22"/>
          </w:rPr>
          <w:t>elements</w:t>
        </w:r>
        <w:r>
          <w:rPr>
            <w:sz w:val="22"/>
            <w:szCs w:val="22"/>
          </w:rPr>
          <w:t xml:space="preserve">. </w:t>
        </w:r>
        <w:r>
          <w:rPr>
            <w:rStyle w:val="CommentReference"/>
          </w:rPr>
          <w:annotationRef/>
        </w:r>
        <w:r>
          <w:rPr>
            <w:sz w:val="22"/>
            <w:szCs w:val="22"/>
          </w:rPr>
          <w:t>Consideration s</w:t>
        </w:r>
        <w:r>
          <w:t>hould be given for use of Provenance resource versus use of the CarePlan resource ancestor elements.</w:t>
        </w:r>
      </w:ins>
    </w:p>
    <w:p w14:paraId="7D7FBBE6" w14:textId="77777777" w:rsidR="00216647" w:rsidRPr="006C04A0" w:rsidRDefault="00216647" w:rsidP="00216647">
      <w:pPr>
        <w:rPr>
          <w:ins w:id="5741" w:author="Jones, Emma" w:date="2018-05-02T10:53:00Z"/>
          <w:sz w:val="22"/>
          <w:szCs w:val="22"/>
        </w:rPr>
      </w:pPr>
    </w:p>
    <w:p w14:paraId="2858553A" w14:textId="2DD99904" w:rsidR="00216647" w:rsidRPr="006C04A0" w:rsidRDefault="002510A3" w:rsidP="002510A3">
      <w:pPr>
        <w:pStyle w:val="TableTitle"/>
        <w:rPr>
          <w:ins w:id="5742" w:author="Jones, Emma" w:date="2018-05-02T10:53:00Z"/>
          <w:rFonts w:ascii="Times New Roman" w:hAnsi="Times New Roman"/>
          <w:szCs w:val="22"/>
        </w:rPr>
        <w:pPrChange w:id="5743" w:author="Jones, Emma" w:date="2018-05-02T11:08:00Z">
          <w:pPr/>
        </w:pPrChange>
      </w:pPr>
      <w:ins w:id="5744" w:author="Jones, Emma" w:date="2018-05-02T11:08:00Z">
        <w:r>
          <w:rPr>
            <w:szCs w:val="22"/>
          </w:rPr>
          <w:tab/>
        </w:r>
        <w:r>
          <w:t>Table 7.</w:t>
        </w:r>
        <w:r>
          <w:t>3.2</w:t>
        </w:r>
        <w:r>
          <w:t xml:space="preserve">-1: </w:t>
        </w:r>
        <w:r>
          <w:t>XDW Workflow Document History</w:t>
        </w:r>
      </w:ins>
      <w:ins w:id="5745" w:author="Jones, Emma" w:date="2018-05-02T11:11:00Z">
        <w:r w:rsidR="00E10ABA">
          <w:t xml:space="preserve"> to CarePlan and </w:t>
        </w:r>
      </w:ins>
      <w:ins w:id="5746" w:author="Jones, Emma" w:date="2018-05-02T11:15:00Z">
        <w:r w:rsidR="00566C43">
          <w:t>Task R</w:t>
        </w:r>
        <w:r w:rsidR="00E10ABA">
          <w:t>esource</w:t>
        </w:r>
      </w:ins>
      <w:ins w:id="5747" w:author="Jones, Emma" w:date="2018-05-02T11:21:00Z">
        <w:r w:rsidR="00566C43">
          <w:t xml:space="preserve"> Mapping</w:t>
        </w:r>
      </w:ins>
      <w:ins w:id="5748" w:author="Jones, Emma" w:date="2018-05-02T11:08:00Z">
        <w:r>
          <w:t xml:space="preserve"> </w:t>
        </w:r>
      </w:ins>
    </w:p>
    <w:tbl>
      <w:tblPr>
        <w:tblStyle w:val="TableGrid"/>
        <w:tblW w:w="0" w:type="auto"/>
        <w:tblLayout w:type="fixed"/>
        <w:tblLook w:val="04A0" w:firstRow="1" w:lastRow="0" w:firstColumn="1" w:lastColumn="0" w:noHBand="0" w:noVBand="1"/>
      </w:tblPr>
      <w:tblGrid>
        <w:gridCol w:w="817"/>
        <w:gridCol w:w="2268"/>
        <w:gridCol w:w="3544"/>
        <w:gridCol w:w="2977"/>
        <w:gridCol w:w="2977"/>
      </w:tblGrid>
      <w:tr w:rsidR="00216647" w:rsidRPr="006C04A0" w14:paraId="15B01DBE" w14:textId="77777777" w:rsidTr="004B02F0">
        <w:trPr>
          <w:ins w:id="5749" w:author="Jones, Emma" w:date="2018-05-02T10:53:00Z"/>
        </w:trPr>
        <w:tc>
          <w:tcPr>
            <w:tcW w:w="3085" w:type="dxa"/>
            <w:gridSpan w:val="2"/>
          </w:tcPr>
          <w:p w14:paraId="5FCA507C" w14:textId="77777777" w:rsidR="00216647" w:rsidRPr="006C04A0" w:rsidRDefault="00216647" w:rsidP="004B02F0">
            <w:pPr>
              <w:rPr>
                <w:ins w:id="5750" w:author="Jones, Emma" w:date="2018-05-02T10:53:00Z"/>
                <w:b/>
                <w:sz w:val="22"/>
                <w:szCs w:val="22"/>
              </w:rPr>
            </w:pPr>
            <w:ins w:id="5751" w:author="Jones, Emma" w:date="2018-05-02T10:53:00Z">
              <w:r>
                <w:rPr>
                  <w:b/>
                  <w:sz w:val="22"/>
                  <w:szCs w:val="22"/>
                </w:rPr>
                <w:t xml:space="preserve">XDW </w:t>
              </w:r>
              <w:r w:rsidRPr="006C04A0">
                <w:rPr>
                  <w:b/>
                  <w:sz w:val="22"/>
                  <w:szCs w:val="22"/>
                </w:rPr>
                <w:t>Workflow Document history</w:t>
              </w:r>
            </w:ins>
          </w:p>
        </w:tc>
        <w:tc>
          <w:tcPr>
            <w:tcW w:w="3544" w:type="dxa"/>
          </w:tcPr>
          <w:p w14:paraId="6F7E8AA6" w14:textId="77777777" w:rsidR="00216647" w:rsidRPr="006C04A0" w:rsidRDefault="00216647" w:rsidP="004B02F0">
            <w:pPr>
              <w:rPr>
                <w:ins w:id="5752" w:author="Jones, Emma" w:date="2018-05-02T10:53:00Z"/>
                <w:b/>
                <w:sz w:val="22"/>
                <w:szCs w:val="22"/>
              </w:rPr>
            </w:pPr>
            <w:ins w:id="5753" w:author="Jones, Emma" w:date="2018-05-02T10:53:00Z">
              <w:r>
                <w:rPr>
                  <w:b/>
                  <w:sz w:val="22"/>
                  <w:szCs w:val="22"/>
                </w:rPr>
                <w:t>Description</w:t>
              </w:r>
            </w:ins>
          </w:p>
        </w:tc>
        <w:tc>
          <w:tcPr>
            <w:tcW w:w="2977" w:type="dxa"/>
          </w:tcPr>
          <w:p w14:paraId="6499E7D5" w14:textId="49118991" w:rsidR="00216647" w:rsidRPr="006C04A0" w:rsidRDefault="00216647" w:rsidP="004B02F0">
            <w:pPr>
              <w:rPr>
                <w:ins w:id="5754" w:author="Jones, Emma" w:date="2018-05-02T10:53:00Z"/>
                <w:b/>
                <w:sz w:val="22"/>
                <w:szCs w:val="22"/>
              </w:rPr>
            </w:pPr>
            <w:ins w:id="5755" w:author="Jones, Emma" w:date="2018-05-02T10:53:00Z">
              <w:r w:rsidRPr="006C04A0">
                <w:rPr>
                  <w:b/>
                  <w:sz w:val="22"/>
                  <w:szCs w:val="22"/>
                </w:rPr>
                <w:t xml:space="preserve">CarePlan or Task </w:t>
              </w:r>
              <w:r>
                <w:rPr>
                  <w:b/>
                  <w:sz w:val="22"/>
                  <w:szCs w:val="22"/>
                </w:rPr>
                <w:t>resource</w:t>
              </w:r>
            </w:ins>
          </w:p>
        </w:tc>
        <w:tc>
          <w:tcPr>
            <w:tcW w:w="2977" w:type="dxa"/>
          </w:tcPr>
          <w:p w14:paraId="7F5FB503" w14:textId="77777777" w:rsidR="00216647" w:rsidRPr="006C04A0" w:rsidRDefault="00216647" w:rsidP="004B02F0">
            <w:pPr>
              <w:jc w:val="center"/>
              <w:rPr>
                <w:ins w:id="5756" w:author="Jones, Emma" w:date="2018-05-02T10:53:00Z"/>
                <w:b/>
                <w:sz w:val="22"/>
                <w:szCs w:val="22"/>
              </w:rPr>
            </w:pPr>
            <w:ins w:id="5757" w:author="Jones, Emma" w:date="2018-05-02T10:53:00Z">
              <w:r>
                <w:rPr>
                  <w:b/>
                  <w:sz w:val="22"/>
                  <w:szCs w:val="22"/>
                </w:rPr>
                <w:t>Notes</w:t>
              </w:r>
            </w:ins>
          </w:p>
        </w:tc>
      </w:tr>
      <w:tr w:rsidR="00216647" w:rsidRPr="006C04A0" w14:paraId="5AE27656" w14:textId="77777777" w:rsidTr="004B02F0">
        <w:trPr>
          <w:ins w:id="5758" w:author="Jones, Emma" w:date="2018-05-02T10:53:00Z"/>
        </w:trPr>
        <w:tc>
          <w:tcPr>
            <w:tcW w:w="3085" w:type="dxa"/>
            <w:gridSpan w:val="2"/>
          </w:tcPr>
          <w:p w14:paraId="2071B9FF" w14:textId="77777777" w:rsidR="00216647" w:rsidRPr="006C04A0" w:rsidRDefault="00216647" w:rsidP="004B02F0">
            <w:pPr>
              <w:rPr>
                <w:ins w:id="5759" w:author="Jones, Emma" w:date="2018-05-02T10:53:00Z"/>
                <w:sz w:val="22"/>
                <w:szCs w:val="22"/>
              </w:rPr>
            </w:pPr>
            <w:ins w:id="5760" w:author="Jones, Emma" w:date="2018-05-02T10:53:00Z">
              <w:r w:rsidRPr="006C04A0">
                <w:rPr>
                  <w:sz w:val="22"/>
                  <w:szCs w:val="22"/>
                </w:rPr>
                <w:t>workflowStatusHistory/documentEvent</w:t>
              </w:r>
            </w:ins>
          </w:p>
        </w:tc>
        <w:tc>
          <w:tcPr>
            <w:tcW w:w="3544" w:type="dxa"/>
          </w:tcPr>
          <w:p w14:paraId="45F9396A" w14:textId="77777777" w:rsidR="00216647" w:rsidRPr="002C62AC" w:rsidRDefault="00216647" w:rsidP="004B02F0">
            <w:pPr>
              <w:rPr>
                <w:ins w:id="5761" w:author="Jones, Emma" w:date="2018-05-02T10:53:00Z"/>
                <w:sz w:val="22"/>
                <w:szCs w:val="22"/>
              </w:rPr>
            </w:pPr>
            <w:ins w:id="5762" w:author="Jones, Emma" w:date="2018-05-02T10:53:00Z">
              <w:r w:rsidRPr="00015A18">
                <w:rPr>
                  <w:sz w:val="22"/>
                  <w:szCs w:val="22"/>
                </w:rPr>
                <w:t>A detailed event that represents a change of the workflowStatus</w:t>
              </w:r>
              <w:r>
                <w:rPr>
                  <w:sz w:val="22"/>
                  <w:szCs w:val="22"/>
                </w:rPr>
                <w:t>.</w:t>
              </w:r>
              <w:r w:rsidRPr="00015A18">
                <w:rPr>
                  <w:sz w:val="22"/>
                  <w:szCs w:val="22"/>
                </w:rPr>
                <w:t xml:space="preserve"> The first documentEvent element is added when the workflow document is created. A documentEvent element is then added whenever the workflowStatus of the workflow document changes.</w:t>
              </w:r>
            </w:ins>
          </w:p>
        </w:tc>
        <w:tc>
          <w:tcPr>
            <w:tcW w:w="2977" w:type="dxa"/>
          </w:tcPr>
          <w:p w14:paraId="051C5FD1" w14:textId="77777777" w:rsidR="00216647" w:rsidRPr="006C04A0" w:rsidRDefault="00216647" w:rsidP="004B02F0">
            <w:pPr>
              <w:rPr>
                <w:ins w:id="5763" w:author="Jones, Emma" w:date="2018-05-02T10:53:00Z"/>
                <w:sz w:val="22"/>
                <w:szCs w:val="22"/>
              </w:rPr>
            </w:pPr>
            <w:ins w:id="5764" w:author="Jones, Emma" w:date="2018-05-02T10:53:00Z">
              <w:r>
                <w:rPr>
                  <w:sz w:val="22"/>
                  <w:szCs w:val="22"/>
                </w:rPr>
                <w:t>Mapping defined on children elements</w:t>
              </w:r>
            </w:ins>
          </w:p>
        </w:tc>
        <w:tc>
          <w:tcPr>
            <w:tcW w:w="2977" w:type="dxa"/>
          </w:tcPr>
          <w:p w14:paraId="2C949345" w14:textId="77777777" w:rsidR="00216647" w:rsidRDefault="00216647" w:rsidP="004B02F0">
            <w:pPr>
              <w:rPr>
                <w:ins w:id="5765" w:author="Jones, Emma" w:date="2018-05-02T10:53:00Z"/>
                <w:sz w:val="22"/>
                <w:szCs w:val="22"/>
              </w:rPr>
            </w:pPr>
          </w:p>
        </w:tc>
      </w:tr>
      <w:tr w:rsidR="00216647" w:rsidRPr="006C04A0" w14:paraId="0E9AF894" w14:textId="77777777" w:rsidTr="004B02F0">
        <w:trPr>
          <w:ins w:id="5766" w:author="Jones, Emma" w:date="2018-05-02T10:53:00Z"/>
        </w:trPr>
        <w:tc>
          <w:tcPr>
            <w:tcW w:w="817" w:type="dxa"/>
          </w:tcPr>
          <w:p w14:paraId="3CE2AAE4" w14:textId="77777777" w:rsidR="00216647" w:rsidRPr="006C04A0" w:rsidRDefault="00216647" w:rsidP="004B02F0">
            <w:pPr>
              <w:rPr>
                <w:ins w:id="5767" w:author="Jones, Emma" w:date="2018-05-02T10:53:00Z"/>
                <w:sz w:val="22"/>
                <w:szCs w:val="22"/>
              </w:rPr>
            </w:pPr>
          </w:p>
        </w:tc>
        <w:tc>
          <w:tcPr>
            <w:tcW w:w="2268" w:type="dxa"/>
          </w:tcPr>
          <w:p w14:paraId="5EC2CB03" w14:textId="77777777" w:rsidR="00216647" w:rsidRPr="006C04A0" w:rsidRDefault="00216647" w:rsidP="004B02F0">
            <w:pPr>
              <w:rPr>
                <w:ins w:id="5768" w:author="Jones, Emma" w:date="2018-05-02T10:53:00Z"/>
                <w:sz w:val="22"/>
                <w:szCs w:val="22"/>
              </w:rPr>
            </w:pPr>
            <w:ins w:id="5769" w:author="Jones, Emma" w:date="2018-05-02T10:53:00Z">
              <w:r>
                <w:rPr>
                  <w:sz w:val="22"/>
                  <w:szCs w:val="22"/>
                </w:rPr>
                <w:t>eventTime</w:t>
              </w:r>
            </w:ins>
          </w:p>
        </w:tc>
        <w:tc>
          <w:tcPr>
            <w:tcW w:w="3544" w:type="dxa"/>
          </w:tcPr>
          <w:p w14:paraId="71F3184A" w14:textId="77777777" w:rsidR="00216647" w:rsidRPr="002C62AC" w:rsidRDefault="00216647" w:rsidP="004B02F0">
            <w:pPr>
              <w:rPr>
                <w:ins w:id="5770" w:author="Jones, Emma" w:date="2018-05-02T10:53:00Z"/>
                <w:sz w:val="22"/>
                <w:szCs w:val="22"/>
              </w:rPr>
            </w:pPr>
            <w:ins w:id="5771" w:author="Jones, Emma" w:date="2018-05-02T10:53:00Z">
              <w:r w:rsidRPr="002C62AC">
                <w:rPr>
                  <w:sz w:val="22"/>
                  <w:szCs w:val="22"/>
                </w:rPr>
                <w:t>Time when the specific documentEvent element is added to the workflow document</w:t>
              </w:r>
            </w:ins>
          </w:p>
        </w:tc>
        <w:tc>
          <w:tcPr>
            <w:tcW w:w="2977" w:type="dxa"/>
          </w:tcPr>
          <w:p w14:paraId="15F7C5CC" w14:textId="77777777" w:rsidR="00216647" w:rsidRPr="006C04A0" w:rsidRDefault="00216647" w:rsidP="004B02F0">
            <w:pPr>
              <w:rPr>
                <w:ins w:id="5772" w:author="Jones, Emma" w:date="2018-05-02T10:53:00Z"/>
                <w:sz w:val="22"/>
                <w:szCs w:val="22"/>
              </w:rPr>
            </w:pPr>
            <w:ins w:id="5773" w:author="Jones, Emma" w:date="2018-05-02T10:53:00Z">
              <w:r w:rsidRPr="006C04A0">
                <w:rPr>
                  <w:sz w:val="22"/>
                  <w:szCs w:val="22"/>
                </w:rPr>
                <w:t>Time of the transaction for a CarePlan/status change</w:t>
              </w:r>
            </w:ins>
          </w:p>
        </w:tc>
        <w:tc>
          <w:tcPr>
            <w:tcW w:w="2977" w:type="dxa"/>
          </w:tcPr>
          <w:p w14:paraId="5D6BE0C6" w14:textId="77777777" w:rsidR="00216647" w:rsidRPr="006C04A0" w:rsidRDefault="00216647" w:rsidP="004B02F0">
            <w:pPr>
              <w:rPr>
                <w:ins w:id="5774" w:author="Jones, Emma" w:date="2018-05-02T10:53:00Z"/>
                <w:sz w:val="22"/>
                <w:szCs w:val="22"/>
              </w:rPr>
            </w:pPr>
          </w:p>
        </w:tc>
      </w:tr>
      <w:tr w:rsidR="00216647" w:rsidRPr="006C04A0" w14:paraId="7C5AAF11" w14:textId="77777777" w:rsidTr="004B02F0">
        <w:trPr>
          <w:ins w:id="5775" w:author="Jones, Emma" w:date="2018-05-02T10:53:00Z"/>
        </w:trPr>
        <w:tc>
          <w:tcPr>
            <w:tcW w:w="817" w:type="dxa"/>
          </w:tcPr>
          <w:p w14:paraId="6A3F07C6" w14:textId="77777777" w:rsidR="00216647" w:rsidRPr="006C04A0" w:rsidRDefault="00216647" w:rsidP="004B02F0">
            <w:pPr>
              <w:rPr>
                <w:ins w:id="5776" w:author="Jones, Emma" w:date="2018-05-02T10:53:00Z"/>
                <w:sz w:val="22"/>
                <w:szCs w:val="22"/>
              </w:rPr>
            </w:pPr>
          </w:p>
        </w:tc>
        <w:tc>
          <w:tcPr>
            <w:tcW w:w="2268" w:type="dxa"/>
          </w:tcPr>
          <w:p w14:paraId="0F1A381C" w14:textId="77777777" w:rsidR="00216647" w:rsidRPr="006C04A0" w:rsidRDefault="00216647" w:rsidP="004B02F0">
            <w:pPr>
              <w:rPr>
                <w:ins w:id="5777" w:author="Jones, Emma" w:date="2018-05-02T10:53:00Z"/>
                <w:sz w:val="22"/>
                <w:szCs w:val="22"/>
              </w:rPr>
            </w:pPr>
            <w:ins w:id="5778" w:author="Jones, Emma" w:date="2018-05-02T10:53:00Z">
              <w:r>
                <w:rPr>
                  <w:sz w:val="22"/>
                  <w:szCs w:val="22"/>
                </w:rPr>
                <w:t>eventType</w:t>
              </w:r>
            </w:ins>
          </w:p>
        </w:tc>
        <w:tc>
          <w:tcPr>
            <w:tcW w:w="3544" w:type="dxa"/>
          </w:tcPr>
          <w:p w14:paraId="7BE74357" w14:textId="77777777" w:rsidR="00216647" w:rsidRPr="006C04A0" w:rsidRDefault="00216647" w:rsidP="004B02F0">
            <w:pPr>
              <w:ind w:left="33"/>
              <w:rPr>
                <w:ins w:id="5779" w:author="Jones, Emma" w:date="2018-05-02T10:53:00Z"/>
                <w:sz w:val="22"/>
                <w:szCs w:val="22"/>
              </w:rPr>
            </w:pPr>
            <w:ins w:id="5780" w:author="Jones, Emma" w:date="2018-05-02T10:53:00Z">
              <w:r w:rsidRPr="002455EB">
                <w:rPr>
                  <w:sz w:val="22"/>
                  <w:szCs w:val="22"/>
                </w:rPr>
                <w:t>The type of event that</w:t>
              </w:r>
              <w:r>
                <w:rPr>
                  <w:sz w:val="22"/>
                  <w:szCs w:val="22"/>
                </w:rPr>
                <w:t xml:space="preserve"> happens </w:t>
              </w:r>
              <w:r w:rsidRPr="002455EB">
                <w:rPr>
                  <w:sz w:val="22"/>
                  <w:szCs w:val="22"/>
                </w:rPr>
                <w:t>that solicits</w:t>
              </w:r>
              <w:r>
                <w:rPr>
                  <w:sz w:val="22"/>
                  <w:szCs w:val="22"/>
                </w:rPr>
                <w:t xml:space="preserve"> </w:t>
              </w:r>
              <w:r w:rsidRPr="002455EB">
                <w:rPr>
                  <w:sz w:val="22"/>
                  <w:szCs w:val="22"/>
                </w:rPr>
                <w:t>the modification of</w:t>
              </w:r>
              <w:r>
                <w:rPr>
                  <w:sz w:val="22"/>
                  <w:szCs w:val="22"/>
                </w:rPr>
                <w:t xml:space="preserve"> </w:t>
              </w:r>
              <w:r w:rsidRPr="002455EB">
                <w:rPr>
                  <w:sz w:val="22"/>
                  <w:szCs w:val="22"/>
                </w:rPr>
                <w:t>the workflowStatus. It</w:t>
              </w:r>
              <w:r>
                <w:rPr>
                  <w:sz w:val="22"/>
                  <w:szCs w:val="22"/>
                </w:rPr>
                <w:t xml:space="preserve"> should be </w:t>
              </w:r>
              <w:r w:rsidRPr="002455EB">
                <w:rPr>
                  <w:sz w:val="22"/>
                  <w:szCs w:val="22"/>
                </w:rPr>
                <w:t>valorized</w:t>
              </w:r>
              <w:r>
                <w:rPr>
                  <w:sz w:val="22"/>
                  <w:szCs w:val="22"/>
                </w:rPr>
                <w:t xml:space="preserve"> </w:t>
              </w:r>
              <w:r w:rsidRPr="002455EB">
                <w:rPr>
                  <w:sz w:val="22"/>
                  <w:szCs w:val="22"/>
                </w:rPr>
                <w:t>with one of these</w:t>
              </w:r>
              <w:r>
                <w:rPr>
                  <w:sz w:val="22"/>
                  <w:szCs w:val="22"/>
                </w:rPr>
                <w:t xml:space="preserve"> types: </w:t>
              </w:r>
              <w:r w:rsidRPr="002455EB">
                <w:rPr>
                  <w:sz w:val="22"/>
                  <w:szCs w:val="22"/>
                </w:rPr>
                <w:t>create, stop,</w:t>
              </w:r>
              <w:r>
                <w:rPr>
                  <w:sz w:val="22"/>
                  <w:szCs w:val="22"/>
                </w:rPr>
                <w:t xml:space="preserve"> </w:t>
              </w:r>
              <w:r w:rsidRPr="002455EB">
                <w:rPr>
                  <w:sz w:val="22"/>
                  <w:szCs w:val="22"/>
                </w:rPr>
                <w:t>suspend, resume, fail,</w:t>
              </w:r>
              <w:r>
                <w:rPr>
                  <w:sz w:val="22"/>
                  <w:szCs w:val="22"/>
                </w:rPr>
                <w:t xml:space="preserve"> </w:t>
              </w:r>
              <w:r w:rsidRPr="002455EB">
                <w:rPr>
                  <w:sz w:val="22"/>
                  <w:szCs w:val="22"/>
                </w:rPr>
                <w:t>complete</w:t>
              </w:r>
            </w:ins>
          </w:p>
        </w:tc>
        <w:tc>
          <w:tcPr>
            <w:tcW w:w="2977" w:type="dxa"/>
          </w:tcPr>
          <w:p w14:paraId="720F5125" w14:textId="77777777" w:rsidR="00216647" w:rsidRPr="006C04A0" w:rsidRDefault="00216647" w:rsidP="004B02F0">
            <w:pPr>
              <w:rPr>
                <w:ins w:id="5781" w:author="Jones, Emma" w:date="2018-05-02T10:53:00Z"/>
                <w:sz w:val="22"/>
                <w:szCs w:val="22"/>
              </w:rPr>
            </w:pPr>
            <w:ins w:id="5782" w:author="Jones, Emma" w:date="2018-05-02T10:53:00Z">
              <w:r w:rsidRPr="006C04A0">
                <w:rPr>
                  <w:sz w:val="22"/>
                  <w:szCs w:val="22"/>
                </w:rPr>
                <w:t>no mapping</w:t>
              </w:r>
            </w:ins>
          </w:p>
        </w:tc>
        <w:tc>
          <w:tcPr>
            <w:tcW w:w="2977" w:type="dxa"/>
          </w:tcPr>
          <w:p w14:paraId="50A8F20D" w14:textId="77777777" w:rsidR="00216647" w:rsidRPr="006C04A0" w:rsidRDefault="00216647" w:rsidP="004B02F0">
            <w:pPr>
              <w:rPr>
                <w:ins w:id="5783" w:author="Jones, Emma" w:date="2018-05-02T10:53:00Z"/>
                <w:sz w:val="22"/>
                <w:szCs w:val="22"/>
              </w:rPr>
            </w:pPr>
          </w:p>
        </w:tc>
      </w:tr>
      <w:tr w:rsidR="00216647" w:rsidRPr="006C04A0" w14:paraId="16FA7B9A" w14:textId="77777777" w:rsidTr="004B02F0">
        <w:trPr>
          <w:ins w:id="5784" w:author="Jones, Emma" w:date="2018-05-02T10:53:00Z"/>
        </w:trPr>
        <w:tc>
          <w:tcPr>
            <w:tcW w:w="817" w:type="dxa"/>
          </w:tcPr>
          <w:p w14:paraId="3DFB10EB" w14:textId="77777777" w:rsidR="00216647" w:rsidRPr="006C04A0" w:rsidRDefault="00216647" w:rsidP="004B02F0">
            <w:pPr>
              <w:rPr>
                <w:ins w:id="5785" w:author="Jones, Emma" w:date="2018-05-02T10:53:00Z"/>
                <w:sz w:val="22"/>
                <w:szCs w:val="22"/>
              </w:rPr>
            </w:pPr>
          </w:p>
        </w:tc>
        <w:tc>
          <w:tcPr>
            <w:tcW w:w="2268" w:type="dxa"/>
          </w:tcPr>
          <w:p w14:paraId="63C4D705" w14:textId="77777777" w:rsidR="00216647" w:rsidRPr="006C04A0" w:rsidRDefault="00216647" w:rsidP="004B02F0">
            <w:pPr>
              <w:rPr>
                <w:ins w:id="5786" w:author="Jones, Emma" w:date="2018-05-02T10:53:00Z"/>
                <w:sz w:val="22"/>
                <w:szCs w:val="22"/>
              </w:rPr>
            </w:pPr>
            <w:ins w:id="5787" w:author="Jones, Emma" w:date="2018-05-02T10:53:00Z">
              <w:r>
                <w:rPr>
                  <w:sz w:val="22"/>
                  <w:szCs w:val="22"/>
                </w:rPr>
                <w:t>taskEventIdentifier</w:t>
              </w:r>
            </w:ins>
          </w:p>
        </w:tc>
        <w:tc>
          <w:tcPr>
            <w:tcW w:w="3544" w:type="dxa"/>
          </w:tcPr>
          <w:p w14:paraId="1179B7E1" w14:textId="77777777" w:rsidR="00216647" w:rsidRPr="002C62AC" w:rsidRDefault="00216647" w:rsidP="004B02F0">
            <w:pPr>
              <w:rPr>
                <w:ins w:id="5788" w:author="Jones, Emma" w:date="2018-05-02T10:53:00Z"/>
                <w:sz w:val="22"/>
                <w:szCs w:val="22"/>
              </w:rPr>
            </w:pPr>
            <w:ins w:id="5789" w:author="Jones, Emma" w:date="2018-05-02T10:53:00Z">
              <w:r w:rsidRPr="002C62AC">
                <w:rPr>
                  <w:sz w:val="22"/>
                  <w:szCs w:val="22"/>
                </w:rPr>
                <w:t>Element that permits to track the reference to the taskEvent that solicits the modification of the workflowStatus. It stores the same value of the element taskEvent/identifier of the taskEvent of reference</w:t>
              </w:r>
            </w:ins>
          </w:p>
        </w:tc>
        <w:tc>
          <w:tcPr>
            <w:tcW w:w="2977" w:type="dxa"/>
          </w:tcPr>
          <w:p w14:paraId="058FFD25" w14:textId="77777777" w:rsidR="00216647" w:rsidRPr="006C04A0" w:rsidRDefault="00216647" w:rsidP="004B02F0">
            <w:pPr>
              <w:rPr>
                <w:ins w:id="5790" w:author="Jones, Emma" w:date="2018-05-02T10:53:00Z"/>
                <w:sz w:val="22"/>
                <w:szCs w:val="22"/>
              </w:rPr>
            </w:pPr>
            <w:ins w:id="5791" w:author="Jones, Emma" w:date="2018-05-02T10:53:00Z">
              <w:r w:rsidRPr="006C04A0">
                <w:rPr>
                  <w:sz w:val="22"/>
                  <w:szCs w:val="22"/>
                </w:rPr>
                <w:t>Task/identifier of the Task resource that</w:t>
              </w:r>
              <w:r>
                <w:rPr>
                  <w:sz w:val="22"/>
                  <w:szCs w:val="22"/>
                </w:rPr>
                <w:t xml:space="preserve"> has</w:t>
              </w:r>
              <w:r w:rsidRPr="006C04A0">
                <w:rPr>
                  <w:sz w:val="22"/>
                  <w:szCs w:val="22"/>
                </w:rPr>
                <w:t xml:space="preserve"> lead to the CarePlan/status change</w:t>
              </w:r>
            </w:ins>
          </w:p>
        </w:tc>
        <w:tc>
          <w:tcPr>
            <w:tcW w:w="2977" w:type="dxa"/>
          </w:tcPr>
          <w:p w14:paraId="7FEF3613" w14:textId="77777777" w:rsidR="00216647" w:rsidRPr="006C04A0" w:rsidRDefault="00216647" w:rsidP="004B02F0">
            <w:pPr>
              <w:rPr>
                <w:ins w:id="5792" w:author="Jones, Emma" w:date="2018-05-02T10:53:00Z"/>
                <w:sz w:val="22"/>
                <w:szCs w:val="22"/>
              </w:rPr>
            </w:pPr>
          </w:p>
        </w:tc>
      </w:tr>
      <w:tr w:rsidR="00216647" w:rsidRPr="006C04A0" w14:paraId="7158E60E" w14:textId="77777777" w:rsidTr="004B02F0">
        <w:trPr>
          <w:ins w:id="5793" w:author="Jones, Emma" w:date="2018-05-02T10:53:00Z"/>
        </w:trPr>
        <w:tc>
          <w:tcPr>
            <w:tcW w:w="817" w:type="dxa"/>
          </w:tcPr>
          <w:p w14:paraId="226490CC" w14:textId="77777777" w:rsidR="00216647" w:rsidRPr="006C04A0" w:rsidRDefault="00216647" w:rsidP="004B02F0">
            <w:pPr>
              <w:rPr>
                <w:ins w:id="5794" w:author="Jones, Emma" w:date="2018-05-02T10:53:00Z"/>
                <w:sz w:val="22"/>
                <w:szCs w:val="22"/>
              </w:rPr>
            </w:pPr>
          </w:p>
        </w:tc>
        <w:tc>
          <w:tcPr>
            <w:tcW w:w="2268" w:type="dxa"/>
          </w:tcPr>
          <w:p w14:paraId="0713B163" w14:textId="77777777" w:rsidR="00216647" w:rsidRPr="006C04A0" w:rsidRDefault="00216647" w:rsidP="004B02F0">
            <w:pPr>
              <w:rPr>
                <w:ins w:id="5795" w:author="Jones, Emma" w:date="2018-05-02T10:53:00Z"/>
                <w:sz w:val="22"/>
                <w:szCs w:val="22"/>
              </w:rPr>
            </w:pPr>
            <w:ins w:id="5796" w:author="Jones, Emma" w:date="2018-05-02T10:53:00Z">
              <w:r>
                <w:rPr>
                  <w:sz w:val="22"/>
                  <w:szCs w:val="22"/>
                </w:rPr>
                <w:t>author</w:t>
              </w:r>
            </w:ins>
          </w:p>
        </w:tc>
        <w:tc>
          <w:tcPr>
            <w:tcW w:w="3544" w:type="dxa"/>
          </w:tcPr>
          <w:p w14:paraId="1988DD30" w14:textId="77777777" w:rsidR="00216647" w:rsidRPr="002C62AC" w:rsidRDefault="00216647" w:rsidP="004B02F0">
            <w:pPr>
              <w:rPr>
                <w:ins w:id="5797" w:author="Jones, Emma" w:date="2018-05-02T10:53:00Z"/>
                <w:sz w:val="22"/>
                <w:szCs w:val="22"/>
              </w:rPr>
            </w:pPr>
            <w:ins w:id="5798" w:author="Jones, Emma" w:date="2018-05-02T10:53:00Z">
              <w:r w:rsidRPr="002C62AC">
                <w:rPr>
                  <w:sz w:val="22"/>
                  <w:szCs w:val="22"/>
                </w:rPr>
                <w:t>Actual owner</w:t>
              </w:r>
              <w:r>
                <w:rPr>
                  <w:sz w:val="22"/>
                  <w:szCs w:val="22"/>
                </w:rPr>
                <w:t xml:space="preserve"> of the workflow after the event</w:t>
              </w:r>
            </w:ins>
          </w:p>
        </w:tc>
        <w:tc>
          <w:tcPr>
            <w:tcW w:w="2977" w:type="dxa"/>
          </w:tcPr>
          <w:p w14:paraId="329A3316" w14:textId="77777777" w:rsidR="00216647" w:rsidRPr="006C04A0" w:rsidRDefault="00216647" w:rsidP="004B02F0">
            <w:pPr>
              <w:rPr>
                <w:ins w:id="5799" w:author="Jones, Emma" w:date="2018-05-02T10:53:00Z"/>
                <w:sz w:val="22"/>
                <w:szCs w:val="22"/>
              </w:rPr>
            </w:pPr>
            <w:ins w:id="5800" w:author="Jones, Emma" w:date="2018-05-02T10:53:00Z">
              <w:r w:rsidRPr="006C04A0">
                <w:rPr>
                  <w:sz w:val="22"/>
                  <w:szCs w:val="22"/>
                </w:rPr>
                <w:t xml:space="preserve">Task/owner of the task that </w:t>
              </w:r>
              <w:r>
                <w:rPr>
                  <w:sz w:val="22"/>
                  <w:szCs w:val="22"/>
                </w:rPr>
                <w:t xml:space="preserve">has </w:t>
              </w:r>
              <w:r w:rsidRPr="006C04A0">
                <w:rPr>
                  <w:sz w:val="22"/>
                  <w:szCs w:val="22"/>
                </w:rPr>
                <w:t>lead to the CarePlan/status change</w:t>
              </w:r>
            </w:ins>
          </w:p>
        </w:tc>
        <w:tc>
          <w:tcPr>
            <w:tcW w:w="2977" w:type="dxa"/>
          </w:tcPr>
          <w:p w14:paraId="60A692C1" w14:textId="77777777" w:rsidR="00216647" w:rsidRPr="006C04A0" w:rsidRDefault="00216647" w:rsidP="004B02F0">
            <w:pPr>
              <w:rPr>
                <w:ins w:id="5801" w:author="Jones, Emma" w:date="2018-05-02T10:53:00Z"/>
                <w:sz w:val="22"/>
                <w:szCs w:val="22"/>
              </w:rPr>
            </w:pPr>
          </w:p>
        </w:tc>
      </w:tr>
      <w:tr w:rsidR="00216647" w:rsidRPr="006C04A0" w14:paraId="3F102C36" w14:textId="77777777" w:rsidTr="004B02F0">
        <w:trPr>
          <w:ins w:id="5802" w:author="Jones, Emma" w:date="2018-05-02T10:53:00Z"/>
        </w:trPr>
        <w:tc>
          <w:tcPr>
            <w:tcW w:w="817" w:type="dxa"/>
          </w:tcPr>
          <w:p w14:paraId="7A7E8F28" w14:textId="77777777" w:rsidR="00216647" w:rsidRPr="006C04A0" w:rsidRDefault="00216647" w:rsidP="004B02F0">
            <w:pPr>
              <w:rPr>
                <w:ins w:id="5803" w:author="Jones, Emma" w:date="2018-05-02T10:53:00Z"/>
                <w:sz w:val="22"/>
                <w:szCs w:val="22"/>
              </w:rPr>
            </w:pPr>
          </w:p>
        </w:tc>
        <w:tc>
          <w:tcPr>
            <w:tcW w:w="2268" w:type="dxa"/>
          </w:tcPr>
          <w:p w14:paraId="6446FD45" w14:textId="77777777" w:rsidR="00216647" w:rsidRPr="006C04A0" w:rsidRDefault="00216647" w:rsidP="004B02F0">
            <w:pPr>
              <w:rPr>
                <w:ins w:id="5804" w:author="Jones, Emma" w:date="2018-05-02T10:53:00Z"/>
                <w:sz w:val="22"/>
                <w:szCs w:val="22"/>
              </w:rPr>
            </w:pPr>
            <w:ins w:id="5805" w:author="Jones, Emma" w:date="2018-05-02T10:53:00Z">
              <w:r>
                <w:rPr>
                  <w:sz w:val="22"/>
                  <w:szCs w:val="22"/>
                </w:rPr>
                <w:t>previousStatus</w:t>
              </w:r>
            </w:ins>
          </w:p>
        </w:tc>
        <w:tc>
          <w:tcPr>
            <w:tcW w:w="3544" w:type="dxa"/>
          </w:tcPr>
          <w:p w14:paraId="126F3721" w14:textId="77777777" w:rsidR="00216647" w:rsidRPr="002C62AC" w:rsidRDefault="00216647" w:rsidP="004B02F0">
            <w:pPr>
              <w:rPr>
                <w:ins w:id="5806" w:author="Jones, Emma" w:date="2018-05-02T10:53:00Z"/>
                <w:sz w:val="22"/>
                <w:szCs w:val="22"/>
              </w:rPr>
            </w:pPr>
            <w:ins w:id="5807" w:author="Jones, Emma" w:date="2018-05-02T10:53:00Z">
              <w:r w:rsidRPr="002C62AC">
                <w:rPr>
                  <w:sz w:val="22"/>
                  <w:szCs w:val="22"/>
                </w:rPr>
                <w:t>The previous value of workflowStatus. Either “OPEN” or “CLOSED”. In case of a Workflow Document just created this element shall be valorized with “”</w:t>
              </w:r>
            </w:ins>
          </w:p>
        </w:tc>
        <w:tc>
          <w:tcPr>
            <w:tcW w:w="2977" w:type="dxa"/>
          </w:tcPr>
          <w:p w14:paraId="4FA2B884" w14:textId="77777777" w:rsidR="00216647" w:rsidRPr="006C04A0" w:rsidRDefault="00216647" w:rsidP="004B02F0">
            <w:pPr>
              <w:rPr>
                <w:ins w:id="5808" w:author="Jones, Emma" w:date="2018-05-02T10:53:00Z"/>
                <w:sz w:val="22"/>
                <w:szCs w:val="22"/>
              </w:rPr>
            </w:pPr>
            <w:ins w:id="5809" w:author="Jones, Emma" w:date="2018-05-02T10:53:00Z">
              <w:r w:rsidRPr="006C04A0">
                <w:rPr>
                  <w:sz w:val="22"/>
                  <w:szCs w:val="22"/>
                </w:rPr>
                <w:t>CarePlan/status from the previous versions of CarePlan</w:t>
              </w:r>
            </w:ins>
          </w:p>
        </w:tc>
        <w:tc>
          <w:tcPr>
            <w:tcW w:w="2977" w:type="dxa"/>
          </w:tcPr>
          <w:p w14:paraId="308D7D64" w14:textId="77777777" w:rsidR="00216647" w:rsidRPr="006C04A0" w:rsidRDefault="00216647" w:rsidP="004B02F0">
            <w:pPr>
              <w:rPr>
                <w:ins w:id="5810" w:author="Jones, Emma" w:date="2018-05-02T10:53:00Z"/>
                <w:sz w:val="22"/>
                <w:szCs w:val="22"/>
              </w:rPr>
            </w:pPr>
          </w:p>
        </w:tc>
      </w:tr>
      <w:tr w:rsidR="00216647" w:rsidRPr="006C04A0" w14:paraId="79913C5D" w14:textId="77777777" w:rsidTr="004B02F0">
        <w:trPr>
          <w:ins w:id="5811" w:author="Jones, Emma" w:date="2018-05-02T10:53:00Z"/>
        </w:trPr>
        <w:tc>
          <w:tcPr>
            <w:tcW w:w="817" w:type="dxa"/>
          </w:tcPr>
          <w:p w14:paraId="6A7CE703" w14:textId="77777777" w:rsidR="00216647" w:rsidRPr="006C04A0" w:rsidRDefault="00216647" w:rsidP="004B02F0">
            <w:pPr>
              <w:rPr>
                <w:ins w:id="5812" w:author="Jones, Emma" w:date="2018-05-02T10:53:00Z"/>
                <w:sz w:val="22"/>
                <w:szCs w:val="22"/>
              </w:rPr>
            </w:pPr>
          </w:p>
        </w:tc>
        <w:tc>
          <w:tcPr>
            <w:tcW w:w="2268" w:type="dxa"/>
          </w:tcPr>
          <w:p w14:paraId="54B73E4C" w14:textId="77777777" w:rsidR="00216647" w:rsidRPr="006C04A0" w:rsidRDefault="00216647" w:rsidP="004B02F0">
            <w:pPr>
              <w:rPr>
                <w:ins w:id="5813" w:author="Jones, Emma" w:date="2018-05-02T10:53:00Z"/>
                <w:sz w:val="22"/>
                <w:szCs w:val="22"/>
              </w:rPr>
            </w:pPr>
            <w:ins w:id="5814" w:author="Jones, Emma" w:date="2018-05-02T10:53:00Z">
              <w:r>
                <w:rPr>
                  <w:sz w:val="22"/>
                  <w:szCs w:val="22"/>
                </w:rPr>
                <w:t>actualStatus</w:t>
              </w:r>
            </w:ins>
          </w:p>
        </w:tc>
        <w:tc>
          <w:tcPr>
            <w:tcW w:w="3544" w:type="dxa"/>
          </w:tcPr>
          <w:p w14:paraId="14DDCC25" w14:textId="77777777" w:rsidR="00216647" w:rsidRPr="002C62AC" w:rsidRDefault="00216647" w:rsidP="004B02F0">
            <w:pPr>
              <w:rPr>
                <w:ins w:id="5815" w:author="Jones, Emma" w:date="2018-05-02T10:53:00Z"/>
                <w:rFonts w:ascii="Times" w:hAnsi="Times"/>
                <w:sz w:val="20"/>
              </w:rPr>
            </w:pPr>
            <w:ins w:id="5816" w:author="Jones, Emma" w:date="2018-05-02T10:53:00Z">
              <w:r w:rsidRPr="002C62AC">
                <w:rPr>
                  <w:rFonts w:ascii="Times" w:hAnsi="Times"/>
                  <w:sz w:val="20"/>
                </w:rPr>
                <w:t>Equal to the current value of the workflowStatus element. Either “OPEN” or “CLOSED”.</w:t>
              </w:r>
            </w:ins>
          </w:p>
        </w:tc>
        <w:tc>
          <w:tcPr>
            <w:tcW w:w="2977" w:type="dxa"/>
          </w:tcPr>
          <w:p w14:paraId="1BED5573" w14:textId="77777777" w:rsidR="00216647" w:rsidRPr="006C04A0" w:rsidRDefault="00216647" w:rsidP="004B02F0">
            <w:pPr>
              <w:rPr>
                <w:ins w:id="5817" w:author="Jones, Emma" w:date="2018-05-02T10:53:00Z"/>
                <w:sz w:val="22"/>
                <w:szCs w:val="22"/>
              </w:rPr>
            </w:pPr>
            <w:ins w:id="5818" w:author="Jones, Emma" w:date="2018-05-02T10:53:00Z">
              <w:r w:rsidRPr="006C04A0">
                <w:rPr>
                  <w:sz w:val="22"/>
                  <w:szCs w:val="22"/>
                </w:rPr>
                <w:t>CarePlan/status</w:t>
              </w:r>
            </w:ins>
          </w:p>
        </w:tc>
        <w:tc>
          <w:tcPr>
            <w:tcW w:w="2977" w:type="dxa"/>
          </w:tcPr>
          <w:p w14:paraId="7AF3E47B" w14:textId="77777777" w:rsidR="00216647" w:rsidRPr="006C04A0" w:rsidRDefault="00216647" w:rsidP="004B02F0">
            <w:pPr>
              <w:rPr>
                <w:ins w:id="5819" w:author="Jones, Emma" w:date="2018-05-02T10:53:00Z"/>
                <w:sz w:val="22"/>
                <w:szCs w:val="22"/>
              </w:rPr>
            </w:pPr>
          </w:p>
        </w:tc>
      </w:tr>
    </w:tbl>
    <w:p w14:paraId="53C5BB63" w14:textId="3B19C5A7" w:rsidR="00216647" w:rsidRDefault="00216647" w:rsidP="00216647">
      <w:pPr>
        <w:rPr>
          <w:ins w:id="5820" w:author="Jones, Emma" w:date="2018-05-02T11:22:00Z"/>
          <w:sz w:val="22"/>
          <w:szCs w:val="22"/>
        </w:rPr>
      </w:pPr>
    </w:p>
    <w:p w14:paraId="66C0721B" w14:textId="77C9882E" w:rsidR="00566C43" w:rsidRPr="006C04A0" w:rsidRDefault="00566C43" w:rsidP="00566C43">
      <w:pPr>
        <w:pStyle w:val="Heading5"/>
        <w:numPr>
          <w:ilvl w:val="0"/>
          <w:numId w:val="0"/>
        </w:numPr>
        <w:ind w:left="1008" w:hanging="1008"/>
        <w:rPr>
          <w:ins w:id="5821" w:author="Jones, Emma" w:date="2018-05-02T10:53:00Z"/>
          <w:rFonts w:ascii="Times New Roman" w:hAnsi="Times New Roman"/>
          <w:sz w:val="22"/>
          <w:szCs w:val="22"/>
        </w:rPr>
        <w:pPrChange w:id="5822" w:author="Jones, Emma" w:date="2018-05-02T11:22:00Z">
          <w:pPr/>
        </w:pPrChange>
      </w:pPr>
      <w:ins w:id="5823" w:author="Jones, Emma" w:date="2018-05-02T11:22:00Z">
        <w:r>
          <w:t>X.7.3</w:t>
        </w:r>
        <w:r>
          <w:t>.3</w:t>
        </w:r>
        <w:r>
          <w:t xml:space="preserve"> Mapping</w:t>
        </w:r>
        <w:r>
          <w:t xml:space="preserve"> Task Resource to XDW Workflow Document Elements</w:t>
        </w:r>
      </w:ins>
    </w:p>
    <w:p w14:paraId="63B2ABB1" w14:textId="77777777" w:rsidR="00216647" w:rsidRPr="006C04A0" w:rsidRDefault="00216647" w:rsidP="00216647">
      <w:pPr>
        <w:rPr>
          <w:ins w:id="5824" w:author="Jones, Emma" w:date="2018-05-02T10:53:00Z"/>
          <w:sz w:val="22"/>
          <w:szCs w:val="22"/>
        </w:rPr>
      </w:pPr>
      <w:ins w:id="5825" w:author="Jones, Emma" w:date="2018-05-02T10:53:00Z">
        <w:r>
          <w:rPr>
            <w:sz w:val="22"/>
            <w:szCs w:val="22"/>
          </w:rPr>
          <w:t xml:space="preserve">The following table contains </w:t>
        </w:r>
        <w:r w:rsidRPr="006C04A0">
          <w:rPr>
            <w:sz w:val="22"/>
            <w:szCs w:val="22"/>
          </w:rPr>
          <w:t>mapping between the Task resource and</w:t>
        </w:r>
        <w:r>
          <w:rPr>
            <w:sz w:val="22"/>
            <w:szCs w:val="22"/>
          </w:rPr>
          <w:t xml:space="preserve"> XDW Workflow Document elements.</w:t>
        </w:r>
      </w:ins>
    </w:p>
    <w:p w14:paraId="58718043" w14:textId="6BD70C77" w:rsidR="00216647" w:rsidRPr="00566C43" w:rsidRDefault="00566C43" w:rsidP="00566C43">
      <w:pPr>
        <w:jc w:val="center"/>
        <w:rPr>
          <w:ins w:id="5826" w:author="Jones, Emma" w:date="2018-05-02T10:53:00Z"/>
          <w:b/>
          <w:sz w:val="22"/>
          <w:szCs w:val="22"/>
          <w:rPrChange w:id="5827" w:author="Jones, Emma" w:date="2018-05-02T11:24:00Z">
            <w:rPr>
              <w:ins w:id="5828" w:author="Jones, Emma" w:date="2018-05-02T10:53:00Z"/>
              <w:sz w:val="22"/>
              <w:szCs w:val="22"/>
            </w:rPr>
          </w:rPrChange>
        </w:rPr>
        <w:pPrChange w:id="5829" w:author="Jones, Emma" w:date="2018-05-02T11:24:00Z">
          <w:pPr/>
        </w:pPrChange>
      </w:pPr>
      <w:ins w:id="5830" w:author="Jones, Emma" w:date="2018-05-02T11:23:00Z">
        <w:r w:rsidRPr="00566C43">
          <w:rPr>
            <w:b/>
            <w:rPrChange w:id="5831" w:author="Jones, Emma" w:date="2018-05-02T11:24:00Z">
              <w:rPr/>
            </w:rPrChange>
          </w:rPr>
          <w:t>Table 7.</w:t>
        </w:r>
        <w:r w:rsidRPr="00566C43">
          <w:rPr>
            <w:b/>
            <w:rPrChange w:id="5832" w:author="Jones, Emma" w:date="2018-05-02T11:24:00Z">
              <w:rPr/>
            </w:rPrChange>
          </w:rPr>
          <w:t>3.3</w:t>
        </w:r>
        <w:r w:rsidRPr="00566C43">
          <w:rPr>
            <w:b/>
            <w:rPrChange w:id="5833" w:author="Jones, Emma" w:date="2018-05-02T11:24:00Z">
              <w:rPr/>
            </w:rPrChange>
          </w:rPr>
          <w:t xml:space="preserve">-1: Task Resource </w:t>
        </w:r>
      </w:ins>
      <w:ins w:id="5834" w:author="Jones, Emma" w:date="2018-05-02T11:24:00Z">
        <w:r w:rsidRPr="00566C43">
          <w:rPr>
            <w:b/>
            <w:rPrChange w:id="5835" w:author="Jones, Emma" w:date="2018-05-02T11:24:00Z">
              <w:rPr/>
            </w:rPrChange>
          </w:rPr>
          <w:t xml:space="preserve">to XDW Workflow Document </w:t>
        </w:r>
      </w:ins>
      <w:ins w:id="5836" w:author="Jones, Emma" w:date="2018-05-02T11:23:00Z">
        <w:r w:rsidRPr="00566C43">
          <w:rPr>
            <w:b/>
            <w:rPrChange w:id="5837" w:author="Jones, Emma" w:date="2018-05-02T11:24:00Z">
              <w:rPr/>
            </w:rPrChange>
          </w:rPr>
          <w:t>Mapping</w:t>
        </w:r>
      </w:ins>
    </w:p>
    <w:tbl>
      <w:tblPr>
        <w:tblStyle w:val="TableGrid"/>
        <w:tblW w:w="0" w:type="auto"/>
        <w:tblLayout w:type="fixed"/>
        <w:tblLook w:val="04A0" w:firstRow="1" w:lastRow="0" w:firstColumn="1" w:lastColumn="0" w:noHBand="0" w:noVBand="1"/>
      </w:tblPr>
      <w:tblGrid>
        <w:gridCol w:w="817"/>
        <w:gridCol w:w="2268"/>
        <w:gridCol w:w="3544"/>
        <w:gridCol w:w="2977"/>
        <w:gridCol w:w="2977"/>
      </w:tblGrid>
      <w:tr w:rsidR="00216647" w:rsidRPr="006C04A0" w14:paraId="644304ED" w14:textId="77777777" w:rsidTr="004B02F0">
        <w:trPr>
          <w:ins w:id="5838" w:author="Jones, Emma" w:date="2018-05-02T10:53:00Z"/>
        </w:trPr>
        <w:tc>
          <w:tcPr>
            <w:tcW w:w="3085" w:type="dxa"/>
            <w:gridSpan w:val="2"/>
          </w:tcPr>
          <w:p w14:paraId="155277D0" w14:textId="77777777" w:rsidR="00216647" w:rsidRPr="006C04A0" w:rsidRDefault="00216647" w:rsidP="004B02F0">
            <w:pPr>
              <w:rPr>
                <w:ins w:id="5839" w:author="Jones, Emma" w:date="2018-05-02T10:53:00Z"/>
                <w:b/>
                <w:sz w:val="22"/>
                <w:szCs w:val="22"/>
              </w:rPr>
            </w:pPr>
            <w:ins w:id="5840" w:author="Jones, Emma" w:date="2018-05-02T10:53:00Z">
              <w:r w:rsidRPr="006C04A0">
                <w:rPr>
                  <w:b/>
                  <w:sz w:val="22"/>
                  <w:szCs w:val="22"/>
                </w:rPr>
                <w:t xml:space="preserve">Task </w:t>
              </w:r>
              <w:r>
                <w:rPr>
                  <w:b/>
                  <w:sz w:val="22"/>
                  <w:szCs w:val="22"/>
                </w:rPr>
                <w:t xml:space="preserve">resource </w:t>
              </w:r>
              <w:r w:rsidRPr="006C04A0">
                <w:rPr>
                  <w:b/>
                  <w:sz w:val="22"/>
                  <w:szCs w:val="22"/>
                </w:rPr>
                <w:t>elements</w:t>
              </w:r>
            </w:ins>
          </w:p>
        </w:tc>
        <w:tc>
          <w:tcPr>
            <w:tcW w:w="3544" w:type="dxa"/>
          </w:tcPr>
          <w:p w14:paraId="17CB2881" w14:textId="77777777" w:rsidR="00216647" w:rsidRPr="006C04A0" w:rsidRDefault="00216647" w:rsidP="004B02F0">
            <w:pPr>
              <w:rPr>
                <w:ins w:id="5841" w:author="Jones, Emma" w:date="2018-05-02T10:53:00Z"/>
                <w:b/>
                <w:sz w:val="22"/>
                <w:szCs w:val="22"/>
              </w:rPr>
            </w:pPr>
            <w:ins w:id="5842" w:author="Jones, Emma" w:date="2018-05-02T10:53:00Z">
              <w:r w:rsidRPr="006C04A0">
                <w:rPr>
                  <w:b/>
                  <w:sz w:val="22"/>
                  <w:szCs w:val="22"/>
                </w:rPr>
                <w:t>Description</w:t>
              </w:r>
            </w:ins>
          </w:p>
        </w:tc>
        <w:tc>
          <w:tcPr>
            <w:tcW w:w="2977" w:type="dxa"/>
          </w:tcPr>
          <w:p w14:paraId="67DD8A58" w14:textId="77777777" w:rsidR="00216647" w:rsidRPr="006C04A0" w:rsidRDefault="00216647" w:rsidP="004B02F0">
            <w:pPr>
              <w:rPr>
                <w:ins w:id="5843" w:author="Jones, Emma" w:date="2018-05-02T10:53:00Z"/>
                <w:b/>
                <w:sz w:val="22"/>
                <w:szCs w:val="22"/>
              </w:rPr>
            </w:pPr>
            <w:ins w:id="5844" w:author="Jones, Emma" w:date="2018-05-02T10:53:00Z">
              <w:r>
                <w:rPr>
                  <w:b/>
                  <w:sz w:val="22"/>
                  <w:szCs w:val="22"/>
                </w:rPr>
                <w:t xml:space="preserve">XDW </w:t>
              </w:r>
              <w:r w:rsidRPr="006C04A0">
                <w:rPr>
                  <w:b/>
                  <w:sz w:val="22"/>
                  <w:szCs w:val="22"/>
                </w:rPr>
                <w:t>Workflow Document elements</w:t>
              </w:r>
            </w:ins>
          </w:p>
        </w:tc>
        <w:tc>
          <w:tcPr>
            <w:tcW w:w="2977" w:type="dxa"/>
          </w:tcPr>
          <w:p w14:paraId="391135A0" w14:textId="77777777" w:rsidR="00216647" w:rsidRDefault="00216647" w:rsidP="004B02F0">
            <w:pPr>
              <w:jc w:val="center"/>
              <w:rPr>
                <w:ins w:id="5845" w:author="Jones, Emma" w:date="2018-05-02T10:53:00Z"/>
                <w:b/>
                <w:sz w:val="22"/>
                <w:szCs w:val="22"/>
              </w:rPr>
            </w:pPr>
            <w:ins w:id="5846" w:author="Jones, Emma" w:date="2018-05-02T10:53:00Z">
              <w:r>
                <w:rPr>
                  <w:b/>
                  <w:sz w:val="22"/>
                  <w:szCs w:val="22"/>
                </w:rPr>
                <w:t>Notes</w:t>
              </w:r>
            </w:ins>
          </w:p>
        </w:tc>
      </w:tr>
      <w:tr w:rsidR="00216647" w:rsidRPr="006C04A0" w14:paraId="52883D96" w14:textId="77777777" w:rsidTr="004B02F0">
        <w:trPr>
          <w:ins w:id="5847" w:author="Jones, Emma" w:date="2018-05-02T10:53:00Z"/>
        </w:trPr>
        <w:tc>
          <w:tcPr>
            <w:tcW w:w="3085" w:type="dxa"/>
            <w:gridSpan w:val="2"/>
          </w:tcPr>
          <w:p w14:paraId="7A20F513" w14:textId="77777777" w:rsidR="00216647" w:rsidRPr="006C04A0" w:rsidRDefault="00216647" w:rsidP="004B02F0">
            <w:pPr>
              <w:pStyle w:val="TableEntry"/>
              <w:rPr>
                <w:ins w:id="5848" w:author="Jones, Emma" w:date="2018-05-02T10:53:00Z"/>
                <w:sz w:val="22"/>
                <w:szCs w:val="22"/>
              </w:rPr>
            </w:pPr>
            <w:ins w:id="5849" w:author="Jones, Emma" w:date="2018-05-02T10:53:00Z">
              <w:r w:rsidRPr="006C04A0">
                <w:rPr>
                  <w:sz w:val="22"/>
                  <w:szCs w:val="22"/>
                </w:rPr>
                <w:t xml:space="preserve">identifier </w:t>
              </w:r>
            </w:ins>
          </w:p>
        </w:tc>
        <w:tc>
          <w:tcPr>
            <w:tcW w:w="3544" w:type="dxa"/>
          </w:tcPr>
          <w:p w14:paraId="5D66D934" w14:textId="77777777" w:rsidR="00216647" w:rsidRPr="006C04A0" w:rsidRDefault="00216647" w:rsidP="004B02F0">
            <w:pPr>
              <w:pStyle w:val="TableEntry"/>
              <w:rPr>
                <w:ins w:id="5850" w:author="Jones, Emma" w:date="2018-05-02T10:53:00Z"/>
                <w:sz w:val="22"/>
                <w:szCs w:val="22"/>
              </w:rPr>
            </w:pPr>
            <w:ins w:id="5851" w:author="Jones, Emma" w:date="2018-05-02T10:53:00Z">
              <w:r w:rsidRPr="006C04A0">
                <w:rPr>
                  <w:sz w:val="22"/>
                  <w:szCs w:val="22"/>
                </w:rPr>
                <w:t xml:space="preserve">External Ids for this task. </w:t>
              </w:r>
              <w:r w:rsidRPr="006C04A0">
                <w:rPr>
                  <w:bCs/>
                  <w:sz w:val="22"/>
                  <w:szCs w:val="22"/>
                </w:rPr>
                <w:t>This version of the profile requires at least one identifier.</w:t>
              </w:r>
            </w:ins>
          </w:p>
        </w:tc>
        <w:tc>
          <w:tcPr>
            <w:tcW w:w="2977" w:type="dxa"/>
          </w:tcPr>
          <w:p w14:paraId="4DA7911B" w14:textId="77777777" w:rsidR="00216647" w:rsidRPr="006C04A0" w:rsidRDefault="00216647" w:rsidP="004B02F0">
            <w:pPr>
              <w:rPr>
                <w:ins w:id="5852" w:author="Jones, Emma" w:date="2018-05-02T10:53:00Z"/>
                <w:sz w:val="22"/>
                <w:szCs w:val="22"/>
              </w:rPr>
            </w:pPr>
            <w:ins w:id="5853" w:author="Jones, Emma" w:date="2018-05-02T10:53:00Z">
              <w:r w:rsidRPr="006C04A0">
                <w:rPr>
                  <w:sz w:val="22"/>
                  <w:szCs w:val="22"/>
                </w:rPr>
                <w:t>TaskList/XDWTask/TaskData/TaskDetails/id</w:t>
              </w:r>
            </w:ins>
          </w:p>
        </w:tc>
        <w:tc>
          <w:tcPr>
            <w:tcW w:w="2977" w:type="dxa"/>
          </w:tcPr>
          <w:p w14:paraId="3076A442" w14:textId="77777777" w:rsidR="00216647" w:rsidRPr="006C04A0" w:rsidRDefault="00216647" w:rsidP="004B02F0">
            <w:pPr>
              <w:rPr>
                <w:ins w:id="5854" w:author="Jones, Emma" w:date="2018-05-02T10:53:00Z"/>
                <w:sz w:val="22"/>
                <w:szCs w:val="22"/>
              </w:rPr>
            </w:pPr>
          </w:p>
        </w:tc>
      </w:tr>
      <w:tr w:rsidR="00216647" w:rsidRPr="006C04A0" w14:paraId="32D89EC1" w14:textId="77777777" w:rsidTr="004B02F0">
        <w:trPr>
          <w:ins w:id="5855" w:author="Jones, Emma" w:date="2018-05-02T10:53:00Z"/>
        </w:trPr>
        <w:tc>
          <w:tcPr>
            <w:tcW w:w="3085" w:type="dxa"/>
            <w:gridSpan w:val="2"/>
          </w:tcPr>
          <w:p w14:paraId="4FAF7384" w14:textId="77777777" w:rsidR="00216647" w:rsidRPr="006C04A0" w:rsidRDefault="00216647" w:rsidP="004B02F0">
            <w:pPr>
              <w:pStyle w:val="TableEntry"/>
              <w:rPr>
                <w:ins w:id="5856" w:author="Jones, Emma" w:date="2018-05-02T10:53:00Z"/>
                <w:sz w:val="22"/>
                <w:szCs w:val="22"/>
              </w:rPr>
            </w:pPr>
            <w:ins w:id="5857" w:author="Jones, Emma" w:date="2018-05-02T10:53:00Z">
              <w:r w:rsidRPr="006C04A0">
                <w:rPr>
                  <w:sz w:val="22"/>
                  <w:szCs w:val="22"/>
                </w:rPr>
                <w:lastRenderedPageBreak/>
                <w:t>definitionReference</w:t>
              </w:r>
            </w:ins>
          </w:p>
        </w:tc>
        <w:tc>
          <w:tcPr>
            <w:tcW w:w="3544" w:type="dxa"/>
          </w:tcPr>
          <w:p w14:paraId="18EF687F" w14:textId="77777777" w:rsidR="00216647" w:rsidRPr="006C04A0" w:rsidRDefault="00216647" w:rsidP="004B02F0">
            <w:pPr>
              <w:pStyle w:val="TableEntry"/>
              <w:rPr>
                <w:ins w:id="5858" w:author="Jones, Emma" w:date="2018-05-02T10:53:00Z"/>
                <w:sz w:val="22"/>
                <w:szCs w:val="22"/>
              </w:rPr>
            </w:pPr>
            <w:ins w:id="5859" w:author="Jones, Emma" w:date="2018-05-02T10:53:00Z">
              <w:r w:rsidRPr="006C04A0">
                <w:rPr>
                  <w:color w:val="333333"/>
                  <w:sz w:val="22"/>
                  <w:szCs w:val="22"/>
                  <w:shd w:val="clear" w:color="auto" w:fill="FFFFFF"/>
                </w:rPr>
                <w:t xml:space="preserve">Formal definition of task. </w:t>
              </w:r>
              <w:r w:rsidRPr="006C04A0">
                <w:rPr>
                  <w:bCs/>
                  <w:sz w:val="22"/>
                  <w:szCs w:val="22"/>
                </w:rPr>
                <w:t>This version of the profile requires at least one definition.</w:t>
              </w:r>
            </w:ins>
          </w:p>
        </w:tc>
        <w:tc>
          <w:tcPr>
            <w:tcW w:w="2977" w:type="dxa"/>
          </w:tcPr>
          <w:p w14:paraId="338885F0" w14:textId="77777777" w:rsidR="00216647" w:rsidRPr="006C04A0" w:rsidRDefault="00216647" w:rsidP="004B02F0">
            <w:pPr>
              <w:rPr>
                <w:ins w:id="5860" w:author="Jones, Emma" w:date="2018-05-02T10:53:00Z"/>
                <w:sz w:val="22"/>
                <w:szCs w:val="22"/>
              </w:rPr>
            </w:pPr>
            <w:ins w:id="5861" w:author="Jones, Emma" w:date="2018-05-02T10:53:00Z">
              <w:r w:rsidRPr="006C04A0">
                <w:rPr>
                  <w:sz w:val="22"/>
                  <w:szCs w:val="22"/>
                </w:rPr>
                <w:t>TaskList/XDWTask/TaskData/input</w:t>
              </w:r>
            </w:ins>
          </w:p>
        </w:tc>
        <w:tc>
          <w:tcPr>
            <w:tcW w:w="2977" w:type="dxa"/>
          </w:tcPr>
          <w:p w14:paraId="17870BB3" w14:textId="77777777" w:rsidR="00216647" w:rsidRPr="006C04A0" w:rsidRDefault="00216647" w:rsidP="004B02F0">
            <w:pPr>
              <w:rPr>
                <w:ins w:id="5862" w:author="Jones, Emma" w:date="2018-05-02T10:53:00Z"/>
                <w:sz w:val="22"/>
                <w:szCs w:val="22"/>
              </w:rPr>
            </w:pPr>
          </w:p>
        </w:tc>
      </w:tr>
      <w:tr w:rsidR="00216647" w:rsidRPr="006C04A0" w14:paraId="3F265CE7" w14:textId="77777777" w:rsidTr="004B02F0">
        <w:trPr>
          <w:ins w:id="5863" w:author="Jones, Emma" w:date="2018-05-02T10:53:00Z"/>
        </w:trPr>
        <w:tc>
          <w:tcPr>
            <w:tcW w:w="3085" w:type="dxa"/>
            <w:gridSpan w:val="2"/>
          </w:tcPr>
          <w:p w14:paraId="3B4F2BF4" w14:textId="77777777" w:rsidR="00216647" w:rsidRPr="006C04A0" w:rsidRDefault="00216647" w:rsidP="004B02F0">
            <w:pPr>
              <w:pStyle w:val="TableEntry"/>
              <w:rPr>
                <w:ins w:id="5864" w:author="Jones, Emma" w:date="2018-05-02T10:53:00Z"/>
                <w:sz w:val="22"/>
                <w:szCs w:val="22"/>
              </w:rPr>
            </w:pPr>
            <w:ins w:id="5865" w:author="Jones, Emma" w:date="2018-05-02T10:53:00Z">
              <w:r w:rsidRPr="006C04A0">
                <w:rPr>
                  <w:sz w:val="22"/>
                  <w:szCs w:val="22"/>
                </w:rPr>
                <w:t>basedOn</w:t>
              </w:r>
              <w:r w:rsidRPr="006C04A0">
                <w:rPr>
                  <w:sz w:val="22"/>
                  <w:szCs w:val="22"/>
                </w:rPr>
                <w:tab/>
              </w:r>
            </w:ins>
          </w:p>
        </w:tc>
        <w:tc>
          <w:tcPr>
            <w:tcW w:w="3544" w:type="dxa"/>
          </w:tcPr>
          <w:p w14:paraId="6756014F" w14:textId="77777777" w:rsidR="00216647" w:rsidRPr="006C04A0" w:rsidRDefault="00216647" w:rsidP="004B02F0">
            <w:pPr>
              <w:pStyle w:val="TableEntry"/>
              <w:rPr>
                <w:ins w:id="5866" w:author="Jones, Emma" w:date="2018-05-02T10:53:00Z"/>
                <w:sz w:val="22"/>
                <w:szCs w:val="22"/>
              </w:rPr>
            </w:pPr>
            <w:ins w:id="5867" w:author="Jones, Emma" w:date="2018-05-02T10:53:00Z">
              <w:r w:rsidRPr="006C04A0">
                <w:rPr>
                  <w:sz w:val="22"/>
                  <w:szCs w:val="22"/>
                </w:rPr>
                <w:t>Request fulfilled by this task</w:t>
              </w:r>
            </w:ins>
          </w:p>
        </w:tc>
        <w:tc>
          <w:tcPr>
            <w:tcW w:w="2977" w:type="dxa"/>
          </w:tcPr>
          <w:p w14:paraId="697D3373" w14:textId="77777777" w:rsidR="00216647" w:rsidRPr="006C04A0" w:rsidRDefault="00216647" w:rsidP="004B02F0">
            <w:pPr>
              <w:rPr>
                <w:ins w:id="5868" w:author="Jones, Emma" w:date="2018-05-02T10:53:00Z"/>
                <w:sz w:val="22"/>
                <w:szCs w:val="22"/>
              </w:rPr>
            </w:pPr>
            <w:ins w:id="5869" w:author="Jones, Emma" w:date="2018-05-02T10:53:00Z">
              <w:r w:rsidRPr="006C04A0">
                <w:rPr>
                  <w:sz w:val="22"/>
                  <w:szCs w:val="22"/>
                </w:rPr>
                <w:t>TaskList/XDWTask/TaskData/input containing the reference to a FHIR resource</w:t>
              </w:r>
            </w:ins>
          </w:p>
        </w:tc>
        <w:tc>
          <w:tcPr>
            <w:tcW w:w="2977" w:type="dxa"/>
          </w:tcPr>
          <w:p w14:paraId="032BB75F" w14:textId="77777777" w:rsidR="00216647" w:rsidRPr="006C04A0" w:rsidRDefault="00216647" w:rsidP="004B02F0">
            <w:pPr>
              <w:rPr>
                <w:ins w:id="5870" w:author="Jones, Emma" w:date="2018-05-02T10:53:00Z"/>
                <w:sz w:val="22"/>
                <w:szCs w:val="22"/>
              </w:rPr>
            </w:pPr>
          </w:p>
        </w:tc>
      </w:tr>
      <w:tr w:rsidR="00216647" w:rsidRPr="006C04A0" w14:paraId="48DFD911" w14:textId="77777777" w:rsidTr="004B02F0">
        <w:trPr>
          <w:ins w:id="5871" w:author="Jones, Emma" w:date="2018-05-02T10:53:00Z"/>
        </w:trPr>
        <w:tc>
          <w:tcPr>
            <w:tcW w:w="3085" w:type="dxa"/>
            <w:gridSpan w:val="2"/>
          </w:tcPr>
          <w:p w14:paraId="3DC6D5E6" w14:textId="77777777" w:rsidR="00216647" w:rsidRPr="006C04A0" w:rsidRDefault="00216647" w:rsidP="004B02F0">
            <w:pPr>
              <w:pStyle w:val="TableEntry"/>
              <w:rPr>
                <w:ins w:id="5872" w:author="Jones, Emma" w:date="2018-05-02T10:53:00Z"/>
                <w:sz w:val="22"/>
                <w:szCs w:val="22"/>
              </w:rPr>
            </w:pPr>
            <w:ins w:id="5873" w:author="Jones, Emma" w:date="2018-05-02T10:53:00Z">
              <w:r w:rsidRPr="006C04A0">
                <w:rPr>
                  <w:sz w:val="22"/>
                  <w:szCs w:val="22"/>
                </w:rPr>
                <w:t>groupIdentifier</w:t>
              </w:r>
            </w:ins>
          </w:p>
        </w:tc>
        <w:tc>
          <w:tcPr>
            <w:tcW w:w="3544" w:type="dxa"/>
          </w:tcPr>
          <w:p w14:paraId="1008AA14" w14:textId="77777777" w:rsidR="00216647" w:rsidRPr="006C04A0" w:rsidRDefault="00216647" w:rsidP="004B02F0">
            <w:pPr>
              <w:pStyle w:val="TableEntry"/>
              <w:rPr>
                <w:ins w:id="5874" w:author="Jones, Emma" w:date="2018-05-02T10:53:00Z"/>
                <w:sz w:val="22"/>
                <w:szCs w:val="22"/>
              </w:rPr>
            </w:pPr>
            <w:ins w:id="5875" w:author="Jones, Emma" w:date="2018-05-02T10:53:00Z">
              <w:r w:rsidRPr="006C04A0">
                <w:rPr>
                  <w:sz w:val="22"/>
                  <w:szCs w:val="22"/>
                </w:rPr>
                <w:t>Requisition or grouper id</w:t>
              </w:r>
            </w:ins>
          </w:p>
        </w:tc>
        <w:tc>
          <w:tcPr>
            <w:tcW w:w="2977" w:type="dxa"/>
          </w:tcPr>
          <w:p w14:paraId="37718CB8" w14:textId="77777777" w:rsidR="00216647" w:rsidRPr="006C04A0" w:rsidRDefault="00216647" w:rsidP="004B02F0">
            <w:pPr>
              <w:rPr>
                <w:ins w:id="5876" w:author="Jones, Emma" w:date="2018-05-02T10:53:00Z"/>
                <w:sz w:val="22"/>
                <w:szCs w:val="22"/>
              </w:rPr>
            </w:pPr>
            <w:ins w:id="5877" w:author="Jones, Emma" w:date="2018-05-02T10:53:00Z">
              <w:r w:rsidRPr="006C04A0">
                <w:rPr>
                  <w:sz w:val="22"/>
                  <w:szCs w:val="22"/>
                </w:rPr>
                <w:t>no mapping</w:t>
              </w:r>
            </w:ins>
          </w:p>
        </w:tc>
        <w:tc>
          <w:tcPr>
            <w:tcW w:w="2977" w:type="dxa"/>
          </w:tcPr>
          <w:p w14:paraId="1A304550" w14:textId="77777777" w:rsidR="00216647" w:rsidRPr="006C04A0" w:rsidRDefault="00216647" w:rsidP="004B02F0">
            <w:pPr>
              <w:rPr>
                <w:ins w:id="5878" w:author="Jones, Emma" w:date="2018-05-02T10:53:00Z"/>
                <w:sz w:val="22"/>
                <w:szCs w:val="22"/>
              </w:rPr>
            </w:pPr>
          </w:p>
        </w:tc>
      </w:tr>
      <w:tr w:rsidR="00216647" w:rsidRPr="006C04A0" w14:paraId="09DD8A63" w14:textId="77777777" w:rsidTr="004B02F0">
        <w:trPr>
          <w:ins w:id="5879" w:author="Jones, Emma" w:date="2018-05-02T10:53:00Z"/>
        </w:trPr>
        <w:tc>
          <w:tcPr>
            <w:tcW w:w="3085" w:type="dxa"/>
            <w:gridSpan w:val="2"/>
          </w:tcPr>
          <w:p w14:paraId="4E973432" w14:textId="77777777" w:rsidR="00216647" w:rsidRPr="006C04A0" w:rsidRDefault="00216647" w:rsidP="004B02F0">
            <w:pPr>
              <w:pStyle w:val="TableEntry"/>
              <w:rPr>
                <w:ins w:id="5880" w:author="Jones, Emma" w:date="2018-05-02T10:53:00Z"/>
                <w:sz w:val="22"/>
                <w:szCs w:val="22"/>
              </w:rPr>
            </w:pPr>
            <w:ins w:id="5881" w:author="Jones, Emma" w:date="2018-05-02T10:53:00Z">
              <w:r w:rsidRPr="006C04A0">
                <w:rPr>
                  <w:sz w:val="22"/>
                  <w:szCs w:val="22"/>
                </w:rPr>
                <w:t>partOf</w:t>
              </w:r>
            </w:ins>
          </w:p>
        </w:tc>
        <w:tc>
          <w:tcPr>
            <w:tcW w:w="3544" w:type="dxa"/>
          </w:tcPr>
          <w:p w14:paraId="19BA45E5" w14:textId="77777777" w:rsidR="00216647" w:rsidRPr="006C04A0" w:rsidRDefault="00216647" w:rsidP="004B02F0">
            <w:pPr>
              <w:pStyle w:val="TableEntry"/>
              <w:rPr>
                <w:ins w:id="5882" w:author="Jones, Emma" w:date="2018-05-02T10:53:00Z"/>
                <w:sz w:val="22"/>
                <w:szCs w:val="22"/>
              </w:rPr>
            </w:pPr>
            <w:ins w:id="5883" w:author="Jones, Emma" w:date="2018-05-02T10:53:00Z">
              <w:r w:rsidRPr="006C04A0">
                <w:rPr>
                  <w:sz w:val="22"/>
                  <w:szCs w:val="22"/>
                </w:rPr>
                <w:t>Composite task</w:t>
              </w:r>
            </w:ins>
          </w:p>
        </w:tc>
        <w:tc>
          <w:tcPr>
            <w:tcW w:w="2977" w:type="dxa"/>
          </w:tcPr>
          <w:p w14:paraId="1A1832F7" w14:textId="77777777" w:rsidR="00216647" w:rsidRPr="006C04A0" w:rsidRDefault="00216647" w:rsidP="004B02F0">
            <w:pPr>
              <w:rPr>
                <w:ins w:id="5884" w:author="Jones, Emma" w:date="2018-05-02T10:53:00Z"/>
                <w:sz w:val="22"/>
                <w:szCs w:val="22"/>
              </w:rPr>
            </w:pPr>
            <w:ins w:id="5885" w:author="Jones, Emma" w:date="2018-05-02T10:53:00Z">
              <w:r w:rsidRPr="006C04A0">
                <w:rPr>
                  <w:sz w:val="22"/>
                  <w:szCs w:val="22"/>
                </w:rPr>
                <w:t>TaskList/XDWTask/TaskData/input containing the reference to a FHIR resource</w:t>
              </w:r>
            </w:ins>
          </w:p>
        </w:tc>
        <w:tc>
          <w:tcPr>
            <w:tcW w:w="2977" w:type="dxa"/>
          </w:tcPr>
          <w:p w14:paraId="2D68003A" w14:textId="77777777" w:rsidR="00216647" w:rsidRPr="006C04A0" w:rsidRDefault="00216647" w:rsidP="004B02F0">
            <w:pPr>
              <w:rPr>
                <w:ins w:id="5886" w:author="Jones, Emma" w:date="2018-05-02T10:53:00Z"/>
                <w:sz w:val="22"/>
                <w:szCs w:val="22"/>
              </w:rPr>
            </w:pPr>
          </w:p>
        </w:tc>
      </w:tr>
      <w:tr w:rsidR="00216647" w:rsidRPr="006C04A0" w14:paraId="4A0AD65E" w14:textId="77777777" w:rsidTr="004B02F0">
        <w:trPr>
          <w:ins w:id="5887" w:author="Jones, Emma" w:date="2018-05-02T10:53:00Z"/>
        </w:trPr>
        <w:tc>
          <w:tcPr>
            <w:tcW w:w="3085" w:type="dxa"/>
            <w:gridSpan w:val="2"/>
          </w:tcPr>
          <w:p w14:paraId="1312BF3A" w14:textId="77777777" w:rsidR="00216647" w:rsidRPr="006C04A0" w:rsidRDefault="00216647" w:rsidP="004B02F0">
            <w:pPr>
              <w:pStyle w:val="TableEntry"/>
              <w:rPr>
                <w:ins w:id="5888" w:author="Jones, Emma" w:date="2018-05-02T10:53:00Z"/>
                <w:sz w:val="22"/>
                <w:szCs w:val="22"/>
              </w:rPr>
            </w:pPr>
            <w:ins w:id="5889" w:author="Jones, Emma" w:date="2018-05-02T10:53:00Z">
              <w:r w:rsidRPr="006C04A0">
                <w:rPr>
                  <w:sz w:val="22"/>
                  <w:szCs w:val="22"/>
                </w:rPr>
                <w:t>status</w:t>
              </w:r>
            </w:ins>
          </w:p>
        </w:tc>
        <w:tc>
          <w:tcPr>
            <w:tcW w:w="3544" w:type="dxa"/>
          </w:tcPr>
          <w:p w14:paraId="513EBD94" w14:textId="77777777" w:rsidR="00216647" w:rsidRPr="006C04A0" w:rsidRDefault="00216647" w:rsidP="004B02F0">
            <w:pPr>
              <w:pStyle w:val="TableEntry"/>
              <w:rPr>
                <w:ins w:id="5890" w:author="Jones, Emma" w:date="2018-05-02T10:53:00Z"/>
                <w:sz w:val="22"/>
                <w:szCs w:val="22"/>
              </w:rPr>
            </w:pPr>
            <w:ins w:id="5891" w:author="Jones, Emma" w:date="2018-05-02T10:53:00Z">
              <w:r w:rsidRPr="006C04A0">
                <w:rPr>
                  <w:sz w:val="22"/>
                  <w:szCs w:val="22"/>
                </w:rPr>
                <w:t>draft | requested | received | accepted | +</w:t>
              </w:r>
            </w:ins>
          </w:p>
        </w:tc>
        <w:tc>
          <w:tcPr>
            <w:tcW w:w="2977" w:type="dxa"/>
          </w:tcPr>
          <w:p w14:paraId="6EFBC8BB" w14:textId="77777777" w:rsidR="00216647" w:rsidRPr="006C04A0" w:rsidRDefault="00216647" w:rsidP="004B02F0">
            <w:pPr>
              <w:rPr>
                <w:ins w:id="5892" w:author="Jones, Emma" w:date="2018-05-02T10:53:00Z"/>
                <w:sz w:val="22"/>
                <w:szCs w:val="22"/>
              </w:rPr>
            </w:pPr>
            <w:ins w:id="5893" w:author="Jones, Emma" w:date="2018-05-02T10:53:00Z">
              <w:r w:rsidRPr="006C04A0">
                <w:rPr>
                  <w:sz w:val="22"/>
                  <w:szCs w:val="22"/>
                </w:rPr>
                <w:t>TaskList/XDWTask/TaskData/TaskDetails/status</w:t>
              </w:r>
            </w:ins>
          </w:p>
        </w:tc>
        <w:tc>
          <w:tcPr>
            <w:tcW w:w="2977" w:type="dxa"/>
          </w:tcPr>
          <w:p w14:paraId="4C509256" w14:textId="77777777" w:rsidR="00216647" w:rsidRPr="006C04A0" w:rsidRDefault="00216647" w:rsidP="004B02F0">
            <w:pPr>
              <w:rPr>
                <w:ins w:id="5894" w:author="Jones, Emma" w:date="2018-05-02T10:53:00Z"/>
                <w:sz w:val="22"/>
                <w:szCs w:val="22"/>
              </w:rPr>
            </w:pPr>
          </w:p>
        </w:tc>
      </w:tr>
      <w:tr w:rsidR="00216647" w:rsidRPr="006C04A0" w14:paraId="2A4D005D" w14:textId="77777777" w:rsidTr="004B02F0">
        <w:trPr>
          <w:ins w:id="5895" w:author="Jones, Emma" w:date="2018-05-02T10:53:00Z"/>
        </w:trPr>
        <w:tc>
          <w:tcPr>
            <w:tcW w:w="3085" w:type="dxa"/>
            <w:gridSpan w:val="2"/>
          </w:tcPr>
          <w:p w14:paraId="1CCEA7EC" w14:textId="77777777" w:rsidR="00216647" w:rsidRPr="006C04A0" w:rsidRDefault="00216647" w:rsidP="004B02F0">
            <w:pPr>
              <w:pStyle w:val="TableEntry"/>
              <w:rPr>
                <w:ins w:id="5896" w:author="Jones, Emma" w:date="2018-05-02T10:53:00Z"/>
                <w:sz w:val="22"/>
                <w:szCs w:val="22"/>
              </w:rPr>
            </w:pPr>
            <w:ins w:id="5897" w:author="Jones, Emma" w:date="2018-05-02T10:53:00Z">
              <w:r w:rsidRPr="006C04A0">
                <w:rPr>
                  <w:sz w:val="22"/>
                  <w:szCs w:val="22"/>
                </w:rPr>
                <w:t>statusReason</w:t>
              </w:r>
            </w:ins>
          </w:p>
        </w:tc>
        <w:tc>
          <w:tcPr>
            <w:tcW w:w="3544" w:type="dxa"/>
          </w:tcPr>
          <w:p w14:paraId="3F0CBF0F" w14:textId="77777777" w:rsidR="00216647" w:rsidRPr="006C04A0" w:rsidRDefault="00216647" w:rsidP="004B02F0">
            <w:pPr>
              <w:pStyle w:val="TableEntry"/>
              <w:rPr>
                <w:ins w:id="5898" w:author="Jones, Emma" w:date="2018-05-02T10:53:00Z"/>
                <w:sz w:val="22"/>
                <w:szCs w:val="22"/>
              </w:rPr>
            </w:pPr>
            <w:ins w:id="5899" w:author="Jones, Emma" w:date="2018-05-02T10:53:00Z">
              <w:r w:rsidRPr="006C04A0">
                <w:rPr>
                  <w:sz w:val="22"/>
                  <w:szCs w:val="22"/>
                </w:rPr>
                <w:t>Reason for current status</w:t>
              </w:r>
            </w:ins>
          </w:p>
        </w:tc>
        <w:tc>
          <w:tcPr>
            <w:tcW w:w="2977" w:type="dxa"/>
          </w:tcPr>
          <w:p w14:paraId="670A705F" w14:textId="77777777" w:rsidR="00216647" w:rsidRPr="006C04A0" w:rsidRDefault="00216647" w:rsidP="004B02F0">
            <w:pPr>
              <w:rPr>
                <w:ins w:id="5900" w:author="Jones, Emma" w:date="2018-05-02T10:53:00Z"/>
                <w:sz w:val="22"/>
                <w:szCs w:val="22"/>
              </w:rPr>
            </w:pPr>
            <w:ins w:id="5901" w:author="Jones, Emma" w:date="2018-05-02T10:53:00Z">
              <w:r w:rsidRPr="006C04A0">
                <w:rPr>
                  <w:sz w:val="22"/>
                  <w:szCs w:val="22"/>
                </w:rPr>
                <w:t>no mapping</w:t>
              </w:r>
            </w:ins>
          </w:p>
        </w:tc>
        <w:tc>
          <w:tcPr>
            <w:tcW w:w="2977" w:type="dxa"/>
          </w:tcPr>
          <w:p w14:paraId="1685E91F" w14:textId="77777777" w:rsidR="00216647" w:rsidRPr="006C04A0" w:rsidRDefault="00216647" w:rsidP="004B02F0">
            <w:pPr>
              <w:rPr>
                <w:ins w:id="5902" w:author="Jones, Emma" w:date="2018-05-02T10:53:00Z"/>
                <w:sz w:val="22"/>
                <w:szCs w:val="22"/>
              </w:rPr>
            </w:pPr>
          </w:p>
        </w:tc>
      </w:tr>
      <w:tr w:rsidR="00216647" w:rsidRPr="006C04A0" w14:paraId="6A6DAE92" w14:textId="77777777" w:rsidTr="004B02F0">
        <w:trPr>
          <w:ins w:id="5903" w:author="Jones, Emma" w:date="2018-05-02T10:53:00Z"/>
        </w:trPr>
        <w:tc>
          <w:tcPr>
            <w:tcW w:w="3085" w:type="dxa"/>
            <w:gridSpan w:val="2"/>
          </w:tcPr>
          <w:p w14:paraId="6713A8CE" w14:textId="77777777" w:rsidR="00216647" w:rsidRPr="006C04A0" w:rsidRDefault="00216647" w:rsidP="004B02F0">
            <w:pPr>
              <w:pStyle w:val="TableEntry"/>
              <w:rPr>
                <w:ins w:id="5904" w:author="Jones, Emma" w:date="2018-05-02T10:53:00Z"/>
                <w:sz w:val="22"/>
                <w:szCs w:val="22"/>
              </w:rPr>
            </w:pPr>
            <w:ins w:id="5905" w:author="Jones, Emma" w:date="2018-05-02T10:53:00Z">
              <w:r w:rsidRPr="006C04A0">
                <w:rPr>
                  <w:sz w:val="22"/>
                  <w:szCs w:val="22"/>
                </w:rPr>
                <w:t>businessStatus</w:t>
              </w:r>
              <w:r w:rsidRPr="006C04A0">
                <w:rPr>
                  <w:sz w:val="22"/>
                  <w:szCs w:val="22"/>
                </w:rPr>
                <w:tab/>
              </w:r>
            </w:ins>
          </w:p>
        </w:tc>
        <w:tc>
          <w:tcPr>
            <w:tcW w:w="3544" w:type="dxa"/>
          </w:tcPr>
          <w:p w14:paraId="783FC970" w14:textId="77777777" w:rsidR="00216647" w:rsidRPr="006C04A0" w:rsidRDefault="00216647" w:rsidP="004B02F0">
            <w:pPr>
              <w:pStyle w:val="TableEntry"/>
              <w:rPr>
                <w:ins w:id="5906" w:author="Jones, Emma" w:date="2018-05-02T10:53:00Z"/>
                <w:sz w:val="22"/>
                <w:szCs w:val="22"/>
              </w:rPr>
            </w:pPr>
            <w:ins w:id="5907" w:author="Jones, Emma" w:date="2018-05-02T10:53:00Z">
              <w:r w:rsidRPr="006C04A0">
                <w:rPr>
                  <w:sz w:val="22"/>
                  <w:szCs w:val="22"/>
                </w:rPr>
                <w:t>E.g. "Specimen collected", "IV prepped"</w:t>
              </w:r>
            </w:ins>
          </w:p>
        </w:tc>
        <w:tc>
          <w:tcPr>
            <w:tcW w:w="2977" w:type="dxa"/>
          </w:tcPr>
          <w:p w14:paraId="421FCF63" w14:textId="77777777" w:rsidR="00216647" w:rsidRPr="006C04A0" w:rsidRDefault="00216647" w:rsidP="004B02F0">
            <w:pPr>
              <w:rPr>
                <w:ins w:id="5908" w:author="Jones, Emma" w:date="2018-05-02T10:53:00Z"/>
                <w:sz w:val="22"/>
                <w:szCs w:val="22"/>
              </w:rPr>
            </w:pPr>
            <w:ins w:id="5909" w:author="Jones, Emma" w:date="2018-05-02T10:53:00Z">
              <w:r w:rsidRPr="006C04A0">
                <w:rPr>
                  <w:sz w:val="22"/>
                  <w:szCs w:val="22"/>
                </w:rPr>
                <w:t>no mapping</w:t>
              </w:r>
            </w:ins>
          </w:p>
        </w:tc>
        <w:tc>
          <w:tcPr>
            <w:tcW w:w="2977" w:type="dxa"/>
          </w:tcPr>
          <w:p w14:paraId="5963F2FD" w14:textId="77777777" w:rsidR="00216647" w:rsidRPr="006C04A0" w:rsidRDefault="00216647" w:rsidP="004B02F0">
            <w:pPr>
              <w:rPr>
                <w:ins w:id="5910" w:author="Jones, Emma" w:date="2018-05-02T10:53:00Z"/>
                <w:sz w:val="22"/>
                <w:szCs w:val="22"/>
              </w:rPr>
            </w:pPr>
          </w:p>
        </w:tc>
      </w:tr>
      <w:tr w:rsidR="00216647" w:rsidRPr="006C04A0" w14:paraId="65668FAB" w14:textId="77777777" w:rsidTr="004B02F0">
        <w:trPr>
          <w:ins w:id="5911" w:author="Jones, Emma" w:date="2018-05-02T10:53:00Z"/>
        </w:trPr>
        <w:tc>
          <w:tcPr>
            <w:tcW w:w="3085" w:type="dxa"/>
            <w:gridSpan w:val="2"/>
          </w:tcPr>
          <w:p w14:paraId="0CCF0F01" w14:textId="77777777" w:rsidR="00216647" w:rsidRPr="006C04A0" w:rsidRDefault="00216647" w:rsidP="004B02F0">
            <w:pPr>
              <w:pStyle w:val="TableEntry"/>
              <w:rPr>
                <w:ins w:id="5912" w:author="Jones, Emma" w:date="2018-05-02T10:53:00Z"/>
                <w:sz w:val="22"/>
                <w:szCs w:val="22"/>
              </w:rPr>
            </w:pPr>
            <w:ins w:id="5913" w:author="Jones, Emma" w:date="2018-05-02T10:53:00Z">
              <w:r w:rsidRPr="006C04A0">
                <w:rPr>
                  <w:sz w:val="22"/>
                  <w:szCs w:val="22"/>
                </w:rPr>
                <w:t>intent</w:t>
              </w:r>
            </w:ins>
          </w:p>
        </w:tc>
        <w:tc>
          <w:tcPr>
            <w:tcW w:w="3544" w:type="dxa"/>
          </w:tcPr>
          <w:p w14:paraId="7E7F456B" w14:textId="77777777" w:rsidR="00216647" w:rsidRPr="006C04A0" w:rsidRDefault="00216647" w:rsidP="004B02F0">
            <w:pPr>
              <w:pStyle w:val="TableEntry"/>
              <w:rPr>
                <w:ins w:id="5914" w:author="Jones, Emma" w:date="2018-05-02T10:53:00Z"/>
                <w:sz w:val="22"/>
                <w:szCs w:val="22"/>
              </w:rPr>
            </w:pPr>
            <w:ins w:id="5915" w:author="Jones, Emma" w:date="2018-05-02T10:53:00Z">
              <w:r w:rsidRPr="006C04A0">
                <w:rPr>
                  <w:sz w:val="22"/>
                  <w:szCs w:val="22"/>
                </w:rPr>
                <w:t>proposal | plan | order +</w:t>
              </w:r>
            </w:ins>
          </w:p>
        </w:tc>
        <w:tc>
          <w:tcPr>
            <w:tcW w:w="2977" w:type="dxa"/>
          </w:tcPr>
          <w:p w14:paraId="73971294" w14:textId="77777777" w:rsidR="00216647" w:rsidRPr="006C04A0" w:rsidRDefault="00216647" w:rsidP="004B02F0">
            <w:pPr>
              <w:rPr>
                <w:ins w:id="5916" w:author="Jones, Emma" w:date="2018-05-02T10:53:00Z"/>
                <w:sz w:val="22"/>
                <w:szCs w:val="22"/>
              </w:rPr>
            </w:pPr>
            <w:ins w:id="5917" w:author="Jones, Emma" w:date="2018-05-02T10:53:00Z">
              <w:r w:rsidRPr="006C04A0">
                <w:rPr>
                  <w:sz w:val="22"/>
                  <w:szCs w:val="22"/>
                </w:rPr>
                <w:t>no mapping</w:t>
              </w:r>
            </w:ins>
          </w:p>
        </w:tc>
        <w:tc>
          <w:tcPr>
            <w:tcW w:w="2977" w:type="dxa"/>
          </w:tcPr>
          <w:p w14:paraId="05B0A996" w14:textId="77777777" w:rsidR="00216647" w:rsidRPr="006C04A0" w:rsidRDefault="00216647" w:rsidP="004B02F0">
            <w:pPr>
              <w:rPr>
                <w:ins w:id="5918" w:author="Jones, Emma" w:date="2018-05-02T10:53:00Z"/>
                <w:sz w:val="22"/>
                <w:szCs w:val="22"/>
              </w:rPr>
            </w:pPr>
          </w:p>
        </w:tc>
      </w:tr>
      <w:tr w:rsidR="00216647" w:rsidRPr="006C04A0" w14:paraId="7C3CA4B6" w14:textId="77777777" w:rsidTr="004B02F0">
        <w:trPr>
          <w:ins w:id="5919" w:author="Jones, Emma" w:date="2018-05-02T10:53:00Z"/>
        </w:trPr>
        <w:tc>
          <w:tcPr>
            <w:tcW w:w="3085" w:type="dxa"/>
            <w:gridSpan w:val="2"/>
          </w:tcPr>
          <w:p w14:paraId="2AA28B75" w14:textId="77777777" w:rsidR="00216647" w:rsidRPr="006C04A0" w:rsidRDefault="00216647" w:rsidP="004B02F0">
            <w:pPr>
              <w:pStyle w:val="TableEntry"/>
              <w:rPr>
                <w:ins w:id="5920" w:author="Jones, Emma" w:date="2018-05-02T10:53:00Z"/>
                <w:sz w:val="22"/>
                <w:szCs w:val="22"/>
              </w:rPr>
            </w:pPr>
            <w:ins w:id="5921" w:author="Jones, Emma" w:date="2018-05-02T10:53:00Z">
              <w:r w:rsidRPr="006C04A0">
                <w:rPr>
                  <w:sz w:val="22"/>
                  <w:szCs w:val="22"/>
                </w:rPr>
                <w:t>priority</w:t>
              </w:r>
            </w:ins>
          </w:p>
        </w:tc>
        <w:tc>
          <w:tcPr>
            <w:tcW w:w="3544" w:type="dxa"/>
          </w:tcPr>
          <w:p w14:paraId="38CCD667" w14:textId="77777777" w:rsidR="00216647" w:rsidRPr="006C04A0" w:rsidRDefault="00216647" w:rsidP="004B02F0">
            <w:pPr>
              <w:pStyle w:val="TableEntry"/>
              <w:rPr>
                <w:ins w:id="5922" w:author="Jones, Emma" w:date="2018-05-02T10:53:00Z"/>
                <w:sz w:val="22"/>
                <w:szCs w:val="22"/>
              </w:rPr>
            </w:pPr>
            <w:ins w:id="5923" w:author="Jones, Emma" w:date="2018-05-02T10:53:00Z">
              <w:r w:rsidRPr="006C04A0">
                <w:rPr>
                  <w:sz w:val="22"/>
                  <w:szCs w:val="22"/>
                </w:rPr>
                <w:t>normal | urgent | asap | stat</w:t>
              </w:r>
            </w:ins>
          </w:p>
        </w:tc>
        <w:tc>
          <w:tcPr>
            <w:tcW w:w="2977" w:type="dxa"/>
          </w:tcPr>
          <w:p w14:paraId="254A1186" w14:textId="77777777" w:rsidR="00216647" w:rsidRPr="006C04A0" w:rsidRDefault="00216647" w:rsidP="004B02F0">
            <w:pPr>
              <w:rPr>
                <w:ins w:id="5924" w:author="Jones, Emma" w:date="2018-05-02T10:53:00Z"/>
                <w:sz w:val="22"/>
                <w:szCs w:val="22"/>
              </w:rPr>
            </w:pPr>
            <w:ins w:id="5925" w:author="Jones, Emma" w:date="2018-05-02T10:53:00Z">
              <w:r w:rsidRPr="006C04A0">
                <w:rPr>
                  <w:sz w:val="22"/>
                  <w:szCs w:val="22"/>
                </w:rPr>
                <w:t>TaskList/XDWTask/TaskData/TaskDetails/priority</w:t>
              </w:r>
            </w:ins>
          </w:p>
        </w:tc>
        <w:tc>
          <w:tcPr>
            <w:tcW w:w="2977" w:type="dxa"/>
          </w:tcPr>
          <w:p w14:paraId="258F0EEF" w14:textId="77777777" w:rsidR="00216647" w:rsidRPr="006C04A0" w:rsidRDefault="00216647" w:rsidP="004B02F0">
            <w:pPr>
              <w:rPr>
                <w:ins w:id="5926" w:author="Jones, Emma" w:date="2018-05-02T10:53:00Z"/>
                <w:sz w:val="22"/>
                <w:szCs w:val="22"/>
              </w:rPr>
            </w:pPr>
          </w:p>
        </w:tc>
      </w:tr>
      <w:tr w:rsidR="00216647" w:rsidRPr="006C04A0" w14:paraId="22EFFE7D" w14:textId="77777777" w:rsidTr="004B02F0">
        <w:trPr>
          <w:ins w:id="5927" w:author="Jones, Emma" w:date="2018-05-02T10:53:00Z"/>
        </w:trPr>
        <w:tc>
          <w:tcPr>
            <w:tcW w:w="3085" w:type="dxa"/>
            <w:gridSpan w:val="2"/>
          </w:tcPr>
          <w:p w14:paraId="3D87DBAB" w14:textId="77777777" w:rsidR="00216647" w:rsidRPr="006C04A0" w:rsidRDefault="00216647" w:rsidP="004B02F0">
            <w:pPr>
              <w:pStyle w:val="TableEntry"/>
              <w:rPr>
                <w:ins w:id="5928" w:author="Jones, Emma" w:date="2018-05-02T10:53:00Z"/>
                <w:sz w:val="22"/>
                <w:szCs w:val="22"/>
              </w:rPr>
            </w:pPr>
            <w:ins w:id="5929" w:author="Jones, Emma" w:date="2018-05-02T10:53:00Z">
              <w:r w:rsidRPr="006C04A0">
                <w:rPr>
                  <w:sz w:val="22"/>
                  <w:szCs w:val="22"/>
                </w:rPr>
                <w:t>code</w:t>
              </w:r>
            </w:ins>
          </w:p>
        </w:tc>
        <w:tc>
          <w:tcPr>
            <w:tcW w:w="3544" w:type="dxa"/>
          </w:tcPr>
          <w:p w14:paraId="20030B36" w14:textId="77777777" w:rsidR="00216647" w:rsidRPr="006C04A0" w:rsidRDefault="00216647" w:rsidP="004B02F0">
            <w:pPr>
              <w:pStyle w:val="TableEntry"/>
              <w:rPr>
                <w:ins w:id="5930" w:author="Jones, Emma" w:date="2018-05-02T10:53:00Z"/>
                <w:sz w:val="22"/>
                <w:szCs w:val="22"/>
              </w:rPr>
            </w:pPr>
            <w:ins w:id="5931" w:author="Jones, Emma" w:date="2018-05-02T10:53:00Z">
              <w:r w:rsidRPr="006C04A0">
                <w:rPr>
                  <w:sz w:val="22"/>
                  <w:szCs w:val="22"/>
                </w:rPr>
                <w:t xml:space="preserve">Task Type. </w:t>
              </w:r>
              <w:r w:rsidRPr="006C04A0">
                <w:rPr>
                  <w:bCs/>
                  <w:sz w:val="22"/>
                  <w:szCs w:val="22"/>
                </w:rPr>
                <w:t>This version of the profile requires a code.</w:t>
              </w:r>
            </w:ins>
          </w:p>
        </w:tc>
        <w:tc>
          <w:tcPr>
            <w:tcW w:w="2977" w:type="dxa"/>
          </w:tcPr>
          <w:p w14:paraId="2FD1D329" w14:textId="77777777" w:rsidR="00216647" w:rsidRPr="006C04A0" w:rsidRDefault="00216647" w:rsidP="004B02F0">
            <w:pPr>
              <w:rPr>
                <w:ins w:id="5932" w:author="Jones, Emma" w:date="2018-05-02T10:53:00Z"/>
                <w:sz w:val="22"/>
                <w:szCs w:val="22"/>
              </w:rPr>
            </w:pPr>
            <w:ins w:id="5933" w:author="Jones, Emma" w:date="2018-05-02T10:53:00Z">
              <w:r w:rsidRPr="006C04A0">
                <w:rPr>
                  <w:sz w:val="22"/>
                  <w:szCs w:val="22"/>
                </w:rPr>
                <w:t>TaskList/XDWTask/TaskData/TaskDetails/taskType</w:t>
              </w:r>
            </w:ins>
          </w:p>
        </w:tc>
        <w:tc>
          <w:tcPr>
            <w:tcW w:w="2977" w:type="dxa"/>
          </w:tcPr>
          <w:p w14:paraId="1F9E9CBF" w14:textId="77777777" w:rsidR="00216647" w:rsidRPr="006C04A0" w:rsidRDefault="00216647" w:rsidP="004B02F0">
            <w:pPr>
              <w:rPr>
                <w:ins w:id="5934" w:author="Jones, Emma" w:date="2018-05-02T10:53:00Z"/>
                <w:sz w:val="22"/>
                <w:szCs w:val="22"/>
              </w:rPr>
            </w:pPr>
          </w:p>
        </w:tc>
      </w:tr>
      <w:tr w:rsidR="00216647" w:rsidRPr="006C04A0" w14:paraId="61EBE511" w14:textId="77777777" w:rsidTr="004B02F0">
        <w:trPr>
          <w:ins w:id="5935" w:author="Jones, Emma" w:date="2018-05-02T10:53:00Z"/>
        </w:trPr>
        <w:tc>
          <w:tcPr>
            <w:tcW w:w="3085" w:type="dxa"/>
            <w:gridSpan w:val="2"/>
          </w:tcPr>
          <w:p w14:paraId="6C02D69A" w14:textId="77777777" w:rsidR="00216647" w:rsidRPr="006C04A0" w:rsidRDefault="00216647" w:rsidP="004B02F0">
            <w:pPr>
              <w:pStyle w:val="TableEntry"/>
              <w:rPr>
                <w:ins w:id="5936" w:author="Jones, Emma" w:date="2018-05-02T10:53:00Z"/>
                <w:sz w:val="22"/>
                <w:szCs w:val="22"/>
              </w:rPr>
            </w:pPr>
            <w:ins w:id="5937" w:author="Jones, Emma" w:date="2018-05-02T10:53:00Z">
              <w:r w:rsidRPr="006C04A0">
                <w:rPr>
                  <w:sz w:val="22"/>
                  <w:szCs w:val="22"/>
                </w:rPr>
                <w:t>description</w:t>
              </w:r>
            </w:ins>
          </w:p>
        </w:tc>
        <w:tc>
          <w:tcPr>
            <w:tcW w:w="3544" w:type="dxa"/>
          </w:tcPr>
          <w:p w14:paraId="43EFBFF1" w14:textId="77777777" w:rsidR="00216647" w:rsidRPr="006C04A0" w:rsidRDefault="00216647" w:rsidP="004B02F0">
            <w:pPr>
              <w:pStyle w:val="TableEntry"/>
              <w:rPr>
                <w:ins w:id="5938" w:author="Jones, Emma" w:date="2018-05-02T10:53:00Z"/>
                <w:b/>
                <w:sz w:val="22"/>
                <w:szCs w:val="22"/>
              </w:rPr>
            </w:pPr>
            <w:ins w:id="5939" w:author="Jones, Emma" w:date="2018-05-02T10:53:00Z">
              <w:r w:rsidRPr="006C04A0">
                <w:rPr>
                  <w:sz w:val="22"/>
                  <w:szCs w:val="22"/>
                </w:rPr>
                <w:t xml:space="preserve">Human-readable explanation of task. </w:t>
              </w:r>
              <w:r w:rsidRPr="006C04A0">
                <w:rPr>
                  <w:bCs/>
                  <w:sz w:val="22"/>
                  <w:szCs w:val="22"/>
                </w:rPr>
                <w:t>This version of the profile requires a description.</w:t>
              </w:r>
            </w:ins>
          </w:p>
        </w:tc>
        <w:tc>
          <w:tcPr>
            <w:tcW w:w="2977" w:type="dxa"/>
          </w:tcPr>
          <w:p w14:paraId="5FA34CE7" w14:textId="77777777" w:rsidR="00216647" w:rsidRPr="006C04A0" w:rsidRDefault="00216647" w:rsidP="004B02F0">
            <w:pPr>
              <w:rPr>
                <w:ins w:id="5940" w:author="Jones, Emma" w:date="2018-05-02T10:53:00Z"/>
                <w:sz w:val="22"/>
                <w:szCs w:val="22"/>
              </w:rPr>
            </w:pPr>
            <w:ins w:id="5941" w:author="Jones, Emma" w:date="2018-05-02T10:53:00Z">
              <w:r w:rsidRPr="006C04A0">
                <w:rPr>
                  <w:sz w:val="22"/>
                  <w:szCs w:val="22"/>
                </w:rPr>
                <w:t>TaskList/XDWTask/TaskData/TaskDetails/</w:t>
              </w:r>
              <w:r>
                <w:rPr>
                  <w:sz w:val="22"/>
                  <w:szCs w:val="22"/>
                </w:rPr>
                <w:t>name</w:t>
              </w:r>
            </w:ins>
          </w:p>
        </w:tc>
        <w:tc>
          <w:tcPr>
            <w:tcW w:w="2977" w:type="dxa"/>
          </w:tcPr>
          <w:p w14:paraId="16CA1748" w14:textId="77777777" w:rsidR="00216647" w:rsidRPr="006C04A0" w:rsidRDefault="00216647" w:rsidP="004B02F0">
            <w:pPr>
              <w:rPr>
                <w:ins w:id="5942" w:author="Jones, Emma" w:date="2018-05-02T10:53:00Z"/>
                <w:sz w:val="22"/>
                <w:szCs w:val="22"/>
              </w:rPr>
            </w:pPr>
          </w:p>
        </w:tc>
      </w:tr>
      <w:tr w:rsidR="00216647" w:rsidRPr="006C04A0" w14:paraId="0A35DD74" w14:textId="77777777" w:rsidTr="004B02F0">
        <w:trPr>
          <w:ins w:id="5943" w:author="Jones, Emma" w:date="2018-05-02T10:53:00Z"/>
        </w:trPr>
        <w:tc>
          <w:tcPr>
            <w:tcW w:w="3085" w:type="dxa"/>
            <w:gridSpan w:val="2"/>
          </w:tcPr>
          <w:p w14:paraId="31BFBB0E" w14:textId="77777777" w:rsidR="00216647" w:rsidRPr="006C04A0" w:rsidRDefault="00216647" w:rsidP="004B02F0">
            <w:pPr>
              <w:pStyle w:val="TableEntry"/>
              <w:rPr>
                <w:ins w:id="5944" w:author="Jones, Emma" w:date="2018-05-02T10:53:00Z"/>
                <w:sz w:val="22"/>
                <w:szCs w:val="22"/>
              </w:rPr>
            </w:pPr>
            <w:ins w:id="5945" w:author="Jones, Emma" w:date="2018-05-02T10:53:00Z">
              <w:r w:rsidRPr="006C04A0">
                <w:rPr>
                  <w:sz w:val="22"/>
                  <w:szCs w:val="22"/>
                </w:rPr>
                <w:t>focus</w:t>
              </w:r>
            </w:ins>
          </w:p>
        </w:tc>
        <w:tc>
          <w:tcPr>
            <w:tcW w:w="3544" w:type="dxa"/>
          </w:tcPr>
          <w:p w14:paraId="2377E7EC" w14:textId="77777777" w:rsidR="00216647" w:rsidRPr="006C04A0" w:rsidRDefault="00216647" w:rsidP="004B02F0">
            <w:pPr>
              <w:pStyle w:val="TableEntry"/>
              <w:rPr>
                <w:ins w:id="5946" w:author="Jones, Emma" w:date="2018-05-02T10:53:00Z"/>
                <w:sz w:val="22"/>
                <w:szCs w:val="22"/>
              </w:rPr>
            </w:pPr>
            <w:ins w:id="5947" w:author="Jones, Emma" w:date="2018-05-02T10:53:00Z">
              <w:r w:rsidRPr="006C04A0">
                <w:rPr>
                  <w:sz w:val="22"/>
                  <w:szCs w:val="22"/>
                </w:rPr>
                <w:t>What task is acting on</w:t>
              </w:r>
            </w:ins>
          </w:p>
        </w:tc>
        <w:tc>
          <w:tcPr>
            <w:tcW w:w="2977" w:type="dxa"/>
          </w:tcPr>
          <w:p w14:paraId="4A09086C" w14:textId="77777777" w:rsidR="00216647" w:rsidRPr="006C04A0" w:rsidRDefault="00216647" w:rsidP="004B02F0">
            <w:pPr>
              <w:rPr>
                <w:ins w:id="5948" w:author="Jones, Emma" w:date="2018-05-02T10:53:00Z"/>
                <w:sz w:val="22"/>
                <w:szCs w:val="22"/>
              </w:rPr>
            </w:pPr>
            <w:ins w:id="5949" w:author="Jones, Emma" w:date="2018-05-02T10:53:00Z">
              <w:r w:rsidRPr="006C04A0">
                <w:rPr>
                  <w:sz w:val="22"/>
                  <w:szCs w:val="22"/>
                </w:rPr>
                <w:t>no mapping</w:t>
              </w:r>
            </w:ins>
          </w:p>
        </w:tc>
        <w:tc>
          <w:tcPr>
            <w:tcW w:w="2977" w:type="dxa"/>
          </w:tcPr>
          <w:p w14:paraId="57950035" w14:textId="77777777" w:rsidR="00216647" w:rsidRPr="006C04A0" w:rsidRDefault="00216647" w:rsidP="004B02F0">
            <w:pPr>
              <w:rPr>
                <w:ins w:id="5950" w:author="Jones, Emma" w:date="2018-05-02T10:53:00Z"/>
                <w:sz w:val="22"/>
                <w:szCs w:val="22"/>
              </w:rPr>
            </w:pPr>
          </w:p>
        </w:tc>
      </w:tr>
      <w:tr w:rsidR="00216647" w:rsidRPr="006C04A0" w14:paraId="3E7CA24D" w14:textId="77777777" w:rsidTr="004B02F0">
        <w:trPr>
          <w:ins w:id="5951" w:author="Jones, Emma" w:date="2018-05-02T10:53:00Z"/>
        </w:trPr>
        <w:tc>
          <w:tcPr>
            <w:tcW w:w="3085" w:type="dxa"/>
            <w:gridSpan w:val="2"/>
          </w:tcPr>
          <w:p w14:paraId="4F7D69B5" w14:textId="77777777" w:rsidR="00216647" w:rsidRPr="006C04A0" w:rsidRDefault="00216647" w:rsidP="004B02F0">
            <w:pPr>
              <w:pStyle w:val="TableEntry"/>
              <w:rPr>
                <w:ins w:id="5952" w:author="Jones, Emma" w:date="2018-05-02T10:53:00Z"/>
                <w:sz w:val="22"/>
                <w:szCs w:val="22"/>
              </w:rPr>
            </w:pPr>
            <w:ins w:id="5953" w:author="Jones, Emma" w:date="2018-05-02T10:53:00Z">
              <w:r w:rsidRPr="006C04A0">
                <w:rPr>
                  <w:sz w:val="22"/>
                  <w:szCs w:val="22"/>
                </w:rPr>
                <w:t>for</w:t>
              </w:r>
            </w:ins>
          </w:p>
        </w:tc>
        <w:tc>
          <w:tcPr>
            <w:tcW w:w="3544" w:type="dxa"/>
          </w:tcPr>
          <w:p w14:paraId="194D11EF" w14:textId="77777777" w:rsidR="00216647" w:rsidRPr="006C04A0" w:rsidRDefault="00216647" w:rsidP="004B02F0">
            <w:pPr>
              <w:pStyle w:val="TableEntry"/>
              <w:rPr>
                <w:ins w:id="5954" w:author="Jones, Emma" w:date="2018-05-02T10:53:00Z"/>
                <w:sz w:val="22"/>
                <w:szCs w:val="22"/>
              </w:rPr>
            </w:pPr>
            <w:ins w:id="5955" w:author="Jones, Emma" w:date="2018-05-02T10:53:00Z">
              <w:r w:rsidRPr="006C04A0">
                <w:rPr>
                  <w:sz w:val="22"/>
                  <w:szCs w:val="22"/>
                </w:rPr>
                <w:t>Beneficiary of the Task</w:t>
              </w:r>
            </w:ins>
          </w:p>
        </w:tc>
        <w:tc>
          <w:tcPr>
            <w:tcW w:w="2977" w:type="dxa"/>
          </w:tcPr>
          <w:p w14:paraId="3CB5B4BF" w14:textId="77777777" w:rsidR="00216647" w:rsidRPr="006C04A0" w:rsidRDefault="00216647" w:rsidP="004B02F0">
            <w:pPr>
              <w:rPr>
                <w:ins w:id="5956" w:author="Jones, Emma" w:date="2018-05-02T10:53:00Z"/>
                <w:sz w:val="22"/>
                <w:szCs w:val="22"/>
              </w:rPr>
            </w:pPr>
            <w:ins w:id="5957" w:author="Jones, Emma" w:date="2018-05-02T10:53:00Z">
              <w:r w:rsidRPr="006C04A0">
                <w:rPr>
                  <w:sz w:val="22"/>
                  <w:szCs w:val="22"/>
                </w:rPr>
                <w:t>no mapping</w:t>
              </w:r>
            </w:ins>
          </w:p>
        </w:tc>
        <w:tc>
          <w:tcPr>
            <w:tcW w:w="2977" w:type="dxa"/>
          </w:tcPr>
          <w:p w14:paraId="21E3E2B3" w14:textId="77777777" w:rsidR="00216647" w:rsidRPr="006C04A0" w:rsidRDefault="00216647" w:rsidP="004B02F0">
            <w:pPr>
              <w:rPr>
                <w:ins w:id="5958" w:author="Jones, Emma" w:date="2018-05-02T10:53:00Z"/>
                <w:sz w:val="22"/>
                <w:szCs w:val="22"/>
              </w:rPr>
            </w:pPr>
          </w:p>
        </w:tc>
      </w:tr>
      <w:tr w:rsidR="00216647" w:rsidRPr="006C04A0" w14:paraId="5EDF8E2F" w14:textId="77777777" w:rsidTr="004B02F0">
        <w:trPr>
          <w:ins w:id="5959" w:author="Jones, Emma" w:date="2018-05-02T10:53:00Z"/>
        </w:trPr>
        <w:tc>
          <w:tcPr>
            <w:tcW w:w="3085" w:type="dxa"/>
            <w:gridSpan w:val="2"/>
          </w:tcPr>
          <w:p w14:paraId="4E6B436E" w14:textId="77777777" w:rsidR="00216647" w:rsidRPr="006C04A0" w:rsidRDefault="00216647" w:rsidP="004B02F0">
            <w:pPr>
              <w:pStyle w:val="TableEntry"/>
              <w:rPr>
                <w:ins w:id="5960" w:author="Jones, Emma" w:date="2018-05-02T10:53:00Z"/>
                <w:sz w:val="22"/>
                <w:szCs w:val="22"/>
              </w:rPr>
            </w:pPr>
            <w:ins w:id="5961" w:author="Jones, Emma" w:date="2018-05-02T10:53:00Z">
              <w:r w:rsidRPr="006C04A0">
                <w:rPr>
                  <w:sz w:val="22"/>
                  <w:szCs w:val="22"/>
                </w:rPr>
                <w:t>context</w:t>
              </w:r>
              <w:r w:rsidRPr="006C04A0">
                <w:rPr>
                  <w:sz w:val="22"/>
                  <w:szCs w:val="22"/>
                </w:rPr>
                <w:tab/>
              </w:r>
            </w:ins>
          </w:p>
        </w:tc>
        <w:tc>
          <w:tcPr>
            <w:tcW w:w="3544" w:type="dxa"/>
          </w:tcPr>
          <w:p w14:paraId="0406BC8A" w14:textId="77777777" w:rsidR="00216647" w:rsidRPr="006C04A0" w:rsidRDefault="00216647" w:rsidP="004B02F0">
            <w:pPr>
              <w:pStyle w:val="TableEntry"/>
              <w:rPr>
                <w:ins w:id="5962" w:author="Jones, Emma" w:date="2018-05-02T10:53:00Z"/>
                <w:sz w:val="22"/>
                <w:szCs w:val="22"/>
              </w:rPr>
            </w:pPr>
            <w:ins w:id="5963" w:author="Jones, Emma" w:date="2018-05-02T10:53:00Z">
              <w:r w:rsidRPr="006C04A0">
                <w:rPr>
                  <w:sz w:val="22"/>
                  <w:szCs w:val="22"/>
                </w:rPr>
                <w:t>Healthcare event during which this task originated</w:t>
              </w:r>
            </w:ins>
          </w:p>
        </w:tc>
        <w:tc>
          <w:tcPr>
            <w:tcW w:w="2977" w:type="dxa"/>
          </w:tcPr>
          <w:p w14:paraId="117BAAFD" w14:textId="77777777" w:rsidR="00216647" w:rsidRPr="006C04A0" w:rsidRDefault="00216647" w:rsidP="004B02F0">
            <w:pPr>
              <w:rPr>
                <w:ins w:id="5964" w:author="Jones, Emma" w:date="2018-05-02T10:53:00Z"/>
                <w:sz w:val="22"/>
                <w:szCs w:val="22"/>
              </w:rPr>
            </w:pPr>
            <w:ins w:id="5965" w:author="Jones, Emma" w:date="2018-05-02T10:53:00Z">
              <w:r w:rsidRPr="006C04A0">
                <w:rPr>
                  <w:sz w:val="22"/>
                  <w:szCs w:val="22"/>
                </w:rPr>
                <w:t>no mapping</w:t>
              </w:r>
            </w:ins>
          </w:p>
        </w:tc>
        <w:tc>
          <w:tcPr>
            <w:tcW w:w="2977" w:type="dxa"/>
          </w:tcPr>
          <w:p w14:paraId="505B6FDF" w14:textId="77777777" w:rsidR="00216647" w:rsidRPr="006C04A0" w:rsidRDefault="00216647" w:rsidP="004B02F0">
            <w:pPr>
              <w:rPr>
                <w:ins w:id="5966" w:author="Jones, Emma" w:date="2018-05-02T10:53:00Z"/>
                <w:sz w:val="22"/>
                <w:szCs w:val="22"/>
              </w:rPr>
            </w:pPr>
          </w:p>
        </w:tc>
      </w:tr>
      <w:tr w:rsidR="00216647" w:rsidRPr="006C04A0" w14:paraId="7A83EAE4" w14:textId="77777777" w:rsidTr="004B02F0">
        <w:trPr>
          <w:ins w:id="5967" w:author="Jones, Emma" w:date="2018-05-02T10:53:00Z"/>
        </w:trPr>
        <w:tc>
          <w:tcPr>
            <w:tcW w:w="3085" w:type="dxa"/>
            <w:gridSpan w:val="2"/>
          </w:tcPr>
          <w:p w14:paraId="415E888D" w14:textId="77777777" w:rsidR="00216647" w:rsidRPr="006C04A0" w:rsidRDefault="00216647" w:rsidP="004B02F0">
            <w:pPr>
              <w:pStyle w:val="TableEntry"/>
              <w:rPr>
                <w:ins w:id="5968" w:author="Jones, Emma" w:date="2018-05-02T10:53:00Z"/>
                <w:sz w:val="22"/>
                <w:szCs w:val="22"/>
              </w:rPr>
            </w:pPr>
            <w:ins w:id="5969" w:author="Jones, Emma" w:date="2018-05-02T10:53:00Z">
              <w:r w:rsidRPr="006C04A0">
                <w:rPr>
                  <w:sz w:val="22"/>
                  <w:szCs w:val="22"/>
                </w:rPr>
                <w:lastRenderedPageBreak/>
                <w:t>executionPeriod</w:t>
              </w:r>
            </w:ins>
          </w:p>
        </w:tc>
        <w:tc>
          <w:tcPr>
            <w:tcW w:w="3544" w:type="dxa"/>
          </w:tcPr>
          <w:p w14:paraId="62A95D24" w14:textId="77777777" w:rsidR="00216647" w:rsidRPr="006C04A0" w:rsidRDefault="00216647" w:rsidP="004B02F0">
            <w:pPr>
              <w:pStyle w:val="TableEntry"/>
              <w:rPr>
                <w:ins w:id="5970" w:author="Jones, Emma" w:date="2018-05-02T10:53:00Z"/>
                <w:sz w:val="22"/>
                <w:szCs w:val="22"/>
              </w:rPr>
            </w:pPr>
            <w:ins w:id="5971" w:author="Jones, Emma" w:date="2018-05-02T10:53:00Z">
              <w:r w:rsidRPr="006C04A0">
                <w:rPr>
                  <w:sz w:val="22"/>
                  <w:szCs w:val="22"/>
                </w:rPr>
                <w:t>Start and end time of execution</w:t>
              </w:r>
            </w:ins>
          </w:p>
        </w:tc>
        <w:tc>
          <w:tcPr>
            <w:tcW w:w="2977" w:type="dxa"/>
          </w:tcPr>
          <w:p w14:paraId="166718B4" w14:textId="77777777" w:rsidR="00216647" w:rsidRPr="006C04A0" w:rsidRDefault="00216647" w:rsidP="004B02F0">
            <w:pPr>
              <w:rPr>
                <w:ins w:id="5972" w:author="Jones, Emma" w:date="2018-05-02T10:53:00Z"/>
                <w:sz w:val="22"/>
                <w:szCs w:val="22"/>
              </w:rPr>
            </w:pPr>
            <w:ins w:id="5973" w:author="Jones, Emma" w:date="2018-05-02T10:53:00Z">
              <w:r w:rsidRPr="006C04A0">
                <w:rPr>
                  <w:sz w:val="22"/>
                  <w:szCs w:val="22"/>
                </w:rPr>
                <w:t>no mapping</w:t>
              </w:r>
            </w:ins>
          </w:p>
        </w:tc>
        <w:tc>
          <w:tcPr>
            <w:tcW w:w="2977" w:type="dxa"/>
          </w:tcPr>
          <w:p w14:paraId="0C2B7714" w14:textId="77777777" w:rsidR="00216647" w:rsidRPr="006C04A0" w:rsidRDefault="00216647" w:rsidP="004B02F0">
            <w:pPr>
              <w:rPr>
                <w:ins w:id="5974" w:author="Jones, Emma" w:date="2018-05-02T10:53:00Z"/>
                <w:sz w:val="22"/>
                <w:szCs w:val="22"/>
              </w:rPr>
            </w:pPr>
          </w:p>
        </w:tc>
      </w:tr>
      <w:tr w:rsidR="00216647" w:rsidRPr="006C04A0" w14:paraId="420CA775" w14:textId="77777777" w:rsidTr="004B02F0">
        <w:trPr>
          <w:ins w:id="5975" w:author="Jones, Emma" w:date="2018-05-02T10:53:00Z"/>
        </w:trPr>
        <w:tc>
          <w:tcPr>
            <w:tcW w:w="3085" w:type="dxa"/>
            <w:gridSpan w:val="2"/>
          </w:tcPr>
          <w:p w14:paraId="31D7289C" w14:textId="77777777" w:rsidR="00216647" w:rsidRPr="006C04A0" w:rsidRDefault="00216647" w:rsidP="004B02F0">
            <w:pPr>
              <w:pStyle w:val="TableEntry"/>
              <w:rPr>
                <w:ins w:id="5976" w:author="Jones, Emma" w:date="2018-05-02T10:53:00Z"/>
                <w:sz w:val="22"/>
                <w:szCs w:val="22"/>
              </w:rPr>
            </w:pPr>
            <w:ins w:id="5977" w:author="Jones, Emma" w:date="2018-05-02T10:53:00Z">
              <w:r w:rsidRPr="006C04A0">
                <w:rPr>
                  <w:sz w:val="22"/>
                  <w:szCs w:val="22"/>
                </w:rPr>
                <w:t>authoredOn</w:t>
              </w:r>
            </w:ins>
          </w:p>
        </w:tc>
        <w:tc>
          <w:tcPr>
            <w:tcW w:w="3544" w:type="dxa"/>
          </w:tcPr>
          <w:p w14:paraId="263DC536" w14:textId="77777777" w:rsidR="00216647" w:rsidRPr="006C04A0" w:rsidRDefault="00216647" w:rsidP="004B02F0">
            <w:pPr>
              <w:pStyle w:val="TableEntry"/>
              <w:rPr>
                <w:ins w:id="5978" w:author="Jones, Emma" w:date="2018-05-02T10:53:00Z"/>
                <w:sz w:val="22"/>
                <w:szCs w:val="22"/>
              </w:rPr>
            </w:pPr>
            <w:ins w:id="5979" w:author="Jones, Emma" w:date="2018-05-02T10:53:00Z">
              <w:r w:rsidRPr="006C04A0">
                <w:rPr>
                  <w:sz w:val="22"/>
                  <w:szCs w:val="22"/>
                </w:rPr>
                <w:t>Task Creation Date</w:t>
              </w:r>
            </w:ins>
          </w:p>
        </w:tc>
        <w:tc>
          <w:tcPr>
            <w:tcW w:w="2977" w:type="dxa"/>
          </w:tcPr>
          <w:p w14:paraId="2AC3689C" w14:textId="77777777" w:rsidR="00216647" w:rsidRPr="006C04A0" w:rsidRDefault="00216647" w:rsidP="004B02F0">
            <w:pPr>
              <w:rPr>
                <w:ins w:id="5980" w:author="Jones, Emma" w:date="2018-05-02T10:53:00Z"/>
                <w:sz w:val="22"/>
                <w:szCs w:val="22"/>
              </w:rPr>
            </w:pPr>
            <w:ins w:id="5981" w:author="Jones, Emma" w:date="2018-05-02T10:53:00Z">
              <w:r w:rsidRPr="006C04A0">
                <w:rPr>
                  <w:sz w:val="22"/>
                  <w:szCs w:val="22"/>
                </w:rPr>
                <w:t>taskDetails/createdTime</w:t>
              </w:r>
            </w:ins>
          </w:p>
        </w:tc>
        <w:tc>
          <w:tcPr>
            <w:tcW w:w="2977" w:type="dxa"/>
          </w:tcPr>
          <w:p w14:paraId="2590E0CC" w14:textId="77777777" w:rsidR="00216647" w:rsidRPr="006C04A0" w:rsidRDefault="00216647" w:rsidP="004B02F0">
            <w:pPr>
              <w:rPr>
                <w:ins w:id="5982" w:author="Jones, Emma" w:date="2018-05-02T10:53:00Z"/>
                <w:sz w:val="22"/>
                <w:szCs w:val="22"/>
              </w:rPr>
            </w:pPr>
          </w:p>
        </w:tc>
      </w:tr>
      <w:tr w:rsidR="00216647" w:rsidRPr="006C04A0" w14:paraId="5D28C550" w14:textId="77777777" w:rsidTr="004B02F0">
        <w:trPr>
          <w:ins w:id="5983" w:author="Jones, Emma" w:date="2018-05-02T10:53:00Z"/>
        </w:trPr>
        <w:tc>
          <w:tcPr>
            <w:tcW w:w="3085" w:type="dxa"/>
            <w:gridSpan w:val="2"/>
          </w:tcPr>
          <w:p w14:paraId="7A8119ED" w14:textId="77777777" w:rsidR="00216647" w:rsidRPr="006C04A0" w:rsidRDefault="00216647" w:rsidP="004B02F0">
            <w:pPr>
              <w:pStyle w:val="TableEntry"/>
              <w:rPr>
                <w:ins w:id="5984" w:author="Jones, Emma" w:date="2018-05-02T10:53:00Z"/>
                <w:sz w:val="22"/>
                <w:szCs w:val="22"/>
              </w:rPr>
            </w:pPr>
            <w:ins w:id="5985" w:author="Jones, Emma" w:date="2018-05-02T10:53:00Z">
              <w:r w:rsidRPr="006C04A0">
                <w:rPr>
                  <w:sz w:val="22"/>
                  <w:szCs w:val="22"/>
                </w:rPr>
                <w:t>lastModified</w:t>
              </w:r>
            </w:ins>
          </w:p>
        </w:tc>
        <w:tc>
          <w:tcPr>
            <w:tcW w:w="3544" w:type="dxa"/>
          </w:tcPr>
          <w:p w14:paraId="45CCA4EA" w14:textId="77777777" w:rsidR="00216647" w:rsidRPr="006C04A0" w:rsidRDefault="00216647" w:rsidP="004B02F0">
            <w:pPr>
              <w:pStyle w:val="TableEntry"/>
              <w:rPr>
                <w:ins w:id="5986" w:author="Jones, Emma" w:date="2018-05-02T10:53:00Z"/>
                <w:sz w:val="22"/>
                <w:szCs w:val="22"/>
              </w:rPr>
            </w:pPr>
            <w:ins w:id="5987" w:author="Jones, Emma" w:date="2018-05-02T10:53:00Z">
              <w:r w:rsidRPr="006C04A0">
                <w:rPr>
                  <w:sz w:val="22"/>
                  <w:szCs w:val="22"/>
                </w:rPr>
                <w:t>Task Last Modified Date</w:t>
              </w:r>
            </w:ins>
          </w:p>
        </w:tc>
        <w:tc>
          <w:tcPr>
            <w:tcW w:w="2977" w:type="dxa"/>
          </w:tcPr>
          <w:p w14:paraId="56DF7CBF" w14:textId="77777777" w:rsidR="00216647" w:rsidRPr="006C04A0" w:rsidRDefault="00216647" w:rsidP="004B02F0">
            <w:pPr>
              <w:rPr>
                <w:ins w:id="5988" w:author="Jones, Emma" w:date="2018-05-02T10:53:00Z"/>
                <w:sz w:val="22"/>
                <w:szCs w:val="22"/>
              </w:rPr>
            </w:pPr>
            <w:ins w:id="5989" w:author="Jones, Emma" w:date="2018-05-02T10:53:00Z">
              <w:r w:rsidRPr="006C04A0">
                <w:rPr>
                  <w:sz w:val="22"/>
                  <w:szCs w:val="22"/>
                </w:rPr>
                <w:t>taskDetails/lastModifiedTime</w:t>
              </w:r>
            </w:ins>
          </w:p>
        </w:tc>
        <w:tc>
          <w:tcPr>
            <w:tcW w:w="2977" w:type="dxa"/>
          </w:tcPr>
          <w:p w14:paraId="56C1A020" w14:textId="77777777" w:rsidR="00216647" w:rsidRPr="006C04A0" w:rsidRDefault="00216647" w:rsidP="004B02F0">
            <w:pPr>
              <w:rPr>
                <w:ins w:id="5990" w:author="Jones, Emma" w:date="2018-05-02T10:53:00Z"/>
                <w:sz w:val="22"/>
                <w:szCs w:val="22"/>
              </w:rPr>
            </w:pPr>
          </w:p>
        </w:tc>
      </w:tr>
      <w:tr w:rsidR="00216647" w:rsidRPr="006C04A0" w14:paraId="6C5B8987" w14:textId="77777777" w:rsidTr="004B02F0">
        <w:trPr>
          <w:ins w:id="5991" w:author="Jones, Emma" w:date="2018-05-02T10:53:00Z"/>
        </w:trPr>
        <w:tc>
          <w:tcPr>
            <w:tcW w:w="3085" w:type="dxa"/>
            <w:gridSpan w:val="2"/>
          </w:tcPr>
          <w:p w14:paraId="0026782A" w14:textId="77777777" w:rsidR="00216647" w:rsidRPr="006C04A0" w:rsidRDefault="00216647" w:rsidP="004B02F0">
            <w:pPr>
              <w:pStyle w:val="TableEntry"/>
              <w:rPr>
                <w:ins w:id="5992" w:author="Jones, Emma" w:date="2018-05-02T10:53:00Z"/>
                <w:sz w:val="22"/>
                <w:szCs w:val="22"/>
              </w:rPr>
            </w:pPr>
            <w:ins w:id="5993" w:author="Jones, Emma" w:date="2018-05-02T10:53:00Z">
              <w:r w:rsidRPr="006C04A0">
                <w:rPr>
                  <w:sz w:val="22"/>
                  <w:szCs w:val="22"/>
                </w:rPr>
                <w:t>requester</w:t>
              </w:r>
            </w:ins>
          </w:p>
        </w:tc>
        <w:tc>
          <w:tcPr>
            <w:tcW w:w="3544" w:type="dxa"/>
          </w:tcPr>
          <w:p w14:paraId="5EDC9E86" w14:textId="77777777" w:rsidR="00216647" w:rsidRPr="006C04A0" w:rsidRDefault="00216647" w:rsidP="004B02F0">
            <w:pPr>
              <w:pStyle w:val="TableEntry"/>
              <w:rPr>
                <w:ins w:id="5994" w:author="Jones, Emma" w:date="2018-05-02T10:53:00Z"/>
                <w:sz w:val="22"/>
                <w:szCs w:val="22"/>
              </w:rPr>
            </w:pPr>
            <w:ins w:id="5995" w:author="Jones, Emma" w:date="2018-05-02T10:53:00Z">
              <w:r w:rsidRPr="006C04A0">
                <w:rPr>
                  <w:sz w:val="22"/>
                  <w:szCs w:val="22"/>
                </w:rPr>
                <w:t>Who is asking for task to be done</w:t>
              </w:r>
            </w:ins>
          </w:p>
        </w:tc>
        <w:tc>
          <w:tcPr>
            <w:tcW w:w="2977" w:type="dxa"/>
          </w:tcPr>
          <w:p w14:paraId="50BA6E85" w14:textId="77777777" w:rsidR="00216647" w:rsidRPr="006C04A0" w:rsidRDefault="00216647" w:rsidP="004B02F0">
            <w:pPr>
              <w:rPr>
                <w:ins w:id="5996" w:author="Jones, Emma" w:date="2018-05-02T10:53:00Z"/>
                <w:sz w:val="22"/>
                <w:szCs w:val="22"/>
              </w:rPr>
            </w:pPr>
            <w:ins w:id="5997" w:author="Jones, Emma" w:date="2018-05-02T10:53:00Z">
              <w:r w:rsidRPr="006C04A0">
                <w:rPr>
                  <w:sz w:val="22"/>
                  <w:szCs w:val="22"/>
                </w:rPr>
                <w:t>taskDetails/createdBy</w:t>
              </w:r>
            </w:ins>
          </w:p>
        </w:tc>
        <w:tc>
          <w:tcPr>
            <w:tcW w:w="2977" w:type="dxa"/>
          </w:tcPr>
          <w:p w14:paraId="1B2EC580" w14:textId="77777777" w:rsidR="00216647" w:rsidRPr="006C04A0" w:rsidRDefault="00216647" w:rsidP="004B02F0">
            <w:pPr>
              <w:rPr>
                <w:ins w:id="5998" w:author="Jones, Emma" w:date="2018-05-02T10:53:00Z"/>
                <w:sz w:val="22"/>
                <w:szCs w:val="22"/>
              </w:rPr>
            </w:pPr>
          </w:p>
        </w:tc>
      </w:tr>
      <w:tr w:rsidR="00216647" w:rsidRPr="006C04A0" w14:paraId="40152885" w14:textId="77777777" w:rsidTr="004B02F0">
        <w:trPr>
          <w:ins w:id="5999" w:author="Jones, Emma" w:date="2018-05-02T10:53:00Z"/>
        </w:trPr>
        <w:tc>
          <w:tcPr>
            <w:tcW w:w="817" w:type="dxa"/>
          </w:tcPr>
          <w:p w14:paraId="0EB7EB92" w14:textId="77777777" w:rsidR="00216647" w:rsidRPr="006C04A0" w:rsidRDefault="00216647" w:rsidP="004B02F0">
            <w:pPr>
              <w:pStyle w:val="TableEntry"/>
              <w:rPr>
                <w:ins w:id="6000" w:author="Jones, Emma" w:date="2018-05-02T10:53:00Z"/>
                <w:sz w:val="22"/>
                <w:szCs w:val="22"/>
              </w:rPr>
            </w:pPr>
          </w:p>
        </w:tc>
        <w:tc>
          <w:tcPr>
            <w:tcW w:w="2268" w:type="dxa"/>
          </w:tcPr>
          <w:p w14:paraId="40D4E654" w14:textId="77777777" w:rsidR="00216647" w:rsidRPr="006C04A0" w:rsidRDefault="00216647" w:rsidP="004B02F0">
            <w:pPr>
              <w:pStyle w:val="TableEntry"/>
              <w:rPr>
                <w:ins w:id="6001" w:author="Jones, Emma" w:date="2018-05-02T10:53:00Z"/>
                <w:sz w:val="22"/>
                <w:szCs w:val="22"/>
              </w:rPr>
            </w:pPr>
            <w:ins w:id="6002" w:author="Jones, Emma" w:date="2018-05-02T10:53:00Z">
              <w:r>
                <w:rPr>
                  <w:sz w:val="22"/>
                  <w:szCs w:val="22"/>
                </w:rPr>
                <w:t>agent</w:t>
              </w:r>
            </w:ins>
          </w:p>
        </w:tc>
        <w:tc>
          <w:tcPr>
            <w:tcW w:w="3544" w:type="dxa"/>
          </w:tcPr>
          <w:p w14:paraId="4294F763" w14:textId="77777777" w:rsidR="00216647" w:rsidRPr="006C04A0" w:rsidRDefault="00216647" w:rsidP="004B02F0">
            <w:pPr>
              <w:pStyle w:val="TableEntry"/>
              <w:rPr>
                <w:ins w:id="6003" w:author="Jones, Emma" w:date="2018-05-02T10:53:00Z"/>
                <w:sz w:val="22"/>
                <w:szCs w:val="22"/>
              </w:rPr>
            </w:pPr>
            <w:ins w:id="6004" w:author="Jones, Emma" w:date="2018-05-02T10:53:00Z">
              <w:r w:rsidRPr="006C04A0">
                <w:rPr>
                  <w:sz w:val="22"/>
                  <w:szCs w:val="22"/>
                </w:rPr>
                <w:t>Individual asking for task</w:t>
              </w:r>
            </w:ins>
          </w:p>
        </w:tc>
        <w:tc>
          <w:tcPr>
            <w:tcW w:w="2977" w:type="dxa"/>
          </w:tcPr>
          <w:p w14:paraId="67E366C1" w14:textId="77777777" w:rsidR="00216647" w:rsidRPr="006C04A0" w:rsidRDefault="00216647" w:rsidP="004B02F0">
            <w:pPr>
              <w:rPr>
                <w:ins w:id="6005" w:author="Jones, Emma" w:date="2018-05-02T10:53:00Z"/>
                <w:sz w:val="22"/>
                <w:szCs w:val="22"/>
              </w:rPr>
            </w:pPr>
            <w:ins w:id="6006" w:author="Jones, Emma" w:date="2018-05-02T10:53:00Z">
              <w:r w:rsidRPr="006C04A0">
                <w:rPr>
                  <w:sz w:val="22"/>
                  <w:szCs w:val="22"/>
                </w:rPr>
                <w:t>taskDetails/taskInitiatior</w:t>
              </w:r>
            </w:ins>
          </w:p>
        </w:tc>
        <w:tc>
          <w:tcPr>
            <w:tcW w:w="2977" w:type="dxa"/>
          </w:tcPr>
          <w:p w14:paraId="19E9F97E" w14:textId="77777777" w:rsidR="00216647" w:rsidRPr="006C04A0" w:rsidRDefault="00216647" w:rsidP="004B02F0">
            <w:pPr>
              <w:rPr>
                <w:ins w:id="6007" w:author="Jones, Emma" w:date="2018-05-02T10:53:00Z"/>
                <w:sz w:val="22"/>
                <w:szCs w:val="22"/>
              </w:rPr>
            </w:pPr>
          </w:p>
        </w:tc>
      </w:tr>
      <w:tr w:rsidR="00216647" w:rsidRPr="006C04A0" w14:paraId="163446E6" w14:textId="77777777" w:rsidTr="004B02F0">
        <w:trPr>
          <w:ins w:id="6008" w:author="Jones, Emma" w:date="2018-05-02T10:53:00Z"/>
        </w:trPr>
        <w:tc>
          <w:tcPr>
            <w:tcW w:w="817" w:type="dxa"/>
          </w:tcPr>
          <w:p w14:paraId="06C056AE" w14:textId="77777777" w:rsidR="00216647" w:rsidRPr="006C04A0" w:rsidRDefault="00216647" w:rsidP="004B02F0">
            <w:pPr>
              <w:pStyle w:val="TableEntry"/>
              <w:rPr>
                <w:ins w:id="6009" w:author="Jones, Emma" w:date="2018-05-02T10:53:00Z"/>
                <w:sz w:val="22"/>
                <w:szCs w:val="22"/>
              </w:rPr>
            </w:pPr>
          </w:p>
        </w:tc>
        <w:tc>
          <w:tcPr>
            <w:tcW w:w="2268" w:type="dxa"/>
          </w:tcPr>
          <w:p w14:paraId="1BC9F4F4" w14:textId="77777777" w:rsidR="00216647" w:rsidRPr="006C04A0" w:rsidRDefault="00216647" w:rsidP="004B02F0">
            <w:pPr>
              <w:pStyle w:val="TableEntry"/>
              <w:rPr>
                <w:ins w:id="6010" w:author="Jones, Emma" w:date="2018-05-02T10:53:00Z"/>
                <w:sz w:val="22"/>
                <w:szCs w:val="22"/>
              </w:rPr>
            </w:pPr>
            <w:ins w:id="6011" w:author="Jones, Emma" w:date="2018-05-02T10:53:00Z">
              <w:r>
                <w:rPr>
                  <w:sz w:val="22"/>
                  <w:szCs w:val="22"/>
                </w:rPr>
                <w:t>onBehalfOf</w:t>
              </w:r>
            </w:ins>
          </w:p>
        </w:tc>
        <w:tc>
          <w:tcPr>
            <w:tcW w:w="3544" w:type="dxa"/>
          </w:tcPr>
          <w:p w14:paraId="2DC700C5" w14:textId="77777777" w:rsidR="00216647" w:rsidRPr="006C04A0" w:rsidRDefault="00216647" w:rsidP="004B02F0">
            <w:pPr>
              <w:pStyle w:val="TableEntry"/>
              <w:rPr>
                <w:ins w:id="6012" w:author="Jones, Emma" w:date="2018-05-02T10:53:00Z"/>
                <w:sz w:val="22"/>
                <w:szCs w:val="22"/>
              </w:rPr>
            </w:pPr>
            <w:ins w:id="6013" w:author="Jones, Emma" w:date="2018-05-02T10:53:00Z">
              <w:r w:rsidRPr="006C04A0">
                <w:rPr>
                  <w:sz w:val="22"/>
                  <w:szCs w:val="22"/>
                </w:rPr>
                <w:t>Organization individual is acting for</w:t>
              </w:r>
            </w:ins>
          </w:p>
        </w:tc>
        <w:tc>
          <w:tcPr>
            <w:tcW w:w="2977" w:type="dxa"/>
          </w:tcPr>
          <w:p w14:paraId="46754E06" w14:textId="77777777" w:rsidR="00216647" w:rsidRPr="006C04A0" w:rsidRDefault="00216647" w:rsidP="004B02F0">
            <w:pPr>
              <w:rPr>
                <w:ins w:id="6014" w:author="Jones, Emma" w:date="2018-05-02T10:53:00Z"/>
                <w:sz w:val="22"/>
                <w:szCs w:val="22"/>
              </w:rPr>
            </w:pPr>
            <w:ins w:id="6015" w:author="Jones, Emma" w:date="2018-05-02T10:53:00Z">
              <w:r w:rsidRPr="006C04A0">
                <w:rPr>
                  <w:sz w:val="22"/>
                  <w:szCs w:val="22"/>
                </w:rPr>
                <w:t>no mapping</w:t>
              </w:r>
            </w:ins>
          </w:p>
        </w:tc>
        <w:tc>
          <w:tcPr>
            <w:tcW w:w="2977" w:type="dxa"/>
          </w:tcPr>
          <w:p w14:paraId="1D3F0876" w14:textId="77777777" w:rsidR="00216647" w:rsidRPr="006C04A0" w:rsidRDefault="00216647" w:rsidP="004B02F0">
            <w:pPr>
              <w:rPr>
                <w:ins w:id="6016" w:author="Jones, Emma" w:date="2018-05-02T10:53:00Z"/>
                <w:sz w:val="22"/>
                <w:szCs w:val="22"/>
              </w:rPr>
            </w:pPr>
          </w:p>
        </w:tc>
      </w:tr>
      <w:tr w:rsidR="00216647" w:rsidRPr="006C04A0" w14:paraId="1E13CCD2" w14:textId="77777777" w:rsidTr="004B02F0">
        <w:trPr>
          <w:ins w:id="6017" w:author="Jones, Emma" w:date="2018-05-02T10:53:00Z"/>
        </w:trPr>
        <w:tc>
          <w:tcPr>
            <w:tcW w:w="3085" w:type="dxa"/>
            <w:gridSpan w:val="2"/>
          </w:tcPr>
          <w:p w14:paraId="6E90A996" w14:textId="77777777" w:rsidR="00216647" w:rsidRPr="006C04A0" w:rsidRDefault="00216647" w:rsidP="004B02F0">
            <w:pPr>
              <w:pStyle w:val="TableEntry"/>
              <w:rPr>
                <w:ins w:id="6018" w:author="Jones, Emma" w:date="2018-05-02T10:53:00Z"/>
                <w:sz w:val="22"/>
                <w:szCs w:val="22"/>
              </w:rPr>
            </w:pPr>
            <w:ins w:id="6019" w:author="Jones, Emma" w:date="2018-05-02T10:53:00Z">
              <w:r w:rsidRPr="006C04A0">
                <w:rPr>
                  <w:sz w:val="22"/>
                  <w:szCs w:val="22"/>
                </w:rPr>
                <w:t>performerType</w:t>
              </w:r>
            </w:ins>
          </w:p>
        </w:tc>
        <w:tc>
          <w:tcPr>
            <w:tcW w:w="3544" w:type="dxa"/>
          </w:tcPr>
          <w:p w14:paraId="3EC6DCFF" w14:textId="77777777" w:rsidR="00216647" w:rsidRPr="006C04A0" w:rsidRDefault="00216647" w:rsidP="004B02F0">
            <w:pPr>
              <w:pStyle w:val="TableEntry"/>
              <w:rPr>
                <w:ins w:id="6020" w:author="Jones, Emma" w:date="2018-05-02T10:53:00Z"/>
                <w:sz w:val="22"/>
                <w:szCs w:val="22"/>
              </w:rPr>
            </w:pPr>
            <w:ins w:id="6021" w:author="Jones, Emma" w:date="2018-05-02T10:53:00Z">
              <w:r w:rsidRPr="006C04A0">
                <w:rPr>
                  <w:sz w:val="22"/>
                  <w:szCs w:val="22"/>
                </w:rPr>
                <w:t>requester | dispatcher | scheduler | performer | monitor | manager | acquirer | reviewer</w:t>
              </w:r>
            </w:ins>
          </w:p>
        </w:tc>
        <w:tc>
          <w:tcPr>
            <w:tcW w:w="2977" w:type="dxa"/>
          </w:tcPr>
          <w:p w14:paraId="6E190610" w14:textId="77777777" w:rsidR="00216647" w:rsidRPr="006C04A0" w:rsidRDefault="00216647" w:rsidP="004B02F0">
            <w:pPr>
              <w:rPr>
                <w:ins w:id="6022" w:author="Jones, Emma" w:date="2018-05-02T10:53:00Z"/>
                <w:sz w:val="22"/>
                <w:szCs w:val="22"/>
              </w:rPr>
            </w:pPr>
            <w:ins w:id="6023" w:author="Jones, Emma" w:date="2018-05-02T10:53:00Z">
              <w:r w:rsidRPr="006C04A0">
                <w:rPr>
                  <w:sz w:val="22"/>
                  <w:szCs w:val="22"/>
                </w:rPr>
                <w:t>no mapping</w:t>
              </w:r>
            </w:ins>
          </w:p>
        </w:tc>
        <w:tc>
          <w:tcPr>
            <w:tcW w:w="2977" w:type="dxa"/>
          </w:tcPr>
          <w:p w14:paraId="510A9570" w14:textId="77777777" w:rsidR="00216647" w:rsidRPr="006C04A0" w:rsidRDefault="00216647" w:rsidP="004B02F0">
            <w:pPr>
              <w:rPr>
                <w:ins w:id="6024" w:author="Jones, Emma" w:date="2018-05-02T10:53:00Z"/>
                <w:sz w:val="22"/>
                <w:szCs w:val="22"/>
              </w:rPr>
            </w:pPr>
          </w:p>
        </w:tc>
      </w:tr>
      <w:tr w:rsidR="00216647" w:rsidRPr="006C04A0" w14:paraId="65D2CF38" w14:textId="77777777" w:rsidTr="004B02F0">
        <w:trPr>
          <w:ins w:id="6025" w:author="Jones, Emma" w:date="2018-05-02T10:53:00Z"/>
        </w:trPr>
        <w:tc>
          <w:tcPr>
            <w:tcW w:w="3085" w:type="dxa"/>
            <w:gridSpan w:val="2"/>
          </w:tcPr>
          <w:p w14:paraId="78A553AD" w14:textId="77777777" w:rsidR="00216647" w:rsidRPr="006C04A0" w:rsidRDefault="00216647" w:rsidP="004B02F0">
            <w:pPr>
              <w:pStyle w:val="TableEntry"/>
              <w:rPr>
                <w:ins w:id="6026" w:author="Jones, Emma" w:date="2018-05-02T10:53:00Z"/>
                <w:sz w:val="22"/>
                <w:szCs w:val="22"/>
              </w:rPr>
            </w:pPr>
            <w:ins w:id="6027" w:author="Jones, Emma" w:date="2018-05-02T10:53:00Z">
              <w:r w:rsidRPr="006C04A0">
                <w:rPr>
                  <w:sz w:val="22"/>
                  <w:szCs w:val="22"/>
                </w:rPr>
                <w:t>owner</w:t>
              </w:r>
            </w:ins>
          </w:p>
        </w:tc>
        <w:tc>
          <w:tcPr>
            <w:tcW w:w="3544" w:type="dxa"/>
          </w:tcPr>
          <w:p w14:paraId="7988074F" w14:textId="77777777" w:rsidR="00216647" w:rsidRPr="006C04A0" w:rsidRDefault="00216647" w:rsidP="004B02F0">
            <w:pPr>
              <w:pStyle w:val="TableEntry"/>
              <w:rPr>
                <w:ins w:id="6028" w:author="Jones, Emma" w:date="2018-05-02T10:53:00Z"/>
                <w:sz w:val="22"/>
                <w:szCs w:val="22"/>
              </w:rPr>
            </w:pPr>
            <w:ins w:id="6029" w:author="Jones, Emma" w:date="2018-05-02T10:53:00Z">
              <w:r w:rsidRPr="006C04A0">
                <w:rPr>
                  <w:sz w:val="22"/>
                  <w:szCs w:val="22"/>
                </w:rPr>
                <w:t>Responsible individual</w:t>
              </w:r>
            </w:ins>
          </w:p>
        </w:tc>
        <w:tc>
          <w:tcPr>
            <w:tcW w:w="2977" w:type="dxa"/>
          </w:tcPr>
          <w:p w14:paraId="728D5E74" w14:textId="77777777" w:rsidR="00216647" w:rsidRPr="006C04A0" w:rsidRDefault="00216647" w:rsidP="004B02F0">
            <w:pPr>
              <w:rPr>
                <w:ins w:id="6030" w:author="Jones, Emma" w:date="2018-05-02T10:53:00Z"/>
                <w:sz w:val="22"/>
                <w:szCs w:val="22"/>
              </w:rPr>
            </w:pPr>
            <w:ins w:id="6031" w:author="Jones, Emma" w:date="2018-05-02T10:53:00Z">
              <w:r w:rsidRPr="006C04A0">
                <w:rPr>
                  <w:sz w:val="22"/>
                  <w:szCs w:val="22"/>
                </w:rPr>
                <w:t>TaskList/XDWTask/TaskData/TaskDetails/actualOwner</w:t>
              </w:r>
            </w:ins>
          </w:p>
        </w:tc>
        <w:tc>
          <w:tcPr>
            <w:tcW w:w="2977" w:type="dxa"/>
          </w:tcPr>
          <w:p w14:paraId="346D729D" w14:textId="77777777" w:rsidR="00216647" w:rsidRPr="006C04A0" w:rsidRDefault="00216647" w:rsidP="004B02F0">
            <w:pPr>
              <w:rPr>
                <w:ins w:id="6032" w:author="Jones, Emma" w:date="2018-05-02T10:53:00Z"/>
                <w:sz w:val="22"/>
                <w:szCs w:val="22"/>
              </w:rPr>
            </w:pPr>
          </w:p>
        </w:tc>
      </w:tr>
      <w:tr w:rsidR="00216647" w:rsidRPr="006C04A0" w14:paraId="19E96F08" w14:textId="77777777" w:rsidTr="004B02F0">
        <w:trPr>
          <w:ins w:id="6033" w:author="Jones, Emma" w:date="2018-05-02T10:53:00Z"/>
        </w:trPr>
        <w:tc>
          <w:tcPr>
            <w:tcW w:w="3085" w:type="dxa"/>
            <w:gridSpan w:val="2"/>
          </w:tcPr>
          <w:p w14:paraId="63647D8B" w14:textId="77777777" w:rsidR="00216647" w:rsidRPr="006C04A0" w:rsidRDefault="00216647" w:rsidP="004B02F0">
            <w:pPr>
              <w:pStyle w:val="TableEntry"/>
              <w:rPr>
                <w:ins w:id="6034" w:author="Jones, Emma" w:date="2018-05-02T10:53:00Z"/>
                <w:sz w:val="22"/>
                <w:szCs w:val="22"/>
              </w:rPr>
            </w:pPr>
            <w:ins w:id="6035" w:author="Jones, Emma" w:date="2018-05-02T10:53:00Z">
              <w:r w:rsidRPr="006C04A0">
                <w:rPr>
                  <w:sz w:val="22"/>
                  <w:szCs w:val="22"/>
                </w:rPr>
                <w:t>reason</w:t>
              </w:r>
            </w:ins>
          </w:p>
        </w:tc>
        <w:tc>
          <w:tcPr>
            <w:tcW w:w="3544" w:type="dxa"/>
          </w:tcPr>
          <w:p w14:paraId="21313469" w14:textId="77777777" w:rsidR="00216647" w:rsidRPr="006C04A0" w:rsidRDefault="00216647" w:rsidP="004B02F0">
            <w:pPr>
              <w:pStyle w:val="TableEntry"/>
              <w:rPr>
                <w:ins w:id="6036" w:author="Jones, Emma" w:date="2018-05-02T10:53:00Z"/>
                <w:sz w:val="22"/>
                <w:szCs w:val="22"/>
              </w:rPr>
            </w:pPr>
            <w:ins w:id="6037" w:author="Jones, Emma" w:date="2018-05-02T10:53:00Z">
              <w:r w:rsidRPr="006C04A0">
                <w:rPr>
                  <w:sz w:val="22"/>
                  <w:szCs w:val="22"/>
                </w:rPr>
                <w:t>Why task is needed</w:t>
              </w:r>
            </w:ins>
          </w:p>
        </w:tc>
        <w:tc>
          <w:tcPr>
            <w:tcW w:w="2977" w:type="dxa"/>
          </w:tcPr>
          <w:p w14:paraId="77B45DBC" w14:textId="77777777" w:rsidR="00216647" w:rsidRPr="006C04A0" w:rsidRDefault="00216647" w:rsidP="004B02F0">
            <w:pPr>
              <w:rPr>
                <w:ins w:id="6038" w:author="Jones, Emma" w:date="2018-05-02T10:53:00Z"/>
                <w:sz w:val="22"/>
                <w:szCs w:val="22"/>
              </w:rPr>
            </w:pPr>
            <w:ins w:id="6039" w:author="Jones, Emma" w:date="2018-05-02T10:53:00Z">
              <w:r w:rsidRPr="006C04A0">
                <w:rPr>
                  <w:sz w:val="22"/>
                  <w:szCs w:val="22"/>
                </w:rPr>
                <w:t>no mapping</w:t>
              </w:r>
            </w:ins>
          </w:p>
        </w:tc>
        <w:tc>
          <w:tcPr>
            <w:tcW w:w="2977" w:type="dxa"/>
          </w:tcPr>
          <w:p w14:paraId="5D7CDAF9" w14:textId="77777777" w:rsidR="00216647" w:rsidRPr="006C04A0" w:rsidRDefault="00216647" w:rsidP="004B02F0">
            <w:pPr>
              <w:rPr>
                <w:ins w:id="6040" w:author="Jones, Emma" w:date="2018-05-02T10:53:00Z"/>
                <w:sz w:val="22"/>
                <w:szCs w:val="22"/>
              </w:rPr>
            </w:pPr>
          </w:p>
        </w:tc>
      </w:tr>
      <w:tr w:rsidR="00216647" w:rsidRPr="006C04A0" w14:paraId="75B39978" w14:textId="77777777" w:rsidTr="004B02F0">
        <w:trPr>
          <w:ins w:id="6041" w:author="Jones, Emma" w:date="2018-05-02T10:53:00Z"/>
        </w:trPr>
        <w:tc>
          <w:tcPr>
            <w:tcW w:w="3085" w:type="dxa"/>
            <w:gridSpan w:val="2"/>
          </w:tcPr>
          <w:p w14:paraId="2B5540F4" w14:textId="77777777" w:rsidR="00216647" w:rsidRPr="006C04A0" w:rsidRDefault="00216647" w:rsidP="004B02F0">
            <w:pPr>
              <w:pStyle w:val="TableEntry"/>
              <w:rPr>
                <w:ins w:id="6042" w:author="Jones, Emma" w:date="2018-05-02T10:53:00Z"/>
                <w:sz w:val="22"/>
                <w:szCs w:val="22"/>
              </w:rPr>
            </w:pPr>
            <w:ins w:id="6043" w:author="Jones, Emma" w:date="2018-05-02T10:53:00Z">
              <w:r w:rsidRPr="006C04A0">
                <w:rPr>
                  <w:sz w:val="22"/>
                  <w:szCs w:val="22"/>
                </w:rPr>
                <w:t>note</w:t>
              </w:r>
            </w:ins>
          </w:p>
        </w:tc>
        <w:tc>
          <w:tcPr>
            <w:tcW w:w="3544" w:type="dxa"/>
          </w:tcPr>
          <w:p w14:paraId="00A98937" w14:textId="77777777" w:rsidR="00216647" w:rsidRPr="006C04A0" w:rsidRDefault="00216647" w:rsidP="004B02F0">
            <w:pPr>
              <w:pStyle w:val="TableEntry"/>
              <w:rPr>
                <w:ins w:id="6044" w:author="Jones, Emma" w:date="2018-05-02T10:53:00Z"/>
                <w:sz w:val="22"/>
                <w:szCs w:val="22"/>
              </w:rPr>
            </w:pPr>
            <w:ins w:id="6045" w:author="Jones, Emma" w:date="2018-05-02T10:53:00Z">
              <w:r w:rsidRPr="006C04A0">
                <w:rPr>
                  <w:sz w:val="22"/>
                  <w:szCs w:val="22"/>
                </w:rPr>
                <w:t>Comments made about the task</w:t>
              </w:r>
            </w:ins>
          </w:p>
        </w:tc>
        <w:tc>
          <w:tcPr>
            <w:tcW w:w="2977" w:type="dxa"/>
          </w:tcPr>
          <w:p w14:paraId="0301BBC8" w14:textId="77777777" w:rsidR="00216647" w:rsidRPr="006C04A0" w:rsidRDefault="00216647" w:rsidP="004B02F0">
            <w:pPr>
              <w:rPr>
                <w:ins w:id="6046" w:author="Jones, Emma" w:date="2018-05-02T10:53:00Z"/>
                <w:sz w:val="22"/>
                <w:szCs w:val="22"/>
              </w:rPr>
            </w:pPr>
            <w:ins w:id="6047" w:author="Jones, Emma" w:date="2018-05-02T10:53:00Z">
              <w:r w:rsidRPr="006C04A0">
                <w:rPr>
                  <w:sz w:val="22"/>
                  <w:szCs w:val="22"/>
                </w:rPr>
                <w:t>taskData/comments</w:t>
              </w:r>
            </w:ins>
          </w:p>
        </w:tc>
        <w:tc>
          <w:tcPr>
            <w:tcW w:w="2977" w:type="dxa"/>
          </w:tcPr>
          <w:p w14:paraId="748D8EFE" w14:textId="77777777" w:rsidR="00216647" w:rsidRPr="006C04A0" w:rsidRDefault="00216647" w:rsidP="004B02F0">
            <w:pPr>
              <w:rPr>
                <w:ins w:id="6048" w:author="Jones, Emma" w:date="2018-05-02T10:53:00Z"/>
                <w:sz w:val="22"/>
                <w:szCs w:val="22"/>
              </w:rPr>
            </w:pPr>
          </w:p>
        </w:tc>
      </w:tr>
      <w:tr w:rsidR="00216647" w:rsidRPr="006C04A0" w14:paraId="6CE7A0A8" w14:textId="77777777" w:rsidTr="004B02F0">
        <w:trPr>
          <w:ins w:id="6049" w:author="Jones, Emma" w:date="2018-05-02T10:53:00Z"/>
        </w:trPr>
        <w:tc>
          <w:tcPr>
            <w:tcW w:w="3085" w:type="dxa"/>
            <w:gridSpan w:val="2"/>
          </w:tcPr>
          <w:p w14:paraId="0613978B" w14:textId="77777777" w:rsidR="00216647" w:rsidRPr="006C04A0" w:rsidRDefault="00216647" w:rsidP="004B02F0">
            <w:pPr>
              <w:pStyle w:val="TableEntry"/>
              <w:rPr>
                <w:ins w:id="6050" w:author="Jones, Emma" w:date="2018-05-02T10:53:00Z"/>
                <w:sz w:val="22"/>
                <w:szCs w:val="22"/>
              </w:rPr>
            </w:pPr>
            <w:ins w:id="6051" w:author="Jones, Emma" w:date="2018-05-02T10:53:00Z">
              <w:r w:rsidRPr="006C04A0">
                <w:rPr>
                  <w:sz w:val="22"/>
                  <w:szCs w:val="22"/>
                </w:rPr>
                <w:t>relevantHistory</w:t>
              </w:r>
              <w:r w:rsidRPr="006C04A0">
                <w:rPr>
                  <w:sz w:val="22"/>
                  <w:szCs w:val="22"/>
                </w:rPr>
                <w:tab/>
              </w:r>
            </w:ins>
          </w:p>
        </w:tc>
        <w:tc>
          <w:tcPr>
            <w:tcW w:w="3544" w:type="dxa"/>
          </w:tcPr>
          <w:p w14:paraId="38A96838" w14:textId="77777777" w:rsidR="00216647" w:rsidRPr="006C04A0" w:rsidRDefault="00216647" w:rsidP="004B02F0">
            <w:pPr>
              <w:pStyle w:val="TableEntry"/>
              <w:rPr>
                <w:ins w:id="6052" w:author="Jones, Emma" w:date="2018-05-02T10:53:00Z"/>
                <w:sz w:val="22"/>
                <w:szCs w:val="22"/>
              </w:rPr>
            </w:pPr>
            <w:ins w:id="6053" w:author="Jones, Emma" w:date="2018-05-02T10:53:00Z">
              <w:r w:rsidRPr="006C04A0">
                <w:rPr>
                  <w:sz w:val="22"/>
                  <w:szCs w:val="22"/>
                </w:rPr>
                <w:t>Key events in history of the Task</w:t>
              </w:r>
            </w:ins>
          </w:p>
        </w:tc>
        <w:tc>
          <w:tcPr>
            <w:tcW w:w="2977" w:type="dxa"/>
          </w:tcPr>
          <w:p w14:paraId="560FF313" w14:textId="77777777" w:rsidR="00216647" w:rsidRPr="006C04A0" w:rsidRDefault="00216647" w:rsidP="004B02F0">
            <w:pPr>
              <w:rPr>
                <w:ins w:id="6054" w:author="Jones, Emma" w:date="2018-05-02T10:53:00Z"/>
                <w:sz w:val="22"/>
                <w:szCs w:val="22"/>
              </w:rPr>
            </w:pPr>
            <w:ins w:id="6055" w:author="Jones, Emma" w:date="2018-05-02T10:53:00Z">
              <w:r w:rsidRPr="006C04A0">
                <w:rPr>
                  <w:sz w:val="22"/>
                  <w:szCs w:val="22"/>
                </w:rPr>
                <w:t>no mapping</w:t>
              </w:r>
            </w:ins>
          </w:p>
        </w:tc>
        <w:tc>
          <w:tcPr>
            <w:tcW w:w="2977" w:type="dxa"/>
          </w:tcPr>
          <w:p w14:paraId="3CED0BBA" w14:textId="77777777" w:rsidR="00216647" w:rsidRPr="006C04A0" w:rsidRDefault="00216647" w:rsidP="004B02F0">
            <w:pPr>
              <w:rPr>
                <w:ins w:id="6056" w:author="Jones, Emma" w:date="2018-05-02T10:53:00Z"/>
                <w:sz w:val="22"/>
                <w:szCs w:val="22"/>
              </w:rPr>
            </w:pPr>
          </w:p>
        </w:tc>
      </w:tr>
      <w:tr w:rsidR="00216647" w:rsidRPr="006C04A0" w14:paraId="38584C8A" w14:textId="77777777" w:rsidTr="004B02F0">
        <w:trPr>
          <w:ins w:id="6057" w:author="Jones, Emma" w:date="2018-05-02T10:53:00Z"/>
        </w:trPr>
        <w:tc>
          <w:tcPr>
            <w:tcW w:w="3085" w:type="dxa"/>
            <w:gridSpan w:val="2"/>
          </w:tcPr>
          <w:p w14:paraId="0D0B2ED1" w14:textId="77777777" w:rsidR="00216647" w:rsidRPr="006C04A0" w:rsidRDefault="00216647" w:rsidP="004B02F0">
            <w:pPr>
              <w:pStyle w:val="TableEntry"/>
              <w:rPr>
                <w:ins w:id="6058" w:author="Jones, Emma" w:date="2018-05-02T10:53:00Z"/>
                <w:sz w:val="22"/>
                <w:szCs w:val="22"/>
              </w:rPr>
            </w:pPr>
            <w:ins w:id="6059" w:author="Jones, Emma" w:date="2018-05-02T10:53:00Z">
              <w:r w:rsidRPr="006C04A0">
                <w:rPr>
                  <w:sz w:val="22"/>
                  <w:szCs w:val="22"/>
                </w:rPr>
                <w:t>restrictions</w:t>
              </w:r>
              <w:r w:rsidRPr="006C04A0">
                <w:rPr>
                  <w:sz w:val="22"/>
                  <w:szCs w:val="22"/>
                </w:rPr>
                <w:tab/>
              </w:r>
            </w:ins>
          </w:p>
        </w:tc>
        <w:tc>
          <w:tcPr>
            <w:tcW w:w="3544" w:type="dxa"/>
          </w:tcPr>
          <w:p w14:paraId="010FBD0E" w14:textId="77777777" w:rsidR="00216647" w:rsidRPr="006C04A0" w:rsidRDefault="00216647" w:rsidP="004B02F0">
            <w:pPr>
              <w:pStyle w:val="TableEntry"/>
              <w:rPr>
                <w:ins w:id="6060" w:author="Jones, Emma" w:date="2018-05-02T10:53:00Z"/>
                <w:sz w:val="22"/>
                <w:szCs w:val="22"/>
              </w:rPr>
            </w:pPr>
            <w:ins w:id="6061" w:author="Jones, Emma" w:date="2018-05-02T10:53:00Z">
              <w:r w:rsidRPr="006C04A0">
                <w:rPr>
                  <w:sz w:val="22"/>
                  <w:szCs w:val="22"/>
                </w:rPr>
                <w:t>Constraints on fulfillment tasks</w:t>
              </w:r>
            </w:ins>
          </w:p>
        </w:tc>
        <w:tc>
          <w:tcPr>
            <w:tcW w:w="2977" w:type="dxa"/>
          </w:tcPr>
          <w:p w14:paraId="53D46D3E" w14:textId="77777777" w:rsidR="00216647" w:rsidRPr="006C04A0" w:rsidRDefault="00216647" w:rsidP="004B02F0">
            <w:pPr>
              <w:rPr>
                <w:ins w:id="6062" w:author="Jones, Emma" w:date="2018-05-02T10:53:00Z"/>
                <w:sz w:val="22"/>
                <w:szCs w:val="22"/>
              </w:rPr>
            </w:pPr>
            <w:ins w:id="6063" w:author="Jones, Emma" w:date="2018-05-02T10:53:00Z">
              <w:r w:rsidRPr="006C04A0">
                <w:rPr>
                  <w:sz w:val="22"/>
                  <w:szCs w:val="22"/>
                </w:rPr>
                <w:t>no mapping</w:t>
              </w:r>
            </w:ins>
          </w:p>
        </w:tc>
        <w:tc>
          <w:tcPr>
            <w:tcW w:w="2977" w:type="dxa"/>
          </w:tcPr>
          <w:p w14:paraId="176FD558" w14:textId="77777777" w:rsidR="00216647" w:rsidRPr="006C04A0" w:rsidRDefault="00216647" w:rsidP="004B02F0">
            <w:pPr>
              <w:rPr>
                <w:ins w:id="6064" w:author="Jones, Emma" w:date="2018-05-02T10:53:00Z"/>
                <w:sz w:val="22"/>
                <w:szCs w:val="22"/>
              </w:rPr>
            </w:pPr>
          </w:p>
        </w:tc>
      </w:tr>
      <w:tr w:rsidR="00216647" w:rsidRPr="006C04A0" w14:paraId="38096810" w14:textId="77777777" w:rsidTr="004B02F0">
        <w:trPr>
          <w:ins w:id="6065" w:author="Jones, Emma" w:date="2018-05-02T10:53:00Z"/>
        </w:trPr>
        <w:tc>
          <w:tcPr>
            <w:tcW w:w="817" w:type="dxa"/>
          </w:tcPr>
          <w:p w14:paraId="2E7D0D1F" w14:textId="77777777" w:rsidR="00216647" w:rsidRPr="006C04A0" w:rsidRDefault="00216647" w:rsidP="004B02F0">
            <w:pPr>
              <w:pStyle w:val="TableEntry"/>
              <w:rPr>
                <w:ins w:id="6066" w:author="Jones, Emma" w:date="2018-05-02T10:53:00Z"/>
                <w:sz w:val="22"/>
                <w:szCs w:val="22"/>
              </w:rPr>
            </w:pPr>
          </w:p>
        </w:tc>
        <w:tc>
          <w:tcPr>
            <w:tcW w:w="2268" w:type="dxa"/>
          </w:tcPr>
          <w:p w14:paraId="0E6D2094" w14:textId="77777777" w:rsidR="00216647" w:rsidRPr="006C04A0" w:rsidRDefault="00216647" w:rsidP="004B02F0">
            <w:pPr>
              <w:pStyle w:val="TableEntry"/>
              <w:rPr>
                <w:ins w:id="6067" w:author="Jones, Emma" w:date="2018-05-02T10:53:00Z"/>
                <w:sz w:val="22"/>
                <w:szCs w:val="22"/>
              </w:rPr>
            </w:pPr>
            <w:ins w:id="6068" w:author="Jones, Emma" w:date="2018-05-02T10:53:00Z">
              <w:r>
                <w:rPr>
                  <w:sz w:val="22"/>
                  <w:szCs w:val="22"/>
                </w:rPr>
                <w:t>repetitions</w:t>
              </w:r>
            </w:ins>
          </w:p>
        </w:tc>
        <w:tc>
          <w:tcPr>
            <w:tcW w:w="3544" w:type="dxa"/>
          </w:tcPr>
          <w:p w14:paraId="0B8777BB" w14:textId="77777777" w:rsidR="00216647" w:rsidRPr="006C04A0" w:rsidRDefault="00216647" w:rsidP="004B02F0">
            <w:pPr>
              <w:pStyle w:val="TableEntry"/>
              <w:rPr>
                <w:ins w:id="6069" w:author="Jones, Emma" w:date="2018-05-02T10:53:00Z"/>
                <w:sz w:val="22"/>
                <w:szCs w:val="22"/>
              </w:rPr>
            </w:pPr>
            <w:ins w:id="6070" w:author="Jones, Emma" w:date="2018-05-02T10:53:00Z">
              <w:r w:rsidRPr="006C04A0">
                <w:rPr>
                  <w:sz w:val="22"/>
                  <w:szCs w:val="22"/>
                </w:rPr>
                <w:t>How many times to repeat</w:t>
              </w:r>
            </w:ins>
          </w:p>
        </w:tc>
        <w:tc>
          <w:tcPr>
            <w:tcW w:w="2977" w:type="dxa"/>
          </w:tcPr>
          <w:p w14:paraId="6708E99E" w14:textId="77777777" w:rsidR="00216647" w:rsidRPr="006C04A0" w:rsidRDefault="00216647" w:rsidP="004B02F0">
            <w:pPr>
              <w:rPr>
                <w:ins w:id="6071" w:author="Jones, Emma" w:date="2018-05-02T10:53:00Z"/>
                <w:sz w:val="22"/>
                <w:szCs w:val="22"/>
              </w:rPr>
            </w:pPr>
            <w:ins w:id="6072" w:author="Jones, Emma" w:date="2018-05-02T10:53:00Z">
              <w:r w:rsidRPr="006C04A0">
                <w:rPr>
                  <w:sz w:val="22"/>
                  <w:szCs w:val="22"/>
                </w:rPr>
                <w:t>no mapping</w:t>
              </w:r>
            </w:ins>
          </w:p>
        </w:tc>
        <w:tc>
          <w:tcPr>
            <w:tcW w:w="2977" w:type="dxa"/>
          </w:tcPr>
          <w:p w14:paraId="5BF74470" w14:textId="77777777" w:rsidR="00216647" w:rsidRPr="006C04A0" w:rsidRDefault="00216647" w:rsidP="004B02F0">
            <w:pPr>
              <w:rPr>
                <w:ins w:id="6073" w:author="Jones, Emma" w:date="2018-05-02T10:53:00Z"/>
                <w:sz w:val="22"/>
                <w:szCs w:val="22"/>
              </w:rPr>
            </w:pPr>
          </w:p>
        </w:tc>
      </w:tr>
      <w:tr w:rsidR="00216647" w:rsidRPr="006C04A0" w14:paraId="4424CF92" w14:textId="77777777" w:rsidTr="004B02F0">
        <w:trPr>
          <w:ins w:id="6074" w:author="Jones, Emma" w:date="2018-05-02T10:53:00Z"/>
        </w:trPr>
        <w:tc>
          <w:tcPr>
            <w:tcW w:w="817" w:type="dxa"/>
          </w:tcPr>
          <w:p w14:paraId="5BE9EC74" w14:textId="77777777" w:rsidR="00216647" w:rsidRPr="006C04A0" w:rsidRDefault="00216647" w:rsidP="004B02F0">
            <w:pPr>
              <w:pStyle w:val="TableEntry"/>
              <w:rPr>
                <w:ins w:id="6075" w:author="Jones, Emma" w:date="2018-05-02T10:53:00Z"/>
                <w:sz w:val="22"/>
                <w:szCs w:val="22"/>
              </w:rPr>
            </w:pPr>
          </w:p>
        </w:tc>
        <w:tc>
          <w:tcPr>
            <w:tcW w:w="2268" w:type="dxa"/>
          </w:tcPr>
          <w:p w14:paraId="3820F249" w14:textId="77777777" w:rsidR="00216647" w:rsidRPr="006C04A0" w:rsidRDefault="00216647" w:rsidP="004B02F0">
            <w:pPr>
              <w:pStyle w:val="TableEntry"/>
              <w:rPr>
                <w:ins w:id="6076" w:author="Jones, Emma" w:date="2018-05-02T10:53:00Z"/>
                <w:sz w:val="22"/>
                <w:szCs w:val="22"/>
              </w:rPr>
            </w:pPr>
            <w:ins w:id="6077" w:author="Jones, Emma" w:date="2018-05-02T10:53:00Z">
              <w:r>
                <w:rPr>
                  <w:sz w:val="22"/>
                  <w:szCs w:val="22"/>
                </w:rPr>
                <w:t>period</w:t>
              </w:r>
            </w:ins>
          </w:p>
        </w:tc>
        <w:tc>
          <w:tcPr>
            <w:tcW w:w="3544" w:type="dxa"/>
          </w:tcPr>
          <w:p w14:paraId="62FBB3AF" w14:textId="77777777" w:rsidR="00216647" w:rsidRPr="006C04A0" w:rsidRDefault="00216647" w:rsidP="004B02F0">
            <w:pPr>
              <w:pStyle w:val="TableEntry"/>
              <w:rPr>
                <w:ins w:id="6078" w:author="Jones, Emma" w:date="2018-05-02T10:53:00Z"/>
                <w:sz w:val="22"/>
                <w:szCs w:val="22"/>
              </w:rPr>
            </w:pPr>
            <w:ins w:id="6079" w:author="Jones, Emma" w:date="2018-05-02T10:53:00Z">
              <w:r w:rsidRPr="006C04A0">
                <w:rPr>
                  <w:sz w:val="22"/>
                  <w:szCs w:val="22"/>
                </w:rPr>
                <w:t>When fulfillment sought</w:t>
              </w:r>
            </w:ins>
          </w:p>
        </w:tc>
        <w:tc>
          <w:tcPr>
            <w:tcW w:w="2977" w:type="dxa"/>
          </w:tcPr>
          <w:p w14:paraId="6D292041" w14:textId="77777777" w:rsidR="00216647" w:rsidRPr="006C04A0" w:rsidRDefault="00216647" w:rsidP="004B02F0">
            <w:pPr>
              <w:rPr>
                <w:ins w:id="6080" w:author="Jones, Emma" w:date="2018-05-02T10:53:00Z"/>
                <w:sz w:val="22"/>
                <w:szCs w:val="22"/>
              </w:rPr>
            </w:pPr>
            <w:ins w:id="6081" w:author="Jones, Emma" w:date="2018-05-02T10:53:00Z">
              <w:r w:rsidRPr="006C04A0">
                <w:rPr>
                  <w:sz w:val="22"/>
                  <w:szCs w:val="22"/>
                </w:rPr>
                <w:t>no mapping</w:t>
              </w:r>
            </w:ins>
          </w:p>
        </w:tc>
        <w:tc>
          <w:tcPr>
            <w:tcW w:w="2977" w:type="dxa"/>
          </w:tcPr>
          <w:p w14:paraId="5DC75C17" w14:textId="77777777" w:rsidR="00216647" w:rsidRPr="006C04A0" w:rsidRDefault="00216647" w:rsidP="004B02F0">
            <w:pPr>
              <w:rPr>
                <w:ins w:id="6082" w:author="Jones, Emma" w:date="2018-05-02T10:53:00Z"/>
                <w:sz w:val="22"/>
                <w:szCs w:val="22"/>
              </w:rPr>
            </w:pPr>
          </w:p>
        </w:tc>
      </w:tr>
      <w:tr w:rsidR="00216647" w:rsidRPr="006C04A0" w14:paraId="3455D578" w14:textId="77777777" w:rsidTr="004B02F0">
        <w:trPr>
          <w:ins w:id="6083" w:author="Jones, Emma" w:date="2018-05-02T10:53:00Z"/>
        </w:trPr>
        <w:tc>
          <w:tcPr>
            <w:tcW w:w="817" w:type="dxa"/>
          </w:tcPr>
          <w:p w14:paraId="533BFF7C" w14:textId="77777777" w:rsidR="00216647" w:rsidRPr="006C04A0" w:rsidRDefault="00216647" w:rsidP="004B02F0">
            <w:pPr>
              <w:pStyle w:val="TableEntry"/>
              <w:rPr>
                <w:ins w:id="6084" w:author="Jones, Emma" w:date="2018-05-02T10:53:00Z"/>
                <w:sz w:val="22"/>
                <w:szCs w:val="22"/>
              </w:rPr>
            </w:pPr>
          </w:p>
        </w:tc>
        <w:tc>
          <w:tcPr>
            <w:tcW w:w="2268" w:type="dxa"/>
          </w:tcPr>
          <w:p w14:paraId="3FC52405" w14:textId="77777777" w:rsidR="00216647" w:rsidRPr="006C04A0" w:rsidRDefault="00216647" w:rsidP="004B02F0">
            <w:pPr>
              <w:pStyle w:val="TableEntry"/>
              <w:rPr>
                <w:ins w:id="6085" w:author="Jones, Emma" w:date="2018-05-02T10:53:00Z"/>
                <w:sz w:val="22"/>
                <w:szCs w:val="22"/>
              </w:rPr>
            </w:pPr>
            <w:ins w:id="6086" w:author="Jones, Emma" w:date="2018-05-02T10:53:00Z">
              <w:r>
                <w:rPr>
                  <w:sz w:val="22"/>
                  <w:szCs w:val="22"/>
                </w:rPr>
                <w:t>recipient</w:t>
              </w:r>
            </w:ins>
          </w:p>
        </w:tc>
        <w:tc>
          <w:tcPr>
            <w:tcW w:w="3544" w:type="dxa"/>
          </w:tcPr>
          <w:p w14:paraId="0903A3D8" w14:textId="77777777" w:rsidR="00216647" w:rsidRPr="006C04A0" w:rsidRDefault="00216647" w:rsidP="004B02F0">
            <w:pPr>
              <w:pStyle w:val="TableEntry"/>
              <w:rPr>
                <w:ins w:id="6087" w:author="Jones, Emma" w:date="2018-05-02T10:53:00Z"/>
                <w:sz w:val="22"/>
                <w:szCs w:val="22"/>
              </w:rPr>
            </w:pPr>
            <w:ins w:id="6088" w:author="Jones, Emma" w:date="2018-05-02T10:53:00Z">
              <w:r w:rsidRPr="006C04A0">
                <w:rPr>
                  <w:sz w:val="22"/>
                  <w:szCs w:val="22"/>
                </w:rPr>
                <w:t>For whom is fulfillment sought?</w:t>
              </w:r>
            </w:ins>
          </w:p>
        </w:tc>
        <w:tc>
          <w:tcPr>
            <w:tcW w:w="2977" w:type="dxa"/>
          </w:tcPr>
          <w:p w14:paraId="6BB148A4" w14:textId="77777777" w:rsidR="00216647" w:rsidRPr="006C04A0" w:rsidRDefault="00216647" w:rsidP="004B02F0">
            <w:pPr>
              <w:rPr>
                <w:ins w:id="6089" w:author="Jones, Emma" w:date="2018-05-02T10:53:00Z"/>
                <w:sz w:val="22"/>
                <w:szCs w:val="22"/>
              </w:rPr>
            </w:pPr>
            <w:ins w:id="6090" w:author="Jones, Emma" w:date="2018-05-02T10:53:00Z">
              <w:r w:rsidRPr="006C04A0">
                <w:rPr>
                  <w:sz w:val="22"/>
                  <w:szCs w:val="22"/>
                </w:rPr>
                <w:t>no mapping</w:t>
              </w:r>
            </w:ins>
          </w:p>
        </w:tc>
        <w:tc>
          <w:tcPr>
            <w:tcW w:w="2977" w:type="dxa"/>
          </w:tcPr>
          <w:p w14:paraId="0B3CBE1B" w14:textId="77777777" w:rsidR="00216647" w:rsidRPr="006C04A0" w:rsidRDefault="00216647" w:rsidP="004B02F0">
            <w:pPr>
              <w:rPr>
                <w:ins w:id="6091" w:author="Jones, Emma" w:date="2018-05-02T10:53:00Z"/>
                <w:sz w:val="22"/>
                <w:szCs w:val="22"/>
              </w:rPr>
            </w:pPr>
          </w:p>
        </w:tc>
      </w:tr>
      <w:tr w:rsidR="00216647" w:rsidRPr="006C04A0" w14:paraId="048BA962" w14:textId="77777777" w:rsidTr="004B02F0">
        <w:trPr>
          <w:ins w:id="6092" w:author="Jones, Emma" w:date="2018-05-02T10:53:00Z"/>
        </w:trPr>
        <w:tc>
          <w:tcPr>
            <w:tcW w:w="3085" w:type="dxa"/>
            <w:gridSpan w:val="2"/>
          </w:tcPr>
          <w:p w14:paraId="5BEB3741" w14:textId="77777777" w:rsidR="00216647" w:rsidRPr="006C04A0" w:rsidRDefault="00216647" w:rsidP="004B02F0">
            <w:pPr>
              <w:pStyle w:val="TableEntry"/>
              <w:rPr>
                <w:ins w:id="6093" w:author="Jones, Emma" w:date="2018-05-02T10:53:00Z"/>
                <w:sz w:val="22"/>
                <w:szCs w:val="22"/>
              </w:rPr>
            </w:pPr>
            <w:ins w:id="6094" w:author="Jones, Emma" w:date="2018-05-02T10:53:00Z">
              <w:r w:rsidRPr="006C04A0">
                <w:rPr>
                  <w:sz w:val="22"/>
                  <w:szCs w:val="22"/>
                </w:rPr>
                <w:t>input</w:t>
              </w:r>
            </w:ins>
          </w:p>
        </w:tc>
        <w:tc>
          <w:tcPr>
            <w:tcW w:w="3544" w:type="dxa"/>
          </w:tcPr>
          <w:p w14:paraId="69B3B092" w14:textId="77777777" w:rsidR="00216647" w:rsidRPr="006C04A0" w:rsidRDefault="00216647" w:rsidP="004B02F0">
            <w:pPr>
              <w:pStyle w:val="TableEntry"/>
              <w:rPr>
                <w:ins w:id="6095" w:author="Jones, Emma" w:date="2018-05-02T10:53:00Z"/>
                <w:sz w:val="22"/>
                <w:szCs w:val="22"/>
              </w:rPr>
            </w:pPr>
            <w:ins w:id="6096" w:author="Jones, Emma" w:date="2018-05-02T10:53:00Z">
              <w:r w:rsidRPr="006C04A0">
                <w:rPr>
                  <w:sz w:val="22"/>
                  <w:szCs w:val="22"/>
                </w:rPr>
                <w:t>Information used to perform task</w:t>
              </w:r>
            </w:ins>
          </w:p>
        </w:tc>
        <w:tc>
          <w:tcPr>
            <w:tcW w:w="2977" w:type="dxa"/>
          </w:tcPr>
          <w:p w14:paraId="2D89C9D3" w14:textId="77777777" w:rsidR="00216647" w:rsidRPr="006C04A0" w:rsidRDefault="00216647" w:rsidP="004B02F0">
            <w:pPr>
              <w:rPr>
                <w:ins w:id="6097" w:author="Jones, Emma" w:date="2018-05-02T10:53:00Z"/>
                <w:sz w:val="22"/>
                <w:szCs w:val="22"/>
              </w:rPr>
            </w:pPr>
            <w:ins w:id="6098" w:author="Jones, Emma" w:date="2018-05-02T10:53:00Z">
              <w:r w:rsidRPr="006C04A0">
                <w:rPr>
                  <w:sz w:val="22"/>
                  <w:szCs w:val="22"/>
                </w:rPr>
                <w:t>TaskList/XDWTask/TaskData/TaskDetails/input</w:t>
              </w:r>
            </w:ins>
          </w:p>
        </w:tc>
        <w:tc>
          <w:tcPr>
            <w:tcW w:w="2977" w:type="dxa"/>
          </w:tcPr>
          <w:p w14:paraId="1A107600" w14:textId="77777777" w:rsidR="00216647" w:rsidRPr="006C04A0" w:rsidRDefault="00216647" w:rsidP="004B02F0">
            <w:pPr>
              <w:rPr>
                <w:ins w:id="6099" w:author="Jones, Emma" w:date="2018-05-02T10:53:00Z"/>
                <w:sz w:val="22"/>
                <w:szCs w:val="22"/>
              </w:rPr>
            </w:pPr>
          </w:p>
        </w:tc>
      </w:tr>
      <w:tr w:rsidR="00216647" w:rsidRPr="006C04A0" w14:paraId="2EE4CE6F" w14:textId="77777777" w:rsidTr="004B02F0">
        <w:trPr>
          <w:ins w:id="6100" w:author="Jones, Emma" w:date="2018-05-02T10:53:00Z"/>
        </w:trPr>
        <w:tc>
          <w:tcPr>
            <w:tcW w:w="817" w:type="dxa"/>
          </w:tcPr>
          <w:p w14:paraId="7CEDBDBC" w14:textId="77777777" w:rsidR="00216647" w:rsidRPr="006C04A0" w:rsidRDefault="00216647" w:rsidP="004B02F0">
            <w:pPr>
              <w:pStyle w:val="TableEntry"/>
              <w:rPr>
                <w:ins w:id="6101" w:author="Jones, Emma" w:date="2018-05-02T10:53:00Z"/>
                <w:sz w:val="22"/>
                <w:szCs w:val="22"/>
              </w:rPr>
            </w:pPr>
          </w:p>
        </w:tc>
        <w:tc>
          <w:tcPr>
            <w:tcW w:w="2268" w:type="dxa"/>
          </w:tcPr>
          <w:p w14:paraId="4794CAC9" w14:textId="77777777" w:rsidR="00216647" w:rsidRPr="006C04A0" w:rsidRDefault="00216647" w:rsidP="004B02F0">
            <w:pPr>
              <w:pStyle w:val="TableEntry"/>
              <w:rPr>
                <w:ins w:id="6102" w:author="Jones, Emma" w:date="2018-05-02T10:53:00Z"/>
                <w:sz w:val="22"/>
                <w:szCs w:val="22"/>
              </w:rPr>
            </w:pPr>
            <w:ins w:id="6103" w:author="Jones, Emma" w:date="2018-05-02T10:53:00Z">
              <w:r>
                <w:rPr>
                  <w:sz w:val="22"/>
                  <w:szCs w:val="22"/>
                </w:rPr>
                <w:t>type</w:t>
              </w:r>
            </w:ins>
          </w:p>
        </w:tc>
        <w:tc>
          <w:tcPr>
            <w:tcW w:w="3544" w:type="dxa"/>
          </w:tcPr>
          <w:p w14:paraId="323453AB" w14:textId="77777777" w:rsidR="00216647" w:rsidRPr="006C04A0" w:rsidRDefault="00216647" w:rsidP="004B02F0">
            <w:pPr>
              <w:pStyle w:val="TableEntry"/>
              <w:rPr>
                <w:ins w:id="6104" w:author="Jones, Emma" w:date="2018-05-02T10:53:00Z"/>
                <w:sz w:val="22"/>
                <w:szCs w:val="22"/>
              </w:rPr>
            </w:pPr>
            <w:ins w:id="6105" w:author="Jones, Emma" w:date="2018-05-02T10:53:00Z">
              <w:r w:rsidRPr="006C04A0">
                <w:rPr>
                  <w:sz w:val="22"/>
                  <w:szCs w:val="22"/>
                </w:rPr>
                <w:t>Label for the input</w:t>
              </w:r>
            </w:ins>
          </w:p>
        </w:tc>
        <w:tc>
          <w:tcPr>
            <w:tcW w:w="2977" w:type="dxa"/>
          </w:tcPr>
          <w:p w14:paraId="1C7A8803" w14:textId="77777777" w:rsidR="00216647" w:rsidRPr="006C04A0" w:rsidRDefault="00216647" w:rsidP="004B02F0">
            <w:pPr>
              <w:rPr>
                <w:ins w:id="6106" w:author="Jones, Emma" w:date="2018-05-02T10:53:00Z"/>
                <w:sz w:val="22"/>
                <w:szCs w:val="22"/>
              </w:rPr>
            </w:pPr>
            <w:ins w:id="6107" w:author="Jones, Emma" w:date="2018-05-02T10:53:00Z">
              <w:r w:rsidRPr="006C04A0">
                <w:rPr>
                  <w:sz w:val="22"/>
                  <w:szCs w:val="22"/>
                </w:rPr>
                <w:t>no mapping</w:t>
              </w:r>
            </w:ins>
          </w:p>
        </w:tc>
        <w:tc>
          <w:tcPr>
            <w:tcW w:w="2977" w:type="dxa"/>
          </w:tcPr>
          <w:p w14:paraId="23C09A1B" w14:textId="77777777" w:rsidR="00216647" w:rsidRPr="006C04A0" w:rsidRDefault="00216647" w:rsidP="004B02F0">
            <w:pPr>
              <w:rPr>
                <w:ins w:id="6108" w:author="Jones, Emma" w:date="2018-05-02T10:53:00Z"/>
                <w:sz w:val="22"/>
                <w:szCs w:val="22"/>
              </w:rPr>
            </w:pPr>
          </w:p>
        </w:tc>
      </w:tr>
      <w:tr w:rsidR="00216647" w:rsidRPr="006C04A0" w14:paraId="5DA8A475" w14:textId="77777777" w:rsidTr="004B02F0">
        <w:trPr>
          <w:ins w:id="6109" w:author="Jones, Emma" w:date="2018-05-02T10:53:00Z"/>
        </w:trPr>
        <w:tc>
          <w:tcPr>
            <w:tcW w:w="817" w:type="dxa"/>
          </w:tcPr>
          <w:p w14:paraId="1AD03CE3" w14:textId="77777777" w:rsidR="00216647" w:rsidRPr="006C04A0" w:rsidRDefault="00216647" w:rsidP="004B02F0">
            <w:pPr>
              <w:pStyle w:val="TableEntry"/>
              <w:rPr>
                <w:ins w:id="6110" w:author="Jones, Emma" w:date="2018-05-02T10:53:00Z"/>
                <w:sz w:val="22"/>
                <w:szCs w:val="22"/>
              </w:rPr>
            </w:pPr>
          </w:p>
        </w:tc>
        <w:tc>
          <w:tcPr>
            <w:tcW w:w="2268" w:type="dxa"/>
          </w:tcPr>
          <w:p w14:paraId="41BC8BA9" w14:textId="77777777" w:rsidR="00216647" w:rsidRPr="006C04A0" w:rsidRDefault="00216647" w:rsidP="004B02F0">
            <w:pPr>
              <w:pStyle w:val="TableEntry"/>
              <w:rPr>
                <w:ins w:id="6111" w:author="Jones, Emma" w:date="2018-05-02T10:53:00Z"/>
                <w:sz w:val="22"/>
                <w:szCs w:val="22"/>
              </w:rPr>
            </w:pPr>
            <w:ins w:id="6112" w:author="Jones, Emma" w:date="2018-05-02T10:53:00Z">
              <w:r w:rsidRPr="006C04A0">
                <w:rPr>
                  <w:sz w:val="22"/>
                  <w:szCs w:val="22"/>
                </w:rPr>
                <w:t>value[x]</w:t>
              </w:r>
            </w:ins>
          </w:p>
        </w:tc>
        <w:tc>
          <w:tcPr>
            <w:tcW w:w="3544" w:type="dxa"/>
          </w:tcPr>
          <w:p w14:paraId="794698E6" w14:textId="77777777" w:rsidR="00216647" w:rsidRPr="006C04A0" w:rsidRDefault="00216647" w:rsidP="004B02F0">
            <w:pPr>
              <w:pStyle w:val="TableEntry"/>
              <w:rPr>
                <w:ins w:id="6113" w:author="Jones, Emma" w:date="2018-05-02T10:53:00Z"/>
                <w:sz w:val="22"/>
                <w:szCs w:val="22"/>
              </w:rPr>
            </w:pPr>
            <w:ins w:id="6114" w:author="Jones, Emma" w:date="2018-05-02T10:53:00Z">
              <w:r w:rsidRPr="006C04A0">
                <w:rPr>
                  <w:sz w:val="22"/>
                  <w:szCs w:val="22"/>
                </w:rPr>
                <w:t>Content to use in performing the task</w:t>
              </w:r>
            </w:ins>
          </w:p>
        </w:tc>
        <w:tc>
          <w:tcPr>
            <w:tcW w:w="2977" w:type="dxa"/>
          </w:tcPr>
          <w:p w14:paraId="2464ACD6" w14:textId="77777777" w:rsidR="00216647" w:rsidRPr="006C04A0" w:rsidRDefault="00216647" w:rsidP="004B02F0">
            <w:pPr>
              <w:rPr>
                <w:ins w:id="6115" w:author="Jones, Emma" w:date="2018-05-02T10:53:00Z"/>
                <w:sz w:val="22"/>
                <w:szCs w:val="22"/>
              </w:rPr>
            </w:pPr>
            <w:ins w:id="6116" w:author="Jones, Emma" w:date="2018-05-02T10:53:00Z">
              <w:r w:rsidRPr="006C04A0">
                <w:rPr>
                  <w:sz w:val="22"/>
                  <w:szCs w:val="22"/>
                </w:rPr>
                <w:t>Elements of input/part/attachmentInfo</w:t>
              </w:r>
            </w:ins>
          </w:p>
        </w:tc>
        <w:tc>
          <w:tcPr>
            <w:tcW w:w="2977" w:type="dxa"/>
          </w:tcPr>
          <w:p w14:paraId="45475C31" w14:textId="77777777" w:rsidR="00216647" w:rsidRPr="006C04A0" w:rsidRDefault="00216647" w:rsidP="004B02F0">
            <w:pPr>
              <w:rPr>
                <w:ins w:id="6117" w:author="Jones, Emma" w:date="2018-05-02T10:53:00Z"/>
                <w:sz w:val="22"/>
                <w:szCs w:val="22"/>
              </w:rPr>
            </w:pPr>
          </w:p>
        </w:tc>
      </w:tr>
      <w:tr w:rsidR="00216647" w:rsidRPr="006C04A0" w14:paraId="6C0C1E51" w14:textId="77777777" w:rsidTr="004B02F0">
        <w:trPr>
          <w:ins w:id="6118" w:author="Jones, Emma" w:date="2018-05-02T10:53:00Z"/>
        </w:trPr>
        <w:tc>
          <w:tcPr>
            <w:tcW w:w="3085" w:type="dxa"/>
            <w:gridSpan w:val="2"/>
          </w:tcPr>
          <w:p w14:paraId="29BA027C" w14:textId="77777777" w:rsidR="00216647" w:rsidRPr="006C04A0" w:rsidRDefault="00216647" w:rsidP="004B02F0">
            <w:pPr>
              <w:pStyle w:val="TableEntry"/>
              <w:rPr>
                <w:ins w:id="6119" w:author="Jones, Emma" w:date="2018-05-02T10:53:00Z"/>
                <w:sz w:val="22"/>
                <w:szCs w:val="22"/>
              </w:rPr>
            </w:pPr>
            <w:ins w:id="6120" w:author="Jones, Emma" w:date="2018-05-02T10:53:00Z">
              <w:r w:rsidRPr="006C04A0">
                <w:rPr>
                  <w:sz w:val="22"/>
                  <w:szCs w:val="22"/>
                </w:rPr>
                <w:lastRenderedPageBreak/>
                <w:t>output</w:t>
              </w:r>
            </w:ins>
          </w:p>
        </w:tc>
        <w:tc>
          <w:tcPr>
            <w:tcW w:w="3544" w:type="dxa"/>
          </w:tcPr>
          <w:p w14:paraId="5FFE0AB0" w14:textId="77777777" w:rsidR="00216647" w:rsidRPr="006C04A0" w:rsidRDefault="00216647" w:rsidP="004B02F0">
            <w:pPr>
              <w:pStyle w:val="TableEntry"/>
              <w:rPr>
                <w:ins w:id="6121" w:author="Jones, Emma" w:date="2018-05-02T10:53:00Z"/>
                <w:sz w:val="22"/>
                <w:szCs w:val="22"/>
              </w:rPr>
            </w:pPr>
            <w:ins w:id="6122" w:author="Jones, Emma" w:date="2018-05-02T10:53:00Z">
              <w:r w:rsidRPr="006C04A0">
                <w:rPr>
                  <w:sz w:val="22"/>
                  <w:szCs w:val="22"/>
                </w:rPr>
                <w:t>Information produced as part of task</w:t>
              </w:r>
            </w:ins>
          </w:p>
        </w:tc>
        <w:tc>
          <w:tcPr>
            <w:tcW w:w="2977" w:type="dxa"/>
          </w:tcPr>
          <w:p w14:paraId="2FECF242" w14:textId="77777777" w:rsidR="00216647" w:rsidRPr="006C04A0" w:rsidRDefault="00216647" w:rsidP="004B02F0">
            <w:pPr>
              <w:rPr>
                <w:ins w:id="6123" w:author="Jones, Emma" w:date="2018-05-02T10:53:00Z"/>
                <w:sz w:val="22"/>
                <w:szCs w:val="22"/>
              </w:rPr>
            </w:pPr>
            <w:ins w:id="6124" w:author="Jones, Emma" w:date="2018-05-02T10:53:00Z">
              <w:r w:rsidRPr="006C04A0">
                <w:rPr>
                  <w:sz w:val="22"/>
                  <w:szCs w:val="22"/>
                </w:rPr>
                <w:t>TaskList/XDWTask/TaskData/TaskDetails/output</w:t>
              </w:r>
            </w:ins>
          </w:p>
        </w:tc>
        <w:tc>
          <w:tcPr>
            <w:tcW w:w="2977" w:type="dxa"/>
          </w:tcPr>
          <w:p w14:paraId="30168C2B" w14:textId="77777777" w:rsidR="00216647" w:rsidRPr="006C04A0" w:rsidRDefault="00216647" w:rsidP="004B02F0">
            <w:pPr>
              <w:rPr>
                <w:ins w:id="6125" w:author="Jones, Emma" w:date="2018-05-02T10:53:00Z"/>
                <w:sz w:val="22"/>
                <w:szCs w:val="22"/>
              </w:rPr>
            </w:pPr>
          </w:p>
        </w:tc>
      </w:tr>
      <w:tr w:rsidR="00216647" w:rsidRPr="006C04A0" w14:paraId="79800FCB" w14:textId="77777777" w:rsidTr="004B02F0">
        <w:trPr>
          <w:ins w:id="6126" w:author="Jones, Emma" w:date="2018-05-02T10:53:00Z"/>
        </w:trPr>
        <w:tc>
          <w:tcPr>
            <w:tcW w:w="817" w:type="dxa"/>
          </w:tcPr>
          <w:p w14:paraId="27F3FB52" w14:textId="77777777" w:rsidR="00216647" w:rsidRPr="006C04A0" w:rsidRDefault="00216647" w:rsidP="004B02F0">
            <w:pPr>
              <w:pStyle w:val="TableEntry"/>
              <w:rPr>
                <w:ins w:id="6127" w:author="Jones, Emma" w:date="2018-05-02T10:53:00Z"/>
                <w:sz w:val="22"/>
                <w:szCs w:val="22"/>
              </w:rPr>
            </w:pPr>
          </w:p>
        </w:tc>
        <w:tc>
          <w:tcPr>
            <w:tcW w:w="2268" w:type="dxa"/>
          </w:tcPr>
          <w:p w14:paraId="55FD2FDC" w14:textId="77777777" w:rsidR="00216647" w:rsidRPr="006C04A0" w:rsidRDefault="00216647" w:rsidP="004B02F0">
            <w:pPr>
              <w:pStyle w:val="TableEntry"/>
              <w:rPr>
                <w:ins w:id="6128" w:author="Jones, Emma" w:date="2018-05-02T10:53:00Z"/>
                <w:sz w:val="22"/>
                <w:szCs w:val="22"/>
              </w:rPr>
            </w:pPr>
            <w:ins w:id="6129" w:author="Jones, Emma" w:date="2018-05-02T10:53:00Z">
              <w:r>
                <w:rPr>
                  <w:sz w:val="22"/>
                  <w:szCs w:val="22"/>
                </w:rPr>
                <w:t>type</w:t>
              </w:r>
            </w:ins>
          </w:p>
        </w:tc>
        <w:tc>
          <w:tcPr>
            <w:tcW w:w="3544" w:type="dxa"/>
          </w:tcPr>
          <w:p w14:paraId="6D21F82A" w14:textId="77777777" w:rsidR="00216647" w:rsidRPr="006C04A0" w:rsidRDefault="00216647" w:rsidP="004B02F0">
            <w:pPr>
              <w:pStyle w:val="TableEntry"/>
              <w:rPr>
                <w:ins w:id="6130" w:author="Jones, Emma" w:date="2018-05-02T10:53:00Z"/>
                <w:sz w:val="22"/>
                <w:szCs w:val="22"/>
              </w:rPr>
            </w:pPr>
            <w:ins w:id="6131" w:author="Jones, Emma" w:date="2018-05-02T10:53:00Z">
              <w:r w:rsidRPr="006C04A0">
                <w:rPr>
                  <w:sz w:val="22"/>
                  <w:szCs w:val="22"/>
                </w:rPr>
                <w:t>Label for output</w:t>
              </w:r>
            </w:ins>
          </w:p>
        </w:tc>
        <w:tc>
          <w:tcPr>
            <w:tcW w:w="2977" w:type="dxa"/>
          </w:tcPr>
          <w:p w14:paraId="4B3A5D04" w14:textId="77777777" w:rsidR="00216647" w:rsidRPr="006C04A0" w:rsidRDefault="00216647" w:rsidP="004B02F0">
            <w:pPr>
              <w:rPr>
                <w:ins w:id="6132" w:author="Jones, Emma" w:date="2018-05-02T10:53:00Z"/>
                <w:sz w:val="22"/>
                <w:szCs w:val="22"/>
              </w:rPr>
            </w:pPr>
            <w:ins w:id="6133" w:author="Jones, Emma" w:date="2018-05-02T10:53:00Z">
              <w:r w:rsidRPr="006C04A0">
                <w:rPr>
                  <w:sz w:val="22"/>
                  <w:szCs w:val="22"/>
                </w:rPr>
                <w:t>no mapping</w:t>
              </w:r>
            </w:ins>
          </w:p>
        </w:tc>
        <w:tc>
          <w:tcPr>
            <w:tcW w:w="2977" w:type="dxa"/>
          </w:tcPr>
          <w:p w14:paraId="190F42BD" w14:textId="77777777" w:rsidR="00216647" w:rsidRPr="006C04A0" w:rsidRDefault="00216647" w:rsidP="004B02F0">
            <w:pPr>
              <w:rPr>
                <w:ins w:id="6134" w:author="Jones, Emma" w:date="2018-05-02T10:53:00Z"/>
                <w:sz w:val="22"/>
                <w:szCs w:val="22"/>
              </w:rPr>
            </w:pPr>
          </w:p>
        </w:tc>
      </w:tr>
      <w:tr w:rsidR="00216647" w:rsidRPr="006C04A0" w14:paraId="02303351" w14:textId="77777777" w:rsidTr="004B02F0">
        <w:trPr>
          <w:ins w:id="6135" w:author="Jones, Emma" w:date="2018-05-02T10:53:00Z"/>
        </w:trPr>
        <w:tc>
          <w:tcPr>
            <w:tcW w:w="817" w:type="dxa"/>
          </w:tcPr>
          <w:p w14:paraId="40EAD55C" w14:textId="77777777" w:rsidR="00216647" w:rsidRPr="006C04A0" w:rsidRDefault="00216647" w:rsidP="004B02F0">
            <w:pPr>
              <w:pStyle w:val="TableEntry"/>
              <w:rPr>
                <w:ins w:id="6136" w:author="Jones, Emma" w:date="2018-05-02T10:53:00Z"/>
                <w:sz w:val="22"/>
                <w:szCs w:val="22"/>
              </w:rPr>
            </w:pPr>
          </w:p>
        </w:tc>
        <w:tc>
          <w:tcPr>
            <w:tcW w:w="2268" w:type="dxa"/>
          </w:tcPr>
          <w:p w14:paraId="0C07F295" w14:textId="77777777" w:rsidR="00216647" w:rsidRPr="006C04A0" w:rsidRDefault="00216647" w:rsidP="004B02F0">
            <w:pPr>
              <w:pStyle w:val="TableEntry"/>
              <w:rPr>
                <w:ins w:id="6137" w:author="Jones, Emma" w:date="2018-05-02T10:53:00Z"/>
                <w:sz w:val="22"/>
                <w:szCs w:val="22"/>
              </w:rPr>
            </w:pPr>
            <w:ins w:id="6138" w:author="Jones, Emma" w:date="2018-05-02T10:53:00Z">
              <w:r w:rsidRPr="006C04A0">
                <w:rPr>
                  <w:sz w:val="22"/>
                  <w:szCs w:val="22"/>
                </w:rPr>
                <w:t>value[x]</w:t>
              </w:r>
            </w:ins>
          </w:p>
        </w:tc>
        <w:tc>
          <w:tcPr>
            <w:tcW w:w="3544" w:type="dxa"/>
          </w:tcPr>
          <w:p w14:paraId="27F1EE89" w14:textId="77777777" w:rsidR="00216647" w:rsidRPr="006C04A0" w:rsidRDefault="00216647" w:rsidP="004B02F0">
            <w:pPr>
              <w:pStyle w:val="TableEntry"/>
              <w:rPr>
                <w:ins w:id="6139" w:author="Jones, Emma" w:date="2018-05-02T10:53:00Z"/>
                <w:sz w:val="22"/>
                <w:szCs w:val="22"/>
              </w:rPr>
            </w:pPr>
            <w:ins w:id="6140" w:author="Jones, Emma" w:date="2018-05-02T10:53:00Z">
              <w:r w:rsidRPr="006C04A0">
                <w:rPr>
                  <w:sz w:val="22"/>
                  <w:szCs w:val="22"/>
                </w:rPr>
                <w:t>Result of output</w:t>
              </w:r>
            </w:ins>
          </w:p>
        </w:tc>
        <w:tc>
          <w:tcPr>
            <w:tcW w:w="2977" w:type="dxa"/>
          </w:tcPr>
          <w:p w14:paraId="0758BE49" w14:textId="77777777" w:rsidR="00216647" w:rsidRPr="006C04A0" w:rsidRDefault="00216647" w:rsidP="004B02F0">
            <w:pPr>
              <w:rPr>
                <w:ins w:id="6141" w:author="Jones, Emma" w:date="2018-05-02T10:53:00Z"/>
                <w:sz w:val="22"/>
                <w:szCs w:val="22"/>
              </w:rPr>
            </w:pPr>
            <w:ins w:id="6142" w:author="Jones, Emma" w:date="2018-05-02T10:53:00Z">
              <w:r w:rsidRPr="006C04A0">
                <w:rPr>
                  <w:sz w:val="22"/>
                  <w:szCs w:val="22"/>
                </w:rPr>
                <w:t>Elements of output/part/attachmentInfo</w:t>
              </w:r>
            </w:ins>
          </w:p>
        </w:tc>
        <w:tc>
          <w:tcPr>
            <w:tcW w:w="2977" w:type="dxa"/>
          </w:tcPr>
          <w:p w14:paraId="7288B90E" w14:textId="77777777" w:rsidR="00216647" w:rsidRPr="006C04A0" w:rsidRDefault="00216647" w:rsidP="004B02F0">
            <w:pPr>
              <w:rPr>
                <w:ins w:id="6143" w:author="Jones, Emma" w:date="2018-05-02T10:53:00Z"/>
                <w:sz w:val="22"/>
                <w:szCs w:val="22"/>
              </w:rPr>
            </w:pPr>
          </w:p>
        </w:tc>
      </w:tr>
    </w:tbl>
    <w:p w14:paraId="0E2D6D31" w14:textId="5953E7AB" w:rsidR="00216647" w:rsidRDefault="00216647" w:rsidP="00216647">
      <w:pPr>
        <w:rPr>
          <w:ins w:id="6144" w:author="Jones, Emma" w:date="2018-05-02T11:25:00Z"/>
          <w:sz w:val="22"/>
          <w:szCs w:val="22"/>
        </w:rPr>
      </w:pPr>
    </w:p>
    <w:p w14:paraId="02EB5F6B" w14:textId="64684F29" w:rsidR="00566C43" w:rsidRPr="006C04A0" w:rsidRDefault="00566C43" w:rsidP="00566C43">
      <w:pPr>
        <w:pStyle w:val="Heading5"/>
        <w:numPr>
          <w:ilvl w:val="0"/>
          <w:numId w:val="0"/>
        </w:numPr>
        <w:ind w:left="1008" w:hanging="1008"/>
        <w:rPr>
          <w:ins w:id="6145" w:author="Jones, Emma" w:date="2018-05-02T10:53:00Z"/>
          <w:rFonts w:ascii="Times New Roman" w:hAnsi="Times New Roman"/>
          <w:sz w:val="22"/>
          <w:szCs w:val="22"/>
        </w:rPr>
        <w:pPrChange w:id="6146" w:author="Jones, Emma" w:date="2018-05-02T11:26:00Z">
          <w:pPr/>
        </w:pPrChange>
      </w:pPr>
      <w:ins w:id="6147" w:author="Jones, Emma" w:date="2018-05-02T11:25:00Z">
        <w:r>
          <w:t>X.7.3</w:t>
        </w:r>
        <w:r>
          <w:t>.4</w:t>
        </w:r>
        <w:r>
          <w:t xml:space="preserve"> Mapping</w:t>
        </w:r>
        <w:r>
          <w:t xml:space="preserve"> XDW Task History Required Elements</w:t>
        </w:r>
      </w:ins>
    </w:p>
    <w:p w14:paraId="7FC29E35" w14:textId="77777777" w:rsidR="00216647" w:rsidRPr="006C04A0" w:rsidRDefault="00216647" w:rsidP="00216647">
      <w:pPr>
        <w:rPr>
          <w:ins w:id="6148" w:author="Jones, Emma" w:date="2018-05-02T10:53:00Z"/>
          <w:sz w:val="22"/>
          <w:szCs w:val="22"/>
        </w:rPr>
      </w:pPr>
      <w:ins w:id="6149" w:author="Jones, Emma" w:date="2018-05-02T10:53:00Z">
        <w:r>
          <w:rPr>
            <w:sz w:val="22"/>
            <w:szCs w:val="22"/>
          </w:rPr>
          <w:t xml:space="preserve">The following table contains mapping of the XDW Task History required </w:t>
        </w:r>
        <w:r w:rsidRPr="006C04A0">
          <w:rPr>
            <w:sz w:val="22"/>
            <w:szCs w:val="22"/>
          </w:rPr>
          <w:t>elements</w:t>
        </w:r>
        <w:r>
          <w:rPr>
            <w:sz w:val="22"/>
            <w:szCs w:val="22"/>
          </w:rPr>
          <w:t>.</w:t>
        </w:r>
        <w:r w:rsidRPr="006C04A0">
          <w:rPr>
            <w:sz w:val="22"/>
            <w:szCs w:val="22"/>
          </w:rPr>
          <w:t xml:space="preserve"> </w:t>
        </w:r>
      </w:ins>
    </w:p>
    <w:p w14:paraId="683C4AF1" w14:textId="2B44A0E9" w:rsidR="00216647" w:rsidRPr="006C04A0" w:rsidRDefault="00566C43" w:rsidP="00566C43">
      <w:pPr>
        <w:tabs>
          <w:tab w:val="left" w:pos="4959"/>
        </w:tabs>
        <w:jc w:val="center"/>
        <w:rPr>
          <w:ins w:id="6150" w:author="Jones, Emma" w:date="2018-05-02T10:53:00Z"/>
          <w:sz w:val="22"/>
          <w:szCs w:val="22"/>
        </w:rPr>
        <w:pPrChange w:id="6151" w:author="Jones, Emma" w:date="2018-05-02T11:27:00Z">
          <w:pPr/>
        </w:pPrChange>
      </w:pPr>
      <w:ins w:id="6152" w:author="Jones, Emma" w:date="2018-05-02T11:26:00Z">
        <w:r w:rsidRPr="004B02F0">
          <w:rPr>
            <w:b/>
          </w:rPr>
          <w:t>Table 7.</w:t>
        </w:r>
        <w:r>
          <w:rPr>
            <w:b/>
          </w:rPr>
          <w:t>3.4</w:t>
        </w:r>
        <w:r w:rsidRPr="004B02F0">
          <w:rPr>
            <w:b/>
          </w:rPr>
          <w:t>-1:</w:t>
        </w:r>
        <w:r>
          <w:rPr>
            <w:b/>
          </w:rPr>
          <w:t xml:space="preserve"> XDW Task History Required Elements Mapping</w:t>
        </w:r>
      </w:ins>
    </w:p>
    <w:tbl>
      <w:tblPr>
        <w:tblStyle w:val="TableGrid"/>
        <w:tblW w:w="0" w:type="auto"/>
        <w:tblLayout w:type="fixed"/>
        <w:tblLook w:val="04A0" w:firstRow="1" w:lastRow="0" w:firstColumn="1" w:lastColumn="0" w:noHBand="0" w:noVBand="1"/>
      </w:tblPr>
      <w:tblGrid>
        <w:gridCol w:w="817"/>
        <w:gridCol w:w="2268"/>
        <w:gridCol w:w="3544"/>
        <w:gridCol w:w="2977"/>
        <w:gridCol w:w="2977"/>
      </w:tblGrid>
      <w:tr w:rsidR="00216647" w:rsidRPr="006C04A0" w14:paraId="75D006E0" w14:textId="77777777" w:rsidTr="004B02F0">
        <w:trPr>
          <w:ins w:id="6153" w:author="Jones, Emma" w:date="2018-05-02T10:53:00Z"/>
        </w:trPr>
        <w:tc>
          <w:tcPr>
            <w:tcW w:w="3085" w:type="dxa"/>
            <w:gridSpan w:val="2"/>
          </w:tcPr>
          <w:p w14:paraId="6C13EAC5" w14:textId="77777777" w:rsidR="00216647" w:rsidRPr="006C04A0" w:rsidRDefault="00216647" w:rsidP="004B02F0">
            <w:pPr>
              <w:rPr>
                <w:ins w:id="6154" w:author="Jones, Emma" w:date="2018-05-02T10:53:00Z"/>
                <w:b/>
                <w:sz w:val="22"/>
                <w:szCs w:val="22"/>
              </w:rPr>
            </w:pPr>
            <w:ins w:id="6155" w:author="Jones, Emma" w:date="2018-05-02T10:53:00Z">
              <w:r>
                <w:rPr>
                  <w:b/>
                  <w:sz w:val="22"/>
                  <w:szCs w:val="22"/>
                </w:rPr>
                <w:t xml:space="preserve">XDW </w:t>
              </w:r>
              <w:r w:rsidRPr="006C04A0">
                <w:rPr>
                  <w:b/>
                  <w:sz w:val="22"/>
                  <w:szCs w:val="22"/>
                </w:rPr>
                <w:t>Task history</w:t>
              </w:r>
            </w:ins>
          </w:p>
        </w:tc>
        <w:tc>
          <w:tcPr>
            <w:tcW w:w="3544" w:type="dxa"/>
          </w:tcPr>
          <w:p w14:paraId="532284FF" w14:textId="77777777" w:rsidR="00216647" w:rsidRPr="006C04A0" w:rsidRDefault="00216647" w:rsidP="004B02F0">
            <w:pPr>
              <w:rPr>
                <w:ins w:id="6156" w:author="Jones, Emma" w:date="2018-05-02T10:53:00Z"/>
                <w:b/>
                <w:sz w:val="22"/>
                <w:szCs w:val="22"/>
              </w:rPr>
            </w:pPr>
            <w:ins w:id="6157" w:author="Jones, Emma" w:date="2018-05-02T10:53:00Z">
              <w:r>
                <w:rPr>
                  <w:b/>
                  <w:sz w:val="22"/>
                  <w:szCs w:val="22"/>
                </w:rPr>
                <w:t>Description</w:t>
              </w:r>
            </w:ins>
          </w:p>
        </w:tc>
        <w:tc>
          <w:tcPr>
            <w:tcW w:w="2977" w:type="dxa"/>
          </w:tcPr>
          <w:p w14:paraId="6E55072C" w14:textId="77777777" w:rsidR="00216647" w:rsidRPr="006C04A0" w:rsidRDefault="00216647" w:rsidP="004B02F0">
            <w:pPr>
              <w:rPr>
                <w:ins w:id="6158" w:author="Jones, Emma" w:date="2018-05-02T10:53:00Z"/>
                <w:b/>
                <w:sz w:val="22"/>
                <w:szCs w:val="22"/>
              </w:rPr>
            </w:pPr>
            <w:ins w:id="6159" w:author="Jones, Emma" w:date="2018-05-02T10:53:00Z">
              <w:r w:rsidRPr="006C04A0">
                <w:rPr>
                  <w:b/>
                  <w:sz w:val="22"/>
                  <w:szCs w:val="22"/>
                </w:rPr>
                <w:t xml:space="preserve">CarePlan or Task </w:t>
              </w:r>
              <w:r>
                <w:rPr>
                  <w:b/>
                  <w:sz w:val="22"/>
                  <w:szCs w:val="22"/>
                </w:rPr>
                <w:t xml:space="preserve">resource </w:t>
              </w:r>
              <w:r>
                <w:rPr>
                  <w:b/>
                  <w:sz w:val="22"/>
                  <w:szCs w:val="22"/>
                </w:rPr>
                <w:tab/>
              </w:r>
              <w:r w:rsidRPr="006C04A0">
                <w:rPr>
                  <w:b/>
                  <w:sz w:val="22"/>
                  <w:szCs w:val="22"/>
                </w:rPr>
                <w:t>informations</w:t>
              </w:r>
            </w:ins>
          </w:p>
        </w:tc>
        <w:tc>
          <w:tcPr>
            <w:tcW w:w="2977" w:type="dxa"/>
          </w:tcPr>
          <w:p w14:paraId="4F010956" w14:textId="77777777" w:rsidR="00216647" w:rsidRPr="006C04A0" w:rsidRDefault="00216647" w:rsidP="004B02F0">
            <w:pPr>
              <w:jc w:val="center"/>
              <w:rPr>
                <w:ins w:id="6160" w:author="Jones, Emma" w:date="2018-05-02T10:53:00Z"/>
                <w:b/>
                <w:sz w:val="22"/>
                <w:szCs w:val="22"/>
              </w:rPr>
            </w:pPr>
            <w:ins w:id="6161" w:author="Jones, Emma" w:date="2018-05-02T10:53:00Z">
              <w:r>
                <w:rPr>
                  <w:b/>
                  <w:sz w:val="22"/>
                  <w:szCs w:val="22"/>
                </w:rPr>
                <w:t>Notes</w:t>
              </w:r>
            </w:ins>
          </w:p>
        </w:tc>
      </w:tr>
      <w:tr w:rsidR="00216647" w:rsidRPr="006C04A0" w14:paraId="0FEA689C" w14:textId="77777777" w:rsidTr="004B02F0">
        <w:trPr>
          <w:ins w:id="6162" w:author="Jones, Emma" w:date="2018-05-02T10:53:00Z"/>
        </w:trPr>
        <w:tc>
          <w:tcPr>
            <w:tcW w:w="3085" w:type="dxa"/>
            <w:gridSpan w:val="2"/>
          </w:tcPr>
          <w:p w14:paraId="48A4A906" w14:textId="77777777" w:rsidR="00216647" w:rsidRPr="006C04A0" w:rsidRDefault="00216647" w:rsidP="004B02F0">
            <w:pPr>
              <w:rPr>
                <w:ins w:id="6163" w:author="Jones, Emma" w:date="2018-05-02T10:53:00Z"/>
                <w:sz w:val="22"/>
                <w:szCs w:val="22"/>
              </w:rPr>
            </w:pPr>
            <w:ins w:id="6164" w:author="Jones, Emma" w:date="2018-05-02T10:53:00Z">
              <w:r w:rsidRPr="006C04A0">
                <w:rPr>
                  <w:sz w:val="22"/>
                  <w:szCs w:val="22"/>
                </w:rPr>
                <w:t>taskEventHistory/taskEvent</w:t>
              </w:r>
            </w:ins>
          </w:p>
        </w:tc>
        <w:tc>
          <w:tcPr>
            <w:tcW w:w="3544" w:type="dxa"/>
          </w:tcPr>
          <w:p w14:paraId="6FF52983" w14:textId="77777777" w:rsidR="00216647" w:rsidRPr="006C04A0" w:rsidRDefault="00216647" w:rsidP="004B02F0">
            <w:pPr>
              <w:rPr>
                <w:ins w:id="6165" w:author="Jones, Emma" w:date="2018-05-02T10:53:00Z"/>
                <w:sz w:val="22"/>
                <w:szCs w:val="22"/>
              </w:rPr>
            </w:pPr>
            <w:ins w:id="6166" w:author="Jones, Emma" w:date="2018-05-02T10:53:00Z">
              <w:r w:rsidRPr="00015A18">
                <w:rPr>
                  <w:sz w:val="22"/>
                  <w:szCs w:val="22"/>
                </w:rPr>
                <w:t xml:space="preserve">A detailed event that represents a change of the </w:t>
              </w:r>
              <w:r>
                <w:rPr>
                  <w:sz w:val="22"/>
                  <w:szCs w:val="22"/>
                </w:rPr>
                <w:t>task status</w:t>
              </w:r>
            </w:ins>
          </w:p>
        </w:tc>
        <w:tc>
          <w:tcPr>
            <w:tcW w:w="2977" w:type="dxa"/>
          </w:tcPr>
          <w:p w14:paraId="2B467ABB" w14:textId="77777777" w:rsidR="00216647" w:rsidRPr="006C04A0" w:rsidRDefault="00216647" w:rsidP="004B02F0">
            <w:pPr>
              <w:rPr>
                <w:ins w:id="6167" w:author="Jones, Emma" w:date="2018-05-02T10:53:00Z"/>
                <w:sz w:val="22"/>
                <w:szCs w:val="22"/>
              </w:rPr>
            </w:pPr>
            <w:ins w:id="6168" w:author="Jones, Emma" w:date="2018-05-02T10:53:00Z">
              <w:r>
                <w:rPr>
                  <w:sz w:val="22"/>
                  <w:szCs w:val="22"/>
                </w:rPr>
                <w:t>Mapping is performed on children elements</w:t>
              </w:r>
            </w:ins>
          </w:p>
        </w:tc>
        <w:tc>
          <w:tcPr>
            <w:tcW w:w="2977" w:type="dxa"/>
          </w:tcPr>
          <w:p w14:paraId="49DF2064" w14:textId="77777777" w:rsidR="00216647" w:rsidRDefault="00216647" w:rsidP="004B02F0">
            <w:pPr>
              <w:rPr>
                <w:ins w:id="6169" w:author="Jones, Emma" w:date="2018-05-02T10:53:00Z"/>
                <w:sz w:val="22"/>
                <w:szCs w:val="22"/>
              </w:rPr>
            </w:pPr>
          </w:p>
        </w:tc>
      </w:tr>
      <w:tr w:rsidR="00216647" w:rsidRPr="006C04A0" w14:paraId="4AAD1061" w14:textId="77777777" w:rsidTr="004B02F0">
        <w:trPr>
          <w:ins w:id="6170" w:author="Jones, Emma" w:date="2018-05-02T10:53:00Z"/>
        </w:trPr>
        <w:tc>
          <w:tcPr>
            <w:tcW w:w="817" w:type="dxa"/>
          </w:tcPr>
          <w:p w14:paraId="2EBBD8B4" w14:textId="77777777" w:rsidR="00216647" w:rsidRPr="006C04A0" w:rsidRDefault="00216647" w:rsidP="004B02F0">
            <w:pPr>
              <w:rPr>
                <w:ins w:id="6171" w:author="Jones, Emma" w:date="2018-05-02T10:53:00Z"/>
                <w:sz w:val="22"/>
                <w:szCs w:val="22"/>
              </w:rPr>
            </w:pPr>
          </w:p>
        </w:tc>
        <w:tc>
          <w:tcPr>
            <w:tcW w:w="2268" w:type="dxa"/>
          </w:tcPr>
          <w:p w14:paraId="7775356C" w14:textId="77777777" w:rsidR="00216647" w:rsidRPr="006C04A0" w:rsidRDefault="00216647" w:rsidP="004B02F0">
            <w:pPr>
              <w:rPr>
                <w:ins w:id="6172" w:author="Jones, Emma" w:date="2018-05-02T10:53:00Z"/>
                <w:sz w:val="22"/>
                <w:szCs w:val="22"/>
              </w:rPr>
            </w:pPr>
            <w:ins w:id="6173" w:author="Jones, Emma" w:date="2018-05-02T10:53:00Z">
              <w:r>
                <w:rPr>
                  <w:sz w:val="22"/>
                  <w:szCs w:val="22"/>
                </w:rPr>
                <w:t>id</w:t>
              </w:r>
            </w:ins>
          </w:p>
        </w:tc>
        <w:tc>
          <w:tcPr>
            <w:tcW w:w="3544" w:type="dxa"/>
          </w:tcPr>
          <w:p w14:paraId="668F6DBD" w14:textId="77777777" w:rsidR="00216647" w:rsidRPr="006C04A0" w:rsidRDefault="00216647" w:rsidP="004B02F0">
            <w:pPr>
              <w:rPr>
                <w:ins w:id="6174" w:author="Jones, Emma" w:date="2018-05-02T10:53:00Z"/>
                <w:sz w:val="22"/>
                <w:szCs w:val="22"/>
              </w:rPr>
            </w:pPr>
          </w:p>
        </w:tc>
        <w:tc>
          <w:tcPr>
            <w:tcW w:w="2977" w:type="dxa"/>
          </w:tcPr>
          <w:p w14:paraId="2771CF18" w14:textId="77777777" w:rsidR="00216647" w:rsidRPr="006C04A0" w:rsidRDefault="00216647" w:rsidP="004B02F0">
            <w:pPr>
              <w:rPr>
                <w:ins w:id="6175" w:author="Jones, Emma" w:date="2018-05-02T10:53:00Z"/>
                <w:sz w:val="22"/>
                <w:szCs w:val="22"/>
              </w:rPr>
            </w:pPr>
            <w:ins w:id="6176" w:author="Jones, Emma" w:date="2018-05-02T10:53:00Z">
              <w:r w:rsidRPr="006C04A0">
                <w:rPr>
                  <w:sz w:val="22"/>
                  <w:szCs w:val="22"/>
                </w:rPr>
                <w:t>no mapping</w:t>
              </w:r>
            </w:ins>
          </w:p>
        </w:tc>
        <w:tc>
          <w:tcPr>
            <w:tcW w:w="2977" w:type="dxa"/>
          </w:tcPr>
          <w:p w14:paraId="5422809E" w14:textId="77777777" w:rsidR="00216647" w:rsidRPr="006C04A0" w:rsidRDefault="00216647" w:rsidP="004B02F0">
            <w:pPr>
              <w:rPr>
                <w:ins w:id="6177" w:author="Jones, Emma" w:date="2018-05-02T10:53:00Z"/>
                <w:sz w:val="22"/>
                <w:szCs w:val="22"/>
              </w:rPr>
            </w:pPr>
            <w:ins w:id="6178" w:author="Jones, Emma" w:date="2018-05-02T10:53:00Z">
              <w:r>
                <w:t>Shall be defined or can be set when element is created?</w:t>
              </w:r>
            </w:ins>
          </w:p>
        </w:tc>
      </w:tr>
      <w:tr w:rsidR="00216647" w:rsidRPr="006C04A0" w14:paraId="167B3041" w14:textId="77777777" w:rsidTr="004B02F0">
        <w:trPr>
          <w:ins w:id="6179" w:author="Jones, Emma" w:date="2018-05-02T10:53:00Z"/>
        </w:trPr>
        <w:tc>
          <w:tcPr>
            <w:tcW w:w="817" w:type="dxa"/>
          </w:tcPr>
          <w:p w14:paraId="6C5A310D" w14:textId="77777777" w:rsidR="00216647" w:rsidRPr="006C04A0" w:rsidRDefault="00216647" w:rsidP="004B02F0">
            <w:pPr>
              <w:rPr>
                <w:ins w:id="6180" w:author="Jones, Emma" w:date="2018-05-02T10:53:00Z"/>
                <w:sz w:val="22"/>
                <w:szCs w:val="22"/>
              </w:rPr>
            </w:pPr>
          </w:p>
        </w:tc>
        <w:tc>
          <w:tcPr>
            <w:tcW w:w="2268" w:type="dxa"/>
          </w:tcPr>
          <w:p w14:paraId="5B18BB6E" w14:textId="77777777" w:rsidR="00216647" w:rsidRPr="006C04A0" w:rsidRDefault="00216647" w:rsidP="004B02F0">
            <w:pPr>
              <w:rPr>
                <w:ins w:id="6181" w:author="Jones, Emma" w:date="2018-05-02T10:53:00Z"/>
                <w:sz w:val="22"/>
                <w:szCs w:val="22"/>
              </w:rPr>
            </w:pPr>
            <w:ins w:id="6182" w:author="Jones, Emma" w:date="2018-05-02T10:53:00Z">
              <w:r>
                <w:rPr>
                  <w:sz w:val="22"/>
                  <w:szCs w:val="22"/>
                </w:rPr>
                <w:t>eventTime</w:t>
              </w:r>
            </w:ins>
          </w:p>
        </w:tc>
        <w:tc>
          <w:tcPr>
            <w:tcW w:w="3544" w:type="dxa"/>
          </w:tcPr>
          <w:p w14:paraId="5EDB409A" w14:textId="77777777" w:rsidR="00216647" w:rsidRPr="006C04A0" w:rsidRDefault="00216647" w:rsidP="004B02F0">
            <w:pPr>
              <w:rPr>
                <w:ins w:id="6183" w:author="Jones, Emma" w:date="2018-05-02T10:53:00Z"/>
                <w:sz w:val="22"/>
                <w:szCs w:val="22"/>
              </w:rPr>
            </w:pPr>
            <w:ins w:id="6184" w:author="Jones, Emma" w:date="2018-05-02T10:53:00Z">
              <w:r w:rsidRPr="002C62AC">
                <w:rPr>
                  <w:sz w:val="22"/>
                  <w:szCs w:val="22"/>
                </w:rPr>
                <w:t xml:space="preserve">Time when the specific </w:t>
              </w:r>
              <w:r>
                <w:rPr>
                  <w:sz w:val="22"/>
                  <w:szCs w:val="22"/>
                </w:rPr>
                <w:t>taskEvent</w:t>
              </w:r>
              <w:r w:rsidRPr="002C62AC">
                <w:rPr>
                  <w:sz w:val="22"/>
                  <w:szCs w:val="22"/>
                </w:rPr>
                <w:t xml:space="preserve"> element is added to the workflow document</w:t>
              </w:r>
            </w:ins>
          </w:p>
        </w:tc>
        <w:tc>
          <w:tcPr>
            <w:tcW w:w="2977" w:type="dxa"/>
          </w:tcPr>
          <w:p w14:paraId="1C4A4564" w14:textId="77777777" w:rsidR="00216647" w:rsidRPr="006C04A0" w:rsidRDefault="00216647" w:rsidP="004B02F0">
            <w:pPr>
              <w:rPr>
                <w:ins w:id="6185" w:author="Jones, Emma" w:date="2018-05-02T10:53:00Z"/>
                <w:sz w:val="22"/>
                <w:szCs w:val="22"/>
              </w:rPr>
            </w:pPr>
            <w:ins w:id="6186" w:author="Jones, Emma" w:date="2018-05-02T10:53:00Z">
              <w:r w:rsidRPr="006C04A0">
                <w:rPr>
                  <w:sz w:val="22"/>
                  <w:szCs w:val="22"/>
                </w:rPr>
                <w:t xml:space="preserve">Time of the transaction for </w:t>
              </w:r>
              <w:r>
                <w:rPr>
                  <w:sz w:val="22"/>
                  <w:szCs w:val="22"/>
                </w:rPr>
                <w:t>Task</w:t>
              </w:r>
              <w:r w:rsidRPr="006C04A0">
                <w:rPr>
                  <w:sz w:val="22"/>
                  <w:szCs w:val="22"/>
                </w:rPr>
                <w:t>/status change</w:t>
              </w:r>
            </w:ins>
          </w:p>
        </w:tc>
        <w:tc>
          <w:tcPr>
            <w:tcW w:w="2977" w:type="dxa"/>
          </w:tcPr>
          <w:p w14:paraId="6854C0F4" w14:textId="77777777" w:rsidR="00216647" w:rsidRPr="006C04A0" w:rsidRDefault="00216647" w:rsidP="004B02F0">
            <w:pPr>
              <w:rPr>
                <w:ins w:id="6187" w:author="Jones, Emma" w:date="2018-05-02T10:53:00Z"/>
                <w:sz w:val="22"/>
                <w:szCs w:val="22"/>
              </w:rPr>
            </w:pPr>
          </w:p>
        </w:tc>
      </w:tr>
      <w:tr w:rsidR="00216647" w:rsidRPr="006C04A0" w14:paraId="0B82EA27" w14:textId="77777777" w:rsidTr="004B02F0">
        <w:trPr>
          <w:ins w:id="6188" w:author="Jones, Emma" w:date="2018-05-02T10:53:00Z"/>
        </w:trPr>
        <w:tc>
          <w:tcPr>
            <w:tcW w:w="817" w:type="dxa"/>
          </w:tcPr>
          <w:p w14:paraId="0EF6D867" w14:textId="77777777" w:rsidR="00216647" w:rsidRPr="006C04A0" w:rsidRDefault="00216647" w:rsidP="004B02F0">
            <w:pPr>
              <w:rPr>
                <w:ins w:id="6189" w:author="Jones, Emma" w:date="2018-05-02T10:53:00Z"/>
                <w:sz w:val="22"/>
                <w:szCs w:val="22"/>
              </w:rPr>
            </w:pPr>
          </w:p>
        </w:tc>
        <w:tc>
          <w:tcPr>
            <w:tcW w:w="2268" w:type="dxa"/>
          </w:tcPr>
          <w:p w14:paraId="2ED89008" w14:textId="77777777" w:rsidR="00216647" w:rsidRPr="006C04A0" w:rsidRDefault="00216647" w:rsidP="004B02F0">
            <w:pPr>
              <w:rPr>
                <w:ins w:id="6190" w:author="Jones, Emma" w:date="2018-05-02T10:53:00Z"/>
                <w:sz w:val="22"/>
                <w:szCs w:val="22"/>
              </w:rPr>
            </w:pPr>
            <w:ins w:id="6191" w:author="Jones, Emma" w:date="2018-05-02T10:53:00Z">
              <w:r>
                <w:rPr>
                  <w:sz w:val="22"/>
                  <w:szCs w:val="22"/>
                </w:rPr>
                <w:t>identifier</w:t>
              </w:r>
            </w:ins>
          </w:p>
        </w:tc>
        <w:tc>
          <w:tcPr>
            <w:tcW w:w="3544" w:type="dxa"/>
          </w:tcPr>
          <w:p w14:paraId="451A479E" w14:textId="77777777" w:rsidR="00216647" w:rsidRPr="006C04A0" w:rsidRDefault="00216647" w:rsidP="004B02F0">
            <w:pPr>
              <w:rPr>
                <w:ins w:id="6192" w:author="Jones, Emma" w:date="2018-05-02T10:53:00Z"/>
                <w:sz w:val="22"/>
                <w:szCs w:val="22"/>
              </w:rPr>
            </w:pPr>
            <w:ins w:id="6193" w:author="Jones, Emma" w:date="2018-05-02T10:53:00Z">
              <w:r>
                <w:rPr>
                  <w:sz w:val="22"/>
                  <w:szCs w:val="22"/>
                </w:rPr>
                <w:t>Identifier for the task</w:t>
              </w:r>
            </w:ins>
          </w:p>
        </w:tc>
        <w:tc>
          <w:tcPr>
            <w:tcW w:w="2977" w:type="dxa"/>
          </w:tcPr>
          <w:p w14:paraId="1C3A4188" w14:textId="77777777" w:rsidR="00216647" w:rsidRPr="006C04A0" w:rsidRDefault="00216647" w:rsidP="004B02F0">
            <w:pPr>
              <w:rPr>
                <w:ins w:id="6194" w:author="Jones, Emma" w:date="2018-05-02T10:53:00Z"/>
                <w:sz w:val="22"/>
                <w:szCs w:val="22"/>
              </w:rPr>
            </w:pPr>
            <w:ins w:id="6195" w:author="Jones, Emma" w:date="2018-05-02T10:53:00Z">
              <w:r w:rsidRPr="006C04A0">
                <w:rPr>
                  <w:sz w:val="22"/>
                  <w:szCs w:val="22"/>
                </w:rPr>
                <w:t>Task/identifier</w:t>
              </w:r>
            </w:ins>
          </w:p>
        </w:tc>
        <w:tc>
          <w:tcPr>
            <w:tcW w:w="2977" w:type="dxa"/>
          </w:tcPr>
          <w:p w14:paraId="01F0BCAD" w14:textId="77777777" w:rsidR="00216647" w:rsidRPr="006C04A0" w:rsidRDefault="00216647" w:rsidP="004B02F0">
            <w:pPr>
              <w:rPr>
                <w:ins w:id="6196" w:author="Jones, Emma" w:date="2018-05-02T10:53:00Z"/>
                <w:sz w:val="22"/>
                <w:szCs w:val="22"/>
              </w:rPr>
            </w:pPr>
          </w:p>
        </w:tc>
      </w:tr>
      <w:tr w:rsidR="00216647" w:rsidRPr="006C04A0" w14:paraId="22C328F1" w14:textId="77777777" w:rsidTr="004B02F0">
        <w:trPr>
          <w:ins w:id="6197" w:author="Jones, Emma" w:date="2018-05-02T10:53:00Z"/>
        </w:trPr>
        <w:tc>
          <w:tcPr>
            <w:tcW w:w="817" w:type="dxa"/>
          </w:tcPr>
          <w:p w14:paraId="385DA194" w14:textId="77777777" w:rsidR="00216647" w:rsidRPr="006C04A0" w:rsidRDefault="00216647" w:rsidP="004B02F0">
            <w:pPr>
              <w:rPr>
                <w:ins w:id="6198" w:author="Jones, Emma" w:date="2018-05-02T10:53:00Z"/>
                <w:sz w:val="22"/>
                <w:szCs w:val="22"/>
              </w:rPr>
            </w:pPr>
          </w:p>
        </w:tc>
        <w:tc>
          <w:tcPr>
            <w:tcW w:w="2268" w:type="dxa"/>
          </w:tcPr>
          <w:p w14:paraId="7B0C7934" w14:textId="77777777" w:rsidR="00216647" w:rsidRPr="006C04A0" w:rsidRDefault="00216647" w:rsidP="004B02F0">
            <w:pPr>
              <w:rPr>
                <w:ins w:id="6199" w:author="Jones, Emma" w:date="2018-05-02T10:53:00Z"/>
                <w:sz w:val="22"/>
                <w:szCs w:val="22"/>
              </w:rPr>
            </w:pPr>
            <w:ins w:id="6200" w:author="Jones, Emma" w:date="2018-05-02T10:53:00Z">
              <w:r>
                <w:rPr>
                  <w:sz w:val="22"/>
                  <w:szCs w:val="22"/>
                </w:rPr>
                <w:t>eventType</w:t>
              </w:r>
            </w:ins>
          </w:p>
        </w:tc>
        <w:tc>
          <w:tcPr>
            <w:tcW w:w="3544" w:type="dxa"/>
          </w:tcPr>
          <w:p w14:paraId="2892B7A1" w14:textId="77777777" w:rsidR="00216647" w:rsidRPr="006C04A0" w:rsidRDefault="00216647" w:rsidP="004B02F0">
            <w:pPr>
              <w:rPr>
                <w:ins w:id="6201" w:author="Jones, Emma" w:date="2018-05-02T10:53:00Z"/>
                <w:sz w:val="22"/>
                <w:szCs w:val="22"/>
              </w:rPr>
            </w:pPr>
            <w:ins w:id="6202" w:author="Jones, Emma" w:date="2018-05-02T10:53:00Z">
              <w:r w:rsidRPr="00015A18">
                <w:rPr>
                  <w:sz w:val="22"/>
                  <w:szCs w:val="22"/>
                </w:rPr>
                <w:t>The type of event that</w:t>
              </w:r>
              <w:r>
                <w:rPr>
                  <w:sz w:val="22"/>
                  <w:szCs w:val="22"/>
                </w:rPr>
                <w:t xml:space="preserve"> happens that </w:t>
              </w:r>
              <w:r w:rsidRPr="00015A18">
                <w:rPr>
                  <w:sz w:val="22"/>
                  <w:szCs w:val="22"/>
                </w:rPr>
                <w:t>solicits the</w:t>
              </w:r>
              <w:r>
                <w:rPr>
                  <w:sz w:val="22"/>
                  <w:szCs w:val="22"/>
                </w:rPr>
                <w:t xml:space="preserve"> </w:t>
              </w:r>
              <w:r w:rsidRPr="00015A18">
                <w:rPr>
                  <w:sz w:val="22"/>
                  <w:szCs w:val="22"/>
                </w:rPr>
                <w:t>modification of the status</w:t>
              </w:r>
              <w:r>
                <w:rPr>
                  <w:sz w:val="22"/>
                  <w:szCs w:val="22"/>
                </w:rPr>
                <w:t xml:space="preserve"> </w:t>
              </w:r>
              <w:r w:rsidRPr="00015A18">
                <w:rPr>
                  <w:sz w:val="22"/>
                  <w:szCs w:val="22"/>
                </w:rPr>
                <w:t>of the task (adding a new</w:t>
              </w:r>
              <w:r>
                <w:rPr>
                  <w:sz w:val="22"/>
                  <w:szCs w:val="22"/>
                </w:rPr>
                <w:t xml:space="preserve"> taskEvent). </w:t>
              </w:r>
              <w:r w:rsidRPr="00015A18">
                <w:rPr>
                  <w:sz w:val="22"/>
                  <w:szCs w:val="22"/>
                </w:rPr>
                <w:t>It should be</w:t>
              </w:r>
              <w:r>
                <w:rPr>
                  <w:sz w:val="22"/>
                  <w:szCs w:val="22"/>
                </w:rPr>
                <w:t xml:space="preserve"> valorized with one of </w:t>
              </w:r>
              <w:r w:rsidRPr="00015A18">
                <w:rPr>
                  <w:sz w:val="22"/>
                  <w:szCs w:val="22"/>
                </w:rPr>
                <w:t>these</w:t>
              </w:r>
              <w:r>
                <w:rPr>
                  <w:sz w:val="22"/>
                  <w:szCs w:val="22"/>
                </w:rPr>
                <w:t xml:space="preserve"> </w:t>
              </w:r>
              <w:r w:rsidRPr="00015A18">
                <w:rPr>
                  <w:sz w:val="22"/>
                  <w:szCs w:val="22"/>
                </w:rPr>
                <w:t>types: create, stop,</w:t>
              </w:r>
              <w:r>
                <w:rPr>
                  <w:sz w:val="22"/>
                  <w:szCs w:val="22"/>
                </w:rPr>
                <w:t xml:space="preserve"> suspend, </w:t>
              </w:r>
              <w:r w:rsidRPr="00015A18">
                <w:rPr>
                  <w:sz w:val="22"/>
                  <w:szCs w:val="22"/>
                </w:rPr>
                <w:t>resume, fail,</w:t>
              </w:r>
              <w:r>
                <w:rPr>
                  <w:sz w:val="22"/>
                  <w:szCs w:val="22"/>
                </w:rPr>
                <w:t xml:space="preserve"> </w:t>
              </w:r>
              <w:r w:rsidRPr="00015A18">
                <w:rPr>
                  <w:sz w:val="22"/>
                  <w:szCs w:val="22"/>
                </w:rPr>
                <w:t>complete.</w:t>
              </w:r>
            </w:ins>
          </w:p>
        </w:tc>
        <w:tc>
          <w:tcPr>
            <w:tcW w:w="2977" w:type="dxa"/>
          </w:tcPr>
          <w:p w14:paraId="1F9B5928" w14:textId="77777777" w:rsidR="00216647" w:rsidRPr="006C04A0" w:rsidRDefault="00216647" w:rsidP="004B02F0">
            <w:pPr>
              <w:rPr>
                <w:ins w:id="6203" w:author="Jones, Emma" w:date="2018-05-02T10:53:00Z"/>
                <w:sz w:val="22"/>
                <w:szCs w:val="22"/>
              </w:rPr>
            </w:pPr>
            <w:ins w:id="6204" w:author="Jones, Emma" w:date="2018-05-02T10:53:00Z">
              <w:r>
                <w:rPr>
                  <w:sz w:val="22"/>
                  <w:szCs w:val="22"/>
                </w:rPr>
                <w:t>no mapping</w:t>
              </w:r>
            </w:ins>
          </w:p>
        </w:tc>
        <w:tc>
          <w:tcPr>
            <w:tcW w:w="2977" w:type="dxa"/>
          </w:tcPr>
          <w:p w14:paraId="25B819D1" w14:textId="77777777" w:rsidR="00216647" w:rsidRDefault="00216647" w:rsidP="004B02F0">
            <w:pPr>
              <w:rPr>
                <w:ins w:id="6205" w:author="Jones, Emma" w:date="2018-05-02T10:53:00Z"/>
                <w:sz w:val="22"/>
                <w:szCs w:val="22"/>
              </w:rPr>
            </w:pPr>
          </w:p>
        </w:tc>
      </w:tr>
      <w:tr w:rsidR="00216647" w:rsidRPr="006C04A0" w14:paraId="041DBE0E" w14:textId="77777777" w:rsidTr="004B02F0">
        <w:trPr>
          <w:ins w:id="6206" w:author="Jones, Emma" w:date="2018-05-02T10:53:00Z"/>
        </w:trPr>
        <w:tc>
          <w:tcPr>
            <w:tcW w:w="817" w:type="dxa"/>
          </w:tcPr>
          <w:p w14:paraId="34065A00" w14:textId="77777777" w:rsidR="00216647" w:rsidRPr="006C04A0" w:rsidRDefault="00216647" w:rsidP="004B02F0">
            <w:pPr>
              <w:rPr>
                <w:ins w:id="6207" w:author="Jones, Emma" w:date="2018-05-02T10:53:00Z"/>
                <w:sz w:val="22"/>
                <w:szCs w:val="22"/>
              </w:rPr>
            </w:pPr>
          </w:p>
        </w:tc>
        <w:tc>
          <w:tcPr>
            <w:tcW w:w="2268" w:type="dxa"/>
          </w:tcPr>
          <w:p w14:paraId="72B79188" w14:textId="77777777" w:rsidR="00216647" w:rsidRPr="006C04A0" w:rsidRDefault="00216647" w:rsidP="004B02F0">
            <w:pPr>
              <w:rPr>
                <w:ins w:id="6208" w:author="Jones, Emma" w:date="2018-05-02T10:53:00Z"/>
                <w:sz w:val="22"/>
                <w:szCs w:val="22"/>
              </w:rPr>
            </w:pPr>
            <w:ins w:id="6209" w:author="Jones, Emma" w:date="2018-05-02T10:53:00Z">
              <w:r>
                <w:rPr>
                  <w:sz w:val="22"/>
                  <w:szCs w:val="22"/>
                </w:rPr>
                <w:t>status</w:t>
              </w:r>
            </w:ins>
          </w:p>
        </w:tc>
        <w:tc>
          <w:tcPr>
            <w:tcW w:w="3544" w:type="dxa"/>
          </w:tcPr>
          <w:p w14:paraId="0756FEF4" w14:textId="77777777" w:rsidR="00216647" w:rsidRPr="006C04A0" w:rsidRDefault="00216647" w:rsidP="004B02F0">
            <w:pPr>
              <w:rPr>
                <w:ins w:id="6210" w:author="Jones, Emma" w:date="2018-05-02T10:53:00Z"/>
                <w:sz w:val="22"/>
                <w:szCs w:val="22"/>
              </w:rPr>
            </w:pPr>
            <w:ins w:id="6211" w:author="Jones, Emma" w:date="2018-05-02T10:53:00Z">
              <w:r>
                <w:rPr>
                  <w:sz w:val="22"/>
                  <w:szCs w:val="22"/>
                </w:rPr>
                <w:t>Status of the task</w:t>
              </w:r>
            </w:ins>
          </w:p>
        </w:tc>
        <w:tc>
          <w:tcPr>
            <w:tcW w:w="2977" w:type="dxa"/>
          </w:tcPr>
          <w:p w14:paraId="2F7F8386" w14:textId="77777777" w:rsidR="00216647" w:rsidRPr="006C04A0" w:rsidRDefault="00216647" w:rsidP="004B02F0">
            <w:pPr>
              <w:rPr>
                <w:ins w:id="6212" w:author="Jones, Emma" w:date="2018-05-02T10:53:00Z"/>
                <w:sz w:val="22"/>
                <w:szCs w:val="22"/>
              </w:rPr>
            </w:pPr>
            <w:ins w:id="6213" w:author="Jones, Emma" w:date="2018-05-02T10:53:00Z">
              <w:r w:rsidRPr="006C04A0">
                <w:rPr>
                  <w:sz w:val="22"/>
                  <w:szCs w:val="22"/>
                </w:rPr>
                <w:t xml:space="preserve">Task/status from the current Task and the previous Task </w:t>
              </w:r>
              <w:r>
                <w:rPr>
                  <w:sz w:val="22"/>
                  <w:szCs w:val="22"/>
                </w:rPr>
                <w:t>(see history of Task resource)</w:t>
              </w:r>
            </w:ins>
          </w:p>
        </w:tc>
        <w:tc>
          <w:tcPr>
            <w:tcW w:w="2977" w:type="dxa"/>
          </w:tcPr>
          <w:p w14:paraId="49E57DF3" w14:textId="77777777" w:rsidR="00216647" w:rsidRPr="006C04A0" w:rsidRDefault="00216647" w:rsidP="004B02F0">
            <w:pPr>
              <w:rPr>
                <w:ins w:id="6214" w:author="Jones, Emma" w:date="2018-05-02T10:53:00Z"/>
                <w:sz w:val="22"/>
                <w:szCs w:val="22"/>
              </w:rPr>
            </w:pPr>
          </w:p>
        </w:tc>
      </w:tr>
    </w:tbl>
    <w:p w14:paraId="0410CC59" w14:textId="77777777" w:rsidR="00216647" w:rsidRPr="006C04A0" w:rsidRDefault="00216647" w:rsidP="00216647">
      <w:pPr>
        <w:rPr>
          <w:ins w:id="6215" w:author="Jones, Emma" w:date="2018-05-02T10:53:00Z"/>
          <w:sz w:val="22"/>
          <w:szCs w:val="22"/>
        </w:rPr>
      </w:pPr>
    </w:p>
    <w:p w14:paraId="06215126" w14:textId="77777777" w:rsidR="00D67CAD" w:rsidRPr="00D67CAD" w:rsidRDefault="00D67CAD">
      <w:pPr>
        <w:rPr>
          <w:ins w:id="6216" w:author="Jones, Emma" w:date="2018-05-01T12:12:00Z"/>
          <w:szCs w:val="24"/>
          <w:rPrChange w:id="6217" w:author="Jones, Emma" w:date="2018-05-01T12:14:00Z">
            <w:rPr>
              <w:ins w:id="6218" w:author="Jones, Emma" w:date="2018-05-01T12:12:00Z"/>
            </w:rPr>
          </w:rPrChange>
        </w:rPr>
        <w:pPrChange w:id="6219" w:author="Jones, Emma" w:date="2018-05-01T12:14:00Z">
          <w:pPr>
            <w:pStyle w:val="ListParagraph"/>
            <w:numPr>
              <w:numId w:val="25"/>
            </w:numPr>
            <w:ind w:left="1080" w:hanging="360"/>
          </w:pPr>
        </w:pPrChange>
      </w:pPr>
    </w:p>
    <w:p w14:paraId="050B6DC8" w14:textId="20AAF13A" w:rsidR="00EA4EA1" w:rsidRPr="00D87F67" w:rsidDel="003254E4" w:rsidRDefault="005B164F" w:rsidP="00EA4EA1">
      <w:pPr>
        <w:pStyle w:val="BodyText"/>
        <w:rPr>
          <w:del w:id="6220" w:author="Jones, Emma" w:date="2018-05-01T12:12:00Z"/>
        </w:rPr>
      </w:pPr>
      <w:del w:id="6221" w:author="Jones, Emma" w:date="2018-05-01T11:59:00Z">
        <w:r w:rsidRPr="006604D9" w:rsidDel="006604D9">
          <w:rPr>
            <w:highlight w:val="yellow"/>
            <w:rPrChange w:id="6222" w:author="Jones, Emma" w:date="2018-05-01T11:59:00Z">
              <w:rPr/>
            </w:rPrChange>
          </w:rPr>
          <w:delText>None</w:delText>
        </w:r>
      </w:del>
    </w:p>
    <w:p w14:paraId="0733CFE9" w14:textId="77777777" w:rsidR="00993FF5" w:rsidRPr="00D87F67" w:rsidRDefault="00D42ED8" w:rsidP="00993FF5">
      <w:pPr>
        <w:pStyle w:val="PartTitle"/>
      </w:pPr>
      <w:bookmarkStart w:id="6223" w:name="_Toc495483817"/>
      <w:r w:rsidRPr="00D87F67">
        <w:lastRenderedPageBreak/>
        <w:t>V</w:t>
      </w:r>
      <w:r w:rsidR="00993FF5" w:rsidRPr="00D87F67">
        <w:t>olume 4 – National Extensions</w:t>
      </w:r>
      <w:bookmarkEnd w:id="6223"/>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0" w:author="Jones, Emma" w:date="2018-04-25T14:17:00Z" w:initials="JE">
    <w:p w14:paraId="7F537454" w14:textId="546AFD76" w:rsidR="00100DFC" w:rsidRDefault="00100DFC">
      <w:pPr>
        <w:pStyle w:val="CommentText"/>
      </w:pPr>
      <w:r>
        <w:rPr>
          <w:rStyle w:val="CommentReference"/>
        </w:rPr>
        <w:annotationRef/>
      </w:r>
      <w:r>
        <w:t>Remove this . information is in the .meta item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374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37454" w16cid:durableId="1E8B0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4A5F" w14:textId="77777777" w:rsidR="00F20B54" w:rsidRDefault="00F20B54">
      <w:r>
        <w:separator/>
      </w:r>
    </w:p>
  </w:endnote>
  <w:endnote w:type="continuationSeparator" w:id="0">
    <w:p w14:paraId="3BCAE2EF" w14:textId="77777777" w:rsidR="00F20B54" w:rsidRDefault="00F2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100DFC" w:rsidRDefault="00100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100DFC" w:rsidRDefault="00100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100DFC" w:rsidRDefault="00100DFC">
    <w:pPr>
      <w:pStyle w:val="Footer"/>
      <w:ind w:right="360"/>
    </w:pPr>
    <w:r>
      <w:t>__________________________________________________________________________</w:t>
    </w:r>
  </w:p>
  <w:p w14:paraId="2C3E8F89" w14:textId="20A1AFBD" w:rsidR="00100DFC" w:rsidRDefault="00100DFC" w:rsidP="00597DB2">
    <w:pPr>
      <w:pStyle w:val="Footer"/>
      <w:ind w:right="360"/>
      <w:rPr>
        <w:sz w:val="20"/>
      </w:rPr>
    </w:pPr>
    <w:bookmarkStart w:id="142"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16657">
      <w:rPr>
        <w:rStyle w:val="PageNumber"/>
        <w:noProof/>
        <w:sz w:val="20"/>
      </w:rPr>
      <w:t>53</w:t>
    </w:r>
    <w:r w:rsidRPr="00597DB2">
      <w:rPr>
        <w:rStyle w:val="PageNumber"/>
        <w:sz w:val="20"/>
      </w:rPr>
      <w:fldChar w:fldCharType="end"/>
    </w:r>
    <w:r>
      <w:rPr>
        <w:sz w:val="20"/>
      </w:rPr>
      <w:tab/>
      <w:t xml:space="preserve">                       Copyright © 2017: IHE International, Inc.</w:t>
    </w:r>
    <w:bookmarkEnd w:id="142"/>
  </w:p>
  <w:p w14:paraId="77153476" w14:textId="77777777" w:rsidR="00100DFC" w:rsidRDefault="00100DF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2C07C31D" w:rsidR="00100DFC" w:rsidRDefault="00100DFC">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2AE1" w14:textId="77777777" w:rsidR="00F20B54" w:rsidRDefault="00F20B54">
      <w:r>
        <w:separator/>
      </w:r>
    </w:p>
  </w:footnote>
  <w:footnote w:type="continuationSeparator" w:id="0">
    <w:p w14:paraId="5672313E" w14:textId="77777777" w:rsidR="00F20B54" w:rsidRDefault="00F20B54">
      <w:r>
        <w:continuationSeparator/>
      </w:r>
    </w:p>
  </w:footnote>
  <w:footnote w:id="1">
    <w:p w14:paraId="1BAA779D" w14:textId="77777777" w:rsidR="00100DFC" w:rsidRDefault="00100DFC"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100DFC" w:rsidRDefault="00100DFC"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100DFC" w:rsidRPr="003C596C" w:rsidRDefault="00100DF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100DFC" w:rsidRDefault="00100DFC" w:rsidP="00AB15A3">
      <w:pPr>
        <w:pStyle w:val="FootnoteText"/>
        <w:spacing w:before="0"/>
      </w:pPr>
      <w:r w:rsidRPr="003C596C">
        <w:rPr>
          <w:sz w:val="18"/>
          <w:szCs w:val="18"/>
        </w:rPr>
        <w:t>Care Plan Domain Analysis Model (DAM) Documents</w:t>
      </w:r>
    </w:p>
  </w:footnote>
  <w:footnote w:id="4">
    <w:p w14:paraId="7CEDBD18" w14:textId="77777777" w:rsidR="00100DFC" w:rsidRDefault="00100DF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100DFC" w:rsidRPr="00915CAF" w:rsidRDefault="00100DF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100DFC" w:rsidRDefault="00100DFC" w:rsidP="00AB15A3">
      <w:pPr>
        <w:pStyle w:val="FootnoteText"/>
      </w:pPr>
      <w:r w:rsidRPr="00915CAF">
        <w:rPr>
          <w:sz w:val="18"/>
          <w:szCs w:val="18"/>
        </w:rPr>
        <w:t>Care Plan Domain Analysis Model (DAM) Documents</w:t>
      </w:r>
    </w:p>
  </w:footnote>
  <w:footnote w:id="6">
    <w:p w14:paraId="698A1514" w14:textId="71FA3A14" w:rsidR="00100DFC" w:rsidRDefault="00100DFC">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100DFC" w:rsidRDefault="00100DFC">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100DFC" w:rsidRPr="00BF5E62" w:rsidRDefault="00100DF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100DFC" w:rsidRDefault="00100DFC">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100DFC" w:rsidRDefault="00100DFC">
      <w:pPr>
        <w:pStyle w:val="FootnoteText"/>
      </w:pPr>
      <w:ins w:id="263" w:author="Jones, Emma" w:date="2018-04-03T11:38:00Z">
        <w:r>
          <w:rPr>
            <w:rStyle w:val="FootnoteReference"/>
          </w:rPr>
          <w:footnoteRef/>
        </w:r>
        <w:r>
          <w:t xml:space="preserve"> Retrieved March 28, 2018 from </w:t>
        </w:r>
      </w:ins>
      <w:ins w:id="264" w:author="Jones, Emma" w:date="2018-04-03T11:39:00Z">
        <w:r w:rsidRPr="00862855">
          <w:t>http://hl7.org/fhir/request.html</w:t>
        </w:r>
      </w:ins>
    </w:p>
  </w:footnote>
  <w:footnote w:id="11">
    <w:p w14:paraId="64DB9327" w14:textId="2F11F12E" w:rsidR="00100DFC" w:rsidRDefault="00100DFC">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100DFC" w:rsidRDefault="00100DF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100DFC" w:rsidRDefault="00100DF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100DFC" w:rsidRDefault="00100DF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100DFC" w:rsidRDefault="00100DFC">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100DFC" w:rsidRDefault="00100DFC">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100DFC" w:rsidRDefault="00100DFC">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100DFC" w:rsidRDefault="00100DFC"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100DFC" w:rsidRDefault="00100DFC">
    <w:pPr>
      <w:pStyle w:val="Header"/>
    </w:pPr>
    <w:r>
      <w:t>IHE Patient Care Coordination Technical Framework Supplement – Dynamic Care Planning (DCP)</w:t>
    </w:r>
    <w:r>
      <w:br/>
      <w:t>______________________________________________________________________________</w:t>
    </w:r>
  </w:p>
  <w:p w14:paraId="18E9D4DA" w14:textId="77777777" w:rsidR="00100DFC" w:rsidRDefault="00100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2569"/>
    <w:rsid w:val="00093F2C"/>
    <w:rsid w:val="00094061"/>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17DB"/>
    <w:rsid w:val="00231EBB"/>
    <w:rsid w:val="0023203E"/>
    <w:rsid w:val="002322FF"/>
    <w:rsid w:val="0023392E"/>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4182"/>
    <w:rsid w:val="00255462"/>
    <w:rsid w:val="00255821"/>
    <w:rsid w:val="00256665"/>
    <w:rsid w:val="00257AAD"/>
    <w:rsid w:val="00260AA1"/>
    <w:rsid w:val="00261866"/>
    <w:rsid w:val="002623D3"/>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B78"/>
    <w:rsid w:val="002D3CD7"/>
    <w:rsid w:val="002D47EB"/>
    <w:rsid w:val="002D5B69"/>
    <w:rsid w:val="002D6267"/>
    <w:rsid w:val="002E042F"/>
    <w:rsid w:val="002E0B4E"/>
    <w:rsid w:val="002E0F77"/>
    <w:rsid w:val="002E206B"/>
    <w:rsid w:val="002E22E2"/>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10E09"/>
    <w:rsid w:val="00310FBE"/>
    <w:rsid w:val="00311800"/>
    <w:rsid w:val="00314713"/>
    <w:rsid w:val="00316247"/>
    <w:rsid w:val="00316A90"/>
    <w:rsid w:val="00316AAE"/>
    <w:rsid w:val="00317549"/>
    <w:rsid w:val="0032060B"/>
    <w:rsid w:val="0032346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25A"/>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19D"/>
    <w:rsid w:val="003F0805"/>
    <w:rsid w:val="003F252B"/>
    <w:rsid w:val="003F28C9"/>
    <w:rsid w:val="003F2A72"/>
    <w:rsid w:val="003F3E4A"/>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5432"/>
    <w:rsid w:val="004176E8"/>
    <w:rsid w:val="00417A70"/>
    <w:rsid w:val="0042085E"/>
    <w:rsid w:val="004225C9"/>
    <w:rsid w:val="004243F0"/>
    <w:rsid w:val="00424B1E"/>
    <w:rsid w:val="00426B61"/>
    <w:rsid w:val="00427C61"/>
    <w:rsid w:val="00430BBC"/>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3DBF"/>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3D86"/>
    <w:rsid w:val="004E47F1"/>
    <w:rsid w:val="004F0FE3"/>
    <w:rsid w:val="004F1713"/>
    <w:rsid w:val="004F1B94"/>
    <w:rsid w:val="004F5211"/>
    <w:rsid w:val="004F5E3C"/>
    <w:rsid w:val="004F6A97"/>
    <w:rsid w:val="004F742C"/>
    <w:rsid w:val="004F7C05"/>
    <w:rsid w:val="005006D9"/>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6C43"/>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6ABD"/>
    <w:rsid w:val="005F767C"/>
    <w:rsid w:val="00600EC6"/>
    <w:rsid w:val="006014F8"/>
    <w:rsid w:val="00601FBD"/>
    <w:rsid w:val="00602956"/>
    <w:rsid w:val="00603A86"/>
    <w:rsid w:val="00603ED5"/>
    <w:rsid w:val="00604F10"/>
    <w:rsid w:val="00604FBD"/>
    <w:rsid w:val="00605EC7"/>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80C"/>
    <w:rsid w:val="00625D23"/>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4D9"/>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259C"/>
    <w:rsid w:val="006B28BB"/>
    <w:rsid w:val="006B35E6"/>
    <w:rsid w:val="006B5074"/>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0F7B"/>
    <w:rsid w:val="00741B2D"/>
    <w:rsid w:val="00742EA4"/>
    <w:rsid w:val="00743BC3"/>
    <w:rsid w:val="00745697"/>
    <w:rsid w:val="00746A3D"/>
    <w:rsid w:val="00746C6E"/>
    <w:rsid w:val="00747676"/>
    <w:rsid w:val="00747941"/>
    <w:rsid w:val="007479B6"/>
    <w:rsid w:val="00747E7C"/>
    <w:rsid w:val="007501C0"/>
    <w:rsid w:val="00750207"/>
    <w:rsid w:val="007516E6"/>
    <w:rsid w:val="00752F7E"/>
    <w:rsid w:val="00753D79"/>
    <w:rsid w:val="007549D4"/>
    <w:rsid w:val="00755715"/>
    <w:rsid w:val="00756518"/>
    <w:rsid w:val="00761469"/>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4698"/>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DCB"/>
    <w:rsid w:val="00816ED6"/>
    <w:rsid w:val="00816FC9"/>
    <w:rsid w:val="008173AE"/>
    <w:rsid w:val="008200AA"/>
    <w:rsid w:val="00822FE0"/>
    <w:rsid w:val="008249A2"/>
    <w:rsid w:val="00825126"/>
    <w:rsid w:val="00825642"/>
    <w:rsid w:val="00825FC5"/>
    <w:rsid w:val="008301C7"/>
    <w:rsid w:val="00830E0E"/>
    <w:rsid w:val="00831FF5"/>
    <w:rsid w:val="008322D3"/>
    <w:rsid w:val="0083264D"/>
    <w:rsid w:val="00833045"/>
    <w:rsid w:val="008330A7"/>
    <w:rsid w:val="008341AE"/>
    <w:rsid w:val="00834DF7"/>
    <w:rsid w:val="008358E5"/>
    <w:rsid w:val="00836F8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5190"/>
    <w:rsid w:val="00906169"/>
    <w:rsid w:val="009061A2"/>
    <w:rsid w:val="00907134"/>
    <w:rsid w:val="00910E03"/>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4FBD"/>
    <w:rsid w:val="00A16657"/>
    <w:rsid w:val="00A16DCD"/>
    <w:rsid w:val="00A171E5"/>
    <w:rsid w:val="00A174B6"/>
    <w:rsid w:val="00A177D5"/>
    <w:rsid w:val="00A20104"/>
    <w:rsid w:val="00A22B0C"/>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4AA"/>
    <w:rsid w:val="00AA3771"/>
    <w:rsid w:val="00AA684E"/>
    <w:rsid w:val="00AA69C0"/>
    <w:rsid w:val="00AB03D1"/>
    <w:rsid w:val="00AB0B79"/>
    <w:rsid w:val="00AB15A3"/>
    <w:rsid w:val="00AB1B59"/>
    <w:rsid w:val="00AB41BE"/>
    <w:rsid w:val="00AB470D"/>
    <w:rsid w:val="00AC2090"/>
    <w:rsid w:val="00AC2E1A"/>
    <w:rsid w:val="00AC2FDB"/>
    <w:rsid w:val="00AC3382"/>
    <w:rsid w:val="00AC385E"/>
    <w:rsid w:val="00AC4960"/>
    <w:rsid w:val="00AC5DDD"/>
    <w:rsid w:val="00AC609B"/>
    <w:rsid w:val="00AC7C88"/>
    <w:rsid w:val="00AD069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472E"/>
    <w:rsid w:val="00AF591F"/>
    <w:rsid w:val="00AF5B2E"/>
    <w:rsid w:val="00AF7069"/>
    <w:rsid w:val="00AF7239"/>
    <w:rsid w:val="00B00121"/>
    <w:rsid w:val="00B00687"/>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28BD"/>
    <w:rsid w:val="00B62BEA"/>
    <w:rsid w:val="00B63B69"/>
    <w:rsid w:val="00B65E96"/>
    <w:rsid w:val="00B72B76"/>
    <w:rsid w:val="00B7582C"/>
    <w:rsid w:val="00B759C2"/>
    <w:rsid w:val="00B777CB"/>
    <w:rsid w:val="00B802A1"/>
    <w:rsid w:val="00B809FB"/>
    <w:rsid w:val="00B80B5B"/>
    <w:rsid w:val="00B818FD"/>
    <w:rsid w:val="00B82D84"/>
    <w:rsid w:val="00B847B3"/>
    <w:rsid w:val="00B84D95"/>
    <w:rsid w:val="00B8586D"/>
    <w:rsid w:val="00B87220"/>
    <w:rsid w:val="00B87807"/>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5CCE"/>
    <w:rsid w:val="00C0615C"/>
    <w:rsid w:val="00C1037F"/>
    <w:rsid w:val="00C103AA"/>
    <w:rsid w:val="00C10561"/>
    <w:rsid w:val="00C11FE6"/>
    <w:rsid w:val="00C1236A"/>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E08"/>
    <w:rsid w:val="00C92D34"/>
    <w:rsid w:val="00C938EC"/>
    <w:rsid w:val="00C940A2"/>
    <w:rsid w:val="00C946C5"/>
    <w:rsid w:val="00C969FE"/>
    <w:rsid w:val="00CA056A"/>
    <w:rsid w:val="00CA175A"/>
    <w:rsid w:val="00CA4288"/>
    <w:rsid w:val="00CA4986"/>
    <w:rsid w:val="00CB0D10"/>
    <w:rsid w:val="00CB2334"/>
    <w:rsid w:val="00CB5683"/>
    <w:rsid w:val="00CB5DBD"/>
    <w:rsid w:val="00CB6072"/>
    <w:rsid w:val="00CB6758"/>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D0225B"/>
    <w:rsid w:val="00D03D0F"/>
    <w:rsid w:val="00D03F2C"/>
    <w:rsid w:val="00D04B4D"/>
    <w:rsid w:val="00D05B7C"/>
    <w:rsid w:val="00D06DCA"/>
    <w:rsid w:val="00D07411"/>
    <w:rsid w:val="00D07EB8"/>
    <w:rsid w:val="00D104E3"/>
    <w:rsid w:val="00D10BFF"/>
    <w:rsid w:val="00D1223C"/>
    <w:rsid w:val="00D139A9"/>
    <w:rsid w:val="00D145F4"/>
    <w:rsid w:val="00D156E2"/>
    <w:rsid w:val="00D17604"/>
    <w:rsid w:val="00D17A08"/>
    <w:rsid w:val="00D17A84"/>
    <w:rsid w:val="00D17B4E"/>
    <w:rsid w:val="00D22DE2"/>
    <w:rsid w:val="00D23227"/>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20F"/>
    <w:rsid w:val="00DC0FDA"/>
    <w:rsid w:val="00DC175F"/>
    <w:rsid w:val="00DC4A7B"/>
    <w:rsid w:val="00DC5177"/>
    <w:rsid w:val="00DC5581"/>
    <w:rsid w:val="00DC5891"/>
    <w:rsid w:val="00DC76D8"/>
    <w:rsid w:val="00DD04F1"/>
    <w:rsid w:val="00DD13DB"/>
    <w:rsid w:val="00DD19F9"/>
    <w:rsid w:val="00DD4BA7"/>
    <w:rsid w:val="00DD4D5A"/>
    <w:rsid w:val="00DD5E9D"/>
    <w:rsid w:val="00DD5EE0"/>
    <w:rsid w:val="00DE0504"/>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385E"/>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ABA"/>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338D"/>
    <w:rsid w:val="00E8344E"/>
    <w:rsid w:val="00E83F2D"/>
    <w:rsid w:val="00E84A1F"/>
    <w:rsid w:val="00E850FF"/>
    <w:rsid w:val="00E8520F"/>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E325999E-E6D2-4EC2-BF4E-35FAD4E6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extensibility.html" TargetMode="External"/><Relationship Id="rId26" Type="http://schemas.openxmlformats.org/officeDocument/2006/relationships/hyperlink" Target="ftp://ftp.ihe.net/TF_Implementation_Material/PCC/DCP/DynamicCarePlanningFlow_chronicCondition.vsd"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hyperlink" Target="ftp://ftp.ihe.net/TF_Implementation_Material/PCC/DCP/Use%20Case%20Dynamic%20Care%20Planning%20Diagram.pptx"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ihe.net/Technical_Frameworks/"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l7.org/fhir/http.html" TargetMode="External"/><Relationship Id="rId23" Type="http://schemas.openxmlformats.org/officeDocument/2006/relationships/footer" Target="footer2.xml"/><Relationship Id="rId28" Type="http://schemas.openxmlformats.org/officeDocument/2006/relationships/comments" Target="comments.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footer" Target="footer1.xml"/><Relationship Id="rId27" Type="http://schemas.openxmlformats.org/officeDocument/2006/relationships/hyperlink" Target="http://ihe.net/uploadedFiles/Documents/ITI/IHE_ITI_Suppl_Appx-Z.pdf" TargetMode="External"/><Relationship Id="rId30"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40A9-57CE-4C4C-9105-096D8DE9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TotalTime>
  <Pages>103</Pages>
  <Words>20667</Words>
  <Characters>117805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138196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9</cp:revision>
  <cp:lastPrinted>2012-05-01T14:26:00Z</cp:lastPrinted>
  <dcterms:created xsi:type="dcterms:W3CDTF">2018-05-02T15:27:00Z</dcterms:created>
  <dcterms:modified xsi:type="dcterms:W3CDTF">2018-05-02T15:55:00Z</dcterms:modified>
  <cp:category>IHE Supplement</cp:category>
</cp:coreProperties>
</file>