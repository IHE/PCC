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43754" w14:textId="77777777" w:rsidR="00906C8A" w:rsidRDefault="00906C8A" w:rsidP="005E5451">
      <w:pPr>
        <w:pStyle w:val="Title"/>
      </w:pPr>
    </w:p>
    <w:p w14:paraId="2AFB8B47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0F1ADCA4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148F3BC0" w14:textId="77777777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  <w:sz w:val="24"/>
        </w:rPr>
        <w:t>Content Creator/Content Consumer Harmonization</w:t>
      </w:r>
    </w:p>
    <w:p w14:paraId="55F3E2C1" w14:textId="18AEFF53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</w:rPr>
        <w:t>Tone Southerland</w:t>
      </w:r>
      <w:r w:rsidR="008B1781">
        <w:rPr>
          <w:rFonts w:asciiTheme="minorHAnsi" w:hAnsiTheme="minorHAnsi" w:cstheme="minorHAnsi"/>
        </w:rPr>
        <w:t>, John Moehrke, Lisa Nelson</w:t>
      </w:r>
      <w:r w:rsidR="00FE1D9C">
        <w:rPr>
          <w:rFonts w:asciiTheme="minorHAnsi" w:hAnsiTheme="minorHAnsi" w:cstheme="minorHAnsi"/>
        </w:rPr>
        <w:t>, Rob Horn</w:t>
      </w:r>
    </w:p>
    <w:p w14:paraId="084EF430" w14:textId="040F2FBD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790F55">
        <w:rPr>
          <w:rFonts w:asciiTheme="minorHAnsi" w:hAnsiTheme="minorHAnsi" w:cstheme="minorHAnsi"/>
        </w:rPr>
        <w:t>Tone Southerland</w:t>
      </w:r>
    </w:p>
    <w:p w14:paraId="57FA8265" w14:textId="6C03E93D" w:rsidR="00CD10EA" w:rsidRPr="006A702C" w:rsidRDefault="00C1114B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Date: </w:t>
      </w:r>
      <w:r w:rsidR="00DA1B49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/</w:t>
      </w:r>
      <w:ins w:id="0" w:author="Tone Southerland" w:date="2014-10-20T10:48:00Z">
        <w:r w:rsidR="00793BF2">
          <w:rPr>
            <w:rFonts w:asciiTheme="minorHAnsi" w:hAnsiTheme="minorHAnsi" w:cstheme="minorHAnsi"/>
          </w:rPr>
          <w:t>20</w:t>
        </w:r>
      </w:ins>
      <w:del w:id="1" w:author="Tone Southerland" w:date="2014-10-20T10:48:00Z">
        <w:r w:rsidR="00372031" w:rsidDel="00793BF2">
          <w:rPr>
            <w:rFonts w:asciiTheme="minorHAnsi" w:hAnsiTheme="minorHAnsi" w:cstheme="minorHAnsi"/>
          </w:rPr>
          <w:delText>10</w:delText>
        </w:r>
      </w:del>
      <w:r w:rsidR="000A17E5">
        <w:rPr>
          <w:rFonts w:asciiTheme="minorHAnsi" w:hAnsiTheme="minorHAnsi" w:cstheme="minorHAnsi"/>
        </w:rPr>
        <w:t>/2014</w:t>
      </w:r>
    </w:p>
    <w:p w14:paraId="406935EE" w14:textId="7394C364" w:rsidR="00CD10EA" w:rsidRPr="006A702C" w:rsidRDefault="000A17E5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Version: .</w:t>
      </w:r>
      <w:ins w:id="2" w:author="Tone Southerland" w:date="2014-10-20T11:33:00Z">
        <w:r w:rsidR="00393164">
          <w:rPr>
            <w:rFonts w:asciiTheme="minorHAnsi" w:hAnsiTheme="minorHAnsi" w:cstheme="minorHAnsi"/>
          </w:rPr>
          <w:t>7</w:t>
        </w:r>
      </w:ins>
      <w:del w:id="3" w:author="Tone Southerland" w:date="2014-10-20T11:33:00Z">
        <w:r w:rsidR="00372031" w:rsidDel="00393164">
          <w:rPr>
            <w:rFonts w:asciiTheme="minorHAnsi" w:hAnsiTheme="minorHAnsi" w:cstheme="minorHAnsi"/>
          </w:rPr>
          <w:delText>6</w:delText>
        </w:r>
      </w:del>
    </w:p>
    <w:p w14:paraId="1F46D21D" w14:textId="29339C9D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0A17E5">
        <w:rPr>
          <w:rFonts w:asciiTheme="minorHAnsi" w:hAnsiTheme="minorHAnsi" w:cstheme="minorHAnsi"/>
        </w:rPr>
        <w:t>PCC, ITI</w:t>
      </w:r>
    </w:p>
    <w:p w14:paraId="7AF77687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028B0AA3" w14:textId="77777777" w:rsidR="00D47856" w:rsidRPr="007567C3" w:rsidRDefault="00767C3E" w:rsidP="00D47856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&lt;Summarize the 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>integration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problem.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What doesn’t work, or what needs to work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?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>&gt;</w:t>
      </w:r>
    </w:p>
    <w:p w14:paraId="2B23D0C7" w14:textId="77777777" w:rsidR="00D47856" w:rsidRPr="007567C3" w:rsidRDefault="00906C8A" w:rsidP="00906C8A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>&lt;Describe the Value Statement: W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>hat is the underlying cost incurred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by the problem and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t is to be gained by solving it?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If possible provide quantifiable costs, or data to demonstrate the scale of the problem.&gt; </w:t>
      </w:r>
    </w:p>
    <w:p w14:paraId="2D18D2A2" w14:textId="5E84B13D" w:rsidR="00393164" w:rsidRDefault="00393164" w:rsidP="000B3390">
      <w:pPr>
        <w:ind w:left="360"/>
        <w:rPr>
          <w:ins w:id="4" w:author="Tone Southerland" w:date="2014-10-20T11:34:00Z"/>
          <w:rFonts w:asciiTheme="minorHAnsi" w:hAnsiTheme="minorHAnsi" w:cstheme="minorHAnsi"/>
        </w:rPr>
      </w:pPr>
      <w:ins w:id="5" w:author="Tone Southerland" w:date="2014-10-20T11:34:00Z">
        <w:r>
          <w:rPr>
            <w:rFonts w:asciiTheme="minorHAnsi" w:hAnsiTheme="minorHAnsi" w:cstheme="minorHAnsi"/>
          </w:rPr>
          <w:t>As</w:t>
        </w:r>
      </w:ins>
      <w:ins w:id="6" w:author="Tone Southerland" w:date="2014-10-20T11:35:00Z">
        <w:r>
          <w:rPr>
            <w:rFonts w:asciiTheme="minorHAnsi" w:hAnsiTheme="minorHAnsi" w:cstheme="minorHAnsi"/>
          </w:rPr>
          <w:t xml:space="preserve"> the ITI profile</w:t>
        </w:r>
      </w:ins>
      <w:ins w:id="7" w:author="Tone Southerland" w:date="2014-10-20T11:34:00Z">
        <w:r>
          <w:rPr>
            <w:rFonts w:asciiTheme="minorHAnsi" w:hAnsiTheme="minorHAnsi" w:cstheme="minorHAnsi"/>
          </w:rPr>
          <w:t xml:space="preserve"> </w:t>
        </w:r>
      </w:ins>
      <w:ins w:id="8" w:author="Tone Southerland" w:date="2014-10-20T11:35:00Z">
        <w:r>
          <w:rPr>
            <w:rFonts w:asciiTheme="minorHAnsi" w:hAnsiTheme="minorHAnsi" w:cstheme="minorHAnsi"/>
          </w:rPr>
          <w:t xml:space="preserve">Document </w:t>
        </w:r>
      </w:ins>
      <w:ins w:id="9" w:author="Tone Southerland" w:date="2014-10-20T11:34:00Z">
        <w:r>
          <w:rPr>
            <w:rFonts w:asciiTheme="minorHAnsi" w:hAnsiTheme="minorHAnsi" w:cstheme="minorHAnsi"/>
          </w:rPr>
          <w:t>Digital Signature</w:t>
        </w:r>
      </w:ins>
      <w:ins w:id="10" w:author="Tone Southerland" w:date="2014-10-20T11:35:00Z">
        <w:r>
          <w:rPr>
            <w:rFonts w:asciiTheme="minorHAnsi" w:hAnsiTheme="minorHAnsi" w:cstheme="minorHAnsi"/>
          </w:rPr>
          <w:t xml:space="preserve"> was being revised to include a reference to the PCC Content Consumer actor it was realized that certain requirements of consuming CDA </w:t>
        </w:r>
      </w:ins>
      <w:ins w:id="11" w:author="Tone Southerland" w:date="2014-10-20T11:39:00Z">
        <w:r w:rsidR="00333898">
          <w:rPr>
            <w:rFonts w:asciiTheme="minorHAnsi" w:hAnsiTheme="minorHAnsi" w:cstheme="minorHAnsi"/>
          </w:rPr>
          <w:t>would be included in</w:t>
        </w:r>
      </w:ins>
      <w:ins w:id="12" w:author="Tone Southerland" w:date="2014-10-20T11:35:00Z">
        <w:r>
          <w:rPr>
            <w:rFonts w:asciiTheme="minorHAnsi" w:hAnsiTheme="minorHAnsi" w:cstheme="minorHAnsi"/>
          </w:rPr>
          <w:t xml:space="preserve"> that reference. </w:t>
        </w:r>
      </w:ins>
      <w:ins w:id="13" w:author="Tone Southerland" w:date="2014-10-20T11:39:00Z">
        <w:r w:rsidR="00333898">
          <w:rPr>
            <w:rFonts w:asciiTheme="minorHAnsi" w:hAnsiTheme="minorHAnsi" w:cstheme="minorHAnsi"/>
          </w:rPr>
          <w:t>Thus a discussion between ITI and PCC started around what could be revised in the PCC-TF to provide a more reusable Content Consumer for DSG.</w:t>
        </w:r>
      </w:ins>
    </w:p>
    <w:p w14:paraId="4506DE8C" w14:textId="4DA0E1B7" w:rsidR="006B6139" w:rsidRDefault="00333898" w:rsidP="00333898">
      <w:pPr>
        <w:ind w:left="360"/>
        <w:rPr>
          <w:rFonts w:asciiTheme="minorHAnsi" w:hAnsiTheme="minorHAnsi" w:cstheme="minorHAnsi"/>
        </w:rPr>
        <w:pPrChange w:id="14" w:author="Tone Southerland" w:date="2014-10-20T11:41:00Z">
          <w:pPr>
            <w:ind w:left="360"/>
          </w:pPr>
        </w:pPrChange>
      </w:pPr>
      <w:ins w:id="15" w:author="Tone Southerland" w:date="2014-10-20T11:40:00Z">
        <w:r>
          <w:rPr>
            <w:rFonts w:asciiTheme="minorHAnsi" w:hAnsiTheme="minorHAnsi" w:cstheme="minorHAnsi"/>
          </w:rPr>
          <w:t>The root of the problem is that PCC and ITI utilize Content Creator and Content Consumer actors in different ways.</w:t>
        </w:r>
      </w:ins>
      <w:del w:id="16" w:author="Tone Southerland" w:date="2014-10-20T11:41:00Z">
        <w:r w:rsidR="00790F55" w:rsidDel="00333898">
          <w:rPr>
            <w:rFonts w:asciiTheme="minorHAnsi" w:hAnsiTheme="minorHAnsi" w:cstheme="minorHAnsi"/>
          </w:rPr>
          <w:delText>The PCC</w:delText>
        </w:r>
        <w:r w:rsidR="001F6730" w:rsidDel="00333898">
          <w:rPr>
            <w:rFonts w:asciiTheme="minorHAnsi" w:hAnsiTheme="minorHAnsi" w:cstheme="minorHAnsi"/>
          </w:rPr>
          <w:delText xml:space="preserve"> and </w:delText>
        </w:r>
        <w:r w:rsidR="00790F55" w:rsidDel="00333898">
          <w:rPr>
            <w:rFonts w:asciiTheme="minorHAnsi" w:hAnsiTheme="minorHAnsi" w:cstheme="minorHAnsi"/>
          </w:rPr>
          <w:delText>IT</w:delText>
        </w:r>
        <w:r w:rsidR="002A7E12" w:rsidDel="00333898">
          <w:rPr>
            <w:rFonts w:asciiTheme="minorHAnsi" w:hAnsiTheme="minorHAnsi" w:cstheme="minorHAnsi"/>
          </w:rPr>
          <w:delText>I</w:delText>
        </w:r>
        <w:r w:rsidR="001F6730" w:rsidDel="00333898">
          <w:rPr>
            <w:rFonts w:asciiTheme="minorHAnsi" w:hAnsiTheme="minorHAnsi" w:cstheme="minorHAnsi"/>
          </w:rPr>
          <w:delText xml:space="preserve"> </w:delText>
        </w:r>
        <w:r w:rsidR="00790F55" w:rsidDel="00333898">
          <w:rPr>
            <w:rFonts w:asciiTheme="minorHAnsi" w:hAnsiTheme="minorHAnsi" w:cstheme="minorHAnsi"/>
          </w:rPr>
          <w:delText xml:space="preserve">domains </w:delText>
        </w:r>
        <w:r w:rsidR="001F6730" w:rsidDel="00333898">
          <w:rPr>
            <w:rFonts w:asciiTheme="minorHAnsi" w:hAnsiTheme="minorHAnsi" w:cstheme="minorHAnsi"/>
          </w:rPr>
          <w:delText>both</w:delText>
        </w:r>
        <w:r w:rsidR="006B6139" w:rsidDel="00333898">
          <w:rPr>
            <w:rFonts w:asciiTheme="minorHAnsi" w:hAnsiTheme="minorHAnsi" w:cstheme="minorHAnsi"/>
          </w:rPr>
          <w:delText xml:space="preserve"> </w:delText>
        </w:r>
        <w:r w:rsidR="00790F55" w:rsidDel="00333898">
          <w:rPr>
            <w:rFonts w:asciiTheme="minorHAnsi" w:hAnsiTheme="minorHAnsi" w:cstheme="minorHAnsi"/>
          </w:rPr>
          <w:delText xml:space="preserve">utilize the Content Creator and Content Consumer </w:delText>
        </w:r>
        <w:r w:rsidR="00094D42" w:rsidDel="00333898">
          <w:rPr>
            <w:rFonts w:asciiTheme="minorHAnsi" w:hAnsiTheme="minorHAnsi" w:cstheme="minorHAnsi"/>
          </w:rPr>
          <w:delText>a</w:delText>
        </w:r>
        <w:r w:rsidR="00790F55" w:rsidDel="00333898">
          <w:rPr>
            <w:rFonts w:asciiTheme="minorHAnsi" w:hAnsiTheme="minorHAnsi" w:cstheme="minorHAnsi"/>
          </w:rPr>
          <w:delText xml:space="preserve">ctors </w:delText>
        </w:r>
        <w:r w:rsidR="00094D42" w:rsidDel="00333898">
          <w:rPr>
            <w:rFonts w:asciiTheme="minorHAnsi" w:hAnsiTheme="minorHAnsi" w:cstheme="minorHAnsi"/>
          </w:rPr>
          <w:delText>def</w:delText>
        </w:r>
        <w:r w:rsidR="00790F55" w:rsidDel="00333898">
          <w:rPr>
            <w:rFonts w:asciiTheme="minorHAnsi" w:hAnsiTheme="minorHAnsi" w:cstheme="minorHAnsi"/>
          </w:rPr>
          <w:delText>in</w:delText>
        </w:r>
        <w:r w:rsidR="00094D42" w:rsidDel="00333898">
          <w:rPr>
            <w:rFonts w:asciiTheme="minorHAnsi" w:hAnsiTheme="minorHAnsi" w:cstheme="minorHAnsi"/>
          </w:rPr>
          <w:delText>ed in the PCC Technical Framework in various profiles</w:delText>
        </w:r>
        <w:r w:rsidR="00790F55" w:rsidDel="00333898">
          <w:rPr>
            <w:rFonts w:asciiTheme="minorHAnsi" w:hAnsiTheme="minorHAnsi" w:cstheme="minorHAnsi"/>
          </w:rPr>
          <w:delText>, however they use them differently.</w:delText>
        </w:r>
      </w:del>
      <w:r w:rsidR="00790F55">
        <w:rPr>
          <w:rFonts w:asciiTheme="minorHAnsi" w:hAnsiTheme="minorHAnsi" w:cstheme="minorHAnsi"/>
        </w:rPr>
        <w:t xml:space="preserve"> The general understanding of how these actors should be defined is that they are abstract in natur</w:t>
      </w:r>
      <w:r w:rsidR="00E664A0">
        <w:rPr>
          <w:rFonts w:asciiTheme="minorHAnsi" w:hAnsiTheme="minorHAnsi" w:cstheme="minorHAnsi"/>
        </w:rPr>
        <w:t>e</w:t>
      </w:r>
      <w:r w:rsidR="00E3624A">
        <w:rPr>
          <w:rFonts w:asciiTheme="minorHAnsi" w:hAnsiTheme="minorHAnsi" w:cstheme="minorHAnsi"/>
        </w:rPr>
        <w:t xml:space="preserve"> with generalized functionality</w:t>
      </w:r>
      <w:r w:rsidR="00A04720">
        <w:rPr>
          <w:rFonts w:asciiTheme="minorHAnsi" w:hAnsiTheme="minorHAnsi" w:cstheme="minorHAnsi"/>
        </w:rPr>
        <w:t>.</w:t>
      </w:r>
      <w:r w:rsidR="00E664A0">
        <w:rPr>
          <w:rFonts w:asciiTheme="minorHAnsi" w:hAnsiTheme="minorHAnsi" w:cstheme="minorHAnsi"/>
        </w:rPr>
        <w:t xml:space="preserve"> </w:t>
      </w:r>
      <w:r w:rsidR="00E3624A">
        <w:rPr>
          <w:rFonts w:asciiTheme="minorHAnsi" w:hAnsiTheme="minorHAnsi" w:cstheme="minorHAnsi"/>
        </w:rPr>
        <w:t xml:space="preserve">They are </w:t>
      </w:r>
      <w:r w:rsidR="00E664A0">
        <w:rPr>
          <w:rFonts w:asciiTheme="minorHAnsi" w:hAnsiTheme="minorHAnsi" w:cstheme="minorHAnsi"/>
        </w:rPr>
        <w:t xml:space="preserve">intended to </w:t>
      </w:r>
      <w:r w:rsidR="005E5DAC">
        <w:rPr>
          <w:rFonts w:asciiTheme="minorHAnsi" w:hAnsiTheme="minorHAnsi" w:cstheme="minorHAnsi"/>
        </w:rPr>
        <w:t xml:space="preserve">be </w:t>
      </w:r>
      <w:r w:rsidR="00E664A0">
        <w:rPr>
          <w:rFonts w:asciiTheme="minorHAnsi" w:hAnsiTheme="minorHAnsi" w:cstheme="minorHAnsi"/>
        </w:rPr>
        <w:t xml:space="preserve">further defined </w:t>
      </w:r>
      <w:r w:rsidR="00E3624A">
        <w:rPr>
          <w:rFonts w:asciiTheme="minorHAnsi" w:hAnsiTheme="minorHAnsi" w:cstheme="minorHAnsi"/>
        </w:rPr>
        <w:t>when</w:t>
      </w:r>
      <w:r w:rsidR="00E664A0">
        <w:rPr>
          <w:rFonts w:asciiTheme="minorHAnsi" w:hAnsiTheme="minorHAnsi" w:cstheme="minorHAnsi"/>
        </w:rPr>
        <w:t xml:space="preserve"> used</w:t>
      </w:r>
      <w:r w:rsidR="00E3624A">
        <w:rPr>
          <w:rFonts w:asciiTheme="minorHAnsi" w:hAnsiTheme="minorHAnsi" w:cstheme="minorHAnsi"/>
        </w:rPr>
        <w:t xml:space="preserve"> in specific profiles</w:t>
      </w:r>
      <w:r w:rsidR="00790F55">
        <w:rPr>
          <w:rFonts w:asciiTheme="minorHAnsi" w:hAnsiTheme="minorHAnsi" w:cstheme="minorHAnsi"/>
        </w:rPr>
        <w:t xml:space="preserve">. </w:t>
      </w:r>
      <w:r w:rsidR="00A04720">
        <w:rPr>
          <w:rFonts w:asciiTheme="minorHAnsi" w:hAnsiTheme="minorHAnsi" w:cstheme="minorHAnsi"/>
        </w:rPr>
        <w:t xml:space="preserve">This in itself is ok, however due to the fact that various implementations of these actors across ITI and PCC have grown organically a few problems have resulted. </w:t>
      </w:r>
      <w:r w:rsidR="006B6139">
        <w:rPr>
          <w:rFonts w:asciiTheme="minorHAnsi" w:hAnsiTheme="minorHAnsi" w:cstheme="minorHAnsi"/>
        </w:rPr>
        <w:t>The</w:t>
      </w:r>
      <w:r w:rsidR="00A04720">
        <w:rPr>
          <w:rFonts w:asciiTheme="minorHAnsi" w:hAnsiTheme="minorHAnsi" w:cstheme="minorHAnsi"/>
        </w:rPr>
        <w:t>se</w:t>
      </w:r>
      <w:r w:rsidR="006B6139">
        <w:rPr>
          <w:rFonts w:asciiTheme="minorHAnsi" w:hAnsiTheme="minorHAnsi" w:cstheme="minorHAnsi"/>
        </w:rPr>
        <w:t xml:space="preserve"> problems </w:t>
      </w:r>
      <w:r w:rsidR="00A04720">
        <w:rPr>
          <w:rFonts w:asciiTheme="minorHAnsi" w:hAnsiTheme="minorHAnsi" w:cstheme="minorHAnsi"/>
        </w:rPr>
        <w:t>are defined</w:t>
      </w:r>
      <w:r w:rsidR="006B6139">
        <w:rPr>
          <w:rFonts w:asciiTheme="minorHAnsi" w:hAnsiTheme="minorHAnsi" w:cstheme="minorHAnsi"/>
        </w:rPr>
        <w:t xml:space="preserve"> as follows:</w:t>
      </w:r>
    </w:p>
    <w:p w14:paraId="079AFFFF" w14:textId="62C7FA4D" w:rsidR="006B6139" w:rsidRPr="000B3390" w:rsidRDefault="006B6139" w:rsidP="000B3390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0B3390">
        <w:rPr>
          <w:rFonts w:asciiTheme="minorHAnsi" w:hAnsiTheme="minorHAnsi" w:cstheme="minorHAnsi"/>
        </w:rPr>
        <w:t xml:space="preserve">The PCC-TF does not reference the abstract definition of these actors which does exist </w:t>
      </w:r>
      <w:r w:rsidR="002470CC" w:rsidRPr="000B3390">
        <w:rPr>
          <w:rFonts w:asciiTheme="minorHAnsi" w:hAnsiTheme="minorHAnsi" w:cstheme="minorHAnsi"/>
        </w:rPr>
        <w:t xml:space="preserve">as part of the </w:t>
      </w:r>
      <w:hyperlink r:id="rId8" w:history="1">
        <w:r w:rsidR="002470CC" w:rsidRPr="000B3390">
          <w:rPr>
            <w:rStyle w:val="Hyperlink"/>
            <w:i/>
          </w:rPr>
          <w:t>Tech</w:t>
        </w:r>
        <w:r w:rsidR="002470CC" w:rsidRPr="000B3390">
          <w:rPr>
            <w:rStyle w:val="Hyperlink"/>
            <w:i/>
          </w:rPr>
          <w:t>n</w:t>
        </w:r>
        <w:r w:rsidR="002470CC" w:rsidRPr="000B3390">
          <w:rPr>
            <w:rStyle w:val="Hyperlink"/>
            <w:i/>
          </w:rPr>
          <w:t>ical Frameworks General Introduction and Shared Appendices</w:t>
        </w:r>
      </w:hyperlink>
      <w:r w:rsidR="002470CC" w:rsidRPr="000B3390">
        <w:rPr>
          <w:rFonts w:asciiTheme="minorHAnsi" w:hAnsiTheme="minorHAnsi" w:cstheme="minorHAnsi"/>
          <w:i/>
        </w:rPr>
        <w:t xml:space="preserve">.  </w:t>
      </w:r>
    </w:p>
    <w:p w14:paraId="3F95E549" w14:textId="3ED5921A" w:rsidR="007F72AD" w:rsidRPr="000B3390" w:rsidRDefault="00071AC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071AC8">
        <w:rPr>
          <w:rFonts w:asciiTheme="minorHAnsi" w:hAnsiTheme="minorHAnsi" w:cstheme="minorHAnsi"/>
        </w:rPr>
        <w:t>The options defined in PCC-TF-2</w:t>
      </w:r>
      <w:r>
        <w:rPr>
          <w:rFonts w:asciiTheme="minorHAnsi" w:hAnsiTheme="minorHAnsi" w:cstheme="minorHAnsi"/>
        </w:rPr>
        <w:t>:Section 3.1</w:t>
      </w:r>
      <w:r w:rsidRPr="00071AC8">
        <w:rPr>
          <w:rFonts w:asciiTheme="minorHAnsi" w:hAnsiTheme="minorHAnsi" w:cstheme="minorHAnsi"/>
        </w:rPr>
        <w:t xml:space="preserve"> on the Content Consumer actor </w:t>
      </w:r>
      <w:r w:rsidR="004B487C">
        <w:rPr>
          <w:rFonts w:asciiTheme="minorHAnsi" w:hAnsiTheme="minorHAnsi" w:cstheme="minorHAnsi"/>
        </w:rPr>
        <w:t>are not applicable to all uses of this actor</w:t>
      </w:r>
      <w:r>
        <w:rPr>
          <w:rFonts w:asciiTheme="minorHAnsi" w:hAnsiTheme="minorHAnsi" w:cstheme="minorHAnsi"/>
        </w:rPr>
        <w:t>.</w:t>
      </w:r>
      <w:r w:rsidR="005E5DAC" w:rsidRPr="00071AC8">
        <w:rPr>
          <w:rFonts w:asciiTheme="minorHAnsi" w:hAnsiTheme="minorHAnsi" w:cstheme="minorHAnsi"/>
        </w:rPr>
        <w:t xml:space="preserve"> There are four options</w:t>
      </w:r>
      <w:r>
        <w:rPr>
          <w:rFonts w:asciiTheme="minorHAnsi" w:hAnsiTheme="minorHAnsi" w:cstheme="minorHAnsi"/>
        </w:rPr>
        <w:t xml:space="preserve"> in total</w:t>
      </w:r>
      <w:r w:rsidR="005E5DAC" w:rsidRPr="00071AC8">
        <w:rPr>
          <w:rFonts w:asciiTheme="minorHAnsi" w:hAnsiTheme="minorHAnsi" w:cstheme="minorHAnsi"/>
        </w:rPr>
        <w:t>, three of which require the content being consumed to be a CDA document</w:t>
      </w:r>
      <w:r w:rsidR="007A666B" w:rsidRPr="00071AC8">
        <w:rPr>
          <w:rFonts w:asciiTheme="minorHAnsi" w:hAnsiTheme="minorHAnsi" w:cstheme="minorHAnsi"/>
        </w:rPr>
        <w:t xml:space="preserve">. This is done so </w:t>
      </w:r>
      <w:r w:rsidR="005E5DAC" w:rsidRPr="00071AC8">
        <w:rPr>
          <w:rFonts w:asciiTheme="minorHAnsi" w:hAnsiTheme="minorHAnsi" w:cstheme="minorHAnsi"/>
        </w:rPr>
        <w:t>via the View</w:t>
      </w:r>
      <w:r w:rsidR="007A666B" w:rsidRPr="00071AC8">
        <w:rPr>
          <w:rFonts w:asciiTheme="minorHAnsi" w:hAnsiTheme="minorHAnsi" w:cstheme="minorHAnsi"/>
        </w:rPr>
        <w:t xml:space="preserve"> Option (Section 3.1.1) and inheritance of this option’s</w:t>
      </w:r>
      <w:r w:rsidR="005E5DAC" w:rsidRPr="00071AC8">
        <w:rPr>
          <w:rFonts w:asciiTheme="minorHAnsi" w:hAnsiTheme="minorHAnsi" w:cstheme="minorHAnsi"/>
        </w:rPr>
        <w:t xml:space="preserve"> constraints in</w:t>
      </w:r>
      <w:r w:rsidR="007A666B" w:rsidRPr="00071AC8">
        <w:rPr>
          <w:rFonts w:asciiTheme="minorHAnsi" w:hAnsiTheme="minorHAnsi" w:cstheme="minorHAnsi"/>
        </w:rPr>
        <w:t xml:space="preserve"> the Document Import Option (Section 3.1.2) and the Section Import Option (Section 3.1.3)</w:t>
      </w:r>
      <w:r w:rsidR="005E5DAC" w:rsidRPr="00071AC8">
        <w:rPr>
          <w:rFonts w:asciiTheme="minorHAnsi" w:hAnsiTheme="minorHAnsi" w:cstheme="minorHAnsi"/>
        </w:rPr>
        <w:t>. This renders these</w:t>
      </w:r>
      <w:r w:rsidR="007A666B" w:rsidRPr="00071AC8">
        <w:rPr>
          <w:rFonts w:asciiTheme="minorHAnsi" w:hAnsiTheme="minorHAnsi" w:cstheme="minorHAnsi"/>
        </w:rPr>
        <w:t xml:space="preserve"> Content Consumer</w:t>
      </w:r>
      <w:r w:rsidR="005E5DAC" w:rsidRPr="00071AC8">
        <w:rPr>
          <w:rFonts w:asciiTheme="minorHAnsi" w:hAnsiTheme="minorHAnsi" w:cstheme="minorHAnsi"/>
        </w:rPr>
        <w:t xml:space="preserve"> options unusu</w:t>
      </w:r>
      <w:r w:rsidR="007A666B" w:rsidRPr="00071AC8">
        <w:rPr>
          <w:rFonts w:asciiTheme="minorHAnsi" w:hAnsiTheme="minorHAnsi" w:cstheme="minorHAnsi"/>
        </w:rPr>
        <w:t>able with non-CDA type content.</w:t>
      </w:r>
    </w:p>
    <w:p w14:paraId="0ACF499D" w14:textId="2B252577" w:rsidR="0085138C" w:rsidRDefault="0085138C" w:rsidP="000B3390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appropriate presentation of documents by the Content Consumer actor can sometimes be a challenge. To deal with these situations appropriately further guidance is needed. </w:t>
      </w:r>
      <w:r w:rsidR="00304368">
        <w:rPr>
          <w:rFonts w:asciiTheme="minorHAnsi" w:hAnsiTheme="minorHAnsi" w:cstheme="minorHAnsi"/>
        </w:rPr>
        <w:t>Following is a list of more details around these challenges:</w:t>
      </w:r>
    </w:p>
    <w:p w14:paraId="7F83AA1F" w14:textId="4C58C0B6" w:rsidR="00714E5E" w:rsidRDefault="00714E5E">
      <w:pPr>
        <w:pStyle w:val="ListParagraph"/>
        <w:numPr>
          <w:ilvl w:val="1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View Option contains a requirement to be able to print to paper </w:t>
      </w:r>
      <w:r w:rsidR="006D73B7">
        <w:rPr>
          <w:rFonts w:asciiTheme="minorHAnsi" w:hAnsiTheme="minorHAnsi" w:cstheme="minorHAnsi"/>
        </w:rPr>
        <w:t>in PCC-TF-2:3.1.1, #4</w:t>
      </w:r>
      <w:r>
        <w:rPr>
          <w:rFonts w:asciiTheme="minorHAnsi" w:hAnsiTheme="minorHAnsi" w:cstheme="minorHAnsi"/>
        </w:rPr>
        <w:t xml:space="preserve">. This does not support the overall goal of what IHE is driving towards with the standardization and </w:t>
      </w:r>
      <w:r w:rsidR="00E3624A">
        <w:rPr>
          <w:rFonts w:asciiTheme="minorHAnsi" w:hAnsiTheme="minorHAnsi" w:cstheme="minorHAnsi"/>
        </w:rPr>
        <w:t xml:space="preserve">digitization </w:t>
      </w:r>
      <w:r>
        <w:rPr>
          <w:rFonts w:asciiTheme="minorHAnsi" w:hAnsiTheme="minorHAnsi" w:cstheme="minorHAnsi"/>
        </w:rPr>
        <w:t xml:space="preserve">of healthcare. </w:t>
      </w:r>
    </w:p>
    <w:p w14:paraId="236EDFF7" w14:textId="015C4892" w:rsidR="007F72AD" w:rsidRDefault="00304368" w:rsidP="00DA1B49">
      <w:pPr>
        <w:pStyle w:val="ListParagraph"/>
        <w:numPr>
          <w:ilvl w:val="1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 of s</w:t>
      </w:r>
      <w:r w:rsidR="007F72AD">
        <w:rPr>
          <w:rFonts w:asciiTheme="minorHAnsi" w:hAnsiTheme="minorHAnsi" w:cstheme="minorHAnsi"/>
        </w:rPr>
        <w:t>tylesheets</w:t>
      </w:r>
      <w:r>
        <w:rPr>
          <w:rFonts w:asciiTheme="minorHAnsi" w:hAnsiTheme="minorHAnsi" w:cstheme="minorHAnsi"/>
        </w:rPr>
        <w:t xml:space="preserve"> needs to be dealt with somehow.</w:t>
      </w:r>
      <w:r w:rsidR="007F72AD">
        <w:rPr>
          <w:rFonts w:asciiTheme="minorHAnsi" w:hAnsiTheme="minorHAnsi" w:cstheme="minorHAnsi"/>
        </w:rPr>
        <w:t xml:space="preserve"> This sentence in</w:t>
      </w:r>
      <w:r>
        <w:rPr>
          <w:rFonts w:asciiTheme="minorHAnsi" w:hAnsiTheme="minorHAnsi" w:cstheme="minorHAnsi"/>
        </w:rPr>
        <w:t xml:space="preserve"> the Content Consumer View O</w:t>
      </w:r>
      <w:r w:rsidR="007F72AD">
        <w:rPr>
          <w:rFonts w:asciiTheme="minorHAnsi" w:hAnsiTheme="minorHAnsi" w:cstheme="minorHAnsi"/>
        </w:rPr>
        <w:t>ption</w:t>
      </w:r>
      <w:r>
        <w:rPr>
          <w:rFonts w:asciiTheme="minorHAnsi" w:hAnsiTheme="minorHAnsi" w:cstheme="minorHAnsi"/>
        </w:rPr>
        <w:t xml:space="preserve"> provides vague guidance at best</w:t>
      </w:r>
      <w:r w:rsidR="007F72AD">
        <w:rPr>
          <w:rFonts w:asciiTheme="minorHAnsi" w:hAnsiTheme="minorHAnsi" w:cstheme="minorHAnsi"/>
        </w:rPr>
        <w:t>:</w:t>
      </w:r>
    </w:p>
    <w:p w14:paraId="17A11F7D" w14:textId="5E53F7EE" w:rsidR="00A35422" w:rsidRDefault="007F72AD" w:rsidP="000B3390">
      <w:pPr>
        <w:pStyle w:val="ListParagraph"/>
        <w:ind w:left="2160"/>
      </w:pPr>
      <w:r w:rsidRPr="00DA1B49">
        <w:rPr>
          <w:rFonts w:asciiTheme="minorHAnsi" w:hAnsiTheme="minorHAnsi" w:cstheme="minorHAnsi"/>
        </w:rPr>
        <w:t>“This includes at a minimum the ability to render the document with the stylesheet specifications provided by the document source, if the document source provides a stylesheet.”</w:t>
      </w:r>
    </w:p>
    <w:p w14:paraId="0A631D7E" w14:textId="77777777" w:rsidR="00CE6AD0" w:rsidRDefault="00CE6AD0" w:rsidP="000B3390">
      <w:pPr>
        <w:rPr>
          <w:rFonts w:asciiTheme="minorHAnsi" w:hAnsiTheme="minorHAnsi" w:cstheme="minorHAnsi"/>
        </w:rPr>
      </w:pPr>
    </w:p>
    <w:p w14:paraId="176F3448" w14:textId="36B41D22" w:rsidR="00CE6AD0" w:rsidRDefault="001F6730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project is a harmonization and refactoring effort between PCC and ITI</w:t>
      </w:r>
      <w:r w:rsidR="00834B6E">
        <w:rPr>
          <w:rFonts w:asciiTheme="minorHAnsi" w:hAnsiTheme="minorHAnsi" w:cstheme="minorHAnsi"/>
        </w:rPr>
        <w:t xml:space="preserve"> initially.</w:t>
      </w:r>
      <w:r w:rsidR="00122BBB">
        <w:rPr>
          <w:rFonts w:asciiTheme="minorHAnsi" w:hAnsiTheme="minorHAnsi" w:cstheme="minorHAnsi"/>
        </w:rPr>
        <w:t xml:space="preserve"> These two actors have grown organically over the years</w:t>
      </w:r>
      <w:r w:rsidR="00E3624A">
        <w:rPr>
          <w:rFonts w:asciiTheme="minorHAnsi" w:hAnsiTheme="minorHAnsi" w:cstheme="minorHAnsi"/>
        </w:rPr>
        <w:t>,</w:t>
      </w:r>
      <w:r w:rsidR="00122BBB">
        <w:rPr>
          <w:rFonts w:asciiTheme="minorHAnsi" w:hAnsiTheme="minorHAnsi" w:cstheme="minorHAnsi"/>
        </w:rPr>
        <w:t xml:space="preserve"> through new profile development as well as through vendor implementations. The value of fixing these issues is that a more </w:t>
      </w:r>
      <w:r w:rsidR="00E3624A">
        <w:rPr>
          <w:rFonts w:asciiTheme="minorHAnsi" w:hAnsiTheme="minorHAnsi" w:cstheme="minorHAnsi"/>
        </w:rPr>
        <w:t>clear, consistent</w:t>
      </w:r>
      <w:r w:rsidR="00122BBB">
        <w:rPr>
          <w:rFonts w:asciiTheme="minorHAnsi" w:hAnsiTheme="minorHAnsi" w:cstheme="minorHAnsi"/>
        </w:rPr>
        <w:t xml:space="preserve"> and extensible model will be available</w:t>
      </w:r>
      <w:r w:rsidR="00E3624A">
        <w:rPr>
          <w:rFonts w:asciiTheme="minorHAnsi" w:hAnsiTheme="minorHAnsi" w:cstheme="minorHAnsi"/>
        </w:rPr>
        <w:t>.</w:t>
      </w:r>
      <w:r w:rsidR="00122BBB">
        <w:rPr>
          <w:rFonts w:asciiTheme="minorHAnsi" w:hAnsiTheme="minorHAnsi" w:cstheme="minorHAnsi"/>
        </w:rPr>
        <w:t xml:space="preserve"> This issue will continue to proliferate if not addressed in the near future. </w:t>
      </w:r>
    </w:p>
    <w:p w14:paraId="07ED863B" w14:textId="6DACE3AC" w:rsidR="00790F55" w:rsidRPr="00906C8A" w:rsidRDefault="00790F55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180D39A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4E69F14B" w14:textId="77777777" w:rsidR="008B4AD1" w:rsidRPr="00D740A9" w:rsidRDefault="008177FA" w:rsidP="00E12C05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Describe a short use case scenario from the user perspective. The use case should demonstrate the integration/workflow problem.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Feel free to add a second use case scenario demonstrating how it “should” work.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Try to indicate the people/systems, the tasks they are doing,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 xml:space="preserve"> the information they need, and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 xml:space="preserve">where 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the information should come from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38747CA7" w14:textId="06E6F605" w:rsidR="007605A5" w:rsidRPr="007605A5" w:rsidRDefault="007605A5" w:rsidP="007605A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is a list of profiles/use cases (not exhaustive) that utilize the Content Creator and Content Consumer Actors.</w:t>
      </w:r>
    </w:p>
    <w:p w14:paraId="4E8BB2D3" w14:textId="61ABF3D6" w:rsidR="007605A5" w:rsidRPr="007605A5" w:rsidRDefault="00F0047B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cases as defined in </w:t>
      </w:r>
      <w:r w:rsidR="006A6838">
        <w:rPr>
          <w:rFonts w:asciiTheme="minorHAnsi" w:hAnsiTheme="minorHAnsi" w:cstheme="minorHAnsi"/>
        </w:rPr>
        <w:t xml:space="preserve">ITI </w:t>
      </w:r>
      <w:ins w:id="17" w:author="Tone Southerland" w:date="2014-10-20T11:35:00Z">
        <w:r w:rsidR="00393164">
          <w:rPr>
            <w:rFonts w:asciiTheme="minorHAnsi" w:hAnsiTheme="minorHAnsi" w:cstheme="minorHAnsi"/>
          </w:rPr>
          <w:t xml:space="preserve">Document </w:t>
        </w:r>
      </w:ins>
      <w:r w:rsidR="007605A5" w:rsidRPr="007605A5">
        <w:rPr>
          <w:rFonts w:asciiTheme="minorHAnsi" w:hAnsiTheme="minorHAnsi" w:cstheme="minorHAnsi"/>
        </w:rPr>
        <w:t>Digital Signature</w:t>
      </w:r>
      <w:r w:rsidR="006A6838">
        <w:rPr>
          <w:rFonts w:asciiTheme="minorHAnsi" w:hAnsiTheme="minorHAnsi" w:cstheme="minorHAnsi"/>
        </w:rPr>
        <w:t xml:space="preserve"> (DSG)</w:t>
      </w:r>
    </w:p>
    <w:p w14:paraId="60582F9A" w14:textId="01F0E39E" w:rsidR="007605A5" w:rsidRDefault="00F0047B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cases as defined in </w:t>
      </w:r>
      <w:r w:rsidR="006A6838">
        <w:rPr>
          <w:rFonts w:asciiTheme="minorHAnsi" w:hAnsiTheme="minorHAnsi" w:cstheme="minorHAnsi"/>
        </w:rPr>
        <w:t xml:space="preserve">ITI </w:t>
      </w:r>
      <w:r w:rsidR="007605A5">
        <w:rPr>
          <w:rFonts w:asciiTheme="minorHAnsi" w:hAnsiTheme="minorHAnsi" w:cstheme="minorHAnsi"/>
        </w:rPr>
        <w:t>Basic Patient Privacy Consent</w:t>
      </w:r>
      <w:r w:rsidR="006A6838">
        <w:rPr>
          <w:rFonts w:asciiTheme="minorHAnsi" w:hAnsiTheme="minorHAnsi" w:cstheme="minorHAnsi"/>
        </w:rPr>
        <w:t xml:space="preserve"> (BPPC)</w:t>
      </w:r>
    </w:p>
    <w:p w14:paraId="17A922D6" w14:textId="61C9E4EB" w:rsidR="00E3624A" w:rsidRDefault="00F0047B" w:rsidP="00E3624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cases as defined in a</w:t>
      </w:r>
      <w:commentRangeStart w:id="18"/>
      <w:r w:rsidR="00DA1954">
        <w:rPr>
          <w:rFonts w:asciiTheme="minorHAnsi" w:hAnsiTheme="minorHAnsi" w:cstheme="minorHAnsi"/>
        </w:rPr>
        <w:t xml:space="preserve">ll </w:t>
      </w:r>
      <w:r w:rsidR="007605A5">
        <w:rPr>
          <w:rFonts w:asciiTheme="minorHAnsi" w:hAnsiTheme="minorHAnsi" w:cstheme="minorHAnsi"/>
        </w:rPr>
        <w:t>PCC content profile</w:t>
      </w:r>
      <w:r w:rsidR="00DA1954">
        <w:rPr>
          <w:rFonts w:asciiTheme="minorHAnsi" w:hAnsiTheme="minorHAnsi" w:cstheme="minorHAnsi"/>
        </w:rPr>
        <w:t>s</w:t>
      </w:r>
      <w:commentRangeEnd w:id="18"/>
      <w:r w:rsidR="00DA1954">
        <w:rPr>
          <w:rStyle w:val="CommentReference"/>
        </w:rPr>
        <w:commentReference w:id="18"/>
      </w:r>
      <w:bookmarkStart w:id="19" w:name="_GoBack"/>
      <w:bookmarkEnd w:id="19"/>
    </w:p>
    <w:p w14:paraId="1DE2107A" w14:textId="3512A4D8" w:rsidR="00122BBB" w:rsidRPr="00906C8A" w:rsidRDefault="00122BBB" w:rsidP="00E12C05">
      <w:pPr>
        <w:ind w:left="360"/>
        <w:rPr>
          <w:rFonts w:asciiTheme="minorHAnsi" w:hAnsiTheme="minorHAnsi" w:cstheme="minorHAnsi"/>
        </w:rPr>
      </w:pPr>
    </w:p>
    <w:p w14:paraId="515AAF79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1F0A9E02" w14:textId="77777777" w:rsidR="00BC69BB" w:rsidRPr="00D740A9" w:rsidRDefault="00BC69BB" w:rsidP="00BC69BB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&lt;Li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st existing systems that are/</w:t>
      </w:r>
      <w:r w:rsidRPr="00D740A9">
        <w:rPr>
          <w:rFonts w:asciiTheme="minorHAnsi" w:hAnsiTheme="minorHAnsi" w:cstheme="minorHAnsi"/>
          <w:color w:val="BFBFBF" w:themeColor="background1" w:themeShade="BF"/>
        </w:rPr>
        <w:t>could be involved in the problem/solution.&gt;</w:t>
      </w:r>
    </w:p>
    <w:p w14:paraId="755C7F86" w14:textId="77777777" w:rsidR="008B4AD1" w:rsidRPr="00D740A9" w:rsidRDefault="00BC69BB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If known, list </w:t>
      </w:r>
      <w:r w:rsidR="00D47856" w:rsidRPr="00D740A9">
        <w:rPr>
          <w:rFonts w:asciiTheme="minorHAnsi" w:hAnsiTheme="minorHAnsi" w:cstheme="minorHAnsi"/>
          <w:color w:val="BFBFBF" w:themeColor="background1" w:themeShade="BF"/>
        </w:rPr>
        <w:t xml:space="preserve">specific components of </w:t>
      </w:r>
      <w:r w:rsidRPr="00D740A9">
        <w:rPr>
          <w:rFonts w:asciiTheme="minorHAnsi" w:hAnsiTheme="minorHAnsi" w:cstheme="minorHAnsi"/>
          <w:color w:val="BFBFBF" w:themeColor="background1" w:themeShade="BF"/>
        </w:rPr>
        <w:t>standards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 which might be relevant to the solution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4C8D540E" w14:textId="44DCCBC9" w:rsidR="00D740A9" w:rsidRDefault="007605A5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CDA, PDF, non-CDA, text</w:t>
      </w:r>
      <w:r w:rsidR="007C606C">
        <w:rPr>
          <w:rFonts w:asciiTheme="minorHAnsi" w:hAnsiTheme="minorHAnsi" w:cstheme="minorHAnsi"/>
        </w:rPr>
        <w:t>, images</w:t>
      </w:r>
    </w:p>
    <w:p w14:paraId="78953ED9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1098FEC0" w14:textId="77777777" w:rsidR="008B4AD1" w:rsidRPr="00D740A9" w:rsidRDefault="008B4AD1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If possible, indicate why </w:t>
      </w:r>
      <w:r w:rsidRPr="00D740A9">
        <w:rPr>
          <w:rFonts w:asciiTheme="minorHAnsi" w:hAnsiTheme="minorHAnsi" w:cstheme="minorHAnsi"/>
          <w:color w:val="BFBFBF" w:themeColor="background1" w:themeShade="BF"/>
        </w:rPr>
        <w:t>IHE would be a good venue to solve the problem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 and what you think IHE should do to solve it</w:t>
      </w:r>
      <w:r w:rsidRPr="00D740A9">
        <w:rPr>
          <w:rFonts w:asciiTheme="minorHAnsi" w:hAnsiTheme="minorHAnsi" w:cstheme="minorHAnsi"/>
          <w:color w:val="BFBFBF" w:themeColor="background1" w:themeShade="BF"/>
        </w:rPr>
        <w:t>.&gt;</w:t>
      </w:r>
    </w:p>
    <w:p w14:paraId="64DE8CE1" w14:textId="77777777" w:rsidR="00D740A9" w:rsidRDefault="00D740A9" w:rsidP="008B4AD1">
      <w:pPr>
        <w:ind w:left="360"/>
        <w:rPr>
          <w:rFonts w:asciiTheme="minorHAnsi" w:hAnsiTheme="minorHAnsi" w:cstheme="minorHAnsi"/>
        </w:rPr>
      </w:pPr>
    </w:p>
    <w:p w14:paraId="5DC6A6AD" w14:textId="0E73D50B" w:rsidR="006A6838" w:rsidRDefault="006A6838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not a typical profile proposal. In fact this may be processed as a CP, however the resulting changes may very well have significant impact to many existing profiles and thus it should be considered as a work item in the PCC planning process.</w:t>
      </w:r>
    </w:p>
    <w:p w14:paraId="12C0F4F4" w14:textId="0F81E7AC" w:rsidR="007605A5" w:rsidRDefault="007605A5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content types will Content Creator and Content Consumer need to support?</w:t>
      </w:r>
    </w:p>
    <w:p w14:paraId="2E602D50" w14:textId="77777777" w:rsidR="007605A5" w:rsidRDefault="007605A5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overall impact to this change? i.e. how many profiles will be affected and are there any breaking changes?</w:t>
      </w:r>
    </w:p>
    <w:p w14:paraId="26279035" w14:textId="111FA5C0" w:rsidR="00714E5E" w:rsidRPr="00790F55" w:rsidRDefault="00714E5E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options should be generic vs templated?</w:t>
      </w:r>
    </w:p>
    <w:p w14:paraId="75F3C610" w14:textId="77777777" w:rsidR="00834B6E" w:rsidRPr="00274816" w:rsidRDefault="00834B6E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i/>
          <w:rPrChange w:id="20" w:author="Tone Southerland" w:date="2014-10-20T10:46:00Z">
            <w:rPr>
              <w:rFonts w:asciiTheme="minorHAnsi" w:hAnsiTheme="minorHAnsi" w:cstheme="minorHAnsi"/>
            </w:rPr>
          </w:rPrChange>
        </w:rPr>
      </w:pPr>
      <w:r w:rsidRPr="00274816">
        <w:rPr>
          <w:rFonts w:asciiTheme="minorHAnsi" w:hAnsiTheme="minorHAnsi" w:cstheme="minorHAnsi"/>
          <w:b/>
          <w:i/>
          <w:rPrChange w:id="21" w:author="Tone Southerland" w:date="2014-10-20T10:46:00Z">
            <w:rPr>
              <w:rFonts w:asciiTheme="minorHAnsi" w:hAnsiTheme="minorHAnsi" w:cstheme="minorHAnsi"/>
            </w:rPr>
          </w:rPrChange>
        </w:rPr>
        <w:t>Possible soutions:</w:t>
      </w:r>
    </w:p>
    <w:p w14:paraId="06896435" w14:textId="0AF565A4" w:rsidR="00834B6E" w:rsidRPr="00274816" w:rsidRDefault="00834B6E" w:rsidP="000B3390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b/>
          <w:i/>
          <w:rPrChange w:id="22" w:author="Tone Southerland" w:date="2014-10-20T10:46:00Z">
            <w:rPr>
              <w:rFonts w:asciiTheme="minorHAnsi" w:hAnsiTheme="minorHAnsi" w:cstheme="minorHAnsi"/>
            </w:rPr>
          </w:rPrChange>
        </w:rPr>
      </w:pPr>
      <w:r w:rsidRPr="00274816">
        <w:rPr>
          <w:rFonts w:asciiTheme="minorHAnsi" w:hAnsiTheme="minorHAnsi" w:cstheme="minorHAnsi"/>
          <w:b/>
          <w:i/>
          <w:rPrChange w:id="23" w:author="Tone Southerland" w:date="2014-10-20T10:46:00Z">
            <w:rPr>
              <w:rFonts w:asciiTheme="minorHAnsi" w:hAnsiTheme="minorHAnsi" w:cstheme="minorHAnsi"/>
            </w:rPr>
          </w:rPrChange>
        </w:rPr>
        <w:t xml:space="preserve">Rewrite the options to better represent less and more specific needs of what the options are intended to support. That is, add a “CDA View Option” that is focused on rendering only CDA content, and also add a “Content View Option” that is focused on rendering generic content such as a text document or image. </w:t>
      </w:r>
      <w:r w:rsidR="002D65F5" w:rsidRPr="00274816">
        <w:rPr>
          <w:rFonts w:asciiTheme="minorHAnsi" w:hAnsiTheme="minorHAnsi" w:cstheme="minorHAnsi"/>
          <w:b/>
          <w:i/>
          <w:rPrChange w:id="24" w:author="Tone Southerland" w:date="2014-10-20T10:46:00Z">
            <w:rPr>
              <w:rFonts w:asciiTheme="minorHAnsi" w:hAnsiTheme="minorHAnsi" w:cstheme="minorHAnsi"/>
            </w:rPr>
          </w:rPrChange>
        </w:rPr>
        <w:t xml:space="preserve">Or perhaps even a “Text View Option” and “Image View Option” for those specific use cases. </w:t>
      </w:r>
    </w:p>
    <w:p w14:paraId="772ED787" w14:textId="716ABAF8" w:rsidR="00834B6E" w:rsidRPr="00274816" w:rsidRDefault="002D65F5" w:rsidP="000B3390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b/>
          <w:i/>
          <w:rPrChange w:id="25" w:author="Tone Southerland" w:date="2014-10-20T10:46:00Z">
            <w:rPr>
              <w:rFonts w:asciiTheme="minorHAnsi" w:hAnsiTheme="minorHAnsi" w:cstheme="minorHAnsi"/>
            </w:rPr>
          </w:rPrChange>
        </w:rPr>
      </w:pPr>
      <w:r w:rsidRPr="00274816">
        <w:rPr>
          <w:rFonts w:asciiTheme="minorHAnsi" w:hAnsiTheme="minorHAnsi" w:cstheme="minorHAnsi"/>
          <w:b/>
          <w:i/>
          <w:rPrChange w:id="26" w:author="Tone Southerland" w:date="2014-10-20T10:46:00Z">
            <w:rPr>
              <w:rFonts w:asciiTheme="minorHAnsi" w:hAnsiTheme="minorHAnsi" w:cstheme="minorHAnsi"/>
            </w:rPr>
          </w:rPrChange>
        </w:rPr>
        <w:t>Create new actors and group them with the existing actors. RAD Image Enabled Office Uses this approach.</w:t>
      </w:r>
    </w:p>
    <w:p w14:paraId="3CB03231" w14:textId="21B2C6D4" w:rsidR="007F72AD" w:rsidRPr="00274816" w:rsidRDefault="007F72AD" w:rsidP="00790F55">
      <w:pPr>
        <w:pStyle w:val="ListParagraph"/>
        <w:numPr>
          <w:ilvl w:val="0"/>
          <w:numId w:val="32"/>
        </w:numPr>
        <w:rPr>
          <w:ins w:id="27" w:author="Tone Southerland" w:date="2014-10-20T08:18:00Z"/>
          <w:rFonts w:asciiTheme="minorHAnsi" w:hAnsiTheme="minorHAnsi" w:cstheme="minorHAnsi"/>
          <w:b/>
          <w:i/>
          <w:rPrChange w:id="28" w:author="Tone Southerland" w:date="2014-10-20T10:46:00Z">
            <w:rPr>
              <w:ins w:id="29" w:author="Tone Southerland" w:date="2014-10-20T08:18:00Z"/>
              <w:rFonts w:asciiTheme="minorHAnsi" w:hAnsiTheme="minorHAnsi" w:cstheme="minorHAnsi"/>
            </w:rPr>
          </w:rPrChange>
        </w:rPr>
      </w:pPr>
      <w:r w:rsidRPr="00274816">
        <w:rPr>
          <w:rFonts w:asciiTheme="minorHAnsi" w:hAnsiTheme="minorHAnsi" w:cstheme="minorHAnsi"/>
          <w:b/>
          <w:i/>
          <w:rPrChange w:id="30" w:author="Tone Southerland" w:date="2014-10-20T10:46:00Z">
            <w:rPr>
              <w:rFonts w:asciiTheme="minorHAnsi" w:hAnsiTheme="minorHAnsi" w:cstheme="minorHAnsi"/>
            </w:rPr>
          </w:rPrChange>
        </w:rPr>
        <w:t xml:space="preserve">What is the </w:t>
      </w:r>
      <w:r w:rsidR="00A21909" w:rsidRPr="00274816">
        <w:rPr>
          <w:rFonts w:asciiTheme="minorHAnsi" w:hAnsiTheme="minorHAnsi" w:cstheme="minorHAnsi"/>
          <w:b/>
          <w:i/>
          <w:rPrChange w:id="31" w:author="Tone Southerland" w:date="2014-10-20T10:46:00Z">
            <w:rPr>
              <w:rFonts w:asciiTheme="minorHAnsi" w:hAnsiTheme="minorHAnsi" w:cstheme="minorHAnsi"/>
            </w:rPr>
          </w:rPrChange>
        </w:rPr>
        <w:t xml:space="preserve">level of </w:t>
      </w:r>
      <w:r w:rsidRPr="00274816">
        <w:rPr>
          <w:rFonts w:asciiTheme="minorHAnsi" w:hAnsiTheme="minorHAnsi" w:cstheme="minorHAnsi"/>
          <w:b/>
          <w:i/>
          <w:rPrChange w:id="32" w:author="Tone Southerland" w:date="2014-10-20T10:46:00Z">
            <w:rPr>
              <w:rFonts w:asciiTheme="minorHAnsi" w:hAnsiTheme="minorHAnsi" w:cstheme="minorHAnsi"/>
            </w:rPr>
          </w:rPrChange>
        </w:rPr>
        <w:t xml:space="preserve">responsibility of the content consumer to display/render the content in the way that the content creator intended for it to be displayed/rendered. </w:t>
      </w:r>
    </w:p>
    <w:p w14:paraId="6916A169" w14:textId="4E57CA8C" w:rsidR="004F0087" w:rsidRDefault="008525E9" w:rsidP="00790F55">
      <w:pPr>
        <w:pStyle w:val="ListParagraph"/>
        <w:numPr>
          <w:ilvl w:val="0"/>
          <w:numId w:val="32"/>
        </w:numPr>
        <w:rPr>
          <w:ins w:id="33" w:author="Tone Southerland" w:date="2014-10-20T10:55:00Z"/>
          <w:rFonts w:asciiTheme="minorHAnsi" w:hAnsiTheme="minorHAnsi" w:cstheme="minorHAnsi"/>
        </w:rPr>
      </w:pPr>
      <w:ins w:id="34" w:author="Tone Southerland" w:date="2014-10-20T08:18:00Z">
        <w:r>
          <w:rPr>
            <w:rFonts w:asciiTheme="minorHAnsi" w:hAnsiTheme="minorHAnsi" w:cstheme="minorHAnsi"/>
          </w:rPr>
          <w:t>T</w:t>
        </w:r>
        <w:r w:rsidR="004F0087">
          <w:rPr>
            <w:rFonts w:asciiTheme="minorHAnsi" w:hAnsiTheme="minorHAnsi" w:cstheme="minorHAnsi"/>
          </w:rPr>
          <w:t>his tie</w:t>
        </w:r>
      </w:ins>
      <w:ins w:id="35" w:author="Tone Southerland" w:date="2014-10-20T11:41:00Z">
        <w:r>
          <w:rPr>
            <w:rFonts w:asciiTheme="minorHAnsi" w:hAnsiTheme="minorHAnsi" w:cstheme="minorHAnsi"/>
          </w:rPr>
          <w:t>s</w:t>
        </w:r>
      </w:ins>
      <w:ins w:id="36" w:author="Tone Southerland" w:date="2014-10-20T08:18:00Z">
        <w:r w:rsidR="004F0087">
          <w:rPr>
            <w:rFonts w:asciiTheme="minorHAnsi" w:hAnsiTheme="minorHAnsi" w:cstheme="minorHAnsi"/>
          </w:rPr>
          <w:t xml:space="preserve"> into the MCV</w:t>
        </w:r>
      </w:ins>
      <w:ins w:id="37" w:author="Tone Southerland" w:date="2014-10-20T10:58:00Z">
        <w:r w:rsidR="002D28D3">
          <w:rPr>
            <w:rFonts w:asciiTheme="minorHAnsi" w:hAnsiTheme="minorHAnsi" w:cstheme="minorHAnsi"/>
          </w:rPr>
          <w:t>/RECON</w:t>
        </w:r>
      </w:ins>
      <w:ins w:id="38" w:author="Tone Southerland" w:date="2014-10-20T08:18:00Z">
        <w:r w:rsidR="004F0087">
          <w:rPr>
            <w:rFonts w:asciiTheme="minorHAnsi" w:hAnsiTheme="minorHAnsi" w:cstheme="minorHAnsi"/>
          </w:rPr>
          <w:t xml:space="preserve"> profile</w:t>
        </w:r>
      </w:ins>
      <w:ins w:id="39" w:author="Tone Southerland" w:date="2014-10-20T10:58:00Z">
        <w:r w:rsidR="002D28D3">
          <w:rPr>
            <w:rFonts w:asciiTheme="minorHAnsi" w:hAnsiTheme="minorHAnsi" w:cstheme="minorHAnsi"/>
          </w:rPr>
          <w:t>s</w:t>
        </w:r>
      </w:ins>
      <w:ins w:id="40" w:author="Tone Southerland" w:date="2014-10-20T08:18:00Z">
        <w:r>
          <w:rPr>
            <w:rFonts w:asciiTheme="minorHAnsi" w:hAnsiTheme="minorHAnsi" w:cstheme="minorHAnsi"/>
          </w:rPr>
          <w:t xml:space="preserve"> somehow</w:t>
        </w:r>
      </w:ins>
    </w:p>
    <w:p w14:paraId="4495B3DE" w14:textId="2C35A99B" w:rsidR="00793BF2" w:rsidRDefault="00793BF2" w:rsidP="00793BF2">
      <w:pPr>
        <w:pStyle w:val="ListParagraph"/>
        <w:numPr>
          <w:ilvl w:val="1"/>
          <w:numId w:val="32"/>
        </w:numPr>
        <w:rPr>
          <w:ins w:id="41" w:author="Tone Southerland" w:date="2014-10-20T07:55:00Z"/>
          <w:rFonts w:asciiTheme="minorHAnsi" w:hAnsiTheme="minorHAnsi" w:cstheme="minorHAnsi"/>
        </w:rPr>
        <w:pPrChange w:id="42" w:author="Tone Southerland" w:date="2014-10-20T10:55:00Z">
          <w:pPr>
            <w:pStyle w:val="ListParagraph"/>
            <w:numPr>
              <w:numId w:val="32"/>
            </w:numPr>
            <w:ind w:hanging="360"/>
          </w:pPr>
        </w:pPrChange>
      </w:pPr>
      <w:ins w:id="43" w:author="Tone Southerland" w:date="2014-10-20T10:55:00Z">
        <w:r>
          <w:rPr>
            <w:rFonts w:asciiTheme="minorHAnsi" w:hAnsiTheme="minorHAnsi" w:cstheme="minorHAnsi"/>
          </w:rPr>
          <w:t>Relates to proposed transaction renumbering?</w:t>
        </w:r>
      </w:ins>
    </w:p>
    <w:p w14:paraId="36A5596A" w14:textId="77777777" w:rsidR="00FA3D53" w:rsidRDefault="00FA3D53">
      <w:pPr>
        <w:rPr>
          <w:ins w:id="44" w:author="Tone Southerland" w:date="2014-10-20T07:55:00Z"/>
          <w:rFonts w:asciiTheme="minorHAnsi" w:hAnsiTheme="minorHAnsi" w:cstheme="minorHAnsi"/>
        </w:rPr>
        <w:pPrChange w:id="45" w:author="Tone Southerland" w:date="2014-10-20T07:55:00Z">
          <w:pPr>
            <w:pStyle w:val="ListParagraph"/>
            <w:numPr>
              <w:numId w:val="32"/>
            </w:numPr>
            <w:ind w:hanging="360"/>
          </w:pPr>
        </w:pPrChange>
      </w:pPr>
    </w:p>
    <w:p w14:paraId="61DB5188" w14:textId="1700C6FF" w:rsidR="00FA3D53" w:rsidRDefault="00FA3D53">
      <w:pPr>
        <w:rPr>
          <w:ins w:id="46" w:author="Tone Southerland" w:date="2014-10-20T07:55:00Z"/>
          <w:rFonts w:asciiTheme="minorHAnsi" w:hAnsiTheme="minorHAnsi" w:cstheme="minorHAnsi"/>
        </w:rPr>
        <w:pPrChange w:id="47" w:author="Tone Southerland" w:date="2014-10-20T07:55:00Z">
          <w:pPr>
            <w:pStyle w:val="ListParagraph"/>
            <w:numPr>
              <w:numId w:val="32"/>
            </w:numPr>
            <w:ind w:hanging="360"/>
          </w:pPr>
        </w:pPrChange>
      </w:pPr>
      <w:ins w:id="48" w:author="Tone Southerland" w:date="2014-10-20T07:55:00Z">
        <w:r>
          <w:rPr>
            <w:rFonts w:asciiTheme="minorHAnsi" w:hAnsiTheme="minorHAnsi" w:cstheme="minorHAnsi"/>
          </w:rPr>
          <w:t>Technical Framework References:</w:t>
        </w:r>
      </w:ins>
    </w:p>
    <w:p w14:paraId="35D3BCDA" w14:textId="0BE8EE55" w:rsidR="00FA3D53" w:rsidRDefault="00784108">
      <w:pPr>
        <w:pStyle w:val="ListParagraph"/>
        <w:numPr>
          <w:ilvl w:val="0"/>
          <w:numId w:val="37"/>
        </w:numPr>
        <w:rPr>
          <w:ins w:id="49" w:author="Tone Southerland" w:date="2014-10-20T07:56:00Z"/>
          <w:rFonts w:asciiTheme="minorHAnsi" w:hAnsiTheme="minorHAnsi" w:cstheme="minorHAnsi"/>
        </w:rPr>
        <w:pPrChange w:id="50" w:author="Tone Southerland" w:date="2014-10-20T07:55:00Z">
          <w:pPr>
            <w:pStyle w:val="ListParagraph"/>
            <w:numPr>
              <w:numId w:val="32"/>
            </w:numPr>
            <w:ind w:hanging="360"/>
          </w:pPr>
        </w:pPrChange>
      </w:pPr>
      <w:ins w:id="51" w:author="Tone Southerland" w:date="2014-10-20T08:45:00Z">
        <w:r>
          <w:rPr>
            <w:rFonts w:asciiTheme="minorHAnsi" w:hAnsiTheme="minorHAnsi" w:cstheme="minorHAnsi"/>
          </w:rPr>
          <w:t xml:space="preserve">BPPC - </w:t>
        </w:r>
      </w:ins>
      <w:ins w:id="52" w:author="Tone Southerland" w:date="2014-10-20T07:56:00Z">
        <w:r w:rsidR="00FA3D53">
          <w:rPr>
            <w:rFonts w:asciiTheme="minorHAnsi" w:hAnsiTheme="minorHAnsi" w:cstheme="minorHAnsi"/>
          </w:rPr>
          <w:t>ITI-TF Volume 1 Section 19.3, 19.4</w:t>
        </w:r>
      </w:ins>
    </w:p>
    <w:p w14:paraId="6CD712EF" w14:textId="77777777" w:rsidR="00FA3D53" w:rsidRPr="00FA3D53" w:rsidRDefault="00FA3D53" w:rsidP="00793BF2">
      <w:pPr>
        <w:pStyle w:val="ListParagraph"/>
        <w:rPr>
          <w:rFonts w:asciiTheme="minorHAnsi" w:hAnsiTheme="minorHAnsi" w:cstheme="minorHAnsi"/>
          <w:rPrChange w:id="53" w:author="Tone Southerland" w:date="2014-10-20T07:55:00Z">
            <w:rPr/>
          </w:rPrChange>
        </w:rPr>
        <w:pPrChange w:id="54" w:author="Tone Southerland" w:date="2014-10-20T10:46:00Z">
          <w:pPr>
            <w:pStyle w:val="ListParagraph"/>
            <w:numPr>
              <w:numId w:val="32"/>
            </w:numPr>
            <w:ind w:hanging="360"/>
          </w:pPr>
        </w:pPrChange>
      </w:pPr>
    </w:p>
    <w:p w14:paraId="191626C0" w14:textId="77777777" w:rsidR="00A35422" w:rsidRPr="00906C8A" w:rsidRDefault="00A35422" w:rsidP="007605A5">
      <w:pPr>
        <w:rPr>
          <w:rFonts w:asciiTheme="minorHAnsi" w:hAnsiTheme="minorHAnsi" w:cstheme="minorHAnsi"/>
        </w:rPr>
      </w:pPr>
    </w:p>
    <w:p w14:paraId="5871BF39" w14:textId="77777777" w:rsidR="00090364" w:rsidRPr="00906C8A" w:rsidRDefault="00090364" w:rsidP="008B4AD1">
      <w:pPr>
        <w:ind w:left="360"/>
        <w:rPr>
          <w:rFonts w:asciiTheme="minorHAnsi" w:hAnsiTheme="minorHAnsi" w:cstheme="minorHAnsi"/>
        </w:rPr>
      </w:pPr>
    </w:p>
    <w:p w14:paraId="0F97836B" w14:textId="77777777" w:rsidR="00906C8A" w:rsidRPr="00906C8A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906C8A" w:rsidSect="00090364">
      <w:headerReference w:type="default" r:id="rId10"/>
      <w:footerReference w:type="default" r:id="rId11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Tone Southerland" w:date="2014-10-09T16:53:00Z" w:initials="TS">
    <w:p w14:paraId="3E35A84C" w14:textId="73886391" w:rsidR="00393164" w:rsidRDefault="00393164">
      <w:pPr>
        <w:pStyle w:val="CommentText"/>
      </w:pPr>
      <w:r>
        <w:rPr>
          <w:rStyle w:val="CommentReference"/>
        </w:rPr>
        <w:annotationRef/>
      </w:r>
      <w:r>
        <w:t>Todo: produce the full list here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5621D" w14:textId="77777777" w:rsidR="00393164" w:rsidRDefault="00393164" w:rsidP="00906C8A">
      <w:pPr>
        <w:spacing w:before="0" w:after="0"/>
      </w:pPr>
      <w:r>
        <w:separator/>
      </w:r>
    </w:p>
  </w:endnote>
  <w:endnote w:type="continuationSeparator" w:id="0">
    <w:p w14:paraId="5C57C18B" w14:textId="77777777" w:rsidR="00393164" w:rsidRDefault="00393164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89AF5" w14:textId="77777777" w:rsidR="00393164" w:rsidRPr="00906C8A" w:rsidRDefault="00393164">
    <w:pPr>
      <w:pStyle w:val="Footer"/>
      <w:rPr>
        <w:rFonts w:asciiTheme="minorHAnsi" w:hAnsiTheme="minorHAnsi" w:cstheme="minorHAnsi"/>
      </w:rPr>
    </w:pPr>
    <w:fldSimple w:instr=" FILENAME   \* MERGEFORMAT ">
      <w:r w:rsidRPr="00906C8A">
        <w:rPr>
          <w:rFonts w:asciiTheme="minorHAnsi" w:hAnsiTheme="minorHAnsi" w:cstheme="minorHAnsi"/>
          <w:noProof/>
        </w:rPr>
        <w:t>IHE_Profile_Proposal_Template-Brief.doc</w:t>
      </w:r>
    </w:fldSimple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FB485" w14:textId="77777777" w:rsidR="00393164" w:rsidRDefault="00393164" w:rsidP="00906C8A">
      <w:pPr>
        <w:spacing w:before="0" w:after="0"/>
      </w:pPr>
      <w:r>
        <w:separator/>
      </w:r>
    </w:p>
  </w:footnote>
  <w:footnote w:type="continuationSeparator" w:id="0">
    <w:p w14:paraId="1CEDC5FF" w14:textId="77777777" w:rsidR="00393164" w:rsidRDefault="00393164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DFC1A" w14:textId="77777777" w:rsidR="00393164" w:rsidRDefault="00393164" w:rsidP="00A905F1">
    <w:pPr>
      <w:pStyle w:val="Header"/>
      <w:jc w:val="center"/>
    </w:pPr>
    <w:r>
      <w:rPr>
        <w:noProof/>
      </w:rPr>
      <w:drawing>
        <wp:inline distT="0" distB="0" distL="0" distR="0" wp14:anchorId="0EF7E345" wp14:editId="56D68510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5D545A" w14:textId="77777777" w:rsidR="00393164" w:rsidRPr="00906C8A" w:rsidRDefault="00393164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90A721A"/>
    <w:multiLevelType w:val="hybridMultilevel"/>
    <w:tmpl w:val="666C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FA5B2C"/>
    <w:multiLevelType w:val="hybridMultilevel"/>
    <w:tmpl w:val="F392D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3DE69A7"/>
    <w:multiLevelType w:val="hybridMultilevel"/>
    <w:tmpl w:val="D1F0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9DC24DC"/>
    <w:multiLevelType w:val="hybridMultilevel"/>
    <w:tmpl w:val="610C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11E67AE"/>
    <w:multiLevelType w:val="hybridMultilevel"/>
    <w:tmpl w:val="1A3E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E578D6"/>
    <w:multiLevelType w:val="hybridMultilevel"/>
    <w:tmpl w:val="B3CC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36"/>
  </w:num>
  <w:num w:numId="3">
    <w:abstractNumId w:val="24"/>
  </w:num>
  <w:num w:numId="4">
    <w:abstractNumId w:val="27"/>
  </w:num>
  <w:num w:numId="5">
    <w:abstractNumId w:val="31"/>
  </w:num>
  <w:num w:numId="6">
    <w:abstractNumId w:val="12"/>
  </w:num>
  <w:num w:numId="7">
    <w:abstractNumId w:val="17"/>
  </w:num>
  <w:num w:numId="8">
    <w:abstractNumId w:val="19"/>
  </w:num>
  <w:num w:numId="9">
    <w:abstractNumId w:val="15"/>
  </w:num>
  <w:num w:numId="10">
    <w:abstractNumId w:val="32"/>
  </w:num>
  <w:num w:numId="11">
    <w:abstractNumId w:val="30"/>
  </w:num>
  <w:num w:numId="12">
    <w:abstractNumId w:val="29"/>
  </w:num>
  <w:num w:numId="13">
    <w:abstractNumId w:val="26"/>
  </w:num>
  <w:num w:numId="14">
    <w:abstractNumId w:val="23"/>
  </w:num>
  <w:num w:numId="15">
    <w:abstractNumId w:val="25"/>
  </w:num>
  <w:num w:numId="16">
    <w:abstractNumId w:val="18"/>
  </w:num>
  <w:num w:numId="17">
    <w:abstractNumId w:val="10"/>
  </w:num>
  <w:num w:numId="18">
    <w:abstractNumId w:val="11"/>
  </w:num>
  <w:num w:numId="19">
    <w:abstractNumId w:val="22"/>
  </w:num>
  <w:num w:numId="20">
    <w:abstractNumId w:val="21"/>
  </w:num>
  <w:num w:numId="21">
    <w:abstractNumId w:val="28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5"/>
  </w:num>
  <w:num w:numId="33">
    <w:abstractNumId w:val="14"/>
  </w:num>
  <w:num w:numId="34">
    <w:abstractNumId w:val="34"/>
  </w:num>
  <w:num w:numId="35">
    <w:abstractNumId w:val="20"/>
  </w:num>
  <w:num w:numId="36">
    <w:abstractNumId w:val="13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formatting="0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71AC8"/>
    <w:rsid w:val="00080FE9"/>
    <w:rsid w:val="0008723D"/>
    <w:rsid w:val="00090364"/>
    <w:rsid w:val="00094D42"/>
    <w:rsid w:val="000A17E5"/>
    <w:rsid w:val="000A3F5B"/>
    <w:rsid w:val="000B3390"/>
    <w:rsid w:val="000C712E"/>
    <w:rsid w:val="000E4389"/>
    <w:rsid w:val="00122BBB"/>
    <w:rsid w:val="00136F5D"/>
    <w:rsid w:val="00144030"/>
    <w:rsid w:val="00192B2A"/>
    <w:rsid w:val="001A0D7E"/>
    <w:rsid w:val="001E56B8"/>
    <w:rsid w:val="001F6730"/>
    <w:rsid w:val="002470CC"/>
    <w:rsid w:val="00247417"/>
    <w:rsid w:val="00274816"/>
    <w:rsid w:val="002A7E12"/>
    <w:rsid w:val="002D28D3"/>
    <w:rsid w:val="002D65F5"/>
    <w:rsid w:val="00304368"/>
    <w:rsid w:val="00323B7A"/>
    <w:rsid w:val="00333898"/>
    <w:rsid w:val="00336B32"/>
    <w:rsid w:val="00341401"/>
    <w:rsid w:val="00347D6D"/>
    <w:rsid w:val="00372031"/>
    <w:rsid w:val="00393164"/>
    <w:rsid w:val="003939C6"/>
    <w:rsid w:val="003A0912"/>
    <w:rsid w:val="003E4BAE"/>
    <w:rsid w:val="0043520D"/>
    <w:rsid w:val="004864F8"/>
    <w:rsid w:val="004A66ED"/>
    <w:rsid w:val="004B487C"/>
    <w:rsid w:val="004E7293"/>
    <w:rsid w:val="004F0087"/>
    <w:rsid w:val="00565682"/>
    <w:rsid w:val="005B4D01"/>
    <w:rsid w:val="005E5451"/>
    <w:rsid w:val="005E5DAC"/>
    <w:rsid w:val="005F3FD2"/>
    <w:rsid w:val="006A6838"/>
    <w:rsid w:val="006A702C"/>
    <w:rsid w:val="006B6139"/>
    <w:rsid w:val="006C490F"/>
    <w:rsid w:val="006D73B7"/>
    <w:rsid w:val="006E1DFB"/>
    <w:rsid w:val="0070040F"/>
    <w:rsid w:val="00714E5E"/>
    <w:rsid w:val="007204EA"/>
    <w:rsid w:val="007411CA"/>
    <w:rsid w:val="007567C3"/>
    <w:rsid w:val="007605A5"/>
    <w:rsid w:val="00767C3E"/>
    <w:rsid w:val="00784108"/>
    <w:rsid w:val="00790F55"/>
    <w:rsid w:val="00793BF2"/>
    <w:rsid w:val="007A666B"/>
    <w:rsid w:val="007C606C"/>
    <w:rsid w:val="007F72AD"/>
    <w:rsid w:val="008177FA"/>
    <w:rsid w:val="00834B6E"/>
    <w:rsid w:val="0085138C"/>
    <w:rsid w:val="008525E9"/>
    <w:rsid w:val="00853214"/>
    <w:rsid w:val="008B1781"/>
    <w:rsid w:val="008B4AD1"/>
    <w:rsid w:val="00906C8A"/>
    <w:rsid w:val="009A5908"/>
    <w:rsid w:val="009B28CB"/>
    <w:rsid w:val="009B6703"/>
    <w:rsid w:val="009E282D"/>
    <w:rsid w:val="009F3BF2"/>
    <w:rsid w:val="00A04720"/>
    <w:rsid w:val="00A127EC"/>
    <w:rsid w:val="00A21909"/>
    <w:rsid w:val="00A35422"/>
    <w:rsid w:val="00A905F1"/>
    <w:rsid w:val="00AB0338"/>
    <w:rsid w:val="00AD7A95"/>
    <w:rsid w:val="00B03D95"/>
    <w:rsid w:val="00B14182"/>
    <w:rsid w:val="00B31BE5"/>
    <w:rsid w:val="00B42EA9"/>
    <w:rsid w:val="00B42FF5"/>
    <w:rsid w:val="00B7533E"/>
    <w:rsid w:val="00B9637C"/>
    <w:rsid w:val="00BA4662"/>
    <w:rsid w:val="00BC2136"/>
    <w:rsid w:val="00BC5D7C"/>
    <w:rsid w:val="00BC69BB"/>
    <w:rsid w:val="00BF6D39"/>
    <w:rsid w:val="00C1114B"/>
    <w:rsid w:val="00C41197"/>
    <w:rsid w:val="00C416A7"/>
    <w:rsid w:val="00C64784"/>
    <w:rsid w:val="00C82FBF"/>
    <w:rsid w:val="00CA4B37"/>
    <w:rsid w:val="00CC140A"/>
    <w:rsid w:val="00CD10EA"/>
    <w:rsid w:val="00CD234D"/>
    <w:rsid w:val="00CD27FC"/>
    <w:rsid w:val="00CE3BCF"/>
    <w:rsid w:val="00CE4331"/>
    <w:rsid w:val="00CE6AD0"/>
    <w:rsid w:val="00D24697"/>
    <w:rsid w:val="00D47856"/>
    <w:rsid w:val="00D544FD"/>
    <w:rsid w:val="00D740A9"/>
    <w:rsid w:val="00D827A1"/>
    <w:rsid w:val="00DA1954"/>
    <w:rsid w:val="00DA1B49"/>
    <w:rsid w:val="00DD06B3"/>
    <w:rsid w:val="00E12C05"/>
    <w:rsid w:val="00E32C0D"/>
    <w:rsid w:val="00E3624A"/>
    <w:rsid w:val="00E664A0"/>
    <w:rsid w:val="00E66DDA"/>
    <w:rsid w:val="00EA6E52"/>
    <w:rsid w:val="00EF7F12"/>
    <w:rsid w:val="00F0047B"/>
    <w:rsid w:val="00F405F0"/>
    <w:rsid w:val="00FA3D53"/>
    <w:rsid w:val="00FB4118"/>
    <w:rsid w:val="00FC7862"/>
    <w:rsid w:val="00FE1D9C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865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7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FC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00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7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FC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00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he.net/TF_Intro_Appendices.aspx" TargetMode="Externa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877</Words>
  <Characters>5000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Tone Southerland</cp:lastModifiedBy>
  <cp:revision>15</cp:revision>
  <cp:lastPrinted>2001-08-16T23:03:00Z</cp:lastPrinted>
  <dcterms:created xsi:type="dcterms:W3CDTF">2014-10-10T20:40:00Z</dcterms:created>
  <dcterms:modified xsi:type="dcterms:W3CDTF">2014-10-20T16:42:00Z</dcterms:modified>
</cp:coreProperties>
</file>