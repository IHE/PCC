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43754" w14:textId="77777777" w:rsidR="00906C8A" w:rsidRDefault="00906C8A" w:rsidP="005E5451">
      <w:pPr>
        <w:pStyle w:val="Title"/>
      </w:pPr>
    </w:p>
    <w:p w14:paraId="2AFB8B47"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0F1ADCA4" w14:textId="77777777" w:rsidR="00906C8A" w:rsidRPr="00906C8A" w:rsidRDefault="00906C8A" w:rsidP="005E5451">
      <w:pPr>
        <w:pStyle w:val="Title"/>
        <w:rPr>
          <w:rFonts w:asciiTheme="minorHAnsi" w:hAnsiTheme="minorHAnsi" w:cstheme="minorHAnsi"/>
          <w:sz w:val="10"/>
        </w:rPr>
      </w:pPr>
    </w:p>
    <w:p w14:paraId="148F3BC0" w14:textId="77777777"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0A17E5">
        <w:rPr>
          <w:rFonts w:asciiTheme="minorHAnsi" w:hAnsiTheme="minorHAnsi" w:cstheme="minorHAnsi"/>
          <w:sz w:val="24"/>
        </w:rPr>
        <w:t>Content Creator/Content Consumer Harmonization</w:t>
      </w:r>
    </w:p>
    <w:p w14:paraId="55F3E2C1" w14:textId="63329010"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0A17E5">
        <w:rPr>
          <w:rFonts w:asciiTheme="minorHAnsi" w:hAnsiTheme="minorHAnsi" w:cstheme="minorHAnsi"/>
        </w:rPr>
        <w:t>Tone Southerland</w:t>
      </w:r>
      <w:r w:rsidR="008B1781">
        <w:rPr>
          <w:rFonts w:asciiTheme="minorHAnsi" w:hAnsiTheme="minorHAnsi" w:cstheme="minorHAnsi"/>
        </w:rPr>
        <w:t>, John Moehrke, Lisa Nelson</w:t>
      </w:r>
    </w:p>
    <w:p w14:paraId="084EF430" w14:textId="040F2FBD"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790F55">
        <w:rPr>
          <w:rFonts w:asciiTheme="minorHAnsi" w:hAnsiTheme="minorHAnsi" w:cstheme="minorHAnsi"/>
        </w:rPr>
        <w:t>Tone Southerland</w:t>
      </w:r>
    </w:p>
    <w:p w14:paraId="57FA8265" w14:textId="76443BA8" w:rsidR="00CD10EA" w:rsidRPr="006A702C" w:rsidRDefault="00C1114B" w:rsidP="006A702C">
      <w:pPr>
        <w:ind w:left="360"/>
        <w:rPr>
          <w:rFonts w:asciiTheme="minorHAnsi" w:hAnsiTheme="minorHAnsi" w:cstheme="minorHAnsi"/>
        </w:rPr>
      </w:pPr>
      <w:r>
        <w:rPr>
          <w:rFonts w:asciiTheme="minorHAnsi" w:hAnsiTheme="minorHAnsi" w:cstheme="minorHAnsi"/>
        </w:rPr>
        <w:t>Date: 9/22</w:t>
      </w:r>
      <w:r w:rsidR="000A17E5">
        <w:rPr>
          <w:rFonts w:asciiTheme="minorHAnsi" w:hAnsiTheme="minorHAnsi" w:cstheme="minorHAnsi"/>
        </w:rPr>
        <w:t>/2014</w:t>
      </w:r>
    </w:p>
    <w:p w14:paraId="406935EE" w14:textId="329D4197" w:rsidR="00CD10EA" w:rsidRPr="006A702C" w:rsidRDefault="000A17E5" w:rsidP="006A702C">
      <w:pPr>
        <w:ind w:left="360"/>
        <w:rPr>
          <w:rFonts w:asciiTheme="minorHAnsi" w:hAnsiTheme="minorHAnsi" w:cstheme="minorHAnsi"/>
        </w:rPr>
      </w:pPr>
      <w:r>
        <w:rPr>
          <w:rFonts w:asciiTheme="minorHAnsi" w:hAnsiTheme="minorHAnsi" w:cstheme="minorHAnsi"/>
        </w:rPr>
        <w:t>Version: .</w:t>
      </w:r>
      <w:ins w:id="0" w:author="Tone Southerland" w:date="2014-09-22T11:04:00Z">
        <w:r w:rsidR="000C712E">
          <w:rPr>
            <w:rFonts w:asciiTheme="minorHAnsi" w:hAnsiTheme="minorHAnsi" w:cstheme="minorHAnsi"/>
          </w:rPr>
          <w:t>2</w:t>
        </w:r>
      </w:ins>
      <w:del w:id="1" w:author="Tone Southerland" w:date="2014-09-22T11:04:00Z">
        <w:r w:rsidDel="000C712E">
          <w:rPr>
            <w:rFonts w:asciiTheme="minorHAnsi" w:hAnsiTheme="minorHAnsi" w:cstheme="minorHAnsi"/>
          </w:rPr>
          <w:delText>1</w:delText>
        </w:r>
      </w:del>
    </w:p>
    <w:p w14:paraId="1F46D21D" w14:textId="77777777"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0A17E5">
        <w:rPr>
          <w:rFonts w:asciiTheme="minorHAnsi" w:hAnsiTheme="minorHAnsi" w:cstheme="minorHAnsi"/>
        </w:rPr>
        <w:t>PCC, ITI, QRPH, others?</w:t>
      </w:r>
    </w:p>
    <w:p w14:paraId="7AF77687"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028B0AA3" w14:textId="77777777" w:rsidR="00D47856" w:rsidRPr="007567C3" w:rsidRDefault="00767C3E" w:rsidP="00D47856">
      <w:pPr>
        <w:ind w:left="360"/>
        <w:rPr>
          <w:rFonts w:asciiTheme="minorHAnsi" w:hAnsiTheme="minorHAnsi" w:cstheme="minorHAnsi"/>
          <w:i/>
          <w:color w:val="BFBFBF" w:themeColor="background1" w:themeShade="BF"/>
        </w:rPr>
      </w:pPr>
      <w:r w:rsidRPr="007567C3">
        <w:rPr>
          <w:rFonts w:asciiTheme="minorHAnsi" w:hAnsiTheme="minorHAnsi" w:cstheme="minorHAnsi"/>
          <w:i/>
          <w:color w:val="BFBFBF" w:themeColor="background1" w:themeShade="BF"/>
        </w:rPr>
        <w:t xml:space="preserve">&lt;Summarize the </w:t>
      </w:r>
      <w:r w:rsidR="008B4AD1" w:rsidRPr="007567C3">
        <w:rPr>
          <w:rFonts w:asciiTheme="minorHAnsi" w:hAnsiTheme="minorHAnsi" w:cstheme="minorHAnsi"/>
          <w:i/>
          <w:color w:val="BFBFBF" w:themeColor="background1" w:themeShade="BF"/>
        </w:rPr>
        <w:t>integration</w:t>
      </w:r>
      <w:r w:rsidRPr="007567C3">
        <w:rPr>
          <w:rFonts w:asciiTheme="minorHAnsi" w:hAnsiTheme="minorHAnsi" w:cstheme="minorHAnsi"/>
          <w:i/>
          <w:color w:val="BFBFBF" w:themeColor="background1" w:themeShade="BF"/>
        </w:rPr>
        <w:t xml:space="preserve"> problem.</w:t>
      </w:r>
      <w:r w:rsidR="008B4AD1" w:rsidRPr="007567C3">
        <w:rPr>
          <w:rFonts w:asciiTheme="minorHAnsi" w:hAnsiTheme="minorHAnsi" w:cstheme="minorHAnsi"/>
          <w:i/>
          <w:color w:val="BFBFBF" w:themeColor="background1" w:themeShade="BF"/>
        </w:rPr>
        <w:t xml:space="preserve"> What doesn’t work, or what needs to work</w:t>
      </w:r>
      <w:r w:rsidR="00C416A7" w:rsidRPr="007567C3">
        <w:rPr>
          <w:rFonts w:asciiTheme="minorHAnsi" w:hAnsiTheme="minorHAnsi" w:cstheme="minorHAnsi"/>
          <w:i/>
          <w:color w:val="BFBFBF" w:themeColor="background1" w:themeShade="BF"/>
        </w:rPr>
        <w:t>?</w:t>
      </w:r>
      <w:r w:rsidRPr="007567C3">
        <w:rPr>
          <w:rFonts w:asciiTheme="minorHAnsi" w:hAnsiTheme="minorHAnsi" w:cstheme="minorHAnsi"/>
          <w:i/>
          <w:color w:val="BFBFBF" w:themeColor="background1" w:themeShade="BF"/>
        </w:rPr>
        <w:t>&gt;</w:t>
      </w:r>
    </w:p>
    <w:p w14:paraId="2B23D0C7" w14:textId="77777777" w:rsidR="00D47856" w:rsidRPr="007567C3" w:rsidRDefault="00906C8A" w:rsidP="00906C8A">
      <w:pPr>
        <w:ind w:left="360"/>
        <w:rPr>
          <w:rFonts w:asciiTheme="minorHAnsi" w:hAnsiTheme="minorHAnsi" w:cstheme="minorHAnsi"/>
          <w:i/>
          <w:color w:val="BFBFBF" w:themeColor="background1" w:themeShade="BF"/>
        </w:rPr>
      </w:pPr>
      <w:r w:rsidRPr="007567C3">
        <w:rPr>
          <w:rFonts w:asciiTheme="minorHAnsi" w:hAnsiTheme="minorHAnsi" w:cstheme="minorHAnsi"/>
          <w:i/>
          <w:color w:val="BFBFBF" w:themeColor="background1" w:themeShade="BF"/>
        </w:rPr>
        <w:t>&lt;Describe the Value Statement: W</w:t>
      </w:r>
      <w:r w:rsidR="00D47856" w:rsidRPr="007567C3">
        <w:rPr>
          <w:rFonts w:asciiTheme="minorHAnsi" w:hAnsiTheme="minorHAnsi" w:cstheme="minorHAnsi"/>
          <w:i/>
          <w:color w:val="BFBFBF" w:themeColor="background1" w:themeShade="BF"/>
        </w:rPr>
        <w:t>hat is the underlying cost incurred</w:t>
      </w:r>
      <w:r w:rsidR="00C416A7" w:rsidRPr="007567C3">
        <w:rPr>
          <w:rFonts w:asciiTheme="minorHAnsi" w:hAnsiTheme="minorHAnsi" w:cstheme="minorHAnsi"/>
          <w:i/>
          <w:color w:val="BFBFBF" w:themeColor="background1" w:themeShade="BF"/>
        </w:rPr>
        <w:t xml:space="preserve"> by the problem and</w:t>
      </w:r>
      <w:r w:rsidR="00D47856" w:rsidRPr="007567C3">
        <w:rPr>
          <w:rFonts w:asciiTheme="minorHAnsi" w:hAnsiTheme="minorHAnsi" w:cstheme="minorHAnsi"/>
          <w:i/>
          <w:color w:val="BFBFBF" w:themeColor="background1" w:themeShade="BF"/>
        </w:rPr>
        <w:t xml:space="preserve"> wha</w:t>
      </w:r>
      <w:r w:rsidR="00C416A7" w:rsidRPr="007567C3">
        <w:rPr>
          <w:rFonts w:asciiTheme="minorHAnsi" w:hAnsiTheme="minorHAnsi" w:cstheme="minorHAnsi"/>
          <w:i/>
          <w:color w:val="BFBFBF" w:themeColor="background1" w:themeShade="BF"/>
        </w:rPr>
        <w:t>t is to be gained by solving it?</w:t>
      </w:r>
      <w:r w:rsidR="00D47856" w:rsidRPr="007567C3">
        <w:rPr>
          <w:rFonts w:asciiTheme="minorHAnsi" w:hAnsiTheme="minorHAnsi" w:cstheme="minorHAnsi"/>
          <w:i/>
          <w:color w:val="BFBFBF" w:themeColor="background1" w:themeShade="BF"/>
        </w:rPr>
        <w:t xml:space="preserve"> If possible provide quantifiable costs, or data to demonstrate the scale of the problem.&gt; </w:t>
      </w:r>
    </w:p>
    <w:p w14:paraId="4BF98AF7" w14:textId="23F8371F" w:rsidR="00071AC8" w:rsidRDefault="00790F55" w:rsidP="005E5DAC">
      <w:pPr>
        <w:ind w:left="360"/>
        <w:rPr>
          <w:rFonts w:asciiTheme="minorHAnsi" w:hAnsiTheme="minorHAnsi" w:cstheme="minorHAnsi"/>
        </w:rPr>
      </w:pPr>
      <w:r>
        <w:rPr>
          <w:rFonts w:asciiTheme="minorHAnsi" w:hAnsiTheme="minorHAnsi" w:cstheme="minorHAnsi"/>
        </w:rPr>
        <w:t>The PCC</w:t>
      </w:r>
      <w:ins w:id="2" w:author="Tone Southerland" w:date="2014-09-22T11:04:00Z">
        <w:r w:rsidR="002A7E12">
          <w:rPr>
            <w:rFonts w:asciiTheme="minorHAnsi" w:hAnsiTheme="minorHAnsi" w:cstheme="minorHAnsi"/>
          </w:rPr>
          <w:t>,</w:t>
        </w:r>
      </w:ins>
      <w:del w:id="3" w:author="Tone Southerland" w:date="2014-09-22T11:04:00Z">
        <w:r w:rsidDel="002A7E12">
          <w:rPr>
            <w:rFonts w:asciiTheme="minorHAnsi" w:hAnsiTheme="minorHAnsi" w:cstheme="minorHAnsi"/>
          </w:rPr>
          <w:delText xml:space="preserve"> </w:delText>
        </w:r>
      </w:del>
      <w:del w:id="4" w:author="Tone Southerland" w:date="2014-09-22T11:03:00Z">
        <w:r w:rsidDel="002A7E12">
          <w:rPr>
            <w:rFonts w:asciiTheme="minorHAnsi" w:hAnsiTheme="minorHAnsi" w:cstheme="minorHAnsi"/>
          </w:rPr>
          <w:delText>and</w:delText>
        </w:r>
      </w:del>
      <w:r>
        <w:rPr>
          <w:rFonts w:asciiTheme="minorHAnsi" w:hAnsiTheme="minorHAnsi" w:cstheme="minorHAnsi"/>
        </w:rPr>
        <w:t xml:space="preserve"> IT</w:t>
      </w:r>
      <w:ins w:id="5" w:author="Tone Southerland" w:date="2014-09-22T11:04:00Z">
        <w:r w:rsidR="002A7E12">
          <w:rPr>
            <w:rFonts w:asciiTheme="minorHAnsi" w:hAnsiTheme="minorHAnsi" w:cstheme="minorHAnsi"/>
          </w:rPr>
          <w:t>I, and QRPH</w:t>
        </w:r>
      </w:ins>
      <w:del w:id="6" w:author="Tone Southerland" w:date="2014-09-22T11:04:00Z">
        <w:r w:rsidDel="002A7E12">
          <w:rPr>
            <w:rFonts w:asciiTheme="minorHAnsi" w:hAnsiTheme="minorHAnsi" w:cstheme="minorHAnsi"/>
          </w:rPr>
          <w:delText>T</w:delText>
        </w:r>
      </w:del>
      <w:r>
        <w:rPr>
          <w:rFonts w:asciiTheme="minorHAnsi" w:hAnsiTheme="minorHAnsi" w:cstheme="minorHAnsi"/>
        </w:rPr>
        <w:t xml:space="preserve"> domains both utilize the Content Creator and Content Consumer </w:t>
      </w:r>
      <w:r w:rsidR="00094D42">
        <w:rPr>
          <w:rFonts w:asciiTheme="minorHAnsi" w:hAnsiTheme="minorHAnsi" w:cstheme="minorHAnsi"/>
        </w:rPr>
        <w:t>a</w:t>
      </w:r>
      <w:r>
        <w:rPr>
          <w:rFonts w:asciiTheme="minorHAnsi" w:hAnsiTheme="minorHAnsi" w:cstheme="minorHAnsi"/>
        </w:rPr>
        <w:t xml:space="preserve">ctors </w:t>
      </w:r>
      <w:r w:rsidR="00094D42">
        <w:rPr>
          <w:rFonts w:asciiTheme="minorHAnsi" w:hAnsiTheme="minorHAnsi" w:cstheme="minorHAnsi"/>
        </w:rPr>
        <w:t>def</w:t>
      </w:r>
      <w:r>
        <w:rPr>
          <w:rFonts w:asciiTheme="minorHAnsi" w:hAnsiTheme="minorHAnsi" w:cstheme="minorHAnsi"/>
        </w:rPr>
        <w:t>in</w:t>
      </w:r>
      <w:r w:rsidR="00094D42">
        <w:rPr>
          <w:rFonts w:asciiTheme="minorHAnsi" w:hAnsiTheme="minorHAnsi" w:cstheme="minorHAnsi"/>
        </w:rPr>
        <w:t>ed in the PCC Technical Framework in various profiles</w:t>
      </w:r>
      <w:r>
        <w:rPr>
          <w:rFonts w:asciiTheme="minorHAnsi" w:hAnsiTheme="minorHAnsi" w:cstheme="minorHAnsi"/>
        </w:rPr>
        <w:t>, however they use them differently. The general understanding of how these actors should be defined is that they are abstract in natur</w:t>
      </w:r>
      <w:r w:rsidR="00E664A0">
        <w:rPr>
          <w:rFonts w:asciiTheme="minorHAnsi" w:hAnsiTheme="minorHAnsi" w:cstheme="minorHAnsi"/>
        </w:rPr>
        <w:t xml:space="preserve">e, and intended to </w:t>
      </w:r>
      <w:r w:rsidR="005E5DAC">
        <w:rPr>
          <w:rFonts w:asciiTheme="minorHAnsi" w:hAnsiTheme="minorHAnsi" w:cstheme="minorHAnsi"/>
        </w:rPr>
        <w:t xml:space="preserve">be </w:t>
      </w:r>
      <w:r w:rsidR="00E664A0">
        <w:rPr>
          <w:rFonts w:asciiTheme="minorHAnsi" w:hAnsiTheme="minorHAnsi" w:cstheme="minorHAnsi"/>
        </w:rPr>
        <w:t>further defined in order to be used</w:t>
      </w:r>
      <w:r>
        <w:rPr>
          <w:rFonts w:asciiTheme="minorHAnsi" w:hAnsiTheme="minorHAnsi" w:cstheme="minorHAnsi"/>
        </w:rPr>
        <w:t xml:space="preserve">. </w:t>
      </w:r>
    </w:p>
    <w:p w14:paraId="521BFCFE" w14:textId="188D4B04" w:rsidR="00071AC8" w:rsidRDefault="00071AC8" w:rsidP="005E5DAC">
      <w:pPr>
        <w:ind w:left="360"/>
        <w:rPr>
          <w:rFonts w:asciiTheme="minorHAnsi" w:hAnsiTheme="minorHAnsi" w:cstheme="minorHAnsi"/>
        </w:rPr>
      </w:pPr>
      <w:r>
        <w:rPr>
          <w:rFonts w:asciiTheme="minorHAnsi" w:hAnsiTheme="minorHAnsi" w:cstheme="minorHAnsi"/>
        </w:rPr>
        <w:t xml:space="preserve">There are two </w:t>
      </w:r>
      <w:r w:rsidR="00714E5E">
        <w:rPr>
          <w:rFonts w:asciiTheme="minorHAnsi" w:hAnsiTheme="minorHAnsi" w:cstheme="minorHAnsi"/>
        </w:rPr>
        <w:t xml:space="preserve">major problems and one minor </w:t>
      </w:r>
      <w:r>
        <w:rPr>
          <w:rFonts w:asciiTheme="minorHAnsi" w:hAnsiTheme="minorHAnsi" w:cstheme="minorHAnsi"/>
        </w:rPr>
        <w:t>problem to address here:</w:t>
      </w:r>
    </w:p>
    <w:p w14:paraId="5DADEAF1" w14:textId="288B4C35" w:rsidR="00071AC8" w:rsidRPr="00071AC8" w:rsidRDefault="00071AC8" w:rsidP="00071AC8">
      <w:pPr>
        <w:pStyle w:val="ListParagraph"/>
        <w:numPr>
          <w:ilvl w:val="0"/>
          <w:numId w:val="34"/>
        </w:numPr>
        <w:rPr>
          <w:rFonts w:asciiTheme="minorHAnsi" w:hAnsiTheme="minorHAnsi" w:cstheme="minorHAnsi"/>
        </w:rPr>
      </w:pPr>
      <w:r w:rsidRPr="00071AC8">
        <w:rPr>
          <w:rFonts w:asciiTheme="minorHAnsi" w:hAnsiTheme="minorHAnsi" w:cstheme="minorHAnsi"/>
        </w:rPr>
        <w:t>There is no clear definition in PCC-TF stating this abstract definition of these two actors</w:t>
      </w:r>
      <w:r>
        <w:rPr>
          <w:rFonts w:asciiTheme="minorHAnsi" w:hAnsiTheme="minorHAnsi" w:cstheme="minorHAnsi"/>
        </w:rPr>
        <w:t xml:space="preserve"> which makes for challenging and often mis-interpretted use.</w:t>
      </w:r>
      <w:ins w:id="7" w:author="Tone Southerland" w:date="2014-09-22T11:27:00Z">
        <w:r w:rsidR="00BA4662">
          <w:rPr>
            <w:rFonts w:asciiTheme="minorHAnsi" w:hAnsiTheme="minorHAnsi" w:cstheme="minorHAnsi"/>
          </w:rPr>
          <w:t xml:space="preserve"> The actors are defined concretely in profiles, however this does not support a reuse paradigm that is intended by these actors.</w:t>
        </w:r>
      </w:ins>
      <w:bookmarkStart w:id="8" w:name="_GoBack"/>
      <w:bookmarkEnd w:id="8"/>
    </w:p>
    <w:p w14:paraId="1A4349BC" w14:textId="159E9A3C" w:rsidR="005E5DAC" w:rsidRDefault="00071AC8" w:rsidP="00071AC8">
      <w:pPr>
        <w:pStyle w:val="ListParagraph"/>
        <w:numPr>
          <w:ilvl w:val="0"/>
          <w:numId w:val="34"/>
        </w:numPr>
        <w:rPr>
          <w:rFonts w:asciiTheme="minorHAnsi" w:hAnsiTheme="minorHAnsi" w:cstheme="minorHAnsi"/>
        </w:rPr>
      </w:pPr>
      <w:r w:rsidRPr="00071AC8">
        <w:rPr>
          <w:rFonts w:asciiTheme="minorHAnsi" w:hAnsiTheme="minorHAnsi" w:cstheme="minorHAnsi"/>
        </w:rPr>
        <w:t>There are options defined in PCC-TF-2</w:t>
      </w:r>
      <w:r>
        <w:rPr>
          <w:rFonts w:asciiTheme="minorHAnsi" w:hAnsiTheme="minorHAnsi" w:cstheme="minorHAnsi"/>
        </w:rPr>
        <w:t>:Section 3.1</w:t>
      </w:r>
      <w:r w:rsidRPr="00071AC8">
        <w:rPr>
          <w:rFonts w:asciiTheme="minorHAnsi" w:hAnsiTheme="minorHAnsi" w:cstheme="minorHAnsi"/>
        </w:rPr>
        <w:t xml:space="preserve"> on the Content Consumer actor that confl</w:t>
      </w:r>
      <w:r>
        <w:rPr>
          <w:rFonts w:asciiTheme="minorHAnsi" w:hAnsiTheme="minorHAnsi" w:cstheme="minorHAnsi"/>
        </w:rPr>
        <w:t>ict with this abstract approach.</w:t>
      </w:r>
      <w:r w:rsidR="005E5DAC" w:rsidRPr="00071AC8">
        <w:rPr>
          <w:rFonts w:asciiTheme="minorHAnsi" w:hAnsiTheme="minorHAnsi" w:cstheme="minorHAnsi"/>
        </w:rPr>
        <w:t xml:space="preserve"> There are four options</w:t>
      </w:r>
      <w:r>
        <w:rPr>
          <w:rFonts w:asciiTheme="minorHAnsi" w:hAnsiTheme="minorHAnsi" w:cstheme="minorHAnsi"/>
        </w:rPr>
        <w:t xml:space="preserve"> in total</w:t>
      </w:r>
      <w:r w:rsidR="005E5DAC" w:rsidRPr="00071AC8">
        <w:rPr>
          <w:rFonts w:asciiTheme="minorHAnsi" w:hAnsiTheme="minorHAnsi" w:cstheme="minorHAnsi"/>
        </w:rPr>
        <w:t>, three of which require the content being consumed to be a CDA document</w:t>
      </w:r>
      <w:r w:rsidR="007A666B" w:rsidRPr="00071AC8">
        <w:rPr>
          <w:rFonts w:asciiTheme="minorHAnsi" w:hAnsiTheme="minorHAnsi" w:cstheme="minorHAnsi"/>
        </w:rPr>
        <w:t xml:space="preserve">. This is done so </w:t>
      </w:r>
      <w:r w:rsidR="005E5DAC" w:rsidRPr="00071AC8">
        <w:rPr>
          <w:rFonts w:asciiTheme="minorHAnsi" w:hAnsiTheme="minorHAnsi" w:cstheme="minorHAnsi"/>
        </w:rPr>
        <w:t>via the View</w:t>
      </w:r>
      <w:r w:rsidR="007A666B" w:rsidRPr="00071AC8">
        <w:rPr>
          <w:rFonts w:asciiTheme="minorHAnsi" w:hAnsiTheme="minorHAnsi" w:cstheme="minorHAnsi"/>
        </w:rPr>
        <w:t xml:space="preserve"> Option (Section 3.1.1) and inheritance of this option’s</w:t>
      </w:r>
      <w:r w:rsidR="005E5DAC" w:rsidRPr="00071AC8">
        <w:rPr>
          <w:rFonts w:asciiTheme="minorHAnsi" w:hAnsiTheme="minorHAnsi" w:cstheme="minorHAnsi"/>
        </w:rPr>
        <w:t xml:space="preserve"> constraints in</w:t>
      </w:r>
      <w:r w:rsidR="007A666B" w:rsidRPr="00071AC8">
        <w:rPr>
          <w:rFonts w:asciiTheme="minorHAnsi" w:hAnsiTheme="minorHAnsi" w:cstheme="minorHAnsi"/>
        </w:rPr>
        <w:t xml:space="preserve"> the Document Import Option (Section 3.1.2) and the Section Import Option (Section 3.1.3)</w:t>
      </w:r>
      <w:r w:rsidR="005E5DAC" w:rsidRPr="00071AC8">
        <w:rPr>
          <w:rFonts w:asciiTheme="minorHAnsi" w:hAnsiTheme="minorHAnsi" w:cstheme="minorHAnsi"/>
        </w:rPr>
        <w:t>. This renders these</w:t>
      </w:r>
      <w:r w:rsidR="007A666B" w:rsidRPr="00071AC8">
        <w:rPr>
          <w:rFonts w:asciiTheme="minorHAnsi" w:hAnsiTheme="minorHAnsi" w:cstheme="minorHAnsi"/>
        </w:rPr>
        <w:t xml:space="preserve"> Content Consumer</w:t>
      </w:r>
      <w:r w:rsidR="005E5DAC" w:rsidRPr="00071AC8">
        <w:rPr>
          <w:rFonts w:asciiTheme="minorHAnsi" w:hAnsiTheme="minorHAnsi" w:cstheme="minorHAnsi"/>
        </w:rPr>
        <w:t xml:space="preserve"> options unusu</w:t>
      </w:r>
      <w:r w:rsidR="007A666B" w:rsidRPr="00071AC8">
        <w:rPr>
          <w:rFonts w:asciiTheme="minorHAnsi" w:hAnsiTheme="minorHAnsi" w:cstheme="minorHAnsi"/>
        </w:rPr>
        <w:t>able with non-CDA type content.</w:t>
      </w:r>
    </w:p>
    <w:p w14:paraId="7F83AA1F" w14:textId="11F06256" w:rsidR="00714E5E" w:rsidRPr="00071AC8" w:rsidRDefault="00714E5E" w:rsidP="00071AC8">
      <w:pPr>
        <w:pStyle w:val="ListParagraph"/>
        <w:numPr>
          <w:ilvl w:val="0"/>
          <w:numId w:val="34"/>
        </w:numPr>
        <w:rPr>
          <w:rFonts w:asciiTheme="minorHAnsi" w:hAnsiTheme="minorHAnsi" w:cstheme="minorHAnsi"/>
        </w:rPr>
      </w:pPr>
      <w:r>
        <w:rPr>
          <w:rFonts w:asciiTheme="minorHAnsi" w:hAnsiTheme="minorHAnsi" w:cstheme="minorHAnsi"/>
        </w:rPr>
        <w:t xml:space="preserve">The View Option contains a requirement to be able to print to paper </w:t>
      </w:r>
      <w:r w:rsidR="006D73B7">
        <w:rPr>
          <w:rFonts w:asciiTheme="minorHAnsi" w:hAnsiTheme="minorHAnsi" w:cstheme="minorHAnsi"/>
        </w:rPr>
        <w:t>in PCC-TF-2:3.1.1, #4</w:t>
      </w:r>
      <w:r>
        <w:rPr>
          <w:rFonts w:asciiTheme="minorHAnsi" w:hAnsiTheme="minorHAnsi" w:cstheme="minorHAnsi"/>
        </w:rPr>
        <w:t xml:space="preserve">. This does not support the overall goal of what IHE is driving towards with the standardization and electronification of healthcare. </w:t>
      </w:r>
    </w:p>
    <w:p w14:paraId="50C20477" w14:textId="77777777" w:rsidR="005E5DAC" w:rsidRDefault="005E5DAC" w:rsidP="00906C8A">
      <w:pPr>
        <w:ind w:left="360"/>
        <w:rPr>
          <w:rFonts w:asciiTheme="minorHAnsi" w:hAnsiTheme="minorHAnsi" w:cstheme="minorHAnsi"/>
        </w:rPr>
      </w:pPr>
    </w:p>
    <w:p w14:paraId="17A11F7D" w14:textId="77777777" w:rsidR="00A35422" w:rsidRDefault="00A35422" w:rsidP="00906C8A">
      <w:pPr>
        <w:ind w:left="360"/>
        <w:rPr>
          <w:rFonts w:asciiTheme="minorHAnsi" w:hAnsiTheme="minorHAnsi" w:cstheme="minorHAnsi"/>
        </w:rPr>
      </w:pPr>
    </w:p>
    <w:p w14:paraId="0A631D7E" w14:textId="77777777" w:rsidR="00CE6AD0" w:rsidRDefault="00CE6AD0" w:rsidP="00906C8A">
      <w:pPr>
        <w:ind w:left="360"/>
        <w:rPr>
          <w:rFonts w:asciiTheme="minorHAnsi" w:hAnsiTheme="minorHAnsi" w:cstheme="minorHAnsi"/>
        </w:rPr>
      </w:pPr>
    </w:p>
    <w:p w14:paraId="176F3448" w14:textId="6ACEE2DC" w:rsidR="00CE6AD0" w:rsidRDefault="00122BBB" w:rsidP="00906C8A">
      <w:pPr>
        <w:ind w:left="360"/>
        <w:rPr>
          <w:rFonts w:asciiTheme="minorHAnsi" w:hAnsiTheme="minorHAnsi" w:cstheme="minorHAnsi"/>
        </w:rPr>
      </w:pPr>
      <w:r>
        <w:rPr>
          <w:rFonts w:asciiTheme="minorHAnsi" w:hAnsiTheme="minorHAnsi" w:cstheme="minorHAnsi"/>
        </w:rPr>
        <w:t xml:space="preserve">This is a harmonization and refactoring effort. The need is to solidify the underlying framework defintions that are used in profiles across domains. These two actors have grown organically over the years and through new profile development as well as through vendor implementations. The value of fixing these issues is that a more robust and extensible model will be available, eliminating competing uses of shared artifacts. This issue will continue to proliferate if not addressed in the near future. </w:t>
      </w:r>
    </w:p>
    <w:p w14:paraId="07ED863B" w14:textId="6DACE3AC" w:rsidR="00790F55" w:rsidRPr="00906C8A" w:rsidRDefault="00790F55" w:rsidP="00906C8A">
      <w:pPr>
        <w:ind w:left="360"/>
        <w:rPr>
          <w:rFonts w:asciiTheme="minorHAnsi" w:hAnsiTheme="minorHAnsi" w:cstheme="minorHAnsi"/>
        </w:rPr>
      </w:pPr>
      <w:r>
        <w:rPr>
          <w:rFonts w:asciiTheme="minorHAnsi" w:hAnsiTheme="minorHAnsi" w:cstheme="minorHAnsi"/>
        </w:rPr>
        <w:t xml:space="preserve"> </w:t>
      </w:r>
    </w:p>
    <w:p w14:paraId="180D39AA"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4E69F14B" w14:textId="77777777" w:rsidR="008B4AD1" w:rsidRPr="00D740A9" w:rsidRDefault="008177FA" w:rsidP="00E12C05">
      <w:pPr>
        <w:ind w:left="360"/>
        <w:rPr>
          <w:rFonts w:asciiTheme="minorHAnsi" w:hAnsiTheme="minorHAnsi" w:cstheme="minorHAnsi"/>
          <w:color w:val="BFBFBF" w:themeColor="background1" w:themeShade="BF"/>
        </w:rPr>
      </w:pPr>
      <w:r w:rsidRPr="00D740A9">
        <w:rPr>
          <w:rFonts w:asciiTheme="minorHAnsi" w:hAnsiTheme="minorHAnsi" w:cstheme="minorHAnsi"/>
          <w:color w:val="BFBFBF" w:themeColor="background1" w:themeShade="BF"/>
        </w:rPr>
        <w:t>&lt;</w:t>
      </w:r>
      <w:r w:rsidR="008B4AD1" w:rsidRPr="00D740A9">
        <w:rPr>
          <w:rFonts w:asciiTheme="minorHAnsi" w:hAnsiTheme="minorHAnsi" w:cstheme="minorHAnsi"/>
          <w:color w:val="BFBFBF" w:themeColor="background1" w:themeShade="BF"/>
        </w:rPr>
        <w:t>Describe a short use case scenario from the user perspective. The use case should demonstrate the integration/workflow problem.</w:t>
      </w:r>
      <w:r w:rsidR="00C41197" w:rsidRPr="00D740A9">
        <w:rPr>
          <w:rFonts w:asciiTheme="minorHAnsi" w:hAnsiTheme="minorHAnsi" w:cstheme="minorHAnsi"/>
          <w:color w:val="BFBFBF" w:themeColor="background1" w:themeShade="BF"/>
        </w:rPr>
        <w:t xml:space="preserve"> </w:t>
      </w:r>
      <w:r w:rsidR="008B4AD1" w:rsidRPr="00D740A9">
        <w:rPr>
          <w:rFonts w:asciiTheme="minorHAnsi" w:hAnsiTheme="minorHAnsi" w:cstheme="minorHAnsi"/>
          <w:color w:val="BFBFBF" w:themeColor="background1" w:themeShade="BF"/>
        </w:rPr>
        <w:t>Feel free to add a second use case scenario demonstrating how it “should” work.</w:t>
      </w:r>
      <w:r w:rsidR="00C41197" w:rsidRPr="00D740A9">
        <w:rPr>
          <w:rFonts w:asciiTheme="minorHAnsi" w:hAnsiTheme="minorHAnsi" w:cstheme="minorHAnsi"/>
          <w:color w:val="BFBFBF" w:themeColor="background1" w:themeShade="BF"/>
        </w:rPr>
        <w:t xml:space="preserve"> </w:t>
      </w:r>
      <w:r w:rsidR="003A0912" w:rsidRPr="00D740A9">
        <w:rPr>
          <w:rFonts w:asciiTheme="minorHAnsi" w:hAnsiTheme="minorHAnsi" w:cstheme="minorHAnsi"/>
          <w:color w:val="BFBFBF" w:themeColor="background1" w:themeShade="BF"/>
        </w:rPr>
        <w:t>Try to indicate the people/systems, the tasks they are doing,</w:t>
      </w:r>
      <w:r w:rsidR="00C416A7" w:rsidRPr="00D740A9">
        <w:rPr>
          <w:rFonts w:asciiTheme="minorHAnsi" w:hAnsiTheme="minorHAnsi" w:cstheme="minorHAnsi"/>
          <w:color w:val="BFBFBF" w:themeColor="background1" w:themeShade="BF"/>
        </w:rPr>
        <w:t xml:space="preserve"> the information they need, and </w:t>
      </w:r>
      <w:r w:rsidR="003A0912" w:rsidRPr="00D740A9">
        <w:rPr>
          <w:rFonts w:asciiTheme="minorHAnsi" w:hAnsiTheme="minorHAnsi" w:cstheme="minorHAnsi"/>
          <w:color w:val="BFBFBF" w:themeColor="background1" w:themeShade="BF"/>
        </w:rPr>
        <w:t xml:space="preserve">where </w:t>
      </w:r>
      <w:r w:rsidR="00C416A7" w:rsidRPr="00D740A9">
        <w:rPr>
          <w:rFonts w:asciiTheme="minorHAnsi" w:hAnsiTheme="minorHAnsi" w:cstheme="minorHAnsi"/>
          <w:color w:val="BFBFBF" w:themeColor="background1" w:themeShade="BF"/>
        </w:rPr>
        <w:t>the information should come from</w:t>
      </w:r>
      <w:r w:rsidR="003A0912" w:rsidRPr="00D740A9">
        <w:rPr>
          <w:rFonts w:asciiTheme="minorHAnsi" w:hAnsiTheme="minorHAnsi" w:cstheme="minorHAnsi"/>
          <w:color w:val="BFBFBF" w:themeColor="background1" w:themeShade="BF"/>
        </w:rPr>
        <w:t>.</w:t>
      </w:r>
      <w:r w:rsidR="008B4AD1" w:rsidRPr="00D740A9">
        <w:rPr>
          <w:rFonts w:asciiTheme="minorHAnsi" w:hAnsiTheme="minorHAnsi" w:cstheme="minorHAnsi"/>
          <w:color w:val="BFBFBF" w:themeColor="background1" w:themeShade="BF"/>
        </w:rPr>
        <w:t>&gt;</w:t>
      </w:r>
    </w:p>
    <w:p w14:paraId="38747CA7" w14:textId="06E6F605" w:rsidR="007605A5" w:rsidRPr="007605A5" w:rsidRDefault="007605A5" w:rsidP="007605A5">
      <w:pPr>
        <w:ind w:left="360"/>
        <w:rPr>
          <w:rFonts w:asciiTheme="minorHAnsi" w:hAnsiTheme="minorHAnsi" w:cstheme="minorHAnsi"/>
        </w:rPr>
      </w:pPr>
      <w:r>
        <w:rPr>
          <w:rFonts w:asciiTheme="minorHAnsi" w:hAnsiTheme="minorHAnsi" w:cstheme="minorHAnsi"/>
        </w:rPr>
        <w:t>Following is a list of profiles/use cases (not exhaustive) that utilize the Content Creator and Content Consumer Actors.</w:t>
      </w:r>
    </w:p>
    <w:p w14:paraId="4E8BB2D3" w14:textId="20A30AAC" w:rsidR="007605A5" w:rsidRPr="007605A5" w:rsidRDefault="007605A5" w:rsidP="007605A5">
      <w:pPr>
        <w:pStyle w:val="ListParagraph"/>
        <w:numPr>
          <w:ilvl w:val="0"/>
          <w:numId w:val="35"/>
        </w:numPr>
        <w:rPr>
          <w:rFonts w:asciiTheme="minorHAnsi" w:hAnsiTheme="minorHAnsi" w:cstheme="minorHAnsi"/>
        </w:rPr>
      </w:pPr>
      <w:r w:rsidRPr="007605A5">
        <w:rPr>
          <w:rFonts w:asciiTheme="minorHAnsi" w:hAnsiTheme="minorHAnsi" w:cstheme="minorHAnsi"/>
        </w:rPr>
        <w:t>Digital Signature</w:t>
      </w:r>
    </w:p>
    <w:p w14:paraId="60582F9A" w14:textId="7A5EF1F2" w:rsidR="007605A5" w:rsidRDefault="007605A5" w:rsidP="007605A5">
      <w:pPr>
        <w:pStyle w:val="ListParagraph"/>
        <w:numPr>
          <w:ilvl w:val="0"/>
          <w:numId w:val="35"/>
        </w:numPr>
        <w:rPr>
          <w:rFonts w:asciiTheme="minorHAnsi" w:hAnsiTheme="minorHAnsi" w:cstheme="minorHAnsi"/>
        </w:rPr>
      </w:pPr>
      <w:r>
        <w:rPr>
          <w:rFonts w:asciiTheme="minorHAnsi" w:hAnsiTheme="minorHAnsi" w:cstheme="minorHAnsi"/>
        </w:rPr>
        <w:t>Basic Patient Privacy Consent</w:t>
      </w:r>
    </w:p>
    <w:p w14:paraId="2774DB62" w14:textId="556D111F" w:rsidR="007605A5" w:rsidRPr="007605A5" w:rsidRDefault="007605A5" w:rsidP="007605A5">
      <w:pPr>
        <w:pStyle w:val="ListParagraph"/>
        <w:numPr>
          <w:ilvl w:val="0"/>
          <w:numId w:val="35"/>
        </w:numPr>
        <w:rPr>
          <w:rFonts w:asciiTheme="minorHAnsi" w:hAnsiTheme="minorHAnsi" w:cstheme="minorHAnsi"/>
        </w:rPr>
      </w:pPr>
      <w:r>
        <w:rPr>
          <w:rFonts w:asciiTheme="minorHAnsi" w:hAnsiTheme="minorHAnsi" w:cstheme="minorHAnsi"/>
        </w:rPr>
        <w:t>Any PCC content profile</w:t>
      </w:r>
    </w:p>
    <w:p w14:paraId="1DE2107A" w14:textId="3512A4D8" w:rsidR="00122BBB" w:rsidRPr="00906C8A" w:rsidRDefault="00122BBB" w:rsidP="00E12C05">
      <w:pPr>
        <w:ind w:left="360"/>
        <w:rPr>
          <w:rFonts w:asciiTheme="minorHAnsi" w:hAnsiTheme="minorHAnsi" w:cstheme="minorHAnsi"/>
        </w:rPr>
      </w:pPr>
    </w:p>
    <w:p w14:paraId="515AAF79"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1F0A9E02" w14:textId="77777777" w:rsidR="00BC69BB" w:rsidRPr="00D740A9" w:rsidRDefault="00BC69BB" w:rsidP="00BC69BB">
      <w:pPr>
        <w:ind w:left="360"/>
        <w:rPr>
          <w:rFonts w:asciiTheme="minorHAnsi" w:hAnsiTheme="minorHAnsi" w:cstheme="minorHAnsi"/>
          <w:color w:val="BFBFBF" w:themeColor="background1" w:themeShade="BF"/>
        </w:rPr>
      </w:pPr>
      <w:r w:rsidRPr="00D740A9">
        <w:rPr>
          <w:rFonts w:asciiTheme="minorHAnsi" w:hAnsiTheme="minorHAnsi" w:cstheme="minorHAnsi"/>
          <w:color w:val="BFBFBF" w:themeColor="background1" w:themeShade="BF"/>
        </w:rPr>
        <w:t>&lt;Li</w:t>
      </w:r>
      <w:r w:rsidR="008B4AD1" w:rsidRPr="00D740A9">
        <w:rPr>
          <w:rFonts w:asciiTheme="minorHAnsi" w:hAnsiTheme="minorHAnsi" w:cstheme="minorHAnsi"/>
          <w:color w:val="BFBFBF" w:themeColor="background1" w:themeShade="BF"/>
        </w:rPr>
        <w:t>st existing systems that are/</w:t>
      </w:r>
      <w:r w:rsidRPr="00D740A9">
        <w:rPr>
          <w:rFonts w:asciiTheme="minorHAnsi" w:hAnsiTheme="minorHAnsi" w:cstheme="minorHAnsi"/>
          <w:color w:val="BFBFBF" w:themeColor="background1" w:themeShade="BF"/>
        </w:rPr>
        <w:t>could be involved in the problem/solution.&gt;</w:t>
      </w:r>
    </w:p>
    <w:p w14:paraId="755C7F86" w14:textId="77777777" w:rsidR="008B4AD1" w:rsidRPr="00D740A9" w:rsidRDefault="00BC69BB" w:rsidP="008B4AD1">
      <w:pPr>
        <w:ind w:left="360"/>
        <w:rPr>
          <w:rFonts w:asciiTheme="minorHAnsi" w:hAnsiTheme="minorHAnsi" w:cstheme="minorHAnsi"/>
          <w:color w:val="BFBFBF" w:themeColor="background1" w:themeShade="BF"/>
        </w:rPr>
      </w:pPr>
      <w:r w:rsidRPr="00D740A9">
        <w:rPr>
          <w:rFonts w:asciiTheme="minorHAnsi" w:hAnsiTheme="minorHAnsi" w:cstheme="minorHAnsi"/>
          <w:color w:val="BFBFBF" w:themeColor="background1" w:themeShade="BF"/>
        </w:rPr>
        <w:t>&lt;</w:t>
      </w:r>
      <w:r w:rsidR="008B4AD1" w:rsidRPr="00D740A9">
        <w:rPr>
          <w:rFonts w:asciiTheme="minorHAnsi" w:hAnsiTheme="minorHAnsi" w:cstheme="minorHAnsi"/>
          <w:color w:val="BFBFBF" w:themeColor="background1" w:themeShade="BF"/>
        </w:rPr>
        <w:t xml:space="preserve">If known, list </w:t>
      </w:r>
      <w:r w:rsidR="00D47856" w:rsidRPr="00D740A9">
        <w:rPr>
          <w:rFonts w:asciiTheme="minorHAnsi" w:hAnsiTheme="minorHAnsi" w:cstheme="minorHAnsi"/>
          <w:color w:val="BFBFBF" w:themeColor="background1" w:themeShade="BF"/>
        </w:rPr>
        <w:t xml:space="preserve">specific components of </w:t>
      </w:r>
      <w:r w:rsidRPr="00D740A9">
        <w:rPr>
          <w:rFonts w:asciiTheme="minorHAnsi" w:hAnsiTheme="minorHAnsi" w:cstheme="minorHAnsi"/>
          <w:color w:val="BFBFBF" w:themeColor="background1" w:themeShade="BF"/>
        </w:rPr>
        <w:t>standards</w:t>
      </w:r>
      <w:r w:rsidR="008B4AD1" w:rsidRPr="00D740A9">
        <w:rPr>
          <w:rFonts w:asciiTheme="minorHAnsi" w:hAnsiTheme="minorHAnsi" w:cstheme="minorHAnsi"/>
          <w:color w:val="BFBFBF" w:themeColor="background1" w:themeShade="BF"/>
        </w:rPr>
        <w:t xml:space="preserve"> which might be relevant to the solution</w:t>
      </w:r>
      <w:r w:rsidR="00C416A7" w:rsidRPr="00D740A9">
        <w:rPr>
          <w:rFonts w:asciiTheme="minorHAnsi" w:hAnsiTheme="minorHAnsi" w:cstheme="minorHAnsi"/>
          <w:color w:val="BFBFBF" w:themeColor="background1" w:themeShade="BF"/>
        </w:rPr>
        <w:t>.</w:t>
      </w:r>
      <w:r w:rsidR="008B4AD1" w:rsidRPr="00D740A9">
        <w:rPr>
          <w:rFonts w:asciiTheme="minorHAnsi" w:hAnsiTheme="minorHAnsi" w:cstheme="minorHAnsi"/>
          <w:color w:val="BFBFBF" w:themeColor="background1" w:themeShade="BF"/>
        </w:rPr>
        <w:t>&gt;</w:t>
      </w:r>
    </w:p>
    <w:p w14:paraId="4C8D540E" w14:textId="098D0112" w:rsidR="00D740A9" w:rsidRDefault="007605A5" w:rsidP="008B4AD1">
      <w:pPr>
        <w:ind w:left="360"/>
        <w:rPr>
          <w:rFonts w:asciiTheme="minorHAnsi" w:hAnsiTheme="minorHAnsi" w:cstheme="minorHAnsi"/>
        </w:rPr>
      </w:pPr>
      <w:r>
        <w:rPr>
          <w:rFonts w:asciiTheme="minorHAnsi" w:hAnsiTheme="minorHAnsi" w:cstheme="minorHAnsi"/>
        </w:rPr>
        <w:t>CDA, PDF, non-CDA, text, image</w:t>
      </w:r>
      <w:r w:rsidR="001A0D7E">
        <w:rPr>
          <w:rFonts w:asciiTheme="minorHAnsi" w:hAnsiTheme="minorHAnsi" w:cstheme="minorHAnsi"/>
        </w:rPr>
        <w:t xml:space="preserve"> standards</w:t>
      </w:r>
      <w:r>
        <w:rPr>
          <w:rFonts w:asciiTheme="minorHAnsi" w:hAnsiTheme="minorHAnsi" w:cstheme="minorHAnsi"/>
        </w:rPr>
        <w:t>?</w:t>
      </w:r>
    </w:p>
    <w:p w14:paraId="78953ED9"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1098FEC0" w14:textId="77777777" w:rsidR="008B4AD1" w:rsidRPr="00D740A9" w:rsidRDefault="008B4AD1" w:rsidP="008B4AD1">
      <w:pPr>
        <w:ind w:left="360"/>
        <w:rPr>
          <w:rFonts w:asciiTheme="minorHAnsi" w:hAnsiTheme="minorHAnsi" w:cstheme="minorHAnsi"/>
          <w:color w:val="BFBFBF" w:themeColor="background1" w:themeShade="BF"/>
        </w:rPr>
      </w:pPr>
      <w:r w:rsidRPr="00D740A9">
        <w:rPr>
          <w:rFonts w:asciiTheme="minorHAnsi" w:hAnsiTheme="minorHAnsi" w:cstheme="minorHAnsi"/>
          <w:color w:val="BFBFBF" w:themeColor="background1" w:themeShade="BF"/>
        </w:rPr>
        <w:t>&lt;</w:t>
      </w:r>
      <w:r w:rsidR="000E4389" w:rsidRPr="00D740A9">
        <w:rPr>
          <w:rFonts w:asciiTheme="minorHAnsi" w:hAnsiTheme="minorHAnsi" w:cstheme="minorHAnsi"/>
          <w:color w:val="BFBFBF" w:themeColor="background1" w:themeShade="BF"/>
        </w:rPr>
        <w:t xml:space="preserve">If possible, indicate why </w:t>
      </w:r>
      <w:r w:rsidRPr="00D740A9">
        <w:rPr>
          <w:rFonts w:asciiTheme="minorHAnsi" w:hAnsiTheme="minorHAnsi" w:cstheme="minorHAnsi"/>
          <w:color w:val="BFBFBF" w:themeColor="background1" w:themeShade="BF"/>
        </w:rPr>
        <w:t>IHE would be a good venue to solve the problem</w:t>
      </w:r>
      <w:r w:rsidR="000E4389" w:rsidRPr="00D740A9">
        <w:rPr>
          <w:rFonts w:asciiTheme="minorHAnsi" w:hAnsiTheme="minorHAnsi" w:cstheme="minorHAnsi"/>
          <w:color w:val="BFBFBF" w:themeColor="background1" w:themeShade="BF"/>
        </w:rPr>
        <w:t xml:space="preserve"> and what you think IHE should do to solve it</w:t>
      </w:r>
      <w:r w:rsidRPr="00D740A9">
        <w:rPr>
          <w:rFonts w:asciiTheme="minorHAnsi" w:hAnsiTheme="minorHAnsi" w:cstheme="minorHAnsi"/>
          <w:color w:val="BFBFBF" w:themeColor="background1" w:themeShade="BF"/>
        </w:rPr>
        <w:t>.&gt;</w:t>
      </w:r>
    </w:p>
    <w:p w14:paraId="64DE8CE1" w14:textId="77777777" w:rsidR="00D740A9" w:rsidRDefault="00D740A9" w:rsidP="008B4AD1">
      <w:pPr>
        <w:ind w:left="360"/>
        <w:rPr>
          <w:rFonts w:asciiTheme="minorHAnsi" w:hAnsiTheme="minorHAnsi" w:cstheme="minorHAnsi"/>
        </w:rPr>
      </w:pPr>
    </w:p>
    <w:p w14:paraId="12C0F4F4" w14:textId="0F81E7AC" w:rsidR="007605A5" w:rsidRDefault="007605A5" w:rsidP="00790F55">
      <w:pPr>
        <w:pStyle w:val="ListParagraph"/>
        <w:numPr>
          <w:ilvl w:val="0"/>
          <w:numId w:val="32"/>
        </w:numPr>
        <w:rPr>
          <w:rFonts w:asciiTheme="minorHAnsi" w:hAnsiTheme="minorHAnsi" w:cstheme="minorHAnsi"/>
        </w:rPr>
      </w:pPr>
      <w:r>
        <w:rPr>
          <w:rFonts w:asciiTheme="minorHAnsi" w:hAnsiTheme="minorHAnsi" w:cstheme="minorHAnsi"/>
        </w:rPr>
        <w:t>What content types will Content Creator and Content Consumer need to support?</w:t>
      </w:r>
    </w:p>
    <w:p w14:paraId="50DB6C54" w14:textId="77777777" w:rsidR="007605A5" w:rsidRDefault="007605A5" w:rsidP="007605A5">
      <w:pPr>
        <w:pStyle w:val="ListParagraph"/>
        <w:numPr>
          <w:ilvl w:val="0"/>
          <w:numId w:val="32"/>
        </w:numPr>
        <w:rPr>
          <w:rFonts w:asciiTheme="minorHAnsi" w:hAnsiTheme="minorHAnsi" w:cstheme="minorHAnsi"/>
        </w:rPr>
      </w:pPr>
      <w:r>
        <w:rPr>
          <w:rFonts w:asciiTheme="minorHAnsi" w:hAnsiTheme="minorHAnsi" w:cstheme="minorHAnsi"/>
        </w:rPr>
        <w:t>What other domains does this impact?</w:t>
      </w:r>
    </w:p>
    <w:p w14:paraId="0CD7AC82" w14:textId="77777777" w:rsidR="007605A5" w:rsidRPr="007A666B" w:rsidRDefault="007605A5" w:rsidP="007605A5">
      <w:pPr>
        <w:pStyle w:val="ListParagraph"/>
        <w:numPr>
          <w:ilvl w:val="1"/>
          <w:numId w:val="32"/>
        </w:numPr>
        <w:rPr>
          <w:rFonts w:asciiTheme="minorHAnsi" w:hAnsiTheme="minorHAnsi" w:cstheme="minorHAnsi"/>
        </w:rPr>
      </w:pPr>
      <w:r>
        <w:rPr>
          <w:rFonts w:asciiTheme="minorHAnsi" w:hAnsiTheme="minorHAnsi" w:cstheme="minorHAnsi"/>
        </w:rPr>
        <w:t>Where specifically does ITI define Content Creator and Content Consumer actors?</w:t>
      </w:r>
    </w:p>
    <w:p w14:paraId="2E602D50" w14:textId="77777777" w:rsidR="007605A5" w:rsidRDefault="007605A5" w:rsidP="007605A5">
      <w:pPr>
        <w:pStyle w:val="ListParagraph"/>
        <w:numPr>
          <w:ilvl w:val="0"/>
          <w:numId w:val="32"/>
        </w:numPr>
        <w:rPr>
          <w:rFonts w:asciiTheme="minorHAnsi" w:hAnsiTheme="minorHAnsi" w:cstheme="minorHAnsi"/>
        </w:rPr>
      </w:pPr>
      <w:r>
        <w:rPr>
          <w:rFonts w:asciiTheme="minorHAnsi" w:hAnsiTheme="minorHAnsi" w:cstheme="minorHAnsi"/>
        </w:rPr>
        <w:lastRenderedPageBreak/>
        <w:t>What is the overall impact to this change? i.e. how many profiles will be affected and are there any breaking changes?</w:t>
      </w:r>
    </w:p>
    <w:p w14:paraId="26279035" w14:textId="111FA5C0" w:rsidR="00714E5E" w:rsidRPr="00790F55" w:rsidRDefault="00714E5E" w:rsidP="007605A5">
      <w:pPr>
        <w:pStyle w:val="ListParagraph"/>
        <w:numPr>
          <w:ilvl w:val="0"/>
          <w:numId w:val="32"/>
        </w:numPr>
        <w:rPr>
          <w:rFonts w:asciiTheme="minorHAnsi" w:hAnsiTheme="minorHAnsi" w:cstheme="minorHAnsi"/>
        </w:rPr>
      </w:pPr>
      <w:r>
        <w:rPr>
          <w:rFonts w:asciiTheme="minorHAnsi" w:hAnsiTheme="minorHAnsi" w:cstheme="minorHAnsi"/>
        </w:rPr>
        <w:t>Which options should be generic vs templated?</w:t>
      </w:r>
    </w:p>
    <w:p w14:paraId="3846FC8F" w14:textId="7F0B7DCE" w:rsidR="00790F55" w:rsidRPr="00790F55" w:rsidRDefault="00790F55" w:rsidP="00790F55">
      <w:pPr>
        <w:pStyle w:val="ListParagraph"/>
        <w:numPr>
          <w:ilvl w:val="0"/>
          <w:numId w:val="32"/>
        </w:numPr>
        <w:rPr>
          <w:rFonts w:asciiTheme="minorHAnsi" w:hAnsiTheme="minorHAnsi" w:cstheme="minorHAnsi"/>
        </w:rPr>
      </w:pPr>
      <w:r w:rsidRPr="00790F55">
        <w:rPr>
          <w:rFonts w:asciiTheme="minorHAnsi" w:hAnsiTheme="minorHAnsi" w:cstheme="minorHAnsi"/>
        </w:rPr>
        <w:t>Is this a CP or a profile proposal?</w:t>
      </w:r>
    </w:p>
    <w:p w14:paraId="191626C0" w14:textId="77777777" w:rsidR="00A35422" w:rsidRPr="00906C8A" w:rsidRDefault="00A35422" w:rsidP="007605A5">
      <w:pPr>
        <w:rPr>
          <w:rFonts w:asciiTheme="minorHAnsi" w:hAnsiTheme="minorHAnsi" w:cstheme="minorHAnsi"/>
        </w:rPr>
      </w:pPr>
    </w:p>
    <w:p w14:paraId="5871BF39" w14:textId="77777777" w:rsidR="00090364" w:rsidRPr="00906C8A" w:rsidRDefault="00090364" w:rsidP="008B4AD1">
      <w:pPr>
        <w:ind w:left="360"/>
        <w:rPr>
          <w:rFonts w:asciiTheme="minorHAnsi" w:hAnsiTheme="minorHAnsi" w:cstheme="minorHAnsi"/>
        </w:rPr>
      </w:pPr>
    </w:p>
    <w:p w14:paraId="0F97836B"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7C33E" w14:textId="77777777" w:rsidR="00D740A9" w:rsidRDefault="00D740A9" w:rsidP="00906C8A">
      <w:pPr>
        <w:spacing w:before="0" w:after="0"/>
      </w:pPr>
      <w:r>
        <w:separator/>
      </w:r>
    </w:p>
  </w:endnote>
  <w:endnote w:type="continuationSeparator" w:id="0">
    <w:p w14:paraId="62778DE3" w14:textId="77777777" w:rsidR="00D740A9" w:rsidRDefault="00D740A9"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89AF5" w14:textId="77777777" w:rsidR="00D740A9" w:rsidRPr="00906C8A" w:rsidRDefault="000C712E">
    <w:pPr>
      <w:pStyle w:val="Footer"/>
      <w:rPr>
        <w:rFonts w:asciiTheme="minorHAnsi" w:hAnsiTheme="minorHAnsi" w:cstheme="minorHAnsi"/>
      </w:rPr>
    </w:pPr>
    <w:fldSimple w:instr=" FILENAME   \* MERGEFORMAT ">
      <w:r w:rsidR="00D740A9" w:rsidRPr="00906C8A">
        <w:rPr>
          <w:rFonts w:asciiTheme="minorHAnsi" w:hAnsiTheme="minorHAnsi" w:cstheme="minorHAnsi"/>
          <w:noProof/>
        </w:rPr>
        <w:t>IHE_Profile_Proposal_Template-Brief.doc</w:t>
      </w:r>
    </w:fldSimple>
    <w:r w:rsidR="00D740A9">
      <w:rPr>
        <w:rFonts w:asciiTheme="minorHAnsi" w:hAnsiTheme="minorHAnsi" w:cstheme="minorHAnsi"/>
      </w:rPr>
      <w:tab/>
    </w:r>
    <w:r w:rsidR="00D740A9">
      <w:rPr>
        <w:rFonts w:asciiTheme="minorHAnsi" w:hAnsiTheme="minorHAnsi" w:cstheme="minorHAnsi"/>
      </w:rPr>
      <w:tab/>
      <w:t>Page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947BC" w14:textId="77777777" w:rsidR="00D740A9" w:rsidRDefault="00D740A9" w:rsidP="00906C8A">
      <w:pPr>
        <w:spacing w:before="0" w:after="0"/>
      </w:pPr>
      <w:r>
        <w:separator/>
      </w:r>
    </w:p>
  </w:footnote>
  <w:footnote w:type="continuationSeparator" w:id="0">
    <w:p w14:paraId="7A8495B2" w14:textId="77777777" w:rsidR="00D740A9" w:rsidRDefault="00D740A9" w:rsidP="00906C8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DFC1A" w14:textId="77777777" w:rsidR="00D740A9" w:rsidRDefault="00D740A9" w:rsidP="00A905F1">
    <w:pPr>
      <w:pStyle w:val="Header"/>
      <w:jc w:val="center"/>
    </w:pPr>
    <w:r>
      <w:rPr>
        <w:noProof/>
      </w:rPr>
      <w:drawing>
        <wp:inline distT="0" distB="0" distL="0" distR="0" wp14:anchorId="0EF7E345" wp14:editId="56D6851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375D545A" w14:textId="77777777" w:rsidR="00D740A9" w:rsidRPr="00906C8A" w:rsidRDefault="00D740A9"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AFA5B2C"/>
    <w:multiLevelType w:val="hybridMultilevel"/>
    <w:tmpl w:val="F392D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9DC24DC"/>
    <w:multiLevelType w:val="hybridMultilevel"/>
    <w:tmpl w:val="610C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11E67AE"/>
    <w:multiLevelType w:val="hybridMultilevel"/>
    <w:tmpl w:val="1A3E1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578D6"/>
    <w:multiLevelType w:val="hybridMultilevel"/>
    <w:tmpl w:val="B3CC1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4"/>
  </w:num>
  <w:num w:numId="3">
    <w:abstractNumId w:val="22"/>
  </w:num>
  <w:num w:numId="4">
    <w:abstractNumId w:val="25"/>
  </w:num>
  <w:num w:numId="5">
    <w:abstractNumId w:val="29"/>
  </w:num>
  <w:num w:numId="6">
    <w:abstractNumId w:val="12"/>
  </w:num>
  <w:num w:numId="7">
    <w:abstractNumId w:val="15"/>
  </w:num>
  <w:num w:numId="8">
    <w:abstractNumId w:val="17"/>
  </w:num>
  <w:num w:numId="9">
    <w:abstractNumId w:val="14"/>
  </w:num>
  <w:num w:numId="10">
    <w:abstractNumId w:val="30"/>
  </w:num>
  <w:num w:numId="11">
    <w:abstractNumId w:val="28"/>
  </w:num>
  <w:num w:numId="12">
    <w:abstractNumId w:val="27"/>
  </w:num>
  <w:num w:numId="13">
    <w:abstractNumId w:val="24"/>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3"/>
  </w:num>
  <w:num w:numId="33">
    <w:abstractNumId w:val="13"/>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71AC8"/>
    <w:rsid w:val="0008723D"/>
    <w:rsid w:val="00090364"/>
    <w:rsid w:val="00094D42"/>
    <w:rsid w:val="000A17E5"/>
    <w:rsid w:val="000A3F5B"/>
    <w:rsid w:val="000C712E"/>
    <w:rsid w:val="000E4389"/>
    <w:rsid w:val="00122BBB"/>
    <w:rsid w:val="00136F5D"/>
    <w:rsid w:val="00144030"/>
    <w:rsid w:val="00192B2A"/>
    <w:rsid w:val="001A0D7E"/>
    <w:rsid w:val="001E56B8"/>
    <w:rsid w:val="00247417"/>
    <w:rsid w:val="002A7E12"/>
    <w:rsid w:val="00323B7A"/>
    <w:rsid w:val="00341401"/>
    <w:rsid w:val="003939C6"/>
    <w:rsid w:val="003A0912"/>
    <w:rsid w:val="0043520D"/>
    <w:rsid w:val="004864F8"/>
    <w:rsid w:val="004A66ED"/>
    <w:rsid w:val="005B4D01"/>
    <w:rsid w:val="005E5451"/>
    <w:rsid w:val="005E5DAC"/>
    <w:rsid w:val="006A702C"/>
    <w:rsid w:val="006C490F"/>
    <w:rsid w:val="006D73B7"/>
    <w:rsid w:val="0070040F"/>
    <w:rsid w:val="00714E5E"/>
    <w:rsid w:val="007204EA"/>
    <w:rsid w:val="007567C3"/>
    <w:rsid w:val="007605A5"/>
    <w:rsid w:val="00767C3E"/>
    <w:rsid w:val="00790F55"/>
    <w:rsid w:val="007A666B"/>
    <w:rsid w:val="008177FA"/>
    <w:rsid w:val="00853214"/>
    <w:rsid w:val="008B1781"/>
    <w:rsid w:val="008B4AD1"/>
    <w:rsid w:val="00906C8A"/>
    <w:rsid w:val="009A5908"/>
    <w:rsid w:val="009F3BF2"/>
    <w:rsid w:val="00A127EC"/>
    <w:rsid w:val="00A35422"/>
    <w:rsid w:val="00A905F1"/>
    <w:rsid w:val="00AB0338"/>
    <w:rsid w:val="00AD7A95"/>
    <w:rsid w:val="00B03D95"/>
    <w:rsid w:val="00B14182"/>
    <w:rsid w:val="00B42FF5"/>
    <w:rsid w:val="00BA4662"/>
    <w:rsid w:val="00BC2136"/>
    <w:rsid w:val="00BC5D7C"/>
    <w:rsid w:val="00BC69BB"/>
    <w:rsid w:val="00BF6D39"/>
    <w:rsid w:val="00C1114B"/>
    <w:rsid w:val="00C41197"/>
    <w:rsid w:val="00C416A7"/>
    <w:rsid w:val="00CC140A"/>
    <w:rsid w:val="00CD10EA"/>
    <w:rsid w:val="00CD234D"/>
    <w:rsid w:val="00CE3BCF"/>
    <w:rsid w:val="00CE4331"/>
    <w:rsid w:val="00CE6AD0"/>
    <w:rsid w:val="00D24697"/>
    <w:rsid w:val="00D47856"/>
    <w:rsid w:val="00D544FD"/>
    <w:rsid w:val="00D740A9"/>
    <w:rsid w:val="00D827A1"/>
    <w:rsid w:val="00E12C05"/>
    <w:rsid w:val="00E32C0D"/>
    <w:rsid w:val="00E664A0"/>
    <w:rsid w:val="00E66DDA"/>
    <w:rsid w:val="00EA6E5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86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790F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790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567</Words>
  <Characters>3237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Tone Southerland</cp:lastModifiedBy>
  <cp:revision>20</cp:revision>
  <cp:lastPrinted>2001-08-16T23:03:00Z</cp:lastPrinted>
  <dcterms:created xsi:type="dcterms:W3CDTF">2013-07-24T17:13:00Z</dcterms:created>
  <dcterms:modified xsi:type="dcterms:W3CDTF">2014-09-22T16:28:00Z</dcterms:modified>
</cp:coreProperties>
</file>