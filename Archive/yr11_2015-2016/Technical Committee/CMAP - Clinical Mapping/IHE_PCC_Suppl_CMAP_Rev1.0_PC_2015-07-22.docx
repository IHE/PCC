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9BB" w:rsidRPr="006062AA" w:rsidRDefault="00EA49BB" w:rsidP="00EA49BB">
      <w:pPr>
        <w:pStyle w:val="BodyText"/>
        <w:jc w:val="center"/>
        <w:rPr>
          <w:b/>
          <w:bCs/>
          <w:sz w:val="28"/>
          <w:szCs w:val="28"/>
        </w:rPr>
      </w:pPr>
      <w:bookmarkStart w:id="0" w:name="_GoBack"/>
      <w:bookmarkEnd w:id="0"/>
      <w:r w:rsidRPr="006062AA">
        <w:rPr>
          <w:b/>
          <w:bCs/>
          <w:sz w:val="28"/>
          <w:szCs w:val="28"/>
        </w:rPr>
        <w:t>Integrating the Healthcare Enterprise</w:t>
      </w:r>
    </w:p>
    <w:p w:rsidR="00EA49BB" w:rsidRPr="006062AA" w:rsidRDefault="00EA49BB" w:rsidP="00EA49BB">
      <w:pPr>
        <w:pStyle w:val="BodyText"/>
      </w:pPr>
    </w:p>
    <w:p w:rsidR="00EA49BB" w:rsidRPr="006062AA" w:rsidRDefault="00EA49BB" w:rsidP="00EA49BB">
      <w:pPr>
        <w:pStyle w:val="BodyText"/>
        <w:jc w:val="center"/>
      </w:pPr>
      <w:r w:rsidRPr="006062AA">
        <w:rPr>
          <w:noProof/>
        </w:rPr>
        <w:drawing>
          <wp:inline distT="0" distB="0" distL="0" distR="0" wp14:anchorId="6FC51FC2" wp14:editId="786037EE">
            <wp:extent cx="1645920" cy="841375"/>
            <wp:effectExtent l="0" t="0" r="0" b="0"/>
            <wp:docPr id="10" name="Picture 6"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rsidR="00EA49BB" w:rsidRPr="006062AA" w:rsidRDefault="00EA49BB" w:rsidP="00EA49BB">
      <w:pPr>
        <w:pStyle w:val="BodyText"/>
      </w:pPr>
    </w:p>
    <w:p w:rsidR="00EA49BB" w:rsidRPr="006062AA" w:rsidRDefault="00EA49BB" w:rsidP="00EA49BB">
      <w:pPr>
        <w:pStyle w:val="BodyText"/>
        <w:jc w:val="center"/>
        <w:rPr>
          <w:b/>
          <w:sz w:val="44"/>
          <w:szCs w:val="44"/>
        </w:rPr>
      </w:pPr>
      <w:r w:rsidRPr="006062AA">
        <w:rPr>
          <w:b/>
          <w:sz w:val="44"/>
          <w:szCs w:val="44"/>
        </w:rPr>
        <w:t>IHE Patient Care Coordination Technical Framework Supplement</w:t>
      </w:r>
    </w:p>
    <w:p w:rsidR="00EA49BB" w:rsidRPr="006062AA" w:rsidRDefault="00EA49BB" w:rsidP="00EA49BB">
      <w:pPr>
        <w:pStyle w:val="BodyText"/>
      </w:pPr>
    </w:p>
    <w:p w:rsidR="00EA49BB" w:rsidRPr="006062AA" w:rsidRDefault="00EA49BB" w:rsidP="00EA49BB">
      <w:pPr>
        <w:pStyle w:val="BodyText"/>
      </w:pPr>
    </w:p>
    <w:p w:rsidR="00EA49BB" w:rsidRPr="006062AA" w:rsidRDefault="00EA49BB" w:rsidP="00EA49BB">
      <w:pPr>
        <w:pStyle w:val="BodyText"/>
      </w:pPr>
    </w:p>
    <w:p w:rsidR="00EA49BB" w:rsidRPr="006062AA" w:rsidRDefault="00EA49BB" w:rsidP="00EA49BB">
      <w:pPr>
        <w:pStyle w:val="BodyText"/>
        <w:jc w:val="center"/>
        <w:rPr>
          <w:b/>
          <w:sz w:val="44"/>
          <w:szCs w:val="44"/>
        </w:rPr>
      </w:pPr>
      <w:r w:rsidRPr="006062AA">
        <w:rPr>
          <w:b/>
          <w:sz w:val="44"/>
          <w:szCs w:val="44"/>
        </w:rPr>
        <w:t>Clinical Mapping</w:t>
      </w:r>
    </w:p>
    <w:p w:rsidR="00EA49BB" w:rsidRPr="006062AA" w:rsidRDefault="00EA49BB" w:rsidP="00EA49BB">
      <w:pPr>
        <w:pStyle w:val="BodyText"/>
        <w:jc w:val="center"/>
        <w:rPr>
          <w:b/>
          <w:sz w:val="44"/>
          <w:szCs w:val="44"/>
        </w:rPr>
      </w:pPr>
      <w:r w:rsidRPr="006062AA">
        <w:rPr>
          <w:b/>
          <w:sz w:val="44"/>
          <w:szCs w:val="44"/>
        </w:rPr>
        <w:t>(CMAP)</w:t>
      </w:r>
    </w:p>
    <w:p w:rsidR="00EA49BB" w:rsidRPr="006062AA" w:rsidRDefault="00EA49BB" w:rsidP="00EA49BB">
      <w:pPr>
        <w:pStyle w:val="BodyText"/>
      </w:pPr>
    </w:p>
    <w:p w:rsidR="00EA49BB" w:rsidRPr="006062AA" w:rsidRDefault="00EA49BB" w:rsidP="00EA49BB">
      <w:pPr>
        <w:pStyle w:val="BodyText"/>
      </w:pPr>
    </w:p>
    <w:p w:rsidR="00EA49BB" w:rsidRPr="006062AA" w:rsidRDefault="00EA49BB" w:rsidP="00EA49BB">
      <w:pPr>
        <w:pStyle w:val="BodyText"/>
      </w:pPr>
    </w:p>
    <w:p w:rsidR="00EA49BB" w:rsidRPr="006062AA" w:rsidRDefault="00EA49BB" w:rsidP="00EA49BB">
      <w:pPr>
        <w:pStyle w:val="BodyText"/>
        <w:jc w:val="center"/>
        <w:rPr>
          <w:b/>
          <w:bCs/>
          <w:sz w:val="44"/>
          <w:szCs w:val="44"/>
        </w:rPr>
      </w:pPr>
      <w:r w:rsidRPr="006062AA">
        <w:rPr>
          <w:b/>
          <w:bCs/>
          <w:sz w:val="44"/>
          <w:szCs w:val="44"/>
        </w:rPr>
        <w:t xml:space="preserve">Draft for Public Comment </w:t>
      </w:r>
    </w:p>
    <w:p w:rsidR="00EA49BB" w:rsidRPr="006062AA" w:rsidRDefault="00EA49BB" w:rsidP="00EA49BB"/>
    <w:p w:rsidR="00EA49BB" w:rsidRPr="006062AA" w:rsidRDefault="00EA49BB" w:rsidP="00EA49BB"/>
    <w:p w:rsidR="00EA49BB" w:rsidRPr="006062AA" w:rsidRDefault="00EA49BB" w:rsidP="00EA49BB"/>
    <w:p w:rsidR="00EA49BB" w:rsidRPr="006062AA" w:rsidRDefault="00EA49BB" w:rsidP="00EA49BB"/>
    <w:p w:rsidR="00EA49BB" w:rsidRPr="006062AA" w:rsidRDefault="00EA49BB" w:rsidP="00EA49BB">
      <w:pPr>
        <w:pStyle w:val="BodyText"/>
      </w:pPr>
      <w:r w:rsidRPr="006062AA">
        <w:t>Date:</w:t>
      </w:r>
      <w:r w:rsidRPr="006062AA">
        <w:tab/>
      </w:r>
      <w:r w:rsidRPr="006062AA">
        <w:tab/>
      </w:r>
      <w:r w:rsidR="001F6A16">
        <w:t>June 1</w:t>
      </w:r>
      <w:r w:rsidRPr="006062AA">
        <w:t>, 2015</w:t>
      </w:r>
    </w:p>
    <w:p w:rsidR="00EA49BB" w:rsidRPr="006062AA" w:rsidRDefault="00EA49BB" w:rsidP="00EA49BB">
      <w:pPr>
        <w:pStyle w:val="BodyText"/>
      </w:pPr>
      <w:r w:rsidRPr="006062AA">
        <w:t>Author:</w:t>
      </w:r>
      <w:r w:rsidRPr="006062AA">
        <w:tab/>
        <w:t>PCC Technical Committee</w:t>
      </w:r>
    </w:p>
    <w:p w:rsidR="00EA49BB" w:rsidRPr="006062AA" w:rsidRDefault="00EA49BB" w:rsidP="00EA49BB">
      <w:pPr>
        <w:pStyle w:val="BodyText"/>
      </w:pPr>
      <w:r w:rsidRPr="006062AA">
        <w:t>Email:</w:t>
      </w:r>
      <w:r w:rsidRPr="006062AA">
        <w:tab/>
      </w:r>
      <w:r w:rsidRPr="006062AA">
        <w:tab/>
        <w:t xml:space="preserve">pcc@ihe.net </w:t>
      </w:r>
    </w:p>
    <w:p w:rsidR="00EA49BB" w:rsidRPr="006062AA" w:rsidRDefault="00EA49BB" w:rsidP="00EA49BB">
      <w:pPr>
        <w:pStyle w:val="BodyText"/>
      </w:pPr>
    </w:p>
    <w:p w:rsidR="00EA49BB" w:rsidRPr="006062AA" w:rsidRDefault="00EA49BB" w:rsidP="00EA49BB">
      <w:pPr>
        <w:pStyle w:val="BodyText"/>
      </w:pPr>
    </w:p>
    <w:p w:rsidR="00EA49BB" w:rsidRPr="006062AA" w:rsidRDefault="00EA49BB" w:rsidP="00EA49BB">
      <w:pPr>
        <w:pStyle w:val="BodyText"/>
        <w:pBdr>
          <w:top w:val="single" w:sz="18" w:space="1" w:color="auto"/>
          <w:left w:val="single" w:sz="18" w:space="4" w:color="auto"/>
          <w:bottom w:val="single" w:sz="18" w:space="1" w:color="auto"/>
          <w:right w:val="single" w:sz="18" w:space="4" w:color="auto"/>
        </w:pBdr>
        <w:spacing w:line="276" w:lineRule="auto"/>
        <w:jc w:val="center"/>
      </w:pPr>
      <w:r w:rsidRPr="006062AA">
        <w:rPr>
          <w:b/>
        </w:rPr>
        <w:t xml:space="preserve">Please verify you have the most recent version of this document. </w:t>
      </w:r>
      <w:r w:rsidRPr="006062AA">
        <w:t xml:space="preserve">See </w:t>
      </w:r>
      <w:hyperlink r:id="rId10" w:history="1">
        <w:r w:rsidRPr="006062AA">
          <w:rPr>
            <w:rStyle w:val="Hyperlink"/>
          </w:rPr>
          <w:t>here</w:t>
        </w:r>
      </w:hyperlink>
      <w:r w:rsidRPr="006062AA">
        <w:t xml:space="preserve"> for Trial Implementation and Final Text versions and </w:t>
      </w:r>
      <w:hyperlink r:id="rId11" w:history="1">
        <w:r w:rsidRPr="006062AA">
          <w:rPr>
            <w:rStyle w:val="Hyperlink"/>
          </w:rPr>
          <w:t>here</w:t>
        </w:r>
      </w:hyperlink>
      <w:r w:rsidRPr="006062AA">
        <w:t xml:space="preserve"> for Public Comment versions.</w:t>
      </w:r>
    </w:p>
    <w:p w:rsidR="008F1CA1" w:rsidRPr="006062AA" w:rsidRDefault="009D125C" w:rsidP="00305C1E">
      <w:pPr>
        <w:pStyle w:val="BodyText"/>
        <w:rPr>
          <w:rFonts w:ascii="Arial" w:hAnsi="Arial"/>
          <w:kern w:val="28"/>
        </w:rPr>
      </w:pPr>
      <w:r w:rsidRPr="006062AA">
        <w:br w:type="page"/>
      </w:r>
    </w:p>
    <w:p w:rsidR="00CF283F" w:rsidRPr="006062AA" w:rsidRDefault="00A875FF" w:rsidP="009D125C">
      <w:pPr>
        <w:pStyle w:val="BodyText"/>
      </w:pPr>
      <w:r w:rsidRPr="006062AA">
        <w:rPr>
          <w:rFonts w:ascii="Arial" w:hAnsi="Arial"/>
          <w:b/>
          <w:kern w:val="28"/>
          <w:sz w:val="28"/>
        </w:rPr>
        <w:lastRenderedPageBreak/>
        <w:t>Foreword</w:t>
      </w:r>
    </w:p>
    <w:p w:rsidR="00EA49BB" w:rsidRPr="006062AA" w:rsidRDefault="00EA49BB" w:rsidP="00EA49BB">
      <w:pPr>
        <w:pStyle w:val="BodyText"/>
      </w:pPr>
      <w:r w:rsidRPr="006062AA">
        <w:t>This is a supplement to the IHE PCC Technical Framework V10.0. Each supplement undergoes a process of public comment and trial implementation before being incorporated into the volumes of the Technical Frameworks.</w:t>
      </w:r>
    </w:p>
    <w:p w:rsidR="00EA49BB" w:rsidRPr="006062AA" w:rsidRDefault="00EA49BB" w:rsidP="00EA49BB">
      <w:pPr>
        <w:pStyle w:val="BodyText"/>
      </w:pPr>
      <w:r w:rsidRPr="006062AA">
        <w:t xml:space="preserve">This supplement is published on </w:t>
      </w:r>
      <w:r w:rsidR="007C7CC4">
        <w:t>June 1</w:t>
      </w:r>
      <w:r w:rsidRPr="006062AA">
        <w:t xml:space="preserve">, 2015 for public comment. Comments are invited and may be submitted at </w:t>
      </w:r>
      <w:hyperlink r:id="rId12" w:history="1">
        <w:r w:rsidRPr="006062AA">
          <w:rPr>
            <w:rStyle w:val="Hyperlink"/>
          </w:rPr>
          <w:t>http://www.ihe.net/PCC_Public_Comments</w:t>
        </w:r>
      </w:hyperlink>
      <w:r w:rsidRPr="006062AA">
        <w:t>. In order to be considered in development of the trial implementation version of the supplement, comments must be received by Ju</w:t>
      </w:r>
      <w:r w:rsidR="007C7CC4">
        <w:t>ly 1</w:t>
      </w:r>
      <w:r w:rsidRPr="006062AA">
        <w:t xml:space="preserve">, 2015. </w:t>
      </w:r>
    </w:p>
    <w:p w:rsidR="00EA49BB" w:rsidRPr="006062AA" w:rsidRDefault="00EA49BB" w:rsidP="00EA49BB">
      <w:pPr>
        <w:pStyle w:val="BodyText"/>
      </w:pPr>
      <w:r w:rsidRPr="006062AA">
        <w:t xml:space="preserve">This supplement describes changes to the existing technical framework documents. </w:t>
      </w:r>
    </w:p>
    <w:p w:rsidR="00EA49BB" w:rsidRPr="006062AA" w:rsidRDefault="00EA49BB" w:rsidP="00EA49BB">
      <w:pPr>
        <w:pStyle w:val="BodyText"/>
      </w:pPr>
      <w:r w:rsidRPr="006062AA">
        <w:t xml:space="preserve">“Boxed” instructions like the sample below indicate to the Volume Editor </w:t>
      </w:r>
      <w:proofErr w:type="gramStart"/>
      <w:r w:rsidRPr="006062AA">
        <w:t>how</w:t>
      </w:r>
      <w:proofErr w:type="gramEnd"/>
      <w:r w:rsidRPr="006062AA">
        <w:t xml:space="preserve"> to integrate the relevant section(s) into the relevant Technical Framework volume.</w:t>
      </w:r>
    </w:p>
    <w:p w:rsidR="00EA49BB" w:rsidRPr="006062AA" w:rsidRDefault="00EA49BB" w:rsidP="00EA49BB">
      <w:pPr>
        <w:pStyle w:val="EditorInstructions"/>
      </w:pPr>
      <w:r w:rsidRPr="006062AA">
        <w:t>Amend Section X.X by the following:</w:t>
      </w:r>
    </w:p>
    <w:p w:rsidR="00EA49BB" w:rsidRPr="006062AA" w:rsidRDefault="00EA49BB" w:rsidP="00EA49BB">
      <w:pPr>
        <w:pStyle w:val="BodyText"/>
      </w:pPr>
      <w:r w:rsidRPr="006062AA">
        <w:t xml:space="preserve">Where the amendment adds text, make the added text </w:t>
      </w:r>
      <w:r w:rsidRPr="006062AA">
        <w:rPr>
          <w:rStyle w:val="InsertText"/>
        </w:rPr>
        <w:t>bold underline</w:t>
      </w:r>
      <w:r w:rsidRPr="006062AA">
        <w:t xml:space="preserve">. Where the amendment removes text, make the removed text </w:t>
      </w:r>
      <w:r w:rsidRPr="006062AA">
        <w:rPr>
          <w:rStyle w:val="DeleteText"/>
        </w:rPr>
        <w:t>bold strikethrough</w:t>
      </w:r>
      <w:r w:rsidRPr="006062AA">
        <w:t>. When entire new sections are added, introduce with editor’s instructions to “add new text” or similar, which for readability are not bolded or underlined.</w:t>
      </w:r>
    </w:p>
    <w:p w:rsidR="00EA49BB" w:rsidRPr="006062AA" w:rsidRDefault="00EA49BB" w:rsidP="00EA49BB">
      <w:pPr>
        <w:pStyle w:val="BodyText"/>
      </w:pPr>
    </w:p>
    <w:p w:rsidR="00EA49BB" w:rsidRPr="006062AA" w:rsidRDefault="00EA49BB" w:rsidP="00EA49BB">
      <w:pPr>
        <w:pStyle w:val="BodyText"/>
      </w:pPr>
      <w:r w:rsidRPr="006062AA">
        <w:t xml:space="preserve">General information about IHE can be found at: </w:t>
      </w:r>
      <w:hyperlink r:id="rId13" w:history="1">
        <w:r w:rsidRPr="006062AA">
          <w:rPr>
            <w:rStyle w:val="Hyperlink"/>
          </w:rPr>
          <w:t>http://ihe.net</w:t>
        </w:r>
      </w:hyperlink>
      <w:r w:rsidRPr="006062AA">
        <w:t>.</w:t>
      </w:r>
    </w:p>
    <w:p w:rsidR="00EA49BB" w:rsidRPr="006062AA" w:rsidRDefault="00EA49BB" w:rsidP="00EA49BB">
      <w:pPr>
        <w:pStyle w:val="BodyText"/>
      </w:pPr>
      <w:r w:rsidRPr="006062AA">
        <w:t xml:space="preserve">Information about the IHE Patient Care Coordination domain can be found at: </w:t>
      </w:r>
      <w:hyperlink r:id="rId14" w:history="1">
        <w:r w:rsidRPr="006062AA">
          <w:rPr>
            <w:rStyle w:val="Hyperlink"/>
          </w:rPr>
          <w:t>http://ihe.net/IHE_Domains</w:t>
        </w:r>
      </w:hyperlink>
      <w:r w:rsidRPr="006062AA">
        <w:t>.</w:t>
      </w:r>
    </w:p>
    <w:p w:rsidR="00EA49BB" w:rsidRPr="006062AA" w:rsidRDefault="00EA49BB" w:rsidP="00EA49BB">
      <w:pPr>
        <w:pStyle w:val="BodyText"/>
      </w:pPr>
      <w:r w:rsidRPr="006062AA">
        <w:t xml:space="preserve">Information about the organization of IHE Technical Frameworks and Supplements and the process used to create them can be found at: </w:t>
      </w:r>
      <w:hyperlink r:id="rId15" w:history="1">
        <w:r w:rsidRPr="006062AA">
          <w:rPr>
            <w:rStyle w:val="Hyperlink"/>
          </w:rPr>
          <w:t>http://ihe.net/IHE_Process</w:t>
        </w:r>
      </w:hyperlink>
      <w:r w:rsidRPr="006062AA">
        <w:t xml:space="preserve"> and </w:t>
      </w:r>
      <w:hyperlink r:id="rId16" w:history="1">
        <w:r w:rsidRPr="006062AA">
          <w:rPr>
            <w:rStyle w:val="Hyperlink"/>
          </w:rPr>
          <w:t>http://ihe.net/Profiles</w:t>
        </w:r>
      </w:hyperlink>
      <w:r w:rsidRPr="006062AA">
        <w:t>.</w:t>
      </w:r>
    </w:p>
    <w:p w:rsidR="00BE5916" w:rsidRPr="006062AA" w:rsidRDefault="00EA49BB" w:rsidP="000470A5">
      <w:pPr>
        <w:pStyle w:val="BodyText"/>
      </w:pPr>
      <w:r w:rsidRPr="006062AA">
        <w:t xml:space="preserve">The current version of the IHE IT Infrastructure Technical Framework can be found at: </w:t>
      </w:r>
      <w:hyperlink r:id="rId17" w:history="1">
        <w:r w:rsidR="00A46CD8">
          <w:rPr>
            <w:rStyle w:val="Hyperlink"/>
          </w:rPr>
          <w:t>http://ihe.net/Technical_Frameworks</w:t>
        </w:r>
      </w:hyperlink>
      <w:r w:rsidRPr="006062AA">
        <w:t>.</w:t>
      </w:r>
    </w:p>
    <w:p w:rsidR="00D85A7B" w:rsidRPr="006062AA" w:rsidRDefault="009813A1" w:rsidP="00597DB2">
      <w:pPr>
        <w:pStyle w:val="TOCHeading"/>
      </w:pPr>
      <w:r w:rsidRPr="006062AA">
        <w:br w:type="page"/>
      </w:r>
      <w:r w:rsidR="00D85A7B" w:rsidRPr="006062AA">
        <w:lastRenderedPageBreak/>
        <w:t>C</w:t>
      </w:r>
      <w:r w:rsidR="00060D78" w:rsidRPr="006062AA">
        <w:t>ONTENTS</w:t>
      </w:r>
    </w:p>
    <w:p w:rsidR="004D69C3" w:rsidRPr="006062AA" w:rsidRDefault="004D69C3" w:rsidP="00597DB2"/>
    <w:p w:rsidR="0029459D" w:rsidRDefault="00CF508D">
      <w:pPr>
        <w:pStyle w:val="TOC1"/>
        <w:rPr>
          <w:rFonts w:asciiTheme="minorHAnsi" w:eastAsiaTheme="minorEastAsia" w:hAnsiTheme="minorHAnsi" w:cstheme="minorBidi"/>
          <w:noProof/>
          <w:sz w:val="22"/>
          <w:szCs w:val="22"/>
        </w:rPr>
      </w:pPr>
      <w:r w:rsidRPr="006062AA">
        <w:fldChar w:fldCharType="begin"/>
      </w:r>
      <w:r w:rsidRPr="006062AA">
        <w:instrText xml:space="preserve"> TOC \o "2-7" \h \z \t "Heading 1,1,Appendix Heading 2,2,Appendix Heading 1,1,Appendix Heading 3,3,Glossary,1,Part Title,1" </w:instrText>
      </w:r>
      <w:r w:rsidRPr="006062AA">
        <w:fldChar w:fldCharType="separate"/>
      </w:r>
      <w:hyperlink w:anchor="_Toc420925098" w:history="1">
        <w:r w:rsidR="0029459D" w:rsidRPr="0062388F">
          <w:rPr>
            <w:rStyle w:val="Hyperlink"/>
            <w:noProof/>
          </w:rPr>
          <w:t>Introduction to this Supplement</w:t>
        </w:r>
        <w:r w:rsidR="0029459D">
          <w:rPr>
            <w:noProof/>
            <w:webHidden/>
          </w:rPr>
          <w:tab/>
        </w:r>
        <w:r w:rsidR="0029459D">
          <w:rPr>
            <w:noProof/>
            <w:webHidden/>
          </w:rPr>
          <w:fldChar w:fldCharType="begin"/>
        </w:r>
        <w:r w:rsidR="0029459D">
          <w:rPr>
            <w:noProof/>
            <w:webHidden/>
          </w:rPr>
          <w:instrText xml:space="preserve"> PAGEREF _Toc420925098 \h </w:instrText>
        </w:r>
        <w:r w:rsidR="0029459D">
          <w:rPr>
            <w:noProof/>
            <w:webHidden/>
          </w:rPr>
        </w:r>
        <w:r w:rsidR="0029459D">
          <w:rPr>
            <w:noProof/>
            <w:webHidden/>
          </w:rPr>
          <w:fldChar w:fldCharType="separate"/>
        </w:r>
        <w:r w:rsidR="0029459D">
          <w:rPr>
            <w:noProof/>
            <w:webHidden/>
          </w:rPr>
          <w:t>5</w:t>
        </w:r>
        <w:r w:rsidR="0029459D">
          <w:rPr>
            <w:noProof/>
            <w:webHidden/>
          </w:rPr>
          <w:fldChar w:fldCharType="end"/>
        </w:r>
      </w:hyperlink>
    </w:p>
    <w:p w:rsidR="0029459D" w:rsidRDefault="00DF5ECC">
      <w:pPr>
        <w:pStyle w:val="TOC2"/>
        <w:rPr>
          <w:rFonts w:asciiTheme="minorHAnsi" w:eastAsiaTheme="minorEastAsia" w:hAnsiTheme="minorHAnsi" w:cstheme="minorBidi"/>
          <w:noProof/>
          <w:sz w:val="22"/>
          <w:szCs w:val="22"/>
        </w:rPr>
      </w:pPr>
      <w:hyperlink w:anchor="_Toc420925099" w:history="1">
        <w:r w:rsidR="0029459D" w:rsidRPr="0062388F">
          <w:rPr>
            <w:rStyle w:val="Hyperlink"/>
            <w:noProof/>
          </w:rPr>
          <w:t>Open Issues and Questions</w:t>
        </w:r>
        <w:r w:rsidR="0029459D">
          <w:rPr>
            <w:noProof/>
            <w:webHidden/>
          </w:rPr>
          <w:tab/>
        </w:r>
        <w:r w:rsidR="0029459D">
          <w:rPr>
            <w:noProof/>
            <w:webHidden/>
          </w:rPr>
          <w:fldChar w:fldCharType="begin"/>
        </w:r>
        <w:r w:rsidR="0029459D">
          <w:rPr>
            <w:noProof/>
            <w:webHidden/>
          </w:rPr>
          <w:instrText xml:space="preserve"> PAGEREF _Toc420925099 \h </w:instrText>
        </w:r>
        <w:r w:rsidR="0029459D">
          <w:rPr>
            <w:noProof/>
            <w:webHidden/>
          </w:rPr>
        </w:r>
        <w:r w:rsidR="0029459D">
          <w:rPr>
            <w:noProof/>
            <w:webHidden/>
          </w:rPr>
          <w:fldChar w:fldCharType="separate"/>
        </w:r>
        <w:r w:rsidR="0029459D">
          <w:rPr>
            <w:noProof/>
            <w:webHidden/>
          </w:rPr>
          <w:t>5</w:t>
        </w:r>
        <w:r w:rsidR="0029459D">
          <w:rPr>
            <w:noProof/>
            <w:webHidden/>
          </w:rPr>
          <w:fldChar w:fldCharType="end"/>
        </w:r>
      </w:hyperlink>
    </w:p>
    <w:p w:rsidR="0029459D" w:rsidRDefault="00DF5ECC">
      <w:pPr>
        <w:pStyle w:val="TOC2"/>
        <w:rPr>
          <w:rFonts w:asciiTheme="minorHAnsi" w:eastAsiaTheme="minorEastAsia" w:hAnsiTheme="minorHAnsi" w:cstheme="minorBidi"/>
          <w:noProof/>
          <w:sz w:val="22"/>
          <w:szCs w:val="22"/>
        </w:rPr>
      </w:pPr>
      <w:hyperlink w:anchor="_Toc420925100" w:history="1">
        <w:r w:rsidR="0029459D" w:rsidRPr="0062388F">
          <w:rPr>
            <w:rStyle w:val="Hyperlink"/>
            <w:noProof/>
          </w:rPr>
          <w:t>Closed Issues</w:t>
        </w:r>
        <w:r w:rsidR="0029459D">
          <w:rPr>
            <w:noProof/>
            <w:webHidden/>
          </w:rPr>
          <w:tab/>
        </w:r>
        <w:r w:rsidR="0029459D">
          <w:rPr>
            <w:noProof/>
            <w:webHidden/>
          </w:rPr>
          <w:fldChar w:fldCharType="begin"/>
        </w:r>
        <w:r w:rsidR="0029459D">
          <w:rPr>
            <w:noProof/>
            <w:webHidden/>
          </w:rPr>
          <w:instrText xml:space="preserve"> PAGEREF _Toc420925100 \h </w:instrText>
        </w:r>
        <w:r w:rsidR="0029459D">
          <w:rPr>
            <w:noProof/>
            <w:webHidden/>
          </w:rPr>
        </w:r>
        <w:r w:rsidR="0029459D">
          <w:rPr>
            <w:noProof/>
            <w:webHidden/>
          </w:rPr>
          <w:fldChar w:fldCharType="separate"/>
        </w:r>
        <w:r w:rsidR="0029459D">
          <w:rPr>
            <w:noProof/>
            <w:webHidden/>
          </w:rPr>
          <w:t>5</w:t>
        </w:r>
        <w:r w:rsidR="0029459D">
          <w:rPr>
            <w:noProof/>
            <w:webHidden/>
          </w:rPr>
          <w:fldChar w:fldCharType="end"/>
        </w:r>
      </w:hyperlink>
    </w:p>
    <w:p w:rsidR="0029459D" w:rsidRDefault="00DF5ECC">
      <w:pPr>
        <w:pStyle w:val="TOC1"/>
        <w:rPr>
          <w:rFonts w:asciiTheme="minorHAnsi" w:eastAsiaTheme="minorEastAsia" w:hAnsiTheme="minorHAnsi" w:cstheme="minorBidi"/>
          <w:noProof/>
          <w:sz w:val="22"/>
          <w:szCs w:val="22"/>
        </w:rPr>
      </w:pPr>
      <w:hyperlink w:anchor="_Toc420925101" w:history="1">
        <w:r w:rsidR="0029459D" w:rsidRPr="0062388F">
          <w:rPr>
            <w:rStyle w:val="Hyperlink"/>
            <w:noProof/>
          </w:rPr>
          <w:t>General Introduction</w:t>
        </w:r>
        <w:r w:rsidR="0029459D">
          <w:rPr>
            <w:noProof/>
            <w:webHidden/>
          </w:rPr>
          <w:tab/>
        </w:r>
        <w:r w:rsidR="0029459D">
          <w:rPr>
            <w:noProof/>
            <w:webHidden/>
          </w:rPr>
          <w:fldChar w:fldCharType="begin"/>
        </w:r>
        <w:r w:rsidR="0029459D">
          <w:rPr>
            <w:noProof/>
            <w:webHidden/>
          </w:rPr>
          <w:instrText xml:space="preserve"> PAGEREF _Toc420925101 \h </w:instrText>
        </w:r>
        <w:r w:rsidR="0029459D">
          <w:rPr>
            <w:noProof/>
            <w:webHidden/>
          </w:rPr>
        </w:r>
        <w:r w:rsidR="0029459D">
          <w:rPr>
            <w:noProof/>
            <w:webHidden/>
          </w:rPr>
          <w:fldChar w:fldCharType="separate"/>
        </w:r>
        <w:r w:rsidR="0029459D">
          <w:rPr>
            <w:noProof/>
            <w:webHidden/>
          </w:rPr>
          <w:t>6</w:t>
        </w:r>
        <w:r w:rsidR="0029459D">
          <w:rPr>
            <w:noProof/>
            <w:webHidden/>
          </w:rPr>
          <w:fldChar w:fldCharType="end"/>
        </w:r>
      </w:hyperlink>
    </w:p>
    <w:p w:rsidR="0029459D" w:rsidRDefault="00DF5ECC">
      <w:pPr>
        <w:pStyle w:val="TOC1"/>
        <w:rPr>
          <w:rFonts w:asciiTheme="minorHAnsi" w:eastAsiaTheme="minorEastAsia" w:hAnsiTheme="minorHAnsi" w:cstheme="minorBidi"/>
          <w:noProof/>
          <w:sz w:val="22"/>
          <w:szCs w:val="22"/>
        </w:rPr>
      </w:pPr>
      <w:hyperlink w:anchor="_Toc420925102" w:history="1">
        <w:r w:rsidR="0029459D" w:rsidRPr="0062388F">
          <w:rPr>
            <w:rStyle w:val="Hyperlink"/>
            <w:noProof/>
          </w:rPr>
          <w:t>Appendix A - Actor Summary Definitions</w:t>
        </w:r>
        <w:r w:rsidR="0029459D">
          <w:rPr>
            <w:noProof/>
            <w:webHidden/>
          </w:rPr>
          <w:tab/>
        </w:r>
        <w:r w:rsidR="0029459D">
          <w:rPr>
            <w:noProof/>
            <w:webHidden/>
          </w:rPr>
          <w:fldChar w:fldCharType="begin"/>
        </w:r>
        <w:r w:rsidR="0029459D">
          <w:rPr>
            <w:noProof/>
            <w:webHidden/>
          </w:rPr>
          <w:instrText xml:space="preserve"> PAGEREF _Toc420925102 \h </w:instrText>
        </w:r>
        <w:r w:rsidR="0029459D">
          <w:rPr>
            <w:noProof/>
            <w:webHidden/>
          </w:rPr>
        </w:r>
        <w:r w:rsidR="0029459D">
          <w:rPr>
            <w:noProof/>
            <w:webHidden/>
          </w:rPr>
          <w:fldChar w:fldCharType="separate"/>
        </w:r>
        <w:r w:rsidR="0029459D">
          <w:rPr>
            <w:noProof/>
            <w:webHidden/>
          </w:rPr>
          <w:t>6</w:t>
        </w:r>
        <w:r w:rsidR="0029459D">
          <w:rPr>
            <w:noProof/>
            <w:webHidden/>
          </w:rPr>
          <w:fldChar w:fldCharType="end"/>
        </w:r>
      </w:hyperlink>
    </w:p>
    <w:p w:rsidR="0029459D" w:rsidRDefault="00DF5ECC">
      <w:pPr>
        <w:pStyle w:val="TOC1"/>
        <w:rPr>
          <w:rFonts w:asciiTheme="minorHAnsi" w:eastAsiaTheme="minorEastAsia" w:hAnsiTheme="minorHAnsi" w:cstheme="minorBidi"/>
          <w:noProof/>
          <w:sz w:val="22"/>
          <w:szCs w:val="22"/>
        </w:rPr>
      </w:pPr>
      <w:hyperlink w:anchor="_Toc420925103" w:history="1">
        <w:r w:rsidR="0029459D" w:rsidRPr="0062388F">
          <w:rPr>
            <w:rStyle w:val="Hyperlink"/>
            <w:noProof/>
          </w:rPr>
          <w:t>Appendix B - Transaction Summary Definitions</w:t>
        </w:r>
        <w:r w:rsidR="0029459D">
          <w:rPr>
            <w:noProof/>
            <w:webHidden/>
          </w:rPr>
          <w:tab/>
        </w:r>
        <w:r w:rsidR="0029459D">
          <w:rPr>
            <w:noProof/>
            <w:webHidden/>
          </w:rPr>
          <w:fldChar w:fldCharType="begin"/>
        </w:r>
        <w:r w:rsidR="0029459D">
          <w:rPr>
            <w:noProof/>
            <w:webHidden/>
          </w:rPr>
          <w:instrText xml:space="preserve"> PAGEREF _Toc420925103 \h </w:instrText>
        </w:r>
        <w:r w:rsidR="0029459D">
          <w:rPr>
            <w:noProof/>
            <w:webHidden/>
          </w:rPr>
        </w:r>
        <w:r w:rsidR="0029459D">
          <w:rPr>
            <w:noProof/>
            <w:webHidden/>
          </w:rPr>
          <w:fldChar w:fldCharType="separate"/>
        </w:r>
        <w:r w:rsidR="0029459D">
          <w:rPr>
            <w:noProof/>
            <w:webHidden/>
          </w:rPr>
          <w:t>6</w:t>
        </w:r>
        <w:r w:rsidR="0029459D">
          <w:rPr>
            <w:noProof/>
            <w:webHidden/>
          </w:rPr>
          <w:fldChar w:fldCharType="end"/>
        </w:r>
      </w:hyperlink>
    </w:p>
    <w:p w:rsidR="0029459D" w:rsidRPr="00305C1E" w:rsidRDefault="00DF5ECC">
      <w:pPr>
        <w:pStyle w:val="TOC1"/>
        <w:rPr>
          <w:rFonts w:asciiTheme="minorHAnsi" w:eastAsiaTheme="minorEastAsia" w:hAnsiTheme="minorHAnsi" w:cstheme="minorBidi"/>
          <w:b/>
          <w:noProof/>
          <w:sz w:val="22"/>
          <w:szCs w:val="22"/>
        </w:rPr>
      </w:pPr>
      <w:hyperlink w:anchor="_Toc420925104" w:history="1">
        <w:r w:rsidR="0029459D" w:rsidRPr="00305C1E">
          <w:rPr>
            <w:rStyle w:val="Hyperlink"/>
            <w:b/>
            <w:noProof/>
          </w:rPr>
          <w:t>Volume 1 – Profiles</w:t>
        </w:r>
        <w:r w:rsidR="0029459D" w:rsidRPr="00305C1E">
          <w:rPr>
            <w:b/>
            <w:noProof/>
            <w:webHidden/>
          </w:rPr>
          <w:tab/>
        </w:r>
        <w:r w:rsidR="0029459D" w:rsidRPr="00305C1E">
          <w:rPr>
            <w:b/>
            <w:noProof/>
            <w:webHidden/>
          </w:rPr>
          <w:fldChar w:fldCharType="begin"/>
        </w:r>
        <w:r w:rsidR="0029459D" w:rsidRPr="00305C1E">
          <w:rPr>
            <w:b/>
            <w:noProof/>
            <w:webHidden/>
          </w:rPr>
          <w:instrText xml:space="preserve"> PAGEREF _Toc420925104 \h </w:instrText>
        </w:r>
        <w:r w:rsidR="0029459D" w:rsidRPr="00305C1E">
          <w:rPr>
            <w:b/>
            <w:noProof/>
            <w:webHidden/>
          </w:rPr>
        </w:r>
        <w:r w:rsidR="0029459D" w:rsidRPr="00305C1E">
          <w:rPr>
            <w:b/>
            <w:noProof/>
            <w:webHidden/>
          </w:rPr>
          <w:fldChar w:fldCharType="separate"/>
        </w:r>
        <w:r w:rsidR="0029459D" w:rsidRPr="00305C1E">
          <w:rPr>
            <w:b/>
            <w:noProof/>
            <w:webHidden/>
          </w:rPr>
          <w:t>7</w:t>
        </w:r>
        <w:r w:rsidR="0029459D" w:rsidRPr="00305C1E">
          <w:rPr>
            <w:b/>
            <w:noProof/>
            <w:webHidden/>
          </w:rPr>
          <w:fldChar w:fldCharType="end"/>
        </w:r>
      </w:hyperlink>
    </w:p>
    <w:p w:rsidR="0029459D" w:rsidRDefault="00DF5ECC">
      <w:pPr>
        <w:pStyle w:val="TOC1"/>
        <w:rPr>
          <w:rFonts w:asciiTheme="minorHAnsi" w:eastAsiaTheme="minorEastAsia" w:hAnsiTheme="minorHAnsi" w:cstheme="minorBidi"/>
          <w:noProof/>
          <w:sz w:val="22"/>
          <w:szCs w:val="22"/>
        </w:rPr>
      </w:pPr>
      <w:hyperlink w:anchor="_Toc420925105" w:history="1">
        <w:r w:rsidR="0029459D" w:rsidRPr="0062388F">
          <w:rPr>
            <w:rStyle w:val="Hyperlink"/>
            <w:noProof/>
          </w:rPr>
          <w:t>X Clinical Mapping (CMAP) Profile</w:t>
        </w:r>
        <w:r w:rsidR="0029459D">
          <w:rPr>
            <w:noProof/>
            <w:webHidden/>
          </w:rPr>
          <w:tab/>
        </w:r>
        <w:r w:rsidR="0029459D">
          <w:rPr>
            <w:noProof/>
            <w:webHidden/>
          </w:rPr>
          <w:fldChar w:fldCharType="begin"/>
        </w:r>
        <w:r w:rsidR="0029459D">
          <w:rPr>
            <w:noProof/>
            <w:webHidden/>
          </w:rPr>
          <w:instrText xml:space="preserve"> PAGEREF _Toc420925105 \h </w:instrText>
        </w:r>
        <w:r w:rsidR="0029459D">
          <w:rPr>
            <w:noProof/>
            <w:webHidden/>
          </w:rPr>
        </w:r>
        <w:r w:rsidR="0029459D">
          <w:rPr>
            <w:noProof/>
            <w:webHidden/>
          </w:rPr>
          <w:fldChar w:fldCharType="separate"/>
        </w:r>
        <w:r w:rsidR="0029459D">
          <w:rPr>
            <w:noProof/>
            <w:webHidden/>
          </w:rPr>
          <w:t>7</w:t>
        </w:r>
        <w:r w:rsidR="0029459D">
          <w:rPr>
            <w:noProof/>
            <w:webHidden/>
          </w:rPr>
          <w:fldChar w:fldCharType="end"/>
        </w:r>
      </w:hyperlink>
    </w:p>
    <w:p w:rsidR="0029459D" w:rsidRDefault="00DF5ECC">
      <w:pPr>
        <w:pStyle w:val="TOC2"/>
        <w:rPr>
          <w:rFonts w:asciiTheme="minorHAnsi" w:eastAsiaTheme="minorEastAsia" w:hAnsiTheme="minorHAnsi" w:cstheme="minorBidi"/>
          <w:noProof/>
          <w:sz w:val="22"/>
          <w:szCs w:val="22"/>
        </w:rPr>
      </w:pPr>
      <w:hyperlink w:anchor="_Toc420925106" w:history="1">
        <w:r w:rsidR="0029459D" w:rsidRPr="0062388F">
          <w:rPr>
            <w:rStyle w:val="Hyperlink"/>
            <w:noProof/>
          </w:rPr>
          <w:t>X.1 CMAP Actors, Transactions, and Content Modules</w:t>
        </w:r>
        <w:r w:rsidR="0029459D">
          <w:rPr>
            <w:noProof/>
            <w:webHidden/>
          </w:rPr>
          <w:tab/>
        </w:r>
        <w:r w:rsidR="0029459D">
          <w:rPr>
            <w:noProof/>
            <w:webHidden/>
          </w:rPr>
          <w:fldChar w:fldCharType="begin"/>
        </w:r>
        <w:r w:rsidR="0029459D">
          <w:rPr>
            <w:noProof/>
            <w:webHidden/>
          </w:rPr>
          <w:instrText xml:space="preserve"> PAGEREF _Toc420925106 \h </w:instrText>
        </w:r>
        <w:r w:rsidR="0029459D">
          <w:rPr>
            <w:noProof/>
            <w:webHidden/>
          </w:rPr>
        </w:r>
        <w:r w:rsidR="0029459D">
          <w:rPr>
            <w:noProof/>
            <w:webHidden/>
          </w:rPr>
          <w:fldChar w:fldCharType="separate"/>
        </w:r>
        <w:r w:rsidR="0029459D">
          <w:rPr>
            <w:noProof/>
            <w:webHidden/>
          </w:rPr>
          <w:t>7</w:t>
        </w:r>
        <w:r w:rsidR="0029459D">
          <w:rPr>
            <w:noProof/>
            <w:webHidden/>
          </w:rPr>
          <w:fldChar w:fldCharType="end"/>
        </w:r>
      </w:hyperlink>
    </w:p>
    <w:p w:rsidR="0029459D" w:rsidRDefault="00DF5ECC">
      <w:pPr>
        <w:pStyle w:val="TOC2"/>
        <w:rPr>
          <w:rFonts w:asciiTheme="minorHAnsi" w:eastAsiaTheme="minorEastAsia" w:hAnsiTheme="minorHAnsi" w:cstheme="minorBidi"/>
          <w:noProof/>
          <w:sz w:val="22"/>
          <w:szCs w:val="22"/>
        </w:rPr>
      </w:pPr>
      <w:hyperlink w:anchor="_Toc420925107" w:history="1">
        <w:r w:rsidR="0029459D" w:rsidRPr="0062388F">
          <w:rPr>
            <w:rStyle w:val="Hyperlink"/>
            <w:noProof/>
          </w:rPr>
          <w:t>X.2 Clinical Mapping (CMAP) Actor Options</w:t>
        </w:r>
        <w:r w:rsidR="0029459D">
          <w:rPr>
            <w:noProof/>
            <w:webHidden/>
          </w:rPr>
          <w:tab/>
        </w:r>
        <w:r w:rsidR="0029459D">
          <w:rPr>
            <w:noProof/>
            <w:webHidden/>
          </w:rPr>
          <w:fldChar w:fldCharType="begin"/>
        </w:r>
        <w:r w:rsidR="0029459D">
          <w:rPr>
            <w:noProof/>
            <w:webHidden/>
          </w:rPr>
          <w:instrText xml:space="preserve"> PAGEREF _Toc420925107 \h </w:instrText>
        </w:r>
        <w:r w:rsidR="0029459D">
          <w:rPr>
            <w:noProof/>
            <w:webHidden/>
          </w:rPr>
        </w:r>
        <w:r w:rsidR="0029459D">
          <w:rPr>
            <w:noProof/>
            <w:webHidden/>
          </w:rPr>
          <w:fldChar w:fldCharType="separate"/>
        </w:r>
        <w:r w:rsidR="0029459D">
          <w:rPr>
            <w:noProof/>
            <w:webHidden/>
          </w:rPr>
          <w:t>9</w:t>
        </w:r>
        <w:r w:rsidR="0029459D">
          <w:rPr>
            <w:noProof/>
            <w:webHidden/>
          </w:rPr>
          <w:fldChar w:fldCharType="end"/>
        </w:r>
      </w:hyperlink>
    </w:p>
    <w:p w:rsidR="0029459D" w:rsidRDefault="00DF5ECC">
      <w:pPr>
        <w:pStyle w:val="TOC3"/>
        <w:rPr>
          <w:rFonts w:asciiTheme="minorHAnsi" w:eastAsiaTheme="minorEastAsia" w:hAnsiTheme="minorHAnsi" w:cstheme="minorBidi"/>
          <w:noProof/>
          <w:sz w:val="22"/>
          <w:szCs w:val="22"/>
        </w:rPr>
      </w:pPr>
      <w:hyperlink w:anchor="_Toc420925108" w:history="1">
        <w:r w:rsidR="0029459D" w:rsidRPr="0062388F">
          <w:rPr>
            <w:rStyle w:val="Hyperlink"/>
            <w:noProof/>
          </w:rPr>
          <w:t>X.2.1 Device Mapping Option</w:t>
        </w:r>
        <w:r w:rsidR="0029459D">
          <w:rPr>
            <w:noProof/>
            <w:webHidden/>
          </w:rPr>
          <w:tab/>
        </w:r>
        <w:r w:rsidR="0029459D">
          <w:rPr>
            <w:noProof/>
            <w:webHidden/>
          </w:rPr>
          <w:fldChar w:fldCharType="begin"/>
        </w:r>
        <w:r w:rsidR="0029459D">
          <w:rPr>
            <w:noProof/>
            <w:webHidden/>
          </w:rPr>
          <w:instrText xml:space="preserve"> PAGEREF _Toc420925108 \h </w:instrText>
        </w:r>
        <w:r w:rsidR="0029459D">
          <w:rPr>
            <w:noProof/>
            <w:webHidden/>
          </w:rPr>
        </w:r>
        <w:r w:rsidR="0029459D">
          <w:rPr>
            <w:noProof/>
            <w:webHidden/>
          </w:rPr>
          <w:fldChar w:fldCharType="separate"/>
        </w:r>
        <w:r w:rsidR="0029459D">
          <w:rPr>
            <w:noProof/>
            <w:webHidden/>
          </w:rPr>
          <w:t>9</w:t>
        </w:r>
        <w:r w:rsidR="0029459D">
          <w:rPr>
            <w:noProof/>
            <w:webHidden/>
          </w:rPr>
          <w:fldChar w:fldCharType="end"/>
        </w:r>
      </w:hyperlink>
    </w:p>
    <w:p w:rsidR="0029459D" w:rsidRDefault="00DF5ECC">
      <w:pPr>
        <w:pStyle w:val="TOC3"/>
        <w:rPr>
          <w:rFonts w:asciiTheme="minorHAnsi" w:eastAsiaTheme="minorEastAsia" w:hAnsiTheme="minorHAnsi" w:cstheme="minorBidi"/>
          <w:noProof/>
          <w:sz w:val="22"/>
          <w:szCs w:val="22"/>
        </w:rPr>
      </w:pPr>
      <w:hyperlink w:anchor="_Toc420925109" w:history="1">
        <w:r w:rsidR="0029459D" w:rsidRPr="0062388F">
          <w:rPr>
            <w:rStyle w:val="Hyperlink"/>
            <w:noProof/>
          </w:rPr>
          <w:t>X.2.2 Problem Mapping Option</w:t>
        </w:r>
        <w:r w:rsidR="0029459D">
          <w:rPr>
            <w:noProof/>
            <w:webHidden/>
          </w:rPr>
          <w:tab/>
        </w:r>
        <w:r w:rsidR="0029459D">
          <w:rPr>
            <w:noProof/>
            <w:webHidden/>
          </w:rPr>
          <w:fldChar w:fldCharType="begin"/>
        </w:r>
        <w:r w:rsidR="0029459D">
          <w:rPr>
            <w:noProof/>
            <w:webHidden/>
          </w:rPr>
          <w:instrText xml:space="preserve"> PAGEREF _Toc420925109 \h </w:instrText>
        </w:r>
        <w:r w:rsidR="0029459D">
          <w:rPr>
            <w:noProof/>
            <w:webHidden/>
          </w:rPr>
        </w:r>
        <w:r w:rsidR="0029459D">
          <w:rPr>
            <w:noProof/>
            <w:webHidden/>
          </w:rPr>
          <w:fldChar w:fldCharType="separate"/>
        </w:r>
        <w:r w:rsidR="0029459D">
          <w:rPr>
            <w:noProof/>
            <w:webHidden/>
          </w:rPr>
          <w:t>9</w:t>
        </w:r>
        <w:r w:rsidR="0029459D">
          <w:rPr>
            <w:noProof/>
            <w:webHidden/>
          </w:rPr>
          <w:fldChar w:fldCharType="end"/>
        </w:r>
      </w:hyperlink>
    </w:p>
    <w:p w:rsidR="0029459D" w:rsidRDefault="00DF5ECC">
      <w:pPr>
        <w:pStyle w:val="TOC3"/>
        <w:rPr>
          <w:rFonts w:asciiTheme="minorHAnsi" w:eastAsiaTheme="minorEastAsia" w:hAnsiTheme="minorHAnsi" w:cstheme="minorBidi"/>
          <w:noProof/>
          <w:sz w:val="22"/>
          <w:szCs w:val="22"/>
        </w:rPr>
      </w:pPr>
      <w:hyperlink w:anchor="_Toc420925110" w:history="1">
        <w:r w:rsidR="0029459D" w:rsidRPr="0062388F">
          <w:rPr>
            <w:rStyle w:val="Hyperlink"/>
            <w:noProof/>
          </w:rPr>
          <w:t>X.2.3 Retrievable Mappings Option</w:t>
        </w:r>
        <w:r w:rsidR="0029459D">
          <w:rPr>
            <w:noProof/>
            <w:webHidden/>
          </w:rPr>
          <w:tab/>
        </w:r>
        <w:r w:rsidR="0029459D">
          <w:rPr>
            <w:noProof/>
            <w:webHidden/>
          </w:rPr>
          <w:fldChar w:fldCharType="begin"/>
        </w:r>
        <w:r w:rsidR="0029459D">
          <w:rPr>
            <w:noProof/>
            <w:webHidden/>
          </w:rPr>
          <w:instrText xml:space="preserve"> PAGEREF _Toc420925110 \h </w:instrText>
        </w:r>
        <w:r w:rsidR="0029459D">
          <w:rPr>
            <w:noProof/>
            <w:webHidden/>
          </w:rPr>
        </w:r>
        <w:r w:rsidR="0029459D">
          <w:rPr>
            <w:noProof/>
            <w:webHidden/>
          </w:rPr>
          <w:fldChar w:fldCharType="separate"/>
        </w:r>
        <w:r w:rsidR="0029459D">
          <w:rPr>
            <w:noProof/>
            <w:webHidden/>
          </w:rPr>
          <w:t>9</w:t>
        </w:r>
        <w:r w:rsidR="0029459D">
          <w:rPr>
            <w:noProof/>
            <w:webHidden/>
          </w:rPr>
          <w:fldChar w:fldCharType="end"/>
        </w:r>
      </w:hyperlink>
    </w:p>
    <w:p w:rsidR="0029459D" w:rsidRDefault="00DF5ECC">
      <w:pPr>
        <w:pStyle w:val="TOC2"/>
        <w:rPr>
          <w:rFonts w:asciiTheme="minorHAnsi" w:eastAsiaTheme="minorEastAsia" w:hAnsiTheme="minorHAnsi" w:cstheme="minorBidi"/>
          <w:noProof/>
          <w:sz w:val="22"/>
          <w:szCs w:val="22"/>
        </w:rPr>
      </w:pPr>
      <w:hyperlink w:anchor="_Toc420925111" w:history="1">
        <w:r w:rsidR="0029459D" w:rsidRPr="0062388F">
          <w:rPr>
            <w:rStyle w:val="Hyperlink"/>
            <w:noProof/>
          </w:rPr>
          <w:t>X.3 Required Actor Groupings</w:t>
        </w:r>
        <w:r w:rsidR="0029459D">
          <w:rPr>
            <w:noProof/>
            <w:webHidden/>
          </w:rPr>
          <w:tab/>
        </w:r>
        <w:r w:rsidR="0029459D">
          <w:rPr>
            <w:noProof/>
            <w:webHidden/>
          </w:rPr>
          <w:fldChar w:fldCharType="begin"/>
        </w:r>
        <w:r w:rsidR="0029459D">
          <w:rPr>
            <w:noProof/>
            <w:webHidden/>
          </w:rPr>
          <w:instrText xml:space="preserve"> PAGEREF _Toc420925111 \h </w:instrText>
        </w:r>
        <w:r w:rsidR="0029459D">
          <w:rPr>
            <w:noProof/>
            <w:webHidden/>
          </w:rPr>
        </w:r>
        <w:r w:rsidR="0029459D">
          <w:rPr>
            <w:noProof/>
            <w:webHidden/>
          </w:rPr>
          <w:fldChar w:fldCharType="separate"/>
        </w:r>
        <w:r w:rsidR="0029459D">
          <w:rPr>
            <w:noProof/>
            <w:webHidden/>
          </w:rPr>
          <w:t>10</w:t>
        </w:r>
        <w:r w:rsidR="0029459D">
          <w:rPr>
            <w:noProof/>
            <w:webHidden/>
          </w:rPr>
          <w:fldChar w:fldCharType="end"/>
        </w:r>
      </w:hyperlink>
    </w:p>
    <w:p w:rsidR="0029459D" w:rsidRDefault="00DF5ECC">
      <w:pPr>
        <w:pStyle w:val="TOC2"/>
        <w:rPr>
          <w:rFonts w:asciiTheme="minorHAnsi" w:eastAsiaTheme="minorEastAsia" w:hAnsiTheme="minorHAnsi" w:cstheme="minorBidi"/>
          <w:noProof/>
          <w:sz w:val="22"/>
          <w:szCs w:val="22"/>
        </w:rPr>
      </w:pPr>
      <w:hyperlink w:anchor="_Toc420925112" w:history="1">
        <w:r w:rsidR="0029459D" w:rsidRPr="0062388F">
          <w:rPr>
            <w:rStyle w:val="Hyperlink"/>
            <w:noProof/>
          </w:rPr>
          <w:t>X.4 Overview</w:t>
        </w:r>
        <w:r w:rsidR="0029459D">
          <w:rPr>
            <w:noProof/>
            <w:webHidden/>
          </w:rPr>
          <w:tab/>
        </w:r>
        <w:r w:rsidR="0029459D">
          <w:rPr>
            <w:noProof/>
            <w:webHidden/>
          </w:rPr>
          <w:fldChar w:fldCharType="begin"/>
        </w:r>
        <w:r w:rsidR="0029459D">
          <w:rPr>
            <w:noProof/>
            <w:webHidden/>
          </w:rPr>
          <w:instrText xml:space="preserve"> PAGEREF _Toc420925112 \h </w:instrText>
        </w:r>
        <w:r w:rsidR="0029459D">
          <w:rPr>
            <w:noProof/>
            <w:webHidden/>
          </w:rPr>
        </w:r>
        <w:r w:rsidR="0029459D">
          <w:rPr>
            <w:noProof/>
            <w:webHidden/>
          </w:rPr>
          <w:fldChar w:fldCharType="separate"/>
        </w:r>
        <w:r w:rsidR="0029459D">
          <w:rPr>
            <w:noProof/>
            <w:webHidden/>
          </w:rPr>
          <w:t>10</w:t>
        </w:r>
        <w:r w:rsidR="0029459D">
          <w:rPr>
            <w:noProof/>
            <w:webHidden/>
          </w:rPr>
          <w:fldChar w:fldCharType="end"/>
        </w:r>
      </w:hyperlink>
    </w:p>
    <w:p w:rsidR="0029459D" w:rsidRDefault="00DF5ECC">
      <w:pPr>
        <w:pStyle w:val="TOC3"/>
        <w:rPr>
          <w:rFonts w:asciiTheme="minorHAnsi" w:eastAsiaTheme="minorEastAsia" w:hAnsiTheme="minorHAnsi" w:cstheme="minorBidi"/>
          <w:noProof/>
          <w:sz w:val="22"/>
          <w:szCs w:val="22"/>
        </w:rPr>
      </w:pPr>
      <w:hyperlink w:anchor="_Toc420925113" w:history="1">
        <w:r w:rsidR="0029459D" w:rsidRPr="0062388F">
          <w:rPr>
            <w:rStyle w:val="Hyperlink"/>
            <w:bCs/>
            <w:noProof/>
          </w:rPr>
          <w:t>X.4.1 Concepts</w:t>
        </w:r>
        <w:r w:rsidR="0029459D">
          <w:rPr>
            <w:noProof/>
            <w:webHidden/>
          </w:rPr>
          <w:tab/>
        </w:r>
        <w:r w:rsidR="0029459D">
          <w:rPr>
            <w:noProof/>
            <w:webHidden/>
          </w:rPr>
          <w:fldChar w:fldCharType="begin"/>
        </w:r>
        <w:r w:rsidR="0029459D">
          <w:rPr>
            <w:noProof/>
            <w:webHidden/>
          </w:rPr>
          <w:instrText xml:space="preserve"> PAGEREF _Toc420925113 \h </w:instrText>
        </w:r>
        <w:r w:rsidR="0029459D">
          <w:rPr>
            <w:noProof/>
            <w:webHidden/>
          </w:rPr>
        </w:r>
        <w:r w:rsidR="0029459D">
          <w:rPr>
            <w:noProof/>
            <w:webHidden/>
          </w:rPr>
          <w:fldChar w:fldCharType="separate"/>
        </w:r>
        <w:r w:rsidR="0029459D">
          <w:rPr>
            <w:noProof/>
            <w:webHidden/>
          </w:rPr>
          <w:t>10</w:t>
        </w:r>
        <w:r w:rsidR="0029459D">
          <w:rPr>
            <w:noProof/>
            <w:webHidden/>
          </w:rPr>
          <w:fldChar w:fldCharType="end"/>
        </w:r>
      </w:hyperlink>
    </w:p>
    <w:p w:rsidR="0029459D" w:rsidRDefault="00DF5ECC">
      <w:pPr>
        <w:pStyle w:val="TOC3"/>
        <w:rPr>
          <w:rFonts w:asciiTheme="minorHAnsi" w:eastAsiaTheme="minorEastAsia" w:hAnsiTheme="minorHAnsi" w:cstheme="minorBidi"/>
          <w:noProof/>
          <w:sz w:val="22"/>
          <w:szCs w:val="22"/>
        </w:rPr>
      </w:pPr>
      <w:hyperlink w:anchor="_Toc420925114" w:history="1">
        <w:r w:rsidR="0029459D" w:rsidRPr="0062388F">
          <w:rPr>
            <w:rStyle w:val="Hyperlink"/>
            <w:bCs/>
            <w:noProof/>
          </w:rPr>
          <w:t>X.4.2 Use Cases</w:t>
        </w:r>
        <w:r w:rsidR="0029459D">
          <w:rPr>
            <w:noProof/>
            <w:webHidden/>
          </w:rPr>
          <w:tab/>
        </w:r>
        <w:r w:rsidR="0029459D">
          <w:rPr>
            <w:noProof/>
            <w:webHidden/>
          </w:rPr>
          <w:fldChar w:fldCharType="begin"/>
        </w:r>
        <w:r w:rsidR="0029459D">
          <w:rPr>
            <w:noProof/>
            <w:webHidden/>
          </w:rPr>
          <w:instrText xml:space="preserve"> PAGEREF _Toc420925114 \h </w:instrText>
        </w:r>
        <w:r w:rsidR="0029459D">
          <w:rPr>
            <w:noProof/>
            <w:webHidden/>
          </w:rPr>
        </w:r>
        <w:r w:rsidR="0029459D">
          <w:rPr>
            <w:noProof/>
            <w:webHidden/>
          </w:rPr>
          <w:fldChar w:fldCharType="separate"/>
        </w:r>
        <w:r w:rsidR="0029459D">
          <w:rPr>
            <w:noProof/>
            <w:webHidden/>
          </w:rPr>
          <w:t>12</w:t>
        </w:r>
        <w:r w:rsidR="0029459D">
          <w:rPr>
            <w:noProof/>
            <w:webHidden/>
          </w:rPr>
          <w:fldChar w:fldCharType="end"/>
        </w:r>
      </w:hyperlink>
    </w:p>
    <w:p w:rsidR="0029459D" w:rsidRDefault="00DF5ECC">
      <w:pPr>
        <w:pStyle w:val="TOC4"/>
        <w:rPr>
          <w:rFonts w:asciiTheme="minorHAnsi" w:eastAsiaTheme="minorEastAsia" w:hAnsiTheme="minorHAnsi" w:cstheme="minorBidi"/>
          <w:noProof/>
          <w:sz w:val="22"/>
          <w:szCs w:val="22"/>
        </w:rPr>
      </w:pPr>
      <w:hyperlink w:anchor="_Toc420925115" w:history="1">
        <w:r w:rsidR="0029459D" w:rsidRPr="0062388F">
          <w:rPr>
            <w:rStyle w:val="Hyperlink"/>
            <w:noProof/>
          </w:rPr>
          <w:t>X.4.2.1 Use Case #1: Medical Vital Sign Observation Monitoring Discrete Data Retrospective Utilization</w:t>
        </w:r>
        <w:r w:rsidR="0029459D">
          <w:rPr>
            <w:noProof/>
            <w:webHidden/>
          </w:rPr>
          <w:tab/>
        </w:r>
        <w:r w:rsidR="0029459D">
          <w:rPr>
            <w:noProof/>
            <w:webHidden/>
          </w:rPr>
          <w:fldChar w:fldCharType="begin"/>
        </w:r>
        <w:r w:rsidR="0029459D">
          <w:rPr>
            <w:noProof/>
            <w:webHidden/>
          </w:rPr>
          <w:instrText xml:space="preserve"> PAGEREF _Toc420925115 \h </w:instrText>
        </w:r>
        <w:r w:rsidR="0029459D">
          <w:rPr>
            <w:noProof/>
            <w:webHidden/>
          </w:rPr>
        </w:r>
        <w:r w:rsidR="0029459D">
          <w:rPr>
            <w:noProof/>
            <w:webHidden/>
          </w:rPr>
          <w:fldChar w:fldCharType="separate"/>
        </w:r>
        <w:r w:rsidR="0029459D">
          <w:rPr>
            <w:noProof/>
            <w:webHidden/>
          </w:rPr>
          <w:t>12</w:t>
        </w:r>
        <w:r w:rsidR="0029459D">
          <w:rPr>
            <w:noProof/>
            <w:webHidden/>
          </w:rPr>
          <w:fldChar w:fldCharType="end"/>
        </w:r>
      </w:hyperlink>
    </w:p>
    <w:p w:rsidR="0029459D" w:rsidRDefault="00DF5ECC">
      <w:pPr>
        <w:pStyle w:val="TOC4"/>
        <w:rPr>
          <w:rFonts w:asciiTheme="minorHAnsi" w:eastAsiaTheme="minorEastAsia" w:hAnsiTheme="minorHAnsi" w:cstheme="minorBidi"/>
          <w:noProof/>
          <w:sz w:val="22"/>
          <w:szCs w:val="22"/>
        </w:rPr>
      </w:pPr>
      <w:hyperlink w:anchor="_Toc420925116" w:history="1">
        <w:r w:rsidR="0029459D" w:rsidRPr="0062388F">
          <w:rPr>
            <w:rStyle w:val="Hyperlink"/>
            <w:noProof/>
          </w:rPr>
          <w:t>X.4.2.2 Use Case #2: Creating Billing Documents from Clinical Encounter Documentation</w:t>
        </w:r>
        <w:r w:rsidR="0029459D">
          <w:rPr>
            <w:noProof/>
            <w:webHidden/>
          </w:rPr>
          <w:tab/>
        </w:r>
        <w:r w:rsidR="0029459D">
          <w:rPr>
            <w:noProof/>
            <w:webHidden/>
          </w:rPr>
          <w:fldChar w:fldCharType="begin"/>
        </w:r>
        <w:r w:rsidR="0029459D">
          <w:rPr>
            <w:noProof/>
            <w:webHidden/>
          </w:rPr>
          <w:instrText xml:space="preserve"> PAGEREF _Toc420925116 \h </w:instrText>
        </w:r>
        <w:r w:rsidR="0029459D">
          <w:rPr>
            <w:noProof/>
            <w:webHidden/>
          </w:rPr>
        </w:r>
        <w:r w:rsidR="0029459D">
          <w:rPr>
            <w:noProof/>
            <w:webHidden/>
          </w:rPr>
          <w:fldChar w:fldCharType="separate"/>
        </w:r>
        <w:r w:rsidR="0029459D">
          <w:rPr>
            <w:noProof/>
            <w:webHidden/>
          </w:rPr>
          <w:t>14</w:t>
        </w:r>
        <w:r w:rsidR="0029459D">
          <w:rPr>
            <w:noProof/>
            <w:webHidden/>
          </w:rPr>
          <w:fldChar w:fldCharType="end"/>
        </w:r>
      </w:hyperlink>
    </w:p>
    <w:p w:rsidR="0029459D" w:rsidRDefault="00DF5ECC">
      <w:pPr>
        <w:pStyle w:val="TOC2"/>
        <w:rPr>
          <w:rFonts w:asciiTheme="minorHAnsi" w:eastAsiaTheme="minorEastAsia" w:hAnsiTheme="minorHAnsi" w:cstheme="minorBidi"/>
          <w:noProof/>
          <w:sz w:val="22"/>
          <w:szCs w:val="22"/>
        </w:rPr>
      </w:pPr>
      <w:hyperlink w:anchor="_Toc420925117" w:history="1">
        <w:r w:rsidR="0029459D" w:rsidRPr="0062388F">
          <w:rPr>
            <w:rStyle w:val="Hyperlink"/>
            <w:noProof/>
          </w:rPr>
          <w:t>X.5 Clinical Mapping (CMAP) Security Considerations</w:t>
        </w:r>
        <w:r w:rsidR="0029459D">
          <w:rPr>
            <w:noProof/>
            <w:webHidden/>
          </w:rPr>
          <w:tab/>
        </w:r>
        <w:r w:rsidR="0029459D">
          <w:rPr>
            <w:noProof/>
            <w:webHidden/>
          </w:rPr>
          <w:fldChar w:fldCharType="begin"/>
        </w:r>
        <w:r w:rsidR="0029459D">
          <w:rPr>
            <w:noProof/>
            <w:webHidden/>
          </w:rPr>
          <w:instrText xml:space="preserve"> PAGEREF _Toc420925117 \h </w:instrText>
        </w:r>
        <w:r w:rsidR="0029459D">
          <w:rPr>
            <w:noProof/>
            <w:webHidden/>
          </w:rPr>
        </w:r>
        <w:r w:rsidR="0029459D">
          <w:rPr>
            <w:noProof/>
            <w:webHidden/>
          </w:rPr>
          <w:fldChar w:fldCharType="separate"/>
        </w:r>
        <w:r w:rsidR="0029459D">
          <w:rPr>
            <w:noProof/>
            <w:webHidden/>
          </w:rPr>
          <w:t>14</w:t>
        </w:r>
        <w:r w:rsidR="0029459D">
          <w:rPr>
            <w:noProof/>
            <w:webHidden/>
          </w:rPr>
          <w:fldChar w:fldCharType="end"/>
        </w:r>
      </w:hyperlink>
    </w:p>
    <w:p w:rsidR="0029459D" w:rsidRDefault="00DF5ECC">
      <w:pPr>
        <w:pStyle w:val="TOC2"/>
        <w:rPr>
          <w:rFonts w:asciiTheme="minorHAnsi" w:eastAsiaTheme="minorEastAsia" w:hAnsiTheme="minorHAnsi" w:cstheme="minorBidi"/>
          <w:noProof/>
          <w:sz w:val="22"/>
          <w:szCs w:val="22"/>
        </w:rPr>
      </w:pPr>
      <w:hyperlink w:anchor="_Toc420925118" w:history="1">
        <w:r w:rsidR="0029459D" w:rsidRPr="0062388F">
          <w:rPr>
            <w:rStyle w:val="Hyperlink"/>
            <w:noProof/>
          </w:rPr>
          <w:t>X.6 Clinical Mapping (CMAP) Cross Profile Considerations</w:t>
        </w:r>
        <w:r w:rsidR="0029459D">
          <w:rPr>
            <w:noProof/>
            <w:webHidden/>
          </w:rPr>
          <w:tab/>
        </w:r>
        <w:r w:rsidR="0029459D">
          <w:rPr>
            <w:noProof/>
            <w:webHidden/>
          </w:rPr>
          <w:fldChar w:fldCharType="begin"/>
        </w:r>
        <w:r w:rsidR="0029459D">
          <w:rPr>
            <w:noProof/>
            <w:webHidden/>
          </w:rPr>
          <w:instrText xml:space="preserve"> PAGEREF _Toc420925118 \h </w:instrText>
        </w:r>
        <w:r w:rsidR="0029459D">
          <w:rPr>
            <w:noProof/>
            <w:webHidden/>
          </w:rPr>
        </w:r>
        <w:r w:rsidR="0029459D">
          <w:rPr>
            <w:noProof/>
            <w:webHidden/>
          </w:rPr>
          <w:fldChar w:fldCharType="separate"/>
        </w:r>
        <w:r w:rsidR="0029459D">
          <w:rPr>
            <w:noProof/>
            <w:webHidden/>
          </w:rPr>
          <w:t>15</w:t>
        </w:r>
        <w:r w:rsidR="0029459D">
          <w:rPr>
            <w:noProof/>
            <w:webHidden/>
          </w:rPr>
          <w:fldChar w:fldCharType="end"/>
        </w:r>
      </w:hyperlink>
    </w:p>
    <w:p w:rsidR="0029459D" w:rsidRPr="00305C1E" w:rsidRDefault="00DF5ECC">
      <w:pPr>
        <w:pStyle w:val="TOC1"/>
        <w:rPr>
          <w:rFonts w:asciiTheme="minorHAnsi" w:eastAsiaTheme="minorEastAsia" w:hAnsiTheme="minorHAnsi" w:cstheme="minorBidi"/>
          <w:b/>
          <w:noProof/>
          <w:sz w:val="22"/>
          <w:szCs w:val="22"/>
        </w:rPr>
      </w:pPr>
      <w:hyperlink w:anchor="_Toc420925119" w:history="1">
        <w:r w:rsidR="0029459D" w:rsidRPr="00305C1E">
          <w:rPr>
            <w:rStyle w:val="Hyperlink"/>
            <w:b/>
            <w:noProof/>
          </w:rPr>
          <w:t>Volume 2 – Transactions</w:t>
        </w:r>
        <w:r w:rsidR="0029459D" w:rsidRPr="00305C1E">
          <w:rPr>
            <w:b/>
            <w:noProof/>
            <w:webHidden/>
          </w:rPr>
          <w:tab/>
        </w:r>
        <w:r w:rsidR="0029459D" w:rsidRPr="00305C1E">
          <w:rPr>
            <w:b/>
            <w:noProof/>
            <w:webHidden/>
          </w:rPr>
          <w:fldChar w:fldCharType="begin"/>
        </w:r>
        <w:r w:rsidR="0029459D" w:rsidRPr="00305C1E">
          <w:rPr>
            <w:b/>
            <w:noProof/>
            <w:webHidden/>
          </w:rPr>
          <w:instrText xml:space="preserve"> PAGEREF _Toc420925119 \h </w:instrText>
        </w:r>
        <w:r w:rsidR="0029459D" w:rsidRPr="00305C1E">
          <w:rPr>
            <w:b/>
            <w:noProof/>
            <w:webHidden/>
          </w:rPr>
        </w:r>
        <w:r w:rsidR="0029459D" w:rsidRPr="00305C1E">
          <w:rPr>
            <w:b/>
            <w:noProof/>
            <w:webHidden/>
          </w:rPr>
          <w:fldChar w:fldCharType="separate"/>
        </w:r>
        <w:r w:rsidR="0029459D" w:rsidRPr="00305C1E">
          <w:rPr>
            <w:b/>
            <w:noProof/>
            <w:webHidden/>
          </w:rPr>
          <w:t>16</w:t>
        </w:r>
        <w:r w:rsidR="0029459D" w:rsidRPr="00305C1E">
          <w:rPr>
            <w:b/>
            <w:noProof/>
            <w:webHidden/>
          </w:rPr>
          <w:fldChar w:fldCharType="end"/>
        </w:r>
      </w:hyperlink>
    </w:p>
    <w:p w:rsidR="0029459D" w:rsidRDefault="00DF5ECC">
      <w:pPr>
        <w:pStyle w:val="TOC2"/>
        <w:rPr>
          <w:rFonts w:asciiTheme="minorHAnsi" w:eastAsiaTheme="minorEastAsia" w:hAnsiTheme="minorHAnsi" w:cstheme="minorBidi"/>
          <w:noProof/>
          <w:sz w:val="22"/>
          <w:szCs w:val="22"/>
        </w:rPr>
      </w:pPr>
      <w:hyperlink w:anchor="_Toc420925120" w:history="1">
        <w:r w:rsidR="0029459D" w:rsidRPr="0062388F">
          <w:rPr>
            <w:rStyle w:val="Hyperlink"/>
            <w:noProof/>
          </w:rPr>
          <w:t>3.Y Translate Code [PCC-Y]</w:t>
        </w:r>
        <w:r w:rsidR="0029459D">
          <w:rPr>
            <w:noProof/>
            <w:webHidden/>
          </w:rPr>
          <w:tab/>
        </w:r>
        <w:r w:rsidR="0029459D">
          <w:rPr>
            <w:noProof/>
            <w:webHidden/>
          </w:rPr>
          <w:fldChar w:fldCharType="begin"/>
        </w:r>
        <w:r w:rsidR="0029459D">
          <w:rPr>
            <w:noProof/>
            <w:webHidden/>
          </w:rPr>
          <w:instrText xml:space="preserve"> PAGEREF _Toc420925120 \h </w:instrText>
        </w:r>
        <w:r w:rsidR="0029459D">
          <w:rPr>
            <w:noProof/>
            <w:webHidden/>
          </w:rPr>
        </w:r>
        <w:r w:rsidR="0029459D">
          <w:rPr>
            <w:noProof/>
            <w:webHidden/>
          </w:rPr>
          <w:fldChar w:fldCharType="separate"/>
        </w:r>
        <w:r w:rsidR="0029459D">
          <w:rPr>
            <w:noProof/>
            <w:webHidden/>
          </w:rPr>
          <w:t>16</w:t>
        </w:r>
        <w:r w:rsidR="0029459D">
          <w:rPr>
            <w:noProof/>
            <w:webHidden/>
          </w:rPr>
          <w:fldChar w:fldCharType="end"/>
        </w:r>
      </w:hyperlink>
    </w:p>
    <w:p w:rsidR="0029459D" w:rsidRDefault="00DF5ECC">
      <w:pPr>
        <w:pStyle w:val="TOC3"/>
        <w:rPr>
          <w:rFonts w:asciiTheme="minorHAnsi" w:eastAsiaTheme="minorEastAsia" w:hAnsiTheme="minorHAnsi" w:cstheme="minorBidi"/>
          <w:noProof/>
          <w:sz w:val="22"/>
          <w:szCs w:val="22"/>
        </w:rPr>
      </w:pPr>
      <w:hyperlink w:anchor="_Toc420925121" w:history="1">
        <w:r w:rsidR="0029459D" w:rsidRPr="0062388F">
          <w:rPr>
            <w:rStyle w:val="Hyperlink"/>
            <w:noProof/>
          </w:rPr>
          <w:t>3.Y.1 Scope</w:t>
        </w:r>
        <w:r w:rsidR="0029459D">
          <w:rPr>
            <w:noProof/>
            <w:webHidden/>
          </w:rPr>
          <w:tab/>
        </w:r>
        <w:r w:rsidR="0029459D">
          <w:rPr>
            <w:noProof/>
            <w:webHidden/>
          </w:rPr>
          <w:fldChar w:fldCharType="begin"/>
        </w:r>
        <w:r w:rsidR="0029459D">
          <w:rPr>
            <w:noProof/>
            <w:webHidden/>
          </w:rPr>
          <w:instrText xml:space="preserve"> PAGEREF _Toc420925121 \h </w:instrText>
        </w:r>
        <w:r w:rsidR="0029459D">
          <w:rPr>
            <w:noProof/>
            <w:webHidden/>
          </w:rPr>
        </w:r>
        <w:r w:rsidR="0029459D">
          <w:rPr>
            <w:noProof/>
            <w:webHidden/>
          </w:rPr>
          <w:fldChar w:fldCharType="separate"/>
        </w:r>
        <w:r w:rsidR="0029459D">
          <w:rPr>
            <w:noProof/>
            <w:webHidden/>
          </w:rPr>
          <w:t>16</w:t>
        </w:r>
        <w:r w:rsidR="0029459D">
          <w:rPr>
            <w:noProof/>
            <w:webHidden/>
          </w:rPr>
          <w:fldChar w:fldCharType="end"/>
        </w:r>
      </w:hyperlink>
    </w:p>
    <w:p w:rsidR="0029459D" w:rsidRDefault="00DF5ECC">
      <w:pPr>
        <w:pStyle w:val="TOC3"/>
        <w:rPr>
          <w:rFonts w:asciiTheme="minorHAnsi" w:eastAsiaTheme="minorEastAsia" w:hAnsiTheme="minorHAnsi" w:cstheme="minorBidi"/>
          <w:noProof/>
          <w:sz w:val="22"/>
          <w:szCs w:val="22"/>
        </w:rPr>
      </w:pPr>
      <w:hyperlink w:anchor="_Toc420925122" w:history="1">
        <w:r w:rsidR="0029459D" w:rsidRPr="0062388F">
          <w:rPr>
            <w:rStyle w:val="Hyperlink"/>
            <w:noProof/>
          </w:rPr>
          <w:t>3.Y.2 Actor Roles</w:t>
        </w:r>
        <w:r w:rsidR="0029459D">
          <w:rPr>
            <w:noProof/>
            <w:webHidden/>
          </w:rPr>
          <w:tab/>
        </w:r>
        <w:r w:rsidR="0029459D">
          <w:rPr>
            <w:noProof/>
            <w:webHidden/>
          </w:rPr>
          <w:fldChar w:fldCharType="begin"/>
        </w:r>
        <w:r w:rsidR="0029459D">
          <w:rPr>
            <w:noProof/>
            <w:webHidden/>
          </w:rPr>
          <w:instrText xml:space="preserve"> PAGEREF _Toc420925122 \h </w:instrText>
        </w:r>
        <w:r w:rsidR="0029459D">
          <w:rPr>
            <w:noProof/>
            <w:webHidden/>
          </w:rPr>
        </w:r>
        <w:r w:rsidR="0029459D">
          <w:rPr>
            <w:noProof/>
            <w:webHidden/>
          </w:rPr>
          <w:fldChar w:fldCharType="separate"/>
        </w:r>
        <w:r w:rsidR="0029459D">
          <w:rPr>
            <w:noProof/>
            <w:webHidden/>
          </w:rPr>
          <w:t>16</w:t>
        </w:r>
        <w:r w:rsidR="0029459D">
          <w:rPr>
            <w:noProof/>
            <w:webHidden/>
          </w:rPr>
          <w:fldChar w:fldCharType="end"/>
        </w:r>
      </w:hyperlink>
    </w:p>
    <w:p w:rsidR="0029459D" w:rsidRDefault="00DF5ECC">
      <w:pPr>
        <w:pStyle w:val="TOC3"/>
        <w:rPr>
          <w:rFonts w:asciiTheme="minorHAnsi" w:eastAsiaTheme="minorEastAsia" w:hAnsiTheme="minorHAnsi" w:cstheme="minorBidi"/>
          <w:noProof/>
          <w:sz w:val="22"/>
          <w:szCs w:val="22"/>
        </w:rPr>
      </w:pPr>
      <w:hyperlink w:anchor="_Toc420925123" w:history="1">
        <w:r w:rsidR="0029459D" w:rsidRPr="0062388F">
          <w:rPr>
            <w:rStyle w:val="Hyperlink"/>
            <w:noProof/>
          </w:rPr>
          <w:t>3.Y.3 Referenced Standards</w:t>
        </w:r>
        <w:r w:rsidR="0029459D">
          <w:rPr>
            <w:noProof/>
            <w:webHidden/>
          </w:rPr>
          <w:tab/>
        </w:r>
        <w:r w:rsidR="0029459D">
          <w:rPr>
            <w:noProof/>
            <w:webHidden/>
          </w:rPr>
          <w:fldChar w:fldCharType="begin"/>
        </w:r>
        <w:r w:rsidR="0029459D">
          <w:rPr>
            <w:noProof/>
            <w:webHidden/>
          </w:rPr>
          <w:instrText xml:space="preserve"> PAGEREF _Toc420925123 \h </w:instrText>
        </w:r>
        <w:r w:rsidR="0029459D">
          <w:rPr>
            <w:noProof/>
            <w:webHidden/>
          </w:rPr>
        </w:r>
        <w:r w:rsidR="0029459D">
          <w:rPr>
            <w:noProof/>
            <w:webHidden/>
          </w:rPr>
          <w:fldChar w:fldCharType="separate"/>
        </w:r>
        <w:r w:rsidR="0029459D">
          <w:rPr>
            <w:noProof/>
            <w:webHidden/>
          </w:rPr>
          <w:t>16</w:t>
        </w:r>
        <w:r w:rsidR="0029459D">
          <w:rPr>
            <w:noProof/>
            <w:webHidden/>
          </w:rPr>
          <w:fldChar w:fldCharType="end"/>
        </w:r>
      </w:hyperlink>
    </w:p>
    <w:p w:rsidR="0029459D" w:rsidRDefault="00DF5ECC">
      <w:pPr>
        <w:pStyle w:val="TOC3"/>
        <w:rPr>
          <w:rFonts w:asciiTheme="minorHAnsi" w:eastAsiaTheme="minorEastAsia" w:hAnsiTheme="minorHAnsi" w:cstheme="minorBidi"/>
          <w:noProof/>
          <w:sz w:val="22"/>
          <w:szCs w:val="22"/>
        </w:rPr>
      </w:pPr>
      <w:hyperlink w:anchor="_Toc420925124" w:history="1">
        <w:r w:rsidR="0029459D" w:rsidRPr="0062388F">
          <w:rPr>
            <w:rStyle w:val="Hyperlink"/>
            <w:noProof/>
          </w:rPr>
          <w:t>3.Y.4 Interaction Diagram</w:t>
        </w:r>
        <w:r w:rsidR="0029459D">
          <w:rPr>
            <w:noProof/>
            <w:webHidden/>
          </w:rPr>
          <w:tab/>
        </w:r>
        <w:r w:rsidR="0029459D">
          <w:rPr>
            <w:noProof/>
            <w:webHidden/>
          </w:rPr>
          <w:fldChar w:fldCharType="begin"/>
        </w:r>
        <w:r w:rsidR="0029459D">
          <w:rPr>
            <w:noProof/>
            <w:webHidden/>
          </w:rPr>
          <w:instrText xml:space="preserve"> PAGEREF _Toc420925124 \h </w:instrText>
        </w:r>
        <w:r w:rsidR="0029459D">
          <w:rPr>
            <w:noProof/>
            <w:webHidden/>
          </w:rPr>
        </w:r>
        <w:r w:rsidR="0029459D">
          <w:rPr>
            <w:noProof/>
            <w:webHidden/>
          </w:rPr>
          <w:fldChar w:fldCharType="separate"/>
        </w:r>
        <w:r w:rsidR="0029459D">
          <w:rPr>
            <w:noProof/>
            <w:webHidden/>
          </w:rPr>
          <w:t>17</w:t>
        </w:r>
        <w:r w:rsidR="0029459D">
          <w:rPr>
            <w:noProof/>
            <w:webHidden/>
          </w:rPr>
          <w:fldChar w:fldCharType="end"/>
        </w:r>
      </w:hyperlink>
    </w:p>
    <w:p w:rsidR="0029459D" w:rsidRDefault="00DF5ECC">
      <w:pPr>
        <w:pStyle w:val="TOC4"/>
        <w:rPr>
          <w:rFonts w:asciiTheme="minorHAnsi" w:eastAsiaTheme="minorEastAsia" w:hAnsiTheme="minorHAnsi" w:cstheme="minorBidi"/>
          <w:noProof/>
          <w:sz w:val="22"/>
          <w:szCs w:val="22"/>
        </w:rPr>
      </w:pPr>
      <w:hyperlink w:anchor="_Toc420925125" w:history="1">
        <w:r w:rsidR="0029459D" w:rsidRPr="0062388F">
          <w:rPr>
            <w:rStyle w:val="Hyperlink"/>
            <w:noProof/>
          </w:rPr>
          <w:t>3.Y.4.1 Translate Code</w:t>
        </w:r>
        <w:r w:rsidR="0029459D">
          <w:rPr>
            <w:noProof/>
            <w:webHidden/>
          </w:rPr>
          <w:tab/>
        </w:r>
        <w:r w:rsidR="0029459D">
          <w:rPr>
            <w:noProof/>
            <w:webHidden/>
          </w:rPr>
          <w:fldChar w:fldCharType="begin"/>
        </w:r>
        <w:r w:rsidR="0029459D">
          <w:rPr>
            <w:noProof/>
            <w:webHidden/>
          </w:rPr>
          <w:instrText xml:space="preserve"> PAGEREF _Toc420925125 \h </w:instrText>
        </w:r>
        <w:r w:rsidR="0029459D">
          <w:rPr>
            <w:noProof/>
            <w:webHidden/>
          </w:rPr>
        </w:r>
        <w:r w:rsidR="0029459D">
          <w:rPr>
            <w:noProof/>
            <w:webHidden/>
          </w:rPr>
          <w:fldChar w:fldCharType="separate"/>
        </w:r>
        <w:r w:rsidR="0029459D">
          <w:rPr>
            <w:noProof/>
            <w:webHidden/>
          </w:rPr>
          <w:t>17</w:t>
        </w:r>
        <w:r w:rsidR="0029459D">
          <w:rPr>
            <w:noProof/>
            <w:webHidden/>
          </w:rPr>
          <w:fldChar w:fldCharType="end"/>
        </w:r>
      </w:hyperlink>
    </w:p>
    <w:p w:rsidR="0029459D" w:rsidRDefault="00DF5ECC">
      <w:pPr>
        <w:pStyle w:val="TOC5"/>
        <w:rPr>
          <w:rFonts w:asciiTheme="minorHAnsi" w:eastAsiaTheme="minorEastAsia" w:hAnsiTheme="minorHAnsi" w:cstheme="minorBidi"/>
          <w:noProof/>
          <w:sz w:val="22"/>
          <w:szCs w:val="22"/>
        </w:rPr>
      </w:pPr>
      <w:hyperlink w:anchor="_Toc420925126" w:history="1">
        <w:r w:rsidR="0029459D" w:rsidRPr="0062388F">
          <w:rPr>
            <w:rStyle w:val="Hyperlink"/>
            <w:noProof/>
          </w:rPr>
          <w:t>3.Y.4.1.1 Trigger Events</w:t>
        </w:r>
        <w:r w:rsidR="0029459D">
          <w:rPr>
            <w:noProof/>
            <w:webHidden/>
          </w:rPr>
          <w:tab/>
        </w:r>
        <w:r w:rsidR="0029459D">
          <w:rPr>
            <w:noProof/>
            <w:webHidden/>
          </w:rPr>
          <w:fldChar w:fldCharType="begin"/>
        </w:r>
        <w:r w:rsidR="0029459D">
          <w:rPr>
            <w:noProof/>
            <w:webHidden/>
          </w:rPr>
          <w:instrText xml:space="preserve"> PAGEREF _Toc420925126 \h </w:instrText>
        </w:r>
        <w:r w:rsidR="0029459D">
          <w:rPr>
            <w:noProof/>
            <w:webHidden/>
          </w:rPr>
        </w:r>
        <w:r w:rsidR="0029459D">
          <w:rPr>
            <w:noProof/>
            <w:webHidden/>
          </w:rPr>
          <w:fldChar w:fldCharType="separate"/>
        </w:r>
        <w:r w:rsidR="0029459D">
          <w:rPr>
            <w:noProof/>
            <w:webHidden/>
          </w:rPr>
          <w:t>17</w:t>
        </w:r>
        <w:r w:rsidR="0029459D">
          <w:rPr>
            <w:noProof/>
            <w:webHidden/>
          </w:rPr>
          <w:fldChar w:fldCharType="end"/>
        </w:r>
      </w:hyperlink>
    </w:p>
    <w:p w:rsidR="0029459D" w:rsidRDefault="00DF5ECC">
      <w:pPr>
        <w:pStyle w:val="TOC5"/>
        <w:rPr>
          <w:rFonts w:asciiTheme="minorHAnsi" w:eastAsiaTheme="minorEastAsia" w:hAnsiTheme="minorHAnsi" w:cstheme="minorBidi"/>
          <w:noProof/>
          <w:sz w:val="22"/>
          <w:szCs w:val="22"/>
        </w:rPr>
      </w:pPr>
      <w:hyperlink w:anchor="_Toc420925127" w:history="1">
        <w:r w:rsidR="0029459D" w:rsidRPr="0062388F">
          <w:rPr>
            <w:rStyle w:val="Hyperlink"/>
            <w:noProof/>
          </w:rPr>
          <w:t>3.Y.4.1.2 Message Semantics</w:t>
        </w:r>
        <w:r w:rsidR="0029459D">
          <w:rPr>
            <w:noProof/>
            <w:webHidden/>
          </w:rPr>
          <w:tab/>
        </w:r>
        <w:r w:rsidR="0029459D">
          <w:rPr>
            <w:noProof/>
            <w:webHidden/>
          </w:rPr>
          <w:fldChar w:fldCharType="begin"/>
        </w:r>
        <w:r w:rsidR="0029459D">
          <w:rPr>
            <w:noProof/>
            <w:webHidden/>
          </w:rPr>
          <w:instrText xml:space="preserve"> PAGEREF _Toc420925127 \h </w:instrText>
        </w:r>
        <w:r w:rsidR="0029459D">
          <w:rPr>
            <w:noProof/>
            <w:webHidden/>
          </w:rPr>
        </w:r>
        <w:r w:rsidR="0029459D">
          <w:rPr>
            <w:noProof/>
            <w:webHidden/>
          </w:rPr>
          <w:fldChar w:fldCharType="separate"/>
        </w:r>
        <w:r w:rsidR="0029459D">
          <w:rPr>
            <w:noProof/>
            <w:webHidden/>
          </w:rPr>
          <w:t>17</w:t>
        </w:r>
        <w:r w:rsidR="0029459D">
          <w:rPr>
            <w:noProof/>
            <w:webHidden/>
          </w:rPr>
          <w:fldChar w:fldCharType="end"/>
        </w:r>
      </w:hyperlink>
    </w:p>
    <w:p w:rsidR="0029459D" w:rsidRDefault="00DF5ECC">
      <w:pPr>
        <w:pStyle w:val="TOC5"/>
        <w:rPr>
          <w:rFonts w:asciiTheme="minorHAnsi" w:eastAsiaTheme="minorEastAsia" w:hAnsiTheme="minorHAnsi" w:cstheme="minorBidi"/>
          <w:noProof/>
          <w:sz w:val="22"/>
          <w:szCs w:val="22"/>
        </w:rPr>
      </w:pPr>
      <w:hyperlink w:anchor="_Toc420925128" w:history="1">
        <w:r w:rsidR="0029459D" w:rsidRPr="0062388F">
          <w:rPr>
            <w:rStyle w:val="Hyperlink"/>
            <w:noProof/>
          </w:rPr>
          <w:t>3.Y.4.1.3 Expected Actions</w:t>
        </w:r>
        <w:r w:rsidR="0029459D">
          <w:rPr>
            <w:noProof/>
            <w:webHidden/>
          </w:rPr>
          <w:tab/>
        </w:r>
        <w:r w:rsidR="0029459D">
          <w:rPr>
            <w:noProof/>
            <w:webHidden/>
          </w:rPr>
          <w:fldChar w:fldCharType="begin"/>
        </w:r>
        <w:r w:rsidR="0029459D">
          <w:rPr>
            <w:noProof/>
            <w:webHidden/>
          </w:rPr>
          <w:instrText xml:space="preserve"> PAGEREF _Toc420925128 \h </w:instrText>
        </w:r>
        <w:r w:rsidR="0029459D">
          <w:rPr>
            <w:noProof/>
            <w:webHidden/>
          </w:rPr>
        </w:r>
        <w:r w:rsidR="0029459D">
          <w:rPr>
            <w:noProof/>
            <w:webHidden/>
          </w:rPr>
          <w:fldChar w:fldCharType="separate"/>
        </w:r>
        <w:r w:rsidR="0029459D">
          <w:rPr>
            <w:noProof/>
            <w:webHidden/>
          </w:rPr>
          <w:t>19</w:t>
        </w:r>
        <w:r w:rsidR="0029459D">
          <w:rPr>
            <w:noProof/>
            <w:webHidden/>
          </w:rPr>
          <w:fldChar w:fldCharType="end"/>
        </w:r>
      </w:hyperlink>
    </w:p>
    <w:p w:rsidR="0029459D" w:rsidRDefault="00DF5ECC">
      <w:pPr>
        <w:pStyle w:val="TOC5"/>
        <w:rPr>
          <w:rFonts w:asciiTheme="minorHAnsi" w:eastAsiaTheme="minorEastAsia" w:hAnsiTheme="minorHAnsi" w:cstheme="minorBidi"/>
          <w:noProof/>
          <w:sz w:val="22"/>
          <w:szCs w:val="22"/>
        </w:rPr>
      </w:pPr>
      <w:hyperlink w:anchor="_Toc420925129" w:history="1">
        <w:r w:rsidR="0029459D" w:rsidRPr="0062388F">
          <w:rPr>
            <w:rStyle w:val="Hyperlink"/>
            <w:noProof/>
          </w:rPr>
          <w:t>3.Y.4.1.4 Expected Actions for the Device Mapping Option</w:t>
        </w:r>
        <w:r w:rsidR="0029459D">
          <w:rPr>
            <w:noProof/>
            <w:webHidden/>
          </w:rPr>
          <w:tab/>
        </w:r>
        <w:r w:rsidR="0029459D">
          <w:rPr>
            <w:noProof/>
            <w:webHidden/>
          </w:rPr>
          <w:fldChar w:fldCharType="begin"/>
        </w:r>
        <w:r w:rsidR="0029459D">
          <w:rPr>
            <w:noProof/>
            <w:webHidden/>
          </w:rPr>
          <w:instrText xml:space="preserve"> PAGEREF _Toc420925129 \h </w:instrText>
        </w:r>
        <w:r w:rsidR="0029459D">
          <w:rPr>
            <w:noProof/>
            <w:webHidden/>
          </w:rPr>
        </w:r>
        <w:r w:rsidR="0029459D">
          <w:rPr>
            <w:noProof/>
            <w:webHidden/>
          </w:rPr>
          <w:fldChar w:fldCharType="separate"/>
        </w:r>
        <w:r w:rsidR="0029459D">
          <w:rPr>
            <w:noProof/>
            <w:webHidden/>
          </w:rPr>
          <w:t>20</w:t>
        </w:r>
        <w:r w:rsidR="0029459D">
          <w:rPr>
            <w:noProof/>
            <w:webHidden/>
          </w:rPr>
          <w:fldChar w:fldCharType="end"/>
        </w:r>
      </w:hyperlink>
    </w:p>
    <w:p w:rsidR="0029459D" w:rsidRDefault="00DF5ECC">
      <w:pPr>
        <w:pStyle w:val="TOC5"/>
        <w:rPr>
          <w:rFonts w:asciiTheme="minorHAnsi" w:eastAsiaTheme="minorEastAsia" w:hAnsiTheme="minorHAnsi" w:cstheme="minorBidi"/>
          <w:noProof/>
          <w:sz w:val="22"/>
          <w:szCs w:val="22"/>
        </w:rPr>
      </w:pPr>
      <w:hyperlink w:anchor="_Toc420925130" w:history="1">
        <w:r w:rsidR="0029459D" w:rsidRPr="0062388F">
          <w:rPr>
            <w:rStyle w:val="Hyperlink"/>
            <w:noProof/>
          </w:rPr>
          <w:t>3.Y.4.1.5 Expected Actions for the Problem Mapping Option</w:t>
        </w:r>
        <w:r w:rsidR="0029459D">
          <w:rPr>
            <w:noProof/>
            <w:webHidden/>
          </w:rPr>
          <w:tab/>
        </w:r>
        <w:r w:rsidR="0029459D">
          <w:rPr>
            <w:noProof/>
            <w:webHidden/>
          </w:rPr>
          <w:fldChar w:fldCharType="begin"/>
        </w:r>
        <w:r w:rsidR="0029459D">
          <w:rPr>
            <w:noProof/>
            <w:webHidden/>
          </w:rPr>
          <w:instrText xml:space="preserve"> PAGEREF _Toc420925130 \h </w:instrText>
        </w:r>
        <w:r w:rsidR="0029459D">
          <w:rPr>
            <w:noProof/>
            <w:webHidden/>
          </w:rPr>
        </w:r>
        <w:r w:rsidR="0029459D">
          <w:rPr>
            <w:noProof/>
            <w:webHidden/>
          </w:rPr>
          <w:fldChar w:fldCharType="separate"/>
        </w:r>
        <w:r w:rsidR="0029459D">
          <w:rPr>
            <w:noProof/>
            <w:webHidden/>
          </w:rPr>
          <w:t>20</w:t>
        </w:r>
        <w:r w:rsidR="0029459D">
          <w:rPr>
            <w:noProof/>
            <w:webHidden/>
          </w:rPr>
          <w:fldChar w:fldCharType="end"/>
        </w:r>
      </w:hyperlink>
    </w:p>
    <w:p w:rsidR="0029459D" w:rsidRDefault="00DF5ECC">
      <w:pPr>
        <w:pStyle w:val="TOC2"/>
        <w:rPr>
          <w:rFonts w:asciiTheme="minorHAnsi" w:eastAsiaTheme="minorEastAsia" w:hAnsiTheme="minorHAnsi" w:cstheme="minorBidi"/>
          <w:noProof/>
          <w:sz w:val="22"/>
          <w:szCs w:val="22"/>
        </w:rPr>
      </w:pPr>
      <w:hyperlink w:anchor="_Toc420925131" w:history="1">
        <w:r w:rsidR="0029459D" w:rsidRPr="0062388F">
          <w:rPr>
            <w:rStyle w:val="Hyperlink"/>
            <w:noProof/>
          </w:rPr>
          <w:t>3.Z Retrieve Code Mappings [PCC-Z]</w:t>
        </w:r>
        <w:r w:rsidR="0029459D">
          <w:rPr>
            <w:noProof/>
            <w:webHidden/>
          </w:rPr>
          <w:tab/>
        </w:r>
        <w:r w:rsidR="0029459D">
          <w:rPr>
            <w:noProof/>
            <w:webHidden/>
          </w:rPr>
          <w:fldChar w:fldCharType="begin"/>
        </w:r>
        <w:r w:rsidR="0029459D">
          <w:rPr>
            <w:noProof/>
            <w:webHidden/>
          </w:rPr>
          <w:instrText xml:space="preserve"> PAGEREF _Toc420925131 \h </w:instrText>
        </w:r>
        <w:r w:rsidR="0029459D">
          <w:rPr>
            <w:noProof/>
            <w:webHidden/>
          </w:rPr>
        </w:r>
        <w:r w:rsidR="0029459D">
          <w:rPr>
            <w:noProof/>
            <w:webHidden/>
          </w:rPr>
          <w:fldChar w:fldCharType="separate"/>
        </w:r>
        <w:r w:rsidR="0029459D">
          <w:rPr>
            <w:noProof/>
            <w:webHidden/>
          </w:rPr>
          <w:t>21</w:t>
        </w:r>
        <w:r w:rsidR="0029459D">
          <w:rPr>
            <w:noProof/>
            <w:webHidden/>
          </w:rPr>
          <w:fldChar w:fldCharType="end"/>
        </w:r>
      </w:hyperlink>
    </w:p>
    <w:p w:rsidR="0029459D" w:rsidRDefault="00DF5ECC">
      <w:pPr>
        <w:pStyle w:val="TOC3"/>
        <w:rPr>
          <w:rFonts w:asciiTheme="minorHAnsi" w:eastAsiaTheme="minorEastAsia" w:hAnsiTheme="minorHAnsi" w:cstheme="minorBidi"/>
          <w:noProof/>
          <w:sz w:val="22"/>
          <w:szCs w:val="22"/>
        </w:rPr>
      </w:pPr>
      <w:hyperlink w:anchor="_Toc420925132" w:history="1">
        <w:r w:rsidR="0029459D" w:rsidRPr="0062388F">
          <w:rPr>
            <w:rStyle w:val="Hyperlink"/>
            <w:noProof/>
          </w:rPr>
          <w:t>3.Z.1 Scope</w:t>
        </w:r>
        <w:r w:rsidR="0029459D">
          <w:rPr>
            <w:noProof/>
            <w:webHidden/>
          </w:rPr>
          <w:tab/>
        </w:r>
        <w:r w:rsidR="0029459D">
          <w:rPr>
            <w:noProof/>
            <w:webHidden/>
          </w:rPr>
          <w:fldChar w:fldCharType="begin"/>
        </w:r>
        <w:r w:rsidR="0029459D">
          <w:rPr>
            <w:noProof/>
            <w:webHidden/>
          </w:rPr>
          <w:instrText xml:space="preserve"> PAGEREF _Toc420925132 \h </w:instrText>
        </w:r>
        <w:r w:rsidR="0029459D">
          <w:rPr>
            <w:noProof/>
            <w:webHidden/>
          </w:rPr>
        </w:r>
        <w:r w:rsidR="0029459D">
          <w:rPr>
            <w:noProof/>
            <w:webHidden/>
          </w:rPr>
          <w:fldChar w:fldCharType="separate"/>
        </w:r>
        <w:r w:rsidR="0029459D">
          <w:rPr>
            <w:noProof/>
            <w:webHidden/>
          </w:rPr>
          <w:t>21</w:t>
        </w:r>
        <w:r w:rsidR="0029459D">
          <w:rPr>
            <w:noProof/>
            <w:webHidden/>
          </w:rPr>
          <w:fldChar w:fldCharType="end"/>
        </w:r>
      </w:hyperlink>
    </w:p>
    <w:p w:rsidR="0029459D" w:rsidRDefault="00DF5ECC">
      <w:pPr>
        <w:pStyle w:val="TOC3"/>
        <w:rPr>
          <w:rFonts w:asciiTheme="minorHAnsi" w:eastAsiaTheme="minorEastAsia" w:hAnsiTheme="minorHAnsi" w:cstheme="minorBidi"/>
          <w:noProof/>
          <w:sz w:val="22"/>
          <w:szCs w:val="22"/>
        </w:rPr>
      </w:pPr>
      <w:hyperlink w:anchor="_Toc420925133" w:history="1">
        <w:r w:rsidR="0029459D" w:rsidRPr="0062388F">
          <w:rPr>
            <w:rStyle w:val="Hyperlink"/>
            <w:noProof/>
          </w:rPr>
          <w:t>3.Z.2 Actor Roles</w:t>
        </w:r>
        <w:r w:rsidR="0029459D">
          <w:rPr>
            <w:noProof/>
            <w:webHidden/>
          </w:rPr>
          <w:tab/>
        </w:r>
        <w:r w:rsidR="0029459D">
          <w:rPr>
            <w:noProof/>
            <w:webHidden/>
          </w:rPr>
          <w:fldChar w:fldCharType="begin"/>
        </w:r>
        <w:r w:rsidR="0029459D">
          <w:rPr>
            <w:noProof/>
            <w:webHidden/>
          </w:rPr>
          <w:instrText xml:space="preserve"> PAGEREF _Toc420925133 \h </w:instrText>
        </w:r>
        <w:r w:rsidR="0029459D">
          <w:rPr>
            <w:noProof/>
            <w:webHidden/>
          </w:rPr>
        </w:r>
        <w:r w:rsidR="0029459D">
          <w:rPr>
            <w:noProof/>
            <w:webHidden/>
          </w:rPr>
          <w:fldChar w:fldCharType="separate"/>
        </w:r>
        <w:r w:rsidR="0029459D">
          <w:rPr>
            <w:noProof/>
            <w:webHidden/>
          </w:rPr>
          <w:t>22</w:t>
        </w:r>
        <w:r w:rsidR="0029459D">
          <w:rPr>
            <w:noProof/>
            <w:webHidden/>
          </w:rPr>
          <w:fldChar w:fldCharType="end"/>
        </w:r>
      </w:hyperlink>
    </w:p>
    <w:p w:rsidR="0029459D" w:rsidRDefault="00DF5ECC">
      <w:pPr>
        <w:pStyle w:val="TOC3"/>
        <w:rPr>
          <w:rFonts w:asciiTheme="minorHAnsi" w:eastAsiaTheme="minorEastAsia" w:hAnsiTheme="minorHAnsi" w:cstheme="minorBidi"/>
          <w:noProof/>
          <w:sz w:val="22"/>
          <w:szCs w:val="22"/>
        </w:rPr>
      </w:pPr>
      <w:hyperlink w:anchor="_Toc420925134" w:history="1">
        <w:r w:rsidR="0029459D" w:rsidRPr="0062388F">
          <w:rPr>
            <w:rStyle w:val="Hyperlink"/>
            <w:noProof/>
          </w:rPr>
          <w:t>3.Z.3 Referenced Standards</w:t>
        </w:r>
        <w:r w:rsidR="0029459D">
          <w:rPr>
            <w:noProof/>
            <w:webHidden/>
          </w:rPr>
          <w:tab/>
        </w:r>
        <w:r w:rsidR="0029459D">
          <w:rPr>
            <w:noProof/>
            <w:webHidden/>
          </w:rPr>
          <w:fldChar w:fldCharType="begin"/>
        </w:r>
        <w:r w:rsidR="0029459D">
          <w:rPr>
            <w:noProof/>
            <w:webHidden/>
          </w:rPr>
          <w:instrText xml:space="preserve"> PAGEREF _Toc420925134 \h </w:instrText>
        </w:r>
        <w:r w:rsidR="0029459D">
          <w:rPr>
            <w:noProof/>
            <w:webHidden/>
          </w:rPr>
        </w:r>
        <w:r w:rsidR="0029459D">
          <w:rPr>
            <w:noProof/>
            <w:webHidden/>
          </w:rPr>
          <w:fldChar w:fldCharType="separate"/>
        </w:r>
        <w:r w:rsidR="0029459D">
          <w:rPr>
            <w:noProof/>
            <w:webHidden/>
          </w:rPr>
          <w:t>22</w:t>
        </w:r>
        <w:r w:rsidR="0029459D">
          <w:rPr>
            <w:noProof/>
            <w:webHidden/>
          </w:rPr>
          <w:fldChar w:fldCharType="end"/>
        </w:r>
      </w:hyperlink>
    </w:p>
    <w:p w:rsidR="0029459D" w:rsidRDefault="00DF5ECC">
      <w:pPr>
        <w:pStyle w:val="TOC3"/>
        <w:rPr>
          <w:rFonts w:asciiTheme="minorHAnsi" w:eastAsiaTheme="minorEastAsia" w:hAnsiTheme="minorHAnsi" w:cstheme="minorBidi"/>
          <w:noProof/>
          <w:sz w:val="22"/>
          <w:szCs w:val="22"/>
        </w:rPr>
      </w:pPr>
      <w:hyperlink w:anchor="_Toc420925135" w:history="1">
        <w:r w:rsidR="0029459D" w:rsidRPr="0062388F">
          <w:rPr>
            <w:rStyle w:val="Hyperlink"/>
            <w:noProof/>
          </w:rPr>
          <w:t>3.Z.4 Interaction Diagram</w:t>
        </w:r>
        <w:r w:rsidR="0029459D">
          <w:rPr>
            <w:noProof/>
            <w:webHidden/>
          </w:rPr>
          <w:tab/>
        </w:r>
        <w:r w:rsidR="0029459D">
          <w:rPr>
            <w:noProof/>
            <w:webHidden/>
          </w:rPr>
          <w:fldChar w:fldCharType="begin"/>
        </w:r>
        <w:r w:rsidR="0029459D">
          <w:rPr>
            <w:noProof/>
            <w:webHidden/>
          </w:rPr>
          <w:instrText xml:space="preserve"> PAGEREF _Toc420925135 \h </w:instrText>
        </w:r>
        <w:r w:rsidR="0029459D">
          <w:rPr>
            <w:noProof/>
            <w:webHidden/>
          </w:rPr>
        </w:r>
        <w:r w:rsidR="0029459D">
          <w:rPr>
            <w:noProof/>
            <w:webHidden/>
          </w:rPr>
          <w:fldChar w:fldCharType="separate"/>
        </w:r>
        <w:r w:rsidR="0029459D">
          <w:rPr>
            <w:noProof/>
            <w:webHidden/>
          </w:rPr>
          <w:t>22</w:t>
        </w:r>
        <w:r w:rsidR="0029459D">
          <w:rPr>
            <w:noProof/>
            <w:webHidden/>
          </w:rPr>
          <w:fldChar w:fldCharType="end"/>
        </w:r>
      </w:hyperlink>
    </w:p>
    <w:p w:rsidR="0029459D" w:rsidRDefault="00DF5ECC">
      <w:pPr>
        <w:pStyle w:val="TOC4"/>
        <w:rPr>
          <w:rFonts w:asciiTheme="minorHAnsi" w:eastAsiaTheme="minorEastAsia" w:hAnsiTheme="minorHAnsi" w:cstheme="minorBidi"/>
          <w:noProof/>
          <w:sz w:val="22"/>
          <w:szCs w:val="22"/>
        </w:rPr>
      </w:pPr>
      <w:hyperlink w:anchor="_Toc420925136" w:history="1">
        <w:r w:rsidR="0029459D" w:rsidRPr="0062388F">
          <w:rPr>
            <w:rStyle w:val="Hyperlink"/>
            <w:noProof/>
          </w:rPr>
          <w:t>3.Z.4.1 Retrieve Code Mapping</w:t>
        </w:r>
        <w:r w:rsidR="0029459D">
          <w:rPr>
            <w:noProof/>
            <w:webHidden/>
          </w:rPr>
          <w:tab/>
        </w:r>
        <w:r w:rsidR="0029459D">
          <w:rPr>
            <w:noProof/>
            <w:webHidden/>
          </w:rPr>
          <w:fldChar w:fldCharType="begin"/>
        </w:r>
        <w:r w:rsidR="0029459D">
          <w:rPr>
            <w:noProof/>
            <w:webHidden/>
          </w:rPr>
          <w:instrText xml:space="preserve"> PAGEREF _Toc420925136 \h </w:instrText>
        </w:r>
        <w:r w:rsidR="0029459D">
          <w:rPr>
            <w:noProof/>
            <w:webHidden/>
          </w:rPr>
        </w:r>
        <w:r w:rsidR="0029459D">
          <w:rPr>
            <w:noProof/>
            <w:webHidden/>
          </w:rPr>
          <w:fldChar w:fldCharType="separate"/>
        </w:r>
        <w:r w:rsidR="0029459D">
          <w:rPr>
            <w:noProof/>
            <w:webHidden/>
          </w:rPr>
          <w:t>23</w:t>
        </w:r>
        <w:r w:rsidR="0029459D">
          <w:rPr>
            <w:noProof/>
            <w:webHidden/>
          </w:rPr>
          <w:fldChar w:fldCharType="end"/>
        </w:r>
      </w:hyperlink>
    </w:p>
    <w:p w:rsidR="0029459D" w:rsidRDefault="00DF5ECC">
      <w:pPr>
        <w:pStyle w:val="TOC5"/>
        <w:rPr>
          <w:rFonts w:asciiTheme="minorHAnsi" w:eastAsiaTheme="minorEastAsia" w:hAnsiTheme="minorHAnsi" w:cstheme="minorBidi"/>
          <w:noProof/>
          <w:sz w:val="22"/>
          <w:szCs w:val="22"/>
        </w:rPr>
      </w:pPr>
      <w:hyperlink w:anchor="_Toc420925137" w:history="1">
        <w:r w:rsidR="0029459D" w:rsidRPr="0062388F">
          <w:rPr>
            <w:rStyle w:val="Hyperlink"/>
            <w:noProof/>
          </w:rPr>
          <w:t>3.Z.4.1.1 Trigger Events</w:t>
        </w:r>
        <w:r w:rsidR="0029459D">
          <w:rPr>
            <w:noProof/>
            <w:webHidden/>
          </w:rPr>
          <w:tab/>
        </w:r>
        <w:r w:rsidR="0029459D">
          <w:rPr>
            <w:noProof/>
            <w:webHidden/>
          </w:rPr>
          <w:fldChar w:fldCharType="begin"/>
        </w:r>
        <w:r w:rsidR="0029459D">
          <w:rPr>
            <w:noProof/>
            <w:webHidden/>
          </w:rPr>
          <w:instrText xml:space="preserve"> PAGEREF _Toc420925137 \h </w:instrText>
        </w:r>
        <w:r w:rsidR="0029459D">
          <w:rPr>
            <w:noProof/>
            <w:webHidden/>
          </w:rPr>
        </w:r>
        <w:r w:rsidR="0029459D">
          <w:rPr>
            <w:noProof/>
            <w:webHidden/>
          </w:rPr>
          <w:fldChar w:fldCharType="separate"/>
        </w:r>
        <w:r w:rsidR="0029459D">
          <w:rPr>
            <w:noProof/>
            <w:webHidden/>
          </w:rPr>
          <w:t>23</w:t>
        </w:r>
        <w:r w:rsidR="0029459D">
          <w:rPr>
            <w:noProof/>
            <w:webHidden/>
          </w:rPr>
          <w:fldChar w:fldCharType="end"/>
        </w:r>
      </w:hyperlink>
    </w:p>
    <w:p w:rsidR="0029459D" w:rsidRDefault="00DF5ECC">
      <w:pPr>
        <w:pStyle w:val="TOC5"/>
        <w:rPr>
          <w:rFonts w:asciiTheme="minorHAnsi" w:eastAsiaTheme="minorEastAsia" w:hAnsiTheme="minorHAnsi" w:cstheme="minorBidi"/>
          <w:noProof/>
          <w:sz w:val="22"/>
          <w:szCs w:val="22"/>
        </w:rPr>
      </w:pPr>
      <w:hyperlink w:anchor="_Toc420925138" w:history="1">
        <w:r w:rsidR="0029459D" w:rsidRPr="0062388F">
          <w:rPr>
            <w:rStyle w:val="Hyperlink"/>
            <w:noProof/>
          </w:rPr>
          <w:t>3.Z.4.1.2 Message Semantics</w:t>
        </w:r>
        <w:r w:rsidR="0029459D">
          <w:rPr>
            <w:noProof/>
            <w:webHidden/>
          </w:rPr>
          <w:tab/>
        </w:r>
        <w:r w:rsidR="0029459D">
          <w:rPr>
            <w:noProof/>
            <w:webHidden/>
          </w:rPr>
          <w:fldChar w:fldCharType="begin"/>
        </w:r>
        <w:r w:rsidR="0029459D">
          <w:rPr>
            <w:noProof/>
            <w:webHidden/>
          </w:rPr>
          <w:instrText xml:space="preserve"> PAGEREF _Toc420925138 \h </w:instrText>
        </w:r>
        <w:r w:rsidR="0029459D">
          <w:rPr>
            <w:noProof/>
            <w:webHidden/>
          </w:rPr>
        </w:r>
        <w:r w:rsidR="0029459D">
          <w:rPr>
            <w:noProof/>
            <w:webHidden/>
          </w:rPr>
          <w:fldChar w:fldCharType="separate"/>
        </w:r>
        <w:r w:rsidR="0029459D">
          <w:rPr>
            <w:noProof/>
            <w:webHidden/>
          </w:rPr>
          <w:t>23</w:t>
        </w:r>
        <w:r w:rsidR="0029459D">
          <w:rPr>
            <w:noProof/>
            <w:webHidden/>
          </w:rPr>
          <w:fldChar w:fldCharType="end"/>
        </w:r>
      </w:hyperlink>
    </w:p>
    <w:p w:rsidR="0029459D" w:rsidRDefault="00DF5ECC">
      <w:pPr>
        <w:pStyle w:val="TOC5"/>
        <w:rPr>
          <w:rFonts w:asciiTheme="minorHAnsi" w:eastAsiaTheme="minorEastAsia" w:hAnsiTheme="minorHAnsi" w:cstheme="minorBidi"/>
          <w:noProof/>
          <w:sz w:val="22"/>
          <w:szCs w:val="22"/>
        </w:rPr>
      </w:pPr>
      <w:hyperlink w:anchor="_Toc420925139" w:history="1">
        <w:r w:rsidR="0029459D" w:rsidRPr="0062388F">
          <w:rPr>
            <w:rStyle w:val="Hyperlink"/>
            <w:noProof/>
          </w:rPr>
          <w:t>3.Z.4.1.3 Expected Actions</w:t>
        </w:r>
        <w:r w:rsidR="0029459D">
          <w:rPr>
            <w:noProof/>
            <w:webHidden/>
          </w:rPr>
          <w:tab/>
        </w:r>
        <w:r w:rsidR="0029459D">
          <w:rPr>
            <w:noProof/>
            <w:webHidden/>
          </w:rPr>
          <w:fldChar w:fldCharType="begin"/>
        </w:r>
        <w:r w:rsidR="0029459D">
          <w:rPr>
            <w:noProof/>
            <w:webHidden/>
          </w:rPr>
          <w:instrText xml:space="preserve"> PAGEREF _Toc420925139 \h </w:instrText>
        </w:r>
        <w:r w:rsidR="0029459D">
          <w:rPr>
            <w:noProof/>
            <w:webHidden/>
          </w:rPr>
        </w:r>
        <w:r w:rsidR="0029459D">
          <w:rPr>
            <w:noProof/>
            <w:webHidden/>
          </w:rPr>
          <w:fldChar w:fldCharType="separate"/>
        </w:r>
        <w:r w:rsidR="0029459D">
          <w:rPr>
            <w:noProof/>
            <w:webHidden/>
          </w:rPr>
          <w:t>23</w:t>
        </w:r>
        <w:r w:rsidR="0029459D">
          <w:rPr>
            <w:noProof/>
            <w:webHidden/>
          </w:rPr>
          <w:fldChar w:fldCharType="end"/>
        </w:r>
      </w:hyperlink>
    </w:p>
    <w:p w:rsidR="0029459D" w:rsidRDefault="00DF5ECC">
      <w:pPr>
        <w:pStyle w:val="TOC3"/>
        <w:rPr>
          <w:rFonts w:asciiTheme="minorHAnsi" w:eastAsiaTheme="minorEastAsia" w:hAnsiTheme="minorHAnsi" w:cstheme="minorBidi"/>
          <w:noProof/>
          <w:sz w:val="22"/>
          <w:szCs w:val="22"/>
        </w:rPr>
      </w:pPr>
      <w:hyperlink w:anchor="_Toc420925140" w:history="1">
        <w:r w:rsidR="0029459D" w:rsidRPr="0062388F">
          <w:rPr>
            <w:rStyle w:val="Hyperlink"/>
            <w:noProof/>
          </w:rPr>
          <w:t>3.Z.5 Security Considerations</w:t>
        </w:r>
        <w:r w:rsidR="0029459D">
          <w:rPr>
            <w:noProof/>
            <w:webHidden/>
          </w:rPr>
          <w:tab/>
        </w:r>
        <w:r w:rsidR="0029459D">
          <w:rPr>
            <w:noProof/>
            <w:webHidden/>
          </w:rPr>
          <w:fldChar w:fldCharType="begin"/>
        </w:r>
        <w:r w:rsidR="0029459D">
          <w:rPr>
            <w:noProof/>
            <w:webHidden/>
          </w:rPr>
          <w:instrText xml:space="preserve"> PAGEREF _Toc420925140 \h </w:instrText>
        </w:r>
        <w:r w:rsidR="0029459D">
          <w:rPr>
            <w:noProof/>
            <w:webHidden/>
          </w:rPr>
        </w:r>
        <w:r w:rsidR="0029459D">
          <w:rPr>
            <w:noProof/>
            <w:webHidden/>
          </w:rPr>
          <w:fldChar w:fldCharType="separate"/>
        </w:r>
        <w:r w:rsidR="0029459D">
          <w:rPr>
            <w:noProof/>
            <w:webHidden/>
          </w:rPr>
          <w:t>23</w:t>
        </w:r>
        <w:r w:rsidR="0029459D">
          <w:rPr>
            <w:noProof/>
            <w:webHidden/>
          </w:rPr>
          <w:fldChar w:fldCharType="end"/>
        </w:r>
      </w:hyperlink>
    </w:p>
    <w:p w:rsidR="00CF283F" w:rsidRPr="006062AA" w:rsidRDefault="00CF508D" w:rsidP="00305C1E">
      <w:pPr>
        <w:pStyle w:val="BodyText"/>
        <w:tabs>
          <w:tab w:val="left" w:pos="5423"/>
        </w:tabs>
      </w:pPr>
      <w:r w:rsidRPr="006062AA">
        <w:fldChar w:fldCharType="end"/>
      </w:r>
      <w:r w:rsidR="00692B37" w:rsidRPr="006062AA">
        <w:t xml:space="preserve"> </w:t>
      </w:r>
      <w:r w:rsidR="001F6A16">
        <w:tab/>
      </w:r>
    </w:p>
    <w:p w:rsidR="00CF283F" w:rsidRPr="006062AA" w:rsidRDefault="00C10561" w:rsidP="008616CB">
      <w:pPr>
        <w:pStyle w:val="Heading1"/>
        <w:pageBreakBefore w:val="0"/>
        <w:rPr>
          <w:noProof w:val="0"/>
        </w:rPr>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Pr="006062AA">
        <w:rPr>
          <w:noProof w:val="0"/>
        </w:rPr>
        <w:br w:type="page"/>
      </w:r>
      <w:bookmarkStart w:id="10" w:name="_Toc420925098"/>
      <w:r w:rsidR="00CF283F" w:rsidRPr="006062AA">
        <w:rPr>
          <w:noProof w:val="0"/>
        </w:rPr>
        <w:lastRenderedPageBreak/>
        <w:t>Introduction</w:t>
      </w:r>
      <w:bookmarkEnd w:id="3"/>
      <w:bookmarkEnd w:id="4"/>
      <w:bookmarkEnd w:id="5"/>
      <w:bookmarkEnd w:id="6"/>
      <w:bookmarkEnd w:id="7"/>
      <w:bookmarkEnd w:id="8"/>
      <w:bookmarkEnd w:id="9"/>
      <w:r w:rsidR="00167DB7" w:rsidRPr="006062AA">
        <w:rPr>
          <w:noProof w:val="0"/>
        </w:rPr>
        <w:t xml:space="preserve"> to this Supplement</w:t>
      </w:r>
      <w:bookmarkEnd w:id="10"/>
    </w:p>
    <w:p w:rsidR="001D1619" w:rsidRPr="006062AA" w:rsidRDefault="00725CF1" w:rsidP="00B92EA1">
      <w:pPr>
        <w:pStyle w:val="AuthorInstructions"/>
        <w:rPr>
          <w:i w:val="0"/>
        </w:rPr>
      </w:pPr>
      <w:r w:rsidRPr="006062AA">
        <w:rPr>
          <w:i w:val="0"/>
        </w:rPr>
        <w:t xml:space="preserve">This </w:t>
      </w:r>
      <w:r w:rsidR="00A46CD8">
        <w:rPr>
          <w:i w:val="0"/>
        </w:rPr>
        <w:t>s</w:t>
      </w:r>
      <w:r w:rsidRPr="006062AA">
        <w:rPr>
          <w:i w:val="0"/>
        </w:rPr>
        <w:t xml:space="preserve">upplement modifies the following </w:t>
      </w:r>
      <w:r w:rsidR="00A46CD8">
        <w:rPr>
          <w:i w:val="0"/>
        </w:rPr>
        <w:t>v</w:t>
      </w:r>
      <w:r w:rsidRPr="006062AA">
        <w:rPr>
          <w:i w:val="0"/>
        </w:rPr>
        <w:t>olumes</w:t>
      </w:r>
      <w:r w:rsidR="00A46CD8">
        <w:rPr>
          <w:i w:val="0"/>
        </w:rPr>
        <w:t>:</w:t>
      </w:r>
    </w:p>
    <w:p w:rsidR="00725CF1" w:rsidRPr="006062AA" w:rsidRDefault="00725CF1" w:rsidP="00B92EA1">
      <w:pPr>
        <w:pStyle w:val="AuthorInstructions"/>
        <w:rPr>
          <w:i w:val="0"/>
        </w:rPr>
      </w:pPr>
      <w:r w:rsidRPr="006062AA">
        <w:rPr>
          <w:i w:val="0"/>
        </w:rPr>
        <w:t xml:space="preserve">Volume 1 – Adds a </w:t>
      </w:r>
      <w:r w:rsidR="00A92004" w:rsidRPr="006062AA">
        <w:rPr>
          <w:i w:val="0"/>
        </w:rPr>
        <w:t>Clinical Mapping</w:t>
      </w:r>
      <w:r w:rsidRPr="006062AA">
        <w:rPr>
          <w:i w:val="0"/>
        </w:rPr>
        <w:t xml:space="preserve"> (</w:t>
      </w:r>
      <w:r w:rsidR="00A92004" w:rsidRPr="006062AA">
        <w:rPr>
          <w:i w:val="0"/>
        </w:rPr>
        <w:t>CMAP</w:t>
      </w:r>
      <w:r w:rsidRPr="006062AA">
        <w:rPr>
          <w:i w:val="0"/>
        </w:rPr>
        <w:t xml:space="preserve">) </w:t>
      </w:r>
      <w:r w:rsidR="003E0614">
        <w:rPr>
          <w:i w:val="0"/>
        </w:rPr>
        <w:t>Profile</w:t>
      </w:r>
      <w:r w:rsidRPr="006062AA">
        <w:rPr>
          <w:i w:val="0"/>
        </w:rPr>
        <w:t xml:space="preserve"> to manage nomenclature transformation</w:t>
      </w:r>
      <w:r w:rsidR="002C48E0" w:rsidRPr="006062AA">
        <w:rPr>
          <w:i w:val="0"/>
        </w:rPr>
        <w:t>s</w:t>
      </w:r>
      <w:r w:rsidRPr="006062AA">
        <w:rPr>
          <w:i w:val="0"/>
        </w:rPr>
        <w:t xml:space="preserve"> </w:t>
      </w:r>
      <w:r w:rsidR="002C48E0" w:rsidRPr="006062AA">
        <w:rPr>
          <w:kern w:val="24"/>
        </w:rPr>
        <w:t>mapping to and from clinical terminologies</w:t>
      </w:r>
    </w:p>
    <w:p w:rsidR="00CF283F" w:rsidRDefault="00CF283F" w:rsidP="008616CB">
      <w:pPr>
        <w:pStyle w:val="Heading2"/>
        <w:numPr>
          <w:ilvl w:val="0"/>
          <w:numId w:val="0"/>
        </w:numPr>
        <w:rPr>
          <w:noProof w:val="0"/>
        </w:rPr>
      </w:pPr>
      <w:bookmarkStart w:id="11" w:name="_Toc420925099"/>
      <w:r w:rsidRPr="006062AA">
        <w:rPr>
          <w:noProof w:val="0"/>
        </w:rPr>
        <w:t>Open Issues and Questions</w:t>
      </w:r>
      <w:bookmarkEnd w:id="11"/>
    </w:p>
    <w:p w:rsidR="00A46CD8" w:rsidRPr="00A46CD8" w:rsidRDefault="00A46CD8" w:rsidP="00305C1E">
      <w:pPr>
        <w:pStyle w:val="BodyText"/>
      </w:pPr>
      <w:r>
        <w:t>None</w:t>
      </w:r>
    </w:p>
    <w:p w:rsidR="00CF283F" w:rsidRPr="006062AA" w:rsidRDefault="00CF283F" w:rsidP="008616CB">
      <w:pPr>
        <w:pStyle w:val="Heading2"/>
        <w:numPr>
          <w:ilvl w:val="0"/>
          <w:numId w:val="0"/>
        </w:numPr>
        <w:rPr>
          <w:noProof w:val="0"/>
        </w:rPr>
      </w:pPr>
      <w:bookmarkStart w:id="12" w:name="_Toc420925100"/>
      <w:bookmarkStart w:id="13" w:name="_Toc473170357"/>
      <w:bookmarkStart w:id="14" w:name="_Toc504625754"/>
      <w:r w:rsidRPr="006062AA">
        <w:rPr>
          <w:noProof w:val="0"/>
        </w:rPr>
        <w:t>Closed Issues</w:t>
      </w:r>
      <w:bookmarkEnd w:id="12"/>
    </w:p>
    <w:p w:rsidR="00EE6A34" w:rsidRPr="006062AA" w:rsidRDefault="00EE6A34" w:rsidP="00305C1E">
      <w:pPr>
        <w:pStyle w:val="BodyText"/>
      </w:pPr>
      <w:r w:rsidRPr="006062AA">
        <w:t>Could this profile be extended to include any nomenclature mapping to provide SNOMED, LOINC, RXNORM and other clinical mappings from other standard nomenclatures, clinical or non-clinical?  YES</w:t>
      </w:r>
    </w:p>
    <w:p w:rsidR="00EE6A34" w:rsidRPr="006062AA" w:rsidRDefault="00EE6A34" w:rsidP="00EE6A34">
      <w:pPr>
        <w:pStyle w:val="BodyText"/>
      </w:pPr>
    </w:p>
    <w:p w:rsidR="009F5CF4" w:rsidRPr="006062AA" w:rsidRDefault="00747676" w:rsidP="00BB76BC">
      <w:pPr>
        <w:pStyle w:val="Heading1"/>
        <w:rPr>
          <w:noProof w:val="0"/>
        </w:rPr>
      </w:pPr>
      <w:bookmarkStart w:id="15" w:name="_Toc420925101"/>
      <w:r w:rsidRPr="006062AA">
        <w:rPr>
          <w:noProof w:val="0"/>
        </w:rPr>
        <w:lastRenderedPageBreak/>
        <w:t>General Introduction</w:t>
      </w:r>
      <w:bookmarkEnd w:id="15"/>
    </w:p>
    <w:p w:rsidR="00747676" w:rsidRPr="00A46CD8" w:rsidRDefault="00747676" w:rsidP="006062AA">
      <w:pPr>
        <w:pStyle w:val="AppendixHeading1"/>
        <w:rPr>
          <w:noProof w:val="0"/>
        </w:rPr>
      </w:pPr>
      <w:bookmarkStart w:id="16" w:name="_Toc420925102"/>
      <w:r w:rsidRPr="00A46CD8">
        <w:rPr>
          <w:noProof w:val="0"/>
        </w:rPr>
        <w:t>Appendix A - Actor Summary Definitions</w:t>
      </w:r>
      <w:bookmarkEnd w:id="16"/>
    </w:p>
    <w:p w:rsidR="00747676" w:rsidRPr="006062AA" w:rsidRDefault="00747676" w:rsidP="00747676">
      <w:pPr>
        <w:pStyle w:val="EditorInstructions"/>
      </w:pPr>
      <w:r w:rsidRPr="006062AA">
        <w:t xml:space="preserve">Add the following actors </w:t>
      </w:r>
      <w:r w:rsidRPr="006062AA">
        <w:rPr>
          <w:iCs w:val="0"/>
        </w:rPr>
        <w:t xml:space="preserve">to the IHE </w:t>
      </w:r>
      <w:r w:rsidRPr="006062AA">
        <w:t>Technical Frameworks</w:t>
      </w:r>
      <w:r w:rsidRPr="006062AA">
        <w:rPr>
          <w:iCs w:val="0"/>
        </w:rPr>
        <w:t xml:space="preserve"> General Introduction list of </w:t>
      </w:r>
      <w:r w:rsidR="00011631" w:rsidRPr="006062AA">
        <w:rPr>
          <w:iCs w:val="0"/>
        </w:rPr>
        <w:t>a</w:t>
      </w:r>
      <w:r w:rsidRPr="006062AA">
        <w:rPr>
          <w:iCs w:val="0"/>
        </w:rPr>
        <w:t>ctors</w:t>
      </w:r>
      <w:r w:rsidRPr="006062AA">
        <w:t>:</w:t>
      </w:r>
    </w:p>
    <w:p w:rsidR="00747676" w:rsidRPr="006062AA" w:rsidRDefault="00747676" w:rsidP="00305C1E">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6062AA" w:rsidTr="00BB76BC">
        <w:tc>
          <w:tcPr>
            <w:tcW w:w="3078" w:type="dxa"/>
            <w:shd w:val="clear" w:color="auto" w:fill="D9D9D9"/>
          </w:tcPr>
          <w:p w:rsidR="00747676" w:rsidRPr="006062AA" w:rsidRDefault="00747676" w:rsidP="00EB71A2">
            <w:pPr>
              <w:pStyle w:val="TableEntryHeader"/>
            </w:pPr>
            <w:r w:rsidRPr="006062AA">
              <w:t>Actor</w:t>
            </w:r>
          </w:p>
        </w:tc>
        <w:tc>
          <w:tcPr>
            <w:tcW w:w="6498" w:type="dxa"/>
            <w:shd w:val="clear" w:color="auto" w:fill="D9D9D9"/>
          </w:tcPr>
          <w:p w:rsidR="00747676" w:rsidRPr="006062AA" w:rsidRDefault="00747676" w:rsidP="00EB71A2">
            <w:pPr>
              <w:pStyle w:val="TableEntryHeader"/>
            </w:pPr>
            <w:r w:rsidRPr="006062AA">
              <w:t>Definition</w:t>
            </w:r>
          </w:p>
        </w:tc>
      </w:tr>
      <w:tr w:rsidR="0018707B" w:rsidRPr="006062AA" w:rsidTr="00BB76BC">
        <w:tc>
          <w:tcPr>
            <w:tcW w:w="3078" w:type="dxa"/>
            <w:shd w:val="clear" w:color="auto" w:fill="auto"/>
          </w:tcPr>
          <w:p w:rsidR="0018707B" w:rsidRPr="006062AA" w:rsidRDefault="0018707B" w:rsidP="00127B7A">
            <w:pPr>
              <w:pStyle w:val="TableEntry"/>
            </w:pPr>
            <w:r w:rsidRPr="006062AA">
              <w:t>Clinical Mapping Requestor</w:t>
            </w:r>
            <w:r w:rsidR="002D5930" w:rsidRPr="003C2822">
              <w:rPr>
                <w:strike/>
                <w:rPrChange w:id="17" w:author="Keith W. Boone" w:date="2015-07-20T13:15:00Z">
                  <w:rPr/>
                </w:rPrChange>
              </w:rPr>
              <w:t xml:space="preserve"> (See Note 1 for Requirements)</w:t>
            </w:r>
          </w:p>
        </w:tc>
        <w:tc>
          <w:tcPr>
            <w:tcW w:w="6498" w:type="dxa"/>
            <w:shd w:val="clear" w:color="auto" w:fill="auto"/>
          </w:tcPr>
          <w:p w:rsidR="00F65A76" w:rsidRPr="003C2822" w:rsidRDefault="00784176" w:rsidP="00D460C9">
            <w:pPr>
              <w:pStyle w:val="TableEntry"/>
              <w:ind w:left="120"/>
              <w:rPr>
                <w:strike/>
                <w:rPrChange w:id="18" w:author="Keith W. Boone" w:date="2015-07-20T13:15:00Z">
                  <w:rPr/>
                </w:rPrChange>
              </w:rPr>
            </w:pPr>
            <w:r w:rsidRPr="006062AA">
              <w:t xml:space="preserve">The Clinical Mapping Requestor </w:t>
            </w:r>
            <w:ins w:id="19" w:author="Keith W. Boone" w:date="2015-07-20T13:16:00Z">
              <w:r w:rsidR="003C2822">
                <w:rPr>
                  <w:u w:val="single"/>
                </w:rPr>
                <w:t xml:space="preserve">identifies terms that need to be mapped and requests mappings for them.  </w:t>
              </w:r>
            </w:ins>
            <w:r w:rsidR="006239A3" w:rsidRPr="003C2822">
              <w:rPr>
                <w:strike/>
                <w:rPrChange w:id="20" w:author="Keith W. Boone" w:date="2015-07-20T13:15:00Z">
                  <w:rPr/>
                </w:rPrChange>
              </w:rPr>
              <w:t xml:space="preserve">in conjunction with a requesting actor </w:t>
            </w:r>
            <w:r w:rsidRPr="003C2822">
              <w:rPr>
                <w:strike/>
                <w:rPrChange w:id="21" w:author="Keith W. Boone" w:date="2015-07-20T13:15:00Z">
                  <w:rPr/>
                </w:rPrChange>
              </w:rPr>
              <w:t xml:space="preserve">provides a list of terms </w:t>
            </w:r>
            <w:r w:rsidR="007A3A91" w:rsidRPr="003C2822">
              <w:rPr>
                <w:strike/>
                <w:rPrChange w:id="22" w:author="Keith W. Boone" w:date="2015-07-20T13:15:00Z">
                  <w:rPr/>
                </w:rPrChange>
              </w:rPr>
              <w:t xml:space="preserve">in a </w:t>
            </w:r>
            <w:r w:rsidR="00D01739" w:rsidRPr="003C2822">
              <w:rPr>
                <w:strike/>
                <w:rPrChange w:id="23" w:author="Keith W. Boone" w:date="2015-07-20T13:15:00Z">
                  <w:rPr/>
                </w:rPrChange>
              </w:rPr>
              <w:t xml:space="preserve">Translate Code </w:t>
            </w:r>
            <w:r w:rsidR="007A3A91" w:rsidRPr="003C2822">
              <w:rPr>
                <w:strike/>
                <w:rPrChange w:id="24" w:author="Keith W. Boone" w:date="2015-07-20T13:15:00Z">
                  <w:rPr/>
                </w:rPrChange>
              </w:rPr>
              <w:t xml:space="preserve">Request transaction </w:t>
            </w:r>
            <w:r w:rsidRPr="003C2822">
              <w:rPr>
                <w:strike/>
                <w:rPrChange w:id="25" w:author="Keith W. Boone" w:date="2015-07-20T13:15:00Z">
                  <w:rPr/>
                </w:rPrChange>
              </w:rPr>
              <w:t>with</w:t>
            </w:r>
            <w:r w:rsidR="00F65A76" w:rsidRPr="003C2822">
              <w:rPr>
                <w:strike/>
                <w:rPrChange w:id="26" w:author="Keith W. Boone" w:date="2015-07-20T13:15:00Z">
                  <w:rPr/>
                </w:rPrChange>
              </w:rPr>
              <w:t>:</w:t>
            </w:r>
          </w:p>
          <w:p w:rsidR="00D26C10" w:rsidRPr="003C2822" w:rsidRDefault="00D26C10" w:rsidP="00F65A76">
            <w:pPr>
              <w:pStyle w:val="TableEntry"/>
              <w:numPr>
                <w:ilvl w:val="0"/>
                <w:numId w:val="30"/>
              </w:numPr>
              <w:rPr>
                <w:strike/>
                <w:rPrChange w:id="27" w:author="Keith W. Boone" w:date="2015-07-20T13:15:00Z">
                  <w:rPr/>
                </w:rPrChange>
              </w:rPr>
            </w:pPr>
            <w:r w:rsidRPr="003C2822">
              <w:rPr>
                <w:strike/>
                <w:rPrChange w:id="28" w:author="Keith W. Boone" w:date="2015-07-20T13:15:00Z">
                  <w:rPr/>
                </w:rPrChange>
              </w:rPr>
              <w:t>Items to be mapped</w:t>
            </w:r>
          </w:p>
          <w:p w:rsidR="00F65A76" w:rsidRPr="003C2822" w:rsidRDefault="00D26C10" w:rsidP="00F65A76">
            <w:pPr>
              <w:pStyle w:val="TableEntry"/>
              <w:numPr>
                <w:ilvl w:val="0"/>
                <w:numId w:val="30"/>
              </w:numPr>
              <w:rPr>
                <w:strike/>
                <w:rPrChange w:id="29" w:author="Keith W. Boone" w:date="2015-07-20T13:15:00Z">
                  <w:rPr/>
                </w:rPrChange>
              </w:rPr>
            </w:pPr>
            <w:r w:rsidRPr="003C2822">
              <w:rPr>
                <w:strike/>
                <w:rPrChange w:id="30" w:author="Keith W. Boone" w:date="2015-07-20T13:15:00Z">
                  <w:rPr/>
                </w:rPrChange>
              </w:rPr>
              <w:t>Terminology of the items</w:t>
            </w:r>
          </w:p>
          <w:p w:rsidR="0018707B" w:rsidRPr="006062AA" w:rsidRDefault="00F65A76" w:rsidP="00D26C10">
            <w:pPr>
              <w:pStyle w:val="TableEntry"/>
              <w:numPr>
                <w:ilvl w:val="0"/>
                <w:numId w:val="30"/>
              </w:numPr>
            </w:pPr>
            <w:r w:rsidRPr="003C2822">
              <w:rPr>
                <w:strike/>
                <w:rPrChange w:id="31" w:author="Keith W. Boone" w:date="2015-07-20T13:15:00Z">
                  <w:rPr/>
                </w:rPrChange>
              </w:rPr>
              <w:t>targeted terminology for mapping</w:t>
            </w:r>
          </w:p>
        </w:tc>
      </w:tr>
      <w:tr w:rsidR="00747676" w:rsidRPr="006062AA" w:rsidTr="00BB76BC">
        <w:tc>
          <w:tcPr>
            <w:tcW w:w="3078" w:type="dxa"/>
            <w:shd w:val="clear" w:color="auto" w:fill="auto"/>
          </w:tcPr>
          <w:p w:rsidR="00747676" w:rsidRPr="006062AA" w:rsidRDefault="00C67118" w:rsidP="00127B7A">
            <w:pPr>
              <w:pStyle w:val="TableEntry"/>
            </w:pPr>
            <w:r w:rsidRPr="006062AA">
              <w:t>Clinical Mapp</w:t>
            </w:r>
            <w:r w:rsidR="00127B7A" w:rsidRPr="006062AA">
              <w:t>er</w:t>
            </w:r>
            <w:r w:rsidR="002D5930" w:rsidRPr="006062AA">
              <w:t xml:space="preserve"> </w:t>
            </w:r>
            <w:r w:rsidR="002D5930" w:rsidRPr="003C2822">
              <w:rPr>
                <w:strike/>
                <w:rPrChange w:id="32" w:author="Keith W. Boone" w:date="2015-07-20T13:15:00Z">
                  <w:rPr/>
                </w:rPrChange>
              </w:rPr>
              <w:t>(See Note 2 for Requirements)</w:t>
            </w:r>
            <w:r w:rsidRPr="003C2822">
              <w:rPr>
                <w:strike/>
                <w:rPrChange w:id="33" w:author="Keith W. Boone" w:date="2015-07-20T13:15:00Z">
                  <w:rPr/>
                </w:rPrChange>
              </w:rPr>
              <w:t xml:space="preserve"> </w:t>
            </w:r>
          </w:p>
        </w:tc>
        <w:tc>
          <w:tcPr>
            <w:tcW w:w="6498" w:type="dxa"/>
            <w:shd w:val="clear" w:color="auto" w:fill="auto"/>
          </w:tcPr>
          <w:p w:rsidR="00D460C9" w:rsidRPr="003C2822" w:rsidRDefault="00D460C9" w:rsidP="00D36ED9">
            <w:pPr>
              <w:pStyle w:val="TableEntry"/>
              <w:rPr>
                <w:strike/>
                <w:rPrChange w:id="34" w:author="Keith W. Boone" w:date="2015-07-20T13:16:00Z">
                  <w:rPr/>
                </w:rPrChange>
              </w:rPr>
            </w:pPr>
            <w:r w:rsidRPr="006062AA">
              <w:t xml:space="preserve">The Clinical Mapper </w:t>
            </w:r>
            <w:ins w:id="35" w:author="Keith W. Boone" w:date="2015-07-20T13:16:00Z">
              <w:r w:rsidR="003C2822">
                <w:t xml:space="preserve">selects appropriate mappings for terms that </w:t>
              </w:r>
            </w:ins>
            <w:ins w:id="36" w:author="Keith W. Boone" w:date="2015-07-20T13:17:00Z">
              <w:r w:rsidR="003C2822">
                <w:t xml:space="preserve">it has been requested to map. </w:t>
              </w:r>
            </w:ins>
            <w:proofErr w:type="gramStart"/>
            <w:r w:rsidR="00D26C10" w:rsidRPr="003C2822">
              <w:rPr>
                <w:strike/>
                <w:rPrChange w:id="37" w:author="Keith W. Boone" w:date="2015-07-20T13:16:00Z">
                  <w:rPr/>
                </w:rPrChange>
              </w:rPr>
              <w:t>responds</w:t>
            </w:r>
            <w:proofErr w:type="gramEnd"/>
            <w:r w:rsidR="00D26C10" w:rsidRPr="003C2822">
              <w:rPr>
                <w:strike/>
                <w:rPrChange w:id="38" w:author="Keith W. Boone" w:date="2015-07-20T13:16:00Z">
                  <w:rPr/>
                </w:rPrChange>
              </w:rPr>
              <w:t xml:space="preserve"> to </w:t>
            </w:r>
            <w:r w:rsidR="007A3A91" w:rsidRPr="003C2822">
              <w:rPr>
                <w:strike/>
                <w:rPrChange w:id="39" w:author="Keith W. Boone" w:date="2015-07-20T13:16:00Z">
                  <w:rPr/>
                </w:rPrChange>
              </w:rPr>
              <w:t xml:space="preserve">the </w:t>
            </w:r>
            <w:r w:rsidR="00D01739" w:rsidRPr="003C2822">
              <w:rPr>
                <w:strike/>
                <w:rPrChange w:id="40" w:author="Keith W. Boone" w:date="2015-07-20T13:16:00Z">
                  <w:rPr/>
                </w:rPrChange>
              </w:rPr>
              <w:t xml:space="preserve">Translate Code </w:t>
            </w:r>
            <w:r w:rsidR="007A3A91" w:rsidRPr="003C2822">
              <w:rPr>
                <w:strike/>
                <w:rPrChange w:id="41" w:author="Keith W. Boone" w:date="2015-07-20T13:16:00Z">
                  <w:rPr/>
                </w:rPrChange>
              </w:rPr>
              <w:t xml:space="preserve">Request transaction </w:t>
            </w:r>
            <w:r w:rsidRPr="003C2822">
              <w:rPr>
                <w:strike/>
                <w:rPrChange w:id="42" w:author="Keith W. Boone" w:date="2015-07-20T13:16:00Z">
                  <w:rPr/>
                </w:rPrChange>
              </w:rPr>
              <w:t xml:space="preserve">from the Clinical Mapping Requestor. </w:t>
            </w:r>
          </w:p>
          <w:p w:rsidR="00127B7A" w:rsidRPr="003C2822" w:rsidRDefault="00127B7A" w:rsidP="00D36ED9">
            <w:pPr>
              <w:pStyle w:val="TableEntry"/>
              <w:rPr>
                <w:strike/>
                <w:rPrChange w:id="43" w:author="Keith W. Boone" w:date="2015-07-20T13:16:00Z">
                  <w:rPr/>
                </w:rPrChange>
              </w:rPr>
            </w:pPr>
            <w:r w:rsidRPr="003C2822">
              <w:rPr>
                <w:strike/>
                <w:rPrChange w:id="44" w:author="Keith W. Boone" w:date="2015-07-20T13:16:00Z">
                  <w:rPr/>
                </w:rPrChange>
              </w:rPr>
              <w:t xml:space="preserve">The </w:t>
            </w:r>
            <w:r w:rsidR="0018707B" w:rsidRPr="003C2822">
              <w:rPr>
                <w:strike/>
                <w:rPrChange w:id="45" w:author="Keith W. Boone" w:date="2015-07-20T13:16:00Z">
                  <w:rPr/>
                </w:rPrChange>
              </w:rPr>
              <w:t xml:space="preserve">Clinical </w:t>
            </w:r>
            <w:r w:rsidRPr="003C2822">
              <w:rPr>
                <w:strike/>
                <w:rPrChange w:id="46" w:author="Keith W. Boone" w:date="2015-07-20T13:16:00Z">
                  <w:rPr/>
                </w:rPrChange>
              </w:rPr>
              <w:t>Mapper shall be:</w:t>
            </w:r>
          </w:p>
          <w:p w:rsidR="00127B7A" w:rsidRPr="003C2822" w:rsidRDefault="007A3A91" w:rsidP="00127B7A">
            <w:pPr>
              <w:pStyle w:val="TableEntry"/>
              <w:numPr>
                <w:ilvl w:val="0"/>
                <w:numId w:val="27"/>
              </w:numPr>
              <w:rPr>
                <w:strike/>
                <w:rPrChange w:id="47" w:author="Keith W. Boone" w:date="2015-07-20T13:16:00Z">
                  <w:rPr/>
                </w:rPrChange>
              </w:rPr>
            </w:pPr>
            <w:r w:rsidRPr="003C2822">
              <w:rPr>
                <w:strike/>
                <w:rPrChange w:id="48" w:author="Keith W. Boone" w:date="2015-07-20T13:16:00Z">
                  <w:rPr/>
                </w:rPrChange>
              </w:rPr>
              <w:t>Capable of handling multiple mapping tables to be invoked singularly or in combination depending on the terminologies to be mapped</w:t>
            </w:r>
          </w:p>
          <w:p w:rsidR="00784176" w:rsidRPr="006062AA" w:rsidRDefault="00491E77" w:rsidP="007A3A91">
            <w:pPr>
              <w:pStyle w:val="TableEntry"/>
              <w:numPr>
                <w:ilvl w:val="0"/>
                <w:numId w:val="27"/>
              </w:numPr>
            </w:pPr>
            <w:r w:rsidRPr="003C2822">
              <w:rPr>
                <w:strike/>
                <w:rPrChange w:id="49" w:author="Keith W. Boone" w:date="2015-07-20T13:16:00Z">
                  <w:rPr/>
                </w:rPrChange>
              </w:rPr>
              <w:t>C</w:t>
            </w:r>
            <w:r w:rsidR="00127B7A" w:rsidRPr="003C2822">
              <w:rPr>
                <w:strike/>
                <w:rPrChange w:id="50" w:author="Keith W. Boone" w:date="2015-07-20T13:16:00Z">
                  <w:rPr/>
                </w:rPrChange>
              </w:rPr>
              <w:t>ontext mapping</w:t>
            </w:r>
            <w:r w:rsidRPr="003C2822">
              <w:rPr>
                <w:strike/>
                <w:rPrChange w:id="51" w:author="Keith W. Boone" w:date="2015-07-20T13:16:00Z">
                  <w:rPr/>
                </w:rPrChange>
              </w:rPr>
              <w:t xml:space="preserve"> capable</w:t>
            </w:r>
          </w:p>
        </w:tc>
      </w:tr>
    </w:tbl>
    <w:p w:rsidR="00793226" w:rsidRPr="006062AA" w:rsidRDefault="00793226" w:rsidP="00127B7A">
      <w:pPr>
        <w:pStyle w:val="TableEntry"/>
      </w:pPr>
    </w:p>
    <w:p w:rsidR="00747676" w:rsidRPr="006062AA" w:rsidRDefault="00747676" w:rsidP="00747676">
      <w:pPr>
        <w:pStyle w:val="AppendixHeading1"/>
        <w:rPr>
          <w:noProof w:val="0"/>
        </w:rPr>
      </w:pPr>
      <w:bookmarkStart w:id="52" w:name="_Toc420925103"/>
      <w:r w:rsidRPr="006062AA">
        <w:rPr>
          <w:noProof w:val="0"/>
        </w:rPr>
        <w:t>Appendix B - Transaction Summary Definitions</w:t>
      </w:r>
      <w:bookmarkEnd w:id="52"/>
    </w:p>
    <w:p w:rsidR="00747676" w:rsidRPr="006062AA" w:rsidRDefault="00747676" w:rsidP="00747676">
      <w:pPr>
        <w:pStyle w:val="EditorInstructions"/>
      </w:pPr>
      <w:r w:rsidRPr="006062AA">
        <w:t xml:space="preserve">Add the following transactions </w:t>
      </w:r>
      <w:r w:rsidRPr="006062AA">
        <w:rPr>
          <w:iCs w:val="0"/>
        </w:rPr>
        <w:t xml:space="preserve">to the IHE </w:t>
      </w:r>
      <w:r w:rsidRPr="006062AA">
        <w:t>Technical Frameworks</w:t>
      </w:r>
      <w:r w:rsidR="003B70A2" w:rsidRPr="006062AA">
        <w:rPr>
          <w:iCs w:val="0"/>
        </w:rPr>
        <w:t xml:space="preserve"> General Introduction </w:t>
      </w:r>
      <w:r w:rsidRPr="006062AA">
        <w:rPr>
          <w:iCs w:val="0"/>
        </w:rPr>
        <w:t xml:space="preserve">list of </w:t>
      </w:r>
      <w:r w:rsidR="00011631" w:rsidRPr="006062AA">
        <w:rPr>
          <w:iCs w:val="0"/>
        </w:rPr>
        <w:t>t</w:t>
      </w:r>
      <w:r w:rsidRPr="006062AA">
        <w:rPr>
          <w:iCs w:val="0"/>
        </w:rPr>
        <w:t>ransactions</w:t>
      </w:r>
      <w:r w:rsidRPr="006062AA">
        <w:t>:</w:t>
      </w:r>
    </w:p>
    <w:p w:rsidR="00747676" w:rsidRPr="006062AA" w:rsidRDefault="00747676" w:rsidP="00305C1E">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6062AA" w:rsidTr="00BB76BC">
        <w:tc>
          <w:tcPr>
            <w:tcW w:w="3078" w:type="dxa"/>
            <w:shd w:val="clear" w:color="auto" w:fill="D9D9D9"/>
          </w:tcPr>
          <w:p w:rsidR="00747676" w:rsidRPr="006062AA" w:rsidRDefault="00747676" w:rsidP="00EB71A2">
            <w:pPr>
              <w:pStyle w:val="TableEntryHeader"/>
            </w:pPr>
            <w:r w:rsidRPr="006062AA">
              <w:t>Transaction</w:t>
            </w:r>
          </w:p>
        </w:tc>
        <w:tc>
          <w:tcPr>
            <w:tcW w:w="6498" w:type="dxa"/>
            <w:shd w:val="clear" w:color="auto" w:fill="D9D9D9"/>
          </w:tcPr>
          <w:p w:rsidR="00747676" w:rsidRPr="006062AA" w:rsidRDefault="00747676" w:rsidP="00EB71A2">
            <w:pPr>
              <w:pStyle w:val="TableEntryHeader"/>
            </w:pPr>
            <w:r w:rsidRPr="006062AA">
              <w:t>Definition</w:t>
            </w:r>
          </w:p>
        </w:tc>
      </w:tr>
      <w:tr w:rsidR="00747676" w:rsidRPr="006062AA" w:rsidTr="00BB76BC">
        <w:tc>
          <w:tcPr>
            <w:tcW w:w="3078" w:type="dxa"/>
            <w:shd w:val="clear" w:color="auto" w:fill="auto"/>
          </w:tcPr>
          <w:p w:rsidR="00747676" w:rsidRPr="006062AA" w:rsidRDefault="00D01739" w:rsidP="005E21A9">
            <w:pPr>
              <w:pStyle w:val="TableEntry"/>
            </w:pPr>
            <w:r w:rsidRPr="006062AA">
              <w:t>Translate Code</w:t>
            </w:r>
          </w:p>
        </w:tc>
        <w:tc>
          <w:tcPr>
            <w:tcW w:w="6498" w:type="dxa"/>
            <w:shd w:val="clear" w:color="auto" w:fill="auto"/>
          </w:tcPr>
          <w:p w:rsidR="003C2822" w:rsidRDefault="00EB62D3" w:rsidP="003C2822">
            <w:pPr>
              <w:pStyle w:val="TableEntry"/>
              <w:rPr>
                <w:ins w:id="53" w:author="Keith W. Boone" w:date="2015-07-20T13:20:00Z"/>
              </w:rPr>
            </w:pPr>
            <w:r w:rsidRPr="006062AA">
              <w:t xml:space="preserve">This transaction </w:t>
            </w:r>
            <w:del w:id="54" w:author="Keith W. Boone" w:date="2015-07-20T13:19:00Z">
              <w:r w:rsidRPr="006062AA" w:rsidDel="003C2822">
                <w:delText xml:space="preserve">uses either a REST or SOAP based format to </w:delText>
              </w:r>
            </w:del>
            <w:r w:rsidRPr="006062AA">
              <w:t>provide</w:t>
            </w:r>
            <w:ins w:id="55" w:author="Keith W. Boone" w:date="2015-07-20T13:19:00Z">
              <w:r w:rsidR="003C2822">
                <w:t>s</w:t>
              </w:r>
            </w:ins>
            <w:r w:rsidRPr="006062AA">
              <w:t xml:space="preserve"> a </w:t>
            </w:r>
            <w:del w:id="56" w:author="Keith W. Boone" w:date="2015-07-20T13:20:00Z">
              <w:r w:rsidRPr="006062AA" w:rsidDel="003C2822">
                <w:delText xml:space="preserve">list </w:delText>
              </w:r>
            </w:del>
            <w:ins w:id="57" w:author="Keith W. Boone" w:date="2015-07-20T13:20:00Z">
              <w:r w:rsidR="003C2822">
                <w:t xml:space="preserve">term </w:t>
              </w:r>
            </w:ins>
            <w:del w:id="58" w:author="Keith W. Boone" w:date="2015-07-20T13:20:00Z">
              <w:r w:rsidRPr="006062AA" w:rsidDel="003C2822">
                <w:delText xml:space="preserve">of </w:delText>
              </w:r>
              <w:r w:rsidR="00F52927" w:rsidRPr="006062AA" w:rsidDel="003C2822">
                <w:delText xml:space="preserve">clinical </w:delText>
              </w:r>
              <w:r w:rsidRPr="006062AA" w:rsidDel="003C2822">
                <w:delText xml:space="preserve">items </w:delText>
              </w:r>
            </w:del>
            <w:r w:rsidRPr="006062AA">
              <w:t xml:space="preserve">to be mapped </w:t>
            </w:r>
            <w:proofErr w:type="gramStart"/>
            <w:r w:rsidRPr="006062AA">
              <w:t xml:space="preserve">to </w:t>
            </w:r>
            <w:ins w:id="59" w:author="Keith W. Boone" w:date="2015-07-20T13:20:00Z">
              <w:r w:rsidR="003C2822">
                <w:t xml:space="preserve">a </w:t>
              </w:r>
            </w:ins>
            <w:r w:rsidRPr="006062AA">
              <w:t xml:space="preserve">specific </w:t>
            </w:r>
            <w:del w:id="60" w:author="Keith W. Boone" w:date="2015-07-20T13:20:00Z">
              <w:r w:rsidRPr="006062AA" w:rsidDel="003C2822">
                <w:delText xml:space="preserve">clinical </w:delText>
              </w:r>
            </w:del>
            <w:r w:rsidRPr="006062AA">
              <w:t>terminology equivalents</w:t>
            </w:r>
            <w:proofErr w:type="gramEnd"/>
            <w:ins w:id="61" w:author="Keith W. Boone" w:date="2015-07-20T13:20:00Z">
              <w:r w:rsidR="003C2822">
                <w:t>, and receives a list of terms which may be used to represent the concept in the requested terminology.</w:t>
              </w:r>
            </w:ins>
          </w:p>
          <w:p w:rsidR="005E21A9" w:rsidRPr="006062AA" w:rsidRDefault="00EB62D3" w:rsidP="003C2822">
            <w:pPr>
              <w:pStyle w:val="TableEntry"/>
            </w:pPr>
            <w:r w:rsidRPr="006062AA">
              <w:t xml:space="preserve">. </w:t>
            </w:r>
            <w:del w:id="62" w:author="Keith W. Boone" w:date="2015-07-20T13:19:00Z">
              <w:r w:rsidRPr="006062AA" w:rsidDel="003C2822">
                <w:delText>Projected terminologies include LOINC, SNOMED</w:delText>
              </w:r>
              <w:r w:rsidR="00C643A4" w:rsidRPr="006062AA" w:rsidDel="003C2822">
                <w:delText>,</w:delText>
              </w:r>
              <w:r w:rsidRPr="006062AA" w:rsidDel="003C2822">
                <w:delText xml:space="preserve"> </w:delText>
              </w:r>
              <w:r w:rsidR="00C643A4" w:rsidRPr="006062AA" w:rsidDel="003C2822">
                <w:delText>and ICD-10</w:delText>
              </w:r>
              <w:r w:rsidR="0010653F" w:rsidRPr="006062AA" w:rsidDel="003C2822">
                <w:delText>.</w:delText>
              </w:r>
              <w:r w:rsidR="005E21A9" w:rsidRPr="006062AA" w:rsidDel="003C2822">
                <w:delText>This transaction may require several iterations to get to a match or matches, or a failure</w:delText>
              </w:r>
              <w:r w:rsidR="00007331" w:rsidRPr="006062AA" w:rsidDel="003C2822">
                <w:delText xml:space="preserve">: </w:delText>
              </w:r>
              <w:r w:rsidR="005E21A9" w:rsidRPr="006062AA" w:rsidDel="003C2822">
                <w:delText xml:space="preserve"> </w:delText>
              </w:r>
              <w:r w:rsidR="006430FA" w:rsidRPr="006062AA" w:rsidDel="003C2822">
                <w:delText>The Clinical</w:delText>
              </w:r>
              <w:r w:rsidR="00007331" w:rsidRPr="006062AA" w:rsidDel="003C2822">
                <w:delText xml:space="preserve"> Mapper Actor may request additional context from the </w:delText>
              </w:r>
              <w:r w:rsidR="004E4122" w:rsidRPr="006062AA" w:rsidDel="003C2822">
                <w:delText xml:space="preserve">Clinical Mapping Requester in order to </w:delText>
              </w:r>
              <w:r w:rsidR="00486419" w:rsidRPr="006062AA" w:rsidDel="003C2822">
                <w:delText xml:space="preserve">overcome </w:delText>
              </w:r>
              <w:r w:rsidR="004E4122" w:rsidRPr="006062AA" w:rsidDel="003C2822">
                <w:delText xml:space="preserve">an ambiguous </w:delText>
              </w:r>
              <w:r w:rsidR="00486419" w:rsidRPr="006062AA" w:rsidDel="003C2822">
                <w:delText>mapping.</w:delText>
              </w:r>
            </w:del>
          </w:p>
        </w:tc>
      </w:tr>
      <w:tr w:rsidR="003C2822" w:rsidRPr="006062AA" w:rsidTr="00BB76BC">
        <w:trPr>
          <w:ins w:id="63" w:author="Keith W. Boone" w:date="2015-07-20T13:19:00Z"/>
        </w:trPr>
        <w:tc>
          <w:tcPr>
            <w:tcW w:w="3078" w:type="dxa"/>
            <w:shd w:val="clear" w:color="auto" w:fill="auto"/>
          </w:tcPr>
          <w:p w:rsidR="003C2822" w:rsidRPr="006062AA" w:rsidRDefault="003C2822" w:rsidP="005E21A9">
            <w:pPr>
              <w:pStyle w:val="TableEntry"/>
              <w:rPr>
                <w:ins w:id="64" w:author="Keith W. Boone" w:date="2015-07-20T13:19:00Z"/>
              </w:rPr>
            </w:pPr>
            <w:ins w:id="65" w:author="Keith W. Boone" w:date="2015-07-20T13:19:00Z">
              <w:r w:rsidRPr="006062AA">
                <w:t>Retrieve Code Mappings</w:t>
              </w:r>
            </w:ins>
          </w:p>
        </w:tc>
        <w:tc>
          <w:tcPr>
            <w:tcW w:w="6498" w:type="dxa"/>
            <w:shd w:val="clear" w:color="auto" w:fill="auto"/>
          </w:tcPr>
          <w:p w:rsidR="003C2822" w:rsidRPr="006062AA" w:rsidRDefault="003C2822" w:rsidP="003C2822">
            <w:pPr>
              <w:pStyle w:val="TableEntry"/>
              <w:rPr>
                <w:ins w:id="66" w:author="Keith W. Boone" w:date="2015-07-20T13:19:00Z"/>
              </w:rPr>
            </w:pPr>
            <w:ins w:id="67" w:author="Keith W. Boone" w:date="2015-07-20T13:20:00Z">
              <w:r>
                <w:t>This transaction supports retrieval of all mappings f</w:t>
              </w:r>
            </w:ins>
            <w:ins w:id="68" w:author="Keith W. Boone" w:date="2015-07-20T13:21:00Z">
              <w:r>
                <w:t>rom a source terminology to a destination terminology.</w:t>
              </w:r>
            </w:ins>
          </w:p>
        </w:tc>
      </w:tr>
    </w:tbl>
    <w:p w:rsidR="00CF283F" w:rsidRPr="006062AA" w:rsidRDefault="00CF283F" w:rsidP="008616CB">
      <w:pPr>
        <w:pStyle w:val="PartTitle"/>
      </w:pPr>
      <w:bookmarkStart w:id="69" w:name="_Toc420925104"/>
      <w:r w:rsidRPr="006062AA">
        <w:lastRenderedPageBreak/>
        <w:t xml:space="preserve">Volume </w:t>
      </w:r>
      <w:r w:rsidR="00B43198" w:rsidRPr="006062AA">
        <w:t>1</w:t>
      </w:r>
      <w:r w:rsidRPr="006062AA">
        <w:t xml:space="preserve"> –</w:t>
      </w:r>
      <w:r w:rsidR="003A09FE" w:rsidRPr="006062AA">
        <w:t xml:space="preserve"> </w:t>
      </w:r>
      <w:r w:rsidRPr="006062AA">
        <w:t>Profiles</w:t>
      </w:r>
      <w:bookmarkEnd w:id="69"/>
    </w:p>
    <w:p w:rsidR="00303E20" w:rsidRPr="006062AA" w:rsidRDefault="00011631" w:rsidP="00303E20">
      <w:pPr>
        <w:pStyle w:val="Heading1"/>
        <w:pageBreakBefore w:val="0"/>
        <w:rPr>
          <w:noProof w:val="0"/>
        </w:rPr>
      </w:pPr>
      <w:bookmarkStart w:id="70" w:name="_Toc420925105"/>
      <w:bookmarkStart w:id="71" w:name="_Toc473170358"/>
      <w:bookmarkStart w:id="72" w:name="_Toc504625755"/>
      <w:bookmarkStart w:id="73" w:name="_Toc530206508"/>
      <w:bookmarkStart w:id="74" w:name="_Toc1388428"/>
      <w:bookmarkStart w:id="75" w:name="_Toc1388582"/>
      <w:bookmarkStart w:id="76" w:name="_Toc1456609"/>
      <w:bookmarkStart w:id="77" w:name="_Toc37034634"/>
      <w:bookmarkStart w:id="78" w:name="_Toc38846112"/>
      <w:bookmarkEnd w:id="13"/>
      <w:bookmarkEnd w:id="14"/>
      <w:r w:rsidRPr="006062AA">
        <w:rPr>
          <w:noProof w:val="0"/>
        </w:rPr>
        <w:t xml:space="preserve">X </w:t>
      </w:r>
      <w:r w:rsidR="00CA1CF6" w:rsidRPr="006062AA">
        <w:rPr>
          <w:noProof w:val="0"/>
        </w:rPr>
        <w:t xml:space="preserve">Clinical </w:t>
      </w:r>
      <w:r w:rsidR="00F938E1" w:rsidRPr="006062AA">
        <w:rPr>
          <w:noProof w:val="0"/>
        </w:rPr>
        <w:t>Mapping</w:t>
      </w:r>
      <w:r w:rsidR="00C748F9" w:rsidRPr="006062AA">
        <w:rPr>
          <w:noProof w:val="0"/>
        </w:rPr>
        <w:t xml:space="preserve"> (CMAP)</w:t>
      </w:r>
      <w:r w:rsidR="00CA1CF6" w:rsidRPr="006062AA">
        <w:rPr>
          <w:noProof w:val="0"/>
        </w:rPr>
        <w:t xml:space="preserve"> </w:t>
      </w:r>
      <w:r w:rsidR="00303E20" w:rsidRPr="006062AA">
        <w:rPr>
          <w:noProof w:val="0"/>
        </w:rPr>
        <w:t>Profile</w:t>
      </w:r>
      <w:bookmarkEnd w:id="70"/>
    </w:p>
    <w:p w:rsidR="009E15FD" w:rsidRPr="006062AA" w:rsidRDefault="009E15FD" w:rsidP="00305C1E">
      <w:pPr>
        <w:pStyle w:val="BodyText"/>
      </w:pPr>
      <w:r w:rsidRPr="006062AA">
        <w:t>Mapping to and from clinical terminologies is important to handle situations in which:</w:t>
      </w:r>
    </w:p>
    <w:p w:rsidR="00CB1C82" w:rsidRPr="006062AA" w:rsidRDefault="009E15FD" w:rsidP="00305C1E">
      <w:pPr>
        <w:pStyle w:val="ListBullet2"/>
      </w:pPr>
      <w:r w:rsidRPr="006062AA">
        <w:t>Device generated observations need to be converted to clinical terminologies for use in clinical decision making and record keeping</w:t>
      </w:r>
    </w:p>
    <w:p w:rsidR="00654788" w:rsidRPr="006062AA" w:rsidRDefault="009E15FD" w:rsidP="00305C1E">
      <w:pPr>
        <w:pStyle w:val="ListBullet2"/>
      </w:pPr>
      <w:r w:rsidRPr="006062AA">
        <w:t>Clinical terminologies need to be converted to charge capture / billing compatible</w:t>
      </w:r>
      <w:r w:rsidR="00654788" w:rsidRPr="006062AA">
        <w:t xml:space="preserve"> terminologies</w:t>
      </w:r>
      <w:r w:rsidR="00793226" w:rsidRPr="006062AA">
        <w:t xml:space="preserve"> for  communicating </w:t>
      </w:r>
      <w:r w:rsidR="008F63F6" w:rsidRPr="006062AA">
        <w:t>diagnoses and procedures</w:t>
      </w:r>
      <w:r w:rsidR="00793226" w:rsidRPr="006062AA">
        <w:t>:</w:t>
      </w:r>
    </w:p>
    <w:p w:rsidR="009E15FD" w:rsidRPr="006062AA" w:rsidRDefault="00654788" w:rsidP="00305C1E">
      <w:pPr>
        <w:pStyle w:val="ListBullet3"/>
      </w:pPr>
      <w:r w:rsidRPr="006062AA">
        <w:t>ICD-10 for international purposes</w:t>
      </w:r>
    </w:p>
    <w:p w:rsidR="00654788" w:rsidRPr="006062AA" w:rsidRDefault="00654788" w:rsidP="00305C1E">
      <w:pPr>
        <w:pStyle w:val="ListBullet3"/>
      </w:pPr>
      <w:r w:rsidRPr="006062AA">
        <w:t>Others as needed for national extensions</w:t>
      </w:r>
    </w:p>
    <w:p w:rsidR="00654788" w:rsidRPr="006062AA" w:rsidRDefault="00654788" w:rsidP="00305C1E">
      <w:pPr>
        <w:pStyle w:val="ListBullet2"/>
      </w:pPr>
      <w:r w:rsidRPr="006062AA">
        <w:t>Clinical terminologies need to be converted to other clinical terminologies (future)</w:t>
      </w:r>
    </w:p>
    <w:p w:rsidR="00654788" w:rsidRPr="006062AA" w:rsidRDefault="00654788" w:rsidP="00305C1E">
      <w:pPr>
        <w:pStyle w:val="BodyText"/>
      </w:pPr>
      <w:r w:rsidRPr="006062AA">
        <w:t>Benefits include:</w:t>
      </w:r>
    </w:p>
    <w:p w:rsidR="00654788" w:rsidRPr="006062AA" w:rsidRDefault="00654788" w:rsidP="00305C1E">
      <w:pPr>
        <w:pStyle w:val="ListBullet2"/>
      </w:pPr>
      <w:r w:rsidRPr="006062AA">
        <w:t>Significant time savings</w:t>
      </w:r>
    </w:p>
    <w:p w:rsidR="00654788" w:rsidRPr="006062AA" w:rsidRDefault="00654788" w:rsidP="00305C1E">
      <w:pPr>
        <w:pStyle w:val="ListBullet2"/>
      </w:pPr>
      <w:r w:rsidRPr="006062AA">
        <w:t>Data entry error reduction</w:t>
      </w:r>
    </w:p>
    <w:p w:rsidR="00654788" w:rsidRPr="006062AA" w:rsidRDefault="00654788" w:rsidP="00305C1E">
      <w:pPr>
        <w:pStyle w:val="ListBullet2"/>
      </w:pPr>
      <w:r w:rsidRPr="006062AA">
        <w:t>Consistency in practice to permit comparison and aggregation of data post-conversion</w:t>
      </w:r>
    </w:p>
    <w:p w:rsidR="00A85861" w:rsidRPr="006062AA" w:rsidRDefault="00CF283F" w:rsidP="00D91815">
      <w:pPr>
        <w:pStyle w:val="Heading2"/>
        <w:numPr>
          <w:ilvl w:val="0"/>
          <w:numId w:val="0"/>
        </w:numPr>
        <w:rPr>
          <w:noProof w:val="0"/>
        </w:rPr>
      </w:pPr>
      <w:bookmarkStart w:id="79" w:name="_Toc420925106"/>
      <w:r w:rsidRPr="006062AA">
        <w:rPr>
          <w:noProof w:val="0"/>
        </w:rPr>
        <w:t xml:space="preserve">X.1 </w:t>
      </w:r>
      <w:r w:rsidR="00EE6A34" w:rsidRPr="006062AA">
        <w:rPr>
          <w:noProof w:val="0"/>
        </w:rPr>
        <w:t>CMAP</w:t>
      </w:r>
      <w:r w:rsidR="00FF4C4E" w:rsidRPr="006062AA">
        <w:rPr>
          <w:noProof w:val="0"/>
        </w:rPr>
        <w:t xml:space="preserve"> </w:t>
      </w:r>
      <w:r w:rsidRPr="006062AA">
        <w:rPr>
          <w:noProof w:val="0"/>
        </w:rPr>
        <w:t>Actors</w:t>
      </w:r>
      <w:r w:rsidR="008608EF" w:rsidRPr="006062AA">
        <w:rPr>
          <w:noProof w:val="0"/>
        </w:rPr>
        <w:t xml:space="preserve">, </w:t>
      </w:r>
      <w:r w:rsidRPr="006062AA">
        <w:rPr>
          <w:noProof w:val="0"/>
        </w:rPr>
        <w:t>Transactions</w:t>
      </w:r>
      <w:bookmarkEnd w:id="71"/>
      <w:bookmarkEnd w:id="72"/>
      <w:bookmarkEnd w:id="73"/>
      <w:bookmarkEnd w:id="74"/>
      <w:bookmarkEnd w:id="75"/>
      <w:bookmarkEnd w:id="76"/>
      <w:bookmarkEnd w:id="77"/>
      <w:bookmarkEnd w:id="78"/>
      <w:r w:rsidR="008608EF" w:rsidRPr="006062AA">
        <w:rPr>
          <w:noProof w:val="0"/>
        </w:rPr>
        <w:t>, and Content Modules</w:t>
      </w:r>
      <w:bookmarkStart w:id="80" w:name="_Toc473170359"/>
      <w:bookmarkStart w:id="81" w:name="_Toc504625756"/>
      <w:bookmarkStart w:id="82" w:name="_Toc530206509"/>
      <w:bookmarkStart w:id="83" w:name="_Toc1388429"/>
      <w:bookmarkStart w:id="84" w:name="_Toc1388583"/>
      <w:bookmarkStart w:id="85" w:name="_Toc1456610"/>
      <w:bookmarkStart w:id="86" w:name="_Toc37034635"/>
      <w:bookmarkStart w:id="87" w:name="_Toc38846113"/>
      <w:bookmarkEnd w:id="79"/>
    </w:p>
    <w:p w:rsidR="003B70A2" w:rsidRPr="00A46CD8" w:rsidRDefault="00323461" w:rsidP="006062AA">
      <w:pPr>
        <w:pStyle w:val="BodyText"/>
      </w:pPr>
      <w:r w:rsidRPr="006062AA">
        <w:t>This section define</w:t>
      </w:r>
      <w:r w:rsidR="00D422BB" w:rsidRPr="00A46CD8">
        <w:t>s the actors, transactions, and/</w:t>
      </w:r>
      <w:r w:rsidRPr="00A46CD8">
        <w:t xml:space="preserve">or content modules </w:t>
      </w:r>
      <w:r w:rsidR="006D4881" w:rsidRPr="00A46CD8">
        <w:t xml:space="preserve">in this </w:t>
      </w:r>
      <w:r w:rsidRPr="00A46CD8">
        <w:t>profile</w:t>
      </w:r>
      <w:r w:rsidR="00887E40" w:rsidRPr="00A46CD8">
        <w:t xml:space="preserve">. </w:t>
      </w:r>
      <w:r w:rsidR="006C371A" w:rsidRPr="00A46CD8">
        <w:t>General definitions of actors</w:t>
      </w:r>
      <w:r w:rsidR="00BA1A91" w:rsidRPr="00A46CD8">
        <w:t xml:space="preserve"> </w:t>
      </w:r>
      <w:r w:rsidR="006C371A" w:rsidRPr="00A46CD8">
        <w:t xml:space="preserve">are given in the Technical Frameworks General Introduction </w:t>
      </w:r>
      <w:r w:rsidR="006514EA" w:rsidRPr="00A46CD8">
        <w:t>Appendix</w:t>
      </w:r>
      <w:r w:rsidR="00BA1A91" w:rsidRPr="00A46CD8">
        <w:t xml:space="preserve"> A </w:t>
      </w:r>
      <w:r w:rsidR="001134EB" w:rsidRPr="00A46CD8">
        <w:t xml:space="preserve">at </w:t>
      </w:r>
      <w:bookmarkStart w:id="88" w:name="OLE_LINK5"/>
      <w:bookmarkStart w:id="89" w:name="OLE_LINK6"/>
      <w:r w:rsidR="00011631" w:rsidRPr="006062AA">
        <w:fldChar w:fldCharType="begin"/>
      </w:r>
      <w:r w:rsidR="00011631" w:rsidRPr="006062AA">
        <w:instrText xml:space="preserve"> HYPERLINK "http://ihe.net/Technical_Frameworks/" </w:instrText>
      </w:r>
      <w:r w:rsidR="00011631" w:rsidRPr="006062AA">
        <w:fldChar w:fldCharType="separate"/>
      </w:r>
      <w:r w:rsidR="00011631" w:rsidRPr="006062AA">
        <w:rPr>
          <w:rStyle w:val="Hyperlink"/>
        </w:rPr>
        <w:t>http://ihe.net/Technical_Frameworks/</w:t>
      </w:r>
      <w:r w:rsidR="00011631" w:rsidRPr="006062AA">
        <w:fldChar w:fldCharType="end"/>
      </w:r>
      <w:bookmarkEnd w:id="88"/>
      <w:bookmarkEnd w:id="89"/>
      <w:r w:rsidR="005672A9" w:rsidRPr="006062AA">
        <w:t>.</w:t>
      </w:r>
    </w:p>
    <w:p w:rsidR="003921A0" w:rsidRPr="00305C1E" w:rsidRDefault="00CF283F" w:rsidP="00A46CD8">
      <w:pPr>
        <w:pStyle w:val="BodyText"/>
      </w:pPr>
      <w:r w:rsidRPr="00A46CD8">
        <w:t xml:space="preserve">Figure X.1-1 shows the actors directly involved in the </w:t>
      </w:r>
      <w:r w:rsidR="00EE6A34" w:rsidRPr="00A46CD8">
        <w:t>CMAP</w:t>
      </w:r>
      <w:r w:rsidRPr="00A46CD8">
        <w:t xml:space="preserve"> Profile and the relevant transactions between them</w:t>
      </w:r>
      <w:r w:rsidR="00F0665F" w:rsidRPr="00A46CD8">
        <w:t xml:space="preserve">. </w:t>
      </w:r>
      <w:r w:rsidR="001F7A35" w:rsidRPr="00A46CD8">
        <w:t>If needed for context, o</w:t>
      </w:r>
      <w:r w:rsidRPr="00A46CD8">
        <w:t>ther actors that may be indirectly involved due to their participation i</w:t>
      </w:r>
      <w:r w:rsidR="00D91815" w:rsidRPr="00A46CD8">
        <w:t>n other related profiles</w:t>
      </w:r>
      <w:r w:rsidR="001F7A35" w:rsidRPr="00A46CD8">
        <w:t xml:space="preserve"> are </w:t>
      </w:r>
      <w:r w:rsidR="00E61A6A" w:rsidRPr="00A46CD8">
        <w:t>shown in dotted lines</w:t>
      </w:r>
      <w:r w:rsidR="00F0665F" w:rsidRPr="00A46CD8">
        <w:t xml:space="preserve">. </w:t>
      </w:r>
      <w:r w:rsidR="00E61A6A" w:rsidRPr="00A46CD8">
        <w:t>Actors which have a mandatory grouping are shown in conjoined boxes.</w:t>
      </w:r>
    </w:p>
    <w:p w:rsidR="00D91815" w:rsidRPr="006062AA" w:rsidRDefault="00D91815" w:rsidP="00BB76BC">
      <w:pPr>
        <w:pStyle w:val="BodyText"/>
      </w:pPr>
    </w:p>
    <w:p w:rsidR="00ED0083" w:rsidRPr="006062AA" w:rsidRDefault="00ED0083">
      <w:pPr>
        <w:pStyle w:val="BodyText"/>
      </w:pPr>
    </w:p>
    <w:p w:rsidR="00077324" w:rsidRPr="006062AA" w:rsidRDefault="000B5FBF" w:rsidP="00305C1E">
      <w:pPr>
        <w:pStyle w:val="BodyText"/>
      </w:pPr>
      <w:r w:rsidRPr="006062AA">
        <w:rPr>
          <w:noProof/>
        </w:rPr>
        <w:lastRenderedPageBreak/>
        <mc:AlternateContent>
          <mc:Choice Requires="wpc">
            <w:drawing>
              <wp:inline distT="0" distB="0" distL="0" distR="0" wp14:anchorId="457D6F42" wp14:editId="78220A85">
                <wp:extent cx="5943600" cy="2733675"/>
                <wp:effectExtent l="0" t="0" r="0" b="0"/>
                <wp:docPr id="136"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9" name="Line 49"/>
                        <wps:cNvCnPr/>
                        <wps:spPr bwMode="auto">
                          <a:xfrm>
                            <a:off x="2756535" y="581025"/>
                            <a:ext cx="635" cy="128016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Rectangle 51"/>
                        <wps:cNvSpPr>
                          <a:spLocks noChangeArrowheads="1"/>
                        </wps:cNvSpPr>
                        <wps:spPr bwMode="auto">
                          <a:xfrm>
                            <a:off x="2757170" y="895350"/>
                            <a:ext cx="2456815" cy="728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F5ECC" w:rsidRPr="00D01739" w:rsidRDefault="00DF5ECC" w:rsidP="009F12E3">
                              <w:pPr>
                                <w:rPr>
                                  <w:sz w:val="22"/>
                                  <w:szCs w:val="22"/>
                                </w:rPr>
                              </w:pPr>
                              <w:r w:rsidRPr="00D01739">
                                <w:rPr>
                                  <w:rFonts w:ascii="Lucida Sans Unicode" w:hAnsi="Lucida Sans Unicode" w:cs="Lucida Sans Unicode"/>
                                  <w:sz w:val="22"/>
                                  <w:szCs w:val="22"/>
                                </w:rPr>
                                <w:t>↓</w:t>
                              </w:r>
                              <w:r w:rsidRPr="00D01739">
                                <w:rPr>
                                  <w:sz w:val="22"/>
                                  <w:szCs w:val="22"/>
                                </w:rPr>
                                <w:t>Translate Code [PCC-</w:t>
                              </w:r>
                              <w:r>
                                <w:rPr>
                                  <w:sz w:val="22"/>
                                  <w:szCs w:val="22"/>
                                </w:rPr>
                                <w:t>Y</w:t>
                              </w:r>
                              <w:r w:rsidRPr="00D01739">
                                <w:rPr>
                                  <w:sz w:val="22"/>
                                  <w:szCs w:val="22"/>
                                </w:rPr>
                                <w:t xml:space="preserve">] </w:t>
                              </w:r>
                            </w:p>
                            <w:p w:rsidR="00DF5ECC" w:rsidRPr="00D01739" w:rsidRDefault="00DF5ECC" w:rsidP="009F12E3">
                              <w:pPr>
                                <w:rPr>
                                  <w:sz w:val="22"/>
                                  <w:szCs w:val="22"/>
                                </w:rPr>
                              </w:pPr>
                              <w:r w:rsidRPr="00D01739">
                                <w:rPr>
                                  <w:rFonts w:ascii="Lucida Sans Unicode" w:hAnsi="Lucida Sans Unicode" w:cs="Lucida Sans Unicode"/>
                                  <w:sz w:val="22"/>
                                  <w:szCs w:val="22"/>
                                </w:rPr>
                                <w:t>↓</w:t>
                              </w:r>
                              <w:r w:rsidRPr="00D01739">
                                <w:rPr>
                                  <w:sz w:val="22"/>
                                  <w:szCs w:val="22"/>
                                </w:rPr>
                                <w:t>Retrieve Code Mappings [PCC-</w:t>
                              </w:r>
                              <w:r>
                                <w:rPr>
                                  <w:sz w:val="22"/>
                                  <w:szCs w:val="22"/>
                                </w:rPr>
                                <w:t>Z</w:t>
                              </w:r>
                              <w:r w:rsidRPr="00D01739">
                                <w:rPr>
                                  <w:sz w:val="22"/>
                                  <w:szCs w:val="22"/>
                                </w:rPr>
                                <w:t>]</w:t>
                              </w:r>
                            </w:p>
                          </w:txbxContent>
                        </wps:txbx>
                        <wps:bodyPr rot="0" vert="horz" wrap="square" lIns="91440" tIns="45720" rIns="91440" bIns="45720" anchor="t" anchorCtr="0" upright="1">
                          <a:noAutofit/>
                        </wps:bodyPr>
                      </wps:wsp>
                      <wps:wsp>
                        <wps:cNvPr id="131" name="Text Box 53"/>
                        <wps:cNvSpPr txBox="1">
                          <a:spLocks noChangeArrowheads="1"/>
                        </wps:cNvSpPr>
                        <wps:spPr bwMode="auto">
                          <a:xfrm>
                            <a:off x="1800225" y="125094"/>
                            <a:ext cx="1981200" cy="455931"/>
                          </a:xfrm>
                          <a:prstGeom prst="rect">
                            <a:avLst/>
                          </a:prstGeom>
                          <a:solidFill>
                            <a:srgbClr val="FFFFFF"/>
                          </a:solidFill>
                          <a:ln w="25400">
                            <a:solidFill>
                              <a:srgbClr val="000000"/>
                            </a:solidFill>
                            <a:miter lim="800000"/>
                            <a:headEnd/>
                            <a:tailEnd/>
                          </a:ln>
                        </wps:spPr>
                        <wps:txbx>
                          <w:txbxContent>
                            <w:p w:rsidR="00DF5ECC" w:rsidRPr="00D83C3C" w:rsidRDefault="00DF5ECC" w:rsidP="009F12E3">
                              <w:pPr>
                                <w:spacing w:after="120"/>
                                <w:jc w:val="center"/>
                              </w:pPr>
                              <w:r w:rsidRPr="00D83C3C">
                                <w:t xml:space="preserve">Clinical Mapping Requestor </w:t>
                              </w:r>
                            </w:p>
                            <w:p w:rsidR="00DF5ECC" w:rsidRDefault="00DF5ECC" w:rsidP="009F12E3"/>
                          </w:txbxContent>
                        </wps:txbx>
                        <wps:bodyPr rot="0" vert="horz" wrap="square" lIns="91440" tIns="45720" rIns="91440" bIns="45720" anchor="t" anchorCtr="0" upright="1">
                          <a:noAutofit/>
                        </wps:bodyPr>
                      </wps:wsp>
                      <wps:wsp>
                        <wps:cNvPr id="132" name="Text Box 54"/>
                        <wps:cNvSpPr txBox="1">
                          <a:spLocks noChangeArrowheads="1"/>
                        </wps:cNvSpPr>
                        <wps:spPr bwMode="auto">
                          <a:xfrm>
                            <a:off x="1800225" y="1948817"/>
                            <a:ext cx="1981200" cy="508634"/>
                          </a:xfrm>
                          <a:prstGeom prst="rect">
                            <a:avLst/>
                          </a:prstGeom>
                          <a:solidFill>
                            <a:srgbClr val="FFFFFF"/>
                          </a:solidFill>
                          <a:ln w="25400">
                            <a:solidFill>
                              <a:srgbClr val="000000"/>
                            </a:solidFill>
                            <a:miter lim="800000"/>
                            <a:headEnd/>
                            <a:tailEnd/>
                          </a:ln>
                        </wps:spPr>
                        <wps:txbx>
                          <w:txbxContent>
                            <w:p w:rsidR="00DF5ECC" w:rsidRDefault="00DF5ECC" w:rsidP="009F12E3">
                              <w:pPr>
                                <w:spacing w:after="120"/>
                                <w:jc w:val="center"/>
                              </w:pPr>
                              <w:r w:rsidRPr="00D83C3C">
                                <w:t xml:space="preserve">Clinical Mapper </w:t>
                              </w:r>
                            </w:p>
                          </w:txbxContent>
                        </wps:txbx>
                        <wps:bodyPr rot="0" vert="horz" wrap="square" lIns="91440" tIns="45720" rIns="91440" bIns="45720" anchor="t" anchorCtr="0" upright="1">
                          <a:noAutofit/>
                        </wps:bodyPr>
                      </wps:wsp>
                    </wpc:wpc>
                  </a:graphicData>
                </a:graphic>
              </wp:inline>
            </w:drawing>
          </mc:Choice>
          <mc:Fallback>
            <w:pict>
              <v:group id="Canvas 24" o:spid="_x0000_s1026" editas="canvas" style="width:468pt;height:215.25pt;mso-position-horizontal-relative:char;mso-position-vertical-relative:line" coordsize="59436,27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7336;visibility:visible;mso-wrap-style:square">
                  <v:fill o:detectmouseclick="t"/>
                  <v:path o:connecttype="none"/>
                </v:shape>
                <v:line id="Line 49" o:spid="_x0000_s1028" style="position:absolute;visibility:visible;mso-wrap-style:square" from="27565,5810" to="27571,18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4YmMIAAADcAAAADwAAAGRycy9kb3ducmV2LnhtbERPTWvCQBC9F/wPywi91Y0WSo2uIoJV&#10;ejOK4G3IjklMdjbd3Wj8926h0Ns83ufMl71pxI2crywrGI8SEMS51RUXCo6HzdsnCB+QNTaWScGD&#10;PCwXg5c5ptreeU+3LBQihrBPUUEZQptK6fOSDPqRbYkjd7HOYIjQFVI7vMdw08hJknxIgxXHhhJb&#10;WpeU11lnFJy6jM/XeuMa7L6228vpp/bv30q9DvvVDESgPvyL/9w7HedPpvD7TL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y4YmMIAAADcAAAADwAAAAAAAAAAAAAA&#10;AAChAgAAZHJzL2Rvd25yZXYueG1sUEsFBgAAAAAEAAQA+QAAAJADAAAAAA==&#10;" strokeweight="1.5pt"/>
                <v:rect id="Rectangle 51" o:spid="_x0000_s1029" style="position:absolute;left:27571;top:8953;width:24568;height:7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ydscQA&#10;AADcAAAADwAAAGRycy9kb3ducmV2LnhtbESPQWvDMAyF74X9B6PCbo3TboyS1S1lMDZ6a1dojsLW&#10;4tBYDrGXZv9+OhR2k3hP733a7KbQqZGG1EY2sCxKUMQ2upYbA+ev98UaVMrIDrvIZOCXEuy2D7MN&#10;Vi7e+EjjKTdKQjhVaMDn3FdaJ+spYCpiTyzadxwCZlmHRrsBbxIeOr0qyxcdsGVp8NjTmyd7Pf0E&#10;A/uxXl3q5sN19eH6fPQ21ZdsjXmcT/tXUJmm/G++X386wX8SfHlGJt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8nbHEAAAA3AAAAA8AAAAAAAAAAAAAAAAAmAIAAGRycy9k&#10;b3ducmV2LnhtbFBLBQYAAAAABAAEAPUAAACJAwAAAAA=&#10;" filled="f" stroked="f" strokeweight="0">
                  <v:textbox>
                    <w:txbxContent>
                      <w:p w:rsidR="00DF5ECC" w:rsidRPr="00D01739" w:rsidRDefault="00DF5ECC" w:rsidP="009F12E3">
                        <w:pPr>
                          <w:rPr>
                            <w:sz w:val="22"/>
                            <w:szCs w:val="22"/>
                          </w:rPr>
                        </w:pPr>
                        <w:r w:rsidRPr="00D01739">
                          <w:rPr>
                            <w:rFonts w:ascii="Lucida Sans Unicode" w:hAnsi="Lucida Sans Unicode" w:cs="Lucida Sans Unicode"/>
                            <w:sz w:val="22"/>
                            <w:szCs w:val="22"/>
                          </w:rPr>
                          <w:t>↓</w:t>
                        </w:r>
                        <w:r w:rsidRPr="00D01739">
                          <w:rPr>
                            <w:sz w:val="22"/>
                            <w:szCs w:val="22"/>
                          </w:rPr>
                          <w:t>Translate Code [PCC-</w:t>
                        </w:r>
                        <w:r>
                          <w:rPr>
                            <w:sz w:val="22"/>
                            <w:szCs w:val="22"/>
                          </w:rPr>
                          <w:t>Y</w:t>
                        </w:r>
                        <w:r w:rsidRPr="00D01739">
                          <w:rPr>
                            <w:sz w:val="22"/>
                            <w:szCs w:val="22"/>
                          </w:rPr>
                          <w:t xml:space="preserve">] </w:t>
                        </w:r>
                      </w:p>
                      <w:p w:rsidR="00DF5ECC" w:rsidRPr="00D01739" w:rsidRDefault="00DF5ECC" w:rsidP="009F12E3">
                        <w:pPr>
                          <w:rPr>
                            <w:sz w:val="22"/>
                            <w:szCs w:val="22"/>
                          </w:rPr>
                        </w:pPr>
                        <w:r w:rsidRPr="00D01739">
                          <w:rPr>
                            <w:rFonts w:ascii="Lucida Sans Unicode" w:hAnsi="Lucida Sans Unicode" w:cs="Lucida Sans Unicode"/>
                            <w:sz w:val="22"/>
                            <w:szCs w:val="22"/>
                          </w:rPr>
                          <w:t>↓</w:t>
                        </w:r>
                        <w:r w:rsidRPr="00D01739">
                          <w:rPr>
                            <w:sz w:val="22"/>
                            <w:szCs w:val="22"/>
                          </w:rPr>
                          <w:t>Retrieve Code Mappings [PCC-</w:t>
                        </w:r>
                        <w:r>
                          <w:rPr>
                            <w:sz w:val="22"/>
                            <w:szCs w:val="22"/>
                          </w:rPr>
                          <w:t>Z</w:t>
                        </w:r>
                        <w:r w:rsidRPr="00D01739">
                          <w:rPr>
                            <w:sz w:val="22"/>
                            <w:szCs w:val="22"/>
                          </w:rPr>
                          <w:t>]</w:t>
                        </w:r>
                      </w:p>
                    </w:txbxContent>
                  </v:textbox>
                </v:rect>
                <v:shapetype id="_x0000_t202" coordsize="21600,21600" o:spt="202" path="m,l,21600r21600,l21600,xe">
                  <v:stroke joinstyle="miter"/>
                  <v:path gradientshapeok="t" o:connecttype="rect"/>
                </v:shapetype>
                <v:shape id="Text Box 53" o:spid="_x0000_s1030" type="#_x0000_t202" style="position:absolute;left:18002;top:1250;width:19812;height:4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ISm78A&#10;AADcAAAADwAAAGRycy9kb3ducmV2LnhtbERPy6rCMBDdC/5DGMGdplrwSjWKCILKRa4PXA/N2Bab&#10;SWmirX9/Iwju5nCeM1+2phRPql1hWcFoGIEgTq0uOFNwOW8GUxDOI2ssLZOCFzlYLrqdOSbaNnyk&#10;58lnIoSwS1BB7n2VSOnSnAy6oa2IA3eztUEfYJ1JXWMTwk0px1E0kQYLDg05VrTOKb2fHkaB3DWH&#10;WP7+TX6uu/3jYpyOW9ZK9XvtagbCU+u/4o97q8P8eATvZ8IFcvE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MhKbvwAAANwAAAAPAAAAAAAAAAAAAAAAAJgCAABkcnMvZG93bnJl&#10;di54bWxQSwUGAAAAAAQABAD1AAAAhAMAAAAA&#10;" strokeweight="2pt">
                  <v:textbox>
                    <w:txbxContent>
                      <w:p w:rsidR="00DF5ECC" w:rsidRPr="00D83C3C" w:rsidRDefault="00DF5ECC" w:rsidP="009F12E3">
                        <w:pPr>
                          <w:spacing w:after="120"/>
                          <w:jc w:val="center"/>
                        </w:pPr>
                        <w:r w:rsidRPr="00D83C3C">
                          <w:t xml:space="preserve">Clinical Mapping Requestor </w:t>
                        </w:r>
                      </w:p>
                      <w:p w:rsidR="00DF5ECC" w:rsidRDefault="00DF5ECC" w:rsidP="009F12E3"/>
                    </w:txbxContent>
                  </v:textbox>
                </v:shape>
                <v:shape id="Text Box 54" o:spid="_x0000_s1031" type="#_x0000_t202" style="position:absolute;left:18002;top:19488;width:19812;height:5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CM7MAA&#10;AADcAAAADwAAAGRycy9kb3ducmV2LnhtbERP24rCMBB9F/yHMMK+aaoFla5pEUFYZRFv7PPQjG2x&#10;mZQm2vr3G2Fh3+ZwrrPKelOLJ7WusqxgOolAEOdWV1wouF624yUI55E11pZJwYscZOlwsMJE245P&#10;9Dz7QoQQdgkqKL1vEildXpJBN7ENceButjXoA2wLqVvsQrip5SyK5tJgxaGhxIY2JeX388MokLvu&#10;EMvv43zxs9s/rsbpuGet1MeoX3+C8NT7f/Gf+0uH+fEM3s+EC2T6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eCM7MAAAADcAAAADwAAAAAAAAAAAAAAAACYAgAAZHJzL2Rvd25y&#10;ZXYueG1sUEsFBgAAAAAEAAQA9QAAAIUDAAAAAA==&#10;" strokeweight="2pt">
                  <v:textbox>
                    <w:txbxContent>
                      <w:p w:rsidR="00DF5ECC" w:rsidRDefault="00DF5ECC" w:rsidP="009F12E3">
                        <w:pPr>
                          <w:spacing w:after="120"/>
                          <w:jc w:val="center"/>
                        </w:pPr>
                        <w:r w:rsidRPr="00D83C3C">
                          <w:t xml:space="preserve">Clinical Mapper </w:t>
                        </w:r>
                      </w:p>
                    </w:txbxContent>
                  </v:textbox>
                </v:shape>
                <w10:anchorlock/>
              </v:group>
            </w:pict>
          </mc:Fallback>
        </mc:AlternateContent>
      </w:r>
    </w:p>
    <w:p w:rsidR="00CF283F" w:rsidRPr="006062AA" w:rsidRDefault="00587A0B">
      <w:pPr>
        <w:pStyle w:val="FigureTitle"/>
      </w:pPr>
      <w:r>
        <w:t>Fig</w:t>
      </w:r>
      <w:r w:rsidR="00CF283F" w:rsidRPr="006062AA">
        <w:t>ure X.1-1</w:t>
      </w:r>
      <w:r w:rsidR="00701B3A" w:rsidRPr="006062AA">
        <w:t xml:space="preserve">: </w:t>
      </w:r>
      <w:r w:rsidR="00A92004" w:rsidRPr="006062AA">
        <w:t>CMAP</w:t>
      </w:r>
      <w:r w:rsidR="00CF283F" w:rsidRPr="006062AA">
        <w:t xml:space="preserve"> Actor Diagram</w:t>
      </w:r>
    </w:p>
    <w:p w:rsidR="000D2487" w:rsidRPr="006062AA" w:rsidRDefault="000D2487">
      <w:pPr>
        <w:pStyle w:val="BodyText"/>
      </w:pPr>
    </w:p>
    <w:p w:rsidR="001B463C" w:rsidRPr="006062AA" w:rsidRDefault="00CF283F" w:rsidP="00D01739">
      <w:pPr>
        <w:pStyle w:val="BodyText"/>
      </w:pPr>
      <w:r w:rsidRPr="006062AA">
        <w:t xml:space="preserve">Table X.1-1 lists the transactions for each actor directly involved in the </w:t>
      </w:r>
      <w:r w:rsidR="00A92004" w:rsidRPr="006062AA">
        <w:t>CMAP</w:t>
      </w:r>
      <w:r w:rsidRPr="006062AA">
        <w:t xml:space="preserve"> Profile. </w:t>
      </w:r>
      <w:r w:rsidR="00F66C25" w:rsidRPr="006062AA">
        <w:t xml:space="preserve">To </w:t>
      </w:r>
      <w:r w:rsidRPr="006062AA">
        <w:t xml:space="preserve">claim </w:t>
      </w:r>
      <w:r w:rsidR="00F66C25" w:rsidRPr="006062AA">
        <w:t>compliance with this Profile, an actor shall support all re</w:t>
      </w:r>
      <w:r w:rsidRPr="006062AA">
        <w:t>qu</w:t>
      </w:r>
      <w:r w:rsidR="006A4160" w:rsidRPr="006062AA">
        <w:t>ired transactions (labeled “R”) and may support the optional t</w:t>
      </w:r>
      <w:r w:rsidRPr="006062AA">
        <w:t xml:space="preserve">ransactions </w:t>
      </w:r>
      <w:r w:rsidR="006A4160" w:rsidRPr="006062AA">
        <w:t>(</w:t>
      </w:r>
      <w:r w:rsidRPr="006062AA">
        <w:t>labeled “O”</w:t>
      </w:r>
      <w:r w:rsidR="006A4160" w:rsidRPr="006062AA">
        <w:t>)</w:t>
      </w:r>
      <w:r w:rsidR="00887E40" w:rsidRPr="006062AA">
        <w:t xml:space="preserve">. </w:t>
      </w:r>
    </w:p>
    <w:p w:rsidR="00DE0504" w:rsidRPr="006062AA" w:rsidRDefault="00DE0504">
      <w:pPr>
        <w:pStyle w:val="BodyText"/>
      </w:pPr>
    </w:p>
    <w:p w:rsidR="00CF283F" w:rsidRPr="006062AA" w:rsidRDefault="00CF283F" w:rsidP="00C56183">
      <w:pPr>
        <w:pStyle w:val="TableTitle"/>
      </w:pPr>
      <w:r w:rsidRPr="006062AA">
        <w:t>Table X.1-1</w:t>
      </w:r>
      <w:r w:rsidR="001606A7" w:rsidRPr="006062AA">
        <w:t>:</w:t>
      </w:r>
      <w:r w:rsidRPr="006062AA">
        <w:t xml:space="preserve"> </w:t>
      </w:r>
      <w:r w:rsidR="00F938E1" w:rsidRPr="006062AA">
        <w:t>Clinical Mapping</w:t>
      </w:r>
      <w:r w:rsidRPr="006062AA">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6062AA" w:rsidTr="00BB76BC">
        <w:trPr>
          <w:cantSplit/>
          <w:tblHeader/>
          <w:jc w:val="center"/>
        </w:trPr>
        <w:tc>
          <w:tcPr>
            <w:tcW w:w="1449" w:type="dxa"/>
            <w:shd w:val="pct15" w:color="auto" w:fill="FFFFFF"/>
          </w:tcPr>
          <w:p w:rsidR="00CF283F" w:rsidRPr="006062AA" w:rsidRDefault="00CF283F" w:rsidP="00663624">
            <w:pPr>
              <w:pStyle w:val="TableEntryHeader"/>
            </w:pPr>
            <w:r w:rsidRPr="006062AA">
              <w:t>Actors</w:t>
            </w:r>
          </w:p>
        </w:tc>
        <w:tc>
          <w:tcPr>
            <w:tcW w:w="2520" w:type="dxa"/>
            <w:shd w:val="pct15" w:color="auto" w:fill="FFFFFF"/>
          </w:tcPr>
          <w:p w:rsidR="00CF283F" w:rsidRPr="006062AA" w:rsidRDefault="00CF283F" w:rsidP="00663624">
            <w:pPr>
              <w:pStyle w:val="TableEntryHeader"/>
            </w:pPr>
            <w:r w:rsidRPr="006062AA">
              <w:t xml:space="preserve">Transactions </w:t>
            </w:r>
          </w:p>
        </w:tc>
        <w:tc>
          <w:tcPr>
            <w:tcW w:w="1710" w:type="dxa"/>
            <w:shd w:val="pct15" w:color="auto" w:fill="FFFFFF"/>
          </w:tcPr>
          <w:p w:rsidR="00CF283F" w:rsidRPr="006062AA" w:rsidRDefault="00CF283F" w:rsidP="00663624">
            <w:pPr>
              <w:pStyle w:val="TableEntryHeader"/>
            </w:pPr>
            <w:r w:rsidRPr="006062AA">
              <w:t>Optionality</w:t>
            </w:r>
          </w:p>
        </w:tc>
        <w:tc>
          <w:tcPr>
            <w:tcW w:w="2799" w:type="dxa"/>
            <w:shd w:val="pct15" w:color="auto" w:fill="FFFFFF"/>
          </w:tcPr>
          <w:p w:rsidR="001558DD" w:rsidRPr="006062AA" w:rsidRDefault="001558DD" w:rsidP="00EF1E77">
            <w:pPr>
              <w:pStyle w:val="TableEntryHeader"/>
              <w:rPr>
                <w:rFonts w:ascii="Times New Roman" w:hAnsi="Times New Roman"/>
                <w:b w:val="0"/>
                <w:i/>
              </w:rPr>
            </w:pPr>
            <w:r w:rsidRPr="006062AA">
              <w:t>Reference</w:t>
            </w:r>
          </w:p>
        </w:tc>
      </w:tr>
      <w:tr w:rsidR="00D01739" w:rsidRPr="006062AA" w:rsidTr="00BB76BC">
        <w:trPr>
          <w:cantSplit/>
          <w:jc w:val="center"/>
        </w:trPr>
        <w:tc>
          <w:tcPr>
            <w:tcW w:w="1449" w:type="dxa"/>
            <w:vMerge w:val="restart"/>
          </w:tcPr>
          <w:p w:rsidR="008F63F6" w:rsidRPr="006062AA" w:rsidRDefault="008F63F6" w:rsidP="00AD069D">
            <w:pPr>
              <w:pStyle w:val="TableEntry"/>
            </w:pPr>
            <w:r w:rsidRPr="006062AA">
              <w:t>Clinical Mapping Requestor</w:t>
            </w:r>
          </w:p>
        </w:tc>
        <w:tc>
          <w:tcPr>
            <w:tcW w:w="2520" w:type="dxa"/>
          </w:tcPr>
          <w:p w:rsidR="008F63F6" w:rsidRPr="006062AA" w:rsidRDefault="00D01739" w:rsidP="0016010F">
            <w:pPr>
              <w:pStyle w:val="TableEntry"/>
            </w:pPr>
            <w:r w:rsidRPr="006062AA">
              <w:t>Translate Code</w:t>
            </w:r>
            <w:r w:rsidR="008F63F6" w:rsidRPr="006062AA">
              <w:t xml:space="preserve"> </w:t>
            </w:r>
          </w:p>
        </w:tc>
        <w:tc>
          <w:tcPr>
            <w:tcW w:w="1710" w:type="dxa"/>
          </w:tcPr>
          <w:p w:rsidR="008F63F6" w:rsidRPr="006062AA" w:rsidRDefault="008F63F6" w:rsidP="00017E09">
            <w:pPr>
              <w:pStyle w:val="TableEntry"/>
            </w:pPr>
            <w:r w:rsidRPr="006062AA">
              <w:t>R</w:t>
            </w:r>
          </w:p>
        </w:tc>
        <w:tc>
          <w:tcPr>
            <w:tcW w:w="2799" w:type="dxa"/>
          </w:tcPr>
          <w:p w:rsidR="008F63F6" w:rsidRPr="006062AA" w:rsidRDefault="008F63F6" w:rsidP="00D01739">
            <w:pPr>
              <w:pStyle w:val="TableEntry"/>
            </w:pPr>
            <w:r w:rsidRPr="006062AA">
              <w:t xml:space="preserve">PCC TF-2: </w:t>
            </w:r>
            <w:r w:rsidR="00D01739" w:rsidRPr="006062AA">
              <w:t>Y</w:t>
            </w:r>
          </w:p>
        </w:tc>
      </w:tr>
      <w:tr w:rsidR="00D01739" w:rsidRPr="006062AA" w:rsidTr="00BB76BC">
        <w:trPr>
          <w:cantSplit/>
          <w:jc w:val="center"/>
        </w:trPr>
        <w:tc>
          <w:tcPr>
            <w:tcW w:w="1449" w:type="dxa"/>
            <w:vMerge/>
          </w:tcPr>
          <w:p w:rsidR="008F63F6" w:rsidRPr="006062AA" w:rsidRDefault="008F63F6" w:rsidP="00AD069D">
            <w:pPr>
              <w:pStyle w:val="TableEntry"/>
            </w:pPr>
          </w:p>
        </w:tc>
        <w:tc>
          <w:tcPr>
            <w:tcW w:w="2520" w:type="dxa"/>
          </w:tcPr>
          <w:p w:rsidR="008F63F6" w:rsidRPr="006062AA" w:rsidRDefault="00D01739" w:rsidP="00D01739">
            <w:pPr>
              <w:pStyle w:val="TableEntry"/>
            </w:pPr>
            <w:r w:rsidRPr="006062AA">
              <w:t>Retrieve</w:t>
            </w:r>
            <w:r w:rsidR="008F63F6" w:rsidRPr="006062AA">
              <w:t xml:space="preserve"> </w:t>
            </w:r>
            <w:r w:rsidRPr="006062AA">
              <w:t xml:space="preserve">Code </w:t>
            </w:r>
            <w:r w:rsidR="008F63F6" w:rsidRPr="006062AA">
              <w:t>Mappings</w:t>
            </w:r>
          </w:p>
        </w:tc>
        <w:tc>
          <w:tcPr>
            <w:tcW w:w="1710" w:type="dxa"/>
          </w:tcPr>
          <w:p w:rsidR="008F63F6" w:rsidRPr="006062AA" w:rsidRDefault="008F63F6" w:rsidP="00017E09">
            <w:pPr>
              <w:pStyle w:val="TableEntry"/>
            </w:pPr>
            <w:r w:rsidRPr="006062AA">
              <w:t>O</w:t>
            </w:r>
          </w:p>
        </w:tc>
        <w:tc>
          <w:tcPr>
            <w:tcW w:w="2799" w:type="dxa"/>
          </w:tcPr>
          <w:p w:rsidR="008F63F6" w:rsidRPr="006062AA" w:rsidRDefault="008F63F6" w:rsidP="00D01739">
            <w:pPr>
              <w:pStyle w:val="TableEntry"/>
            </w:pPr>
            <w:r w:rsidRPr="006062AA">
              <w:t xml:space="preserve">PCC TF-2: </w:t>
            </w:r>
            <w:r w:rsidR="00D01739" w:rsidRPr="006062AA">
              <w:t>Z</w:t>
            </w:r>
          </w:p>
        </w:tc>
      </w:tr>
      <w:tr w:rsidR="00D01739" w:rsidRPr="006062AA" w:rsidTr="00BB76BC">
        <w:trPr>
          <w:cantSplit/>
          <w:jc w:val="center"/>
        </w:trPr>
        <w:tc>
          <w:tcPr>
            <w:tcW w:w="1449" w:type="dxa"/>
            <w:vMerge w:val="restart"/>
          </w:tcPr>
          <w:p w:rsidR="008F63F6" w:rsidRPr="006062AA" w:rsidRDefault="008F63F6" w:rsidP="00AD069D">
            <w:pPr>
              <w:pStyle w:val="TableEntry"/>
            </w:pPr>
            <w:r w:rsidRPr="006062AA">
              <w:t>Clinical Mapper</w:t>
            </w:r>
          </w:p>
        </w:tc>
        <w:tc>
          <w:tcPr>
            <w:tcW w:w="2520" w:type="dxa"/>
          </w:tcPr>
          <w:p w:rsidR="008F63F6" w:rsidRPr="006062AA" w:rsidRDefault="00D01739" w:rsidP="00B22CB7">
            <w:pPr>
              <w:pStyle w:val="TableEntry"/>
            </w:pPr>
            <w:r w:rsidRPr="006062AA">
              <w:t>Translate Code</w:t>
            </w:r>
          </w:p>
        </w:tc>
        <w:tc>
          <w:tcPr>
            <w:tcW w:w="1710" w:type="dxa"/>
          </w:tcPr>
          <w:p w:rsidR="008F63F6" w:rsidRPr="006062AA" w:rsidRDefault="008F63F6" w:rsidP="00017E09">
            <w:pPr>
              <w:pStyle w:val="TableEntry"/>
            </w:pPr>
            <w:r w:rsidRPr="006062AA">
              <w:t>R</w:t>
            </w:r>
          </w:p>
        </w:tc>
        <w:tc>
          <w:tcPr>
            <w:tcW w:w="2799" w:type="dxa"/>
          </w:tcPr>
          <w:p w:rsidR="008F63F6" w:rsidRPr="006062AA" w:rsidRDefault="008F63F6" w:rsidP="00D01739">
            <w:pPr>
              <w:pStyle w:val="TableEntry"/>
            </w:pPr>
            <w:r w:rsidRPr="006062AA">
              <w:t xml:space="preserve">PCC TF-2: </w:t>
            </w:r>
            <w:r w:rsidR="00D01739" w:rsidRPr="006062AA">
              <w:t>Y</w:t>
            </w:r>
          </w:p>
        </w:tc>
      </w:tr>
      <w:tr w:rsidR="00D01739" w:rsidRPr="006062AA" w:rsidTr="00BB76BC">
        <w:trPr>
          <w:cantSplit/>
          <w:jc w:val="center"/>
        </w:trPr>
        <w:tc>
          <w:tcPr>
            <w:tcW w:w="1449" w:type="dxa"/>
            <w:vMerge/>
          </w:tcPr>
          <w:p w:rsidR="008F63F6" w:rsidRPr="006062AA" w:rsidRDefault="008F63F6" w:rsidP="00AD069D">
            <w:pPr>
              <w:pStyle w:val="TableEntry"/>
            </w:pPr>
          </w:p>
        </w:tc>
        <w:tc>
          <w:tcPr>
            <w:tcW w:w="2520" w:type="dxa"/>
          </w:tcPr>
          <w:p w:rsidR="008F63F6" w:rsidRPr="006062AA" w:rsidRDefault="008F63F6" w:rsidP="00D01739">
            <w:pPr>
              <w:pStyle w:val="TableEntry"/>
            </w:pPr>
            <w:r w:rsidRPr="006062AA">
              <w:t>Retr</w:t>
            </w:r>
            <w:r w:rsidR="00D01739" w:rsidRPr="006062AA">
              <w:t>ie</w:t>
            </w:r>
            <w:r w:rsidRPr="006062AA">
              <w:t xml:space="preserve">ve </w:t>
            </w:r>
            <w:r w:rsidR="00D01739" w:rsidRPr="006062AA">
              <w:t xml:space="preserve">Code </w:t>
            </w:r>
            <w:r w:rsidRPr="006062AA">
              <w:t>Mappings</w:t>
            </w:r>
          </w:p>
        </w:tc>
        <w:tc>
          <w:tcPr>
            <w:tcW w:w="1710" w:type="dxa"/>
          </w:tcPr>
          <w:p w:rsidR="008F63F6" w:rsidRPr="006062AA" w:rsidRDefault="008F63F6" w:rsidP="00017E09">
            <w:pPr>
              <w:pStyle w:val="TableEntry"/>
            </w:pPr>
            <w:r w:rsidRPr="006062AA">
              <w:t>O</w:t>
            </w:r>
          </w:p>
        </w:tc>
        <w:tc>
          <w:tcPr>
            <w:tcW w:w="2799" w:type="dxa"/>
          </w:tcPr>
          <w:p w:rsidR="008F63F6" w:rsidRPr="006062AA" w:rsidRDefault="008F63F6" w:rsidP="00D01739">
            <w:pPr>
              <w:pStyle w:val="TableEntry"/>
            </w:pPr>
            <w:r w:rsidRPr="006062AA">
              <w:t xml:space="preserve">PCC TF-2: </w:t>
            </w:r>
            <w:r w:rsidR="00D01739" w:rsidRPr="006062AA">
              <w:t>Z</w:t>
            </w:r>
          </w:p>
        </w:tc>
      </w:tr>
    </w:tbl>
    <w:p w:rsidR="00D01739" w:rsidRPr="006062AA" w:rsidRDefault="00D01739" w:rsidP="00D01739">
      <w:bookmarkStart w:id="90" w:name="_Toc345074655"/>
      <w:bookmarkStart w:id="91" w:name="_Toc504625757"/>
      <w:bookmarkStart w:id="92" w:name="_Toc530206510"/>
      <w:bookmarkStart w:id="93" w:name="_Toc1388430"/>
      <w:bookmarkStart w:id="94" w:name="_Toc1388584"/>
      <w:bookmarkStart w:id="95" w:name="_Toc1456611"/>
      <w:bookmarkEnd w:id="80"/>
      <w:bookmarkEnd w:id="81"/>
      <w:bookmarkEnd w:id="82"/>
      <w:bookmarkEnd w:id="83"/>
      <w:bookmarkEnd w:id="84"/>
      <w:bookmarkEnd w:id="85"/>
      <w:bookmarkEnd w:id="86"/>
      <w:bookmarkEnd w:id="87"/>
    </w:p>
    <w:p w:rsidR="00543445" w:rsidRPr="006062AA" w:rsidRDefault="00543445" w:rsidP="00305C1E">
      <w:pPr>
        <w:pStyle w:val="Heading2"/>
        <w:numPr>
          <w:ilvl w:val="0"/>
          <w:numId w:val="0"/>
        </w:numPr>
      </w:pPr>
      <w:bookmarkStart w:id="96" w:name="_Toc420925107"/>
      <w:r w:rsidRPr="006062AA">
        <w:rPr>
          <w:noProof w:val="0"/>
        </w:rPr>
        <w:lastRenderedPageBreak/>
        <w:t xml:space="preserve">X.2 </w:t>
      </w:r>
      <w:r w:rsidR="00FF524E" w:rsidRPr="006062AA">
        <w:rPr>
          <w:noProof w:val="0"/>
        </w:rPr>
        <w:t>Clinical Mapping</w:t>
      </w:r>
      <w:r w:rsidRPr="006062AA">
        <w:rPr>
          <w:noProof w:val="0"/>
        </w:rPr>
        <w:t xml:space="preserve"> </w:t>
      </w:r>
      <w:r w:rsidR="00C748F9" w:rsidRPr="006062AA">
        <w:rPr>
          <w:noProof w:val="0"/>
        </w:rPr>
        <w:t xml:space="preserve">(CMAP) </w:t>
      </w:r>
      <w:r w:rsidRPr="006062AA">
        <w:rPr>
          <w:noProof w:val="0"/>
        </w:rPr>
        <w:t>Actor Options</w:t>
      </w:r>
      <w:bookmarkEnd w:id="90"/>
      <w:bookmarkEnd w:id="96"/>
    </w:p>
    <w:p w:rsidR="00543445" w:rsidRPr="006062AA" w:rsidRDefault="00543445" w:rsidP="00D01739">
      <w:pPr>
        <w:keepNext/>
        <w:keepLines/>
      </w:pPr>
      <w:r w:rsidRPr="006062AA">
        <w:t>Options that may be selected for each actor in this profile</w:t>
      </w:r>
      <w:r w:rsidR="00D01739" w:rsidRPr="006062AA">
        <w:t xml:space="preserve"> </w:t>
      </w:r>
      <w:r w:rsidRPr="006062AA">
        <w:t xml:space="preserve">are listed in the </w:t>
      </w:r>
      <w:r w:rsidR="003E0614">
        <w:t>Table</w:t>
      </w:r>
      <w:r w:rsidRPr="006062AA">
        <w:t xml:space="preserve"> X.2-1</w:t>
      </w:r>
      <w:r w:rsidR="00D01739" w:rsidRPr="006062AA">
        <w:t xml:space="preserve"> below.</w:t>
      </w:r>
    </w:p>
    <w:p w:rsidR="00D01739" w:rsidRPr="006062AA" w:rsidRDefault="00D01739" w:rsidP="00D01739">
      <w:pPr>
        <w:keepNext/>
        <w:keepLines/>
      </w:pPr>
    </w:p>
    <w:p w:rsidR="00543445" w:rsidRPr="006062AA" w:rsidRDefault="00543445" w:rsidP="00D01739">
      <w:pPr>
        <w:keepNext/>
        <w:keepLines/>
        <w:spacing w:before="60" w:after="60"/>
        <w:jc w:val="center"/>
        <w:rPr>
          <w:rFonts w:ascii="Arial" w:hAnsi="Arial"/>
          <w:b/>
          <w:sz w:val="22"/>
        </w:rPr>
      </w:pPr>
      <w:r w:rsidRPr="006062AA">
        <w:rPr>
          <w:rFonts w:ascii="Arial" w:hAnsi="Arial"/>
          <w:b/>
          <w:sz w:val="22"/>
        </w:rPr>
        <w:t xml:space="preserve">Table X.2-1: </w:t>
      </w:r>
      <w:r w:rsidR="00D83AEE" w:rsidRPr="006062AA">
        <w:rPr>
          <w:rFonts w:ascii="Arial" w:hAnsi="Arial"/>
          <w:b/>
          <w:sz w:val="22"/>
        </w:rPr>
        <w:t>Clinical Mapping</w:t>
      </w:r>
      <w:r w:rsidRPr="006062AA">
        <w:rPr>
          <w:rFonts w:ascii="Arial" w:hAnsi="Arial"/>
          <w:b/>
          <w:sz w:val="22"/>
        </w:rPr>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D01739" w:rsidRPr="006062AA" w:rsidTr="00673DA4">
        <w:trPr>
          <w:cantSplit/>
          <w:tblHeader/>
          <w:jc w:val="center"/>
        </w:trPr>
        <w:tc>
          <w:tcPr>
            <w:tcW w:w="2891" w:type="dxa"/>
            <w:shd w:val="pct15" w:color="auto" w:fill="FFFFFF"/>
          </w:tcPr>
          <w:p w:rsidR="00543445" w:rsidRPr="006062AA" w:rsidRDefault="00543445" w:rsidP="00D01739">
            <w:pPr>
              <w:keepNext/>
              <w:keepLines/>
              <w:spacing w:before="40" w:after="40"/>
              <w:ind w:left="72" w:right="72"/>
              <w:jc w:val="center"/>
              <w:rPr>
                <w:rFonts w:ascii="Arial" w:hAnsi="Arial"/>
                <w:b/>
                <w:sz w:val="20"/>
              </w:rPr>
            </w:pPr>
            <w:r w:rsidRPr="006062AA">
              <w:rPr>
                <w:rFonts w:ascii="Arial" w:hAnsi="Arial"/>
                <w:b/>
                <w:sz w:val="20"/>
              </w:rPr>
              <w:t>Actor</w:t>
            </w:r>
          </w:p>
        </w:tc>
        <w:tc>
          <w:tcPr>
            <w:tcW w:w="3130" w:type="dxa"/>
            <w:shd w:val="pct15" w:color="auto" w:fill="FFFFFF"/>
          </w:tcPr>
          <w:p w:rsidR="00543445" w:rsidRPr="006062AA" w:rsidRDefault="00543445" w:rsidP="00D01739">
            <w:pPr>
              <w:keepNext/>
              <w:keepLines/>
              <w:spacing w:before="40" w:after="40"/>
              <w:ind w:left="72" w:right="72"/>
              <w:jc w:val="center"/>
              <w:rPr>
                <w:rFonts w:ascii="Arial" w:hAnsi="Arial"/>
                <w:b/>
                <w:sz w:val="20"/>
              </w:rPr>
            </w:pPr>
            <w:r w:rsidRPr="006062AA">
              <w:rPr>
                <w:rFonts w:ascii="Arial" w:hAnsi="Arial"/>
                <w:b/>
                <w:sz w:val="20"/>
              </w:rPr>
              <w:t>Option Name</w:t>
            </w:r>
          </w:p>
        </w:tc>
        <w:tc>
          <w:tcPr>
            <w:tcW w:w="3438" w:type="dxa"/>
            <w:shd w:val="pct15" w:color="auto" w:fill="FFFFFF"/>
          </w:tcPr>
          <w:p w:rsidR="00543445" w:rsidRPr="006062AA" w:rsidRDefault="00543445" w:rsidP="00D01739">
            <w:pPr>
              <w:keepNext/>
              <w:keepLines/>
              <w:spacing w:before="40" w:after="40"/>
              <w:ind w:left="72" w:right="72"/>
              <w:jc w:val="center"/>
              <w:rPr>
                <w:rFonts w:ascii="Arial" w:hAnsi="Arial"/>
                <w:b/>
                <w:sz w:val="20"/>
              </w:rPr>
            </w:pPr>
            <w:r w:rsidRPr="006062AA">
              <w:rPr>
                <w:rFonts w:ascii="Arial" w:hAnsi="Arial"/>
                <w:b/>
                <w:sz w:val="20"/>
              </w:rPr>
              <w:t>Reference</w:t>
            </w:r>
          </w:p>
        </w:tc>
      </w:tr>
      <w:tr w:rsidR="00D01739" w:rsidRPr="006062AA" w:rsidTr="00673DA4">
        <w:trPr>
          <w:cantSplit/>
          <w:trHeight w:val="332"/>
          <w:jc w:val="center"/>
        </w:trPr>
        <w:tc>
          <w:tcPr>
            <w:tcW w:w="2891" w:type="dxa"/>
            <w:vMerge w:val="restart"/>
          </w:tcPr>
          <w:p w:rsidR="007326E5" w:rsidRPr="006062AA" w:rsidRDefault="007326E5" w:rsidP="00D01739">
            <w:pPr>
              <w:keepNext/>
              <w:keepLines/>
              <w:spacing w:before="40" w:after="40"/>
              <w:ind w:left="72" w:right="72"/>
              <w:rPr>
                <w:sz w:val="18"/>
              </w:rPr>
            </w:pPr>
            <w:r w:rsidRPr="006062AA">
              <w:rPr>
                <w:sz w:val="18"/>
              </w:rPr>
              <w:t>Clinical Mapping Requestor</w:t>
            </w:r>
          </w:p>
        </w:tc>
        <w:tc>
          <w:tcPr>
            <w:tcW w:w="3130" w:type="dxa"/>
          </w:tcPr>
          <w:p w:rsidR="007326E5" w:rsidRPr="006062AA" w:rsidRDefault="007326E5" w:rsidP="003B22F9">
            <w:pPr>
              <w:keepNext/>
              <w:keepLines/>
              <w:spacing w:before="40" w:after="40"/>
              <w:ind w:left="72" w:right="72"/>
              <w:rPr>
                <w:sz w:val="18"/>
              </w:rPr>
            </w:pPr>
            <w:r w:rsidRPr="006062AA">
              <w:rPr>
                <w:sz w:val="18"/>
              </w:rPr>
              <w:t>Device Mapping</w:t>
            </w:r>
          </w:p>
        </w:tc>
        <w:tc>
          <w:tcPr>
            <w:tcW w:w="3438" w:type="dxa"/>
          </w:tcPr>
          <w:p w:rsidR="007326E5" w:rsidRPr="006062AA" w:rsidRDefault="007326E5" w:rsidP="00D01739">
            <w:pPr>
              <w:keepNext/>
              <w:keepLines/>
              <w:spacing w:before="40" w:after="40"/>
              <w:ind w:left="72" w:right="72"/>
              <w:rPr>
                <w:sz w:val="18"/>
              </w:rPr>
            </w:pPr>
            <w:r w:rsidRPr="006062AA">
              <w:rPr>
                <w:sz w:val="18"/>
              </w:rPr>
              <w:t>PCC TF-1:X.2.1</w:t>
            </w:r>
          </w:p>
        </w:tc>
      </w:tr>
      <w:tr w:rsidR="00D01739" w:rsidRPr="006062AA" w:rsidTr="00673DA4">
        <w:trPr>
          <w:cantSplit/>
          <w:trHeight w:val="332"/>
          <w:jc w:val="center"/>
        </w:trPr>
        <w:tc>
          <w:tcPr>
            <w:tcW w:w="2891" w:type="dxa"/>
            <w:vMerge/>
          </w:tcPr>
          <w:p w:rsidR="007326E5" w:rsidRPr="006062AA" w:rsidRDefault="007326E5" w:rsidP="00D01739">
            <w:pPr>
              <w:keepNext/>
              <w:keepLines/>
              <w:spacing w:before="40" w:after="40"/>
              <w:ind w:left="72" w:right="72"/>
              <w:rPr>
                <w:sz w:val="18"/>
              </w:rPr>
            </w:pPr>
          </w:p>
        </w:tc>
        <w:tc>
          <w:tcPr>
            <w:tcW w:w="3130" w:type="dxa"/>
          </w:tcPr>
          <w:p w:rsidR="007326E5" w:rsidRPr="006062AA" w:rsidRDefault="007326E5" w:rsidP="00D01739">
            <w:pPr>
              <w:keepNext/>
              <w:keepLines/>
              <w:spacing w:before="40" w:after="40"/>
              <w:ind w:left="72" w:right="72"/>
              <w:rPr>
                <w:sz w:val="18"/>
              </w:rPr>
            </w:pPr>
            <w:r w:rsidRPr="006062AA">
              <w:rPr>
                <w:sz w:val="18"/>
              </w:rPr>
              <w:t>Problem Mapping</w:t>
            </w:r>
          </w:p>
        </w:tc>
        <w:tc>
          <w:tcPr>
            <w:tcW w:w="3438" w:type="dxa"/>
          </w:tcPr>
          <w:p w:rsidR="007326E5" w:rsidRPr="006062AA" w:rsidRDefault="007326E5" w:rsidP="00D01739">
            <w:pPr>
              <w:keepNext/>
              <w:keepLines/>
              <w:spacing w:before="40" w:after="40"/>
              <w:ind w:left="72" w:right="72"/>
              <w:rPr>
                <w:sz w:val="18"/>
              </w:rPr>
            </w:pPr>
            <w:r w:rsidRPr="006062AA">
              <w:rPr>
                <w:sz w:val="18"/>
              </w:rPr>
              <w:t>PCC TF-1:X.2.2</w:t>
            </w:r>
          </w:p>
        </w:tc>
      </w:tr>
      <w:tr w:rsidR="00D01739" w:rsidRPr="006062AA" w:rsidTr="00673DA4">
        <w:trPr>
          <w:cantSplit/>
          <w:trHeight w:val="332"/>
          <w:jc w:val="center"/>
        </w:trPr>
        <w:tc>
          <w:tcPr>
            <w:tcW w:w="2891" w:type="dxa"/>
            <w:vMerge/>
          </w:tcPr>
          <w:p w:rsidR="007326E5" w:rsidRPr="006062AA" w:rsidRDefault="007326E5" w:rsidP="00D01739">
            <w:pPr>
              <w:keepNext/>
              <w:keepLines/>
              <w:spacing w:before="40" w:after="40"/>
              <w:ind w:left="72" w:right="72"/>
              <w:rPr>
                <w:sz w:val="18"/>
              </w:rPr>
            </w:pPr>
          </w:p>
        </w:tc>
        <w:tc>
          <w:tcPr>
            <w:tcW w:w="3130" w:type="dxa"/>
          </w:tcPr>
          <w:p w:rsidR="007326E5" w:rsidRPr="006062AA" w:rsidRDefault="007326E5" w:rsidP="00D01739">
            <w:pPr>
              <w:keepNext/>
              <w:keepLines/>
              <w:spacing w:before="40" w:after="40"/>
              <w:ind w:left="72" w:right="72"/>
              <w:rPr>
                <w:sz w:val="18"/>
              </w:rPr>
            </w:pPr>
            <w:r w:rsidRPr="006062AA">
              <w:rPr>
                <w:sz w:val="18"/>
              </w:rPr>
              <w:t>Retrievable Mappings</w:t>
            </w:r>
          </w:p>
        </w:tc>
        <w:tc>
          <w:tcPr>
            <w:tcW w:w="3438" w:type="dxa"/>
          </w:tcPr>
          <w:p w:rsidR="007326E5" w:rsidRPr="006062AA" w:rsidRDefault="007326E5" w:rsidP="003B22F9">
            <w:pPr>
              <w:keepNext/>
              <w:keepLines/>
              <w:spacing w:before="40" w:after="40"/>
              <w:ind w:left="72" w:right="72"/>
              <w:rPr>
                <w:sz w:val="18"/>
              </w:rPr>
            </w:pPr>
            <w:r w:rsidRPr="006062AA">
              <w:rPr>
                <w:sz w:val="18"/>
              </w:rPr>
              <w:t>PCC TF-1:X.2.</w:t>
            </w:r>
            <w:r w:rsidR="003B22F9" w:rsidRPr="006062AA">
              <w:rPr>
                <w:sz w:val="18"/>
              </w:rPr>
              <w:t>3</w:t>
            </w:r>
          </w:p>
        </w:tc>
      </w:tr>
      <w:tr w:rsidR="00D01739" w:rsidRPr="006062AA" w:rsidTr="00673DA4">
        <w:trPr>
          <w:cantSplit/>
          <w:trHeight w:val="233"/>
          <w:jc w:val="center"/>
        </w:trPr>
        <w:tc>
          <w:tcPr>
            <w:tcW w:w="2891" w:type="dxa"/>
            <w:vMerge w:val="restart"/>
          </w:tcPr>
          <w:p w:rsidR="007326E5" w:rsidRPr="006062AA" w:rsidRDefault="007326E5" w:rsidP="00D01739">
            <w:pPr>
              <w:keepNext/>
              <w:keepLines/>
              <w:spacing w:before="40" w:after="40"/>
              <w:ind w:left="72" w:right="72"/>
              <w:rPr>
                <w:sz w:val="18"/>
              </w:rPr>
            </w:pPr>
            <w:r w:rsidRPr="006062AA">
              <w:rPr>
                <w:sz w:val="18"/>
              </w:rPr>
              <w:t>Clinical Mapper</w:t>
            </w:r>
          </w:p>
        </w:tc>
        <w:tc>
          <w:tcPr>
            <w:tcW w:w="3130" w:type="dxa"/>
          </w:tcPr>
          <w:p w:rsidR="007326E5" w:rsidRPr="006062AA" w:rsidRDefault="007326E5" w:rsidP="003B22F9">
            <w:pPr>
              <w:keepNext/>
              <w:keepLines/>
              <w:spacing w:before="40" w:after="40"/>
              <w:ind w:left="72" w:right="72"/>
              <w:rPr>
                <w:sz w:val="18"/>
              </w:rPr>
            </w:pPr>
            <w:r w:rsidRPr="006062AA">
              <w:rPr>
                <w:sz w:val="18"/>
              </w:rPr>
              <w:t>Device Mapping</w:t>
            </w:r>
          </w:p>
        </w:tc>
        <w:tc>
          <w:tcPr>
            <w:tcW w:w="3438" w:type="dxa"/>
          </w:tcPr>
          <w:p w:rsidR="007326E5" w:rsidRPr="006062AA" w:rsidRDefault="007326E5" w:rsidP="00D01739">
            <w:pPr>
              <w:keepNext/>
              <w:keepLines/>
              <w:spacing w:before="40" w:after="40"/>
              <w:ind w:left="72" w:right="72"/>
              <w:rPr>
                <w:sz w:val="18"/>
              </w:rPr>
            </w:pPr>
            <w:r w:rsidRPr="006062AA">
              <w:rPr>
                <w:sz w:val="18"/>
              </w:rPr>
              <w:t>PCC TF-1:X.2.1</w:t>
            </w:r>
          </w:p>
        </w:tc>
      </w:tr>
      <w:tr w:rsidR="00D01739" w:rsidRPr="006062AA" w:rsidTr="00673DA4">
        <w:trPr>
          <w:cantSplit/>
          <w:trHeight w:val="233"/>
          <w:jc w:val="center"/>
        </w:trPr>
        <w:tc>
          <w:tcPr>
            <w:tcW w:w="2891" w:type="dxa"/>
            <w:vMerge/>
          </w:tcPr>
          <w:p w:rsidR="007326E5" w:rsidRPr="006062AA" w:rsidRDefault="007326E5" w:rsidP="00D01739">
            <w:pPr>
              <w:keepNext/>
              <w:keepLines/>
              <w:spacing w:before="40" w:after="40"/>
              <w:ind w:left="72" w:right="72"/>
              <w:rPr>
                <w:sz w:val="18"/>
              </w:rPr>
            </w:pPr>
          </w:p>
        </w:tc>
        <w:tc>
          <w:tcPr>
            <w:tcW w:w="3130" w:type="dxa"/>
          </w:tcPr>
          <w:p w:rsidR="007326E5" w:rsidRPr="006062AA" w:rsidRDefault="007326E5" w:rsidP="003B22F9">
            <w:pPr>
              <w:keepNext/>
              <w:keepLines/>
              <w:spacing w:before="40" w:after="40"/>
              <w:ind w:left="72" w:right="72"/>
              <w:rPr>
                <w:sz w:val="18"/>
              </w:rPr>
            </w:pPr>
            <w:r w:rsidRPr="006062AA">
              <w:rPr>
                <w:sz w:val="18"/>
              </w:rPr>
              <w:t xml:space="preserve">Problem Mapping  </w:t>
            </w:r>
          </w:p>
        </w:tc>
        <w:tc>
          <w:tcPr>
            <w:tcW w:w="3438" w:type="dxa"/>
          </w:tcPr>
          <w:p w:rsidR="007326E5" w:rsidRPr="006062AA" w:rsidRDefault="007326E5" w:rsidP="00D01739">
            <w:pPr>
              <w:keepNext/>
              <w:keepLines/>
              <w:spacing w:before="40" w:after="40"/>
              <w:ind w:left="72" w:right="72"/>
              <w:rPr>
                <w:sz w:val="18"/>
              </w:rPr>
            </w:pPr>
            <w:r w:rsidRPr="006062AA">
              <w:rPr>
                <w:sz w:val="18"/>
              </w:rPr>
              <w:t>PCC TF-1:X.2.2</w:t>
            </w:r>
          </w:p>
        </w:tc>
      </w:tr>
      <w:tr w:rsidR="00D01739" w:rsidRPr="006062AA" w:rsidTr="00673DA4">
        <w:trPr>
          <w:cantSplit/>
          <w:trHeight w:val="233"/>
          <w:jc w:val="center"/>
        </w:trPr>
        <w:tc>
          <w:tcPr>
            <w:tcW w:w="2891" w:type="dxa"/>
            <w:vMerge/>
          </w:tcPr>
          <w:p w:rsidR="007326E5" w:rsidRPr="006062AA" w:rsidRDefault="007326E5" w:rsidP="00D01739">
            <w:pPr>
              <w:keepNext/>
              <w:keepLines/>
              <w:spacing w:before="40" w:after="40"/>
              <w:ind w:left="72" w:right="72"/>
              <w:rPr>
                <w:sz w:val="18"/>
              </w:rPr>
            </w:pPr>
          </w:p>
        </w:tc>
        <w:tc>
          <w:tcPr>
            <w:tcW w:w="3130" w:type="dxa"/>
          </w:tcPr>
          <w:p w:rsidR="007326E5" w:rsidRPr="006062AA" w:rsidRDefault="007326E5" w:rsidP="00D01739">
            <w:pPr>
              <w:keepNext/>
              <w:keepLines/>
              <w:spacing w:before="40" w:after="40"/>
              <w:ind w:left="72" w:right="72"/>
              <w:rPr>
                <w:sz w:val="18"/>
              </w:rPr>
            </w:pPr>
            <w:r w:rsidRPr="006062AA">
              <w:rPr>
                <w:sz w:val="18"/>
              </w:rPr>
              <w:t>Retrievable Mappings</w:t>
            </w:r>
          </w:p>
        </w:tc>
        <w:tc>
          <w:tcPr>
            <w:tcW w:w="3438" w:type="dxa"/>
          </w:tcPr>
          <w:p w:rsidR="007326E5" w:rsidRPr="006062AA" w:rsidRDefault="007326E5" w:rsidP="003B22F9">
            <w:pPr>
              <w:keepNext/>
              <w:keepLines/>
              <w:spacing w:before="40" w:after="40"/>
              <w:ind w:left="72" w:right="72"/>
              <w:rPr>
                <w:sz w:val="18"/>
              </w:rPr>
            </w:pPr>
            <w:r w:rsidRPr="006062AA">
              <w:rPr>
                <w:sz w:val="18"/>
              </w:rPr>
              <w:t>PCC TF-1:X.2.</w:t>
            </w:r>
            <w:r w:rsidR="003B22F9" w:rsidRPr="006062AA">
              <w:rPr>
                <w:sz w:val="18"/>
              </w:rPr>
              <w:t>3</w:t>
            </w:r>
          </w:p>
        </w:tc>
      </w:tr>
    </w:tbl>
    <w:p w:rsidR="00543445" w:rsidRDefault="00AA71FE" w:rsidP="00AA71FE">
      <w:pPr>
        <w:pStyle w:val="Note"/>
      </w:pPr>
      <w:r w:rsidRPr="006062AA">
        <w:t>Note 1: An actor must implement at least one of the mapping options.</w:t>
      </w:r>
    </w:p>
    <w:p w:rsidR="00A46CD8" w:rsidRPr="006062AA" w:rsidRDefault="00A46CD8" w:rsidP="00305C1E">
      <w:pPr>
        <w:pStyle w:val="BodyText"/>
      </w:pPr>
    </w:p>
    <w:p w:rsidR="00AA71FE" w:rsidRPr="006062AA" w:rsidRDefault="00AA71FE" w:rsidP="00AA71FE">
      <w:pPr>
        <w:pStyle w:val="EditorInstructions"/>
      </w:pPr>
      <w:commentRangeStart w:id="97"/>
      <w:r w:rsidRPr="006062AA">
        <w:t>How should other vocabular</w:t>
      </w:r>
      <w:r w:rsidR="00AE45D3" w:rsidRPr="006062AA">
        <w:t>ies</w:t>
      </w:r>
      <w:r w:rsidRPr="006062AA">
        <w:t xml:space="preserve"> be supported by this profile?</w:t>
      </w:r>
      <w:commentRangeEnd w:id="97"/>
      <w:r w:rsidR="00182F21">
        <w:rPr>
          <w:rStyle w:val="CommentReference"/>
          <w:i w:val="0"/>
          <w:iCs w:val="0"/>
        </w:rPr>
        <w:commentReference w:id="97"/>
      </w:r>
    </w:p>
    <w:p w:rsidR="00A46CD8" w:rsidRDefault="00A46CD8" w:rsidP="00305C1E">
      <w:pPr>
        <w:pStyle w:val="BodyText"/>
      </w:pPr>
    </w:p>
    <w:p w:rsidR="007326E5" w:rsidRPr="006062AA" w:rsidRDefault="007326E5" w:rsidP="007326E5">
      <w:pPr>
        <w:pStyle w:val="Heading3"/>
        <w:numPr>
          <w:ilvl w:val="0"/>
          <w:numId w:val="0"/>
        </w:numPr>
        <w:ind w:left="720" w:hanging="720"/>
        <w:rPr>
          <w:noProof w:val="0"/>
        </w:rPr>
      </w:pPr>
      <w:bookmarkStart w:id="98" w:name="_Toc420925108"/>
      <w:r w:rsidRPr="006062AA">
        <w:rPr>
          <w:noProof w:val="0"/>
        </w:rPr>
        <w:t>X.2.1 Device Mapping Option</w:t>
      </w:r>
      <w:bookmarkEnd w:id="98"/>
    </w:p>
    <w:p w:rsidR="00CA2B39" w:rsidRPr="006062AA" w:rsidRDefault="00CA2B39" w:rsidP="00CA2B39">
      <w:pPr>
        <w:pStyle w:val="BodyText"/>
      </w:pPr>
      <w:r w:rsidRPr="006062AA">
        <w:t xml:space="preserve">The purpose of the Device Mapping Option is to support translation of IEEE medical device codes produced by personal health monitoring devices into LOINC codes commonly used for reporting measurements in </w:t>
      </w:r>
      <w:r w:rsidR="00CC1420" w:rsidRPr="006062AA">
        <w:t>EMR</w:t>
      </w:r>
      <w:r w:rsidRPr="006062AA">
        <w:t xml:space="preserve"> and other Health IT systems</w:t>
      </w:r>
      <w:r w:rsidR="00477052">
        <w:t xml:space="preserve">. </w:t>
      </w:r>
      <w:r w:rsidR="00AE45D3" w:rsidRPr="006062AA">
        <w:t>Details for actors implementing this option can be found in the Translate Code transaction.</w:t>
      </w:r>
    </w:p>
    <w:p w:rsidR="00CA2B39" w:rsidRPr="006062AA" w:rsidRDefault="00CA2B39" w:rsidP="00CA2B39">
      <w:pPr>
        <w:pStyle w:val="Heading3"/>
        <w:numPr>
          <w:ilvl w:val="0"/>
          <w:numId w:val="0"/>
        </w:numPr>
        <w:ind w:left="720" w:hanging="720"/>
        <w:rPr>
          <w:noProof w:val="0"/>
        </w:rPr>
      </w:pPr>
      <w:bookmarkStart w:id="99" w:name="_Toc420925109"/>
      <w:r w:rsidRPr="006062AA">
        <w:rPr>
          <w:noProof w:val="0"/>
        </w:rPr>
        <w:t>X.2.2 Problem Mapping Option</w:t>
      </w:r>
      <w:bookmarkEnd w:id="99"/>
    </w:p>
    <w:p w:rsidR="00CA2B39" w:rsidRPr="006062AA" w:rsidRDefault="00CA2B39" w:rsidP="00CA2B39">
      <w:pPr>
        <w:pStyle w:val="BodyText"/>
      </w:pPr>
      <w:r w:rsidRPr="006062AA">
        <w:t xml:space="preserve">The purpose of the Problem Mapping Option is to support translation of </w:t>
      </w:r>
      <w:r w:rsidR="00CC1420" w:rsidRPr="006062AA">
        <w:t>SNOMED-CT</w:t>
      </w:r>
      <w:r w:rsidRPr="006062AA">
        <w:t xml:space="preserve"> codes produced by </w:t>
      </w:r>
      <w:r w:rsidR="00CC1420" w:rsidRPr="006062AA">
        <w:t>EMR</w:t>
      </w:r>
      <w:r w:rsidRPr="006062AA">
        <w:t xml:space="preserve"> and Health IT systems into ICD-10 codes commonly used for billing and population health reporting</w:t>
      </w:r>
      <w:r w:rsidR="00477052">
        <w:t xml:space="preserve">. </w:t>
      </w:r>
      <w:r w:rsidR="00AE45D3" w:rsidRPr="006062AA">
        <w:t>Details for actors implementing this option can be found in the Translate Code transaction</w:t>
      </w:r>
    </w:p>
    <w:p w:rsidR="00CA2B39" w:rsidRPr="006062AA" w:rsidRDefault="00CA2B39" w:rsidP="00CA2B39">
      <w:pPr>
        <w:pStyle w:val="Heading3"/>
        <w:numPr>
          <w:ilvl w:val="0"/>
          <w:numId w:val="0"/>
        </w:numPr>
        <w:ind w:left="720" w:hanging="720"/>
        <w:rPr>
          <w:noProof w:val="0"/>
        </w:rPr>
      </w:pPr>
      <w:bookmarkStart w:id="100" w:name="_Toc420925110"/>
      <w:r w:rsidRPr="006062AA">
        <w:rPr>
          <w:noProof w:val="0"/>
        </w:rPr>
        <w:t>X.2.</w:t>
      </w:r>
      <w:r w:rsidR="003B22F9" w:rsidRPr="006062AA">
        <w:rPr>
          <w:noProof w:val="0"/>
        </w:rPr>
        <w:t>3</w:t>
      </w:r>
      <w:r w:rsidRPr="006062AA">
        <w:rPr>
          <w:noProof w:val="0"/>
        </w:rPr>
        <w:t xml:space="preserve"> Retrievable Mappings Option</w:t>
      </w:r>
      <w:bookmarkEnd w:id="100"/>
    </w:p>
    <w:p w:rsidR="00CA2B39" w:rsidRPr="006062AA" w:rsidRDefault="00CA2B39" w:rsidP="00CA2B39">
      <w:pPr>
        <w:pStyle w:val="BodyText"/>
      </w:pPr>
      <w:r w:rsidRPr="006062AA">
        <w:t>The purpose of the retrievable mappings option is to identify Clinical Mapping Requester and Clinical Mapper actors that support the Retrieve</w:t>
      </w:r>
      <w:r w:rsidR="00D01739" w:rsidRPr="006062AA">
        <w:t xml:space="preserve"> Code</w:t>
      </w:r>
      <w:r w:rsidRPr="006062AA">
        <w:t xml:space="preserve"> Mappings transaction.</w:t>
      </w:r>
    </w:p>
    <w:p w:rsidR="00CA2B39" w:rsidRPr="006062AA" w:rsidRDefault="00CA2B39" w:rsidP="00305C1E">
      <w:pPr>
        <w:pStyle w:val="ListBullet2"/>
      </w:pPr>
      <w:r w:rsidRPr="006062AA">
        <w:t xml:space="preserve">A Clinical Mapping Requester Actor supporting the Retrievable Mappings Option </w:t>
      </w:r>
      <w:r w:rsidRPr="006062AA">
        <w:rPr>
          <w:smallCaps/>
        </w:rPr>
        <w:t>shall</w:t>
      </w:r>
      <w:r w:rsidRPr="006062AA">
        <w:t xml:space="preserve"> </w:t>
      </w:r>
      <w:proofErr w:type="gramStart"/>
      <w:r w:rsidRPr="006062AA">
        <w:t>implement</w:t>
      </w:r>
      <w:proofErr w:type="gramEnd"/>
      <w:r w:rsidRPr="006062AA">
        <w:t xml:space="preserve"> the Retrieve</w:t>
      </w:r>
      <w:r w:rsidR="00D01739" w:rsidRPr="006062AA">
        <w:t xml:space="preserve"> Code</w:t>
      </w:r>
      <w:r w:rsidRPr="006062AA">
        <w:t xml:space="preserve"> Mappings transaction.</w:t>
      </w:r>
    </w:p>
    <w:p w:rsidR="00CA2B39" w:rsidRPr="006062AA" w:rsidRDefault="00CA2B39" w:rsidP="00305C1E">
      <w:pPr>
        <w:pStyle w:val="ListBullet2"/>
      </w:pPr>
      <w:r w:rsidRPr="006062AA">
        <w:t xml:space="preserve">A Clinical Mapper Actor supporting the Problem </w:t>
      </w:r>
      <w:r w:rsidR="00D01739" w:rsidRPr="006062AA">
        <w:t xml:space="preserve">Code </w:t>
      </w:r>
      <w:r w:rsidRPr="006062AA">
        <w:t xml:space="preserve">Mapping Option </w:t>
      </w:r>
      <w:r w:rsidRPr="006062AA">
        <w:rPr>
          <w:smallCaps/>
        </w:rPr>
        <w:t>shall</w:t>
      </w:r>
      <w:r w:rsidRPr="006062AA">
        <w:t xml:space="preserve"> </w:t>
      </w:r>
      <w:proofErr w:type="gramStart"/>
      <w:r w:rsidRPr="006062AA">
        <w:t>implement</w:t>
      </w:r>
      <w:proofErr w:type="gramEnd"/>
      <w:r w:rsidRPr="006062AA">
        <w:t xml:space="preserve"> the Retrieve </w:t>
      </w:r>
      <w:r w:rsidR="00D01739" w:rsidRPr="006062AA">
        <w:t xml:space="preserve">Code </w:t>
      </w:r>
      <w:r w:rsidRPr="006062AA">
        <w:t>Mappings transaction.</w:t>
      </w:r>
    </w:p>
    <w:p w:rsidR="00543445" w:rsidRPr="006062AA" w:rsidRDefault="00543445" w:rsidP="00305C1E">
      <w:pPr>
        <w:pStyle w:val="Heading2"/>
        <w:numPr>
          <w:ilvl w:val="0"/>
          <w:numId w:val="0"/>
        </w:numPr>
      </w:pPr>
      <w:bookmarkStart w:id="101" w:name="_Toc345074657"/>
      <w:bookmarkStart w:id="102" w:name="_Toc420925111"/>
      <w:r w:rsidRPr="006062AA">
        <w:rPr>
          <w:noProof w:val="0"/>
        </w:rPr>
        <w:lastRenderedPageBreak/>
        <w:t>X.3 Required Actor Groupings</w:t>
      </w:r>
      <w:bookmarkEnd w:id="101"/>
      <w:bookmarkEnd w:id="102"/>
      <w:r w:rsidRPr="006062AA">
        <w:rPr>
          <w:noProof w:val="0"/>
        </w:rPr>
        <w:t xml:space="preserve"> </w:t>
      </w:r>
    </w:p>
    <w:p w:rsidR="00AA71FE" w:rsidRPr="006062AA" w:rsidRDefault="00AA71FE" w:rsidP="00AA71FE">
      <w:r w:rsidRPr="006062AA">
        <w:t>There are no required actor groupings.</w:t>
      </w:r>
    </w:p>
    <w:p w:rsidR="00AA71FE" w:rsidRPr="006062AA" w:rsidRDefault="00AA71FE" w:rsidP="00AA71FE">
      <w:pPr>
        <w:pStyle w:val="Heading2"/>
        <w:numPr>
          <w:ilvl w:val="0"/>
          <w:numId w:val="0"/>
        </w:numPr>
        <w:ind w:left="576" w:hanging="576"/>
        <w:rPr>
          <w:noProof w:val="0"/>
        </w:rPr>
      </w:pPr>
      <w:bookmarkStart w:id="103" w:name="_Toc420925112"/>
      <w:r w:rsidRPr="006062AA">
        <w:rPr>
          <w:noProof w:val="0"/>
        </w:rPr>
        <w:t>X.4 Overview</w:t>
      </w:r>
      <w:bookmarkEnd w:id="103"/>
    </w:p>
    <w:p w:rsidR="00873E72" w:rsidRDefault="00AA71FE" w:rsidP="00AA71FE">
      <w:pPr>
        <w:pStyle w:val="BodyText"/>
        <w:rPr>
          <w:ins w:id="104" w:author="Keith W. Boone" w:date="2015-07-20T13:23:00Z"/>
        </w:rPr>
      </w:pPr>
      <w:r w:rsidRPr="006062AA">
        <w:t xml:space="preserve">The Clinical Mapping </w:t>
      </w:r>
      <w:r w:rsidR="003E0614">
        <w:t>Profile</w:t>
      </w:r>
      <w:r w:rsidRPr="006062AA">
        <w:t xml:space="preserve"> supports the need of systems to translate </w:t>
      </w:r>
      <w:del w:id="105" w:author="Keith W. Boone" w:date="2015-07-20T17:09:00Z">
        <w:r w:rsidRPr="006062AA" w:rsidDel="00BD240E">
          <w:delText xml:space="preserve">concepts </w:delText>
        </w:r>
      </w:del>
      <w:ins w:id="106" w:author="Keith W. Boone" w:date="2015-07-20T17:09:00Z">
        <w:r w:rsidR="00BD240E">
          <w:t xml:space="preserve">codes </w:t>
        </w:r>
      </w:ins>
      <w:r w:rsidRPr="006062AA">
        <w:t>from one terminology to another to support exchange of information between different systems</w:t>
      </w:r>
      <w:r w:rsidR="00477052">
        <w:t xml:space="preserve">. </w:t>
      </w:r>
      <w:r w:rsidR="00873E72" w:rsidRPr="006062AA">
        <w:t>T</w:t>
      </w:r>
      <w:r w:rsidRPr="006062AA">
        <w:t xml:space="preserve">hese </w:t>
      </w:r>
      <w:r w:rsidR="00873E72" w:rsidRPr="006062AA">
        <w:t xml:space="preserve">translations are often needed </w:t>
      </w:r>
      <w:r w:rsidRPr="006062AA">
        <w:t xml:space="preserve">at workflow boundaries where concepts </w:t>
      </w:r>
      <w:r w:rsidR="00873E72" w:rsidRPr="006062AA">
        <w:t xml:space="preserve">used in one workflow </w:t>
      </w:r>
      <w:r w:rsidRPr="006062AA">
        <w:t xml:space="preserve">have </w:t>
      </w:r>
      <w:proofErr w:type="gramStart"/>
      <w:r w:rsidRPr="006062AA">
        <w:t xml:space="preserve">a different </w:t>
      </w:r>
      <w:del w:id="107" w:author="Keith W. Boone" w:date="2015-07-20T17:09:00Z">
        <w:r w:rsidRPr="006062AA" w:rsidDel="00BD240E">
          <w:delText xml:space="preserve">perspective </w:delText>
        </w:r>
      </w:del>
      <w:ins w:id="108" w:author="Keith W. Boone" w:date="2015-07-20T17:09:00Z">
        <w:r w:rsidR="00BD240E">
          <w:t>names</w:t>
        </w:r>
        <w:proofErr w:type="gramEnd"/>
        <w:r w:rsidR="00BD240E">
          <w:t xml:space="preserve"> </w:t>
        </w:r>
      </w:ins>
      <w:r w:rsidR="00873E72" w:rsidRPr="006062AA">
        <w:t>than those in an</w:t>
      </w:r>
      <w:r w:rsidRPr="006062AA">
        <w:t xml:space="preserve">other </w:t>
      </w:r>
      <w:r w:rsidR="00873E72" w:rsidRPr="006062AA">
        <w:t>workflow</w:t>
      </w:r>
      <w:r w:rsidR="00477052">
        <w:t xml:space="preserve">. </w:t>
      </w:r>
      <w:r w:rsidRPr="006062AA">
        <w:t xml:space="preserve">For example, in </w:t>
      </w:r>
      <w:r w:rsidR="00304C5D" w:rsidRPr="006062AA">
        <w:t xml:space="preserve">reporting device information to an </w:t>
      </w:r>
      <w:r w:rsidR="00CC1420" w:rsidRPr="006062AA">
        <w:t>EMR</w:t>
      </w:r>
      <w:r w:rsidR="00304C5D" w:rsidRPr="006062AA">
        <w:t xml:space="preserve"> system, the device vendor may wish to capture device measurements of vital signs using internationally recognized terminologies</w:t>
      </w:r>
      <w:r w:rsidR="00873E72" w:rsidRPr="006062AA">
        <w:t xml:space="preserve"> provided by those devices</w:t>
      </w:r>
      <w:r w:rsidR="00304C5D" w:rsidRPr="006062AA">
        <w:t xml:space="preserve">, but the </w:t>
      </w:r>
      <w:r w:rsidR="00CC1420" w:rsidRPr="006062AA">
        <w:t>EMR</w:t>
      </w:r>
      <w:r w:rsidR="00304C5D" w:rsidRPr="006062AA">
        <w:t xml:space="preserve"> may need to report these measurements using different terminologies to support local requirements</w:t>
      </w:r>
      <w:r w:rsidR="00477052">
        <w:t xml:space="preserve">. </w:t>
      </w:r>
      <w:r w:rsidR="00304C5D" w:rsidRPr="006062AA">
        <w:t xml:space="preserve">Another example would be for cases where </w:t>
      </w:r>
      <w:r w:rsidR="00873E72" w:rsidRPr="006062AA">
        <w:t>data captured to support clinical activity for diagnosis or treatment must then be used to facilitate charge capture processes.</w:t>
      </w:r>
    </w:p>
    <w:p w:rsidR="003C2822" w:rsidRPr="006062AA" w:rsidRDefault="003C2822" w:rsidP="00AA71FE">
      <w:pPr>
        <w:pStyle w:val="BodyText"/>
      </w:pPr>
      <w:ins w:id="109" w:author="Keith W. Boone" w:date="2015-07-20T13:23:00Z">
        <w:r>
          <w:t xml:space="preserve">There are two ways that mappings can be done.  The system doing the mapping can obtain the information on how to map individual terms </w:t>
        </w:r>
      </w:ins>
      <w:ins w:id="110" w:author="Keith W. Boone" w:date="2015-07-20T13:25:00Z">
        <w:r w:rsidR="00F80CDC">
          <w:t xml:space="preserve">as needed </w:t>
        </w:r>
      </w:ins>
      <w:ins w:id="111" w:author="Keith W. Boone" w:date="2015-07-20T13:23:00Z">
        <w:r>
          <w:t>(e.g., through a query to a terminology mapper), or it can obtain data describing how the mapping should be done for all terms</w:t>
        </w:r>
      </w:ins>
      <w:ins w:id="112" w:author="Keith W. Boone" w:date="2015-07-20T13:25:00Z">
        <w:r w:rsidR="00F80CDC">
          <w:t xml:space="preserve"> at a single point in time (e.g., startup)</w:t>
        </w:r>
      </w:ins>
      <w:ins w:id="113" w:author="Keith W. Boone" w:date="2015-07-20T13:23:00Z">
        <w:r>
          <w:t xml:space="preserve">.  </w:t>
        </w:r>
      </w:ins>
      <w:ins w:id="114" w:author="Keith W. Boone" w:date="2015-07-20T13:24:00Z">
        <w:r>
          <w:t>The former capability supports all terminology mapping needs, but may have a performance penalty when a large number of mappings need to be performed.  Th</w:t>
        </w:r>
      </w:ins>
      <w:ins w:id="115" w:author="Keith W. Boone" w:date="2015-07-20T13:26:00Z">
        <w:r w:rsidR="00F80CDC">
          <w:t>e</w:t>
        </w:r>
      </w:ins>
      <w:ins w:id="116" w:author="Keith W. Boone" w:date="2015-07-20T13:24:00Z">
        <w:r>
          <w:t xml:space="preserve"> latter capability works in cases where the number of terms to be mapped is small, and the rules by which the mapping is performed are well defined.</w:t>
        </w:r>
      </w:ins>
    </w:p>
    <w:p w:rsidR="00167DB7" w:rsidRPr="006062AA" w:rsidRDefault="00104BE6" w:rsidP="003D19E0">
      <w:pPr>
        <w:pStyle w:val="Heading3"/>
        <w:keepNext w:val="0"/>
        <w:numPr>
          <w:ilvl w:val="0"/>
          <w:numId w:val="0"/>
        </w:numPr>
        <w:rPr>
          <w:bCs/>
          <w:noProof w:val="0"/>
        </w:rPr>
      </w:pPr>
      <w:bookmarkStart w:id="117" w:name="_Toc420925113"/>
      <w:r w:rsidRPr="006062AA">
        <w:rPr>
          <w:bCs/>
          <w:noProof w:val="0"/>
        </w:rPr>
        <w:t>X.</w:t>
      </w:r>
      <w:r w:rsidR="00AF472E" w:rsidRPr="006062AA">
        <w:rPr>
          <w:bCs/>
          <w:noProof w:val="0"/>
        </w:rPr>
        <w:t>4</w:t>
      </w:r>
      <w:r w:rsidR="00167DB7" w:rsidRPr="006062AA">
        <w:rPr>
          <w:bCs/>
          <w:noProof w:val="0"/>
        </w:rPr>
        <w:t>.1 Concepts</w:t>
      </w:r>
      <w:bookmarkEnd w:id="117"/>
    </w:p>
    <w:p w:rsidR="00011631" w:rsidRPr="006062AA" w:rsidRDefault="00130B33" w:rsidP="003F4039">
      <w:pPr>
        <w:pStyle w:val="BodyText"/>
      </w:pPr>
      <w:r w:rsidRPr="006062AA">
        <w:t>A crosswalk is a mapping from one coding system to another in which concepts from the source coding system are mapped to concepts in the target code system</w:t>
      </w:r>
      <w:r w:rsidR="00477052">
        <w:t xml:space="preserve">. </w:t>
      </w:r>
      <w:r w:rsidR="00924F5C" w:rsidRPr="006062AA">
        <w:t>The simplest form of crosswalk is a lookup table</w:t>
      </w:r>
      <w:r w:rsidR="00477052">
        <w:t xml:space="preserve">. </w:t>
      </w:r>
      <w:r w:rsidR="00924F5C" w:rsidRPr="006062AA">
        <w:t>This form is often used to translate from local codes to codes from standard terminologies</w:t>
      </w:r>
      <w:r w:rsidR="00477052">
        <w:t xml:space="preserve">. </w:t>
      </w:r>
      <w:r w:rsidR="00083E43" w:rsidRPr="006062AA">
        <w:t>The code translation process in these cases is depicted below.</w:t>
      </w:r>
      <w:r w:rsidR="00924F5C" w:rsidRPr="006062AA">
        <w:t xml:space="preserve"> </w:t>
      </w:r>
    </w:p>
    <w:p w:rsidR="00681098" w:rsidRPr="006062AA" w:rsidRDefault="00924F5C" w:rsidP="003F4039">
      <w:pPr>
        <w:pStyle w:val="BodyText"/>
      </w:pPr>
      <w:r w:rsidRPr="006062AA">
        <w:t xml:space="preserve"> </w:t>
      </w:r>
    </w:p>
    <w:p w:rsidR="00083E43" w:rsidRPr="006062AA" w:rsidRDefault="00083E43" w:rsidP="00083E43">
      <w:pPr>
        <w:pStyle w:val="BodyText"/>
        <w:keepNext/>
      </w:pPr>
      <w:r w:rsidRPr="006062AA">
        <w:rPr>
          <w:noProof/>
        </w:rPr>
        <mc:AlternateContent>
          <mc:Choice Requires="wpc">
            <w:drawing>
              <wp:inline distT="0" distB="0" distL="0" distR="0" wp14:anchorId="7516D1C3" wp14:editId="077A1543">
                <wp:extent cx="5486400" cy="819151"/>
                <wp:effectExtent l="0" t="0" r="0" b="0"/>
                <wp:docPr id="138" name="Canvas 1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9" name="Rectangle 139"/>
                        <wps:cNvSpPr/>
                        <wps:spPr>
                          <a:xfrm>
                            <a:off x="2028824" y="123825"/>
                            <a:ext cx="1266825" cy="571500"/>
                          </a:xfrm>
                          <a:prstGeom prst="rect">
                            <a:avLst/>
                          </a:prstGeom>
                        </wps:spPr>
                        <wps:style>
                          <a:lnRef idx="2">
                            <a:schemeClr val="dk1"/>
                          </a:lnRef>
                          <a:fillRef idx="1">
                            <a:schemeClr val="lt1"/>
                          </a:fillRef>
                          <a:effectRef idx="0">
                            <a:schemeClr val="dk1"/>
                          </a:effectRef>
                          <a:fontRef idx="minor">
                            <a:schemeClr val="dk1"/>
                          </a:fontRef>
                        </wps:style>
                        <wps:txbx>
                          <w:txbxContent>
                            <w:p w:rsidR="00DF5ECC" w:rsidRDefault="00DF5ECC" w:rsidP="00083E43">
                              <w:pPr>
                                <w:jc w:val="center"/>
                              </w:pPr>
                              <w:r>
                                <w:t>Code</w:t>
                              </w:r>
                              <w:r>
                                <w:br/>
                                <w:t>Translation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Text Box 140"/>
                        <wps:cNvSpPr txBox="1"/>
                        <wps:spPr>
                          <a:xfrm>
                            <a:off x="228600" y="247649"/>
                            <a:ext cx="1019175" cy="3238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5ECC" w:rsidRDefault="00DF5ECC" w:rsidP="00083E43">
                              <w:pPr>
                                <w:jc w:val="center"/>
                              </w:pPr>
                              <w:r>
                                <w:t>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140"/>
                        <wps:cNvSpPr txBox="1"/>
                        <wps:spPr>
                          <a:xfrm>
                            <a:off x="4076064" y="180974"/>
                            <a:ext cx="1065825" cy="4384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5ECC" w:rsidRDefault="00DF5ECC" w:rsidP="00083E43">
                              <w:pPr>
                                <w:pStyle w:val="NormalWeb"/>
                                <w:jc w:val="center"/>
                              </w:pPr>
                              <w:r>
                                <w:t>Target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 name="Straight Arrow Connector 141"/>
                        <wps:cNvCnPr>
                          <a:stCxn id="140" idx="3"/>
                          <a:endCxn id="139" idx="1"/>
                        </wps:cNvCnPr>
                        <wps:spPr>
                          <a:xfrm>
                            <a:off x="1247775" y="409574"/>
                            <a:ext cx="781049"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0" name="Straight Arrow Connector 60"/>
                        <wps:cNvCnPr/>
                        <wps:spPr>
                          <a:xfrm>
                            <a:off x="3295649" y="399074"/>
                            <a:ext cx="78041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38" o:spid="_x0000_s1032" editas="canvas" style="width:6in;height:64.5pt;mso-position-horizontal-relative:char;mso-position-vertical-relative:line" coordsize="54864,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">
                <v:shape id="_x0000_s1033" type="#_x0000_t75" style="position:absolute;width:54864;height:8191;visibility:visible;mso-wrap-style:square">
                  <v:fill o:detectmouseclick="t"/>
                  <v:path o:connecttype="none"/>
                </v:shape>
                <v:rect id="Rectangle 139" o:spid="_x0000_s1034" style="position:absolute;left:20288;top:1238;width:1266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KRocEA&#10;AADcAAAADwAAAGRycy9kb3ducmV2LnhtbERPTYvCMBC9C/6HMMLeNFVBtBpFCqLsnrbqwdvQjG2x&#10;mZQm1nZ//WZhwds83udsdp2pREuNKy0rmE4iEMSZ1SXnCi7nw3gJwnlkjZVlUtCTg912ONhgrO2L&#10;v6lNfS5CCLsYFRTe17GULivIoJvYmjhwd9sY9AE2udQNvkK4qeQsihbSYMmhocCakoKyR/o0Cr56&#10;6dvLdbH6aZOy1+ktOX5SotTHqNuvQXjq/Fv87z7pMH++gr9nw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SkaHBAAAA3AAAAA8AAAAAAAAAAAAAAAAAmAIAAGRycy9kb3du&#10;cmV2LnhtbFBLBQYAAAAABAAEAPUAAACGAwAAAAA=&#10;" fillcolor="white [3201]" strokecolor="black [3200]" strokeweight="2pt">
                  <v:textbox>
                    <w:txbxContent>
                      <w:p w:rsidR="00DF5ECC" w:rsidRDefault="00DF5ECC" w:rsidP="00083E43">
                        <w:pPr>
                          <w:jc w:val="center"/>
                        </w:pPr>
                        <w:r>
                          <w:t>Code</w:t>
                        </w:r>
                        <w:r>
                          <w:br/>
                          <w:t>Translation</w:t>
                        </w:r>
                      </w:p>
                    </w:txbxContent>
                  </v:textbox>
                </v:rect>
                <v:shape id="Text Box 140" o:spid="_x0000_s1035" type="#_x0000_t202" style="position:absolute;left:2286;top:2476;width:10191;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qGPscA&#10;AADcAAAADwAAAGRycy9kb3ducmV2LnhtbESPQU/CQBCF7yb8h82QeDGyVUBJZSGEqBBuUsV4m3TH&#10;trE723TXtvx75mDibSbvzXvfLNeDq1VHbag8G7ibJKCIc28rLgy8Zy+3C1AhIlusPZOBMwVYr0ZX&#10;S0yt7/mNumMslIRwSNFAGWOTah3ykhyGiW+IRfv2rcMoa1to22Iv4a7W90nyoB1WLA0lNrQtKf85&#10;/joDXzfF5yEMrx/9dD5tnndd9niymTHX42HzBCrSEP/Nf9d7K/gzwZdnZAK9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Fahj7HAAAA3AAAAA8AAAAAAAAAAAAAAAAAmAIAAGRy&#10;cy9kb3ducmV2LnhtbFBLBQYAAAAABAAEAPUAAACMAwAAAAA=&#10;" fillcolor="white [3201]" stroked="f" strokeweight=".5pt">
                  <v:textbox>
                    <w:txbxContent>
                      <w:p w:rsidR="00DF5ECC" w:rsidRDefault="00DF5ECC" w:rsidP="00083E43">
                        <w:pPr>
                          <w:jc w:val="center"/>
                        </w:pPr>
                        <w:r>
                          <w:t>Source Code</w:t>
                        </w:r>
                      </w:p>
                    </w:txbxContent>
                  </v:textbox>
                </v:shape>
                <v:shape id="Text Box 140" o:spid="_x0000_s1036" type="#_x0000_t202" style="position:absolute;left:40760;top:1809;width:10658;height:4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yHsMA&#10;AADbAAAADwAAAGRycy9kb3ducmV2LnhtbERPTWvCQBC9C/6HZYRepG5a0ZY0G5HSVvGmaSvehuw0&#10;CWZnQ3abxH/vHgSPj/edrAZTi45aV1lW8DSLQBDnVldcKPjOPh9fQTiPrLG2TAou5GCVjkcJxtr2&#10;vKfu4AsRQtjFqKD0vomldHlJBt3MNsSB+7OtQR9gW0jdYh/CTS2fo2gpDVYcGkps6L2k/Hz4NwpO&#10;0+K4c8PXTz9fzJuPTZe9/OpMqYfJsH4D4Wnwd/HNvdUKFmFs+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yHsMAAADbAAAADwAAAAAAAAAAAAAAAACYAgAAZHJzL2Rv&#10;d25yZXYueG1sUEsFBgAAAAAEAAQA9QAAAIgDAAAAAA==&#10;" fillcolor="white [3201]" stroked="f" strokeweight=".5pt">
                  <v:textbox>
                    <w:txbxContent>
                      <w:p w:rsidR="00DF5ECC" w:rsidRDefault="00DF5ECC" w:rsidP="00083E43">
                        <w:pPr>
                          <w:pStyle w:val="NormalWeb"/>
                          <w:jc w:val="center"/>
                        </w:pPr>
                        <w:r>
                          <w:t>Target Code</w:t>
                        </w:r>
                      </w:p>
                    </w:txbxContent>
                  </v:textbox>
                </v:shape>
                <v:shapetype id="_x0000_t32" coordsize="21600,21600" o:spt="32" o:oned="t" path="m,l21600,21600e" filled="f">
                  <v:path arrowok="t" fillok="f" o:connecttype="none"/>
                  <o:lock v:ext="edit" shapetype="t"/>
                </v:shapetype>
                <v:shape id="Straight Arrow Connector 141" o:spid="_x0000_s1037" type="#_x0000_t32" style="position:absolute;left:12477;top:4095;width:78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FFbMAAAADcAAAADwAAAGRycy9kb3ducmV2LnhtbERPTYvCMBC9C/6HMII3TRURrUZZhIIH&#10;96BWvA7NbFtsJrWJtf77jSB4m8f7nPW2M5VoqXGlZQWTcQSCOLO65FxBek5GCxDOI2usLJOCFznY&#10;bvq9NcbaPvlI7cnnIoSwi1FB4X0dS+myggy6sa2JA/dnG4M+wCaXusFnCDeVnEbRXBosOTQUWNOu&#10;oOx2ehgFkZsn99359tumuT8erjLZv5YXpYaD7mcFwlPnv+KPe6/D/NkE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8BRWzAAAAA3AAAAA8AAAAAAAAAAAAAAAAA&#10;oQIAAGRycy9kb3ducmV2LnhtbFBLBQYAAAAABAAEAPkAAACOAwAAAAA=&#10;" strokecolor="black [3040]">
                  <v:stroke endarrow="open"/>
                </v:shape>
                <v:shape id="Straight Arrow Connector 60" o:spid="_x0000_s1038" type="#_x0000_t32" style="position:absolute;left:32956;top:3990;width:78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IDz70AAADbAAAADwAAAGRycy9kb3ducmV2LnhtbERPuwrCMBTdBf8hXMFNUx2KVqOIUHDQ&#10;wReul+baFpub2sRa/94MguPhvJfrzlSipcaVlhVMxhEI4szqknMFl3M6moFwHlljZZkUfMjBetXv&#10;LTHR9s1Hak8+FyGEXYIKCu/rREqXFWTQjW1NHLi7bQz6AJtc6gbfIdxUchpFsTRYcmgosKZtQdnj&#10;9DIKIhenz+35cWgvuT/ubzLdfeZXpYaDbrMA4anzf/HPvdMK4rA+fAk/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VyA8+9AAAA2wAAAA8AAAAAAAAAAAAAAAAAoQIA&#10;AGRycy9kb3ducmV2LnhtbFBLBQYAAAAABAAEAPkAAACLAwAAAAA=&#10;" strokecolor="black [3040]">
                  <v:stroke endarrow="open"/>
                </v:shape>
                <w10:anchorlock/>
              </v:group>
            </w:pict>
          </mc:Fallback>
        </mc:AlternateContent>
      </w:r>
    </w:p>
    <w:p w:rsidR="00083E43" w:rsidRPr="006062AA" w:rsidRDefault="00083E43" w:rsidP="00305C1E">
      <w:pPr>
        <w:pStyle w:val="FigureTitle"/>
      </w:pPr>
      <w:r w:rsidRPr="006062AA">
        <w:t xml:space="preserve">Figure </w:t>
      </w:r>
      <w:r w:rsidR="00011631" w:rsidRPr="006062AA">
        <w:t xml:space="preserve">X.4.1-1: </w:t>
      </w:r>
      <w:r w:rsidRPr="006062AA">
        <w:t>Simple Translation</w:t>
      </w:r>
    </w:p>
    <w:p w:rsidR="00011631" w:rsidRPr="006062AA" w:rsidRDefault="00011631" w:rsidP="006062AA">
      <w:pPr>
        <w:pStyle w:val="BodyText"/>
      </w:pPr>
    </w:p>
    <w:p w:rsidR="003F4039" w:rsidRPr="006062AA" w:rsidRDefault="00083E43" w:rsidP="003F4039">
      <w:pPr>
        <w:pStyle w:val="BodyText"/>
      </w:pPr>
      <w:r w:rsidRPr="006062AA">
        <w:t xml:space="preserve">Lookup tables are often sufficient for many cases, but can be insufficient when concepts are defined at different levels of granularity, or when additional context is needed in order to perform the translation. </w:t>
      </w:r>
      <w:r w:rsidR="00924F5C" w:rsidRPr="006062AA">
        <w:t xml:space="preserve">For example, </w:t>
      </w:r>
      <w:r w:rsidR="003F4039" w:rsidRPr="006062AA">
        <w:t xml:space="preserve">distinctions involving location </w:t>
      </w:r>
      <w:r w:rsidR="004A3E85" w:rsidRPr="006062AA">
        <w:t xml:space="preserve">or findings </w:t>
      </w:r>
      <w:r w:rsidR="003F4039" w:rsidRPr="006062AA">
        <w:t>associated with a diagnosis may be encoded differently</w:t>
      </w:r>
      <w:r w:rsidR="00477052">
        <w:t xml:space="preserve">. </w:t>
      </w:r>
      <w:r w:rsidR="003F4039" w:rsidRPr="006062AA">
        <w:t>I</w:t>
      </w:r>
      <w:r w:rsidR="00924F5C" w:rsidRPr="006062AA">
        <w:t xml:space="preserve">n </w:t>
      </w:r>
      <w:r w:rsidR="00CC1420" w:rsidRPr="006062AA">
        <w:t>SNOMED-CT</w:t>
      </w:r>
      <w:r w:rsidR="003F4039" w:rsidRPr="006062AA">
        <w:t xml:space="preserve">, the concepts associated with location </w:t>
      </w:r>
      <w:r w:rsidR="004A3E85" w:rsidRPr="006062AA">
        <w:t xml:space="preserve">and additional findings </w:t>
      </w:r>
      <w:r w:rsidR="003F4039" w:rsidRPr="006062AA">
        <w:t xml:space="preserve">are </w:t>
      </w:r>
      <w:r w:rsidR="004A3E85" w:rsidRPr="006062AA">
        <w:t xml:space="preserve">usually </w:t>
      </w:r>
      <w:r w:rsidR="003F4039" w:rsidRPr="006062AA">
        <w:t>separately encoded (post-coordinated)</w:t>
      </w:r>
      <w:r w:rsidR="00681098" w:rsidRPr="006062AA">
        <w:t xml:space="preserve"> in a </w:t>
      </w:r>
      <w:r w:rsidR="00CC1420" w:rsidRPr="006062AA">
        <w:t>SNOMED-CT</w:t>
      </w:r>
      <w:r w:rsidR="00681098" w:rsidRPr="006062AA">
        <w:t xml:space="preserve"> expression</w:t>
      </w:r>
      <w:r w:rsidR="004A3E85" w:rsidRPr="006062AA">
        <w:t xml:space="preserve">. In </w:t>
      </w:r>
      <w:r w:rsidR="003F4039" w:rsidRPr="006062AA">
        <w:t>ICD-10</w:t>
      </w:r>
      <w:r w:rsidR="004A3E85" w:rsidRPr="006062AA">
        <w:t xml:space="preserve"> </w:t>
      </w:r>
      <w:r w:rsidR="003F4039" w:rsidRPr="006062AA">
        <w:t>the location is directly associated in the code (pre-coordinated)</w:t>
      </w:r>
      <w:r w:rsidR="00477052">
        <w:t xml:space="preserve">. </w:t>
      </w:r>
      <w:r w:rsidR="003F4039" w:rsidRPr="006062AA">
        <w:t xml:space="preserve">Thus, a </w:t>
      </w:r>
      <w:r w:rsidR="00CC1420" w:rsidRPr="006062AA">
        <w:lastRenderedPageBreak/>
        <w:t>SNOMED-CT</w:t>
      </w:r>
      <w:r w:rsidR="003F4039" w:rsidRPr="006062AA">
        <w:t xml:space="preserve"> code describing a myocardial infarction could be translated into several different ICD-10 codes, depending upon where the infarct occurred</w:t>
      </w:r>
      <w:r w:rsidRPr="006062AA">
        <w:t>, and whether or not there was an associated ST elevation finding in the ECG</w:t>
      </w:r>
      <w:r w:rsidR="00477052">
        <w:t xml:space="preserve">. </w:t>
      </w:r>
      <w:r w:rsidR="00681098" w:rsidRPr="006062AA">
        <w:t>Th</w:t>
      </w:r>
      <w:r w:rsidRPr="006062AA">
        <w:t>e</w:t>
      </w:r>
      <w:r w:rsidR="00681098" w:rsidRPr="006062AA">
        <w:t xml:space="preserve"> location information </w:t>
      </w:r>
      <w:r w:rsidRPr="006062AA">
        <w:t xml:space="preserve">can </w:t>
      </w:r>
      <w:r w:rsidR="00681098" w:rsidRPr="006062AA">
        <w:t xml:space="preserve">appear elsewhere in the </w:t>
      </w:r>
      <w:r w:rsidR="00CC1420" w:rsidRPr="006062AA">
        <w:t>SNOMED-CT</w:t>
      </w:r>
      <w:r w:rsidR="00681098" w:rsidRPr="006062AA">
        <w:t xml:space="preserve"> expression</w:t>
      </w:r>
      <w:r w:rsidRPr="006062AA">
        <w:t xml:space="preserve"> (e.g., post-coordinated in finding site)</w:t>
      </w:r>
      <w:r w:rsidR="00681098" w:rsidRPr="006062AA">
        <w:t>, and would provide the location context that enables the mapping into ICD-10. Th</w:t>
      </w:r>
      <w:r w:rsidRPr="006062AA">
        <w:t>is</w:t>
      </w:r>
      <w:r w:rsidR="00681098" w:rsidRPr="006062AA">
        <w:t xml:space="preserve"> additional information needed to perform </w:t>
      </w:r>
      <w:r w:rsidRPr="006062AA">
        <w:t xml:space="preserve">an accurate </w:t>
      </w:r>
      <w:r w:rsidR="00681098" w:rsidRPr="006062AA">
        <w:t>mapping is described as the input context.</w:t>
      </w:r>
    </w:p>
    <w:p w:rsidR="00083E43" w:rsidRPr="006062AA" w:rsidRDefault="00083E43" w:rsidP="00083E43">
      <w:pPr>
        <w:pStyle w:val="BodyText"/>
        <w:keepNext/>
      </w:pPr>
      <w:r w:rsidRPr="006062AA">
        <w:rPr>
          <w:noProof/>
        </w:rPr>
        <mc:AlternateContent>
          <mc:Choice Requires="wpc">
            <w:drawing>
              <wp:inline distT="0" distB="0" distL="0" distR="0" wp14:anchorId="718E62B6" wp14:editId="7E6DC2DF">
                <wp:extent cx="5486400" cy="1628774"/>
                <wp:effectExtent l="0" t="0" r="0" b="0"/>
                <wp:docPr id="147" name="Canvas 1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3" name="Text Box 143"/>
                        <wps:cNvSpPr txBox="1"/>
                        <wps:spPr>
                          <a:xfrm>
                            <a:off x="228600" y="247553"/>
                            <a:ext cx="1019175" cy="9335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5ECC" w:rsidRDefault="00DF5ECC" w:rsidP="00083E43">
                              <w:pPr>
                                <w:jc w:val="center"/>
                              </w:pPr>
                              <w:r>
                                <w:t>Source Code + Location</w:t>
                              </w:r>
                              <w:r>
                                <w:br/>
                                <w:t>+ Finding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Rectangle 142"/>
                        <wps:cNvSpPr/>
                        <wps:spPr>
                          <a:xfrm>
                            <a:off x="2028824" y="418663"/>
                            <a:ext cx="1266825" cy="571500"/>
                          </a:xfrm>
                          <a:prstGeom prst="rect">
                            <a:avLst/>
                          </a:prstGeom>
                        </wps:spPr>
                        <wps:style>
                          <a:lnRef idx="2">
                            <a:schemeClr val="dk1"/>
                          </a:lnRef>
                          <a:fillRef idx="1">
                            <a:schemeClr val="lt1"/>
                          </a:fillRef>
                          <a:effectRef idx="0">
                            <a:schemeClr val="dk1"/>
                          </a:effectRef>
                          <a:fontRef idx="minor">
                            <a:schemeClr val="dk1"/>
                          </a:fontRef>
                        </wps:style>
                        <wps:txbx>
                          <w:txbxContent>
                            <w:p w:rsidR="00DF5ECC" w:rsidRDefault="00DF5ECC" w:rsidP="00083E43">
                              <w:pPr>
                                <w:jc w:val="center"/>
                              </w:pPr>
                              <w:r>
                                <w:t>Code</w:t>
                              </w:r>
                              <w:r>
                                <w:br/>
                                <w:t>Translation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Text Box 140"/>
                        <wps:cNvSpPr txBox="1"/>
                        <wps:spPr>
                          <a:xfrm>
                            <a:off x="4076064" y="485774"/>
                            <a:ext cx="1065825" cy="4384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5ECC" w:rsidRDefault="00DF5ECC" w:rsidP="00083E43">
                              <w:pPr>
                                <w:pStyle w:val="NormalWeb"/>
                                <w:jc w:val="center"/>
                              </w:pPr>
                              <w:r>
                                <w:t>Target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Straight Arrow Connector 145"/>
                        <wps:cNvCnPr>
                          <a:stCxn id="143" idx="3"/>
                          <a:endCxn id="142" idx="1"/>
                        </wps:cNvCnPr>
                        <wps:spPr>
                          <a:xfrm flipV="1">
                            <a:off x="1247775" y="704413"/>
                            <a:ext cx="781049" cy="991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6" name="Straight Arrow Connector 146"/>
                        <wps:cNvCnPr/>
                        <wps:spPr>
                          <a:xfrm>
                            <a:off x="3295649" y="703874"/>
                            <a:ext cx="78041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8" name="Rectangle 148"/>
                        <wps:cNvSpPr/>
                        <wps:spPr>
                          <a:xfrm>
                            <a:off x="361950" y="533400"/>
                            <a:ext cx="819150" cy="390502"/>
                          </a:xfrm>
                          <a:prstGeom prst="rect">
                            <a:avLst/>
                          </a:prstGeom>
                          <a:noFill/>
                          <a:ln w="3175">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140"/>
                        <wps:cNvSpPr txBox="1"/>
                        <wps:spPr>
                          <a:xfrm>
                            <a:off x="609600" y="1066411"/>
                            <a:ext cx="106553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5ECC" w:rsidRDefault="00DF5ECC" w:rsidP="00083E43">
                              <w:pPr>
                                <w:pStyle w:val="NormalWeb"/>
                                <w:jc w:val="center"/>
                              </w:pPr>
                              <w:r>
                                <w:t>Input Context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Straight Connector 150"/>
                        <wps:cNvCnPr>
                          <a:endCxn id="148" idx="2"/>
                        </wps:cNvCnPr>
                        <wps:spPr>
                          <a:xfrm flipH="1" flipV="1">
                            <a:off x="771525" y="923902"/>
                            <a:ext cx="257175" cy="256739"/>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47" o:spid="_x0000_s1039" editas="canvas" style="width:6in;height:128.25pt;mso-position-horizontal-relative:char;mso-position-vertical-relative:line" coordsize="54864,1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">
                <v:shape id="_x0000_s1040" type="#_x0000_t75" style="position:absolute;width:54864;height:16281;visibility:visible;mso-wrap-style:square">
                  <v:fill o:detectmouseclick="t"/>
                  <v:path o:connecttype="none"/>
                </v:shape>
                <v:shape id="Text Box 143" o:spid="_x0000_s1041" type="#_x0000_t202" style="position:absolute;left:2286;top:2475;width:10191;height:9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gYScQA&#10;AADcAAAADwAAAGRycy9kb3ducmV2LnhtbERPTWvCQBC9F/wPyxS8FN20qVpSVynFqnjTqKW3ITtN&#10;gtnZkN0m8d+7hUJv83ifM1/2phItNa60rOBxHIEgzqwuOVdwTD9GLyCcR9ZYWSYFV3KwXAzu5pho&#10;2/Ge2oPPRQhhl6CCwvs6kdJlBRl0Y1sTB+7bNgZ9gE0udYNdCDeVfIqiqTRYcmgosKb3grLL4cco&#10;+HrIP3euX5+6eBLXq02bzs46VWp437+9gvDU+3/xn3urw/znGH6fC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IGEnEAAAA3AAAAA8AAAAAAAAAAAAAAAAAmAIAAGRycy9k&#10;b3ducmV2LnhtbFBLBQYAAAAABAAEAPUAAACJAwAAAAA=&#10;" fillcolor="white [3201]" stroked="f" strokeweight=".5pt">
                  <v:textbox>
                    <w:txbxContent>
                      <w:p w:rsidR="00DF5ECC" w:rsidRDefault="00DF5ECC" w:rsidP="00083E43">
                        <w:pPr>
                          <w:jc w:val="center"/>
                        </w:pPr>
                        <w:r>
                          <w:t>Source Code + Location</w:t>
                        </w:r>
                        <w:r>
                          <w:br/>
                          <w:t>+ Finding</w:t>
                        </w:r>
                      </w:p>
                    </w:txbxContent>
                  </v:textbox>
                </v:shape>
                <v:rect id="Rectangle 142" o:spid="_x0000_s1042" style="position:absolute;left:20288;top:4186;width:1266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BwrcEA&#10;AADcAAAADwAAAGRycy9kb3ducmV2LnhtbERPTYvCMBC9L/gfwgje1lQRWatRpCAretqqB29DM7bF&#10;ZlKabG399UZY2Ns83uesNp2pREuNKy0rmIwjEMSZ1SXnCs6n3ecXCOeRNVaWSUFPDjbrwccKY20f&#10;/ENt6nMRQtjFqKDwvo6ldFlBBt3Y1sSBu9nGoA+wyaVu8BHCTSWnUTSXBksODQXWlBSU3dNfo+DY&#10;S9+eL/PFs03KXqfX5PtAiVKjYbddgvDU+X/xn3uvw/zZFN7PhAv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wcK3BAAAA3AAAAA8AAAAAAAAAAAAAAAAAmAIAAGRycy9kb3du&#10;cmV2LnhtbFBLBQYAAAAABAAEAPUAAACGAwAAAAA=&#10;" fillcolor="white [3201]" strokecolor="black [3200]" strokeweight="2pt">
                  <v:textbox>
                    <w:txbxContent>
                      <w:p w:rsidR="00DF5ECC" w:rsidRDefault="00DF5ECC" w:rsidP="00083E43">
                        <w:pPr>
                          <w:jc w:val="center"/>
                        </w:pPr>
                        <w:r>
                          <w:t>Code</w:t>
                        </w:r>
                        <w:r>
                          <w:br/>
                          <w:t>Translation</w:t>
                        </w:r>
                      </w:p>
                    </w:txbxContent>
                  </v:textbox>
                </v:rect>
                <v:shape id="Text Box 140" o:spid="_x0000_s1043" type="#_x0000_t202" style="position:absolute;left:40760;top:4857;width:10658;height:4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GAPcQA&#10;AADcAAAADwAAAGRycy9kb3ducmV2LnhtbERPS2vCQBC+F/oflin0IrppfZXoKqVoFW8abeltyI5J&#10;aHY2ZNck/feuIPQ2H99z5svOlKKh2hWWFbwMIhDEqdUFZwqOybr/BsJ5ZI2lZVLwRw6Wi8eHOcba&#10;tryn5uAzEULYxagg976KpXRpTgbdwFbEgTvb2qAPsM6krrEN4aaUr1E0kQYLDg05VvSRU/p7uBgF&#10;P73se+e6z1M7HA+r1aZJpl86Uer5qXufgfDU+X/x3b3VYf5oBLdnwgV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hgD3EAAAA3AAAAA8AAAAAAAAAAAAAAAAAmAIAAGRycy9k&#10;b3ducmV2LnhtbFBLBQYAAAAABAAEAPUAAACJAwAAAAA=&#10;" fillcolor="white [3201]" stroked="f" strokeweight=".5pt">
                  <v:textbox>
                    <w:txbxContent>
                      <w:p w:rsidR="00DF5ECC" w:rsidRDefault="00DF5ECC" w:rsidP="00083E43">
                        <w:pPr>
                          <w:pStyle w:val="NormalWeb"/>
                          <w:jc w:val="center"/>
                        </w:pPr>
                        <w:r>
                          <w:t>Target Code</w:t>
                        </w:r>
                      </w:p>
                    </w:txbxContent>
                  </v:textbox>
                </v:shape>
                <v:shape id="Straight Arrow Connector 145" o:spid="_x0000_s1044" type="#_x0000_t32" style="position:absolute;left:12477;top:7044;width:7811;height: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yiHcQAAADcAAAADwAAAGRycy9kb3ducmV2LnhtbERP22oCMRB9L/gPYYS+1azXLatRpEXa&#10;olDUIvg2bMbN0s1k3UTd/n1TEPo2h3Od2aK1lbhS40vHCvq9BARx7nTJhYKv/erpGYQPyBorx6Tg&#10;hzws5p2HGWba3XhL110oRAxhn6ECE0KdSelzQxZ9z9XEkTu5xmKIsCmkbvAWw20lB0kykRZLjg0G&#10;a3oxlH/vLlbB68dhlJ7b8+fw7Wg2OQ3T42C5Vuqx2y6nIAK14V98d7/rOH80hr9n4gV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3KIdxAAAANwAAAAPAAAAAAAAAAAA&#10;AAAAAKECAABkcnMvZG93bnJldi54bWxQSwUGAAAAAAQABAD5AAAAkgMAAAAA&#10;" strokecolor="black [3040]">
                  <v:stroke endarrow="open"/>
                </v:shape>
                <v:shape id="Straight Arrow Connector 146" o:spid="_x0000_s1045" type="#_x0000_t32" style="position:absolute;left:32956;top:7038;width:78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jdGMAAAADcAAAADwAAAGRycy9kb3ducmV2LnhtbERPy6rCMBDdC/5DGOHuNFUuRatRRCi4&#10;uC584XZoxrbYTGqTW+vfG0FwN4fznMWqM5VoqXGlZQXjUQSCOLO65FzB6ZgOpyCcR9ZYWSYFT3Kw&#10;WvZ7C0y0ffCe2oPPRQhhl6CCwvs6kdJlBRl0I1sTB+5qG4M+wCaXusFHCDeVnERRLA2WHBoKrGlT&#10;UHY7/BsFkYvT++Z427Wn3O//LjLdPmdnpX4G3XoOwlPnv+KPe6vD/N8Y3s+EC+Ty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Do3RjAAAAA3AAAAA8AAAAAAAAAAAAAAAAA&#10;oQIAAGRycy9kb3ducmV2LnhtbFBLBQYAAAAABAAEAPkAAACOAwAAAAA=&#10;" strokecolor="black [3040]">
                  <v:stroke endarrow="open"/>
                </v:shape>
                <v:rect id="Rectangle 148" o:spid="_x0000_s1046" style="position:absolute;left:3619;top:5334;width:8192;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Jxq8MA&#10;AADcAAAADwAAAGRycy9kb3ducmV2LnhtbESPQWvCQBCF7wX/wzJCL0U3SikSXUWUgheVRn/AkB2T&#10;YHY27G5j/Pedg9DbDO/Ne9+sNoNrVU8hNp4NzKYZKOLS24YrA9fL92QBKiZki61nMvCkCJv16G2F&#10;ufUP/qG+SJWSEI45GqhT6nKtY1mTwzj1HbFoNx8cJllDpW3Ah4S7Vs+z7Es7bFgaauxoV1N5L36d&#10;Ad3Gxcmfz6f+trfPKhw/EAsy5n08bJegEg3p3/y6PljB/xRaeUYm0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Jxq8MAAADcAAAADwAAAAAAAAAAAAAAAACYAgAAZHJzL2Rv&#10;d25yZXYueG1sUEsFBgAAAAAEAAQA9QAAAIgDAAAAAA==&#10;" filled="f" strokecolor="black [3200]" strokeweight=".25pt">
                  <v:stroke dashstyle="dash"/>
                </v:rect>
                <v:shape id="Text Box 140" o:spid="_x0000_s1047" type="#_x0000_t202" style="position:absolute;left:6096;top:10664;width:10655;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OMYA&#10;AADbAAAADwAAAGRycy9kb3ducmV2LnhtbESPT2vCQBTE74V+h+UVvIhuqvin0VVEWiveNNrS2yP7&#10;TEKzb0N2m8Rv3y0IPQ4z8xtmue5MKRqqXWFZwfMwAkGcWl1wpuCcvA3mIJxH1lhaJgU3crBePT4s&#10;Mda25SM1J5+JAGEXo4Lc+yqW0qU5GXRDWxEH72prgz7IOpO6xjbATSlHUTSVBgsOCzlWtM0p/T79&#10;GAVf/ezz4LrdpR1PxtXre5PMPnSiVO+p2yxAeOr8f/je3msF0xf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9+dOMYAAADbAAAADwAAAAAAAAAAAAAAAACYAgAAZHJz&#10;L2Rvd25yZXYueG1sUEsFBgAAAAAEAAQA9QAAAIsDAAAAAA==&#10;" fillcolor="white [3201]" stroked="f" strokeweight=".5pt">
                  <v:textbox>
                    <w:txbxContent>
                      <w:p w:rsidR="00DF5ECC" w:rsidRDefault="00DF5ECC" w:rsidP="00083E43">
                        <w:pPr>
                          <w:pStyle w:val="NormalWeb"/>
                          <w:jc w:val="center"/>
                        </w:pPr>
                        <w:r>
                          <w:t>Input Context</w:t>
                        </w:r>
                      </w:p>
                    </w:txbxContent>
                  </v:textbox>
                </v:shape>
                <v:line id="Straight Connector 150" o:spid="_x0000_s1048" style="position:absolute;flip:x y;visibility:visible;mso-wrap-style:square" from="7715,9239" to="10287,11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Mn8cYAAADcAAAADwAAAGRycy9kb3ducmV2LnhtbESPQWvCQBCF7wX/wzKCl1I3FhRJXaVo&#10;hfZka5tDb0N2moRmZ+PuGuO/dw6F3mZ4b977ZrUZXKt6CrHxbGA2zUARl942XBn4+tw/LEHFhGyx&#10;9UwGrhRhsx7drTC3/sIf1B9TpSSEY44G6pS6XOtY1uQwTn1HLNqPDw6TrKHSNuBFwl2rH7NsoR02&#10;LA01drStqfw9np2BblmFxeH0nr0Uu/777Z6KULi9MZPx8PwEKtGQ/s1/169W8OeCL8/IBHp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TJ/HGAAAA3AAAAA8AAAAAAAAA&#10;AAAAAAAAoQIAAGRycy9kb3ducmV2LnhtbFBLBQYAAAAABAAEAPkAAACUAwAAAAA=&#10;" strokecolor="black [3040]"/>
                <w10:anchorlock/>
              </v:group>
            </w:pict>
          </mc:Fallback>
        </mc:AlternateContent>
      </w:r>
    </w:p>
    <w:p w:rsidR="00083E43" w:rsidRPr="006062AA" w:rsidRDefault="00083E43" w:rsidP="00305C1E">
      <w:pPr>
        <w:pStyle w:val="FigureTitle"/>
      </w:pPr>
      <w:r w:rsidRPr="006062AA">
        <w:t xml:space="preserve">Figure </w:t>
      </w:r>
      <w:r w:rsidR="00011631" w:rsidRPr="006062AA">
        <w:t>X.4.1-2:</w:t>
      </w:r>
      <w:r w:rsidRPr="006062AA">
        <w:t xml:space="preserve"> Translation</w:t>
      </w:r>
      <w:r w:rsidR="00311A53" w:rsidRPr="006062AA">
        <w:t xml:space="preserve"> with Input Context</w:t>
      </w:r>
    </w:p>
    <w:p w:rsidR="00083E43" w:rsidRPr="006062AA" w:rsidRDefault="00083E43" w:rsidP="003F4039">
      <w:pPr>
        <w:pStyle w:val="BodyText"/>
      </w:pPr>
    </w:p>
    <w:p w:rsidR="00681098" w:rsidRPr="006062AA" w:rsidRDefault="00083E43" w:rsidP="003F4039">
      <w:pPr>
        <w:pStyle w:val="BodyText"/>
      </w:pPr>
      <w:r w:rsidRPr="006062AA">
        <w:t>In the above case, p</w:t>
      </w:r>
      <w:r w:rsidR="0053535D" w:rsidRPr="006062AA">
        <w:t xml:space="preserve">erforming the translation in reverse </w:t>
      </w:r>
      <w:r w:rsidRPr="006062AA">
        <w:t xml:space="preserve">(from ICD-10 to SNOMED-CT) </w:t>
      </w:r>
      <w:r w:rsidR="0053535D" w:rsidRPr="006062AA">
        <w:t xml:space="preserve">would lose information about </w:t>
      </w:r>
      <w:r w:rsidRPr="006062AA">
        <w:t xml:space="preserve">location and ST elevation </w:t>
      </w:r>
      <w:r w:rsidR="0053535D" w:rsidRPr="006062AA">
        <w:t xml:space="preserve">due to the way that </w:t>
      </w:r>
      <w:r w:rsidR="00CC1420" w:rsidRPr="006062AA">
        <w:t>SNOMED-CT</w:t>
      </w:r>
      <w:r w:rsidR="0053535D" w:rsidRPr="006062AA">
        <w:t xml:space="preserve"> </w:t>
      </w:r>
      <w:r w:rsidRPr="006062AA">
        <w:t xml:space="preserve">uses post-coordination to </w:t>
      </w:r>
      <w:r w:rsidR="0053535D" w:rsidRPr="006062AA">
        <w:t>encode these concepts</w:t>
      </w:r>
      <w:r w:rsidR="00477052">
        <w:t xml:space="preserve">. </w:t>
      </w:r>
      <w:r w:rsidR="0053535D" w:rsidRPr="006062AA">
        <w:t>To preserve this, the translation can generate not just a code, but also other contextual information as part of the output</w:t>
      </w:r>
      <w:r w:rsidR="00477052">
        <w:t xml:space="preserve">. </w:t>
      </w:r>
      <w:r w:rsidR="0053535D" w:rsidRPr="006062AA">
        <w:t>This additional information produced by the mapping is described as the output context.</w:t>
      </w:r>
    </w:p>
    <w:p w:rsidR="00311A53" w:rsidRPr="006062AA" w:rsidRDefault="00311A53" w:rsidP="00311A53">
      <w:pPr>
        <w:pStyle w:val="BodyText"/>
        <w:keepNext/>
      </w:pPr>
      <w:r w:rsidRPr="006062AA">
        <w:rPr>
          <w:noProof/>
        </w:rPr>
        <mc:AlternateContent>
          <mc:Choice Requires="wpc">
            <w:drawing>
              <wp:inline distT="0" distB="0" distL="0" distR="0" wp14:anchorId="53D9CE49" wp14:editId="65CBA84D">
                <wp:extent cx="5486400" cy="1628774"/>
                <wp:effectExtent l="0" t="0" r="0" b="0"/>
                <wp:docPr id="33" name="Canvas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1" name="Rectangle 151"/>
                        <wps:cNvSpPr/>
                        <wps:spPr>
                          <a:xfrm>
                            <a:off x="2028824" y="418663"/>
                            <a:ext cx="1266825" cy="571500"/>
                          </a:xfrm>
                          <a:prstGeom prst="rect">
                            <a:avLst/>
                          </a:prstGeom>
                        </wps:spPr>
                        <wps:style>
                          <a:lnRef idx="2">
                            <a:schemeClr val="dk1"/>
                          </a:lnRef>
                          <a:fillRef idx="1">
                            <a:schemeClr val="lt1"/>
                          </a:fillRef>
                          <a:effectRef idx="0">
                            <a:schemeClr val="dk1"/>
                          </a:effectRef>
                          <a:fontRef idx="minor">
                            <a:schemeClr val="dk1"/>
                          </a:fontRef>
                        </wps:style>
                        <wps:txbx>
                          <w:txbxContent>
                            <w:p w:rsidR="00DF5ECC" w:rsidRDefault="00DF5ECC" w:rsidP="00311A53">
                              <w:pPr>
                                <w:jc w:val="center"/>
                              </w:pPr>
                              <w:r>
                                <w:t>Code</w:t>
                              </w:r>
                              <w:r>
                                <w:br/>
                                <w:t>Translation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Text Box 153"/>
                        <wps:cNvSpPr txBox="1"/>
                        <wps:spPr>
                          <a:xfrm>
                            <a:off x="4039870" y="247093"/>
                            <a:ext cx="1019175" cy="9335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5ECC" w:rsidRDefault="00DF5ECC" w:rsidP="00311A53">
                              <w:pPr>
                                <w:jc w:val="center"/>
                              </w:pPr>
                              <w:r>
                                <w:t>Target Code + Location</w:t>
                              </w:r>
                              <w:r>
                                <w:br/>
                                <w:t>+ Finding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 Box 140"/>
                        <wps:cNvSpPr txBox="1"/>
                        <wps:spPr>
                          <a:xfrm>
                            <a:off x="313689" y="473452"/>
                            <a:ext cx="1065825" cy="4384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5ECC" w:rsidRDefault="00DF5ECC" w:rsidP="00311A53">
                              <w:pPr>
                                <w:pStyle w:val="NormalWeb"/>
                                <w:jc w:val="center"/>
                              </w:pPr>
                              <w:r>
                                <w:t>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5" name="Straight Arrow Connector 155"/>
                        <wps:cNvCnPr>
                          <a:stCxn id="154" idx="3"/>
                          <a:endCxn id="151" idx="1"/>
                        </wps:cNvCnPr>
                        <wps:spPr>
                          <a:xfrm>
                            <a:off x="1379514" y="692696"/>
                            <a:ext cx="649310" cy="1171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6" name="Straight Arrow Connector 156"/>
                        <wps:cNvCnPr>
                          <a:endCxn id="153" idx="1"/>
                        </wps:cNvCnPr>
                        <wps:spPr>
                          <a:xfrm>
                            <a:off x="3295649" y="703326"/>
                            <a:ext cx="744221" cy="1054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7" name="Rectangle 157"/>
                        <wps:cNvSpPr/>
                        <wps:spPr>
                          <a:xfrm>
                            <a:off x="4173220" y="532940"/>
                            <a:ext cx="819150" cy="390502"/>
                          </a:xfrm>
                          <a:prstGeom prst="rect">
                            <a:avLst/>
                          </a:prstGeom>
                          <a:noFill/>
                          <a:ln w="3175">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Text Box 140"/>
                        <wps:cNvSpPr txBox="1"/>
                        <wps:spPr>
                          <a:xfrm>
                            <a:off x="4173220" y="1065536"/>
                            <a:ext cx="131318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5ECC" w:rsidRDefault="00DF5ECC" w:rsidP="00311A53">
                              <w:pPr>
                                <w:pStyle w:val="NormalWeb"/>
                                <w:jc w:val="center"/>
                              </w:pPr>
                              <w:r>
                                <w:t>Output Context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Connector 32"/>
                        <wps:cNvCnPr>
                          <a:endCxn id="157" idx="2"/>
                        </wps:cNvCnPr>
                        <wps:spPr>
                          <a:xfrm flipH="1" flipV="1">
                            <a:off x="4582795" y="923442"/>
                            <a:ext cx="257175" cy="256739"/>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33" o:spid="_x0000_s1049" editas="canvas" style="width:6in;height:128.25pt;mso-position-horizontal-relative:char;mso-position-vertical-relative:line" coordsize="54864,1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">
                <v:shape id="_x0000_s1050" type="#_x0000_t75" style="position:absolute;width:54864;height:16281;visibility:visible;mso-wrap-style:square">
                  <v:fill o:detectmouseclick="t"/>
                  <v:path o:connecttype="none"/>
                </v:shape>
                <v:rect id="Rectangle 151" o:spid="_x0000_s1051" style="position:absolute;left:20288;top:4186;width:1266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t4B8EA&#10;AADcAAAADwAAAGRycy9kb3ducmV2LnhtbERPTYvCMBC9C/6HMMLeNFVQtBpFCqLsnrbqwdvQjG2x&#10;mZQm1nZ//WZhwds83udsdp2pREuNKy0rmE4iEMSZ1SXnCi7nw3gJwnlkjZVlUtCTg912ONhgrO2L&#10;v6lNfS5CCLsYFRTe17GULivIoJvYmjhwd9sY9AE2udQNvkK4qeQsihbSYMmhocCakoKyR/o0Cr56&#10;6dvLdbH6aZOy1+ktOX5SotTHqNuvQXjq/Fv87z7pMH8+hb9nw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7eAfBAAAA3AAAAA8AAAAAAAAAAAAAAAAAmAIAAGRycy9kb3du&#10;cmV2LnhtbFBLBQYAAAAABAAEAPUAAACGAwAAAAA=&#10;" fillcolor="white [3201]" strokecolor="black [3200]" strokeweight="2pt">
                  <v:textbox>
                    <w:txbxContent>
                      <w:p w:rsidR="00DF5ECC" w:rsidRDefault="00DF5ECC" w:rsidP="00311A53">
                        <w:pPr>
                          <w:jc w:val="center"/>
                        </w:pPr>
                        <w:r>
                          <w:t>Code</w:t>
                        </w:r>
                        <w:r>
                          <w:br/>
                          <w:t>Translation</w:t>
                        </w:r>
                      </w:p>
                    </w:txbxContent>
                  </v:textbox>
                </v:rect>
                <v:shape id="Text Box 153" o:spid="_x0000_s1052" type="#_x0000_t202" style="position:absolute;left:40398;top:2470;width:10192;height:9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GOlMQA&#10;AADcAAAADwAAAGRycy9kb3ducmV2LnhtbERPTWvCQBC9C/0PyxS8FN3UYCvRVYpoW7xptMXbkJ0m&#10;odnZkF2T+O/dQsHbPN7nLFa9qURLjSstK3geRyCIM6tLzhUc0+1oBsJ5ZI2VZVJwJQer5cNggYm2&#10;He+pPfhchBB2CSoovK8TKV1WkEE3tjVx4H5sY9AH2ORSN9iFcFPJSRS9SIMlh4YCa1oXlP0eLkbB&#10;+Sn/3rn+/dTF07jefLTp65dOlRo+9m9zEJ56fxf/uz91mD+N4e+ZcIF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RjpTEAAAA3AAAAA8AAAAAAAAAAAAAAAAAmAIAAGRycy9k&#10;b3ducmV2LnhtbFBLBQYAAAAABAAEAPUAAACJAwAAAAA=&#10;" fillcolor="white [3201]" stroked="f" strokeweight=".5pt">
                  <v:textbox>
                    <w:txbxContent>
                      <w:p w:rsidR="00DF5ECC" w:rsidRDefault="00DF5ECC" w:rsidP="00311A53">
                        <w:pPr>
                          <w:jc w:val="center"/>
                        </w:pPr>
                        <w:r>
                          <w:t>Target Code + Location</w:t>
                        </w:r>
                        <w:r>
                          <w:br/>
                          <w:t>+ Finding</w:t>
                        </w:r>
                      </w:p>
                    </w:txbxContent>
                  </v:textbox>
                </v:shape>
                <v:shape id="Text Box 140" o:spid="_x0000_s1053" type="#_x0000_t202" style="position:absolute;left:3136;top:4734;width:10659;height:4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gW4MQA&#10;AADcAAAADwAAAGRycy9kb3ducmV2LnhtbERPTWvCQBC9C/0PyxR6KbpprVqiq5SiVbxptKW3ITsm&#10;odnZkF2T9N+7guBtHu9zZovOlKKh2hWWFbwMIhDEqdUFZwoOyar/DsJ5ZI2lZVLwTw4W84feDGNt&#10;W95Rs/eZCCHsYlSQe1/FUro0J4NuYCviwJ1sbdAHWGdS19iGcFPK1ygaS4MFh4YcK/rMKf3bn42C&#10;3+fsZ+u6r2M7HA2r5bpJJt86UerpsfuYgvDU+bv45t7oMH/0BtdnwgVy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4FuDEAAAA3AAAAA8AAAAAAAAAAAAAAAAAmAIAAGRycy9k&#10;b3ducmV2LnhtbFBLBQYAAAAABAAEAPUAAACJAwAAAAA=&#10;" fillcolor="white [3201]" stroked="f" strokeweight=".5pt">
                  <v:textbox>
                    <w:txbxContent>
                      <w:p w:rsidR="00DF5ECC" w:rsidRDefault="00DF5ECC" w:rsidP="00311A53">
                        <w:pPr>
                          <w:pStyle w:val="NormalWeb"/>
                          <w:jc w:val="center"/>
                        </w:pPr>
                        <w:r>
                          <w:t>Source Code</w:t>
                        </w:r>
                      </w:p>
                    </w:txbxContent>
                  </v:textbox>
                </v:shape>
                <v:shape id="Straight Arrow Connector 155" o:spid="_x0000_s1054" type="#_x0000_t32" style="position:absolute;left:13795;top:6926;width:6493;height:1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PVssAAAADcAAAADwAAAGRycy9kb3ducmV2LnhtbERPy6rCMBDdC/5DGMGdpl5QtBpFhIIL&#10;XfjC7dCMbbGZ1Ca31r83guBuDuc5i1VrStFQ7QrLCkbDCARxanXBmYLzKRlMQTiPrLG0TApe5GC1&#10;7HYWGGv75AM1R5+JEMIuRgW591UspUtzMuiGtiIO3M3WBn2AdSZ1jc8Qbkr5F0UTabDg0JBjRZuc&#10;0vvx3yiI3CR5bE73fXPO/GF3lcn2Nbso1e+16zkIT63/ib/urQ7zx2P4PBMukM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Xj1bLAAAAA3AAAAA8AAAAAAAAAAAAAAAAA&#10;oQIAAGRycy9kb3ducmV2LnhtbFBLBQYAAAAABAAEAPkAAACOAwAAAAA=&#10;" strokecolor="black [3040]">
                  <v:stroke endarrow="open"/>
                </v:shape>
                <v:shape id="Straight Arrow Connector 156" o:spid="_x0000_s1055" type="#_x0000_t32" style="position:absolute;left:32956;top:7033;width:7442;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FLxcAAAADcAAAADwAAAGRycy9kb3ducmV2LnhtbERPy6rCMBDdC/5DGOHuNFW4RatRRCi4&#10;uC584XZoxrbYTGqTW+vfG0FwN4fznMWqM5VoqXGlZQXjUQSCOLO65FzB6ZgOpyCcR9ZYWSYFT3Kw&#10;WvZ7C0y0ffCe2oPPRQhhl6CCwvs6kdJlBRl0I1sTB+5qG4M+wCaXusFHCDeVnERRLA2WHBoKrGlT&#10;UHY7/BsFkYvT++Z427Wn3O//LjLdPmdnpX4G3XoOwlPnv+KPe6vD/N8Y3s+EC+Ty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xS8XAAAAA3AAAAA8AAAAAAAAAAAAAAAAA&#10;oQIAAGRycy9kb3ducmV2LnhtbFBLBQYAAAAABAAEAPkAAACOAwAAAAA=&#10;" strokecolor="black [3040]">
                  <v:stroke endarrow="open"/>
                </v:shape>
                <v:rect id="Rectangle 157" o:spid="_x0000_s1056" style="position:absolute;left:41732;top:5329;width:8191;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RzBMEA&#10;AADcAAAADwAAAGRycy9kb3ducmV2LnhtbERPyWrDMBC9F/IPYgK9lEZuIQtOFFMaAr3EIU4/YLAm&#10;tok1MpLq5e+rQiG3ebx1dtloWtGT841lBW+LBARxaXXDlYLv6/F1A8IHZI2tZVIwkYdsP3vaYart&#10;wBfqi1CJGMI+RQV1CF0qpS9rMugXtiOO3M06gyFCV0ntcIjhppXvSbKSBhuODTV29FlTeS9+jALZ&#10;+k1uz+e8vx30VLnTC2JBSj3Px48tiEBjeIj/3V86zl+u4e+ZeIH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UcwTBAAAA3AAAAA8AAAAAAAAAAAAAAAAAmAIAAGRycy9kb3du&#10;cmV2LnhtbFBLBQYAAAAABAAEAPUAAACGAwAAAAA=&#10;" filled="f" strokecolor="black [3200]" strokeweight=".25pt">
                  <v:stroke dashstyle="dash"/>
                </v:rect>
                <v:shape id="Text Box 140" o:spid="_x0000_s1057" type="#_x0000_t202" style="position:absolute;left:41732;top:10655;width:13132;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Uc5ccA&#10;AADcAAAADwAAAGRycy9kb3ducmV2LnhtbESPQU/CQBCF7yb8h82QeDGyVQKaykKIUSHcoCrhNumO&#10;bUN3tumubfn3zMHE20zem/e+WawGV6uO2lB5NvAwSUAR595WXBj4zN7vn0GFiGyx9kwGLhRgtRzd&#10;LDC1vuc9dYdYKAnhkKKBMsYm1TrkJTkME98Qi/bjW4dR1rbQtsVewl2tH5Nkrh1WLA0lNvRaUn4+&#10;/DoDp7viuAvDx1c/nU2bt02XPX3bzJjb8bB+ARVpiP/mv+utFfyZ0MozMoFe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r1HOXHAAAA3AAAAA8AAAAAAAAAAAAAAAAAmAIAAGRy&#10;cy9kb3ducmV2LnhtbFBLBQYAAAAABAAEAPUAAACMAwAAAAA=&#10;" fillcolor="white [3201]" stroked="f" strokeweight=".5pt">
                  <v:textbox>
                    <w:txbxContent>
                      <w:p w:rsidR="00DF5ECC" w:rsidRDefault="00DF5ECC" w:rsidP="00311A53">
                        <w:pPr>
                          <w:pStyle w:val="NormalWeb"/>
                          <w:jc w:val="center"/>
                        </w:pPr>
                        <w:r>
                          <w:t>Output Context</w:t>
                        </w:r>
                      </w:p>
                    </w:txbxContent>
                  </v:textbox>
                </v:shape>
                <v:line id="Straight Connector 32" o:spid="_x0000_s1058" style="position:absolute;flip:x y;visibility:visible;mso-wrap-style:square" from="45827,9234" to="48399,11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4Z1MUAAADbAAAADwAAAGRycy9kb3ducmV2LnhtbESPT2vCQBTE7wW/w/KEXopuqiCSZiOi&#10;Feqp9U8O3h7Z1ySYfZvubmP67buFgsdhZn7DZKvBtKIn5xvLCp6nCQji0uqGKwXn026yBOEDssbW&#10;Min4IQ+rfPSQYartjQ/UH0MlIoR9igrqELpUSl/WZNBPbUccvU/rDIYoXSW1w1uEm1bOkmQhDTYc&#10;F2rsaFNTeT1+GwXdsnKL96+P5LXY9pf9ExWuMDulHsfD+gVEoCHcw//tN61gPoO/L/EH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4Z1MUAAADbAAAADwAAAAAAAAAA&#10;AAAAAAChAgAAZHJzL2Rvd25yZXYueG1sUEsFBgAAAAAEAAQA+QAAAJMDAAAAAA==&#10;" strokecolor="black [3040]"/>
                <w10:anchorlock/>
              </v:group>
            </w:pict>
          </mc:Fallback>
        </mc:AlternateContent>
      </w:r>
    </w:p>
    <w:p w:rsidR="00311A53" w:rsidRPr="006062AA" w:rsidRDefault="00311A53" w:rsidP="00305C1E">
      <w:pPr>
        <w:pStyle w:val="FigureTitle"/>
      </w:pPr>
      <w:r w:rsidRPr="006062AA">
        <w:t xml:space="preserve">Figure </w:t>
      </w:r>
      <w:r w:rsidR="00011631" w:rsidRPr="006062AA">
        <w:t>X.4.1-3:</w:t>
      </w:r>
      <w:r w:rsidRPr="006062AA">
        <w:t xml:space="preserve"> Translation with Output Context</w:t>
      </w:r>
    </w:p>
    <w:p w:rsidR="00311A53" w:rsidRPr="006062AA" w:rsidRDefault="00311A53" w:rsidP="006062AA">
      <w:pPr>
        <w:pStyle w:val="BodyText"/>
      </w:pPr>
    </w:p>
    <w:p w:rsidR="0053535D" w:rsidRPr="006062AA" w:rsidRDefault="0053535D" w:rsidP="003F4039">
      <w:pPr>
        <w:pStyle w:val="BodyText"/>
      </w:pPr>
      <w:r w:rsidRPr="006062AA">
        <w:t>When the codes being transformed identify not just concepts, but also specific physical measurements, the values associated with those codes may also need to be transformed</w:t>
      </w:r>
      <w:r w:rsidR="00477052">
        <w:t xml:space="preserve">. </w:t>
      </w:r>
      <w:r w:rsidRPr="006062AA">
        <w:t>For example, blood glucose could be reported in units of grams/liter (g/l) when using the source coding system and in units of milligrams per deciliter (mg/dl) in a target coding system</w:t>
      </w:r>
      <w:r w:rsidR="00477052">
        <w:t xml:space="preserve">. </w:t>
      </w:r>
      <w:r w:rsidRPr="006062AA">
        <w:t xml:space="preserve">The source units would be part of the input context, and the units used with the target code, and the scale factor </w:t>
      </w:r>
      <w:r w:rsidR="00311A53" w:rsidRPr="006062AA">
        <w:t xml:space="preserve">is simply another component of </w:t>
      </w:r>
      <w:r w:rsidRPr="006062AA">
        <w:t>the output context.</w:t>
      </w:r>
    </w:p>
    <w:p w:rsidR="00311A53" w:rsidRPr="006062AA" w:rsidRDefault="00311A53" w:rsidP="00311A53">
      <w:pPr>
        <w:pStyle w:val="BodyText"/>
        <w:keepNext/>
      </w:pPr>
      <w:r w:rsidRPr="006062AA">
        <w:rPr>
          <w:noProof/>
        </w:rPr>
        <w:lastRenderedPageBreak/>
        <mc:AlternateContent>
          <mc:Choice Requires="wpc">
            <w:drawing>
              <wp:inline distT="0" distB="0" distL="0" distR="0" wp14:anchorId="51046D62" wp14:editId="31E53985">
                <wp:extent cx="5486400" cy="1628774"/>
                <wp:effectExtent l="0" t="0" r="0" b="0"/>
                <wp:docPr id="42"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Text Box 140"/>
                        <wps:cNvSpPr txBox="1"/>
                        <wps:spPr>
                          <a:xfrm>
                            <a:off x="4173220" y="1189880"/>
                            <a:ext cx="131318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5ECC" w:rsidRDefault="00DF5ECC" w:rsidP="00311A53">
                              <w:pPr>
                                <w:pStyle w:val="NormalWeb"/>
                                <w:jc w:val="center"/>
                              </w:pPr>
                              <w:r>
                                <w:t>Output Context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4039870" y="75546"/>
                            <a:ext cx="1446530" cy="12561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5ECC" w:rsidRDefault="00DF5ECC" w:rsidP="00311A53">
                              <w:pPr>
                                <w:jc w:val="center"/>
                              </w:pPr>
                              <w:r>
                                <w:t>Target Code</w:t>
                              </w:r>
                            </w:p>
                            <w:p w:rsidR="00DF5ECC" w:rsidRDefault="00DF5ECC" w:rsidP="00311A53">
                              <w:pPr>
                                <w:jc w:val="center"/>
                              </w:pPr>
                              <w:r>
                                <w:t xml:space="preserve"> + Unit</w:t>
                              </w:r>
                            </w:p>
                            <w:p w:rsidR="00DF5ECC" w:rsidRDefault="00DF5ECC" w:rsidP="00311A53">
                              <w:pPr>
                                <w:jc w:val="center"/>
                              </w:pPr>
                              <w:r>
                                <w:t>+ Scale Factor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Rectangle 34"/>
                        <wps:cNvSpPr/>
                        <wps:spPr>
                          <a:xfrm>
                            <a:off x="2028824" y="418663"/>
                            <a:ext cx="1266825" cy="571500"/>
                          </a:xfrm>
                          <a:prstGeom prst="rect">
                            <a:avLst/>
                          </a:prstGeom>
                        </wps:spPr>
                        <wps:style>
                          <a:lnRef idx="2">
                            <a:schemeClr val="dk1"/>
                          </a:lnRef>
                          <a:fillRef idx="1">
                            <a:schemeClr val="lt1"/>
                          </a:fillRef>
                          <a:effectRef idx="0">
                            <a:schemeClr val="dk1"/>
                          </a:effectRef>
                          <a:fontRef idx="minor">
                            <a:schemeClr val="dk1"/>
                          </a:fontRef>
                        </wps:style>
                        <wps:txbx>
                          <w:txbxContent>
                            <w:p w:rsidR="00DF5ECC" w:rsidRDefault="00DF5ECC" w:rsidP="00311A53">
                              <w:pPr>
                                <w:jc w:val="center"/>
                              </w:pPr>
                              <w:r>
                                <w:t>Code</w:t>
                              </w:r>
                              <w:r>
                                <w:br/>
                                <w:t>Translation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140"/>
                        <wps:cNvSpPr txBox="1"/>
                        <wps:spPr>
                          <a:xfrm>
                            <a:off x="313689" y="349259"/>
                            <a:ext cx="1065825" cy="7163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5ECC" w:rsidRDefault="00DF5ECC" w:rsidP="00311A53">
                              <w:pPr>
                                <w:pStyle w:val="NormalWeb"/>
                                <w:jc w:val="center"/>
                              </w:pPr>
                              <w:r>
                                <w:t>Source Code</w:t>
                              </w:r>
                            </w:p>
                            <w:p w:rsidR="00DF5ECC" w:rsidRDefault="00DF5ECC" w:rsidP="00311A53">
                              <w:pPr>
                                <w:pStyle w:val="NormalWeb"/>
                                <w:jc w:val="center"/>
                              </w:pPr>
                              <w:r>
                                <w:t>+ Units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Straight Arrow Connector 37"/>
                        <wps:cNvCnPr>
                          <a:endCxn id="34" idx="1"/>
                        </wps:cNvCnPr>
                        <wps:spPr>
                          <a:xfrm>
                            <a:off x="1571625" y="704139"/>
                            <a:ext cx="457199" cy="27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a:stCxn id="34" idx="3"/>
                          <a:endCxn id="35" idx="1"/>
                        </wps:cNvCnPr>
                        <wps:spPr>
                          <a:xfrm flipV="1">
                            <a:off x="3295649" y="703598"/>
                            <a:ext cx="744221" cy="8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9" name="Rectangle 39"/>
                        <wps:cNvSpPr/>
                        <wps:spPr>
                          <a:xfrm>
                            <a:off x="4173220" y="438150"/>
                            <a:ext cx="1217930" cy="588461"/>
                          </a:xfrm>
                          <a:prstGeom prst="rect">
                            <a:avLst/>
                          </a:prstGeom>
                          <a:noFill/>
                          <a:ln w="3175">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559389" y="656795"/>
                            <a:ext cx="819150" cy="276655"/>
                          </a:xfrm>
                          <a:prstGeom prst="rect">
                            <a:avLst/>
                          </a:prstGeom>
                          <a:noFill/>
                          <a:ln w="3175">
                            <a:prstDash val="dash"/>
                          </a:ln>
                        </wps:spPr>
                        <wps:style>
                          <a:lnRef idx="2">
                            <a:schemeClr val="dk1"/>
                          </a:lnRef>
                          <a:fillRef idx="1">
                            <a:schemeClr val="lt1"/>
                          </a:fillRef>
                          <a:effectRef idx="0">
                            <a:schemeClr val="dk1"/>
                          </a:effectRef>
                          <a:fontRef idx="minor">
                            <a:schemeClr val="dk1"/>
                          </a:fontRef>
                        </wps:style>
                        <wps:txbx>
                          <w:txbxContent>
                            <w:p w:rsidR="00DF5ECC" w:rsidRDefault="00DF5ECC" w:rsidP="00311A5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Text Box 140"/>
                        <wps:cNvSpPr txBox="1"/>
                        <wps:spPr>
                          <a:xfrm>
                            <a:off x="807039" y="1190328"/>
                            <a:ext cx="1065530" cy="4375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5ECC" w:rsidRDefault="00DF5ECC" w:rsidP="00311A53">
                              <w:pPr>
                                <w:pStyle w:val="NormalWeb"/>
                                <w:jc w:val="center"/>
                              </w:pPr>
                              <w:r>
                                <w:t>Input Context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 name="Straight Connector 91"/>
                        <wps:cNvCnPr>
                          <a:endCxn id="89" idx="2"/>
                        </wps:cNvCnPr>
                        <wps:spPr>
                          <a:xfrm flipH="1" flipV="1">
                            <a:off x="968964" y="933450"/>
                            <a:ext cx="257176" cy="369656"/>
                          </a:xfrm>
                          <a:prstGeom prst="line">
                            <a:avLst/>
                          </a:prstGeom>
                        </wps:spPr>
                        <wps:style>
                          <a:lnRef idx="1">
                            <a:schemeClr val="dk1"/>
                          </a:lnRef>
                          <a:fillRef idx="0">
                            <a:schemeClr val="dk1"/>
                          </a:fillRef>
                          <a:effectRef idx="0">
                            <a:schemeClr val="dk1"/>
                          </a:effectRef>
                          <a:fontRef idx="minor">
                            <a:schemeClr val="tx1"/>
                          </a:fontRef>
                        </wps:style>
                        <wps:bodyPr/>
                      </wps:wsp>
                      <wps:wsp>
                        <wps:cNvPr id="92" name="Straight Connector 92"/>
                        <wps:cNvCnPr/>
                        <wps:spPr>
                          <a:xfrm flipH="1" flipV="1">
                            <a:off x="4782185" y="1047045"/>
                            <a:ext cx="1" cy="25606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42" o:spid="_x0000_s1059" editas="canvas" style="width:6in;height:128.25pt;mso-position-horizontal-relative:char;mso-position-vertical-relative:line" coordsize="54864,1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">
                <v:shape id="_x0000_s1060" type="#_x0000_t75" style="position:absolute;width:54864;height:16281;visibility:visible;mso-wrap-style:square">
                  <v:fill o:detectmouseclick="t"/>
                  <v:path o:connecttype="none"/>
                </v:shape>
                <v:shape id="Text Box 140" o:spid="_x0000_s1061" type="#_x0000_t202" style="position:absolute;left:41732;top:11898;width:13132;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BoxcMA&#10;AADbAAAADwAAAGRycy9kb3ducmV2LnhtbERPy2rCQBTdF/yH4QpupE7qo5XUUUR84a6mtXR3ydwm&#10;oZk7ITMm8e+dhdDl4bwXq86UoqHaFZYVvIwiEMSp1QVnCj6T3fMchPPIGkvLpOBGDlbL3tMCY21b&#10;/qDm7DMRQtjFqCD3voqldGlOBt3IVsSB+7W1QR9gnUldYxvCTSnHUfQqDRYcGnKsaJNT+ne+GgU/&#10;w+z75Lr9VzuZTartoUneLjpRatDv1u8gPHX+X/xwH7WCaVgfvoQf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VBoxcMAAADbAAAADwAAAAAAAAAAAAAAAACYAgAAZHJzL2Rv&#10;d25yZXYueG1sUEsFBgAAAAAEAAQA9QAAAIgDAAAAAA==&#10;" fillcolor="white [3201]" stroked="f" strokeweight=".5pt">
                  <v:textbox>
                    <w:txbxContent>
                      <w:p w:rsidR="00DF5ECC" w:rsidRDefault="00DF5ECC" w:rsidP="00311A53">
                        <w:pPr>
                          <w:pStyle w:val="NormalWeb"/>
                          <w:jc w:val="center"/>
                        </w:pPr>
                        <w:r>
                          <w:t>Output Context</w:t>
                        </w:r>
                      </w:p>
                    </w:txbxContent>
                  </v:textbox>
                </v:shape>
                <v:shape id="Text Box 35" o:spid="_x0000_s1062" type="#_x0000_t202" style="position:absolute;left:40398;top:755;width:14466;height:12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rsidR="00DF5ECC" w:rsidRDefault="00DF5ECC" w:rsidP="00311A53">
                        <w:pPr>
                          <w:jc w:val="center"/>
                        </w:pPr>
                        <w:r>
                          <w:t>Target Code</w:t>
                        </w:r>
                      </w:p>
                      <w:p w:rsidR="00DF5ECC" w:rsidRDefault="00DF5ECC" w:rsidP="00311A53">
                        <w:pPr>
                          <w:jc w:val="center"/>
                        </w:pPr>
                        <w:r>
                          <w:t xml:space="preserve"> + Unit</w:t>
                        </w:r>
                      </w:p>
                      <w:p w:rsidR="00DF5ECC" w:rsidRDefault="00DF5ECC" w:rsidP="00311A53">
                        <w:pPr>
                          <w:jc w:val="center"/>
                        </w:pPr>
                        <w:r>
                          <w:t>+ Scale Factor</w:t>
                        </w:r>
                      </w:p>
                    </w:txbxContent>
                  </v:textbox>
                </v:shape>
                <v:rect id="Rectangle 34" o:spid="_x0000_s1063" style="position:absolute;left:20288;top:4186;width:1266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9kHMQA&#10;AADbAAAADwAAAGRycy9kb3ducmV2LnhtbESPT2vCQBTE70K/w/IKvenGtgSNrlIC0mJPpnrw9sg+&#10;k2D2bciu+eOn7xaEHoeZ+Q2z3g6mFh21rrKsYD6LQBDnVldcKDj+7KYLEM4ja6wtk4KRHGw3T5M1&#10;Jtr2fKAu84UIEHYJKii9bxIpXV6SQTezDXHwLrY16INsC6lb7APc1PI1imJpsOKwUGJDaUn5NbsZ&#10;Bd+j9N3xFC/vXVqNOjunn3tKlXp5Hj5WIDwN/j/8aH9pBW/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fZBzEAAAA2wAAAA8AAAAAAAAAAAAAAAAAmAIAAGRycy9k&#10;b3ducmV2LnhtbFBLBQYAAAAABAAEAPUAAACJAwAAAAA=&#10;" fillcolor="white [3201]" strokecolor="black [3200]" strokeweight="2pt">
                  <v:textbox>
                    <w:txbxContent>
                      <w:p w:rsidR="00DF5ECC" w:rsidRDefault="00DF5ECC" w:rsidP="00311A53">
                        <w:pPr>
                          <w:jc w:val="center"/>
                        </w:pPr>
                        <w:r>
                          <w:t>Code</w:t>
                        </w:r>
                        <w:r>
                          <w:br/>
                          <w:t>Translation</w:t>
                        </w:r>
                      </w:p>
                    </w:txbxContent>
                  </v:textbox>
                </v:rect>
                <v:shape id="Text Box 140" o:spid="_x0000_s1064" type="#_x0000_t202" style="position:absolute;left:3136;top:3492;width:10659;height:7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DF5ECC" w:rsidRDefault="00DF5ECC" w:rsidP="00311A53">
                        <w:pPr>
                          <w:pStyle w:val="NormalWeb"/>
                          <w:jc w:val="center"/>
                        </w:pPr>
                        <w:r>
                          <w:t>Source Code</w:t>
                        </w:r>
                      </w:p>
                      <w:p w:rsidR="00DF5ECC" w:rsidRDefault="00DF5ECC" w:rsidP="00311A53">
                        <w:pPr>
                          <w:pStyle w:val="NormalWeb"/>
                          <w:jc w:val="center"/>
                        </w:pPr>
                        <w:r>
                          <w:t>+ Units</w:t>
                        </w:r>
                      </w:p>
                    </w:txbxContent>
                  </v:textbox>
                </v:shape>
                <v:shape id="Straight Arrow Connector 37" o:spid="_x0000_s1065" type="#_x0000_t32" style="position:absolute;left:15716;top:7041;width:4572;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i0psMAAADbAAAADwAAAGRycy9kb3ducmV2LnhtbESPT4vCMBTE74LfITxhbzZ1BXW7jSJC&#10;wcN68B97fTRv22Lz0m1ird/eCILHYWZ+w6Sr3tSio9ZVlhVMohgEcW51xYWC0zEbL0A4j6yxtkwK&#10;7uRgtRwOUky0vfGeuoMvRICwS1BB6X2TSOnykgy6yDbEwfuzrUEfZFtI3eItwE0tP+N4Jg1WHBZK&#10;bGhTUn45XI2C2M2y/83xsutOhd///Mpse/86K/Ux6tffIDz1/h1+tbdawXQO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otKbDAAAA2wAAAA8AAAAAAAAAAAAA&#10;AAAAoQIAAGRycy9kb3ducmV2LnhtbFBLBQYAAAAABAAEAPkAAACRAwAAAAA=&#10;" strokecolor="black [3040]">
                  <v:stroke endarrow="open"/>
                </v:shape>
                <v:shape id="Straight Arrow Connector 38" o:spid="_x0000_s1066" type="#_x0000_t32" style="position:absolute;left:32956;top:7035;width:7442;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uhMsMAAADbAAAADwAAAGRycy9kb3ducmV2LnhtbERPW2vCMBR+H/gfwhH2NlPtUKmmRTbG&#10;NjYQLwi+HZpjU2xOapNp9++XB2GPH999WfS2EVfqfO1YwXiUgCAuna65UrDfvT3NQfiArLFxTAp+&#10;yUORDx6WmGl34w1dt6ESMYR9hgpMCG0mpS8NWfQj1xJH7uQ6iyHCrpK6w1sMt42cJMlUWqw5Nhhs&#10;6cVQed7+WAWvn4fn2aW/rNP3o/kuKZ0dJ6svpR6H/WoBIlAf/sV394dWkMax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7oTLDAAAA2wAAAA8AAAAAAAAAAAAA&#10;AAAAoQIAAGRycy9kb3ducmV2LnhtbFBLBQYAAAAABAAEAPkAAACRAwAAAAA=&#10;" strokecolor="black [3040]">
                  <v:stroke endarrow="open"/>
                </v:shape>
                <v:rect id="Rectangle 39" o:spid="_x0000_s1067" style="position:absolute;left:41732;top:4381;width:12179;height:58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rz18MA&#10;AADbAAAADwAAAGRycy9kb3ducmV2LnhtbESPzWrDMBCE74G+g9hCLqGWm0JxXcuhNARyaUKcPMBi&#10;rX+otTKS6jhvHxUKPQ4z8w1TbGYziImc7y0reE5SEMS11T23Ci7n3VMGwgdkjYNlUnAjD5vyYVFg&#10;ru2VTzRVoRURwj5HBV0IYy6lrzsy6BM7Ekevsc5giNK1Uju8RrgZ5DpNX6XBnuNChyN9dlR/Vz9G&#10;gRx8drDH42FqtvrWuq8VYkVKLR/nj3cQgebwH/5r77WClzf4/RJ/gCz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rz18MAAADbAAAADwAAAAAAAAAAAAAAAACYAgAAZHJzL2Rv&#10;d25yZXYueG1sUEsFBgAAAAAEAAQA9QAAAIgDAAAAAA==&#10;" filled="f" strokecolor="black [3200]" strokeweight=".25pt">
                  <v:stroke dashstyle="dash"/>
                </v:rect>
                <v:rect id="Rectangle 89" o:spid="_x0000_s1068" style="position:absolute;left:5593;top:6567;width:8192;height:27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U6MMEA&#10;AADbAAAADwAAAGRycy9kb3ducmV2LnhtbESPQYvCMBSE74L/IbyFvYhN9SC1a5RFWfCiYvUHPJpn&#10;W7Z5KUm21n+/EQSPw8x8w6w2g2lFT843lhXMkhQEcWl1w5WC6+VnmoHwAVlja5kUPMjDZj0erTDX&#10;9s5n6otQiQhhn6OCOoQul9KXNRn0ie2Io3ezzmCI0lVSO7xHuGnlPE0X0mDDcaHGjrY1lb/Fn1Eg&#10;W58d7el07G87/ajcYYJYkFKfH8P3F4hAQ3iHX+29VpAt4fkl/g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1OjDBAAAA2wAAAA8AAAAAAAAAAAAAAAAAmAIAAGRycy9kb3du&#10;cmV2LnhtbFBLBQYAAAAABAAEAPUAAACGAwAAAAA=&#10;" filled="f" strokecolor="black [3200]" strokeweight=".25pt">
                  <v:stroke dashstyle="dash"/>
                  <v:textbox>
                    <w:txbxContent>
                      <w:p w:rsidR="00DF5ECC" w:rsidRDefault="00DF5ECC" w:rsidP="00311A53"/>
                    </w:txbxContent>
                  </v:textbox>
                </v:rect>
                <v:shape id="Text Box 140" o:spid="_x0000_s1069" type="#_x0000_t202" style="position:absolute;left:8070;top:11903;width:10655;height:4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EgsMA&#10;AADbAAAADwAAAGRycy9kb3ducmV2LnhtbERPy2rCQBTdF/yH4QpupE6qaGvqKCK+cFfTWrq7ZG6T&#10;0MydkBmT+PfOQujycN6LVWdK0VDtCssKXkYRCOLU6oIzBZ/J7vkNhPPIGkvLpOBGDlbL3tMCY21b&#10;/qDm7DMRQtjFqCD3voqldGlOBt3IVsSB+7W1QR9gnUldYxvCTSnHUTSTBgsODTlWtMkp/TtfjYKf&#10;YfZ9ct3+q51MJ9X20CSvF50oNeh363cQnjr/L364j1rBPKwPX8IP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BEgsMAAADbAAAADwAAAAAAAAAAAAAAAACYAgAAZHJzL2Rv&#10;d25yZXYueG1sUEsFBgAAAAAEAAQA9QAAAIgDAAAAAA==&#10;" fillcolor="white [3201]" stroked="f" strokeweight=".5pt">
                  <v:textbox>
                    <w:txbxContent>
                      <w:p w:rsidR="00DF5ECC" w:rsidRDefault="00DF5ECC" w:rsidP="00311A53">
                        <w:pPr>
                          <w:pStyle w:val="NormalWeb"/>
                          <w:jc w:val="center"/>
                        </w:pPr>
                        <w:r>
                          <w:t>Input Context</w:t>
                        </w:r>
                      </w:p>
                    </w:txbxContent>
                  </v:textbox>
                </v:shape>
                <v:line id="Straight Connector 91" o:spid="_x0000_s1070" style="position:absolute;flip:x y;visibility:visible;mso-wrap-style:square" from="9689,9334" to="12261,130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rYmcYAAADbAAAADwAAAGRycy9kb3ducmV2LnhtbESPT2vCQBTE70K/w/IKvRTd2INomo2U&#10;VqGe/NPm4O2RfU1Cs2/j7jbGb+8KBY/DzPyGyZaDaUVPzjeWFUwnCQji0uqGKwXfX+vxHIQPyBpb&#10;y6TgQh6W+cMow1TbM++pP4RKRAj7FBXUIXSplL6syaCf2I44ej/WGQxRukpqh+cIN618SZKZNNhw&#10;XKixo/eayt/Dn1HQzSs32552yar46I+bZypcYdZKPT0Ob68gAg3hHv5vf2oFiyncvsQfIP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K2JnGAAAA2wAAAA8AAAAAAAAA&#10;AAAAAAAAoQIAAGRycy9kb3ducmV2LnhtbFBLBQYAAAAABAAEAPkAAACUAwAAAAA=&#10;" strokecolor="black [3040]"/>
                <v:line id="Straight Connector 92" o:spid="_x0000_s1071" style="position:absolute;flip:x y;visibility:visible;mso-wrap-style:square" from="47821,10470" to="47821,130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hG7sUAAADbAAAADwAAAGRycy9kb3ducmV2LnhtbESPQWvCQBSE7wX/w/KEXopu6kFsmo2I&#10;VqinWjUHb4/saxLMvk13tzH++65Q6HGYmW+YbDmYVvTkfGNZwfM0AUFcWt1wpeB03E4WIHxA1tha&#10;JgU38rDMRw8Zptpe+ZP6Q6hEhLBPUUEdQpdK6cuaDPqp7Yij92WdwRClq6R2eI1w08pZksylwYbj&#10;Qo0drWsqL4cfo6BbVG7+8b1P3opNf949UeEKs1XqcTysXkEEGsJ/+K/9rhW8zOD+Jf4Am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VhG7sUAAADbAAAADwAAAAAAAAAA&#10;AAAAAAChAgAAZHJzL2Rvd25yZXYueG1sUEsFBgAAAAAEAAQA+QAAAJMDAAAAAA==&#10;" strokecolor="black [3040]"/>
                <w10:anchorlock/>
              </v:group>
            </w:pict>
          </mc:Fallback>
        </mc:AlternateContent>
      </w:r>
    </w:p>
    <w:p w:rsidR="00DA3FC0" w:rsidRPr="006062AA" w:rsidRDefault="00DA3FC0" w:rsidP="00311A53">
      <w:pPr>
        <w:pStyle w:val="BodyText"/>
        <w:keepNext/>
      </w:pPr>
    </w:p>
    <w:p w:rsidR="00311A53" w:rsidRPr="006062AA" w:rsidRDefault="00311A53" w:rsidP="00305C1E">
      <w:pPr>
        <w:pStyle w:val="FigureTitle"/>
      </w:pPr>
      <w:r w:rsidRPr="006062AA">
        <w:t xml:space="preserve">Figure </w:t>
      </w:r>
      <w:r w:rsidR="00011631" w:rsidRPr="006062AA">
        <w:t>X.4.1-4:</w:t>
      </w:r>
      <w:r w:rsidRPr="006062AA">
        <w:t xml:space="preserve"> Translation with Input and Output Context and Scale Factor</w:t>
      </w:r>
    </w:p>
    <w:p w:rsidR="00311A53" w:rsidRPr="006062AA" w:rsidRDefault="00311A53" w:rsidP="003F4039">
      <w:pPr>
        <w:pStyle w:val="BodyText"/>
      </w:pPr>
    </w:p>
    <w:p w:rsidR="00130B33" w:rsidRPr="006062AA" w:rsidRDefault="00130B33" w:rsidP="003F4039">
      <w:pPr>
        <w:pStyle w:val="BodyText"/>
      </w:pPr>
      <w:r w:rsidRPr="006062AA">
        <w:t xml:space="preserve">Crosswalks represent clinical knowledge that </w:t>
      </w:r>
      <w:r w:rsidR="00311A53" w:rsidRPr="006062AA">
        <w:t xml:space="preserve">may be </w:t>
      </w:r>
      <w:r w:rsidRPr="006062AA">
        <w:t>complex to implement but which changes infrequently</w:t>
      </w:r>
      <w:r w:rsidR="00477052">
        <w:t xml:space="preserve">. </w:t>
      </w:r>
      <w:r w:rsidR="007326E5" w:rsidRPr="006062AA">
        <w:t>Systems which must perform translation between coding systems can be configured to cache translations, refreshing translations periodically.</w:t>
      </w:r>
    </w:p>
    <w:p w:rsidR="00BD240E" w:rsidRDefault="007326E5" w:rsidP="003F4039">
      <w:pPr>
        <w:pStyle w:val="BodyText"/>
        <w:rPr>
          <w:ins w:id="118" w:author="Keith W. Boone" w:date="2015-07-20T17:11:00Z"/>
        </w:rPr>
      </w:pPr>
      <w:del w:id="119" w:author="Keith W. Boone" w:date="2015-07-20T17:11:00Z">
        <w:r w:rsidRPr="006062AA" w:rsidDel="00BD240E">
          <w:delText>In some cases, t</w:delText>
        </w:r>
      </w:del>
      <w:ins w:id="120" w:author="Keith W. Boone" w:date="2015-07-20T17:11:00Z">
        <w:r w:rsidR="00BD240E">
          <w:t>T</w:t>
        </w:r>
      </w:ins>
      <w:r w:rsidRPr="006062AA">
        <w:t xml:space="preserve">he translation can </w:t>
      </w:r>
      <w:ins w:id="121" w:author="Keith W. Boone" w:date="2015-07-20T17:11:00Z">
        <w:r w:rsidR="00BD240E">
          <w:t xml:space="preserve">sometimes </w:t>
        </w:r>
      </w:ins>
      <w:r w:rsidRPr="006062AA">
        <w:t xml:space="preserve">be performed locally </w:t>
      </w:r>
      <w:del w:id="122" w:author="Keith W. Boone" w:date="2015-07-20T17:11:00Z">
        <w:r w:rsidRPr="006062AA" w:rsidDel="00BD240E">
          <w:delText xml:space="preserve">just by inspecting a </w:delText>
        </w:r>
      </w:del>
      <w:ins w:id="123" w:author="Keith W. Boone" w:date="2015-07-20T17:11:00Z">
        <w:r w:rsidR="00BD240E">
          <w:t xml:space="preserve">using a mapping </w:t>
        </w:r>
      </w:ins>
      <w:r w:rsidRPr="006062AA">
        <w:t>table</w:t>
      </w:r>
      <w:del w:id="124" w:author="Keith W. Boone" w:date="2015-07-20T17:11:00Z">
        <w:r w:rsidRPr="006062AA" w:rsidDel="00BD240E">
          <w:delText xml:space="preserve"> mapping codes and contexts associated in a source coding system to codes and output contexts in the target coding system</w:delText>
        </w:r>
      </w:del>
      <w:r w:rsidR="00477052">
        <w:t xml:space="preserve">. </w:t>
      </w:r>
      <w:r w:rsidRPr="006062AA">
        <w:t xml:space="preserve">This </w:t>
      </w:r>
      <w:del w:id="125" w:author="Keith W. Boone" w:date="2015-07-20T17:11:00Z">
        <w:r w:rsidRPr="006062AA" w:rsidDel="00BD240E">
          <w:delText xml:space="preserve">may be </w:delText>
        </w:r>
      </w:del>
      <w:ins w:id="126" w:author="Keith W. Boone" w:date="2015-07-20T17:11:00Z">
        <w:r w:rsidR="00BD240E">
          <w:t xml:space="preserve">is </w:t>
        </w:r>
      </w:ins>
      <w:r w:rsidRPr="006062AA">
        <w:t xml:space="preserve">useful in cases where a </w:t>
      </w:r>
      <w:del w:id="127" w:author="Keith W. Boone" w:date="2015-07-20T17:11:00Z">
        <w:r w:rsidRPr="006062AA" w:rsidDel="00BD240E">
          <w:delText xml:space="preserve">few </w:delText>
        </w:r>
      </w:del>
      <w:ins w:id="128" w:author="Keith W. Boone" w:date="2015-07-20T17:11:00Z">
        <w:r w:rsidR="00BD240E">
          <w:t xml:space="preserve">small number of </w:t>
        </w:r>
      </w:ins>
      <w:r w:rsidRPr="006062AA">
        <w:t>codes need to be translated periodically</w:t>
      </w:r>
      <w:ins w:id="129" w:author="Keith W. Boone" w:date="2015-07-20T17:11:00Z">
        <w:r w:rsidR="00BD240E">
          <w:t xml:space="preserve"> but frequently</w:t>
        </w:r>
      </w:ins>
      <w:del w:id="130" w:author="Keith W. Boone" w:date="2015-07-20T17:11:00Z">
        <w:r w:rsidRPr="006062AA" w:rsidDel="00BD240E">
          <w:delText>, but where codes are translated frequently</w:delText>
        </w:r>
      </w:del>
      <w:ins w:id="131" w:author="Keith W. Boone" w:date="2015-07-20T17:11:00Z">
        <w:r w:rsidR="00BD240E">
          <w:t>, and the translation is not complicated</w:t>
        </w:r>
      </w:ins>
      <w:r w:rsidR="00477052">
        <w:t xml:space="preserve">. </w:t>
      </w:r>
    </w:p>
    <w:p w:rsidR="007326E5" w:rsidRPr="006062AA" w:rsidRDefault="007326E5" w:rsidP="003F4039">
      <w:pPr>
        <w:pStyle w:val="BodyText"/>
      </w:pPr>
      <w:r w:rsidRPr="006062AA">
        <w:t xml:space="preserve">In other cases, </w:t>
      </w:r>
      <w:del w:id="132" w:author="Keith W. Boone" w:date="2015-07-20T17:12:00Z">
        <w:r w:rsidRPr="006062AA" w:rsidDel="00BD240E">
          <w:delText xml:space="preserve">implementations </w:delText>
        </w:r>
      </w:del>
      <w:ins w:id="133" w:author="Keith W. Boone" w:date="2015-07-20T17:12:00Z">
        <w:r w:rsidR="00BD240E">
          <w:t xml:space="preserve">translation </w:t>
        </w:r>
      </w:ins>
      <w:r w:rsidRPr="006062AA">
        <w:t xml:space="preserve">may not </w:t>
      </w:r>
      <w:ins w:id="134" w:author="Keith W. Boone" w:date="2015-07-20T17:12:00Z">
        <w:r w:rsidR="00BD240E">
          <w:t xml:space="preserve">be simply expressed </w:t>
        </w:r>
      </w:ins>
      <w:del w:id="135" w:author="Keith W. Boone" w:date="2015-07-20T17:12:00Z">
        <w:r w:rsidRPr="006062AA" w:rsidDel="00BD240E">
          <w:delText xml:space="preserve">expose the </w:delText>
        </w:r>
      </w:del>
      <w:ins w:id="136" w:author="Keith W. Boone" w:date="2015-07-20T17:12:00Z">
        <w:r w:rsidR="00BD240E">
          <w:t xml:space="preserve">as a </w:t>
        </w:r>
      </w:ins>
      <w:del w:id="137" w:author="Keith W. Boone" w:date="2015-07-20T17:13:00Z">
        <w:r w:rsidRPr="006062AA" w:rsidDel="00BD240E">
          <w:delText>crosswalk</w:delText>
        </w:r>
      </w:del>
      <w:ins w:id="138" w:author="Keith W. Boone" w:date="2015-07-20T17:13:00Z">
        <w:r w:rsidR="00BD240E">
          <w:t>mapping table</w:t>
        </w:r>
      </w:ins>
      <w:del w:id="139" w:author="Keith W. Boone" w:date="2015-07-20T17:12:00Z">
        <w:r w:rsidRPr="006062AA" w:rsidDel="00BD240E">
          <w:delText xml:space="preserve"> in a format that is suitable for download</w:delText>
        </w:r>
      </w:del>
      <w:r w:rsidRPr="006062AA">
        <w:t xml:space="preserve">, or the data used to support the implementation may be </w:t>
      </w:r>
      <w:proofErr w:type="gramStart"/>
      <w:r w:rsidRPr="006062AA">
        <w:t>proprietary</w:t>
      </w:r>
      <w:ins w:id="140" w:author="Keith W. Boone" w:date="2015-07-20T17:12:00Z">
        <w:r w:rsidR="00BD240E">
          <w:t>,</w:t>
        </w:r>
        <w:proofErr w:type="gramEnd"/>
        <w:r w:rsidR="00BD240E">
          <w:t xml:space="preserve"> and thus not shared all at once</w:t>
        </w:r>
      </w:ins>
      <w:r w:rsidR="00477052">
        <w:t xml:space="preserve">. </w:t>
      </w:r>
      <w:r w:rsidRPr="006062AA">
        <w:t xml:space="preserve">Thus, the CMAP </w:t>
      </w:r>
      <w:r w:rsidR="003E0614">
        <w:t>Profile</w:t>
      </w:r>
      <w:r w:rsidRPr="006062AA">
        <w:t xml:space="preserve"> supports access to individual translations (which could be cached and refreshed according to policy), and provides an optional transaction </w:t>
      </w:r>
      <w:r w:rsidR="00D01739" w:rsidRPr="006062AA">
        <w:t>enabling all translations to be accessed in a tabular format.</w:t>
      </w:r>
    </w:p>
    <w:p w:rsidR="006C544C" w:rsidRPr="006062AA" w:rsidRDefault="006C544C" w:rsidP="006C544C">
      <w:pPr>
        <w:pStyle w:val="Heading3"/>
        <w:keepNext w:val="0"/>
        <w:numPr>
          <w:ilvl w:val="0"/>
          <w:numId w:val="0"/>
        </w:numPr>
        <w:rPr>
          <w:bCs/>
          <w:noProof w:val="0"/>
        </w:rPr>
      </w:pPr>
      <w:bookmarkStart w:id="141" w:name="_Toc420925114"/>
      <w:r w:rsidRPr="006062AA">
        <w:rPr>
          <w:bCs/>
          <w:noProof w:val="0"/>
        </w:rPr>
        <w:t>X.4.2 Use Cases</w:t>
      </w:r>
      <w:bookmarkEnd w:id="141"/>
    </w:p>
    <w:p w:rsidR="00FD6B22" w:rsidRPr="006062AA" w:rsidRDefault="007773C8" w:rsidP="00126A38">
      <w:pPr>
        <w:pStyle w:val="Heading4"/>
        <w:numPr>
          <w:ilvl w:val="0"/>
          <w:numId w:val="0"/>
        </w:numPr>
        <w:ind w:left="864" w:hanging="864"/>
        <w:rPr>
          <w:noProof w:val="0"/>
        </w:rPr>
      </w:pPr>
      <w:bookmarkStart w:id="142" w:name="_Toc420925115"/>
      <w:r w:rsidRPr="006062AA">
        <w:rPr>
          <w:noProof w:val="0"/>
        </w:rPr>
        <w:t>X.</w:t>
      </w:r>
      <w:r w:rsidR="00AF472E" w:rsidRPr="006062AA">
        <w:rPr>
          <w:noProof w:val="0"/>
        </w:rPr>
        <w:t>4</w:t>
      </w:r>
      <w:r w:rsidRPr="006062AA">
        <w:rPr>
          <w:noProof w:val="0"/>
        </w:rPr>
        <w:t>.2</w:t>
      </w:r>
      <w:r w:rsidR="00126A38" w:rsidRPr="006062AA">
        <w:rPr>
          <w:noProof w:val="0"/>
        </w:rPr>
        <w:t>.1</w:t>
      </w:r>
      <w:r w:rsidRPr="006062AA">
        <w:rPr>
          <w:noProof w:val="0"/>
        </w:rPr>
        <w:t xml:space="preserve"> Use</w:t>
      </w:r>
      <w:r w:rsidR="00FD6B22" w:rsidRPr="006062AA">
        <w:rPr>
          <w:noProof w:val="0"/>
        </w:rPr>
        <w:t xml:space="preserve"> Case</w:t>
      </w:r>
      <w:r w:rsidR="002869E8" w:rsidRPr="006062AA">
        <w:rPr>
          <w:noProof w:val="0"/>
        </w:rPr>
        <w:t xml:space="preserve"> #1: </w:t>
      </w:r>
      <w:r w:rsidR="00263EBA" w:rsidRPr="006062AA">
        <w:rPr>
          <w:noProof w:val="0"/>
        </w:rPr>
        <w:t xml:space="preserve">Medical </w:t>
      </w:r>
      <w:r w:rsidR="005C2C2A" w:rsidRPr="006062AA">
        <w:rPr>
          <w:noProof w:val="0"/>
        </w:rPr>
        <w:t>Vital Sign</w:t>
      </w:r>
      <w:r w:rsidR="00430715" w:rsidRPr="006062AA">
        <w:rPr>
          <w:noProof w:val="0"/>
        </w:rPr>
        <w:t xml:space="preserve"> Observation</w:t>
      </w:r>
      <w:r w:rsidR="00263EBA" w:rsidRPr="006062AA">
        <w:rPr>
          <w:noProof w:val="0"/>
        </w:rPr>
        <w:t xml:space="preserve"> Monitoring</w:t>
      </w:r>
      <w:r w:rsidR="00430715" w:rsidRPr="006062AA">
        <w:rPr>
          <w:noProof w:val="0"/>
        </w:rPr>
        <w:t xml:space="preserve"> Discrete Data</w:t>
      </w:r>
      <w:r w:rsidR="00B21778" w:rsidRPr="006062AA">
        <w:rPr>
          <w:noProof w:val="0"/>
        </w:rPr>
        <w:t xml:space="preserve"> Retrospective </w:t>
      </w:r>
      <w:r w:rsidR="00430715" w:rsidRPr="006062AA">
        <w:rPr>
          <w:noProof w:val="0"/>
        </w:rPr>
        <w:t>Utilization</w:t>
      </w:r>
      <w:bookmarkEnd w:id="142"/>
    </w:p>
    <w:p w:rsidR="007111FF" w:rsidRPr="006062AA" w:rsidRDefault="00280CF0" w:rsidP="00305C1E">
      <w:pPr>
        <w:pStyle w:val="BodyText"/>
      </w:pPr>
      <w:r w:rsidRPr="006062AA">
        <w:t>This use case addresses the r</w:t>
      </w:r>
      <w:r w:rsidR="00263EBA" w:rsidRPr="006062AA">
        <w:t xml:space="preserve">ecording </w:t>
      </w:r>
      <w:r w:rsidR="00576E1F" w:rsidRPr="006062AA">
        <w:t xml:space="preserve">of </w:t>
      </w:r>
      <w:r w:rsidR="00263EBA" w:rsidRPr="006062AA">
        <w:t xml:space="preserve">vital signs monitoring </w:t>
      </w:r>
      <w:r w:rsidR="00576E1F" w:rsidRPr="006062AA">
        <w:t xml:space="preserve">data </w:t>
      </w:r>
      <w:r w:rsidR="00263EBA" w:rsidRPr="006062AA">
        <w:t xml:space="preserve">from an IHE PCD compliant device using IEEE 11073 nomenclature to </w:t>
      </w:r>
      <w:r w:rsidR="00576E1F" w:rsidRPr="006062AA">
        <w:t>the E</w:t>
      </w:r>
      <w:r w:rsidR="00CC1420" w:rsidRPr="006062AA">
        <w:t>M</w:t>
      </w:r>
      <w:r w:rsidR="00576E1F" w:rsidRPr="006062AA">
        <w:t>R in LOINC</w:t>
      </w:r>
      <w:r w:rsidRPr="006062AA">
        <w:t>.</w:t>
      </w:r>
    </w:p>
    <w:p w:rsidR="007111FF" w:rsidRPr="006062AA" w:rsidRDefault="00576E1F" w:rsidP="00305C1E">
      <w:pPr>
        <w:pStyle w:val="BodyText"/>
      </w:pPr>
      <w:r w:rsidRPr="006062AA">
        <w:rPr>
          <w:kern w:val="24"/>
        </w:rPr>
        <w:t>P</w:t>
      </w:r>
      <w:r w:rsidR="007111FF" w:rsidRPr="006062AA">
        <w:rPr>
          <w:kern w:val="24"/>
        </w:rPr>
        <w:t>rovider</w:t>
      </w:r>
      <w:r w:rsidRPr="006062AA">
        <w:rPr>
          <w:kern w:val="24"/>
        </w:rPr>
        <w:t>s</w:t>
      </w:r>
      <w:r w:rsidR="007111FF" w:rsidRPr="006062AA">
        <w:rPr>
          <w:kern w:val="24"/>
        </w:rPr>
        <w:t xml:space="preserve"> can view patient data generated by patient care devices in an inpatient setting or outpatient encounter room, but when that same </w:t>
      </w:r>
      <w:r w:rsidRPr="006062AA">
        <w:rPr>
          <w:kern w:val="24"/>
        </w:rPr>
        <w:t xml:space="preserve">provider </w:t>
      </w:r>
      <w:r w:rsidR="007111FF" w:rsidRPr="006062AA">
        <w:rPr>
          <w:kern w:val="24"/>
        </w:rPr>
        <w:t>accesses his or her E</w:t>
      </w:r>
      <w:r w:rsidR="00CC1420" w:rsidRPr="006062AA">
        <w:rPr>
          <w:kern w:val="24"/>
        </w:rPr>
        <w:t>M</w:t>
      </w:r>
      <w:r w:rsidR="007111FF" w:rsidRPr="006062AA">
        <w:rPr>
          <w:kern w:val="24"/>
        </w:rPr>
        <w:t xml:space="preserve">R application that data is not </w:t>
      </w:r>
      <w:r w:rsidRPr="006062AA">
        <w:rPr>
          <w:kern w:val="24"/>
        </w:rPr>
        <w:t xml:space="preserve">readily </w:t>
      </w:r>
      <w:r w:rsidR="007111FF" w:rsidRPr="006062AA">
        <w:rPr>
          <w:kern w:val="24"/>
        </w:rPr>
        <w:t xml:space="preserve">available. Getting semantically correct clinical data from patient care devices into clinical applications is generally not achieved today for a couple of reasons: </w:t>
      </w:r>
    </w:p>
    <w:p w:rsidR="007111FF" w:rsidRPr="006062AA" w:rsidRDefault="007111FF" w:rsidP="00305C1E">
      <w:pPr>
        <w:pStyle w:val="ListBullet2"/>
      </w:pPr>
      <w:r w:rsidRPr="006062AA">
        <w:t>The applicable nomenclature from medical devices, IEEE 11073</w:t>
      </w:r>
      <w:r w:rsidR="00576E1F" w:rsidRPr="006062AA">
        <w:t>-</w:t>
      </w:r>
      <w:r w:rsidRPr="006062AA">
        <w:t>10101, is not one of the clinically approved nomenclatures in most if not all countries, reducing the incentive to use IEEE 11073 data in clinical applications. The update under review, IEEE 11073</w:t>
      </w:r>
      <w:r w:rsidR="00576E1F" w:rsidRPr="006062AA">
        <w:t>-</w:t>
      </w:r>
      <w:r w:rsidRPr="006062AA">
        <w:t>10101a, is also not one of the approved clinical nomenclatures as well.</w:t>
      </w:r>
    </w:p>
    <w:p w:rsidR="007111FF" w:rsidRPr="006062AA" w:rsidRDefault="007111FF" w:rsidP="00305C1E">
      <w:pPr>
        <w:pStyle w:val="ListBullet2"/>
      </w:pPr>
      <w:r w:rsidRPr="006062AA">
        <w:t>There are no commonly accepted mappings of IEEE 11073</w:t>
      </w:r>
      <w:r w:rsidR="00576E1F" w:rsidRPr="006062AA">
        <w:t>-</w:t>
      </w:r>
      <w:r w:rsidRPr="006062AA">
        <w:t xml:space="preserve">10101 to clinical nomenclatures (LOINC and </w:t>
      </w:r>
      <w:r w:rsidR="00CC1420" w:rsidRPr="006062AA">
        <w:t>SNOMED-CT</w:t>
      </w:r>
      <w:r w:rsidR="00576E1F" w:rsidRPr="006062AA">
        <w:t xml:space="preserve">® </w:t>
      </w:r>
      <w:r w:rsidRPr="006062AA">
        <w:t xml:space="preserve">primarily) for clinical measures although </w:t>
      </w:r>
      <w:r w:rsidRPr="006062AA">
        <w:lastRenderedPageBreak/>
        <w:t xml:space="preserve">there are vendors who have done so as proprietary interfaces. The result is that there is no reliable way to </w:t>
      </w:r>
      <w:del w:id="143" w:author="Keith W. Boone" w:date="2015-07-20T17:14:00Z">
        <w:r w:rsidRPr="006062AA" w:rsidDel="006F628D">
          <w:delText xml:space="preserve">combine </w:delText>
        </w:r>
      </w:del>
      <w:ins w:id="144" w:author="Keith W. Boone" w:date="2015-07-20T17:16:00Z">
        <w:r w:rsidR="006F628D">
          <w:t xml:space="preserve">translate </w:t>
        </w:r>
      </w:ins>
      <w:del w:id="145" w:author="Keith W. Boone" w:date="2015-07-20T17:14:00Z">
        <w:r w:rsidRPr="006062AA" w:rsidDel="006F628D">
          <w:delText xml:space="preserve">this </w:delText>
        </w:r>
      </w:del>
      <w:r w:rsidRPr="006062AA">
        <w:t xml:space="preserve">data </w:t>
      </w:r>
      <w:ins w:id="146" w:author="Keith W. Boone" w:date="2015-07-20T17:15:00Z">
        <w:r w:rsidR="006F628D">
          <w:t xml:space="preserve">captured using </w:t>
        </w:r>
      </w:ins>
      <w:ins w:id="147" w:author="Keith W. Boone" w:date="2015-07-20T17:14:00Z">
        <w:r w:rsidR="006F628D">
          <w:t xml:space="preserve">IEEE </w:t>
        </w:r>
      </w:ins>
      <w:ins w:id="148" w:author="Keith W. Boone" w:date="2015-07-20T17:15:00Z">
        <w:r w:rsidR="006F628D">
          <w:t xml:space="preserve">terminology </w:t>
        </w:r>
      </w:ins>
      <w:ins w:id="149" w:author="Keith W. Boone" w:date="2015-07-20T17:16:00Z">
        <w:r w:rsidR="006F628D">
          <w:t xml:space="preserve">to LOINC for </w:t>
        </w:r>
      </w:ins>
      <w:ins w:id="150" w:author="Keith W. Boone" w:date="2015-07-20T17:14:00Z">
        <w:r w:rsidR="006F628D">
          <w:t xml:space="preserve">systems needing </w:t>
        </w:r>
      </w:ins>
      <w:ins w:id="151" w:author="Keith W. Boone" w:date="2015-07-20T17:16:00Z">
        <w:r w:rsidR="006F628D">
          <w:t>it</w:t>
        </w:r>
      </w:ins>
      <w:del w:id="152" w:author="Keith W. Boone" w:date="2015-07-20T17:16:00Z">
        <w:r w:rsidRPr="006062AA" w:rsidDel="006F628D">
          <w:delText>given the lack of generally accepted mappings</w:delText>
        </w:r>
      </w:del>
      <w:r w:rsidRPr="006062AA">
        <w:t>.</w:t>
      </w:r>
    </w:p>
    <w:p w:rsidR="007111FF" w:rsidRPr="006062AA" w:rsidRDefault="007111FF" w:rsidP="00305C1E">
      <w:pPr>
        <w:pStyle w:val="BodyText"/>
      </w:pPr>
      <w:r w:rsidRPr="006062AA">
        <w:t xml:space="preserve">As a result much of this numeric data generated from medical applications is either </w:t>
      </w:r>
      <w:r w:rsidR="00576E1F" w:rsidRPr="006062AA">
        <w:t>not available</w:t>
      </w:r>
      <w:r w:rsidRPr="006062AA">
        <w:t xml:space="preserve"> in clinical </w:t>
      </w:r>
      <w:r w:rsidR="00576E1F" w:rsidRPr="006062AA">
        <w:t xml:space="preserve">or research </w:t>
      </w:r>
      <w:r w:rsidRPr="006062AA">
        <w:t xml:space="preserve">systems or reentered at significant </w:t>
      </w:r>
      <w:ins w:id="153" w:author="Keith W. Boone" w:date="2015-07-20T17:16:00Z">
        <w:r w:rsidR="005A2274">
          <w:t xml:space="preserve">cost and </w:t>
        </w:r>
      </w:ins>
      <w:r w:rsidRPr="006062AA">
        <w:t xml:space="preserve">risk of error. </w:t>
      </w:r>
      <w:r w:rsidR="00576E1F" w:rsidRPr="006062AA">
        <w:t>The</w:t>
      </w:r>
      <w:r w:rsidRPr="006062AA">
        <w:t xml:space="preserve"> missing link is a mapping service that can be accessed in a straightforward manner by clinical applications to transform IEEE clinical observations to LOINC nomenclature. </w:t>
      </w:r>
    </w:p>
    <w:p w:rsidR="007111FF" w:rsidRPr="006062AA" w:rsidRDefault="007111FF" w:rsidP="00305C1E">
      <w:pPr>
        <w:pStyle w:val="BodyText"/>
      </w:pPr>
      <w:r w:rsidRPr="006062AA">
        <w:rPr>
          <w:i/>
        </w:rPr>
        <w:t xml:space="preserve">Benefits that can be derived from applications utilizing these mappings include: </w:t>
      </w:r>
    </w:p>
    <w:p w:rsidR="007111FF" w:rsidRPr="006062AA" w:rsidRDefault="007111FF" w:rsidP="00305C1E">
      <w:pPr>
        <w:pStyle w:val="ListBullet2"/>
      </w:pPr>
      <w:r w:rsidRPr="006062AA">
        <w:rPr>
          <w:b/>
          <w:bCs/>
        </w:rPr>
        <w:t>Improved data collection and patient safety</w:t>
      </w:r>
      <w:r w:rsidRPr="006062AA">
        <w:t xml:space="preserve">: Much of the clinical data would no longer need to be reentered from the device to the clinical application, effectively </w:t>
      </w:r>
      <w:ins w:id="154" w:author="Keith W. Boone" w:date="2015-07-20T17:17:00Z">
        <w:r w:rsidR="005A2274">
          <w:t xml:space="preserve">reducing costs and </w:t>
        </w:r>
      </w:ins>
      <w:r w:rsidRPr="006062AA">
        <w:t xml:space="preserve">eliminating risks of neglecting to </w:t>
      </w:r>
      <w:r w:rsidR="00576E1F" w:rsidRPr="006062AA">
        <w:t>record</w:t>
      </w:r>
      <w:r w:rsidRPr="006062AA">
        <w:t xml:space="preserve"> the data or making transcription errors</w:t>
      </w:r>
      <w:r w:rsidR="00477052">
        <w:t xml:space="preserve">. </w:t>
      </w:r>
    </w:p>
    <w:p w:rsidR="007111FF" w:rsidRPr="006062AA" w:rsidRDefault="007111FF" w:rsidP="00305C1E">
      <w:pPr>
        <w:pStyle w:val="ListBullet2"/>
      </w:pPr>
      <w:r w:rsidRPr="006062AA">
        <w:rPr>
          <w:b/>
          <w:bCs/>
        </w:rPr>
        <w:t>Improved patient care</w:t>
      </w:r>
      <w:r w:rsidRPr="006062AA">
        <w:t xml:space="preserve">: Additional medical device observation data would be available to clinicians. Increased observation data would be included in the patient’s chart as well as in near real time </w:t>
      </w:r>
      <w:r w:rsidR="00576E1F" w:rsidRPr="006062AA">
        <w:t xml:space="preserve">to </w:t>
      </w:r>
      <w:r w:rsidRPr="006062AA">
        <w:t>the clinical application for clinical decision support.</w:t>
      </w:r>
    </w:p>
    <w:p w:rsidR="007111FF" w:rsidRPr="006062AA" w:rsidRDefault="00576E1F" w:rsidP="00305C1E">
      <w:pPr>
        <w:pStyle w:val="BodyText"/>
      </w:pPr>
      <w:r w:rsidRPr="006062AA">
        <w:t>T</w:t>
      </w:r>
      <w:r w:rsidR="007111FF" w:rsidRPr="006062AA">
        <w:t xml:space="preserve">he benefits would apply to a high volume of work including any scenario involving devices providing vital sign observations. This </w:t>
      </w:r>
      <w:r w:rsidRPr="006062AA">
        <w:t xml:space="preserve">volume would </w:t>
      </w:r>
      <w:r w:rsidR="007111FF" w:rsidRPr="006062AA">
        <w:t xml:space="preserve">increase </w:t>
      </w:r>
      <w:r w:rsidRPr="006062AA">
        <w:t xml:space="preserve">as </w:t>
      </w:r>
      <w:r w:rsidR="007111FF" w:rsidRPr="006062AA">
        <w:t xml:space="preserve">more clinical observations are added beyond vital signs. </w:t>
      </w:r>
    </w:p>
    <w:p w:rsidR="00A46CD8" w:rsidRPr="00305C1E" w:rsidRDefault="00280CF0" w:rsidP="00305C1E">
      <w:pPr>
        <w:pStyle w:val="BodyText"/>
      </w:pPr>
      <w:r w:rsidRPr="006062AA">
        <w:t>This use case involves the monitoring of vital signs in an inpatient setting (</w:t>
      </w:r>
      <w:r w:rsidR="00576E1F" w:rsidRPr="006062AA">
        <w:t xml:space="preserve">e.g., an </w:t>
      </w:r>
      <w:r w:rsidRPr="006062AA">
        <w:t>ICU, Step Down</w:t>
      </w:r>
      <w:r w:rsidR="00576E1F" w:rsidRPr="006062AA">
        <w:t xml:space="preserve">, </w:t>
      </w:r>
      <w:r w:rsidRPr="006062AA">
        <w:t xml:space="preserve">Observation, </w:t>
      </w:r>
      <w:r w:rsidR="00576E1F" w:rsidRPr="006062AA">
        <w:t xml:space="preserve">or </w:t>
      </w:r>
      <w:r w:rsidRPr="006062AA">
        <w:t>General / Surgical</w:t>
      </w:r>
      <w:r w:rsidR="00576E1F" w:rsidRPr="006062AA">
        <w:t xml:space="preserve"> unit</w:t>
      </w:r>
      <w:r w:rsidRPr="006062AA">
        <w:t xml:space="preserve">). Vital signs are generally available at the point of care visually from monitoring displays. What is not available and is addressed by this use case is the ability to </w:t>
      </w:r>
      <w:r w:rsidR="00B21778" w:rsidRPr="006062AA">
        <w:t>view and analyze vital signs in time sequence retrospectively for patient care or study purposes</w:t>
      </w:r>
      <w:r w:rsidR="00477052">
        <w:t xml:space="preserve">. </w:t>
      </w:r>
    </w:p>
    <w:p w:rsidR="00327F0D" w:rsidRPr="006062AA" w:rsidRDefault="00327F0D" w:rsidP="00305C1E">
      <w:pPr>
        <w:pStyle w:val="BodyText"/>
        <w:rPr>
          <w:b/>
        </w:rPr>
      </w:pPr>
      <w:r w:rsidRPr="006062AA">
        <w:rPr>
          <w:b/>
        </w:rPr>
        <w:t>Preconditions:</w:t>
      </w:r>
    </w:p>
    <w:p w:rsidR="004C569B" w:rsidRPr="006062AA" w:rsidRDefault="00280CF0" w:rsidP="00305C1E">
      <w:pPr>
        <w:pStyle w:val="BodyText"/>
        <w:rPr>
          <w:kern w:val="24"/>
          <w:szCs w:val="24"/>
        </w:rPr>
      </w:pPr>
      <w:r w:rsidRPr="006062AA">
        <w:t>The patient is transported to a</w:t>
      </w:r>
      <w:r w:rsidR="00B21778" w:rsidRPr="006062AA">
        <w:t>n inpatient room. The patient is</w:t>
      </w:r>
      <w:r w:rsidRPr="006062AA">
        <w:t xml:space="preserve"> attached to a monitor to collect </w:t>
      </w:r>
      <w:r w:rsidR="00430715" w:rsidRPr="006062AA">
        <w:t>core</w:t>
      </w:r>
      <w:r w:rsidRPr="006062AA">
        <w:t xml:space="preserve"> vital signs </w:t>
      </w:r>
      <w:r w:rsidR="00B21778" w:rsidRPr="006062AA">
        <w:t xml:space="preserve">observations; </w:t>
      </w:r>
      <w:r w:rsidR="00327F0D" w:rsidRPr="006062AA">
        <w:t xml:space="preserve">including the </w:t>
      </w:r>
      <w:r w:rsidR="00B21778" w:rsidRPr="006062AA">
        <w:t>following</w:t>
      </w:r>
      <w:r w:rsidRPr="006062AA">
        <w:t xml:space="preserve">: </w:t>
      </w:r>
    </w:p>
    <w:p w:rsidR="00280CF0" w:rsidRPr="006062AA" w:rsidRDefault="00280CF0" w:rsidP="00305C1E">
      <w:pPr>
        <w:pStyle w:val="ListBullet2"/>
      </w:pPr>
      <w:r w:rsidRPr="006062AA">
        <w:t>Body Temperature</w:t>
      </w:r>
    </w:p>
    <w:p w:rsidR="00280CF0" w:rsidRPr="006062AA" w:rsidRDefault="00280CF0" w:rsidP="00305C1E">
      <w:pPr>
        <w:pStyle w:val="ListBullet2"/>
      </w:pPr>
      <w:r w:rsidRPr="006062AA">
        <w:t>BP Diastolic</w:t>
      </w:r>
    </w:p>
    <w:p w:rsidR="00280CF0" w:rsidRPr="006062AA" w:rsidRDefault="00280CF0" w:rsidP="00305C1E">
      <w:pPr>
        <w:pStyle w:val="ListBullet2"/>
      </w:pPr>
      <w:r w:rsidRPr="006062AA">
        <w:t>BP Systolic</w:t>
      </w:r>
    </w:p>
    <w:p w:rsidR="00280CF0" w:rsidRPr="006062AA" w:rsidRDefault="00280CF0" w:rsidP="00305C1E">
      <w:pPr>
        <w:pStyle w:val="ListBullet2"/>
      </w:pPr>
      <w:r w:rsidRPr="006062AA">
        <w:t>Heart Rate</w:t>
      </w:r>
    </w:p>
    <w:p w:rsidR="00280CF0" w:rsidRPr="006062AA" w:rsidRDefault="00280CF0" w:rsidP="00305C1E">
      <w:pPr>
        <w:pStyle w:val="ListBullet2"/>
      </w:pPr>
      <w:r w:rsidRPr="006062AA">
        <w:t>O</w:t>
      </w:r>
      <w:r w:rsidRPr="00305C1E">
        <w:rPr>
          <w:vertAlign w:val="subscript"/>
        </w:rPr>
        <w:t>2</w:t>
      </w:r>
      <w:r w:rsidRPr="006062AA">
        <w:t xml:space="preserve"> % </w:t>
      </w:r>
      <w:proofErr w:type="spellStart"/>
      <w:r w:rsidRPr="006062AA">
        <w:t>BldC</w:t>
      </w:r>
      <w:proofErr w:type="spellEnd"/>
      <w:r w:rsidRPr="006062AA">
        <w:t xml:space="preserve"> Oximetry</w:t>
      </w:r>
    </w:p>
    <w:p w:rsidR="00A46CD8" w:rsidRDefault="00280CF0" w:rsidP="00305C1E">
      <w:pPr>
        <w:pStyle w:val="ListBullet2"/>
      </w:pPr>
      <w:r w:rsidRPr="006062AA">
        <w:t>Respiratory Rate</w:t>
      </w:r>
    </w:p>
    <w:p w:rsidR="00327F0D" w:rsidRPr="00305C1E" w:rsidRDefault="00280CF0" w:rsidP="00305C1E">
      <w:pPr>
        <w:pStyle w:val="BodyText"/>
        <w:rPr>
          <w:b/>
          <w:bCs/>
        </w:rPr>
      </w:pPr>
      <w:r w:rsidRPr="006062AA">
        <w:t> </w:t>
      </w:r>
      <w:r w:rsidR="00327F0D" w:rsidRPr="00305C1E">
        <w:rPr>
          <w:b/>
          <w:bCs/>
        </w:rPr>
        <w:t>Use case actions:</w:t>
      </w:r>
    </w:p>
    <w:p w:rsidR="00327F0D" w:rsidRPr="006062AA" w:rsidRDefault="00DD433F" w:rsidP="00305C1E">
      <w:pPr>
        <w:pStyle w:val="ListNumber2"/>
      </w:pPr>
      <w:r w:rsidRPr="006062AA">
        <w:t xml:space="preserve">Medical device observations are </w:t>
      </w:r>
      <w:r w:rsidR="00576E1F" w:rsidRPr="006062AA">
        <w:t xml:space="preserve">transmitted using </w:t>
      </w:r>
      <w:r w:rsidR="009C284C" w:rsidRPr="006062AA">
        <w:t xml:space="preserve">IEEE 11073 </w:t>
      </w:r>
      <w:r w:rsidR="00576E1F" w:rsidRPr="006062AA">
        <w:t>nomenclature</w:t>
      </w:r>
      <w:r w:rsidR="00477052">
        <w:t xml:space="preserve">. </w:t>
      </w:r>
    </w:p>
    <w:p w:rsidR="00327F0D" w:rsidRPr="006062AA" w:rsidRDefault="00576E1F" w:rsidP="00305C1E">
      <w:pPr>
        <w:pStyle w:val="ListNumber2"/>
      </w:pPr>
      <w:r w:rsidRPr="006062AA">
        <w:t xml:space="preserve">The </w:t>
      </w:r>
      <w:r w:rsidR="00CC1420" w:rsidRPr="006062AA">
        <w:t>EMR</w:t>
      </w:r>
      <w:r w:rsidRPr="006062AA">
        <w:t xml:space="preserve"> receives these observations</w:t>
      </w:r>
      <w:r w:rsidR="00327F0D" w:rsidRPr="006062AA">
        <w:t>.</w:t>
      </w:r>
    </w:p>
    <w:p w:rsidR="00327F0D" w:rsidRPr="006062AA" w:rsidRDefault="00327F0D" w:rsidP="00305C1E">
      <w:pPr>
        <w:pStyle w:val="ListNumber2"/>
      </w:pPr>
      <w:r w:rsidRPr="006062AA">
        <w:t>It requests translations of the IEEE nomenclature codes into LOINC codes via this profile.</w:t>
      </w:r>
    </w:p>
    <w:p w:rsidR="0040092D" w:rsidRPr="006062AA" w:rsidRDefault="00327F0D" w:rsidP="00305C1E">
      <w:pPr>
        <w:pStyle w:val="ListNumber2"/>
      </w:pPr>
      <w:r w:rsidRPr="006062AA">
        <w:lastRenderedPageBreak/>
        <w:t xml:space="preserve">The </w:t>
      </w:r>
      <w:r w:rsidR="00576E1F" w:rsidRPr="006062AA">
        <w:t>translate</w:t>
      </w:r>
      <w:r w:rsidRPr="006062AA">
        <w:t xml:space="preserve">d codes are then used to store the observation values </w:t>
      </w:r>
      <w:r w:rsidR="00576E1F" w:rsidRPr="006062AA">
        <w:t>in the patient record</w:t>
      </w:r>
      <w:r w:rsidR="009C284C" w:rsidRPr="006062AA">
        <w:t xml:space="preserve">. </w:t>
      </w:r>
    </w:p>
    <w:p w:rsidR="00327F0D" w:rsidRPr="006062AA" w:rsidRDefault="00327F0D" w:rsidP="00305C1E">
      <w:pPr>
        <w:pStyle w:val="BodyText"/>
        <w:rPr>
          <w:b/>
        </w:rPr>
      </w:pPr>
      <w:proofErr w:type="spellStart"/>
      <w:r w:rsidRPr="006062AA">
        <w:rPr>
          <w:b/>
        </w:rPr>
        <w:t>Postconditions</w:t>
      </w:r>
      <w:proofErr w:type="spellEnd"/>
      <w:r w:rsidRPr="006062AA">
        <w:rPr>
          <w:b/>
        </w:rPr>
        <w:t>:</w:t>
      </w:r>
    </w:p>
    <w:p w:rsidR="00327F0D" w:rsidRPr="006062AA" w:rsidRDefault="00327F0D" w:rsidP="00305C1E">
      <w:pPr>
        <w:pStyle w:val="BodyText"/>
      </w:pPr>
      <w:r w:rsidRPr="006062AA">
        <w:t xml:space="preserve">Medical device observations are available in the </w:t>
      </w:r>
      <w:r w:rsidR="00CC1420" w:rsidRPr="006062AA">
        <w:t>EMR</w:t>
      </w:r>
      <w:r w:rsidRPr="006062AA">
        <w:t>.</w:t>
      </w:r>
    </w:p>
    <w:p w:rsidR="002557B2" w:rsidRPr="006062AA" w:rsidRDefault="002557B2" w:rsidP="002557B2">
      <w:pPr>
        <w:pStyle w:val="Heading4"/>
        <w:numPr>
          <w:ilvl w:val="0"/>
          <w:numId w:val="0"/>
        </w:numPr>
        <w:ind w:left="864" w:hanging="864"/>
        <w:rPr>
          <w:noProof w:val="0"/>
        </w:rPr>
      </w:pPr>
      <w:bookmarkStart w:id="155" w:name="_Toc420925116"/>
      <w:r w:rsidRPr="006062AA">
        <w:rPr>
          <w:noProof w:val="0"/>
        </w:rPr>
        <w:t xml:space="preserve">X.4.2.2 Use Case #2: Creating Billing Documents </w:t>
      </w:r>
      <w:r w:rsidR="00A46CD8">
        <w:rPr>
          <w:noProof w:val="0"/>
        </w:rPr>
        <w:t>f</w:t>
      </w:r>
      <w:r w:rsidRPr="006062AA">
        <w:rPr>
          <w:noProof w:val="0"/>
        </w:rPr>
        <w:t>rom Clinical Encounter Documentation</w:t>
      </w:r>
      <w:bookmarkEnd w:id="155"/>
    </w:p>
    <w:p w:rsidR="00327F0D" w:rsidRPr="006062AA" w:rsidRDefault="00327F0D" w:rsidP="00305C1E">
      <w:pPr>
        <w:pStyle w:val="BodyText"/>
      </w:pPr>
      <w:r w:rsidRPr="006062AA">
        <w:t xml:space="preserve">Healthcare payers often require </w:t>
      </w:r>
      <w:r w:rsidR="00CC1420" w:rsidRPr="006062AA">
        <w:t xml:space="preserve">the use of ICD-10 terminology for </w:t>
      </w:r>
      <w:r w:rsidRPr="006062AA">
        <w:t>billing and reporting use</w:t>
      </w:r>
      <w:r w:rsidR="00CC1420" w:rsidRPr="006062AA">
        <w:t>s</w:t>
      </w:r>
      <w:r w:rsidRPr="006062AA">
        <w:t>. However, other terminologies, such as SNOMED-CT are often used to capture problems in the E</w:t>
      </w:r>
      <w:r w:rsidR="00CC1420" w:rsidRPr="006062AA">
        <w:t>MR</w:t>
      </w:r>
      <w:r w:rsidRPr="006062AA">
        <w:t>.</w:t>
      </w:r>
    </w:p>
    <w:p w:rsidR="00327F0D" w:rsidRPr="006062AA" w:rsidRDefault="00327F0D" w:rsidP="00305C1E">
      <w:pPr>
        <w:pStyle w:val="BodyText"/>
        <w:rPr>
          <w:b/>
        </w:rPr>
      </w:pPr>
      <w:r w:rsidRPr="006062AA">
        <w:rPr>
          <w:b/>
        </w:rPr>
        <w:t>Preconditions:</w:t>
      </w:r>
    </w:p>
    <w:p w:rsidR="00327F0D" w:rsidRPr="006062AA" w:rsidRDefault="00327F0D" w:rsidP="00305C1E">
      <w:pPr>
        <w:pStyle w:val="BodyText"/>
      </w:pPr>
      <w:r w:rsidRPr="006062AA">
        <w:t>A patient visits his or her doctor for a scheduled ambulatory encounter. During the course of the encounter, the doctor documents relevant clinical facts about the patient in the EMR system</w:t>
      </w:r>
      <w:r w:rsidR="00477052">
        <w:t xml:space="preserve">. </w:t>
      </w:r>
      <w:r w:rsidRPr="006062AA">
        <w:t>When documenting the patient’s problems, the EMR system assists the doctor to code each problem with appropriate codes selected from SNOMED-CT</w:t>
      </w:r>
      <w:r w:rsidR="00477052">
        <w:t xml:space="preserve">. </w:t>
      </w:r>
    </w:p>
    <w:p w:rsidR="00327F0D" w:rsidRPr="006062AA" w:rsidRDefault="00327F0D" w:rsidP="00305C1E">
      <w:pPr>
        <w:pStyle w:val="BodyText"/>
        <w:rPr>
          <w:b/>
        </w:rPr>
      </w:pPr>
      <w:r w:rsidRPr="006062AA">
        <w:rPr>
          <w:b/>
        </w:rPr>
        <w:t>Use Case Actions:</w:t>
      </w:r>
    </w:p>
    <w:p w:rsidR="00327F0D" w:rsidRPr="006062AA" w:rsidRDefault="00327F0D" w:rsidP="00305C1E">
      <w:pPr>
        <w:pStyle w:val="ListNumber2"/>
        <w:numPr>
          <w:ilvl w:val="0"/>
          <w:numId w:val="47"/>
        </w:numPr>
      </w:pPr>
      <w:r w:rsidRPr="006062AA">
        <w:t xml:space="preserve">Following the encounter, the practice billing clerk creates a bill by extracting relevant data from the EMR system. </w:t>
      </w:r>
    </w:p>
    <w:p w:rsidR="00327F0D" w:rsidRPr="006062AA" w:rsidRDefault="00327F0D" w:rsidP="00305C1E">
      <w:pPr>
        <w:pStyle w:val="ListNumber2"/>
      </w:pPr>
      <w:r w:rsidRPr="006062AA">
        <w:t xml:space="preserve">The billing system requests translations for the relevant SNOMED-CT codes to ICD-10 codes for use in the bill. </w:t>
      </w:r>
    </w:p>
    <w:p w:rsidR="00327F0D" w:rsidRPr="006062AA" w:rsidRDefault="00327F0D" w:rsidP="00305C1E">
      <w:pPr>
        <w:pStyle w:val="ListNumber2"/>
      </w:pPr>
      <w:r w:rsidRPr="006062AA">
        <w:t>The billing system submits the SNOMED-CT code to the clinical mapping service</w:t>
      </w:r>
      <w:del w:id="156" w:author="Keith W. Boone" w:date="2015-07-20T17:21:00Z">
        <w:r w:rsidRPr="006062AA" w:rsidDel="005A2274">
          <w:delText xml:space="preserve"> – possibly including additional modifiers from the patient record, which are supplied automatically, to assist with mapping</w:delText>
        </w:r>
      </w:del>
      <w:r w:rsidRPr="006062AA">
        <w:t xml:space="preserve">. </w:t>
      </w:r>
    </w:p>
    <w:p w:rsidR="005A2274" w:rsidRDefault="005A2274" w:rsidP="00305C1E">
      <w:pPr>
        <w:pStyle w:val="ListNumber2"/>
        <w:rPr>
          <w:ins w:id="157" w:author="Keith W. Boone" w:date="2015-07-20T17:21:00Z"/>
        </w:rPr>
      </w:pPr>
      <w:ins w:id="158" w:author="Keith W. Boone" w:date="2015-07-20T17:22:00Z">
        <w:r>
          <w:t>If additional modifiers provided are insufficient t</w:t>
        </w:r>
      </w:ins>
      <w:del w:id="159" w:author="Keith W. Boone" w:date="2015-07-20T17:19:00Z">
        <w:r w:rsidR="00327F0D" w:rsidRPr="006062AA" w:rsidDel="005A2274">
          <w:delText xml:space="preserve">If the </w:delText>
        </w:r>
      </w:del>
      <w:ins w:id="160" w:author="Keith W. Boone" w:date="2015-07-20T17:19:00Z">
        <w:r>
          <w:t xml:space="preserve">he </w:t>
        </w:r>
      </w:ins>
      <w:r w:rsidR="00327F0D" w:rsidRPr="006062AA">
        <w:t xml:space="preserve">mapping service </w:t>
      </w:r>
      <w:del w:id="161" w:author="Keith W. Boone" w:date="2015-07-20T17:19:00Z">
        <w:r w:rsidR="00327F0D" w:rsidRPr="006062AA" w:rsidDel="005A2274">
          <w:delText xml:space="preserve">needs </w:delText>
        </w:r>
      </w:del>
      <w:ins w:id="162" w:author="Keith W. Boone" w:date="2015-07-20T17:19:00Z">
        <w:r>
          <w:t xml:space="preserve">reports </w:t>
        </w:r>
      </w:ins>
      <w:r w:rsidR="00327F0D" w:rsidRPr="006062AA">
        <w:t>additional modifiers</w:t>
      </w:r>
      <w:del w:id="163" w:author="Keith W. Boone" w:date="2015-07-20T17:19:00Z">
        <w:r w:rsidR="00327F0D" w:rsidRPr="006062AA" w:rsidDel="005A2274">
          <w:delText>, it queries the EMR or billing system to gather the required data elements</w:delText>
        </w:r>
      </w:del>
      <w:ins w:id="164" w:author="Keith W. Boone" w:date="2015-07-20T17:19:00Z">
        <w:r>
          <w:t xml:space="preserve"> it needs to provide more accurate mappings</w:t>
        </w:r>
      </w:ins>
      <w:del w:id="165" w:author="Keith W. Boone" w:date="2015-07-20T17:20:00Z">
        <w:r w:rsidR="00327F0D" w:rsidRPr="006062AA" w:rsidDel="005A2274">
          <w:delText xml:space="preserve">. </w:delText>
        </w:r>
      </w:del>
      <w:ins w:id="166" w:author="Keith W. Boone" w:date="2015-07-20T17:20:00Z">
        <w:r>
          <w:t>.</w:t>
        </w:r>
      </w:ins>
      <w:ins w:id="167" w:author="Keith W. Boone" w:date="2015-07-20T17:21:00Z">
        <w:r>
          <w:t xml:space="preserve">  </w:t>
        </w:r>
      </w:ins>
    </w:p>
    <w:p w:rsidR="00327F0D" w:rsidRPr="006062AA" w:rsidRDefault="005A2274" w:rsidP="00305C1E">
      <w:pPr>
        <w:pStyle w:val="ListNumber2"/>
      </w:pPr>
      <w:ins w:id="168" w:author="Keith W. Boone" w:date="2015-07-20T17:21:00Z">
        <w:r>
          <w:t xml:space="preserve">The billing system can supply these additional modifiers and request the translation again for more accurate mappings (NOTE: This </w:t>
        </w:r>
      </w:ins>
      <w:ins w:id="169" w:author="Keith W. Boone" w:date="2015-07-20T17:22:00Z">
        <w:r>
          <w:t>can also be done pre-emptively in step 3).</w:t>
        </w:r>
      </w:ins>
    </w:p>
    <w:p w:rsidR="00327F0D" w:rsidRPr="006062AA" w:rsidRDefault="00327F0D" w:rsidP="00305C1E">
      <w:pPr>
        <w:pStyle w:val="ListNumber2"/>
      </w:pPr>
      <w:r w:rsidRPr="006062AA">
        <w:t xml:space="preserve">Once it has all required data, the mapping system returns the appropriate ICD-10 code for use by the billing system. </w:t>
      </w:r>
    </w:p>
    <w:p w:rsidR="00327F0D" w:rsidRPr="006062AA" w:rsidRDefault="00327F0D" w:rsidP="00327F0D">
      <w:pPr>
        <w:pStyle w:val="BodyText"/>
        <w:rPr>
          <w:b/>
        </w:rPr>
      </w:pPr>
      <w:r w:rsidRPr="006062AA">
        <w:rPr>
          <w:b/>
        </w:rPr>
        <w:t>Post Condition:</w:t>
      </w:r>
    </w:p>
    <w:p w:rsidR="00327F0D" w:rsidRPr="006062AA" w:rsidRDefault="00327F0D" w:rsidP="00327F0D">
      <w:pPr>
        <w:pStyle w:val="BodyText"/>
      </w:pPr>
      <w:r w:rsidRPr="006062AA">
        <w:t>The billing system is able to create a bill using the appropriate ICD-10 codes.</w:t>
      </w:r>
    </w:p>
    <w:p w:rsidR="00303E20" w:rsidRPr="006062AA" w:rsidRDefault="00303E20" w:rsidP="00303E20">
      <w:pPr>
        <w:pStyle w:val="Heading2"/>
        <w:numPr>
          <w:ilvl w:val="0"/>
          <w:numId w:val="0"/>
        </w:numPr>
        <w:rPr>
          <w:noProof w:val="0"/>
        </w:rPr>
      </w:pPr>
      <w:bookmarkStart w:id="170" w:name="_Toc420925117"/>
      <w:r w:rsidRPr="006062AA">
        <w:rPr>
          <w:noProof w:val="0"/>
        </w:rPr>
        <w:t>X.</w:t>
      </w:r>
      <w:r w:rsidR="00AF472E" w:rsidRPr="006062AA">
        <w:rPr>
          <w:noProof w:val="0"/>
        </w:rPr>
        <w:t>5</w:t>
      </w:r>
      <w:r w:rsidR="005F21E7" w:rsidRPr="006062AA">
        <w:rPr>
          <w:noProof w:val="0"/>
        </w:rPr>
        <w:t xml:space="preserve"> </w:t>
      </w:r>
      <w:r w:rsidR="00D702E7" w:rsidRPr="006062AA">
        <w:rPr>
          <w:noProof w:val="0"/>
        </w:rPr>
        <w:t xml:space="preserve">Clinical Mapping (CMAP) </w:t>
      </w:r>
      <w:r w:rsidRPr="006062AA">
        <w:rPr>
          <w:noProof w:val="0"/>
        </w:rPr>
        <w:t>Security Considerations</w:t>
      </w:r>
      <w:bookmarkEnd w:id="170"/>
    </w:p>
    <w:p w:rsidR="00791090" w:rsidRPr="006062AA" w:rsidRDefault="00791090" w:rsidP="00791090">
      <w:pPr>
        <w:pStyle w:val="BodyText"/>
      </w:pPr>
      <w:r w:rsidRPr="006062AA">
        <w:t>The process of Clinical Mapping need not contain personal health information (PHI)</w:t>
      </w:r>
      <w:r w:rsidR="00477052">
        <w:t xml:space="preserve">. </w:t>
      </w:r>
      <w:r w:rsidRPr="006062AA">
        <w:t xml:space="preserve">The specifications selected for the CMAP </w:t>
      </w:r>
      <w:r w:rsidR="003E0614">
        <w:t>Profile</w:t>
      </w:r>
      <w:r w:rsidRPr="006062AA">
        <w:t xml:space="preserve"> transactions do not typically include PHI, although context information (e.g., age, gender, or rare disease codes) could in fact represent PHI in certain contexts</w:t>
      </w:r>
      <w:r w:rsidR="00477052">
        <w:t xml:space="preserve">. </w:t>
      </w:r>
      <w:r w:rsidRPr="006062AA">
        <w:t xml:space="preserve">Thus, implementers may wish to encrypt the communications channel using the IHE ATNA </w:t>
      </w:r>
      <w:r w:rsidR="003E0614">
        <w:t>Profile</w:t>
      </w:r>
      <w:r w:rsidRPr="006062AA">
        <w:t>.</w:t>
      </w:r>
    </w:p>
    <w:p w:rsidR="00791090" w:rsidRPr="006062AA" w:rsidRDefault="00791090" w:rsidP="00791090">
      <w:pPr>
        <w:pStyle w:val="BodyText"/>
      </w:pPr>
      <w:r w:rsidRPr="006062AA">
        <w:t>Services providing clinical mappings affect the content of patient records where translations of codes are being used</w:t>
      </w:r>
      <w:r w:rsidR="00477052">
        <w:t xml:space="preserve">. </w:t>
      </w:r>
      <w:r w:rsidRPr="006062AA">
        <w:t xml:space="preserve">To ensure appropriate translations and verify the identity of these service </w:t>
      </w:r>
      <w:r w:rsidRPr="006062AA">
        <w:lastRenderedPageBreak/>
        <w:t>providers, the service should be authenticated</w:t>
      </w:r>
      <w:r w:rsidR="00477052">
        <w:t xml:space="preserve">. </w:t>
      </w:r>
      <w:r w:rsidRPr="006062AA">
        <w:t>Some services may be offered only to licensed users by vendors, and so the system accessing the service, or the user of the service should also be authenticated</w:t>
      </w:r>
      <w:r w:rsidR="00477052">
        <w:t xml:space="preserve">. </w:t>
      </w:r>
      <w:r w:rsidRPr="006062AA">
        <w:t xml:space="preserve">The IHE ATNA </w:t>
      </w:r>
      <w:r w:rsidR="003E0614">
        <w:t>Profile</w:t>
      </w:r>
      <w:r w:rsidRPr="006062AA">
        <w:t xml:space="preserve"> offers capabilities for mutual system authentication</w:t>
      </w:r>
      <w:r w:rsidR="00477052">
        <w:t xml:space="preserve">. </w:t>
      </w:r>
      <w:r w:rsidRPr="006062AA">
        <w:t>The IHE EUA, XUA and IUA profiles can be used to support individual user authentication.</w:t>
      </w:r>
    </w:p>
    <w:p w:rsidR="00FD4909" w:rsidRPr="006062AA" w:rsidRDefault="00FD4909" w:rsidP="00791090">
      <w:pPr>
        <w:pStyle w:val="BodyText"/>
      </w:pPr>
      <w:r w:rsidRPr="006062AA">
        <w:t>The data and algorithms used to implement a translation service for clinical mappings represent a significant technical investment by providers of translation services</w:t>
      </w:r>
      <w:r w:rsidR="00477052">
        <w:t xml:space="preserve">. </w:t>
      </w:r>
      <w:r w:rsidRPr="006062AA">
        <w:t>Those service providers may not be interested or willing to support distribution of the intellectual property which enables local implementation of translations without using a service</w:t>
      </w:r>
      <w:r w:rsidR="00477052">
        <w:t xml:space="preserve">. </w:t>
      </w:r>
      <w:r w:rsidRPr="006062AA">
        <w:t xml:space="preserve">The Retrieve Code Mappings </w:t>
      </w:r>
      <w:del w:id="171" w:author="Keith W. Boone" w:date="2015-07-20T17:28:00Z">
        <w:r w:rsidRPr="006062AA" w:rsidDel="002C033A">
          <w:delText xml:space="preserve">transactions </w:delText>
        </w:r>
      </w:del>
      <w:ins w:id="172" w:author="Keith W. Boone" w:date="2015-07-20T17:28:00Z">
        <w:r w:rsidR="002C033A" w:rsidRPr="006062AA">
          <w:t>transaction</w:t>
        </w:r>
      </w:ins>
      <w:ins w:id="173" w:author="Keith W. Boone" w:date="2015-07-20T17:29:00Z">
        <w:r w:rsidR="002C033A">
          <w:t xml:space="preserve"> </w:t>
        </w:r>
      </w:ins>
      <w:r w:rsidRPr="006062AA">
        <w:t>is optional for this reason</w:t>
      </w:r>
      <w:del w:id="174" w:author="Keith W. Boone" w:date="2015-07-20T17:29:00Z">
        <w:r w:rsidRPr="006062AA" w:rsidDel="002C033A">
          <w:delText>, enabling s</w:delText>
        </w:r>
      </w:del>
      <w:ins w:id="175" w:author="Keith W. Boone" w:date="2015-07-20T17:29:00Z">
        <w:r w:rsidR="002C033A">
          <w:t>.  S</w:t>
        </w:r>
      </w:ins>
      <w:r w:rsidRPr="006062AA">
        <w:t xml:space="preserve">ervice users </w:t>
      </w:r>
      <w:del w:id="176" w:author="Keith W. Boone" w:date="2015-07-20T17:29:00Z">
        <w:r w:rsidRPr="006062AA" w:rsidDel="002C033A">
          <w:delText xml:space="preserve">to </w:delText>
        </w:r>
      </w:del>
      <w:ins w:id="177" w:author="Keith W. Boone" w:date="2015-07-20T17:29:00Z">
        <w:r w:rsidR="002C033A">
          <w:t xml:space="preserve">can still </w:t>
        </w:r>
      </w:ins>
      <w:r w:rsidRPr="006062AA">
        <w:t>access translations in a standard format</w:t>
      </w:r>
      <w:ins w:id="178" w:author="Keith W. Boone" w:date="2015-07-20T17:29:00Z">
        <w:r w:rsidR="002C033A">
          <w:t>, but must process each one individually</w:t>
        </w:r>
      </w:ins>
      <w:del w:id="179" w:author="Keith W. Boone" w:date="2015-07-20T17:28:00Z">
        <w:r w:rsidRPr="006062AA" w:rsidDel="002C033A">
          <w:delText>, without enabling bulk download of the entire translation table</w:delText>
        </w:r>
      </w:del>
      <w:r w:rsidRPr="006062AA">
        <w:t>.</w:t>
      </w:r>
    </w:p>
    <w:p w:rsidR="00FD4909" w:rsidRPr="006062AA" w:rsidRDefault="00FD4909" w:rsidP="00791090">
      <w:pPr>
        <w:pStyle w:val="BodyText"/>
      </w:pPr>
      <w:r w:rsidRPr="006062AA">
        <w:t>Translating codes in real time as they are encountered within a system through the interfaces specified in this profile could result in excessive use of network bandwidth</w:t>
      </w:r>
      <w:r w:rsidR="00477052">
        <w:t xml:space="preserve">. </w:t>
      </w:r>
      <w:r w:rsidRPr="006062AA">
        <w:t>This could especially be the case when translating remote monitoring data</w:t>
      </w:r>
      <w:r w:rsidR="00477052">
        <w:t xml:space="preserve">. </w:t>
      </w:r>
      <w:r w:rsidRPr="006062AA">
        <w:t xml:space="preserve">Given that code translations are slowly changing resources, </w:t>
      </w:r>
      <w:r w:rsidR="006468DD" w:rsidRPr="006062AA">
        <w:t>the protocol enables caching of responses</w:t>
      </w:r>
      <w:r w:rsidR="00B769D1" w:rsidRPr="006062AA">
        <w:t>, at both the application and lower levels.</w:t>
      </w:r>
    </w:p>
    <w:p w:rsidR="00167DB7" w:rsidRPr="006062AA" w:rsidRDefault="00167DB7" w:rsidP="00167DB7">
      <w:pPr>
        <w:pStyle w:val="Heading2"/>
        <w:numPr>
          <w:ilvl w:val="0"/>
          <w:numId w:val="0"/>
        </w:numPr>
        <w:rPr>
          <w:noProof w:val="0"/>
        </w:rPr>
      </w:pPr>
      <w:bookmarkStart w:id="180" w:name="_Toc420925118"/>
      <w:r w:rsidRPr="006062AA">
        <w:rPr>
          <w:noProof w:val="0"/>
        </w:rPr>
        <w:t>X.</w:t>
      </w:r>
      <w:r w:rsidR="00AF472E" w:rsidRPr="006062AA">
        <w:rPr>
          <w:noProof w:val="0"/>
        </w:rPr>
        <w:t>6</w:t>
      </w:r>
      <w:r w:rsidRPr="006062AA">
        <w:rPr>
          <w:noProof w:val="0"/>
        </w:rPr>
        <w:t xml:space="preserve"> </w:t>
      </w:r>
      <w:r w:rsidR="00F414A6" w:rsidRPr="006062AA">
        <w:rPr>
          <w:noProof w:val="0"/>
        </w:rPr>
        <w:t>Clinical Mapping</w:t>
      </w:r>
      <w:r w:rsidRPr="006062AA">
        <w:rPr>
          <w:noProof w:val="0"/>
        </w:rPr>
        <w:t xml:space="preserve"> </w:t>
      </w:r>
      <w:r w:rsidR="00C748F9" w:rsidRPr="006062AA">
        <w:rPr>
          <w:noProof w:val="0"/>
        </w:rPr>
        <w:t xml:space="preserve">(CMAP) </w:t>
      </w:r>
      <w:r w:rsidR="00ED5269" w:rsidRPr="006062AA">
        <w:rPr>
          <w:noProof w:val="0"/>
        </w:rPr>
        <w:t xml:space="preserve">Cross </w:t>
      </w:r>
      <w:r w:rsidRPr="006062AA">
        <w:rPr>
          <w:noProof w:val="0"/>
        </w:rPr>
        <w:t xml:space="preserve">Profile </w:t>
      </w:r>
      <w:r w:rsidR="00ED5269" w:rsidRPr="006062AA">
        <w:rPr>
          <w:noProof w:val="0"/>
        </w:rPr>
        <w:t>Considerations</w:t>
      </w:r>
      <w:bookmarkEnd w:id="180"/>
    </w:p>
    <w:p w:rsidR="007F090D" w:rsidRPr="006062AA" w:rsidRDefault="00CC1420" w:rsidP="00305C1E">
      <w:pPr>
        <w:pStyle w:val="BodyText"/>
        <w:rPr>
          <w:i/>
        </w:rPr>
      </w:pPr>
      <w:r w:rsidRPr="006062AA">
        <w:t xml:space="preserve">This profile may be used with a Device Observation Consumer </w:t>
      </w:r>
      <w:r w:rsidR="003E0614">
        <w:t>Actor</w:t>
      </w:r>
      <w:r w:rsidRPr="006062AA">
        <w:t xml:space="preserve"> from the IHE PCD Device Enterprise Communication (DEC) </w:t>
      </w:r>
      <w:r w:rsidR="003E0614">
        <w:t>Profile</w:t>
      </w:r>
      <w:r w:rsidR="00477052">
        <w:t xml:space="preserve">. </w:t>
      </w:r>
      <w:r w:rsidRPr="006062AA">
        <w:t xml:space="preserve">It enables the Device Observation Consumer </w:t>
      </w:r>
      <w:r w:rsidR="003E0614">
        <w:t>Actor</w:t>
      </w:r>
      <w:r w:rsidRPr="006062AA">
        <w:t xml:space="preserve"> to translate </w:t>
      </w:r>
      <w:r w:rsidR="007F090D" w:rsidRPr="006062AA">
        <w:t xml:space="preserve">specific </w:t>
      </w:r>
      <w:r w:rsidR="006D7CC6" w:rsidRPr="006062AA">
        <w:t xml:space="preserve">IEEE </w:t>
      </w:r>
      <w:r w:rsidR="007F090D" w:rsidRPr="006062AA">
        <w:t xml:space="preserve">observation codes </w:t>
      </w:r>
      <w:r w:rsidR="006D7CC6" w:rsidRPr="006062AA">
        <w:t>contained in the HL7</w:t>
      </w:r>
      <w:r w:rsidR="003E0614">
        <w:t>®</w:t>
      </w:r>
      <w:r w:rsidR="006D7CC6" w:rsidRPr="006062AA">
        <w:t xml:space="preserve"> v2.6 message produced by the </w:t>
      </w:r>
      <w:r w:rsidR="006D7CC6" w:rsidRPr="006062AA">
        <w:rPr>
          <w:bCs/>
          <w:kern w:val="24"/>
        </w:rPr>
        <w:t xml:space="preserve">PCD-01: Communicate Device Data transaction </w:t>
      </w:r>
      <w:r w:rsidR="007F090D" w:rsidRPr="006062AA">
        <w:t xml:space="preserve">into </w:t>
      </w:r>
      <w:r w:rsidR="006D7CC6" w:rsidRPr="006062AA">
        <w:t>clinically usable LOINC</w:t>
      </w:r>
      <w:r w:rsidRPr="006062AA">
        <w:t>.</w:t>
      </w:r>
    </w:p>
    <w:p w:rsidR="007F090D" w:rsidRPr="006062AA" w:rsidRDefault="007F090D" w:rsidP="00305C1E">
      <w:pPr>
        <w:pStyle w:val="BodyText"/>
      </w:pPr>
    </w:p>
    <w:p w:rsidR="007F090D" w:rsidRPr="006062AA" w:rsidRDefault="007F090D" w:rsidP="00305C1E">
      <w:pPr>
        <w:pStyle w:val="BodyText"/>
      </w:pPr>
    </w:p>
    <w:p w:rsidR="00CF283F" w:rsidRPr="006062AA" w:rsidRDefault="00CF283F" w:rsidP="008D7642">
      <w:pPr>
        <w:pStyle w:val="PartTitle"/>
      </w:pPr>
      <w:bookmarkStart w:id="181" w:name="_Toc336000611"/>
      <w:bookmarkStart w:id="182" w:name="_Toc420925119"/>
      <w:bookmarkEnd w:id="181"/>
      <w:r w:rsidRPr="006062AA">
        <w:lastRenderedPageBreak/>
        <w:t xml:space="preserve">Volume 2 </w:t>
      </w:r>
      <w:r w:rsidR="008D7642" w:rsidRPr="006062AA">
        <w:t xml:space="preserve">– </w:t>
      </w:r>
      <w:r w:rsidRPr="006062AA">
        <w:t>Transactions</w:t>
      </w:r>
      <w:bookmarkEnd w:id="182"/>
    </w:p>
    <w:p w:rsidR="00303E20" w:rsidRPr="006062AA" w:rsidRDefault="00303E20" w:rsidP="008E441F">
      <w:pPr>
        <w:pStyle w:val="EditorInstructions"/>
      </w:pPr>
      <w:bookmarkStart w:id="183" w:name="_Toc75083611"/>
      <w:r w:rsidRPr="006062AA">
        <w:t xml:space="preserve">Add </w:t>
      </w:r>
      <w:r w:rsidR="006062AA" w:rsidRPr="006062AA">
        <w:t>S</w:t>
      </w:r>
      <w:r w:rsidRPr="006062AA">
        <w:t xml:space="preserve">ection 3.Y </w:t>
      </w:r>
      <w:bookmarkEnd w:id="183"/>
    </w:p>
    <w:p w:rsidR="00CF283F" w:rsidRPr="006062AA" w:rsidRDefault="00303E20" w:rsidP="00303E20">
      <w:pPr>
        <w:pStyle w:val="Heading2"/>
        <w:numPr>
          <w:ilvl w:val="0"/>
          <w:numId w:val="0"/>
        </w:numPr>
        <w:rPr>
          <w:noProof w:val="0"/>
        </w:rPr>
      </w:pPr>
      <w:bookmarkStart w:id="184" w:name="_Toc420925120"/>
      <w:proofErr w:type="gramStart"/>
      <w:r w:rsidRPr="006062AA">
        <w:rPr>
          <w:noProof w:val="0"/>
        </w:rPr>
        <w:t>3</w:t>
      </w:r>
      <w:r w:rsidR="00CF283F" w:rsidRPr="006062AA">
        <w:rPr>
          <w:noProof w:val="0"/>
        </w:rPr>
        <w:t>.</w:t>
      </w:r>
      <w:r w:rsidR="00B769D1" w:rsidRPr="006062AA">
        <w:rPr>
          <w:noProof w:val="0"/>
        </w:rPr>
        <w:t>Y</w:t>
      </w:r>
      <w:proofErr w:type="gramEnd"/>
      <w:r w:rsidR="00CF283F" w:rsidRPr="006062AA">
        <w:rPr>
          <w:noProof w:val="0"/>
        </w:rPr>
        <w:t xml:space="preserve"> </w:t>
      </w:r>
      <w:r w:rsidR="00B67E07" w:rsidRPr="006062AA">
        <w:rPr>
          <w:noProof w:val="0"/>
        </w:rPr>
        <w:t>Translate Code</w:t>
      </w:r>
      <w:r w:rsidR="00291725" w:rsidRPr="006062AA">
        <w:rPr>
          <w:noProof w:val="0"/>
        </w:rPr>
        <w:t xml:space="preserve"> </w:t>
      </w:r>
      <w:r w:rsidR="00126A38" w:rsidRPr="006062AA">
        <w:rPr>
          <w:noProof w:val="0"/>
        </w:rPr>
        <w:t>[</w:t>
      </w:r>
      <w:r w:rsidR="00B67E07" w:rsidRPr="006062AA">
        <w:rPr>
          <w:noProof w:val="0"/>
        </w:rPr>
        <w:t>PCC</w:t>
      </w:r>
      <w:r w:rsidR="00DD13DB" w:rsidRPr="006062AA">
        <w:rPr>
          <w:noProof w:val="0"/>
        </w:rPr>
        <w:t>-</w:t>
      </w:r>
      <w:r w:rsidR="00B67E07" w:rsidRPr="006062AA">
        <w:rPr>
          <w:noProof w:val="0"/>
        </w:rPr>
        <w:t>Y</w:t>
      </w:r>
      <w:r w:rsidR="00126A38" w:rsidRPr="006062AA">
        <w:rPr>
          <w:noProof w:val="0"/>
        </w:rPr>
        <w:t>]</w:t>
      </w:r>
      <w:bookmarkEnd w:id="184"/>
    </w:p>
    <w:p w:rsidR="00CF283F" w:rsidRPr="006062AA" w:rsidRDefault="00303E20" w:rsidP="00303E20">
      <w:pPr>
        <w:pStyle w:val="Heading3"/>
        <w:numPr>
          <w:ilvl w:val="0"/>
          <w:numId w:val="0"/>
        </w:numPr>
        <w:rPr>
          <w:noProof w:val="0"/>
        </w:rPr>
      </w:pPr>
      <w:bookmarkStart w:id="185" w:name="_Toc420925121"/>
      <w:proofErr w:type="gramStart"/>
      <w:r w:rsidRPr="006062AA">
        <w:rPr>
          <w:noProof w:val="0"/>
        </w:rPr>
        <w:t>3</w:t>
      </w:r>
      <w:r w:rsidR="00CF283F" w:rsidRPr="006062AA">
        <w:rPr>
          <w:noProof w:val="0"/>
        </w:rPr>
        <w:t>.Y.1</w:t>
      </w:r>
      <w:proofErr w:type="gramEnd"/>
      <w:r w:rsidR="00CF283F" w:rsidRPr="006062AA">
        <w:rPr>
          <w:noProof w:val="0"/>
        </w:rPr>
        <w:t xml:space="preserve"> Scope</w:t>
      </w:r>
      <w:bookmarkEnd w:id="185"/>
    </w:p>
    <w:p w:rsidR="00B67E07" w:rsidRPr="006062AA" w:rsidRDefault="00DA7FE0" w:rsidP="00BB76BC">
      <w:pPr>
        <w:pStyle w:val="BodyText"/>
      </w:pPr>
      <w:r w:rsidRPr="006062AA">
        <w:t xml:space="preserve">This transaction is used to </w:t>
      </w:r>
      <w:r w:rsidR="00B67E07" w:rsidRPr="006062AA">
        <w:t>translate a code from one coding system to another.</w:t>
      </w:r>
    </w:p>
    <w:p w:rsidR="00CF283F" w:rsidRPr="006062AA" w:rsidRDefault="00303E20" w:rsidP="00303E20">
      <w:pPr>
        <w:pStyle w:val="Heading3"/>
        <w:numPr>
          <w:ilvl w:val="0"/>
          <w:numId w:val="0"/>
        </w:numPr>
        <w:rPr>
          <w:noProof w:val="0"/>
        </w:rPr>
      </w:pPr>
      <w:bookmarkStart w:id="186" w:name="_Toc420925122"/>
      <w:proofErr w:type="gramStart"/>
      <w:r w:rsidRPr="006062AA">
        <w:rPr>
          <w:noProof w:val="0"/>
        </w:rPr>
        <w:t>3</w:t>
      </w:r>
      <w:r w:rsidR="008D17FF" w:rsidRPr="006062AA">
        <w:rPr>
          <w:noProof w:val="0"/>
        </w:rPr>
        <w:t>.Y.2</w:t>
      </w:r>
      <w:proofErr w:type="gramEnd"/>
      <w:r w:rsidR="00291725" w:rsidRPr="006062AA">
        <w:rPr>
          <w:noProof w:val="0"/>
        </w:rPr>
        <w:t xml:space="preserve"> </w:t>
      </w:r>
      <w:r w:rsidR="008D17FF" w:rsidRPr="006062AA">
        <w:rPr>
          <w:noProof w:val="0"/>
        </w:rPr>
        <w:t xml:space="preserve">Actor </w:t>
      </w:r>
      <w:r w:rsidR="00CF283F" w:rsidRPr="006062AA">
        <w:rPr>
          <w:noProof w:val="0"/>
        </w:rPr>
        <w:t>Roles</w:t>
      </w:r>
      <w:bookmarkEnd w:id="186"/>
    </w:p>
    <w:p w:rsidR="007C1AAC" w:rsidRPr="006062AA" w:rsidRDefault="000B5FBF" w:rsidP="00B63B69">
      <w:pPr>
        <w:pStyle w:val="BodyText"/>
        <w:jc w:val="center"/>
      </w:pPr>
      <w:r w:rsidRPr="006062AA">
        <w:rPr>
          <w:noProof/>
        </w:rPr>
        <mc:AlternateContent>
          <mc:Choice Requires="wpc">
            <w:drawing>
              <wp:inline distT="0" distB="0" distL="0" distR="0" wp14:anchorId="41DC72E4" wp14:editId="41306AEC">
                <wp:extent cx="3724275" cy="154305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 name="Oval 153"/>
                        <wps:cNvSpPr>
                          <a:spLocks noChangeArrowheads="1"/>
                        </wps:cNvSpPr>
                        <wps:spPr bwMode="auto">
                          <a:xfrm>
                            <a:off x="1268750" y="885826"/>
                            <a:ext cx="1240684" cy="552450"/>
                          </a:xfrm>
                          <a:prstGeom prst="ellipse">
                            <a:avLst/>
                          </a:prstGeom>
                          <a:solidFill>
                            <a:srgbClr val="FFFFFF"/>
                          </a:solidFill>
                          <a:ln w="9525">
                            <a:solidFill>
                              <a:srgbClr val="000000"/>
                            </a:solidFill>
                            <a:round/>
                            <a:headEnd/>
                            <a:tailEnd/>
                          </a:ln>
                        </wps:spPr>
                        <wps:txbx>
                          <w:txbxContent>
                            <w:p w:rsidR="00DF5ECC" w:rsidRDefault="00DF5ECC" w:rsidP="00B67E07">
                              <w:pPr>
                                <w:jc w:val="center"/>
                              </w:pPr>
                              <w:r w:rsidRPr="00B67E07">
                                <w:rPr>
                                  <w:sz w:val="18"/>
                                </w:rPr>
                                <w:t>Translate Code [PCC-Y]</w:t>
                              </w:r>
                            </w:p>
                          </w:txbxContent>
                        </wps:txbx>
                        <wps:bodyPr rot="0" vert="horz" wrap="square" lIns="0" tIns="9144" rIns="0" bIns="9144" anchor="t" anchorCtr="0" upright="1">
                          <a:noAutofit/>
                        </wps:bodyPr>
                      </wps:wsp>
                      <wps:wsp>
                        <wps:cNvPr id="13" name="Text Box 154"/>
                        <wps:cNvSpPr txBox="1">
                          <a:spLocks noChangeArrowheads="1"/>
                        </wps:cNvSpPr>
                        <wps:spPr bwMode="auto">
                          <a:xfrm>
                            <a:off x="171698" y="168367"/>
                            <a:ext cx="1097052" cy="457233"/>
                          </a:xfrm>
                          <a:prstGeom prst="rect">
                            <a:avLst/>
                          </a:prstGeom>
                          <a:solidFill>
                            <a:srgbClr val="FFFFFF"/>
                          </a:solidFill>
                          <a:ln w="9525">
                            <a:solidFill>
                              <a:srgbClr val="000000"/>
                            </a:solidFill>
                            <a:miter lim="800000"/>
                            <a:headEnd/>
                            <a:tailEnd/>
                          </a:ln>
                        </wps:spPr>
                        <wps:txbx>
                          <w:txbxContent>
                            <w:p w:rsidR="00DF5ECC" w:rsidRDefault="00DF5ECC" w:rsidP="00B67E07">
                              <w:pPr>
                                <w:jc w:val="center"/>
                              </w:pPr>
                              <w:r w:rsidRPr="00B67E07">
                                <w:rPr>
                                  <w:sz w:val="18"/>
                                </w:rPr>
                                <w:t>Clinical Mapping Requestor</w:t>
                              </w:r>
                            </w:p>
                          </w:txbxContent>
                        </wps:txbx>
                        <wps:bodyPr rot="0" vert="horz" wrap="square" lIns="91440" tIns="45720" rIns="91440" bIns="45720" anchor="t" anchorCtr="0" upright="1">
                          <a:noAutofit/>
                        </wps:bodyPr>
                      </wps:wsp>
                      <wps:wsp>
                        <wps:cNvPr id="14"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rsidR="00DF5ECC" w:rsidRDefault="00DF5ECC" w:rsidP="00B67E07">
                              <w:pPr>
                                <w:jc w:val="center"/>
                                <w:rPr>
                                  <w:sz w:val="18"/>
                                </w:rPr>
                              </w:pPr>
                              <w:r w:rsidRPr="00B67E07">
                                <w:rPr>
                                  <w:sz w:val="18"/>
                                </w:rPr>
                                <w:t>Clinical Mapp</w:t>
                              </w:r>
                              <w:r>
                                <w:rPr>
                                  <w:sz w:val="18"/>
                                </w:rPr>
                                <w:t>er</w:t>
                              </w:r>
                            </w:p>
                          </w:txbxContent>
                        </wps:txbx>
                        <wps:bodyPr rot="0" vert="horz" wrap="square" lIns="91440" tIns="45720" rIns="91440" bIns="45720" anchor="t" anchorCtr="0" upright="1">
                          <a:noAutofit/>
                        </wps:bodyPr>
                      </wps:wsp>
                      <wps:wsp>
                        <wps:cNvPr id="16"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152" o:spid="_x0000_s1072" editas="canvas" style="width:293.25pt;height:121.5pt;mso-position-horizontal-relative:char;mso-position-vertical-relative:line" coordsize="37242,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">
                <v:shape id="_x0000_s1073" type="#_x0000_t75" style="position:absolute;width:37242;height:15430;visibility:visible;mso-wrap-style:square">
                  <v:fill o:detectmouseclick="t"/>
                  <v:path o:connecttype="none"/>
                </v:shape>
                <v:oval id="Oval 153" o:spid="_x0000_s1074" style="position:absolute;left:12687;top:8858;width:12407;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MOpsEA&#10;AADbAAAADwAAAGRycy9kb3ducmV2LnhtbERPS2sCMRC+F/wPYYReimZdfLEaRSyCtCcf4HXYjLvB&#10;zWTZpJr+eyMUepuP7znLdbSNuFPnjWMFo2EGgrh02nCl4HzaDeYgfEDW2DgmBb/kYb3qvS2x0O7B&#10;B7ofQyVSCPsCFdQhtIWUvqzJoh+6ljhxV9dZDAl2ldQdPlK4bWSeZVNp0XBqqLGlbU3l7fhjFYzb&#10;zXQSR9/m4+v6OZu4y2GXm6jUez9uFiACxfAv/nPvdZqfw+uXdI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zDqbBAAAA2wAAAA8AAAAAAAAAAAAAAAAAmAIAAGRycy9kb3du&#10;cmV2LnhtbFBLBQYAAAAABAAEAPUAAACGAwAAAAA=&#10;">
                  <v:textbox inset="0,.72pt,0,.72pt">
                    <w:txbxContent>
                      <w:p w:rsidR="00DF5ECC" w:rsidRDefault="00DF5ECC" w:rsidP="00B67E07">
                        <w:pPr>
                          <w:jc w:val="center"/>
                        </w:pPr>
                        <w:r w:rsidRPr="00B67E07">
                          <w:rPr>
                            <w:sz w:val="18"/>
                          </w:rPr>
                          <w:t>Translate Code [PCC-Y]</w:t>
                        </w:r>
                      </w:p>
                    </w:txbxContent>
                  </v:textbox>
                </v:oval>
                <v:shape id="Text Box 154" o:spid="_x0000_s1075" type="#_x0000_t202" style="position:absolute;left:1716;top:1683;width:10971;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DF5ECC" w:rsidRDefault="00DF5ECC" w:rsidP="00B67E07">
                        <w:pPr>
                          <w:jc w:val="center"/>
                        </w:pPr>
                        <w:r w:rsidRPr="00B67E07">
                          <w:rPr>
                            <w:sz w:val="18"/>
                          </w:rPr>
                          <w:t>Clinical Mapping Requestor</w:t>
                        </w:r>
                      </w:p>
                    </w:txbxContent>
                  </v:textbox>
                </v:shape>
                <v:line id="Line 155" o:spid="_x0000_s1076"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shape id="Text Box 156" o:spid="_x0000_s1077"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DF5ECC" w:rsidRDefault="00DF5ECC" w:rsidP="00B67E07">
                        <w:pPr>
                          <w:jc w:val="center"/>
                          <w:rPr>
                            <w:sz w:val="18"/>
                          </w:rPr>
                        </w:pPr>
                        <w:r w:rsidRPr="00B67E07">
                          <w:rPr>
                            <w:sz w:val="18"/>
                          </w:rPr>
                          <w:t>Clinical Mapp</w:t>
                        </w:r>
                        <w:r>
                          <w:rPr>
                            <w:sz w:val="18"/>
                          </w:rPr>
                          <w:t>er</w:t>
                        </w:r>
                      </w:p>
                    </w:txbxContent>
                  </v:textbox>
                </v:shape>
                <v:line id="Line 157" o:spid="_x0000_s1078"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w10:anchorlock/>
              </v:group>
            </w:pict>
          </mc:Fallback>
        </mc:AlternateContent>
      </w:r>
    </w:p>
    <w:p w:rsidR="002D5B69" w:rsidRPr="006062AA" w:rsidRDefault="002D5B69" w:rsidP="00BB76BC">
      <w:pPr>
        <w:pStyle w:val="FigureTitle"/>
      </w:pPr>
      <w:r w:rsidRPr="006062AA">
        <w:t xml:space="preserve">Figure 3.Y.2-1: </w:t>
      </w:r>
      <w:r w:rsidR="001B2B50" w:rsidRPr="006062AA">
        <w:t>Use Case Diagram</w:t>
      </w:r>
    </w:p>
    <w:p w:rsidR="002D5B69" w:rsidRPr="006062AA" w:rsidRDefault="002D5B69" w:rsidP="00305C1E">
      <w:pPr>
        <w:pStyle w:val="BodyText"/>
      </w:pPr>
    </w:p>
    <w:p w:rsidR="002D5B69" w:rsidRPr="006062AA" w:rsidRDefault="002D5B69" w:rsidP="00BB76BC">
      <w:pPr>
        <w:pStyle w:val="TableTitle"/>
      </w:pPr>
      <w:r w:rsidRPr="006062AA">
        <w:t>Table 3.Y.2-1: Actor Role</w:t>
      </w:r>
      <w:r w:rsidR="001B2B50" w:rsidRPr="006062AA">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6062AA" w:rsidTr="00BB76BC">
        <w:tc>
          <w:tcPr>
            <w:tcW w:w="1008" w:type="dxa"/>
            <w:shd w:val="clear" w:color="auto" w:fill="auto"/>
          </w:tcPr>
          <w:p w:rsidR="00C6772C" w:rsidRPr="006062AA" w:rsidRDefault="00C6772C" w:rsidP="00597DB2">
            <w:pPr>
              <w:pStyle w:val="BodyText"/>
              <w:rPr>
                <w:b/>
              </w:rPr>
            </w:pPr>
            <w:r w:rsidRPr="006062AA">
              <w:rPr>
                <w:b/>
              </w:rPr>
              <w:t>Actor:</w:t>
            </w:r>
          </w:p>
        </w:tc>
        <w:tc>
          <w:tcPr>
            <w:tcW w:w="8568" w:type="dxa"/>
            <w:shd w:val="clear" w:color="auto" w:fill="auto"/>
          </w:tcPr>
          <w:p w:rsidR="00C6772C" w:rsidRPr="006062AA" w:rsidRDefault="00B67E07" w:rsidP="00597DB2">
            <w:pPr>
              <w:pStyle w:val="BodyText"/>
            </w:pPr>
            <w:r w:rsidRPr="006062AA">
              <w:t>Clinical Mapping Requester</w:t>
            </w:r>
          </w:p>
        </w:tc>
      </w:tr>
      <w:tr w:rsidR="00C6772C" w:rsidRPr="006062AA" w:rsidTr="00BB76BC">
        <w:tc>
          <w:tcPr>
            <w:tcW w:w="1008" w:type="dxa"/>
            <w:shd w:val="clear" w:color="auto" w:fill="auto"/>
          </w:tcPr>
          <w:p w:rsidR="00C6772C" w:rsidRPr="006062AA" w:rsidRDefault="00C6772C" w:rsidP="00597DB2">
            <w:pPr>
              <w:pStyle w:val="BodyText"/>
              <w:rPr>
                <w:b/>
              </w:rPr>
            </w:pPr>
            <w:r w:rsidRPr="006062AA">
              <w:rPr>
                <w:b/>
              </w:rPr>
              <w:t>Role:</w:t>
            </w:r>
          </w:p>
        </w:tc>
        <w:tc>
          <w:tcPr>
            <w:tcW w:w="8568" w:type="dxa"/>
            <w:shd w:val="clear" w:color="auto" w:fill="auto"/>
          </w:tcPr>
          <w:p w:rsidR="00C6772C" w:rsidRPr="006062AA" w:rsidRDefault="00B67E07" w:rsidP="00597DB2">
            <w:pPr>
              <w:pStyle w:val="BodyText"/>
            </w:pPr>
            <w:r w:rsidRPr="006062AA">
              <w:t>An information system requesting a mapping of a code from one vocabulary to another.</w:t>
            </w:r>
          </w:p>
        </w:tc>
      </w:tr>
      <w:tr w:rsidR="00C6772C" w:rsidRPr="006062AA" w:rsidTr="00BB76BC">
        <w:tc>
          <w:tcPr>
            <w:tcW w:w="1008" w:type="dxa"/>
            <w:shd w:val="clear" w:color="auto" w:fill="auto"/>
          </w:tcPr>
          <w:p w:rsidR="00C6772C" w:rsidRPr="006062AA" w:rsidRDefault="00C6772C" w:rsidP="00597DB2">
            <w:pPr>
              <w:pStyle w:val="BodyText"/>
              <w:rPr>
                <w:b/>
              </w:rPr>
            </w:pPr>
            <w:r w:rsidRPr="006062AA">
              <w:rPr>
                <w:b/>
              </w:rPr>
              <w:t>Actor:</w:t>
            </w:r>
          </w:p>
        </w:tc>
        <w:tc>
          <w:tcPr>
            <w:tcW w:w="8568" w:type="dxa"/>
            <w:shd w:val="clear" w:color="auto" w:fill="auto"/>
          </w:tcPr>
          <w:p w:rsidR="00701B3A" w:rsidRPr="006062AA" w:rsidRDefault="00B67E07" w:rsidP="00597DB2">
            <w:pPr>
              <w:pStyle w:val="BodyText"/>
            </w:pPr>
            <w:r w:rsidRPr="006062AA">
              <w:t>Clinical Mapper</w:t>
            </w:r>
          </w:p>
        </w:tc>
      </w:tr>
      <w:tr w:rsidR="00C6772C" w:rsidRPr="006062AA" w:rsidTr="00BB76BC">
        <w:tc>
          <w:tcPr>
            <w:tcW w:w="1008" w:type="dxa"/>
            <w:shd w:val="clear" w:color="auto" w:fill="auto"/>
          </w:tcPr>
          <w:p w:rsidR="00C6772C" w:rsidRPr="006062AA" w:rsidRDefault="00C6772C" w:rsidP="00597DB2">
            <w:pPr>
              <w:pStyle w:val="BodyText"/>
              <w:rPr>
                <w:b/>
              </w:rPr>
            </w:pPr>
            <w:r w:rsidRPr="006062AA">
              <w:rPr>
                <w:b/>
              </w:rPr>
              <w:t>Role:</w:t>
            </w:r>
          </w:p>
        </w:tc>
        <w:tc>
          <w:tcPr>
            <w:tcW w:w="8568" w:type="dxa"/>
            <w:shd w:val="clear" w:color="auto" w:fill="auto"/>
          </w:tcPr>
          <w:p w:rsidR="00C6772C" w:rsidRPr="006062AA" w:rsidRDefault="00291725" w:rsidP="00B67E07">
            <w:pPr>
              <w:pStyle w:val="BodyText"/>
            </w:pPr>
            <w:r w:rsidRPr="006062AA">
              <w:t xml:space="preserve"> </w:t>
            </w:r>
            <w:r w:rsidR="00B67E07" w:rsidRPr="006062AA">
              <w:t>An information system that responds to a mapping request</w:t>
            </w:r>
          </w:p>
        </w:tc>
      </w:tr>
    </w:tbl>
    <w:p w:rsidR="006062AA" w:rsidRPr="006062AA" w:rsidRDefault="006062AA" w:rsidP="00305C1E">
      <w:pPr>
        <w:pStyle w:val="BodyText"/>
      </w:pPr>
    </w:p>
    <w:p w:rsidR="00CF283F" w:rsidRPr="006062AA" w:rsidRDefault="00303E20" w:rsidP="00303E20">
      <w:pPr>
        <w:pStyle w:val="Heading3"/>
        <w:numPr>
          <w:ilvl w:val="0"/>
          <w:numId w:val="0"/>
        </w:numPr>
        <w:rPr>
          <w:noProof w:val="0"/>
        </w:rPr>
      </w:pPr>
      <w:bookmarkStart w:id="187" w:name="_Toc420925123"/>
      <w:proofErr w:type="gramStart"/>
      <w:r w:rsidRPr="006062AA">
        <w:rPr>
          <w:noProof w:val="0"/>
        </w:rPr>
        <w:t>3</w:t>
      </w:r>
      <w:r w:rsidR="00CF283F" w:rsidRPr="006062AA">
        <w:rPr>
          <w:noProof w:val="0"/>
        </w:rPr>
        <w:t>.Y.3</w:t>
      </w:r>
      <w:proofErr w:type="gramEnd"/>
      <w:r w:rsidR="00CF283F" w:rsidRPr="006062AA">
        <w:rPr>
          <w:noProof w:val="0"/>
        </w:rPr>
        <w:t xml:space="preserve"> Referenced Standard</w:t>
      </w:r>
      <w:r w:rsidR="00DD13DB" w:rsidRPr="006062AA">
        <w:rPr>
          <w:noProof w:val="0"/>
        </w:rPr>
        <w:t>s</w:t>
      </w:r>
      <w:bookmarkEnd w:id="187"/>
    </w:p>
    <w:p w:rsidR="00B67E07" w:rsidRPr="006062AA" w:rsidRDefault="00B67E07" w:rsidP="00B67E07">
      <w:r w:rsidRPr="006062AA">
        <w:t>HL7</w:t>
      </w:r>
      <w:r w:rsidR="003E0614">
        <w:t>®</w:t>
      </w:r>
      <w:r w:rsidRPr="006062AA">
        <w:t xml:space="preserve"> Fast Healthcare Information Resources (FHIR®) DSTU 2.0 </w:t>
      </w:r>
      <w:del w:id="188" w:author="Keith W. Boone" w:date="2015-07-21T23:30:00Z">
        <w:r w:rsidRPr="006062AA" w:rsidDel="00DF5ECC">
          <w:delText>Draft for Ballot</w:delText>
        </w:r>
      </w:del>
      <w:ins w:id="189" w:author="Keith W. Boone" w:date="2015-07-21T23:30:00Z">
        <w:r w:rsidR="00DF5ECC">
          <w:t>(current)</w:t>
        </w:r>
      </w:ins>
    </w:p>
    <w:p w:rsidR="00CF283F" w:rsidRPr="006062AA" w:rsidRDefault="00303E20" w:rsidP="00303E20">
      <w:pPr>
        <w:pStyle w:val="Heading3"/>
        <w:numPr>
          <w:ilvl w:val="0"/>
          <w:numId w:val="0"/>
        </w:numPr>
        <w:rPr>
          <w:noProof w:val="0"/>
        </w:rPr>
      </w:pPr>
      <w:bookmarkStart w:id="190" w:name="_Toc420925124"/>
      <w:proofErr w:type="gramStart"/>
      <w:r w:rsidRPr="006062AA">
        <w:rPr>
          <w:noProof w:val="0"/>
        </w:rPr>
        <w:lastRenderedPageBreak/>
        <w:t>3</w:t>
      </w:r>
      <w:r w:rsidR="00CF283F" w:rsidRPr="006062AA">
        <w:rPr>
          <w:noProof w:val="0"/>
        </w:rPr>
        <w:t>.Y.4</w:t>
      </w:r>
      <w:proofErr w:type="gramEnd"/>
      <w:r w:rsidR="00CF283F" w:rsidRPr="006062AA">
        <w:rPr>
          <w:noProof w:val="0"/>
        </w:rPr>
        <w:t xml:space="preserve"> Interaction Diagram</w:t>
      </w:r>
      <w:bookmarkEnd w:id="190"/>
    </w:p>
    <w:p w:rsidR="007C1AAC" w:rsidRPr="006062AA" w:rsidRDefault="000B5FBF">
      <w:pPr>
        <w:pStyle w:val="BodyText"/>
      </w:pPr>
      <w:r w:rsidRPr="006062AA">
        <w:rPr>
          <w:noProof/>
        </w:rPr>
        <mc:AlternateContent>
          <mc:Choice Requires="wpc">
            <w:drawing>
              <wp:inline distT="0" distB="0" distL="0" distR="0" wp14:anchorId="7982AE42" wp14:editId="2564019B">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257301" y="201881"/>
                            <a:ext cx="1285874" cy="5594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5ECC" w:rsidRDefault="00DF5ECC" w:rsidP="00B67E07">
                              <w:pPr>
                                <w:jc w:val="center"/>
                              </w:pPr>
                              <w:r w:rsidRPr="00B67E07">
                                <w:rPr>
                                  <w:sz w:val="22"/>
                                  <w:szCs w:val="22"/>
                                </w:rPr>
                                <w:t>Clinical Mapping Requestor</w:t>
                              </w:r>
                            </w:p>
                          </w:txbxContent>
                        </wps:txbx>
                        <wps:bodyPr rot="0" vert="horz" wrap="square" lIns="91440" tIns="45720" rIns="91440" bIns="45720" anchor="t" anchorCtr="0" upright="1">
                          <a:noAutofit/>
                        </wps:bodyPr>
                      </wps:wsp>
                      <wps:wsp>
                        <wps:cNvPr id="3" name="Line 16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1064260"/>
                            <a:ext cx="122110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5ECC" w:rsidRPr="007C1AAC" w:rsidRDefault="00DF5ECC" w:rsidP="00B67E07">
                              <w:pPr>
                                <w:jc w:val="center"/>
                                <w:rPr>
                                  <w:sz w:val="22"/>
                                  <w:szCs w:val="22"/>
                                </w:rPr>
                              </w:pPr>
                              <w:r>
                                <w:rPr>
                                  <w:sz w:val="22"/>
                                  <w:szCs w:val="22"/>
                                </w:rPr>
                                <w:t>$translate</w:t>
                              </w:r>
                            </w:p>
                            <w:p w:rsidR="00DF5ECC" w:rsidRDefault="00DF5ECC"/>
                          </w:txbxContent>
                        </wps:txbx>
                        <wps:bodyPr rot="0" vert="horz" wrap="square" lIns="0" tIns="0" rIns="0" bIns="0" anchor="t" anchorCtr="0" upright="1">
                          <a:noAutofit/>
                        </wps:bodyPr>
                      </wps:wsp>
                      <wps:wsp>
                        <wps:cNvPr id="5" name="Line 163"/>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wps:spPr bwMode="auto">
                          <a:xfrm>
                            <a:off x="1989455" y="14071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01881"/>
                            <a:ext cx="914400" cy="5594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5ECC" w:rsidRDefault="00DF5ECC" w:rsidP="00305C1E">
                              <w:pPr>
                                <w:jc w:val="center"/>
                              </w:pPr>
                              <w:r w:rsidRPr="00B67E07">
                                <w:rPr>
                                  <w:sz w:val="22"/>
                                  <w:szCs w:val="22"/>
                                </w:rPr>
                                <w:t>Clinical Mapp</w:t>
                              </w:r>
                              <w:r>
                                <w:rPr>
                                  <w:sz w:val="22"/>
                                  <w:szCs w:val="22"/>
                                </w:rPr>
                                <w:t>er</w:t>
                              </w:r>
                            </w:p>
                          </w:txbxContent>
                        </wps:txbx>
                        <wps:bodyPr rot="0" vert="horz" wrap="square" lIns="91440" tIns="45720" rIns="91440" bIns="45720" anchor="t" anchorCtr="0" upright="1">
                          <a:noAutofit/>
                        </wps:bodyPr>
                      </wps:wsp>
                    </wpc:wpc>
                  </a:graphicData>
                </a:graphic>
              </wp:inline>
            </w:drawing>
          </mc:Choice>
          <mc:Fallback>
            <w:pict>
              <v:group id="Canvas 159" o:spid="_x0000_s107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">
                <v:shape id="_x0000_s1080" type="#_x0000_t75" style="position:absolute;width:59436;height:24003;visibility:visible;mso-wrap-style:square">
                  <v:fill o:detectmouseclick="t"/>
                  <v:path o:connecttype="none"/>
                </v:shape>
                <v:shape id="Text Box 160" o:spid="_x0000_s1081" type="#_x0000_t202" style="position:absolute;left:12573;top:2018;width:12858;height:5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DF5ECC" w:rsidRDefault="00DF5ECC" w:rsidP="00B67E07">
                        <w:pPr>
                          <w:jc w:val="center"/>
                        </w:pPr>
                        <w:r w:rsidRPr="00B67E07">
                          <w:rPr>
                            <w:sz w:val="22"/>
                            <w:szCs w:val="22"/>
                          </w:rPr>
                          <w:t>Clinical Mapping Requestor</w:t>
                        </w:r>
                      </w:p>
                    </w:txbxContent>
                  </v:textbox>
                </v:shape>
                <v:line id="Line 161" o:spid="_x0000_s1082"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083" type="#_x0000_t202" style="position:absolute;left:24085;top:10642;width:1221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DF5ECC" w:rsidRPr="007C1AAC" w:rsidRDefault="00DF5ECC" w:rsidP="00B67E07">
                        <w:pPr>
                          <w:jc w:val="center"/>
                          <w:rPr>
                            <w:sz w:val="22"/>
                            <w:szCs w:val="22"/>
                          </w:rPr>
                        </w:pPr>
                        <w:r>
                          <w:rPr>
                            <w:sz w:val="22"/>
                            <w:szCs w:val="22"/>
                          </w:rPr>
                          <w:t>$translate</w:t>
                        </w:r>
                      </w:p>
                      <w:p w:rsidR="00DF5ECC" w:rsidRDefault="00DF5ECC"/>
                    </w:txbxContent>
                  </v:textbox>
                </v:shape>
                <v:line id="Line 163" o:spid="_x0000_s1084"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vYsMAAADaAAAADwAAAGRycy9kb3ducmV2LnhtbESPX2vCMBTF3wd+h3CFvc3Uw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yr2LDAAAA2gAAAA8AAAAAAAAAAAAA&#10;AAAAoQIAAGRycy9kb3ducmV2LnhtbFBLBQYAAAAABAAEAPkAAACRAwAAAAA=&#10;">
                  <v:stroke dashstyle="dash"/>
                </v:line>
                <v:rect id="Rectangle 164" o:spid="_x0000_s1085"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165" o:spid="_x0000_s1086"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line id="Line 166" o:spid="_x0000_s1087" style="position:absolute;visibility:visible;mso-wrap-style:square" from="19894,14071" to="39973,14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shape id="Text Box 167" o:spid="_x0000_s1088" type="#_x0000_t202" style="position:absolute;left:36353;top:2018;width:9144;height:5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DF5ECC" w:rsidRDefault="00DF5ECC" w:rsidP="00305C1E">
                        <w:pPr>
                          <w:jc w:val="center"/>
                        </w:pPr>
                        <w:r w:rsidRPr="00B67E07">
                          <w:rPr>
                            <w:sz w:val="22"/>
                            <w:szCs w:val="22"/>
                          </w:rPr>
                          <w:t>Clinical Mapp</w:t>
                        </w:r>
                        <w:r>
                          <w:rPr>
                            <w:sz w:val="22"/>
                            <w:szCs w:val="22"/>
                          </w:rPr>
                          <w:t>er</w:t>
                        </w:r>
                      </w:p>
                    </w:txbxContent>
                  </v:textbox>
                </v:shape>
                <w10:anchorlock/>
              </v:group>
            </w:pict>
          </mc:Fallback>
        </mc:AlternateContent>
      </w:r>
    </w:p>
    <w:p w:rsidR="00CF283F" w:rsidRPr="006062AA" w:rsidRDefault="00303E20" w:rsidP="00680648">
      <w:pPr>
        <w:pStyle w:val="Heading4"/>
        <w:numPr>
          <w:ilvl w:val="0"/>
          <w:numId w:val="0"/>
        </w:numPr>
        <w:rPr>
          <w:noProof w:val="0"/>
        </w:rPr>
      </w:pPr>
      <w:bookmarkStart w:id="191" w:name="_Toc420925125"/>
      <w:proofErr w:type="gramStart"/>
      <w:r w:rsidRPr="006062AA">
        <w:rPr>
          <w:noProof w:val="0"/>
        </w:rPr>
        <w:t>3</w:t>
      </w:r>
      <w:r w:rsidR="00CF283F" w:rsidRPr="006062AA">
        <w:rPr>
          <w:noProof w:val="0"/>
        </w:rPr>
        <w:t>.Y.4.1</w:t>
      </w:r>
      <w:proofErr w:type="gramEnd"/>
      <w:r w:rsidR="00CF283F" w:rsidRPr="006062AA">
        <w:rPr>
          <w:noProof w:val="0"/>
        </w:rPr>
        <w:t xml:space="preserve"> </w:t>
      </w:r>
      <w:r w:rsidR="00B67E07" w:rsidRPr="006062AA">
        <w:rPr>
          <w:noProof w:val="0"/>
        </w:rPr>
        <w:t>Translate Code</w:t>
      </w:r>
      <w:bookmarkEnd w:id="191"/>
    </w:p>
    <w:bookmarkEnd w:id="91"/>
    <w:bookmarkEnd w:id="92"/>
    <w:bookmarkEnd w:id="93"/>
    <w:bookmarkEnd w:id="94"/>
    <w:bookmarkEnd w:id="95"/>
    <w:p w:rsidR="00B67E07" w:rsidRPr="006062AA" w:rsidRDefault="00B67E07" w:rsidP="00B67E07">
      <w:pPr>
        <w:pStyle w:val="BodyText"/>
      </w:pPr>
      <w:r w:rsidRPr="006062AA">
        <w:t>The Translate Code transaction is implemented through the FHIR</w:t>
      </w:r>
      <w:r w:rsidR="003E0614">
        <w:t>®</w:t>
      </w:r>
      <w:r w:rsidRPr="006062AA">
        <w:t xml:space="preserve"> $translate operation on a </w:t>
      </w:r>
      <w:proofErr w:type="spellStart"/>
      <w:r w:rsidRPr="006062AA">
        <w:t>ConceptMap</w:t>
      </w:r>
      <w:proofErr w:type="spellEnd"/>
      <w:r w:rsidRPr="006062AA">
        <w:t xml:space="preserve"> resource</w:t>
      </w:r>
      <w:r w:rsidR="00477052">
        <w:t xml:space="preserve">. </w:t>
      </w:r>
      <w:r w:rsidRPr="006062AA">
        <w:t>The details of this transaction are described below under Message Semantics</w:t>
      </w:r>
      <w:r w:rsidR="00477052">
        <w:t xml:space="preserve">. </w:t>
      </w:r>
      <w:r w:rsidRPr="006062AA">
        <w:t>That operation defines a mechanism by which codes can be translated from one coding system to another</w:t>
      </w:r>
      <w:r w:rsidR="00477052">
        <w:t xml:space="preserve">. </w:t>
      </w:r>
    </w:p>
    <w:p w:rsidR="00CF283F" w:rsidRPr="006062AA" w:rsidRDefault="00303E20" w:rsidP="00303E20">
      <w:pPr>
        <w:pStyle w:val="Heading5"/>
        <w:numPr>
          <w:ilvl w:val="0"/>
          <w:numId w:val="0"/>
        </w:numPr>
        <w:rPr>
          <w:noProof w:val="0"/>
        </w:rPr>
      </w:pPr>
      <w:bookmarkStart w:id="192" w:name="_Toc420925126"/>
      <w:proofErr w:type="gramStart"/>
      <w:r w:rsidRPr="006062AA">
        <w:rPr>
          <w:noProof w:val="0"/>
        </w:rPr>
        <w:t>3</w:t>
      </w:r>
      <w:r w:rsidR="00CF283F" w:rsidRPr="006062AA">
        <w:rPr>
          <w:noProof w:val="0"/>
        </w:rPr>
        <w:t>.Y.4.1.1</w:t>
      </w:r>
      <w:proofErr w:type="gramEnd"/>
      <w:r w:rsidR="00CF283F" w:rsidRPr="006062AA">
        <w:rPr>
          <w:noProof w:val="0"/>
        </w:rPr>
        <w:t xml:space="preserve"> Trigger Events</w:t>
      </w:r>
      <w:bookmarkEnd w:id="192"/>
    </w:p>
    <w:p w:rsidR="00B67E07" w:rsidRPr="006062AA" w:rsidRDefault="00B67E07" w:rsidP="00B67E07">
      <w:pPr>
        <w:pStyle w:val="BodyText"/>
      </w:pPr>
      <w:r w:rsidRPr="006062AA">
        <w:t>The Clinical Mapping Requester can request a code to be translated at several points in time:</w:t>
      </w:r>
    </w:p>
    <w:p w:rsidR="00B67E07" w:rsidRPr="006062AA" w:rsidRDefault="00B67E07" w:rsidP="00305C1E">
      <w:pPr>
        <w:pStyle w:val="ListNumber2"/>
        <w:numPr>
          <w:ilvl w:val="0"/>
          <w:numId w:val="48"/>
        </w:numPr>
      </w:pPr>
      <w:r w:rsidRPr="006062AA">
        <w:t>It may periodically make requests for information on how to translate codes which will be saved and applied repeatedly during normal operation of the system.</w:t>
      </w:r>
    </w:p>
    <w:p w:rsidR="00B67E07" w:rsidRPr="006062AA" w:rsidRDefault="00B67E07" w:rsidP="00305C1E">
      <w:pPr>
        <w:pStyle w:val="ListNumber2"/>
      </w:pPr>
      <w:r w:rsidRPr="006062AA">
        <w:t>It may receive information using a particular code and dynamically request translation of that code into a different coding system.</w:t>
      </w:r>
    </w:p>
    <w:p w:rsidR="00CF283F" w:rsidRPr="006062AA" w:rsidRDefault="00303E20" w:rsidP="00303E20">
      <w:pPr>
        <w:pStyle w:val="Heading5"/>
        <w:numPr>
          <w:ilvl w:val="0"/>
          <w:numId w:val="0"/>
        </w:numPr>
        <w:rPr>
          <w:noProof w:val="0"/>
        </w:rPr>
      </w:pPr>
      <w:bookmarkStart w:id="193" w:name="_Toc420925127"/>
      <w:proofErr w:type="gramStart"/>
      <w:r w:rsidRPr="006062AA">
        <w:rPr>
          <w:noProof w:val="0"/>
        </w:rPr>
        <w:t>3</w:t>
      </w:r>
      <w:r w:rsidR="00CF283F" w:rsidRPr="006062AA">
        <w:rPr>
          <w:noProof w:val="0"/>
        </w:rPr>
        <w:t>.Y.4.1.2</w:t>
      </w:r>
      <w:proofErr w:type="gramEnd"/>
      <w:r w:rsidR="00CF283F" w:rsidRPr="006062AA">
        <w:rPr>
          <w:noProof w:val="0"/>
        </w:rPr>
        <w:t xml:space="preserve"> Message Semantics</w:t>
      </w:r>
      <w:bookmarkEnd w:id="193"/>
    </w:p>
    <w:p w:rsidR="00B67E07" w:rsidRPr="006062AA" w:rsidRDefault="00B67E07" w:rsidP="00B67E07">
      <w:pPr>
        <w:pStyle w:val="BodyText"/>
      </w:pPr>
      <w:r w:rsidRPr="006062AA">
        <w:t>The message is a FHIR</w:t>
      </w:r>
      <w:r w:rsidR="003E0614">
        <w:t>®</w:t>
      </w:r>
      <w:r w:rsidRPr="006062AA">
        <w:t xml:space="preserve"> operation with the input and output parameters shown below in </w:t>
      </w:r>
      <w:r w:rsidRPr="006062AA">
        <w:fldChar w:fldCharType="begin"/>
      </w:r>
      <w:r w:rsidRPr="006062AA">
        <w:instrText xml:space="preserve"> REF _Ref417463246 \h </w:instrText>
      </w:r>
      <w:r w:rsidRPr="006062AA">
        <w:fldChar w:fldCharType="separate"/>
      </w:r>
      <w:r w:rsidRPr="006062AA">
        <w:t>Table 3.Y.4.1.2-1</w:t>
      </w:r>
      <w:r w:rsidRPr="006062AA">
        <w:fldChar w:fldCharType="end"/>
      </w:r>
      <w:r w:rsidR="00477052">
        <w:t xml:space="preserve">. </w:t>
      </w:r>
      <w:r w:rsidRPr="006062AA">
        <w:t xml:space="preserve">The name of the operation is $translate, and it is applied to ConceptMap resources. It is sent synchronously in JSON format from the Clinical Mapping Requester </w:t>
      </w:r>
      <w:r w:rsidR="003E0614">
        <w:t>Actor</w:t>
      </w:r>
      <w:r w:rsidRPr="006062AA">
        <w:t xml:space="preserve"> to the Clinical Mapper </w:t>
      </w:r>
      <w:r w:rsidR="003E0614">
        <w:t>Actor</w:t>
      </w:r>
      <w:r w:rsidRPr="006062AA">
        <w:t xml:space="preserve"> using an HTTP or HTTPS GET request.</w:t>
      </w:r>
    </w:p>
    <w:p w:rsidR="00FC1A5F" w:rsidRPr="006062AA" w:rsidRDefault="00FC1A5F" w:rsidP="00FC1A5F">
      <w:pPr>
        <w:pStyle w:val="BodyText"/>
      </w:pPr>
      <w:r w:rsidRPr="006062AA">
        <w:t>The URL for this operation is: [base]/ConceptMap/$translate</w:t>
      </w:r>
    </w:p>
    <w:p w:rsidR="00FC1A5F" w:rsidRPr="006062AA" w:rsidRDefault="00FC1A5F" w:rsidP="00FC1A5F">
      <w:pPr>
        <w:pStyle w:val="BodyText"/>
      </w:pPr>
      <w:r w:rsidRPr="006062AA">
        <w:t xml:space="preserve">Where [base] is the base URL for the Clinical Mapper </w:t>
      </w:r>
      <w:r w:rsidR="003E0614">
        <w:t>Actor</w:t>
      </w:r>
      <w:r w:rsidRPr="006062AA">
        <w:t xml:space="preserve">. </w:t>
      </w:r>
    </w:p>
    <w:p w:rsidR="00FC1A5F" w:rsidRDefault="00FC1A5F" w:rsidP="00B67E07">
      <w:pPr>
        <w:pStyle w:val="BodyText"/>
      </w:pPr>
    </w:p>
    <w:p w:rsidR="00A46CD8" w:rsidRPr="006062AA" w:rsidRDefault="00A46CD8" w:rsidP="00B67E07">
      <w:pPr>
        <w:pStyle w:val="BodyText"/>
      </w:pPr>
    </w:p>
    <w:p w:rsidR="00B67E07" w:rsidRPr="006062AA" w:rsidRDefault="00B67E07" w:rsidP="00305C1E">
      <w:pPr>
        <w:pStyle w:val="TableTitle"/>
      </w:pPr>
      <w:bookmarkStart w:id="194" w:name="_Ref417463246"/>
      <w:r w:rsidRPr="006062AA">
        <w:lastRenderedPageBreak/>
        <w:t xml:space="preserve">Table </w:t>
      </w:r>
      <w:bookmarkEnd w:id="194"/>
      <w:r w:rsidR="006062AA" w:rsidRPr="006062AA">
        <w:t>3.Y.4.1.2-1:</w:t>
      </w:r>
      <w:r w:rsidRPr="006062AA">
        <w:t xml:space="preserve"> $translate Message Parameters</w:t>
      </w:r>
    </w:p>
    <w:tbl>
      <w:tblPr>
        <w:tblStyle w:val="TableGrid"/>
        <w:tblW w:w="9731" w:type="dxa"/>
        <w:tblLayout w:type="fixed"/>
        <w:tblLook w:val="04A0" w:firstRow="1" w:lastRow="0" w:firstColumn="1" w:lastColumn="0" w:noHBand="0" w:noVBand="1"/>
      </w:tblPr>
      <w:tblGrid>
        <w:gridCol w:w="1458"/>
        <w:gridCol w:w="983"/>
        <w:gridCol w:w="2090"/>
        <w:gridCol w:w="5200"/>
      </w:tblGrid>
      <w:tr w:rsidR="00B67E07" w:rsidRPr="006062AA" w:rsidTr="00305C1E">
        <w:trPr>
          <w:cantSplit/>
          <w:tblHeader/>
        </w:trPr>
        <w:tc>
          <w:tcPr>
            <w:tcW w:w="1458" w:type="dxa"/>
            <w:shd w:val="clear" w:color="auto" w:fill="D9D9D9" w:themeFill="background1" w:themeFillShade="D9"/>
          </w:tcPr>
          <w:p w:rsidR="00B67E07" w:rsidRPr="006062AA" w:rsidRDefault="00B67E07" w:rsidP="00B67E07">
            <w:pPr>
              <w:pStyle w:val="TableEntryHeader"/>
              <w:keepNext/>
              <w:keepLines/>
            </w:pPr>
            <w:r w:rsidRPr="006062AA">
              <w:t>Parameter</w:t>
            </w:r>
          </w:p>
        </w:tc>
        <w:tc>
          <w:tcPr>
            <w:tcW w:w="983" w:type="dxa"/>
            <w:shd w:val="clear" w:color="auto" w:fill="D9D9D9" w:themeFill="background1" w:themeFillShade="D9"/>
          </w:tcPr>
          <w:p w:rsidR="00B67E07" w:rsidRPr="006062AA" w:rsidRDefault="00B67E07" w:rsidP="00B67E07">
            <w:pPr>
              <w:pStyle w:val="TableEntryHeader"/>
              <w:keepNext/>
              <w:keepLines/>
            </w:pPr>
            <w:r w:rsidRPr="006062AA">
              <w:t>Card.</w:t>
            </w:r>
          </w:p>
        </w:tc>
        <w:tc>
          <w:tcPr>
            <w:tcW w:w="2090" w:type="dxa"/>
            <w:shd w:val="clear" w:color="auto" w:fill="D9D9D9" w:themeFill="background1" w:themeFillShade="D9"/>
          </w:tcPr>
          <w:p w:rsidR="00B67E07" w:rsidRPr="006062AA" w:rsidRDefault="00B67E07" w:rsidP="00B67E07">
            <w:pPr>
              <w:pStyle w:val="TableEntryHeader"/>
              <w:keepNext/>
              <w:keepLines/>
            </w:pPr>
            <w:r w:rsidRPr="006062AA">
              <w:t>Data Type</w:t>
            </w:r>
          </w:p>
        </w:tc>
        <w:tc>
          <w:tcPr>
            <w:tcW w:w="5200" w:type="dxa"/>
            <w:shd w:val="clear" w:color="auto" w:fill="D9D9D9" w:themeFill="background1" w:themeFillShade="D9"/>
          </w:tcPr>
          <w:p w:rsidR="00B67E07" w:rsidRPr="006062AA" w:rsidRDefault="00B67E07" w:rsidP="00B67E07">
            <w:pPr>
              <w:pStyle w:val="TableEntryHeader"/>
              <w:keepNext/>
              <w:keepLines/>
            </w:pPr>
            <w:r w:rsidRPr="006062AA">
              <w:t>Description</w:t>
            </w:r>
          </w:p>
        </w:tc>
      </w:tr>
      <w:tr w:rsidR="00B67E07" w:rsidRPr="006062AA" w:rsidTr="00305C1E">
        <w:trPr>
          <w:cantSplit/>
        </w:trPr>
        <w:tc>
          <w:tcPr>
            <w:tcW w:w="9731" w:type="dxa"/>
            <w:gridSpan w:val="4"/>
          </w:tcPr>
          <w:p w:rsidR="00B67E07" w:rsidRPr="006062AA" w:rsidRDefault="00B67E07" w:rsidP="00B67E07">
            <w:pPr>
              <w:pStyle w:val="TableEntry"/>
              <w:jc w:val="center"/>
              <w:rPr>
                <w:b/>
              </w:rPr>
            </w:pPr>
            <w:r w:rsidRPr="006062AA">
              <w:rPr>
                <w:b/>
              </w:rPr>
              <w:t>Input Parameters</w:t>
            </w:r>
          </w:p>
        </w:tc>
      </w:tr>
      <w:tr w:rsidR="00B67E07" w:rsidRPr="006062AA" w:rsidTr="00305C1E">
        <w:trPr>
          <w:cantSplit/>
        </w:trPr>
        <w:tc>
          <w:tcPr>
            <w:tcW w:w="1458" w:type="dxa"/>
          </w:tcPr>
          <w:p w:rsidR="00B67E07" w:rsidRPr="006062AA" w:rsidRDefault="00B67E07" w:rsidP="00FC1A5F">
            <w:pPr>
              <w:pStyle w:val="TableEntry"/>
            </w:pPr>
            <w:r w:rsidRPr="006062AA">
              <w:t>cod</w:t>
            </w:r>
            <w:r w:rsidR="00FC1A5F" w:rsidRPr="006062AA">
              <w:t>e</w:t>
            </w:r>
          </w:p>
        </w:tc>
        <w:tc>
          <w:tcPr>
            <w:tcW w:w="983" w:type="dxa"/>
          </w:tcPr>
          <w:p w:rsidR="00B67E07" w:rsidRPr="006062AA" w:rsidRDefault="00B67E07" w:rsidP="00B67E07">
            <w:pPr>
              <w:pStyle w:val="TableEntry"/>
            </w:pPr>
            <w:r w:rsidRPr="006062AA">
              <w:t>1..1</w:t>
            </w:r>
          </w:p>
        </w:tc>
        <w:tc>
          <w:tcPr>
            <w:tcW w:w="2090" w:type="dxa"/>
          </w:tcPr>
          <w:p w:rsidR="00B67E07" w:rsidRPr="006062AA" w:rsidRDefault="00FC1A5F" w:rsidP="00FC1A5F">
            <w:pPr>
              <w:pStyle w:val="TableEntry"/>
            </w:pPr>
            <w:r w:rsidRPr="006062AA">
              <w:t>c</w:t>
            </w:r>
            <w:r w:rsidR="00B67E07" w:rsidRPr="006062AA">
              <w:t>od</w:t>
            </w:r>
            <w:r w:rsidRPr="006062AA">
              <w:t>e</w:t>
            </w:r>
          </w:p>
        </w:tc>
        <w:tc>
          <w:tcPr>
            <w:tcW w:w="5200" w:type="dxa"/>
          </w:tcPr>
          <w:p w:rsidR="00B67E07" w:rsidRPr="006062AA" w:rsidRDefault="00FC1A5F" w:rsidP="00B67E07">
            <w:pPr>
              <w:pStyle w:val="TableEntry"/>
            </w:pPr>
            <w:r w:rsidRPr="006062AA">
              <w:t xml:space="preserve">The code </w:t>
            </w:r>
            <w:r w:rsidR="00B67E07" w:rsidRPr="006062AA">
              <w:t>to translate</w:t>
            </w:r>
            <w:r w:rsidRPr="006062AA">
              <w:t>.</w:t>
            </w:r>
          </w:p>
        </w:tc>
      </w:tr>
      <w:tr w:rsidR="00FC1A5F" w:rsidRPr="006062AA" w:rsidTr="00305C1E">
        <w:trPr>
          <w:cantSplit/>
        </w:trPr>
        <w:tc>
          <w:tcPr>
            <w:tcW w:w="1458" w:type="dxa"/>
          </w:tcPr>
          <w:p w:rsidR="00FC1A5F" w:rsidRPr="006062AA" w:rsidRDefault="00FC1A5F" w:rsidP="00FC1A5F">
            <w:pPr>
              <w:pStyle w:val="TableEntry"/>
            </w:pPr>
            <w:r w:rsidRPr="006062AA">
              <w:t>system</w:t>
            </w:r>
          </w:p>
        </w:tc>
        <w:tc>
          <w:tcPr>
            <w:tcW w:w="983" w:type="dxa"/>
          </w:tcPr>
          <w:p w:rsidR="00FC1A5F" w:rsidRPr="006062AA" w:rsidRDefault="00FC1A5F" w:rsidP="00B67E07">
            <w:pPr>
              <w:pStyle w:val="TableEntry"/>
            </w:pPr>
            <w:r w:rsidRPr="006062AA">
              <w:t>1..1</w:t>
            </w:r>
          </w:p>
        </w:tc>
        <w:tc>
          <w:tcPr>
            <w:tcW w:w="2090" w:type="dxa"/>
          </w:tcPr>
          <w:p w:rsidR="00FC1A5F" w:rsidRPr="006062AA" w:rsidRDefault="00FC1A5F" w:rsidP="00FC1A5F">
            <w:pPr>
              <w:pStyle w:val="TableEntry"/>
            </w:pPr>
            <w:r w:rsidRPr="006062AA">
              <w:t>uri</w:t>
            </w:r>
          </w:p>
        </w:tc>
        <w:tc>
          <w:tcPr>
            <w:tcW w:w="5200" w:type="dxa"/>
          </w:tcPr>
          <w:p w:rsidR="00FC1A5F" w:rsidRPr="006062AA" w:rsidRDefault="00FC1A5F" w:rsidP="00B67E07">
            <w:pPr>
              <w:pStyle w:val="TableEntry"/>
            </w:pPr>
            <w:r w:rsidRPr="006062AA">
              <w:t>The system for the code that is to be translated.</w:t>
            </w:r>
          </w:p>
        </w:tc>
      </w:tr>
      <w:tr w:rsidR="00B67E07" w:rsidRPr="006062AA" w:rsidTr="00305C1E">
        <w:trPr>
          <w:cantSplit/>
        </w:trPr>
        <w:tc>
          <w:tcPr>
            <w:tcW w:w="1458" w:type="dxa"/>
          </w:tcPr>
          <w:p w:rsidR="00B67E07" w:rsidRPr="006062AA" w:rsidRDefault="00B67E07" w:rsidP="00B67E07">
            <w:pPr>
              <w:pStyle w:val="TableEntry"/>
            </w:pPr>
            <w:r w:rsidRPr="006062AA">
              <w:t>target</w:t>
            </w:r>
          </w:p>
        </w:tc>
        <w:tc>
          <w:tcPr>
            <w:tcW w:w="983" w:type="dxa"/>
          </w:tcPr>
          <w:p w:rsidR="00B67E07" w:rsidRPr="006062AA" w:rsidRDefault="00B67E07" w:rsidP="00B67E07">
            <w:pPr>
              <w:pStyle w:val="TableEntry"/>
            </w:pPr>
            <w:r w:rsidRPr="006062AA">
              <w:t>1..1</w:t>
            </w:r>
          </w:p>
        </w:tc>
        <w:tc>
          <w:tcPr>
            <w:tcW w:w="2090" w:type="dxa"/>
          </w:tcPr>
          <w:p w:rsidR="00B67E07" w:rsidRPr="006062AA" w:rsidRDefault="00B67E07" w:rsidP="00B67E07">
            <w:pPr>
              <w:pStyle w:val="TableEntry"/>
            </w:pPr>
            <w:r w:rsidRPr="006062AA">
              <w:t>uri</w:t>
            </w:r>
          </w:p>
        </w:tc>
        <w:tc>
          <w:tcPr>
            <w:tcW w:w="5200" w:type="dxa"/>
          </w:tcPr>
          <w:p w:rsidR="00B67E07" w:rsidRPr="006062AA" w:rsidRDefault="00AB0DFE" w:rsidP="00B67E07">
            <w:pPr>
              <w:pStyle w:val="TableEntry"/>
            </w:pPr>
            <w:r w:rsidRPr="006062AA">
              <w:t>A URI identifying the target value set from which the translated code should come from.</w:t>
            </w:r>
          </w:p>
        </w:tc>
      </w:tr>
      <w:tr w:rsidR="00B67E07" w:rsidRPr="006062AA" w:rsidTr="00305C1E">
        <w:trPr>
          <w:cantSplit/>
        </w:trPr>
        <w:tc>
          <w:tcPr>
            <w:tcW w:w="1458" w:type="dxa"/>
          </w:tcPr>
          <w:p w:rsidR="00B67E07" w:rsidRPr="006062AA" w:rsidRDefault="00271645" w:rsidP="00130FE7">
            <w:pPr>
              <w:pStyle w:val="TableEntry"/>
            </w:pPr>
            <w:del w:id="195" w:author="Keith W. Boone" w:date="2015-07-21T23:34:00Z">
              <w:r w:rsidRPr="006062AA" w:rsidDel="00DF5ECC">
                <w:delText>cmap:</w:delText>
              </w:r>
              <w:r w:rsidR="00130FE7" w:rsidRPr="006062AA" w:rsidDel="00DF5ECC">
                <w:br/>
                <w:delText xml:space="preserve">  dependsOn</w:delText>
              </w:r>
            </w:del>
            <w:proofErr w:type="spellStart"/>
            <w:ins w:id="196" w:author="Keith W. Boone" w:date="2015-07-21T23:34:00Z">
              <w:r w:rsidR="00DF5ECC">
                <w:t>depency</w:t>
              </w:r>
            </w:ins>
            <w:proofErr w:type="spellEnd"/>
          </w:p>
        </w:tc>
        <w:tc>
          <w:tcPr>
            <w:tcW w:w="983" w:type="dxa"/>
          </w:tcPr>
          <w:p w:rsidR="00B67E07" w:rsidRPr="006062AA" w:rsidRDefault="00AB0DFE" w:rsidP="000907A2">
            <w:pPr>
              <w:pStyle w:val="TableEntry"/>
            </w:pPr>
            <w:r w:rsidRPr="006062AA">
              <w:t>0..</w:t>
            </w:r>
            <w:r w:rsidR="000907A2" w:rsidRPr="006062AA">
              <w:t>*</w:t>
            </w:r>
          </w:p>
        </w:tc>
        <w:tc>
          <w:tcPr>
            <w:tcW w:w="2090" w:type="dxa"/>
          </w:tcPr>
          <w:p w:rsidR="00B67E07" w:rsidRPr="006062AA" w:rsidRDefault="00B67E07" w:rsidP="00B67E07">
            <w:pPr>
              <w:pStyle w:val="TableEntry"/>
            </w:pPr>
          </w:p>
        </w:tc>
        <w:tc>
          <w:tcPr>
            <w:tcW w:w="5200" w:type="dxa"/>
          </w:tcPr>
          <w:p w:rsidR="00B67E07" w:rsidRPr="006062AA" w:rsidRDefault="00130FE7" w:rsidP="00DF5ECC">
            <w:pPr>
              <w:pStyle w:val="TableEntry"/>
            </w:pPr>
            <w:r w:rsidRPr="006062AA">
              <w:t>Additional context may be necessary to identify a mapping</w:t>
            </w:r>
            <w:r w:rsidR="00477052">
              <w:t xml:space="preserve">. </w:t>
            </w:r>
            <w:r w:rsidRPr="006062AA">
              <w:t xml:space="preserve">Each </w:t>
            </w:r>
            <w:del w:id="197" w:author="Keith W. Boone" w:date="2015-07-21T23:34:00Z">
              <w:r w:rsidRPr="006062AA" w:rsidDel="00DF5ECC">
                <w:rPr>
                  <w:b/>
                </w:rPr>
                <w:delText>dependsOn</w:delText>
              </w:r>
              <w:r w:rsidRPr="006062AA" w:rsidDel="00DF5ECC">
                <w:delText xml:space="preserve"> </w:delText>
              </w:r>
            </w:del>
            <w:ins w:id="198" w:author="Keith W. Boone" w:date="2015-07-21T23:34:00Z">
              <w:r w:rsidR="00DF5ECC" w:rsidRPr="006062AA">
                <w:rPr>
                  <w:b/>
                </w:rPr>
                <w:t>depend</w:t>
              </w:r>
              <w:r w:rsidR="00DF5ECC">
                <w:rPr>
                  <w:b/>
                </w:rPr>
                <w:t>ency</w:t>
              </w:r>
              <w:r w:rsidR="00DF5ECC" w:rsidRPr="006062AA">
                <w:t xml:space="preserve"> </w:t>
              </w:r>
            </w:ins>
            <w:r w:rsidRPr="006062AA">
              <w:t>parameter identifies some piece of context information that could be used to facilitate mapping.</w:t>
            </w:r>
          </w:p>
        </w:tc>
      </w:tr>
      <w:tr w:rsidR="000907A2" w:rsidRPr="006062AA" w:rsidTr="00305C1E">
        <w:trPr>
          <w:cantSplit/>
        </w:trPr>
        <w:tc>
          <w:tcPr>
            <w:tcW w:w="1458" w:type="dxa"/>
          </w:tcPr>
          <w:p w:rsidR="000907A2" w:rsidRPr="006062AA" w:rsidRDefault="00DF5ECC" w:rsidP="000907A2">
            <w:pPr>
              <w:pStyle w:val="TableEntry"/>
            </w:pPr>
            <w:proofErr w:type="spellStart"/>
            <w:proofErr w:type="gramStart"/>
            <w:ins w:id="199" w:author="Keith W. Boone" w:date="2015-07-21T23:34:00Z">
              <w:r>
                <w:t>depency</w:t>
              </w:r>
            </w:ins>
            <w:proofErr w:type="spellEnd"/>
            <w:proofErr w:type="gramEnd"/>
            <w:del w:id="200" w:author="Keith W. Boone" w:date="2015-07-21T23:34:00Z">
              <w:r w:rsidR="000907A2" w:rsidRPr="006062AA" w:rsidDel="00DF5ECC">
                <w:delText>cmap:</w:delText>
              </w:r>
              <w:r w:rsidR="00130FE7" w:rsidRPr="006062AA" w:rsidDel="00DF5ECC">
                <w:br/>
                <w:delText xml:space="preserve">  dependsOn</w:delText>
              </w:r>
            </w:del>
            <w:r w:rsidR="00130FE7" w:rsidRPr="006062AA">
              <w:t>.</w:t>
            </w:r>
            <w:r w:rsidR="00130FE7" w:rsidRPr="006062AA">
              <w:br/>
              <w:t xml:space="preserve">    element</w:t>
            </w:r>
          </w:p>
        </w:tc>
        <w:tc>
          <w:tcPr>
            <w:tcW w:w="983" w:type="dxa"/>
          </w:tcPr>
          <w:p w:rsidR="000907A2" w:rsidRPr="006062AA" w:rsidRDefault="00130FE7" w:rsidP="000907A2">
            <w:pPr>
              <w:pStyle w:val="TableEntry"/>
            </w:pPr>
            <w:r w:rsidRPr="006062AA">
              <w:t>1..1</w:t>
            </w:r>
          </w:p>
        </w:tc>
        <w:tc>
          <w:tcPr>
            <w:tcW w:w="2090" w:type="dxa"/>
          </w:tcPr>
          <w:p w:rsidR="000907A2" w:rsidRPr="006062AA" w:rsidRDefault="00130FE7" w:rsidP="00130FE7">
            <w:pPr>
              <w:pStyle w:val="TableEntry"/>
            </w:pPr>
            <w:r w:rsidRPr="006062AA">
              <w:t>uri</w:t>
            </w:r>
          </w:p>
        </w:tc>
        <w:tc>
          <w:tcPr>
            <w:tcW w:w="5200" w:type="dxa"/>
          </w:tcPr>
          <w:p w:rsidR="000907A2" w:rsidRPr="006062AA" w:rsidRDefault="00130FE7" w:rsidP="00F97CDD">
            <w:pPr>
              <w:pStyle w:val="TableEntry"/>
            </w:pPr>
            <w:r w:rsidRPr="006062AA">
              <w:t xml:space="preserve">The element part of the parameter provides a reference to a model element </w:t>
            </w:r>
            <w:r w:rsidR="00F97CDD" w:rsidRPr="006062AA">
              <w:t xml:space="preserve">holding a coded value </w:t>
            </w:r>
            <w:r w:rsidRPr="006062AA">
              <w:t xml:space="preserve">from which the </w:t>
            </w:r>
            <w:r w:rsidR="00F97CDD" w:rsidRPr="006062AA">
              <w:t xml:space="preserve">additional </w:t>
            </w:r>
            <w:r w:rsidRPr="006062AA">
              <w:t xml:space="preserve">context information </w:t>
            </w:r>
            <w:r w:rsidR="00F97CDD" w:rsidRPr="006062AA">
              <w:t xml:space="preserve">is </w:t>
            </w:r>
            <w:r w:rsidRPr="006062AA">
              <w:t>obtained</w:t>
            </w:r>
            <w:r w:rsidR="00477052">
              <w:t xml:space="preserve">. </w:t>
            </w:r>
            <w:r w:rsidRPr="006062AA">
              <w:t>This can be an element in a FHIR resource, a specific reference to a data element in a different specification (</w:t>
            </w:r>
            <w:r w:rsidR="003E0614">
              <w:t>e.g.,</w:t>
            </w:r>
            <w:r w:rsidRPr="006062AA">
              <w:t xml:space="preserve"> v2) or a general reference to a kind of data field, or a reference to a value set with an appropriately narrow definition.</w:t>
            </w:r>
          </w:p>
        </w:tc>
      </w:tr>
      <w:tr w:rsidR="00A63E70" w:rsidRPr="006062AA" w:rsidTr="00305C1E">
        <w:trPr>
          <w:cantSplit/>
          <w:ins w:id="201" w:author="Keith W. Boone" w:date="2015-07-21T23:37:00Z"/>
        </w:trPr>
        <w:tc>
          <w:tcPr>
            <w:tcW w:w="1458" w:type="dxa"/>
          </w:tcPr>
          <w:p w:rsidR="00A63E70" w:rsidRDefault="00A63E70" w:rsidP="000907A2">
            <w:pPr>
              <w:pStyle w:val="TableEntry"/>
              <w:rPr>
                <w:ins w:id="202" w:author="Keith W. Boone" w:date="2015-07-21T23:37:00Z"/>
              </w:rPr>
            </w:pPr>
            <w:proofErr w:type="gramStart"/>
            <w:ins w:id="203" w:author="Keith W. Boone" w:date="2015-07-21T23:37:00Z">
              <w:r>
                <w:t>dependency</w:t>
              </w:r>
              <w:proofErr w:type="gramEnd"/>
              <w:r>
                <w:t>.</w:t>
              </w:r>
            </w:ins>
            <w:ins w:id="204" w:author="Keith W. Boone" w:date="2015-07-21T23:38:00Z">
              <w:r>
                <w:br/>
                <w:t xml:space="preserve">  coding</w:t>
              </w:r>
            </w:ins>
          </w:p>
        </w:tc>
        <w:tc>
          <w:tcPr>
            <w:tcW w:w="983" w:type="dxa"/>
          </w:tcPr>
          <w:p w:rsidR="00A63E70" w:rsidRPr="006062AA" w:rsidRDefault="00CB1F62" w:rsidP="000907A2">
            <w:pPr>
              <w:pStyle w:val="TableEntry"/>
              <w:rPr>
                <w:ins w:id="205" w:author="Keith W. Boone" w:date="2015-07-21T23:37:00Z"/>
              </w:rPr>
            </w:pPr>
            <w:ins w:id="206" w:author="Keith W. Boone" w:date="2015-07-22T01:04:00Z">
              <w:r>
                <w:t>0</w:t>
              </w:r>
            </w:ins>
            <w:ins w:id="207" w:author="Keith W. Boone" w:date="2015-07-21T23:38:00Z">
              <w:r w:rsidR="00A63E70">
                <w:t>..1</w:t>
              </w:r>
            </w:ins>
          </w:p>
        </w:tc>
        <w:tc>
          <w:tcPr>
            <w:tcW w:w="2090" w:type="dxa"/>
          </w:tcPr>
          <w:p w:rsidR="00A63E70" w:rsidRPr="006062AA" w:rsidRDefault="00A63E70" w:rsidP="002B05CA">
            <w:pPr>
              <w:pStyle w:val="TableEntry"/>
              <w:rPr>
                <w:ins w:id="208" w:author="Keith W. Boone" w:date="2015-07-21T23:37:00Z"/>
              </w:rPr>
            </w:pPr>
            <w:proofErr w:type="spellStart"/>
            <w:ins w:id="209" w:author="Keith W. Boone" w:date="2015-07-21T23:38:00Z">
              <w:r>
                <w:t>CodeableConcept</w:t>
              </w:r>
            </w:ins>
            <w:proofErr w:type="spellEnd"/>
          </w:p>
        </w:tc>
        <w:tc>
          <w:tcPr>
            <w:tcW w:w="5200" w:type="dxa"/>
          </w:tcPr>
          <w:p w:rsidR="00A63E70" w:rsidRPr="006062AA" w:rsidRDefault="00A63E70" w:rsidP="00F97CDD">
            <w:pPr>
              <w:pStyle w:val="TableEntry"/>
              <w:rPr>
                <w:ins w:id="210" w:author="Keith W. Boone" w:date="2015-07-21T23:37:00Z"/>
              </w:rPr>
            </w:pPr>
            <w:ins w:id="211" w:author="Keith W. Boone" w:date="2015-07-21T23:38:00Z">
              <w:r>
                <w:t xml:space="preserve">Describes the additional </w:t>
              </w:r>
            </w:ins>
            <w:ins w:id="212" w:author="Keith W. Boone" w:date="2015-07-22T01:04:00Z">
              <w:r w:rsidR="00CB1F62">
                <w:t xml:space="preserve">coded </w:t>
              </w:r>
            </w:ins>
            <w:ins w:id="213" w:author="Keith W. Boone" w:date="2015-07-21T23:38:00Z">
              <w:r>
                <w:t>context information.</w:t>
              </w:r>
            </w:ins>
            <w:ins w:id="214" w:author="Keith W. Boone" w:date="2015-07-22T01:04:00Z">
              <w:r w:rsidR="00CB1F62">
                <w:t xml:space="preserve">  NOTE: Either </w:t>
              </w:r>
              <w:proofErr w:type="spellStart"/>
              <w:r w:rsidR="00CB1F62">
                <w:t>depdenency.coding</w:t>
              </w:r>
              <w:proofErr w:type="spellEnd"/>
              <w:r w:rsidR="00CB1F62">
                <w:t xml:space="preserve"> shall be present, or </w:t>
              </w:r>
              <w:proofErr w:type="spellStart"/>
              <w:r w:rsidR="00CB1F62">
                <w:t>dependency.cmap</w:t>
              </w:r>
              <w:proofErr w:type="gramStart"/>
              <w:r w:rsidR="00CB1F62">
                <w:t>:value</w:t>
              </w:r>
              <w:proofErr w:type="spellEnd"/>
              <w:proofErr w:type="gramEnd"/>
              <w:r w:rsidR="00CB1F62">
                <w:t>, but not both.</w:t>
              </w:r>
            </w:ins>
          </w:p>
        </w:tc>
      </w:tr>
      <w:tr w:rsidR="00B72340" w:rsidRPr="006062AA" w:rsidTr="00305C1E">
        <w:trPr>
          <w:cantSplit/>
        </w:trPr>
        <w:tc>
          <w:tcPr>
            <w:tcW w:w="1458" w:type="dxa"/>
          </w:tcPr>
          <w:p w:rsidR="00B72340" w:rsidRPr="006062AA" w:rsidRDefault="00CB1F62" w:rsidP="00CD554D">
            <w:pPr>
              <w:pStyle w:val="TableEntry"/>
            </w:pPr>
            <w:proofErr w:type="gramStart"/>
            <w:ins w:id="215" w:author="Keith W. Boone" w:date="2015-07-22T01:05:00Z">
              <w:r>
                <w:t>dependency</w:t>
              </w:r>
            </w:ins>
            <w:proofErr w:type="gramEnd"/>
            <w:del w:id="216" w:author="Keith W. Boone" w:date="2015-07-21T23:34:00Z">
              <w:r w:rsidR="00B72340" w:rsidRPr="006062AA" w:rsidDel="00DF5ECC">
                <w:delText>cmap:</w:delText>
              </w:r>
              <w:r w:rsidR="00B72340" w:rsidRPr="006062AA" w:rsidDel="00DF5ECC">
                <w:br/>
                <w:delText xml:space="preserve">  dependsOn</w:delText>
              </w:r>
            </w:del>
            <w:r w:rsidR="00B72340" w:rsidRPr="006062AA">
              <w:t>.</w:t>
            </w:r>
            <w:ins w:id="217" w:author="Keith W. Boone" w:date="2015-07-21T23:37:00Z">
              <w:r w:rsidR="00DF5ECC">
                <w:br/>
                <w:t xml:space="preserve">  </w:t>
              </w:r>
              <w:proofErr w:type="gramStart"/>
              <w:r w:rsidR="00DF5ECC">
                <w:t>coding</w:t>
              </w:r>
              <w:proofErr w:type="gramEnd"/>
              <w:r w:rsidR="00DF5ECC">
                <w:t>.</w:t>
              </w:r>
            </w:ins>
            <w:r w:rsidR="00B72340" w:rsidRPr="006062AA">
              <w:br/>
              <w:t xml:space="preserve">    </w:t>
            </w:r>
            <w:proofErr w:type="spellStart"/>
            <w:r w:rsidR="00B72340" w:rsidRPr="006062AA">
              <w:t>codeSystem</w:t>
            </w:r>
            <w:proofErr w:type="spellEnd"/>
          </w:p>
        </w:tc>
        <w:tc>
          <w:tcPr>
            <w:tcW w:w="983" w:type="dxa"/>
          </w:tcPr>
          <w:p w:rsidR="00B72340" w:rsidRPr="006062AA" w:rsidRDefault="00B72340" w:rsidP="00CD554D">
            <w:pPr>
              <w:pStyle w:val="TableEntry"/>
            </w:pPr>
            <w:r w:rsidRPr="006062AA">
              <w:t>1..1</w:t>
            </w:r>
          </w:p>
        </w:tc>
        <w:tc>
          <w:tcPr>
            <w:tcW w:w="2090" w:type="dxa"/>
          </w:tcPr>
          <w:p w:rsidR="00B72340" w:rsidRPr="006062AA" w:rsidRDefault="00B72340" w:rsidP="00CD554D">
            <w:pPr>
              <w:pStyle w:val="TableEntry"/>
            </w:pPr>
            <w:proofErr w:type="spellStart"/>
            <w:r w:rsidRPr="006062AA">
              <w:t>uri</w:t>
            </w:r>
            <w:proofErr w:type="spellEnd"/>
          </w:p>
        </w:tc>
        <w:tc>
          <w:tcPr>
            <w:tcW w:w="5200" w:type="dxa"/>
          </w:tcPr>
          <w:p w:rsidR="00B72340" w:rsidRPr="006062AA" w:rsidRDefault="00B72340" w:rsidP="00CD554D">
            <w:pPr>
              <w:pStyle w:val="TableEntry"/>
            </w:pPr>
            <w:r w:rsidRPr="006062AA">
              <w:t>The code system in the referenced element.</w:t>
            </w:r>
          </w:p>
        </w:tc>
      </w:tr>
      <w:tr w:rsidR="00130FE7" w:rsidRPr="006062AA" w:rsidTr="00305C1E">
        <w:trPr>
          <w:cantSplit/>
        </w:trPr>
        <w:tc>
          <w:tcPr>
            <w:tcW w:w="1458" w:type="dxa"/>
          </w:tcPr>
          <w:p w:rsidR="00130FE7" w:rsidRPr="006062AA" w:rsidRDefault="00CB1F62" w:rsidP="000907A2">
            <w:pPr>
              <w:pStyle w:val="TableEntry"/>
            </w:pPr>
            <w:proofErr w:type="gramStart"/>
            <w:ins w:id="218" w:author="Keith W. Boone" w:date="2015-07-22T01:05:00Z">
              <w:r>
                <w:t>dependen</w:t>
              </w:r>
              <w:r>
                <w:t>cy</w:t>
              </w:r>
            </w:ins>
            <w:proofErr w:type="gramEnd"/>
            <w:del w:id="219" w:author="Keith W. Boone" w:date="2015-07-21T23:35:00Z">
              <w:r w:rsidR="00130FE7" w:rsidRPr="006062AA" w:rsidDel="00DF5ECC">
                <w:delText>cmap:</w:delText>
              </w:r>
              <w:r w:rsidR="00130FE7" w:rsidRPr="006062AA" w:rsidDel="00DF5ECC">
                <w:br/>
                <w:delText xml:space="preserve">  dependsOn</w:delText>
              </w:r>
            </w:del>
            <w:r w:rsidR="00130FE7" w:rsidRPr="006062AA">
              <w:t>.</w:t>
            </w:r>
            <w:ins w:id="220" w:author="Keith W. Boone" w:date="2015-07-21T23:37:00Z">
              <w:r w:rsidR="00DF5ECC">
                <w:br/>
                <w:t xml:space="preserve">  </w:t>
              </w:r>
              <w:proofErr w:type="gramStart"/>
              <w:r w:rsidR="00DF5ECC">
                <w:t>coding</w:t>
              </w:r>
              <w:proofErr w:type="gramEnd"/>
              <w:r w:rsidR="00DF5ECC">
                <w:t>.</w:t>
              </w:r>
            </w:ins>
            <w:r w:rsidR="00130FE7" w:rsidRPr="006062AA">
              <w:br/>
              <w:t xml:space="preserve">    code</w:t>
            </w:r>
          </w:p>
        </w:tc>
        <w:tc>
          <w:tcPr>
            <w:tcW w:w="983" w:type="dxa"/>
          </w:tcPr>
          <w:p w:rsidR="00130FE7" w:rsidRPr="006062AA" w:rsidRDefault="00130FE7" w:rsidP="000907A2">
            <w:pPr>
              <w:pStyle w:val="TableEntry"/>
            </w:pPr>
            <w:r w:rsidRPr="006062AA">
              <w:t>1..1</w:t>
            </w:r>
          </w:p>
        </w:tc>
        <w:tc>
          <w:tcPr>
            <w:tcW w:w="2090" w:type="dxa"/>
          </w:tcPr>
          <w:p w:rsidR="00130FE7" w:rsidRPr="006062AA" w:rsidRDefault="00130FE7" w:rsidP="00130FE7">
            <w:pPr>
              <w:pStyle w:val="TableEntry"/>
            </w:pPr>
            <w:r w:rsidRPr="006062AA">
              <w:t>string</w:t>
            </w:r>
          </w:p>
        </w:tc>
        <w:tc>
          <w:tcPr>
            <w:tcW w:w="5200" w:type="dxa"/>
          </w:tcPr>
          <w:p w:rsidR="00130FE7" w:rsidRPr="006062AA" w:rsidRDefault="00130FE7" w:rsidP="00B67E07">
            <w:pPr>
              <w:pStyle w:val="TableEntry"/>
            </w:pPr>
            <w:r w:rsidRPr="006062AA">
              <w:t>Value of the referenced element</w:t>
            </w:r>
          </w:p>
        </w:tc>
      </w:tr>
      <w:tr w:rsidR="00211F58" w:rsidRPr="006062AA" w:rsidTr="00305C1E">
        <w:trPr>
          <w:cantSplit/>
          <w:ins w:id="221" w:author="Keith W. Boone" w:date="2015-07-22T01:03:00Z"/>
        </w:trPr>
        <w:tc>
          <w:tcPr>
            <w:tcW w:w="1458" w:type="dxa"/>
          </w:tcPr>
          <w:p w:rsidR="00211F58" w:rsidRDefault="00211F58" w:rsidP="002B05CA">
            <w:pPr>
              <w:pStyle w:val="TableEntry"/>
              <w:rPr>
                <w:ins w:id="222" w:author="Keith W. Boone" w:date="2015-07-22T01:03:00Z"/>
              </w:rPr>
            </w:pPr>
            <w:proofErr w:type="gramStart"/>
            <w:ins w:id="223" w:author="Keith W. Boone" w:date="2015-07-22T01:04:00Z">
              <w:r>
                <w:t>depen</w:t>
              </w:r>
            </w:ins>
            <w:ins w:id="224" w:author="Keith W. Boone" w:date="2015-07-22T01:05:00Z">
              <w:r w:rsidR="00CB1F62">
                <w:t>den</w:t>
              </w:r>
            </w:ins>
            <w:ins w:id="225" w:author="Keith W. Boone" w:date="2015-07-22T01:04:00Z">
              <w:r>
                <w:t>cy</w:t>
              </w:r>
              <w:proofErr w:type="gramEnd"/>
              <w:r w:rsidRPr="006062AA">
                <w:t>.</w:t>
              </w:r>
              <w:r>
                <w:br/>
                <w:t xml:space="preserve">  </w:t>
              </w:r>
              <w:proofErr w:type="spellStart"/>
              <w:r w:rsidR="00CB1F62">
                <w:t>cmap:value</w:t>
              </w:r>
            </w:ins>
            <w:proofErr w:type="spellEnd"/>
          </w:p>
        </w:tc>
        <w:tc>
          <w:tcPr>
            <w:tcW w:w="983" w:type="dxa"/>
          </w:tcPr>
          <w:p w:rsidR="00211F58" w:rsidRPr="006062AA" w:rsidRDefault="00CB1F62" w:rsidP="000907A2">
            <w:pPr>
              <w:pStyle w:val="TableEntry"/>
              <w:rPr>
                <w:ins w:id="226" w:author="Keith W. Boone" w:date="2015-07-22T01:03:00Z"/>
              </w:rPr>
            </w:pPr>
            <w:ins w:id="227" w:author="Keith W. Boone" w:date="2015-07-22T01:04:00Z">
              <w:r>
                <w:t>0..1</w:t>
              </w:r>
            </w:ins>
          </w:p>
        </w:tc>
        <w:tc>
          <w:tcPr>
            <w:tcW w:w="2090" w:type="dxa"/>
          </w:tcPr>
          <w:p w:rsidR="00211F58" w:rsidRPr="006062AA" w:rsidRDefault="00CB1F62" w:rsidP="00130FE7">
            <w:pPr>
              <w:pStyle w:val="TableEntry"/>
              <w:rPr>
                <w:ins w:id="228" w:author="Keith W. Boone" w:date="2015-07-22T01:03:00Z"/>
              </w:rPr>
            </w:pPr>
            <w:ins w:id="229" w:author="Keith W. Boone" w:date="2015-07-22T01:05:00Z">
              <w:r>
                <w:t>Quantity</w:t>
              </w:r>
            </w:ins>
          </w:p>
        </w:tc>
        <w:tc>
          <w:tcPr>
            <w:tcW w:w="5200" w:type="dxa"/>
          </w:tcPr>
          <w:p w:rsidR="00211F58" w:rsidRPr="006062AA" w:rsidRDefault="00CB1F62" w:rsidP="002B05CA">
            <w:pPr>
              <w:pStyle w:val="TableEntry"/>
              <w:rPr>
                <w:ins w:id="230" w:author="Keith W. Boone" w:date="2015-07-22T01:03:00Z"/>
              </w:rPr>
            </w:pPr>
            <w:ins w:id="231" w:author="Keith W. Boone" w:date="2015-07-22T01:05:00Z">
              <w:r>
                <w:t xml:space="preserve">The value of the referenced element.  </w:t>
              </w:r>
              <w:r>
                <w:t>NOTE: Either dep</w:t>
              </w:r>
              <w:r>
                <w:t>en</w:t>
              </w:r>
              <w:r>
                <w:t>dency.</w:t>
              </w:r>
            </w:ins>
            <w:ins w:id="232" w:author="Keith W. Boone" w:date="2015-07-22T01:06:00Z">
              <w:r>
                <w:t xml:space="preserve"> </w:t>
              </w:r>
            </w:ins>
            <w:proofErr w:type="gramStart"/>
            <w:ins w:id="233" w:author="Keith W. Boone" w:date="2015-07-22T01:05:00Z">
              <w:r>
                <w:t>coding</w:t>
              </w:r>
              <w:proofErr w:type="gramEnd"/>
              <w:r>
                <w:t xml:space="preserve"> shall be present, or </w:t>
              </w:r>
              <w:proofErr w:type="spellStart"/>
              <w:r>
                <w:t>dependency.cmap:value</w:t>
              </w:r>
              <w:proofErr w:type="spellEnd"/>
              <w:r>
                <w:t>, but not both.</w:t>
              </w:r>
            </w:ins>
          </w:p>
        </w:tc>
      </w:tr>
      <w:tr w:rsidR="00B67E07" w:rsidRPr="006062AA" w:rsidTr="00305C1E">
        <w:trPr>
          <w:cantSplit/>
        </w:trPr>
        <w:tc>
          <w:tcPr>
            <w:tcW w:w="9731" w:type="dxa"/>
            <w:gridSpan w:val="4"/>
          </w:tcPr>
          <w:p w:rsidR="00B67E07" w:rsidRPr="006062AA" w:rsidRDefault="00B67E07" w:rsidP="00B67E07">
            <w:pPr>
              <w:pStyle w:val="TableEntry"/>
              <w:jc w:val="center"/>
              <w:rPr>
                <w:b/>
              </w:rPr>
            </w:pPr>
            <w:r w:rsidRPr="006062AA">
              <w:rPr>
                <w:b/>
              </w:rPr>
              <w:t>Output Parameters</w:t>
            </w:r>
          </w:p>
        </w:tc>
      </w:tr>
      <w:tr w:rsidR="00B67E07" w:rsidRPr="006062AA" w:rsidTr="00305C1E">
        <w:trPr>
          <w:cantSplit/>
        </w:trPr>
        <w:tc>
          <w:tcPr>
            <w:tcW w:w="1458" w:type="dxa"/>
          </w:tcPr>
          <w:p w:rsidR="00B67E07" w:rsidRPr="006062AA" w:rsidRDefault="00130FE7" w:rsidP="00B67E07">
            <w:pPr>
              <w:pStyle w:val="TableEntry"/>
            </w:pPr>
            <w:r w:rsidRPr="006062AA">
              <w:t>result</w:t>
            </w:r>
          </w:p>
        </w:tc>
        <w:tc>
          <w:tcPr>
            <w:tcW w:w="983" w:type="dxa"/>
          </w:tcPr>
          <w:p w:rsidR="00B67E07" w:rsidRPr="006062AA" w:rsidRDefault="00130FE7" w:rsidP="00B67E07">
            <w:pPr>
              <w:pStyle w:val="TableEntry"/>
            </w:pPr>
            <w:r w:rsidRPr="006062AA">
              <w:t>1..1</w:t>
            </w:r>
          </w:p>
        </w:tc>
        <w:tc>
          <w:tcPr>
            <w:tcW w:w="2090" w:type="dxa"/>
          </w:tcPr>
          <w:p w:rsidR="00B67E07" w:rsidRPr="006062AA" w:rsidRDefault="00130FE7" w:rsidP="00B67E07">
            <w:pPr>
              <w:pStyle w:val="TableEntry"/>
            </w:pPr>
            <w:r w:rsidRPr="006062AA">
              <w:t>boolean</w:t>
            </w:r>
          </w:p>
        </w:tc>
        <w:tc>
          <w:tcPr>
            <w:tcW w:w="5200" w:type="dxa"/>
          </w:tcPr>
          <w:p w:rsidR="00B67E07" w:rsidRPr="006062AA" w:rsidRDefault="00C10743" w:rsidP="00B67E07">
            <w:pPr>
              <w:pStyle w:val="TableEntry"/>
            </w:pPr>
            <w:r w:rsidRPr="006062AA">
              <w:t>A value of true or false indicating whether a mapping could be performed.</w:t>
            </w:r>
          </w:p>
        </w:tc>
      </w:tr>
      <w:tr w:rsidR="00B67E07" w:rsidRPr="006062AA" w:rsidTr="00305C1E">
        <w:trPr>
          <w:cantSplit/>
        </w:trPr>
        <w:tc>
          <w:tcPr>
            <w:tcW w:w="1458" w:type="dxa"/>
          </w:tcPr>
          <w:p w:rsidR="00B67E07" w:rsidRPr="006062AA" w:rsidRDefault="00130FE7" w:rsidP="00B67E07">
            <w:pPr>
              <w:pStyle w:val="TableEntry"/>
            </w:pPr>
            <w:r w:rsidRPr="006062AA">
              <w:t>message</w:t>
            </w:r>
          </w:p>
        </w:tc>
        <w:tc>
          <w:tcPr>
            <w:tcW w:w="983" w:type="dxa"/>
          </w:tcPr>
          <w:p w:rsidR="00B67E07" w:rsidRPr="006062AA" w:rsidRDefault="00130FE7" w:rsidP="00B67E07">
            <w:pPr>
              <w:pStyle w:val="TableEntry"/>
            </w:pPr>
            <w:r w:rsidRPr="006062AA">
              <w:t>0..1</w:t>
            </w:r>
          </w:p>
        </w:tc>
        <w:tc>
          <w:tcPr>
            <w:tcW w:w="2090" w:type="dxa"/>
          </w:tcPr>
          <w:p w:rsidR="00B67E07" w:rsidRPr="006062AA" w:rsidRDefault="00130FE7" w:rsidP="00B67E07">
            <w:pPr>
              <w:pStyle w:val="TableEntry"/>
            </w:pPr>
            <w:r w:rsidRPr="006062AA">
              <w:t>string</w:t>
            </w:r>
          </w:p>
        </w:tc>
        <w:tc>
          <w:tcPr>
            <w:tcW w:w="5200" w:type="dxa"/>
          </w:tcPr>
          <w:p w:rsidR="00B67E07" w:rsidRPr="006062AA" w:rsidRDefault="00C10743" w:rsidP="00B67E07">
            <w:pPr>
              <w:pStyle w:val="TableEntry"/>
            </w:pPr>
            <w:r w:rsidRPr="006062AA">
              <w:t>Error details when result = false, warnings if result = true</w:t>
            </w:r>
          </w:p>
        </w:tc>
      </w:tr>
      <w:tr w:rsidR="00A63E70" w:rsidRPr="006062AA" w:rsidTr="00305C1E">
        <w:trPr>
          <w:cantSplit/>
          <w:ins w:id="234" w:author="Keith W. Boone" w:date="2015-07-21T23:39:00Z"/>
        </w:trPr>
        <w:tc>
          <w:tcPr>
            <w:tcW w:w="1458" w:type="dxa"/>
          </w:tcPr>
          <w:p w:rsidR="00A63E70" w:rsidRPr="006062AA" w:rsidRDefault="00A63E70" w:rsidP="00B67E07">
            <w:pPr>
              <w:pStyle w:val="TableEntry"/>
              <w:rPr>
                <w:ins w:id="235" w:author="Keith W. Boone" w:date="2015-07-21T23:39:00Z"/>
              </w:rPr>
            </w:pPr>
            <w:ins w:id="236" w:author="Keith W. Boone" w:date="2015-07-21T23:39:00Z">
              <w:r>
                <w:t>match</w:t>
              </w:r>
            </w:ins>
          </w:p>
        </w:tc>
        <w:tc>
          <w:tcPr>
            <w:tcW w:w="983" w:type="dxa"/>
          </w:tcPr>
          <w:p w:rsidR="00A63E70" w:rsidRPr="006062AA" w:rsidRDefault="00A63E70" w:rsidP="002B05CA">
            <w:pPr>
              <w:pStyle w:val="TableEntry"/>
              <w:rPr>
                <w:ins w:id="237" w:author="Keith W. Boone" w:date="2015-07-21T23:39:00Z"/>
              </w:rPr>
            </w:pPr>
            <w:ins w:id="238" w:author="Keith W. Boone" w:date="2015-07-21T23:39:00Z">
              <w:r>
                <w:t>0..</w:t>
              </w:r>
            </w:ins>
            <w:ins w:id="239" w:author="Keith W. Boone" w:date="2015-07-21T23:40:00Z">
              <w:r>
                <w:t>*</w:t>
              </w:r>
            </w:ins>
          </w:p>
        </w:tc>
        <w:tc>
          <w:tcPr>
            <w:tcW w:w="2090" w:type="dxa"/>
          </w:tcPr>
          <w:p w:rsidR="00A63E70" w:rsidRPr="006062AA" w:rsidRDefault="00A63E70" w:rsidP="00B67E07">
            <w:pPr>
              <w:pStyle w:val="TableEntry"/>
              <w:rPr>
                <w:ins w:id="240" w:author="Keith W. Boone" w:date="2015-07-21T23:39:00Z"/>
              </w:rPr>
            </w:pPr>
          </w:p>
        </w:tc>
        <w:tc>
          <w:tcPr>
            <w:tcW w:w="5200" w:type="dxa"/>
          </w:tcPr>
          <w:p w:rsidR="00A63E70" w:rsidRPr="006062AA" w:rsidRDefault="00A63E70" w:rsidP="002B05CA">
            <w:pPr>
              <w:pStyle w:val="TableEntry"/>
              <w:rPr>
                <w:ins w:id="241" w:author="Keith W. Boone" w:date="2015-07-21T23:39:00Z"/>
              </w:rPr>
            </w:pPr>
            <w:ins w:id="242" w:author="Keith W. Boone" w:date="2015-07-21T23:40:00Z">
              <w:r>
                <w:t xml:space="preserve">Details about a </w:t>
              </w:r>
            </w:ins>
            <w:ins w:id="243" w:author="Keith W. Boone" w:date="2015-07-21T23:39:00Z">
              <w:r>
                <w:t>mapped code</w:t>
              </w:r>
            </w:ins>
            <w:ins w:id="244" w:author="Keith W. Boone" w:date="2015-07-21T23:40:00Z">
              <w:r>
                <w:t>.  Multiple codes may be matched.</w:t>
              </w:r>
            </w:ins>
          </w:p>
        </w:tc>
      </w:tr>
      <w:tr w:rsidR="00B67E07" w:rsidRPr="006062AA" w:rsidTr="00305C1E">
        <w:trPr>
          <w:cantSplit/>
        </w:trPr>
        <w:tc>
          <w:tcPr>
            <w:tcW w:w="1458" w:type="dxa"/>
          </w:tcPr>
          <w:p w:rsidR="00B67E07" w:rsidRPr="006062AA" w:rsidRDefault="00A63E70" w:rsidP="00B67E07">
            <w:pPr>
              <w:pStyle w:val="TableEntry"/>
            </w:pPr>
            <w:proofErr w:type="gramStart"/>
            <w:ins w:id="245" w:author="Keith W. Boone" w:date="2015-07-21T23:40:00Z">
              <w:r>
                <w:t>match</w:t>
              </w:r>
              <w:proofErr w:type="gramEnd"/>
              <w:r>
                <w:t>.</w:t>
              </w:r>
              <w:r>
                <w:br/>
                <w:t xml:space="preserve">  </w:t>
              </w:r>
            </w:ins>
            <w:r w:rsidR="00130FE7" w:rsidRPr="006062AA">
              <w:t>equivalence</w:t>
            </w:r>
          </w:p>
        </w:tc>
        <w:tc>
          <w:tcPr>
            <w:tcW w:w="983" w:type="dxa"/>
          </w:tcPr>
          <w:p w:rsidR="00B67E07" w:rsidRPr="006062AA" w:rsidRDefault="00130FE7" w:rsidP="00B67E07">
            <w:pPr>
              <w:pStyle w:val="TableEntry"/>
            </w:pPr>
            <w:r w:rsidRPr="006062AA">
              <w:t>0..1</w:t>
            </w:r>
          </w:p>
        </w:tc>
        <w:tc>
          <w:tcPr>
            <w:tcW w:w="2090" w:type="dxa"/>
          </w:tcPr>
          <w:p w:rsidR="00B67E07" w:rsidRPr="006062AA" w:rsidRDefault="00130FE7" w:rsidP="00B67E07">
            <w:pPr>
              <w:pStyle w:val="TableEntry"/>
            </w:pPr>
            <w:r w:rsidRPr="006062AA">
              <w:t>code</w:t>
            </w:r>
          </w:p>
        </w:tc>
        <w:tc>
          <w:tcPr>
            <w:tcW w:w="5200" w:type="dxa"/>
          </w:tcPr>
          <w:p w:rsidR="00B67E07" w:rsidRPr="006062AA" w:rsidRDefault="00B53FFA" w:rsidP="00B53FFA">
            <w:pPr>
              <w:pStyle w:val="TableEntry"/>
            </w:pPr>
            <w:r w:rsidRPr="006062AA">
              <w:t>A code indicting the strength of the match.</w:t>
            </w:r>
          </w:p>
        </w:tc>
      </w:tr>
      <w:tr w:rsidR="00B67E07" w:rsidRPr="006062AA" w:rsidTr="00305C1E">
        <w:trPr>
          <w:cantSplit/>
        </w:trPr>
        <w:tc>
          <w:tcPr>
            <w:tcW w:w="1458" w:type="dxa"/>
          </w:tcPr>
          <w:p w:rsidR="00B67E07" w:rsidRPr="006062AA" w:rsidRDefault="00A63E70" w:rsidP="002B05CA">
            <w:pPr>
              <w:pStyle w:val="TableEntry"/>
            </w:pPr>
            <w:proofErr w:type="gramStart"/>
            <w:ins w:id="246" w:author="Keith W. Boone" w:date="2015-07-21T23:40:00Z">
              <w:r>
                <w:t>match</w:t>
              </w:r>
              <w:proofErr w:type="gramEnd"/>
              <w:r>
                <w:t>.</w:t>
              </w:r>
              <w:r>
                <w:br/>
                <w:t xml:space="preserve">  </w:t>
              </w:r>
            </w:ins>
            <w:del w:id="247" w:author="Keith W. Boone" w:date="2015-07-21T23:41:00Z">
              <w:r w:rsidR="00130FE7" w:rsidRPr="006062AA" w:rsidDel="00A63E70">
                <w:delText>outcome</w:delText>
              </w:r>
            </w:del>
            <w:ins w:id="248" w:author="Keith W. Boone" w:date="2015-07-21T23:41:00Z">
              <w:r>
                <w:t>concept</w:t>
              </w:r>
            </w:ins>
          </w:p>
        </w:tc>
        <w:tc>
          <w:tcPr>
            <w:tcW w:w="983" w:type="dxa"/>
          </w:tcPr>
          <w:p w:rsidR="00B67E07" w:rsidRPr="006062AA" w:rsidRDefault="00130FE7" w:rsidP="00B67E07">
            <w:pPr>
              <w:pStyle w:val="TableEntry"/>
            </w:pPr>
            <w:r w:rsidRPr="006062AA">
              <w:t>0..1</w:t>
            </w:r>
          </w:p>
        </w:tc>
        <w:tc>
          <w:tcPr>
            <w:tcW w:w="2090" w:type="dxa"/>
          </w:tcPr>
          <w:p w:rsidR="00B67E07" w:rsidRPr="006062AA" w:rsidRDefault="00130FE7" w:rsidP="00B67E07">
            <w:pPr>
              <w:pStyle w:val="TableEntry"/>
            </w:pPr>
            <w:r w:rsidRPr="006062AA">
              <w:t>Coding</w:t>
            </w:r>
          </w:p>
        </w:tc>
        <w:tc>
          <w:tcPr>
            <w:tcW w:w="5200" w:type="dxa"/>
          </w:tcPr>
          <w:p w:rsidR="00B67E07" w:rsidRPr="006062AA" w:rsidRDefault="00B53FFA" w:rsidP="00B67E07">
            <w:pPr>
              <w:pStyle w:val="TableEntry"/>
            </w:pPr>
            <w:r w:rsidRPr="006062AA">
              <w:t>The mapped code.</w:t>
            </w:r>
          </w:p>
        </w:tc>
      </w:tr>
      <w:tr w:rsidR="00B67E07" w:rsidRPr="006062AA" w:rsidTr="00305C1E">
        <w:trPr>
          <w:cantSplit/>
        </w:trPr>
        <w:tc>
          <w:tcPr>
            <w:tcW w:w="1458" w:type="dxa"/>
          </w:tcPr>
          <w:p w:rsidR="00B67E07" w:rsidRPr="006062AA" w:rsidRDefault="00A63E70" w:rsidP="00130FE7">
            <w:pPr>
              <w:pStyle w:val="TableEntry"/>
            </w:pPr>
            <w:proofErr w:type="gramStart"/>
            <w:ins w:id="249" w:author="Keith W. Boone" w:date="2015-07-21T23:40:00Z">
              <w:r>
                <w:t>match</w:t>
              </w:r>
              <w:proofErr w:type="gramEnd"/>
              <w:r>
                <w:t>.</w:t>
              </w:r>
              <w:r>
                <w:br/>
                <w:t xml:space="preserve">  </w:t>
              </w:r>
            </w:ins>
            <w:del w:id="250" w:author="Keith W. Boone" w:date="2015-07-21T23:40:00Z">
              <w:r w:rsidR="00130FE7" w:rsidRPr="006062AA" w:rsidDel="00A63E70">
                <w:delText>cmap:</w:delText>
              </w:r>
            </w:del>
            <w:r w:rsidR="00130FE7" w:rsidRPr="006062AA">
              <w:t>product</w:t>
            </w:r>
          </w:p>
        </w:tc>
        <w:tc>
          <w:tcPr>
            <w:tcW w:w="983" w:type="dxa"/>
          </w:tcPr>
          <w:p w:rsidR="00B67E07" w:rsidRPr="006062AA" w:rsidRDefault="00130FE7" w:rsidP="00B67E07">
            <w:pPr>
              <w:pStyle w:val="TableEntry"/>
            </w:pPr>
            <w:r w:rsidRPr="006062AA">
              <w:t>0..*</w:t>
            </w:r>
          </w:p>
        </w:tc>
        <w:tc>
          <w:tcPr>
            <w:tcW w:w="2090" w:type="dxa"/>
          </w:tcPr>
          <w:p w:rsidR="00B67E07" w:rsidRPr="006062AA" w:rsidRDefault="00B67E07" w:rsidP="00B67E07">
            <w:pPr>
              <w:pStyle w:val="TableEntry"/>
            </w:pPr>
          </w:p>
        </w:tc>
        <w:tc>
          <w:tcPr>
            <w:tcW w:w="5200" w:type="dxa"/>
          </w:tcPr>
          <w:p w:rsidR="00B67E07" w:rsidRPr="006062AA" w:rsidRDefault="00F97CDD" w:rsidP="00F97CDD">
            <w:pPr>
              <w:pStyle w:val="TableEntry"/>
            </w:pPr>
            <w:r w:rsidRPr="006062AA">
              <w:t>A mapping may produce additional context information</w:t>
            </w:r>
            <w:r w:rsidR="00477052">
              <w:t xml:space="preserve">. </w:t>
            </w:r>
            <w:r w:rsidRPr="006062AA">
              <w:t>Each product parameter identifies some piece of context produced by a mapping. (</w:t>
            </w:r>
            <w:proofErr w:type="gramStart"/>
            <w:r w:rsidRPr="006062AA">
              <w:t>see</w:t>
            </w:r>
            <w:proofErr w:type="gramEnd"/>
            <w:r w:rsidRPr="006062AA">
              <w:t xml:space="preserve"> also </w:t>
            </w:r>
            <w:del w:id="251" w:author="Keith W. Boone" w:date="2015-07-21T23:44:00Z">
              <w:r w:rsidRPr="006062AA" w:rsidDel="00A63E70">
                <w:delText>dependsOn</w:delText>
              </w:r>
            </w:del>
            <w:ins w:id="252" w:author="Keith W. Boone" w:date="2015-07-21T23:44:00Z">
              <w:r w:rsidR="00A63E70">
                <w:t>dependency</w:t>
              </w:r>
            </w:ins>
            <w:r w:rsidRPr="006062AA">
              <w:t xml:space="preserve"> above)</w:t>
            </w:r>
            <w:r w:rsidR="00477052">
              <w:t xml:space="preserve">. </w:t>
            </w:r>
          </w:p>
        </w:tc>
      </w:tr>
      <w:tr w:rsidR="00B67E07" w:rsidRPr="006062AA" w:rsidTr="00305C1E">
        <w:trPr>
          <w:cantSplit/>
        </w:trPr>
        <w:tc>
          <w:tcPr>
            <w:tcW w:w="1458" w:type="dxa"/>
          </w:tcPr>
          <w:p w:rsidR="00B67E07" w:rsidRPr="006062AA" w:rsidRDefault="00F97CDD" w:rsidP="00B67E07">
            <w:pPr>
              <w:pStyle w:val="TableEntry"/>
            </w:pPr>
            <w:del w:id="253" w:author="Keith W. Boone" w:date="2015-07-21T23:41:00Z">
              <w:r w:rsidRPr="006062AA" w:rsidDel="00A63E70">
                <w:delText>cmap:</w:delText>
              </w:r>
            </w:del>
            <w:proofErr w:type="spellStart"/>
            <w:ins w:id="254" w:author="Keith W. Boone" w:date="2015-07-21T23:41:00Z">
              <w:r w:rsidR="00A63E70">
                <w:t>match.</w:t>
              </w:r>
            </w:ins>
            <w:r w:rsidRPr="006062AA">
              <w:t>product</w:t>
            </w:r>
            <w:proofErr w:type="spellEnd"/>
            <w:r w:rsidRPr="006062AA">
              <w:t>.</w:t>
            </w:r>
            <w:r w:rsidRPr="006062AA">
              <w:br/>
              <w:t xml:space="preserve">  element</w:t>
            </w:r>
          </w:p>
        </w:tc>
        <w:tc>
          <w:tcPr>
            <w:tcW w:w="983" w:type="dxa"/>
          </w:tcPr>
          <w:p w:rsidR="00B67E07" w:rsidRPr="006062AA" w:rsidRDefault="00F97CDD" w:rsidP="00B67E07">
            <w:pPr>
              <w:pStyle w:val="TableEntry"/>
            </w:pPr>
            <w:r w:rsidRPr="006062AA">
              <w:t>1..1</w:t>
            </w:r>
          </w:p>
        </w:tc>
        <w:tc>
          <w:tcPr>
            <w:tcW w:w="2090" w:type="dxa"/>
          </w:tcPr>
          <w:p w:rsidR="00B67E07" w:rsidRPr="006062AA" w:rsidRDefault="00F97CDD" w:rsidP="00B67E07">
            <w:pPr>
              <w:pStyle w:val="TableEntry"/>
            </w:pPr>
            <w:r w:rsidRPr="006062AA">
              <w:t>uri</w:t>
            </w:r>
          </w:p>
        </w:tc>
        <w:tc>
          <w:tcPr>
            <w:tcW w:w="5200" w:type="dxa"/>
          </w:tcPr>
          <w:p w:rsidR="00B67E07" w:rsidRPr="006062AA" w:rsidRDefault="00B53FFA" w:rsidP="00B53FFA">
            <w:pPr>
              <w:pStyle w:val="TableEntry"/>
            </w:pPr>
            <w:r w:rsidRPr="006062AA">
              <w:t xml:space="preserve">A </w:t>
            </w:r>
            <w:r w:rsidR="00F97CDD" w:rsidRPr="006062AA">
              <w:t xml:space="preserve">reference to a model element that would hold a coded value where the produced context is used. </w:t>
            </w:r>
          </w:p>
        </w:tc>
      </w:tr>
      <w:tr w:rsidR="00211F58" w:rsidRPr="006062AA" w:rsidTr="00305C1E">
        <w:trPr>
          <w:cantSplit/>
          <w:ins w:id="255" w:author="Keith W. Boone" w:date="2015-07-22T01:00:00Z"/>
        </w:trPr>
        <w:tc>
          <w:tcPr>
            <w:tcW w:w="1458" w:type="dxa"/>
          </w:tcPr>
          <w:p w:rsidR="00211F58" w:rsidRDefault="00211F58" w:rsidP="00B67E07">
            <w:pPr>
              <w:pStyle w:val="TableEntry"/>
              <w:rPr>
                <w:ins w:id="256" w:author="Keith W. Boone" w:date="2015-07-22T01:00:00Z"/>
              </w:rPr>
            </w:pPr>
            <w:proofErr w:type="spellStart"/>
            <w:ins w:id="257" w:author="Keith W. Boone" w:date="2015-07-22T01:00:00Z">
              <w:r>
                <w:t>match.product</w:t>
              </w:r>
              <w:proofErr w:type="spellEnd"/>
              <w:r>
                <w:t>.</w:t>
              </w:r>
            </w:ins>
          </w:p>
          <w:p w:rsidR="00211F58" w:rsidRPr="006062AA" w:rsidDel="00A63E70" w:rsidRDefault="00211F58" w:rsidP="00B67E07">
            <w:pPr>
              <w:pStyle w:val="TableEntry"/>
              <w:rPr>
                <w:ins w:id="258" w:author="Keith W. Boone" w:date="2015-07-22T01:00:00Z"/>
              </w:rPr>
            </w:pPr>
            <w:ins w:id="259" w:author="Keith W. Boone" w:date="2015-07-22T01:00:00Z">
              <w:r>
                <w:t xml:space="preserve">  concept</w:t>
              </w:r>
            </w:ins>
          </w:p>
        </w:tc>
        <w:tc>
          <w:tcPr>
            <w:tcW w:w="983" w:type="dxa"/>
          </w:tcPr>
          <w:p w:rsidR="00211F58" w:rsidRPr="006062AA" w:rsidRDefault="00211F58" w:rsidP="00B67E07">
            <w:pPr>
              <w:pStyle w:val="TableEntry"/>
              <w:rPr>
                <w:ins w:id="260" w:author="Keith W. Boone" w:date="2015-07-22T01:00:00Z"/>
              </w:rPr>
            </w:pPr>
            <w:ins w:id="261" w:author="Keith W. Boone" w:date="2015-07-22T01:00:00Z">
              <w:r>
                <w:t>0..1</w:t>
              </w:r>
            </w:ins>
          </w:p>
        </w:tc>
        <w:tc>
          <w:tcPr>
            <w:tcW w:w="2090" w:type="dxa"/>
          </w:tcPr>
          <w:p w:rsidR="00211F58" w:rsidRPr="006062AA" w:rsidRDefault="00211F58" w:rsidP="00B67E07">
            <w:pPr>
              <w:pStyle w:val="TableEntry"/>
              <w:rPr>
                <w:ins w:id="262" w:author="Keith W. Boone" w:date="2015-07-22T01:00:00Z"/>
              </w:rPr>
            </w:pPr>
            <w:ins w:id="263" w:author="Keith W. Boone" w:date="2015-07-22T01:00:00Z">
              <w:r>
                <w:t>Coding</w:t>
              </w:r>
            </w:ins>
          </w:p>
        </w:tc>
        <w:tc>
          <w:tcPr>
            <w:tcW w:w="5200" w:type="dxa"/>
          </w:tcPr>
          <w:p w:rsidR="00211F58" w:rsidRPr="006062AA" w:rsidRDefault="00211F58" w:rsidP="002B05CA">
            <w:pPr>
              <w:pStyle w:val="TableEntry"/>
              <w:rPr>
                <w:ins w:id="264" w:author="Keith W. Boone" w:date="2015-07-22T01:00:00Z"/>
              </w:rPr>
            </w:pPr>
            <w:ins w:id="265" w:author="Keith W. Boone" w:date="2015-07-22T01:01:00Z">
              <w:r>
                <w:t xml:space="preserve">The coded result in the referenced element.  NOTE: Either </w:t>
              </w:r>
              <w:proofErr w:type="spellStart"/>
              <w:r>
                <w:t>product.concept</w:t>
              </w:r>
              <w:proofErr w:type="spellEnd"/>
              <w:r>
                <w:t xml:space="preserve"> or </w:t>
              </w:r>
              <w:proofErr w:type="spellStart"/>
              <w:r>
                <w:t>product.cmap</w:t>
              </w:r>
              <w:proofErr w:type="gramStart"/>
              <w:r>
                <w:t>:range</w:t>
              </w:r>
              <w:proofErr w:type="spellEnd"/>
              <w:proofErr w:type="gramEnd"/>
              <w:r>
                <w:t xml:space="preserve"> </w:t>
              </w:r>
              <w:r w:rsidRPr="00211F58">
                <w:rPr>
                  <w:smallCaps/>
                  <w:rPrChange w:id="266" w:author="Keith W. Boone" w:date="2015-07-22T01:02:00Z">
                    <w:rPr/>
                  </w:rPrChange>
                </w:rPr>
                <w:t>shall</w:t>
              </w:r>
              <w:r>
                <w:t xml:space="preserve"> be present</w:t>
              </w:r>
            </w:ins>
            <w:ins w:id="267" w:author="Keith W. Boone" w:date="2015-07-22T01:02:00Z">
              <w:r>
                <w:t>, but not both.</w:t>
              </w:r>
            </w:ins>
          </w:p>
        </w:tc>
      </w:tr>
      <w:tr w:rsidR="00B72340" w:rsidRPr="006062AA" w:rsidTr="00305C1E">
        <w:trPr>
          <w:cantSplit/>
        </w:trPr>
        <w:tc>
          <w:tcPr>
            <w:tcW w:w="1458" w:type="dxa"/>
          </w:tcPr>
          <w:p w:rsidR="00B72340" w:rsidRPr="006062AA" w:rsidRDefault="00A63E70" w:rsidP="002B05CA">
            <w:pPr>
              <w:pStyle w:val="TableEntry"/>
            </w:pPr>
            <w:proofErr w:type="spellStart"/>
            <w:proofErr w:type="gramStart"/>
            <w:ins w:id="268" w:author="Keith W. Boone" w:date="2015-07-21T23:40:00Z">
              <w:r>
                <w:t>match</w:t>
              </w:r>
              <w:proofErr w:type="gramEnd"/>
              <w:r>
                <w:t>.</w:t>
              </w:r>
            </w:ins>
            <w:del w:id="269" w:author="Keith W. Boone" w:date="2015-07-21T23:40:00Z">
              <w:r w:rsidR="00B72340" w:rsidRPr="006062AA" w:rsidDel="00A63E70">
                <w:delText>cmap:</w:delText>
              </w:r>
            </w:del>
            <w:proofErr w:type="gramStart"/>
            <w:r w:rsidR="00B72340" w:rsidRPr="006062AA">
              <w:t>product</w:t>
            </w:r>
            <w:proofErr w:type="spellEnd"/>
            <w:proofErr w:type="gramEnd"/>
            <w:r w:rsidR="00B72340" w:rsidRPr="006062AA">
              <w:t>.</w:t>
            </w:r>
            <w:r w:rsidR="00B72340" w:rsidRPr="006062AA">
              <w:br/>
              <w:t xml:space="preserve">  </w:t>
            </w:r>
            <w:proofErr w:type="gramStart"/>
            <w:ins w:id="270" w:author="Keith W. Boone" w:date="2015-07-21T23:42:00Z">
              <w:r>
                <w:t>concept</w:t>
              </w:r>
            </w:ins>
            <w:proofErr w:type="gramEnd"/>
            <w:ins w:id="271" w:author="Keith W. Boone" w:date="2015-07-21T23:41:00Z">
              <w:r>
                <w:t>.</w:t>
              </w:r>
              <w:r>
                <w:br/>
                <w:t xml:space="preserve">    </w:t>
              </w:r>
            </w:ins>
            <w:proofErr w:type="spellStart"/>
            <w:r w:rsidR="00B72340" w:rsidRPr="006062AA">
              <w:t>codeSystem</w:t>
            </w:r>
            <w:proofErr w:type="spellEnd"/>
          </w:p>
        </w:tc>
        <w:tc>
          <w:tcPr>
            <w:tcW w:w="983" w:type="dxa"/>
          </w:tcPr>
          <w:p w:rsidR="00B72340" w:rsidRPr="006062AA" w:rsidRDefault="009E738D" w:rsidP="00CD554D">
            <w:pPr>
              <w:pStyle w:val="TableEntry"/>
            </w:pPr>
            <w:r w:rsidRPr="006062AA">
              <w:t>1</w:t>
            </w:r>
            <w:r w:rsidR="00B72340" w:rsidRPr="006062AA">
              <w:t>..1</w:t>
            </w:r>
          </w:p>
        </w:tc>
        <w:tc>
          <w:tcPr>
            <w:tcW w:w="2090" w:type="dxa"/>
          </w:tcPr>
          <w:p w:rsidR="00B72340" w:rsidRPr="006062AA" w:rsidRDefault="00B72340" w:rsidP="00CD554D">
            <w:pPr>
              <w:pStyle w:val="TableEntry"/>
            </w:pPr>
            <w:r w:rsidRPr="006062AA">
              <w:t>uri</w:t>
            </w:r>
          </w:p>
        </w:tc>
        <w:tc>
          <w:tcPr>
            <w:tcW w:w="5200" w:type="dxa"/>
          </w:tcPr>
          <w:p w:rsidR="00B72340" w:rsidRPr="006062AA" w:rsidRDefault="00B72340" w:rsidP="009E738D">
            <w:pPr>
              <w:pStyle w:val="TableEntry"/>
            </w:pPr>
            <w:r w:rsidRPr="006062AA">
              <w:t>The code system in the referenced element.</w:t>
            </w:r>
          </w:p>
        </w:tc>
      </w:tr>
      <w:tr w:rsidR="00F97CDD" w:rsidRPr="006062AA" w:rsidTr="00305C1E">
        <w:trPr>
          <w:cantSplit/>
        </w:trPr>
        <w:tc>
          <w:tcPr>
            <w:tcW w:w="1458" w:type="dxa"/>
          </w:tcPr>
          <w:p w:rsidR="00F97CDD" w:rsidRPr="006062AA" w:rsidRDefault="00A63E70" w:rsidP="002B05CA">
            <w:pPr>
              <w:pStyle w:val="TableEntry"/>
            </w:pPr>
            <w:proofErr w:type="spellStart"/>
            <w:proofErr w:type="gramStart"/>
            <w:ins w:id="272" w:author="Keith W. Boone" w:date="2015-07-21T23:40:00Z">
              <w:r>
                <w:lastRenderedPageBreak/>
                <w:t>match</w:t>
              </w:r>
              <w:proofErr w:type="gramEnd"/>
              <w:r>
                <w:t>.</w:t>
              </w:r>
            </w:ins>
            <w:del w:id="273" w:author="Keith W. Boone" w:date="2015-07-21T23:40:00Z">
              <w:r w:rsidR="00F97CDD" w:rsidRPr="006062AA" w:rsidDel="00A63E70">
                <w:delText>cmap:</w:delText>
              </w:r>
            </w:del>
            <w:proofErr w:type="gramStart"/>
            <w:r w:rsidR="00F97CDD" w:rsidRPr="006062AA">
              <w:t>product</w:t>
            </w:r>
            <w:proofErr w:type="spellEnd"/>
            <w:proofErr w:type="gramEnd"/>
            <w:r w:rsidR="00F97CDD" w:rsidRPr="006062AA">
              <w:t>.</w:t>
            </w:r>
            <w:r w:rsidR="00F97CDD" w:rsidRPr="006062AA">
              <w:br/>
              <w:t xml:space="preserve">  </w:t>
            </w:r>
            <w:del w:id="274" w:author="Keith W. Boone" w:date="2015-07-21T23:42:00Z">
              <w:r w:rsidR="00F97CDD" w:rsidRPr="006062AA" w:rsidDel="00A63E70">
                <w:delText>code</w:delText>
              </w:r>
            </w:del>
            <w:proofErr w:type="gramStart"/>
            <w:ins w:id="275" w:author="Keith W. Boone" w:date="2015-07-21T23:42:00Z">
              <w:r>
                <w:t>concept</w:t>
              </w:r>
              <w:proofErr w:type="gramEnd"/>
              <w:r>
                <w:t>.</w:t>
              </w:r>
              <w:r>
                <w:br/>
                <w:t xml:space="preserve">    code</w:t>
              </w:r>
            </w:ins>
          </w:p>
        </w:tc>
        <w:tc>
          <w:tcPr>
            <w:tcW w:w="983" w:type="dxa"/>
          </w:tcPr>
          <w:p w:rsidR="00F97CDD" w:rsidRPr="006062AA" w:rsidRDefault="009E738D" w:rsidP="00B67E07">
            <w:pPr>
              <w:pStyle w:val="TableEntry"/>
            </w:pPr>
            <w:del w:id="276" w:author="Keith W. Boone" w:date="2015-07-22T00:58:00Z">
              <w:r w:rsidRPr="006062AA" w:rsidDel="00211F58">
                <w:delText>1</w:delText>
              </w:r>
            </w:del>
            <w:ins w:id="277" w:author="Keith W. Boone" w:date="2015-07-22T01:00:00Z">
              <w:r w:rsidR="00211F58">
                <w:t>1</w:t>
              </w:r>
            </w:ins>
            <w:r w:rsidR="00F97CDD" w:rsidRPr="006062AA">
              <w:t>..1</w:t>
            </w:r>
          </w:p>
        </w:tc>
        <w:tc>
          <w:tcPr>
            <w:tcW w:w="2090" w:type="dxa"/>
          </w:tcPr>
          <w:p w:rsidR="00F97CDD" w:rsidRPr="006062AA" w:rsidRDefault="00F97CDD" w:rsidP="00B67E07">
            <w:pPr>
              <w:pStyle w:val="TableEntry"/>
            </w:pPr>
            <w:r w:rsidRPr="006062AA">
              <w:t>string</w:t>
            </w:r>
          </w:p>
        </w:tc>
        <w:tc>
          <w:tcPr>
            <w:tcW w:w="5200" w:type="dxa"/>
          </w:tcPr>
          <w:p w:rsidR="00F97CDD" w:rsidRPr="006062AA" w:rsidRDefault="00F97CDD" w:rsidP="009E738D">
            <w:pPr>
              <w:pStyle w:val="TableEntry"/>
            </w:pPr>
            <w:r w:rsidRPr="006062AA">
              <w:t>The code produced as a result of the mapping</w:t>
            </w:r>
            <w:ins w:id="278" w:author="Keith W. Boone" w:date="2015-07-22T00:59:00Z">
              <w:r w:rsidR="00211F58">
                <w:t>.</w:t>
              </w:r>
            </w:ins>
            <w:ins w:id="279" w:author="Keith W. Boone" w:date="2015-07-22T01:00:00Z">
              <w:r w:rsidR="00211F58">
                <w:t xml:space="preserve">  Either </w:t>
              </w:r>
              <w:proofErr w:type="spellStart"/>
              <w:r w:rsidR="00211F58">
                <w:t>product.concept.code</w:t>
              </w:r>
              <w:proofErr w:type="spellEnd"/>
              <w:r w:rsidR="00211F58">
                <w:t xml:space="preserve"> or product.</w:t>
              </w:r>
            </w:ins>
          </w:p>
        </w:tc>
      </w:tr>
      <w:tr w:rsidR="00211F58" w:rsidRPr="006062AA" w:rsidTr="00305C1E">
        <w:trPr>
          <w:cantSplit/>
          <w:ins w:id="280" w:author="Keith W. Boone" w:date="2015-07-22T00:57:00Z"/>
        </w:trPr>
        <w:tc>
          <w:tcPr>
            <w:tcW w:w="1458" w:type="dxa"/>
          </w:tcPr>
          <w:p w:rsidR="00211F58" w:rsidRDefault="00211F58" w:rsidP="00A63E70">
            <w:pPr>
              <w:pStyle w:val="TableEntry"/>
              <w:rPr>
                <w:ins w:id="281" w:author="Keith W. Boone" w:date="2015-07-22T00:57:00Z"/>
              </w:rPr>
            </w:pPr>
            <w:proofErr w:type="spellStart"/>
            <w:ins w:id="282" w:author="Keith W. Boone" w:date="2015-07-22T00:58:00Z">
              <w:r>
                <w:t>m</w:t>
              </w:r>
            </w:ins>
            <w:ins w:id="283" w:author="Keith W. Boone" w:date="2015-07-22T00:57:00Z">
              <w:r>
                <w:t>atch.product</w:t>
              </w:r>
              <w:proofErr w:type="spellEnd"/>
              <w:r>
                <w:t>.</w:t>
              </w:r>
            </w:ins>
            <w:ins w:id="284" w:author="Keith W. Boone" w:date="2015-07-22T00:58:00Z">
              <w:r>
                <w:t xml:space="preserve"> </w:t>
              </w:r>
              <w:r>
                <w:br/>
                <w:t xml:space="preserve">  </w:t>
              </w:r>
              <w:proofErr w:type="spellStart"/>
              <w:r>
                <w:t>cmap:</w:t>
              </w:r>
            </w:ins>
            <w:ins w:id="285" w:author="Keith W. Boone" w:date="2015-07-22T00:57:00Z">
              <w:r>
                <w:t>range</w:t>
              </w:r>
              <w:proofErr w:type="spellEnd"/>
            </w:ins>
          </w:p>
        </w:tc>
        <w:tc>
          <w:tcPr>
            <w:tcW w:w="983" w:type="dxa"/>
          </w:tcPr>
          <w:p w:rsidR="00211F58" w:rsidRPr="006062AA" w:rsidRDefault="00211F58" w:rsidP="00B67E07">
            <w:pPr>
              <w:pStyle w:val="TableEntry"/>
              <w:rPr>
                <w:ins w:id="286" w:author="Keith W. Boone" w:date="2015-07-22T00:57:00Z"/>
              </w:rPr>
            </w:pPr>
            <w:ins w:id="287" w:author="Keith W. Boone" w:date="2015-07-22T00:58:00Z">
              <w:r>
                <w:t>0..1</w:t>
              </w:r>
            </w:ins>
          </w:p>
        </w:tc>
        <w:tc>
          <w:tcPr>
            <w:tcW w:w="2090" w:type="dxa"/>
          </w:tcPr>
          <w:p w:rsidR="00211F58" w:rsidRPr="006062AA" w:rsidRDefault="00211F58" w:rsidP="00B67E07">
            <w:pPr>
              <w:pStyle w:val="TableEntry"/>
              <w:rPr>
                <w:ins w:id="288" w:author="Keith W. Boone" w:date="2015-07-22T00:57:00Z"/>
              </w:rPr>
            </w:pPr>
            <w:ins w:id="289" w:author="Keith W. Boone" w:date="2015-07-22T00:58:00Z">
              <w:r>
                <w:t>Range</w:t>
              </w:r>
            </w:ins>
          </w:p>
        </w:tc>
        <w:tc>
          <w:tcPr>
            <w:tcW w:w="5200" w:type="dxa"/>
          </w:tcPr>
          <w:p w:rsidR="00211F58" w:rsidRPr="006062AA" w:rsidRDefault="00211F58" w:rsidP="002B05CA">
            <w:pPr>
              <w:pStyle w:val="TableEntry"/>
              <w:rPr>
                <w:ins w:id="290" w:author="Keith W. Boone" w:date="2015-07-22T00:57:00Z"/>
              </w:rPr>
            </w:pPr>
            <w:ins w:id="291" w:author="Keith W. Boone" w:date="2015-07-22T00:58:00Z">
              <w:r>
                <w:t xml:space="preserve">The value range </w:t>
              </w:r>
            </w:ins>
            <w:ins w:id="292" w:author="Keith W. Boone" w:date="2015-07-22T00:59:00Z">
              <w:r>
                <w:t xml:space="preserve">produced as a result of </w:t>
              </w:r>
            </w:ins>
            <w:ins w:id="293" w:author="Keith W. Boone" w:date="2015-07-22T00:58:00Z">
              <w:r>
                <w:t>the mapping.</w:t>
              </w:r>
            </w:ins>
            <w:ins w:id="294" w:author="Keith W. Boone" w:date="2015-07-22T01:02:00Z">
              <w:r>
                <w:t xml:space="preserve">  </w:t>
              </w:r>
              <w:r>
                <w:t xml:space="preserve">NOTE: Either </w:t>
              </w:r>
              <w:proofErr w:type="spellStart"/>
              <w:r>
                <w:t>product.concept</w:t>
              </w:r>
              <w:proofErr w:type="spellEnd"/>
              <w:r>
                <w:t xml:space="preserve"> or </w:t>
              </w:r>
              <w:proofErr w:type="spellStart"/>
              <w:r>
                <w:t>product.cmap</w:t>
              </w:r>
              <w:proofErr w:type="gramStart"/>
              <w:r>
                <w:t>:range</w:t>
              </w:r>
              <w:proofErr w:type="spellEnd"/>
              <w:proofErr w:type="gramEnd"/>
              <w:r>
                <w:t xml:space="preserve"> </w:t>
              </w:r>
              <w:r w:rsidRPr="00211F58">
                <w:rPr>
                  <w:smallCaps/>
                  <w:rPrChange w:id="295" w:author="Keith W. Boone" w:date="2015-07-22T01:02:00Z">
                    <w:rPr/>
                  </w:rPrChange>
                </w:rPr>
                <w:t>shall</w:t>
              </w:r>
              <w:r>
                <w:t xml:space="preserve"> be present</w:t>
              </w:r>
              <w:r>
                <w:t>, but not both.</w:t>
              </w:r>
            </w:ins>
          </w:p>
        </w:tc>
      </w:tr>
      <w:tr w:rsidR="00C20A6C" w:rsidRPr="006062AA" w:rsidTr="00305C1E">
        <w:trPr>
          <w:cantSplit/>
        </w:trPr>
        <w:tc>
          <w:tcPr>
            <w:tcW w:w="1458" w:type="dxa"/>
          </w:tcPr>
          <w:p w:rsidR="00C20A6C" w:rsidRPr="006062AA" w:rsidRDefault="00A63E70" w:rsidP="009E738D">
            <w:pPr>
              <w:pStyle w:val="TableEntry"/>
            </w:pPr>
            <w:proofErr w:type="gramStart"/>
            <w:ins w:id="296" w:author="Keith W. Boone" w:date="2015-07-21T23:41:00Z">
              <w:r>
                <w:t>match</w:t>
              </w:r>
              <w:proofErr w:type="gramEnd"/>
              <w:r>
                <w:t>.</w:t>
              </w:r>
              <w:r>
                <w:br/>
                <w:t xml:space="preserve">  </w:t>
              </w:r>
            </w:ins>
            <w:proofErr w:type="spellStart"/>
            <w:r w:rsidR="009E738D" w:rsidRPr="006062AA">
              <w:t>cmap</w:t>
            </w:r>
            <w:proofErr w:type="spellEnd"/>
            <w:r w:rsidR="009E738D" w:rsidRPr="006062AA">
              <w:t>:</w:t>
            </w:r>
            <w:r w:rsidR="009E738D" w:rsidRPr="006062AA">
              <w:br/>
              <w:t xml:space="preserve">  </w:t>
            </w:r>
            <w:proofErr w:type="spellStart"/>
            <w:r w:rsidR="009E738D" w:rsidRPr="006062AA">
              <w:t>scalingFactor</w:t>
            </w:r>
            <w:proofErr w:type="spellEnd"/>
          </w:p>
        </w:tc>
        <w:tc>
          <w:tcPr>
            <w:tcW w:w="983" w:type="dxa"/>
          </w:tcPr>
          <w:p w:rsidR="00C20A6C" w:rsidRPr="006062AA" w:rsidRDefault="009E738D" w:rsidP="00B67E07">
            <w:pPr>
              <w:pStyle w:val="TableEntry"/>
            </w:pPr>
            <w:r w:rsidRPr="006062AA">
              <w:t>0..1</w:t>
            </w:r>
          </w:p>
        </w:tc>
        <w:tc>
          <w:tcPr>
            <w:tcW w:w="2090" w:type="dxa"/>
          </w:tcPr>
          <w:p w:rsidR="00C20A6C" w:rsidRPr="006062AA" w:rsidRDefault="009E738D" w:rsidP="00B67E07">
            <w:pPr>
              <w:pStyle w:val="TableEntry"/>
            </w:pPr>
            <w:r w:rsidRPr="006062AA">
              <w:t>decimal</w:t>
            </w:r>
          </w:p>
        </w:tc>
        <w:tc>
          <w:tcPr>
            <w:tcW w:w="5200" w:type="dxa"/>
          </w:tcPr>
          <w:p w:rsidR="009E738D" w:rsidRPr="006062AA" w:rsidRDefault="009E738D" w:rsidP="009E738D">
            <w:pPr>
              <w:pStyle w:val="TableEntry"/>
            </w:pPr>
            <w:r w:rsidRPr="006062AA">
              <w:t>The scaling factor produced as a result of the mapping.</w:t>
            </w:r>
          </w:p>
        </w:tc>
      </w:tr>
      <w:tr w:rsidR="00B72340" w:rsidRPr="006062AA" w:rsidTr="00305C1E">
        <w:trPr>
          <w:cantSplit/>
        </w:trPr>
        <w:tc>
          <w:tcPr>
            <w:tcW w:w="1458" w:type="dxa"/>
          </w:tcPr>
          <w:p w:rsidR="00B72340" w:rsidRPr="006062AA" w:rsidRDefault="00B72340" w:rsidP="002B05CA">
            <w:pPr>
              <w:pStyle w:val="TableEntry"/>
            </w:pPr>
            <w:proofErr w:type="spellStart"/>
            <w:r w:rsidRPr="006062AA">
              <w:t>cmap</w:t>
            </w:r>
            <w:proofErr w:type="spellEnd"/>
            <w:r w:rsidRPr="006062AA">
              <w:t>:</w:t>
            </w:r>
            <w:r w:rsidRPr="006062AA">
              <w:br/>
              <w:t xml:space="preserve">  </w:t>
            </w:r>
            <w:del w:id="297" w:author="Keith W. Boone" w:date="2015-07-21T23:43:00Z">
              <w:r w:rsidRPr="006062AA" w:rsidDel="00A63E70">
                <w:delText>dependsOn</w:delText>
              </w:r>
            </w:del>
            <w:ins w:id="298" w:author="Keith W. Boone" w:date="2015-07-21T23:43:00Z">
              <w:r w:rsidR="00A63E70" w:rsidRPr="006062AA">
                <w:t>depend</w:t>
              </w:r>
              <w:r w:rsidR="00A63E70">
                <w:t>ency</w:t>
              </w:r>
            </w:ins>
          </w:p>
        </w:tc>
        <w:tc>
          <w:tcPr>
            <w:tcW w:w="983" w:type="dxa"/>
          </w:tcPr>
          <w:p w:rsidR="00B72340" w:rsidRPr="006062AA" w:rsidRDefault="00B72340" w:rsidP="00CD554D">
            <w:pPr>
              <w:pStyle w:val="TableEntry"/>
            </w:pPr>
            <w:r w:rsidRPr="006062AA">
              <w:t>0..*</w:t>
            </w:r>
          </w:p>
        </w:tc>
        <w:tc>
          <w:tcPr>
            <w:tcW w:w="2090" w:type="dxa"/>
          </w:tcPr>
          <w:p w:rsidR="00B72340" w:rsidRPr="006062AA" w:rsidRDefault="00B72340" w:rsidP="00CD554D">
            <w:pPr>
              <w:pStyle w:val="TableEntry"/>
            </w:pPr>
          </w:p>
        </w:tc>
        <w:tc>
          <w:tcPr>
            <w:tcW w:w="5200" w:type="dxa"/>
          </w:tcPr>
          <w:p w:rsidR="00B72340" w:rsidRPr="006062AA" w:rsidRDefault="00B72340" w:rsidP="00FC1A5F">
            <w:pPr>
              <w:pStyle w:val="TableEntry"/>
            </w:pPr>
            <w:r w:rsidRPr="006062AA">
              <w:t xml:space="preserve">The </w:t>
            </w:r>
            <w:del w:id="299" w:author="Keith W. Boone" w:date="2015-07-21T23:44:00Z">
              <w:r w:rsidRPr="006062AA" w:rsidDel="00A63E70">
                <w:delText>dependsOn</w:delText>
              </w:r>
            </w:del>
            <w:ins w:id="300" w:author="Keith W. Boone" w:date="2015-07-21T23:44:00Z">
              <w:r w:rsidR="00A63E70">
                <w:t>dependency</w:t>
              </w:r>
            </w:ins>
            <w:r w:rsidRPr="006062AA">
              <w:t xml:space="preserve"> output parameter may be present to specify which additional dependencies should be </w:t>
            </w:r>
            <w:r w:rsidR="00FC1A5F" w:rsidRPr="006062AA">
              <w:t>specified</w:t>
            </w:r>
            <w:r w:rsidRPr="006062AA">
              <w:t xml:space="preserve"> to obtain a better match.</w:t>
            </w:r>
          </w:p>
        </w:tc>
      </w:tr>
      <w:tr w:rsidR="00B72340" w:rsidRPr="006062AA" w:rsidTr="00305C1E">
        <w:trPr>
          <w:cantSplit/>
        </w:trPr>
        <w:tc>
          <w:tcPr>
            <w:tcW w:w="1458" w:type="dxa"/>
          </w:tcPr>
          <w:p w:rsidR="00B72340" w:rsidRPr="006062AA" w:rsidRDefault="00B72340" w:rsidP="00CD554D">
            <w:pPr>
              <w:pStyle w:val="TableEntry"/>
            </w:pPr>
            <w:proofErr w:type="spellStart"/>
            <w:proofErr w:type="gramStart"/>
            <w:r w:rsidRPr="006062AA">
              <w:t>cmap</w:t>
            </w:r>
            <w:proofErr w:type="spellEnd"/>
            <w:proofErr w:type="gramEnd"/>
            <w:r w:rsidRPr="006062AA">
              <w:t>:</w:t>
            </w:r>
            <w:r w:rsidRPr="006062AA">
              <w:br/>
              <w:t xml:space="preserve">  </w:t>
            </w:r>
            <w:ins w:id="301" w:author="Keith W. Boone" w:date="2015-07-21T23:43:00Z">
              <w:r w:rsidR="00A63E70" w:rsidRPr="006062AA">
                <w:t>depend</w:t>
              </w:r>
              <w:r w:rsidR="00A63E70">
                <w:t>ency</w:t>
              </w:r>
            </w:ins>
            <w:del w:id="302" w:author="Keith W. Boone" w:date="2015-07-21T23:43:00Z">
              <w:r w:rsidRPr="006062AA" w:rsidDel="00A63E70">
                <w:delText>dependsOn</w:delText>
              </w:r>
            </w:del>
            <w:r w:rsidRPr="006062AA">
              <w:t>.</w:t>
            </w:r>
            <w:r w:rsidRPr="006062AA">
              <w:br/>
              <w:t xml:space="preserve">    element</w:t>
            </w:r>
          </w:p>
        </w:tc>
        <w:tc>
          <w:tcPr>
            <w:tcW w:w="983" w:type="dxa"/>
          </w:tcPr>
          <w:p w:rsidR="00B72340" w:rsidRPr="006062AA" w:rsidRDefault="00B72340" w:rsidP="00CD554D">
            <w:pPr>
              <w:pStyle w:val="TableEntry"/>
            </w:pPr>
            <w:r w:rsidRPr="006062AA">
              <w:t>1..1</w:t>
            </w:r>
          </w:p>
        </w:tc>
        <w:tc>
          <w:tcPr>
            <w:tcW w:w="2090" w:type="dxa"/>
          </w:tcPr>
          <w:p w:rsidR="00B72340" w:rsidRPr="006062AA" w:rsidRDefault="00B72340" w:rsidP="00CD554D">
            <w:pPr>
              <w:pStyle w:val="TableEntry"/>
            </w:pPr>
            <w:r w:rsidRPr="006062AA">
              <w:t>uri</w:t>
            </w:r>
          </w:p>
        </w:tc>
        <w:tc>
          <w:tcPr>
            <w:tcW w:w="5200" w:type="dxa"/>
          </w:tcPr>
          <w:p w:rsidR="00B72340" w:rsidRPr="006062AA" w:rsidRDefault="00B72340" w:rsidP="00C10743">
            <w:pPr>
              <w:pStyle w:val="TableEntry"/>
            </w:pPr>
            <w:r w:rsidRPr="006062AA">
              <w:t xml:space="preserve">The element part of the parameter provides a reference to a model element holding a coded value from which the additional context information </w:t>
            </w:r>
            <w:r w:rsidR="00C10743" w:rsidRPr="006062AA">
              <w:t xml:space="preserve">would be </w:t>
            </w:r>
            <w:r w:rsidRPr="006062AA">
              <w:t xml:space="preserve">obtained. </w:t>
            </w:r>
          </w:p>
        </w:tc>
      </w:tr>
      <w:tr w:rsidR="00B72340" w:rsidRPr="006062AA" w:rsidTr="00305C1E">
        <w:trPr>
          <w:cantSplit/>
        </w:trPr>
        <w:tc>
          <w:tcPr>
            <w:tcW w:w="1458" w:type="dxa"/>
          </w:tcPr>
          <w:p w:rsidR="00B72340" w:rsidRPr="006062AA" w:rsidRDefault="00B72340" w:rsidP="00CD554D">
            <w:pPr>
              <w:pStyle w:val="TableEntry"/>
            </w:pPr>
            <w:proofErr w:type="spellStart"/>
            <w:proofErr w:type="gramStart"/>
            <w:r w:rsidRPr="006062AA">
              <w:t>cmap</w:t>
            </w:r>
            <w:proofErr w:type="spellEnd"/>
            <w:proofErr w:type="gramEnd"/>
            <w:r w:rsidRPr="006062AA">
              <w:t>:</w:t>
            </w:r>
            <w:r w:rsidRPr="006062AA">
              <w:br/>
              <w:t xml:space="preserve">  </w:t>
            </w:r>
            <w:ins w:id="303" w:author="Keith W. Boone" w:date="2015-07-21T23:43:00Z">
              <w:r w:rsidR="00A63E70" w:rsidRPr="006062AA">
                <w:t>depend</w:t>
              </w:r>
              <w:r w:rsidR="00A63E70">
                <w:t>ency</w:t>
              </w:r>
            </w:ins>
            <w:del w:id="304" w:author="Keith W. Boone" w:date="2015-07-21T23:43:00Z">
              <w:r w:rsidRPr="006062AA" w:rsidDel="00A63E70">
                <w:delText>dependsOn</w:delText>
              </w:r>
            </w:del>
            <w:r w:rsidRPr="006062AA">
              <w:t>.</w:t>
            </w:r>
            <w:r w:rsidRPr="006062AA">
              <w:br/>
              <w:t xml:space="preserve">    codeSystem</w:t>
            </w:r>
          </w:p>
        </w:tc>
        <w:tc>
          <w:tcPr>
            <w:tcW w:w="983" w:type="dxa"/>
          </w:tcPr>
          <w:p w:rsidR="00B72340" w:rsidRPr="006062AA" w:rsidRDefault="00B72340" w:rsidP="00CD554D">
            <w:pPr>
              <w:pStyle w:val="TableEntry"/>
            </w:pPr>
            <w:del w:id="305" w:author="Keith W. Boone" w:date="2015-07-22T00:56:00Z">
              <w:r w:rsidRPr="006062AA" w:rsidDel="00211F58">
                <w:delText>1</w:delText>
              </w:r>
            </w:del>
            <w:ins w:id="306" w:author="Keith W. Boone" w:date="2015-07-22T00:56:00Z">
              <w:r w:rsidR="00211F58">
                <w:t>0</w:t>
              </w:r>
            </w:ins>
            <w:r w:rsidRPr="006062AA">
              <w:t>..1</w:t>
            </w:r>
          </w:p>
        </w:tc>
        <w:tc>
          <w:tcPr>
            <w:tcW w:w="2090" w:type="dxa"/>
          </w:tcPr>
          <w:p w:rsidR="00B72340" w:rsidRPr="006062AA" w:rsidRDefault="00B72340" w:rsidP="00CD554D">
            <w:pPr>
              <w:pStyle w:val="TableEntry"/>
            </w:pPr>
            <w:r w:rsidRPr="006062AA">
              <w:t>uri</w:t>
            </w:r>
          </w:p>
        </w:tc>
        <w:tc>
          <w:tcPr>
            <w:tcW w:w="5200" w:type="dxa"/>
          </w:tcPr>
          <w:p w:rsidR="00B72340" w:rsidRPr="006062AA" w:rsidRDefault="00211F58" w:rsidP="002B05CA">
            <w:pPr>
              <w:pStyle w:val="TableEntry"/>
            </w:pPr>
            <w:ins w:id="307" w:author="Keith W. Boone" w:date="2015-07-22T00:57:00Z">
              <w:r>
                <w:t>I</w:t>
              </w:r>
            </w:ins>
            <w:ins w:id="308" w:author="Keith W. Boone" w:date="2015-07-22T00:56:00Z">
              <w:r>
                <w:t xml:space="preserve">f </w:t>
              </w:r>
            </w:ins>
            <w:ins w:id="309" w:author="Keith W. Boone" w:date="2015-07-22T00:57:00Z">
              <w:r>
                <w:t xml:space="preserve">the model </w:t>
              </w:r>
            </w:ins>
            <w:ins w:id="310" w:author="Keith W. Boone" w:date="2015-07-22T00:56:00Z">
              <w:r>
                <w:t xml:space="preserve">element </w:t>
              </w:r>
            </w:ins>
            <w:ins w:id="311" w:author="Keith W. Boone" w:date="2015-07-22T00:57:00Z">
              <w:r>
                <w:t xml:space="preserve">described above </w:t>
              </w:r>
            </w:ins>
            <w:ins w:id="312" w:author="Keith W. Boone" w:date="2015-07-22T00:56:00Z">
              <w:r>
                <w:t>refers to a coded concept</w:t>
              </w:r>
              <w:r>
                <w:t xml:space="preserve">, this field shall contain </w:t>
              </w:r>
            </w:ins>
            <w:del w:id="313" w:author="Keith W. Boone" w:date="2015-07-22T00:56:00Z">
              <w:r w:rsidR="00B72340" w:rsidRPr="006062AA" w:rsidDel="00211F58">
                <w:delText xml:space="preserve">The </w:delText>
              </w:r>
            </w:del>
            <w:ins w:id="314" w:author="Keith W. Boone" w:date="2015-07-22T00:56:00Z">
              <w:r>
                <w:t>t</w:t>
              </w:r>
              <w:r w:rsidRPr="006062AA">
                <w:t xml:space="preserve">he </w:t>
              </w:r>
            </w:ins>
            <w:r w:rsidR="00B72340" w:rsidRPr="006062AA">
              <w:t xml:space="preserve">code system </w:t>
            </w:r>
            <w:del w:id="315" w:author="Keith W. Boone" w:date="2015-07-22T00:57:00Z">
              <w:r w:rsidR="00B72340" w:rsidRPr="006062AA" w:rsidDel="00211F58">
                <w:delText xml:space="preserve">in </w:delText>
              </w:r>
            </w:del>
            <w:ins w:id="316" w:author="Keith W. Boone" w:date="2015-07-22T00:57:00Z">
              <w:r>
                <w:t xml:space="preserve">that should be used to represent the value of the </w:t>
              </w:r>
            </w:ins>
            <w:del w:id="317" w:author="Keith W. Boone" w:date="2015-07-22T00:57:00Z">
              <w:r w:rsidR="00B72340" w:rsidRPr="006062AA" w:rsidDel="00211F58">
                <w:delText xml:space="preserve">the </w:delText>
              </w:r>
            </w:del>
            <w:r w:rsidR="00B72340" w:rsidRPr="006062AA">
              <w:t>referenced element</w:t>
            </w:r>
            <w:del w:id="318" w:author="Keith W. Boone" w:date="2015-07-22T00:56:00Z">
              <w:r w:rsidR="00B72340" w:rsidRPr="006062AA" w:rsidDel="00211F58">
                <w:delText>.</w:delText>
              </w:r>
            </w:del>
            <w:ins w:id="319" w:author="Keith W. Boone" w:date="2015-07-22T00:57:00Z">
              <w:r>
                <w:t>.</w:t>
              </w:r>
            </w:ins>
          </w:p>
        </w:tc>
      </w:tr>
    </w:tbl>
    <w:p w:rsidR="00B67E07" w:rsidRPr="006062AA" w:rsidRDefault="00B67E07" w:rsidP="00B67E07">
      <w:pPr>
        <w:pStyle w:val="BodyText"/>
      </w:pPr>
    </w:p>
    <w:p w:rsidR="00CF283F" w:rsidRPr="006062AA" w:rsidRDefault="00303E20" w:rsidP="00303E20">
      <w:pPr>
        <w:pStyle w:val="Heading5"/>
        <w:numPr>
          <w:ilvl w:val="0"/>
          <w:numId w:val="0"/>
        </w:numPr>
        <w:rPr>
          <w:noProof w:val="0"/>
        </w:rPr>
      </w:pPr>
      <w:bookmarkStart w:id="320" w:name="_Toc420925128"/>
      <w:r w:rsidRPr="006062AA">
        <w:rPr>
          <w:noProof w:val="0"/>
        </w:rPr>
        <w:t>3</w:t>
      </w:r>
      <w:r w:rsidR="00CF283F" w:rsidRPr="006062AA">
        <w:rPr>
          <w:noProof w:val="0"/>
        </w:rPr>
        <w:t>.Y.4.1.3 Expected Actions</w:t>
      </w:r>
      <w:bookmarkEnd w:id="320"/>
    </w:p>
    <w:p w:rsidR="00FC1A5F" w:rsidRPr="006062AA" w:rsidRDefault="00FC1A5F" w:rsidP="00305C1E">
      <w:pPr>
        <w:pStyle w:val="ListNumber2"/>
        <w:numPr>
          <w:ilvl w:val="0"/>
          <w:numId w:val="49"/>
        </w:numPr>
      </w:pPr>
      <w:r w:rsidRPr="006062AA">
        <w:t xml:space="preserve">The Clinical Mapping Requester </w:t>
      </w:r>
      <w:r w:rsidR="003E0614">
        <w:t>Actor</w:t>
      </w:r>
      <w:r w:rsidRPr="006062AA">
        <w:t xml:space="preserve"> </w:t>
      </w:r>
      <w:r w:rsidR="00C05930" w:rsidRPr="006062AA">
        <w:t xml:space="preserve">shall </w:t>
      </w:r>
      <w:r w:rsidRPr="006062AA">
        <w:t xml:space="preserve">send a $translate request to the Clinical Mapper </w:t>
      </w:r>
      <w:r w:rsidR="003E0614">
        <w:t>Actor</w:t>
      </w:r>
      <w:r w:rsidRPr="006062AA">
        <w:t>.</w:t>
      </w:r>
    </w:p>
    <w:p w:rsidR="00537D1D" w:rsidRPr="006062AA" w:rsidRDefault="0040308B" w:rsidP="00305C1E">
      <w:pPr>
        <w:pStyle w:val="ListNumber2"/>
      </w:pPr>
      <w:ins w:id="321" w:author="Keith W. Boone" w:date="2015-07-20T17:31:00Z">
        <w:r>
          <w:t xml:space="preserve">Upon receipt of a $translate request, </w:t>
        </w:r>
      </w:ins>
      <w:del w:id="322" w:author="Keith W. Boone" w:date="2015-07-20T17:30:00Z">
        <w:r w:rsidR="00537D1D" w:rsidRPr="006062AA" w:rsidDel="005C3D42">
          <w:delText>When t</w:delText>
        </w:r>
      </w:del>
      <w:ins w:id="323" w:author="Keith W. Boone" w:date="2015-07-20T17:31:00Z">
        <w:r>
          <w:t>t</w:t>
        </w:r>
      </w:ins>
      <w:r w:rsidR="00537D1D" w:rsidRPr="006062AA">
        <w:t>he Clinical Mapp</w:t>
      </w:r>
      <w:r w:rsidR="00C05930" w:rsidRPr="006062AA">
        <w:t xml:space="preserve">er </w:t>
      </w:r>
      <w:r w:rsidR="003E0614">
        <w:t>Actor</w:t>
      </w:r>
      <w:r w:rsidR="00C05930" w:rsidRPr="006062AA">
        <w:t xml:space="preserve"> </w:t>
      </w:r>
      <w:r w:rsidR="00C05930" w:rsidRPr="006062AA">
        <w:rPr>
          <w:smallCaps/>
        </w:rPr>
        <w:t>shall</w:t>
      </w:r>
      <w:r w:rsidR="00C05930" w:rsidRPr="006062AA">
        <w:t xml:space="preserve"> identify the appropriate mapping tables to apply to the $translate request.</w:t>
      </w:r>
    </w:p>
    <w:p w:rsidR="00C05930" w:rsidRPr="006062AA" w:rsidRDefault="00CC1420" w:rsidP="00305C1E">
      <w:pPr>
        <w:pStyle w:val="ListNumber2"/>
      </w:pPr>
      <w:r w:rsidRPr="006062AA">
        <w:t>I</w:t>
      </w:r>
      <w:r w:rsidR="00C05930" w:rsidRPr="006062AA">
        <w:t xml:space="preserve">f vocabulary mapping from the </w:t>
      </w:r>
      <w:r w:rsidR="00B53FFA" w:rsidRPr="006062AA">
        <w:rPr>
          <w:b/>
        </w:rPr>
        <w:t>system</w:t>
      </w:r>
      <w:r w:rsidR="00C05930" w:rsidRPr="006062AA">
        <w:t xml:space="preserve"> </w:t>
      </w:r>
      <w:r w:rsidR="00B53FFA" w:rsidRPr="006062AA">
        <w:t xml:space="preserve">to the </w:t>
      </w:r>
      <w:r w:rsidR="00C05930" w:rsidRPr="006062AA">
        <w:rPr>
          <w:b/>
        </w:rPr>
        <w:t>target</w:t>
      </w:r>
      <w:r w:rsidR="00C05930" w:rsidRPr="006062AA">
        <w:t xml:space="preserve"> vocabular</w:t>
      </w:r>
      <w:r w:rsidR="00B53FFA" w:rsidRPr="006062AA">
        <w:t>y</w:t>
      </w:r>
      <w:r w:rsidR="00C05930" w:rsidRPr="006062AA">
        <w:t xml:space="preserve"> is not supported (e.g., </w:t>
      </w:r>
      <w:r w:rsidR="00CD554D" w:rsidRPr="006062AA">
        <w:t>NDC</w:t>
      </w:r>
      <w:r w:rsidR="00C05930" w:rsidRPr="006062AA">
        <w:t xml:space="preserve"> to </w:t>
      </w:r>
      <w:r w:rsidR="00CD554D" w:rsidRPr="006062AA">
        <w:t>CPT</w:t>
      </w:r>
      <w:r w:rsidR="00C05930" w:rsidRPr="006062AA">
        <w:t xml:space="preserve">), the mapper </w:t>
      </w:r>
      <w:r w:rsidR="00C05930" w:rsidRPr="006062AA">
        <w:rPr>
          <w:smallCaps/>
        </w:rPr>
        <w:t>shall</w:t>
      </w:r>
      <w:r w:rsidR="00C05930" w:rsidRPr="006062AA">
        <w:t xml:space="preserve"> return a </w:t>
      </w:r>
      <w:r w:rsidR="00C05930" w:rsidRPr="006062AA">
        <w:rPr>
          <w:b/>
        </w:rPr>
        <w:t>result</w:t>
      </w:r>
      <w:r w:rsidR="00C05930" w:rsidRPr="006062AA">
        <w:t xml:space="preserve"> parameter of false</w:t>
      </w:r>
      <w:r w:rsidR="00477052">
        <w:t xml:space="preserve">. </w:t>
      </w:r>
      <w:r w:rsidR="00C05930" w:rsidRPr="006062AA">
        <w:t xml:space="preserve">The </w:t>
      </w:r>
      <w:r w:rsidR="00C05930" w:rsidRPr="006062AA">
        <w:rPr>
          <w:b/>
        </w:rPr>
        <w:t>message</w:t>
      </w:r>
      <w:r w:rsidR="00C05930" w:rsidRPr="006062AA">
        <w:t xml:space="preserve"> </w:t>
      </w:r>
      <w:r w:rsidR="00B53FFA" w:rsidRPr="006062AA">
        <w:t xml:space="preserve">parameter </w:t>
      </w:r>
      <w:r w:rsidR="00C05930" w:rsidRPr="006062AA">
        <w:t>should indicate that no translation is possible between the two vocabularies</w:t>
      </w:r>
      <w:r w:rsidR="00477052">
        <w:t>.</w:t>
      </w:r>
      <w:del w:id="324" w:author="Keith W. Boone" w:date="2015-07-21T23:47:00Z">
        <w:r w:rsidR="00477052" w:rsidDel="00144E46">
          <w:delText xml:space="preserve"> </w:delText>
        </w:r>
        <w:r w:rsidR="00C05930" w:rsidRPr="006062AA" w:rsidDel="00144E46">
          <w:delText xml:space="preserve">The </w:delText>
        </w:r>
      </w:del>
      <w:del w:id="325" w:author="Keith W. Boone" w:date="2015-07-21T23:44:00Z">
        <w:r w:rsidR="00C05930" w:rsidRPr="006062AA" w:rsidDel="00A63E70">
          <w:rPr>
            <w:b/>
          </w:rPr>
          <w:delText>dependsOn</w:delText>
        </w:r>
      </w:del>
      <w:del w:id="326" w:author="Keith W. Boone" w:date="2015-07-21T23:47:00Z">
        <w:r w:rsidR="00C05930" w:rsidRPr="006062AA" w:rsidDel="00144E46">
          <w:delText xml:space="preserve"> or </w:delText>
        </w:r>
        <w:r w:rsidR="00C05930" w:rsidRPr="006062AA" w:rsidDel="00144E46">
          <w:rPr>
            <w:b/>
          </w:rPr>
          <w:delText>product</w:delText>
        </w:r>
        <w:r w:rsidR="00C05930" w:rsidRPr="006062AA" w:rsidDel="00144E46">
          <w:delText xml:space="preserve"> parameters </w:delText>
        </w:r>
        <w:r w:rsidR="00C05930" w:rsidRPr="006062AA" w:rsidDel="00144E46">
          <w:rPr>
            <w:smallCaps/>
          </w:rPr>
          <w:delText>shall not</w:delText>
        </w:r>
        <w:r w:rsidR="00C05930" w:rsidRPr="006062AA" w:rsidDel="00144E46">
          <w:delText xml:space="preserve"> be present in this case.</w:delText>
        </w:r>
      </w:del>
    </w:p>
    <w:p w:rsidR="00B53FFA" w:rsidRPr="006062AA" w:rsidRDefault="00B53FFA" w:rsidP="00305C1E">
      <w:pPr>
        <w:pStyle w:val="ListNumber2"/>
      </w:pPr>
      <w:r w:rsidRPr="006062AA">
        <w:t xml:space="preserve">If vocabulary mapping from the </w:t>
      </w:r>
      <w:r w:rsidRPr="006062AA">
        <w:rPr>
          <w:b/>
        </w:rPr>
        <w:t>system</w:t>
      </w:r>
      <w:r w:rsidRPr="006062AA">
        <w:t xml:space="preserve"> to the </w:t>
      </w:r>
      <w:r w:rsidRPr="006062AA">
        <w:rPr>
          <w:b/>
        </w:rPr>
        <w:t>target</w:t>
      </w:r>
      <w:r w:rsidRPr="006062AA">
        <w:t xml:space="preserve"> vocabulary is supported, </w:t>
      </w:r>
    </w:p>
    <w:p w:rsidR="006717B0" w:rsidRPr="006062AA" w:rsidDel="00A63E70" w:rsidRDefault="006717B0" w:rsidP="00305C1E">
      <w:pPr>
        <w:pStyle w:val="ListNumber3"/>
        <w:numPr>
          <w:ilvl w:val="0"/>
          <w:numId w:val="50"/>
        </w:numPr>
        <w:rPr>
          <w:del w:id="327" w:author="Keith W. Boone" w:date="2015-07-21T23:45:00Z"/>
        </w:rPr>
      </w:pPr>
      <w:moveFromRangeStart w:id="328" w:author="Keith W. Boone" w:date="2015-07-20T17:32:00Z" w:name="move425176871"/>
      <w:moveFrom w:id="329" w:author="Keith W. Boone" w:date="2015-07-20T17:32:00Z">
        <w:del w:id="330" w:author="Keith W. Boone" w:date="2015-07-21T23:45:00Z">
          <w:r w:rsidRPr="006062AA" w:rsidDel="00A63E70">
            <w:delText xml:space="preserve">If the specified </w:delText>
          </w:r>
          <w:r w:rsidRPr="006062AA" w:rsidDel="00A63E70">
            <w:rPr>
              <w:b/>
            </w:rPr>
            <w:delText>code</w:delText>
          </w:r>
          <w:r w:rsidRPr="006062AA" w:rsidDel="00A63E70">
            <w:delText xml:space="preserve"> cannot be mapped to a single code</w:delText>
          </w:r>
          <w:r w:rsidRPr="006062AA" w:rsidDel="00A63E70">
            <w:rPr>
              <w:b/>
            </w:rPr>
            <w:delText xml:space="preserve"> </w:delText>
          </w:r>
          <w:r w:rsidRPr="006062AA" w:rsidDel="00A63E70">
            <w:delText>even if more context is supplied,</w:delText>
          </w:r>
        </w:del>
      </w:moveFrom>
    </w:p>
    <w:p w:rsidR="006717B0" w:rsidRPr="006062AA" w:rsidDel="00A63E70" w:rsidRDefault="006717B0" w:rsidP="00305C1E">
      <w:pPr>
        <w:pStyle w:val="ListNumber4"/>
        <w:numPr>
          <w:ilvl w:val="0"/>
          <w:numId w:val="51"/>
        </w:numPr>
        <w:rPr>
          <w:del w:id="331" w:author="Keith W. Boone" w:date="2015-07-21T23:45:00Z"/>
        </w:rPr>
      </w:pPr>
      <w:moveFrom w:id="332" w:author="Keith W. Boone" w:date="2015-07-20T17:32:00Z">
        <w:del w:id="333" w:author="Keith W. Boone" w:date="2015-07-21T23:45:00Z">
          <w:r w:rsidRPr="006062AA" w:rsidDel="00A63E70">
            <w:delText xml:space="preserve">The </w:delText>
          </w:r>
          <w:r w:rsidRPr="006062AA" w:rsidDel="00A63E70">
            <w:rPr>
              <w:b/>
            </w:rPr>
            <w:delText>outcome</w:delText>
          </w:r>
          <w:r w:rsidRPr="006062AA" w:rsidDel="00A63E70">
            <w:delText xml:space="preserve"> parameter </w:delText>
          </w:r>
          <w:r w:rsidRPr="006062AA" w:rsidDel="00A63E70">
            <w:rPr>
              <w:smallCaps/>
            </w:rPr>
            <w:delText>shall</w:delText>
          </w:r>
          <w:r w:rsidRPr="006062AA" w:rsidDel="00A63E70">
            <w:delText xml:space="preserve"> not be present.</w:delText>
          </w:r>
        </w:del>
      </w:moveFrom>
    </w:p>
    <w:p w:rsidR="006717B0" w:rsidRPr="006062AA" w:rsidDel="00A63E70" w:rsidRDefault="006717B0" w:rsidP="00305C1E">
      <w:pPr>
        <w:pStyle w:val="ListNumber4"/>
        <w:numPr>
          <w:ilvl w:val="0"/>
          <w:numId w:val="51"/>
        </w:numPr>
        <w:rPr>
          <w:del w:id="334" w:author="Keith W. Boone" w:date="2015-07-21T23:45:00Z"/>
        </w:rPr>
      </w:pPr>
      <w:moveFrom w:id="335" w:author="Keith W. Boone" w:date="2015-07-20T17:32:00Z">
        <w:del w:id="336" w:author="Keith W. Boone" w:date="2015-07-21T23:45:00Z">
          <w:r w:rsidRPr="006062AA" w:rsidDel="00A63E70">
            <w:delText xml:space="preserve">The </w:delText>
          </w:r>
          <w:r w:rsidRPr="006062AA" w:rsidDel="00A63E70">
            <w:rPr>
              <w:b/>
            </w:rPr>
            <w:delText>result</w:delText>
          </w:r>
          <w:r w:rsidRPr="006062AA" w:rsidDel="00A63E70">
            <w:delText xml:space="preserve"> parameter </w:delText>
          </w:r>
          <w:r w:rsidRPr="006062AA" w:rsidDel="00A63E70">
            <w:rPr>
              <w:smallCaps/>
            </w:rPr>
            <w:delText>shall</w:delText>
          </w:r>
          <w:r w:rsidRPr="006062AA" w:rsidDel="00A63E70">
            <w:delText xml:space="preserve"> be set to false.</w:delText>
          </w:r>
        </w:del>
      </w:moveFrom>
    </w:p>
    <w:moveFromRangeEnd w:id="328"/>
    <w:p w:rsidR="00B53FFA" w:rsidRPr="006062AA" w:rsidRDefault="00B53FFA" w:rsidP="00305C1E">
      <w:pPr>
        <w:pStyle w:val="ListNumber3"/>
        <w:numPr>
          <w:ilvl w:val="0"/>
          <w:numId w:val="50"/>
        </w:numPr>
      </w:pPr>
      <w:r w:rsidRPr="006062AA">
        <w:t xml:space="preserve">If the specified </w:t>
      </w:r>
      <w:r w:rsidRPr="006062AA">
        <w:rPr>
          <w:b/>
        </w:rPr>
        <w:t>code</w:t>
      </w:r>
      <w:r w:rsidRPr="006062AA">
        <w:t xml:space="preserve"> can be mapped to </w:t>
      </w:r>
      <w:del w:id="337" w:author="Keith W. Boone" w:date="2015-07-21T23:45:00Z">
        <w:r w:rsidRPr="006062AA" w:rsidDel="00A63E70">
          <w:delText xml:space="preserve">a single </w:delText>
        </w:r>
      </w:del>
      <w:ins w:id="338" w:author="Keith W. Boone" w:date="2015-07-21T23:45:00Z">
        <w:r w:rsidR="00A63E70">
          <w:t xml:space="preserve">one or more </w:t>
        </w:r>
      </w:ins>
      <w:r w:rsidRPr="006062AA">
        <w:t>code</w:t>
      </w:r>
      <w:ins w:id="339" w:author="Keith W. Boone" w:date="2015-07-21T23:45:00Z">
        <w:r w:rsidR="00A63E70">
          <w:t>s</w:t>
        </w:r>
      </w:ins>
      <w:del w:id="340" w:author="Keith W. Boone" w:date="2015-07-20T17:34:00Z">
        <w:r w:rsidRPr="006062AA" w:rsidDel="00B611CB">
          <w:rPr>
            <w:b/>
          </w:rPr>
          <w:delText xml:space="preserve"> </w:delText>
        </w:r>
        <w:r w:rsidRPr="006062AA" w:rsidDel="00B611CB">
          <w:delText>without any more context</w:delText>
        </w:r>
      </w:del>
      <w:r w:rsidRPr="006062AA">
        <w:t>,</w:t>
      </w:r>
    </w:p>
    <w:p w:rsidR="00B53FFA" w:rsidRPr="006062AA" w:rsidRDefault="00B53FFA" w:rsidP="00305C1E">
      <w:pPr>
        <w:pStyle w:val="ListNumber4"/>
        <w:numPr>
          <w:ilvl w:val="0"/>
          <w:numId w:val="52"/>
        </w:numPr>
      </w:pPr>
      <w:del w:id="341" w:author="Keith W. Boone" w:date="2015-07-21T23:47:00Z">
        <w:r w:rsidRPr="006062AA" w:rsidDel="00A63E70">
          <w:delText xml:space="preserve">The </w:delText>
        </w:r>
      </w:del>
      <w:ins w:id="342" w:author="Keith W. Boone" w:date="2015-07-21T23:47:00Z">
        <w:r w:rsidR="00A63E70">
          <w:t>A</w:t>
        </w:r>
        <w:r w:rsidR="00A63E70" w:rsidRPr="006062AA">
          <w:t xml:space="preserve"> </w:t>
        </w:r>
      </w:ins>
      <w:del w:id="343" w:author="Keith W. Boone" w:date="2015-07-21T23:46:00Z">
        <w:r w:rsidRPr="006062AA" w:rsidDel="00A63E70">
          <w:rPr>
            <w:b/>
          </w:rPr>
          <w:delText>outcome</w:delText>
        </w:r>
        <w:r w:rsidRPr="006062AA" w:rsidDel="00A63E70">
          <w:delText xml:space="preserve"> </w:delText>
        </w:r>
      </w:del>
      <w:ins w:id="344" w:author="Keith W. Boone" w:date="2015-07-21T23:46:00Z">
        <w:r w:rsidR="00A63E70">
          <w:rPr>
            <w:b/>
          </w:rPr>
          <w:t>match</w:t>
        </w:r>
        <w:r w:rsidR="00A63E70" w:rsidRPr="006062AA">
          <w:t xml:space="preserve"> </w:t>
        </w:r>
      </w:ins>
      <w:r w:rsidRPr="006062AA">
        <w:t xml:space="preserve">parameter </w:t>
      </w:r>
      <w:r w:rsidRPr="006062AA">
        <w:rPr>
          <w:smallCaps/>
        </w:rPr>
        <w:t>shall</w:t>
      </w:r>
      <w:r w:rsidRPr="006062AA">
        <w:t xml:space="preserve"> be </w:t>
      </w:r>
      <w:ins w:id="345" w:author="Keith W. Boone" w:date="2015-07-21T23:47:00Z">
        <w:r w:rsidR="00A63E70">
          <w:t xml:space="preserve">produced to </w:t>
        </w:r>
      </w:ins>
      <w:del w:id="346" w:author="Keith W. Boone" w:date="2015-07-21T23:46:00Z">
        <w:r w:rsidRPr="006062AA" w:rsidDel="00A63E70">
          <w:delText xml:space="preserve">set </w:delText>
        </w:r>
      </w:del>
      <w:del w:id="347" w:author="Keith W. Boone" w:date="2015-07-21T23:47:00Z">
        <w:r w:rsidRPr="006062AA" w:rsidDel="00A63E70">
          <w:delText xml:space="preserve">to </w:delText>
        </w:r>
      </w:del>
      <w:del w:id="348" w:author="Keith W. Boone" w:date="2015-07-21T23:46:00Z">
        <w:r w:rsidRPr="006062AA" w:rsidDel="00A63E70">
          <w:delText>the single code identified</w:delText>
        </w:r>
      </w:del>
      <w:ins w:id="349" w:author="Keith W. Boone" w:date="2015-07-21T23:46:00Z">
        <w:r w:rsidR="00A63E70">
          <w:t xml:space="preserve">record </w:t>
        </w:r>
      </w:ins>
      <w:ins w:id="350" w:author="Keith W. Boone" w:date="2015-07-21T23:47:00Z">
        <w:r w:rsidR="00A63E70">
          <w:t>each matched code identified</w:t>
        </w:r>
      </w:ins>
      <w:r w:rsidRPr="006062AA">
        <w:t>.</w:t>
      </w:r>
    </w:p>
    <w:p w:rsidR="00B53FFA" w:rsidRDefault="00B53FFA" w:rsidP="00305C1E">
      <w:pPr>
        <w:pStyle w:val="ListNumber4"/>
        <w:numPr>
          <w:ilvl w:val="0"/>
          <w:numId w:val="52"/>
        </w:numPr>
        <w:rPr>
          <w:ins w:id="351" w:author="Keith W. Boone" w:date="2015-07-20T17:34:00Z"/>
        </w:rPr>
      </w:pPr>
      <w:r w:rsidRPr="006062AA">
        <w:t xml:space="preserve">The </w:t>
      </w:r>
      <w:r w:rsidRPr="006062AA">
        <w:rPr>
          <w:b/>
        </w:rPr>
        <w:t>result</w:t>
      </w:r>
      <w:r w:rsidRPr="006062AA">
        <w:t xml:space="preserve"> parameter </w:t>
      </w:r>
      <w:r w:rsidRPr="006062AA">
        <w:rPr>
          <w:smallCaps/>
        </w:rPr>
        <w:t>shall</w:t>
      </w:r>
      <w:r w:rsidRPr="006062AA">
        <w:t xml:space="preserve"> be set to true.</w:t>
      </w:r>
    </w:p>
    <w:p w:rsidR="00B611CB" w:rsidRPr="006062AA" w:rsidRDefault="00B611CB" w:rsidP="00B611CB">
      <w:pPr>
        <w:pStyle w:val="ListNumber3"/>
        <w:numPr>
          <w:ilvl w:val="0"/>
          <w:numId w:val="50"/>
        </w:numPr>
        <w:rPr>
          <w:ins w:id="352" w:author="Keith W. Boone" w:date="2015-07-20T17:35:00Z"/>
        </w:rPr>
      </w:pPr>
      <w:ins w:id="353" w:author="Keith W. Boone" w:date="2015-07-20T17:35:00Z">
        <w:r w:rsidRPr="006062AA">
          <w:t xml:space="preserve">If the specified </w:t>
        </w:r>
        <w:r w:rsidRPr="006062AA">
          <w:rPr>
            <w:b/>
          </w:rPr>
          <w:t>code</w:t>
        </w:r>
        <w:r w:rsidRPr="006062AA">
          <w:t xml:space="preserve"> can</w:t>
        </w:r>
        <w:r>
          <w:t>not</w:t>
        </w:r>
        <w:r w:rsidRPr="006062AA">
          <w:t xml:space="preserve"> be mapped to </w:t>
        </w:r>
      </w:ins>
      <w:ins w:id="354" w:author="Keith W. Boone" w:date="2015-07-21T23:45:00Z">
        <w:r w:rsidR="00A63E70">
          <w:t xml:space="preserve">one or more </w:t>
        </w:r>
      </w:ins>
      <w:ins w:id="355" w:author="Keith W. Boone" w:date="2015-07-20T17:35:00Z">
        <w:r w:rsidRPr="006062AA">
          <w:t>code</w:t>
        </w:r>
      </w:ins>
      <w:ins w:id="356" w:author="Keith W. Boone" w:date="2015-07-21T23:45:00Z">
        <w:r w:rsidR="00A63E70">
          <w:t>s</w:t>
        </w:r>
      </w:ins>
      <w:ins w:id="357" w:author="Keith W. Boone" w:date="2015-07-20T17:35:00Z">
        <w:r w:rsidRPr="006062AA">
          <w:t>,</w:t>
        </w:r>
      </w:ins>
    </w:p>
    <w:p w:rsidR="00B611CB" w:rsidRDefault="00B611CB">
      <w:pPr>
        <w:pStyle w:val="ListNumber4"/>
        <w:numPr>
          <w:ilvl w:val="0"/>
          <w:numId w:val="66"/>
        </w:numPr>
        <w:rPr>
          <w:ins w:id="358" w:author="Keith W. Boone" w:date="2015-07-20T17:37:00Z"/>
        </w:rPr>
        <w:pPrChange w:id="359" w:author="Keith W. Boone" w:date="2015-07-20T17:35:00Z">
          <w:pPr>
            <w:pStyle w:val="ListNumber4"/>
            <w:numPr>
              <w:numId w:val="52"/>
            </w:numPr>
            <w:tabs>
              <w:tab w:val="clear" w:pos="1440"/>
            </w:tabs>
          </w:pPr>
        </w:pPrChange>
      </w:pPr>
      <w:ins w:id="360" w:author="Keith W. Boone" w:date="2015-07-20T17:37:00Z">
        <w:r w:rsidRPr="006062AA">
          <w:t xml:space="preserve">The </w:t>
        </w:r>
      </w:ins>
      <w:ins w:id="361" w:author="Keith W. Boone" w:date="2015-07-21T23:47:00Z">
        <w:r w:rsidR="00A63E70">
          <w:rPr>
            <w:b/>
          </w:rPr>
          <w:t xml:space="preserve">match </w:t>
        </w:r>
      </w:ins>
      <w:ins w:id="362" w:author="Keith W. Boone" w:date="2015-07-20T17:37:00Z">
        <w:r w:rsidRPr="006062AA">
          <w:t xml:space="preserve">parameter </w:t>
        </w:r>
        <w:r w:rsidRPr="006062AA">
          <w:rPr>
            <w:smallCaps/>
          </w:rPr>
          <w:t>shal</w:t>
        </w:r>
      </w:ins>
      <w:ins w:id="363" w:author="Keith W. Boone" w:date="2015-07-20T17:38:00Z">
        <w:r>
          <w:rPr>
            <w:smallCaps/>
          </w:rPr>
          <w:t xml:space="preserve">l not </w:t>
        </w:r>
      </w:ins>
      <w:ins w:id="364" w:author="Keith W. Boone" w:date="2015-07-20T17:37:00Z">
        <w:r w:rsidRPr="006062AA">
          <w:t xml:space="preserve">be </w:t>
        </w:r>
      </w:ins>
      <w:ins w:id="365" w:author="Keith W. Boone" w:date="2015-07-20T17:38:00Z">
        <w:r>
          <w:t>present</w:t>
        </w:r>
      </w:ins>
      <w:ins w:id="366" w:author="Keith W. Boone" w:date="2015-07-20T17:37:00Z">
        <w:r w:rsidRPr="006062AA">
          <w:t>.</w:t>
        </w:r>
      </w:ins>
    </w:p>
    <w:p w:rsidR="00B611CB" w:rsidRDefault="00B611CB">
      <w:pPr>
        <w:pStyle w:val="ListNumber4"/>
        <w:numPr>
          <w:ilvl w:val="0"/>
          <w:numId w:val="66"/>
        </w:numPr>
        <w:rPr>
          <w:ins w:id="367" w:author="Keith W. Boone" w:date="2015-07-20T17:37:00Z"/>
        </w:rPr>
        <w:pPrChange w:id="368" w:author="Keith W. Boone" w:date="2015-07-20T17:35:00Z">
          <w:pPr>
            <w:pStyle w:val="ListNumber4"/>
            <w:numPr>
              <w:numId w:val="52"/>
            </w:numPr>
            <w:tabs>
              <w:tab w:val="clear" w:pos="1440"/>
            </w:tabs>
          </w:pPr>
        </w:pPrChange>
      </w:pPr>
      <w:ins w:id="369" w:author="Keith W. Boone" w:date="2015-07-20T17:35:00Z">
        <w:r w:rsidRPr="006062AA">
          <w:t xml:space="preserve">The </w:t>
        </w:r>
        <w:r w:rsidRPr="006062AA">
          <w:rPr>
            <w:b/>
          </w:rPr>
          <w:t>result</w:t>
        </w:r>
        <w:r w:rsidRPr="006062AA">
          <w:t xml:space="preserve"> parameter </w:t>
        </w:r>
        <w:r w:rsidRPr="006062AA">
          <w:rPr>
            <w:smallCaps/>
          </w:rPr>
          <w:t>shall</w:t>
        </w:r>
        <w:r w:rsidRPr="006062AA">
          <w:t xml:space="preserve"> be set to </w:t>
        </w:r>
      </w:ins>
      <w:ins w:id="370" w:author="Keith W. Boone" w:date="2015-07-20T17:36:00Z">
        <w:r>
          <w:t>false</w:t>
        </w:r>
      </w:ins>
      <w:ins w:id="371" w:author="Keith W. Boone" w:date="2015-07-20T17:35:00Z">
        <w:r w:rsidRPr="006062AA">
          <w:t>.</w:t>
        </w:r>
      </w:ins>
    </w:p>
    <w:p w:rsidR="00B611CB" w:rsidRPr="006062AA" w:rsidDel="00B611CB" w:rsidRDefault="00B611CB">
      <w:pPr>
        <w:pStyle w:val="ListNumber4"/>
        <w:numPr>
          <w:ilvl w:val="0"/>
          <w:numId w:val="52"/>
        </w:numPr>
        <w:rPr>
          <w:del w:id="372" w:author="Keith W. Boone" w:date="2015-07-20T17:34:00Z"/>
        </w:rPr>
      </w:pPr>
    </w:p>
    <w:p w:rsidR="00B53FFA" w:rsidRPr="006062AA" w:rsidDel="00B611CB" w:rsidRDefault="00B53FFA" w:rsidP="00305C1E">
      <w:pPr>
        <w:pStyle w:val="ListNumber3"/>
        <w:numPr>
          <w:ilvl w:val="0"/>
          <w:numId w:val="50"/>
        </w:numPr>
        <w:rPr>
          <w:del w:id="373" w:author="Keith W. Boone" w:date="2015-07-20T17:40:00Z"/>
        </w:rPr>
      </w:pPr>
      <w:r w:rsidRPr="006062AA">
        <w:t xml:space="preserve">If the specified code can be mapped to </w:t>
      </w:r>
      <w:del w:id="374" w:author="Keith W. Boone" w:date="2015-07-20T17:40:00Z">
        <w:r w:rsidRPr="006062AA" w:rsidDel="00B611CB">
          <w:delText xml:space="preserve">different </w:delText>
        </w:r>
      </w:del>
      <w:r w:rsidRPr="006062AA">
        <w:t xml:space="preserve">multiple </w:t>
      </w:r>
      <w:ins w:id="375" w:author="Keith W. Boone" w:date="2015-07-20T17:40:00Z">
        <w:r w:rsidR="00B611CB">
          <w:t xml:space="preserve">different </w:t>
        </w:r>
      </w:ins>
      <w:r w:rsidRPr="006062AA">
        <w:t xml:space="preserve">codes depending on additional context not already specified in the </w:t>
      </w:r>
      <w:del w:id="376" w:author="Keith W. Boone" w:date="2015-07-21T23:44:00Z">
        <w:r w:rsidRPr="006062AA" w:rsidDel="00A63E70">
          <w:rPr>
            <w:b/>
          </w:rPr>
          <w:delText>dependsOn</w:delText>
        </w:r>
      </w:del>
      <w:ins w:id="377" w:author="Keith W. Boone" w:date="2015-07-21T23:44:00Z">
        <w:r w:rsidR="00A63E70">
          <w:rPr>
            <w:b/>
          </w:rPr>
          <w:t>dependency</w:t>
        </w:r>
      </w:ins>
      <w:r w:rsidRPr="006062AA">
        <w:t xml:space="preserve"> parameter</w:t>
      </w:r>
    </w:p>
    <w:p w:rsidR="00B53FFA" w:rsidRPr="006062AA" w:rsidRDefault="00B53FFA">
      <w:pPr>
        <w:pStyle w:val="ListNumber3"/>
        <w:numPr>
          <w:ilvl w:val="0"/>
          <w:numId w:val="50"/>
        </w:numPr>
        <w:pPrChange w:id="378" w:author="Keith W. Boone" w:date="2015-07-20T17:40:00Z">
          <w:pPr>
            <w:pStyle w:val="ListNumber4"/>
            <w:numPr>
              <w:numId w:val="53"/>
            </w:numPr>
            <w:tabs>
              <w:tab w:val="clear" w:pos="1440"/>
            </w:tabs>
          </w:pPr>
        </w:pPrChange>
      </w:pPr>
      <w:del w:id="379" w:author="Keith W. Boone" w:date="2015-07-20T17:40:00Z">
        <w:r w:rsidRPr="006062AA" w:rsidDel="00B611CB">
          <w:delText xml:space="preserve">All </w:delText>
        </w:r>
      </w:del>
      <w:ins w:id="380" w:author="Keith W. Boone" w:date="2015-07-20T17:40:00Z">
        <w:r w:rsidR="00B611CB">
          <w:t xml:space="preserve">, then </w:t>
        </w:r>
      </w:ins>
      <w:r w:rsidRPr="006062AA">
        <w:t xml:space="preserve">additional contexts that support a better mapping shall be </w:t>
      </w:r>
      <w:r w:rsidR="00CD554D" w:rsidRPr="006062AA">
        <w:t xml:space="preserve">reported in </w:t>
      </w:r>
      <w:r w:rsidRPr="006062AA">
        <w:t xml:space="preserve">the </w:t>
      </w:r>
      <w:del w:id="381" w:author="Keith W. Boone" w:date="2015-07-21T23:44:00Z">
        <w:r w:rsidRPr="006062AA" w:rsidDel="00A63E70">
          <w:rPr>
            <w:b/>
          </w:rPr>
          <w:delText>dependsOn</w:delText>
        </w:r>
      </w:del>
      <w:ins w:id="382" w:author="Keith W. Boone" w:date="2015-07-21T23:44:00Z">
        <w:r w:rsidR="00A63E70">
          <w:rPr>
            <w:b/>
          </w:rPr>
          <w:t>dependency</w:t>
        </w:r>
      </w:ins>
      <w:r w:rsidRPr="006062AA">
        <w:t xml:space="preserve"> output parameters.</w:t>
      </w:r>
    </w:p>
    <w:p w:rsidR="00B53FFA" w:rsidRPr="006062AA" w:rsidDel="00B611CB" w:rsidRDefault="00B53FFA" w:rsidP="00305C1E">
      <w:pPr>
        <w:pStyle w:val="ListNumber4"/>
        <w:numPr>
          <w:ilvl w:val="0"/>
          <w:numId w:val="53"/>
        </w:numPr>
        <w:rPr>
          <w:del w:id="383" w:author="Keith W. Boone" w:date="2015-07-20T17:36:00Z"/>
        </w:rPr>
      </w:pPr>
      <w:del w:id="384" w:author="Keith W. Boone" w:date="2015-07-20T17:36:00Z">
        <w:r w:rsidRPr="006062AA" w:rsidDel="00B611CB">
          <w:lastRenderedPageBreak/>
          <w:delText xml:space="preserve">The </w:delText>
        </w:r>
        <w:r w:rsidRPr="006062AA" w:rsidDel="00B611CB">
          <w:rPr>
            <w:b/>
          </w:rPr>
          <w:delText>result</w:delText>
        </w:r>
        <w:r w:rsidRPr="006062AA" w:rsidDel="00B611CB">
          <w:delText xml:space="preserve"> parameter </w:delText>
        </w:r>
        <w:r w:rsidRPr="006062AA" w:rsidDel="00B611CB">
          <w:rPr>
            <w:smallCaps/>
          </w:rPr>
          <w:delText>shall</w:delText>
        </w:r>
        <w:r w:rsidRPr="006062AA" w:rsidDel="00B611CB">
          <w:delText xml:space="preserve"> be set to false.</w:delText>
        </w:r>
      </w:del>
    </w:p>
    <w:p w:rsidR="00CD554D" w:rsidRPr="006062AA" w:rsidDel="00B611CB" w:rsidRDefault="00CD554D" w:rsidP="00305C1E">
      <w:pPr>
        <w:pStyle w:val="ListNumber3"/>
        <w:numPr>
          <w:ilvl w:val="0"/>
          <w:numId w:val="50"/>
        </w:numPr>
        <w:rPr>
          <w:del w:id="385" w:author="Keith W. Boone" w:date="2015-07-20T17:39:00Z"/>
        </w:rPr>
      </w:pPr>
      <w:del w:id="386" w:author="Keith W. Boone" w:date="2015-07-20T17:39:00Z">
        <w:r w:rsidRPr="006062AA" w:rsidDel="00B611CB">
          <w:delText>If both a and b apply:</w:delText>
        </w:r>
      </w:del>
    </w:p>
    <w:p w:rsidR="00CD554D" w:rsidRPr="006062AA" w:rsidDel="00B611CB" w:rsidRDefault="00CD554D" w:rsidP="00305C1E">
      <w:pPr>
        <w:pStyle w:val="ListNumber4"/>
        <w:numPr>
          <w:ilvl w:val="0"/>
          <w:numId w:val="54"/>
        </w:numPr>
        <w:rPr>
          <w:del w:id="387" w:author="Keith W. Boone" w:date="2015-07-20T17:39:00Z"/>
        </w:rPr>
      </w:pPr>
      <w:del w:id="388" w:author="Keith W. Boone" w:date="2015-07-20T17:39:00Z">
        <w:r w:rsidRPr="006062AA" w:rsidDel="00B611CB">
          <w:delText xml:space="preserve">The </w:delText>
        </w:r>
        <w:r w:rsidRPr="006062AA" w:rsidDel="00B611CB">
          <w:rPr>
            <w:b/>
          </w:rPr>
          <w:delText>outcome</w:delText>
        </w:r>
        <w:r w:rsidRPr="006062AA" w:rsidDel="00B611CB">
          <w:delText xml:space="preserve"> parameter </w:delText>
        </w:r>
        <w:r w:rsidRPr="006062AA" w:rsidDel="00B611CB">
          <w:rPr>
            <w:smallCaps/>
          </w:rPr>
          <w:delText>shall</w:delText>
        </w:r>
        <w:r w:rsidRPr="006062AA" w:rsidDel="00B611CB">
          <w:delText xml:space="preserve"> be set to the single code identified.</w:delText>
        </w:r>
      </w:del>
    </w:p>
    <w:p w:rsidR="00CD554D" w:rsidRPr="006062AA" w:rsidDel="00B611CB" w:rsidRDefault="00CD554D" w:rsidP="00305C1E">
      <w:pPr>
        <w:pStyle w:val="ListNumber4"/>
        <w:numPr>
          <w:ilvl w:val="0"/>
          <w:numId w:val="54"/>
        </w:numPr>
        <w:rPr>
          <w:del w:id="389" w:author="Keith W. Boone" w:date="2015-07-20T17:39:00Z"/>
        </w:rPr>
      </w:pPr>
      <w:del w:id="390" w:author="Keith W. Boone" w:date="2015-07-20T17:39:00Z">
        <w:r w:rsidRPr="006062AA" w:rsidDel="00B611CB">
          <w:delText xml:space="preserve">All additional contexts that support a better mapping shall be reported in the </w:delText>
        </w:r>
        <w:r w:rsidRPr="006062AA" w:rsidDel="00B611CB">
          <w:rPr>
            <w:b/>
          </w:rPr>
          <w:delText>dependsOn</w:delText>
        </w:r>
        <w:r w:rsidRPr="006062AA" w:rsidDel="00B611CB">
          <w:delText xml:space="preserve"> output parameters.</w:delText>
        </w:r>
      </w:del>
    </w:p>
    <w:p w:rsidR="00B611CB" w:rsidRPr="006062AA" w:rsidDel="00B611CB" w:rsidRDefault="00CD554D" w:rsidP="00B611CB">
      <w:pPr>
        <w:pStyle w:val="ListNumber3"/>
        <w:numPr>
          <w:ilvl w:val="0"/>
          <w:numId w:val="50"/>
        </w:numPr>
        <w:rPr>
          <w:del w:id="391" w:author="Keith W. Boone" w:date="2015-07-20T17:39:00Z"/>
        </w:rPr>
      </w:pPr>
      <w:del w:id="392" w:author="Keith W. Boone" w:date="2015-07-20T17:39:00Z">
        <w:r w:rsidRPr="006062AA" w:rsidDel="00B611CB">
          <w:delText xml:space="preserve">The </w:delText>
        </w:r>
        <w:r w:rsidRPr="006062AA" w:rsidDel="00B611CB">
          <w:rPr>
            <w:b/>
          </w:rPr>
          <w:delText>result</w:delText>
        </w:r>
        <w:r w:rsidRPr="006062AA" w:rsidDel="00B611CB">
          <w:delText xml:space="preserve"> parameter </w:delText>
        </w:r>
        <w:r w:rsidRPr="006062AA" w:rsidDel="00B611CB">
          <w:rPr>
            <w:smallCaps/>
          </w:rPr>
          <w:delText>shall</w:delText>
        </w:r>
        <w:r w:rsidRPr="006062AA" w:rsidDel="00B611CB">
          <w:delText xml:space="preserve"> be set to true.</w:delText>
        </w:r>
      </w:del>
      <w:moveToRangeStart w:id="393" w:author="Keith W. Boone" w:date="2015-07-20T17:32:00Z" w:name="move425176871"/>
      <w:moveTo w:id="394" w:author="Keith W. Boone" w:date="2015-07-20T17:32:00Z">
        <w:del w:id="395" w:author="Keith W. Boone" w:date="2015-07-20T17:39:00Z">
          <w:r w:rsidR="00B611CB" w:rsidRPr="006062AA" w:rsidDel="00B611CB">
            <w:delText xml:space="preserve">If the specified </w:delText>
          </w:r>
          <w:r w:rsidR="00B611CB" w:rsidRPr="006062AA" w:rsidDel="00B611CB">
            <w:rPr>
              <w:b/>
            </w:rPr>
            <w:delText>code</w:delText>
          </w:r>
          <w:r w:rsidR="00B611CB" w:rsidRPr="006062AA" w:rsidDel="00B611CB">
            <w:delText xml:space="preserve"> cannot be mapped to a single code</w:delText>
          </w:r>
          <w:r w:rsidR="00B611CB" w:rsidRPr="006062AA" w:rsidDel="00B611CB">
            <w:rPr>
              <w:b/>
            </w:rPr>
            <w:delText xml:space="preserve"> </w:delText>
          </w:r>
          <w:r w:rsidR="00B611CB" w:rsidRPr="006062AA" w:rsidDel="00B611CB">
            <w:delText>even if more context is supplied,</w:delText>
          </w:r>
        </w:del>
      </w:moveTo>
    </w:p>
    <w:p w:rsidR="00B611CB" w:rsidRPr="006062AA" w:rsidDel="00B611CB" w:rsidRDefault="00B611CB" w:rsidP="00B611CB">
      <w:pPr>
        <w:pStyle w:val="ListNumber4"/>
        <w:numPr>
          <w:ilvl w:val="0"/>
          <w:numId w:val="51"/>
        </w:numPr>
        <w:rPr>
          <w:del w:id="396" w:author="Keith W. Boone" w:date="2015-07-20T17:39:00Z"/>
        </w:rPr>
      </w:pPr>
      <w:moveTo w:id="397" w:author="Keith W. Boone" w:date="2015-07-20T17:32:00Z">
        <w:del w:id="398" w:author="Keith W. Boone" w:date="2015-07-20T17:39:00Z">
          <w:r w:rsidRPr="006062AA" w:rsidDel="00B611CB">
            <w:delText xml:space="preserve">The </w:delText>
          </w:r>
          <w:r w:rsidRPr="006062AA" w:rsidDel="00B611CB">
            <w:rPr>
              <w:b/>
            </w:rPr>
            <w:delText>outcome</w:delText>
          </w:r>
          <w:r w:rsidRPr="006062AA" w:rsidDel="00B611CB">
            <w:delText xml:space="preserve"> parameter </w:delText>
          </w:r>
          <w:r w:rsidRPr="006062AA" w:rsidDel="00B611CB">
            <w:rPr>
              <w:smallCaps/>
            </w:rPr>
            <w:delText>shal</w:delText>
          </w:r>
        </w:del>
        <w:del w:id="399" w:author="Keith W. Boone" w:date="2015-07-20T17:38:00Z">
          <w:r w:rsidRPr="006062AA" w:rsidDel="00B611CB">
            <w:rPr>
              <w:smallCaps/>
            </w:rPr>
            <w:delText>l</w:delText>
          </w:r>
          <w:r w:rsidRPr="006062AA" w:rsidDel="00B611CB">
            <w:delText xml:space="preserve"> not </w:delText>
          </w:r>
        </w:del>
        <w:del w:id="400" w:author="Keith W. Boone" w:date="2015-07-20T17:39:00Z">
          <w:r w:rsidRPr="006062AA" w:rsidDel="00B611CB">
            <w:delText>be present.</w:delText>
          </w:r>
        </w:del>
      </w:moveTo>
    </w:p>
    <w:p w:rsidR="00B611CB" w:rsidRPr="006062AA" w:rsidDel="00B611CB" w:rsidRDefault="00B611CB" w:rsidP="00B611CB">
      <w:pPr>
        <w:pStyle w:val="ListNumber4"/>
        <w:numPr>
          <w:ilvl w:val="0"/>
          <w:numId w:val="51"/>
        </w:numPr>
        <w:rPr>
          <w:del w:id="401" w:author="Keith W. Boone" w:date="2015-07-20T17:39:00Z"/>
        </w:rPr>
      </w:pPr>
      <w:moveTo w:id="402" w:author="Keith W. Boone" w:date="2015-07-20T17:32:00Z">
        <w:del w:id="403" w:author="Keith W. Boone" w:date="2015-07-20T17:39:00Z">
          <w:r w:rsidRPr="006062AA" w:rsidDel="00B611CB">
            <w:delText xml:space="preserve">The </w:delText>
          </w:r>
          <w:r w:rsidRPr="006062AA" w:rsidDel="00B611CB">
            <w:rPr>
              <w:b/>
            </w:rPr>
            <w:delText>result</w:delText>
          </w:r>
          <w:r w:rsidRPr="006062AA" w:rsidDel="00B611CB">
            <w:delText xml:space="preserve"> parameter </w:delText>
          </w:r>
          <w:r w:rsidRPr="006062AA" w:rsidDel="00B611CB">
            <w:rPr>
              <w:smallCaps/>
            </w:rPr>
            <w:delText>shall</w:delText>
          </w:r>
          <w:r w:rsidRPr="006062AA" w:rsidDel="00B611CB">
            <w:delText xml:space="preserve"> be set to false.</w:delText>
          </w:r>
        </w:del>
      </w:moveTo>
    </w:p>
    <w:moveToRangeEnd w:id="393"/>
    <w:p w:rsidR="00B611CB" w:rsidRPr="006062AA" w:rsidDel="00B611CB" w:rsidRDefault="00B611CB">
      <w:pPr>
        <w:pStyle w:val="ListNumber4"/>
        <w:numPr>
          <w:ilvl w:val="0"/>
          <w:numId w:val="0"/>
        </w:numPr>
        <w:rPr>
          <w:del w:id="404" w:author="Keith W. Boone" w:date="2015-07-20T17:40:00Z"/>
        </w:rPr>
        <w:pPrChange w:id="405" w:author="Keith W. Boone" w:date="2015-07-20T17:39:00Z">
          <w:pPr>
            <w:pStyle w:val="ListNumber4"/>
            <w:numPr>
              <w:numId w:val="54"/>
            </w:numPr>
            <w:tabs>
              <w:tab w:val="clear" w:pos="1440"/>
            </w:tabs>
          </w:pPr>
        </w:pPrChange>
      </w:pPr>
    </w:p>
    <w:p w:rsidR="00CC1420" w:rsidRPr="006062AA" w:rsidRDefault="00CC1420" w:rsidP="00CC1420">
      <w:pPr>
        <w:pStyle w:val="Heading5"/>
        <w:numPr>
          <w:ilvl w:val="0"/>
          <w:numId w:val="0"/>
        </w:numPr>
        <w:rPr>
          <w:noProof w:val="0"/>
        </w:rPr>
      </w:pPr>
      <w:bookmarkStart w:id="406" w:name="_Toc420925129"/>
      <w:proofErr w:type="gramStart"/>
      <w:r w:rsidRPr="006062AA">
        <w:rPr>
          <w:noProof w:val="0"/>
        </w:rPr>
        <w:t>3.Y.4.1.4</w:t>
      </w:r>
      <w:proofErr w:type="gramEnd"/>
      <w:r w:rsidRPr="006062AA">
        <w:rPr>
          <w:noProof w:val="0"/>
        </w:rPr>
        <w:t xml:space="preserve"> Expected Actions for the Device Mapping Option</w:t>
      </w:r>
      <w:bookmarkEnd w:id="406"/>
    </w:p>
    <w:p w:rsidR="00CC1420" w:rsidRPr="006062AA" w:rsidRDefault="00CC1420" w:rsidP="00CC1420">
      <w:pPr>
        <w:pStyle w:val="BodyText"/>
      </w:pPr>
      <w:r w:rsidRPr="006062AA">
        <w:t>When a mapping is being requested for an IEEE nomenclature code</w:t>
      </w:r>
      <w:r w:rsidR="00177971" w:rsidRPr="006062AA">
        <w:t xml:space="preserve"> </w:t>
      </w:r>
      <w:r w:rsidR="009E738D" w:rsidRPr="006062AA">
        <w:t xml:space="preserve">to LOINC </w:t>
      </w:r>
      <w:r w:rsidR="00177971" w:rsidRPr="006062AA">
        <w:t>and the Device Mapping Option is supported</w:t>
      </w:r>
      <w:r w:rsidRPr="006062AA">
        <w:t>:</w:t>
      </w:r>
    </w:p>
    <w:p w:rsidR="00CC1420" w:rsidRPr="006062AA" w:rsidRDefault="00CC1420" w:rsidP="00CC1420">
      <w:pPr>
        <w:pStyle w:val="BodyText"/>
      </w:pPr>
      <w:r w:rsidRPr="006062AA">
        <w:t xml:space="preserve">The Clinical Mapping Requestor </w:t>
      </w:r>
      <w:r w:rsidR="003E0614">
        <w:t>Actor</w:t>
      </w:r>
      <w:r w:rsidR="00C20A6C" w:rsidRPr="006062AA">
        <w:t xml:space="preserve"> </w:t>
      </w:r>
      <w:r w:rsidR="00C20A6C" w:rsidRPr="006062AA">
        <w:rPr>
          <w:smallCaps/>
        </w:rPr>
        <w:t>shall</w:t>
      </w:r>
      <w:r w:rsidR="00C20A6C" w:rsidRPr="006062AA">
        <w:t xml:space="preserve"> </w:t>
      </w:r>
      <w:proofErr w:type="gramStart"/>
      <w:r w:rsidR="00C20A6C" w:rsidRPr="006062AA">
        <w:t>populate</w:t>
      </w:r>
      <w:proofErr w:type="gramEnd"/>
      <w:r w:rsidR="00C20A6C" w:rsidRPr="006062AA">
        <w:t xml:space="preserve"> the input parameters such that</w:t>
      </w:r>
      <w:r w:rsidRPr="006062AA">
        <w:t>:</w:t>
      </w:r>
    </w:p>
    <w:p w:rsidR="00CC1420" w:rsidRPr="006062AA" w:rsidRDefault="00177971" w:rsidP="00305C1E">
      <w:pPr>
        <w:pStyle w:val="ListNumber2"/>
        <w:numPr>
          <w:ilvl w:val="0"/>
          <w:numId w:val="55"/>
        </w:numPr>
      </w:pPr>
      <w:r w:rsidRPr="006062AA">
        <w:t xml:space="preserve">The </w:t>
      </w:r>
      <w:r w:rsidRPr="006062AA">
        <w:rPr>
          <w:b/>
        </w:rPr>
        <w:t>code</w:t>
      </w:r>
      <w:r w:rsidRPr="006062AA">
        <w:t xml:space="preserve"> parameter </w:t>
      </w:r>
      <w:r w:rsidRPr="006062AA">
        <w:rPr>
          <w:smallCaps/>
        </w:rPr>
        <w:t>shall</w:t>
      </w:r>
      <w:r w:rsidRPr="006062AA">
        <w:t xml:space="preserve"> be populated with a value from the IEEE nomenclature.</w:t>
      </w:r>
    </w:p>
    <w:p w:rsidR="00177971" w:rsidRPr="006062AA" w:rsidRDefault="00177971" w:rsidP="00305C1E">
      <w:pPr>
        <w:pStyle w:val="ListNumber2"/>
      </w:pPr>
      <w:r w:rsidRPr="006062AA">
        <w:t xml:space="preserve">The </w:t>
      </w:r>
      <w:r w:rsidRPr="006062AA">
        <w:rPr>
          <w:b/>
        </w:rPr>
        <w:t>system</w:t>
      </w:r>
      <w:r w:rsidRPr="006062AA">
        <w:t xml:space="preserve"> parameter </w:t>
      </w:r>
      <w:r w:rsidRPr="006062AA">
        <w:rPr>
          <w:smallCaps/>
        </w:rPr>
        <w:t>shall</w:t>
      </w:r>
      <w:r w:rsidRPr="006062AA">
        <w:t xml:space="preserve"> be populated with “urn:std:iso:11073:10101”.</w:t>
      </w:r>
    </w:p>
    <w:p w:rsidR="00177971" w:rsidRPr="006062AA" w:rsidRDefault="00177971" w:rsidP="00305C1E">
      <w:pPr>
        <w:pStyle w:val="ListNumber2"/>
      </w:pPr>
      <w:r w:rsidRPr="006062AA">
        <w:t xml:space="preserve">The </w:t>
      </w:r>
      <w:r w:rsidRPr="006062AA">
        <w:rPr>
          <w:b/>
        </w:rPr>
        <w:t>target</w:t>
      </w:r>
      <w:r w:rsidRPr="006062AA">
        <w:t xml:space="preserve"> parameter </w:t>
      </w:r>
      <w:r w:rsidRPr="006062AA">
        <w:rPr>
          <w:smallCaps/>
        </w:rPr>
        <w:t>shall</w:t>
      </w:r>
      <w:r w:rsidRPr="006062AA">
        <w:t xml:space="preserve"> be populated with “http://loinc.org”.</w:t>
      </w:r>
    </w:p>
    <w:p w:rsidR="00177971" w:rsidRPr="006062AA" w:rsidRDefault="00177971" w:rsidP="00305C1E">
      <w:pPr>
        <w:pStyle w:val="ListNumber2"/>
      </w:pPr>
      <w:r w:rsidRPr="006062AA">
        <w:t xml:space="preserve">At most one </w:t>
      </w:r>
      <w:del w:id="407" w:author="Keith W. Boone" w:date="2015-07-21T23:48:00Z">
        <w:r w:rsidRPr="006062AA" w:rsidDel="00144E46">
          <w:rPr>
            <w:b/>
          </w:rPr>
          <w:delText>cmap:</w:delText>
        </w:r>
      </w:del>
      <w:del w:id="408" w:author="Keith W. Boone" w:date="2015-07-21T23:44:00Z">
        <w:r w:rsidRPr="006062AA" w:rsidDel="00A63E70">
          <w:rPr>
            <w:b/>
          </w:rPr>
          <w:delText>dependsOn</w:delText>
        </w:r>
      </w:del>
      <w:ins w:id="409" w:author="Keith W. Boone" w:date="2015-07-21T23:44:00Z">
        <w:r w:rsidR="00A63E70">
          <w:rPr>
            <w:b/>
          </w:rPr>
          <w:t>dependency</w:t>
        </w:r>
      </w:ins>
      <w:r w:rsidRPr="006062AA">
        <w:t xml:space="preserve"> parameter </w:t>
      </w:r>
      <w:r w:rsidR="009E738D" w:rsidRPr="006062AA">
        <w:rPr>
          <w:smallCaps/>
        </w:rPr>
        <w:t>shall</w:t>
      </w:r>
      <w:r w:rsidRPr="006062AA">
        <w:t xml:space="preserve"> be present</w:t>
      </w:r>
      <w:r w:rsidR="00477052">
        <w:t xml:space="preserve">. </w:t>
      </w:r>
      <w:r w:rsidRPr="006062AA">
        <w:t>If present:</w:t>
      </w:r>
    </w:p>
    <w:p w:rsidR="00177971" w:rsidRPr="006062AA" w:rsidRDefault="00177971" w:rsidP="00305C1E">
      <w:pPr>
        <w:pStyle w:val="ListNumber3"/>
        <w:numPr>
          <w:ilvl w:val="0"/>
          <w:numId w:val="56"/>
        </w:numPr>
      </w:pPr>
      <w:r w:rsidRPr="006062AA">
        <w:t xml:space="preserve">The </w:t>
      </w:r>
      <w:del w:id="410" w:author="Keith W. Boone" w:date="2015-07-21T23:48:00Z">
        <w:r w:rsidRPr="006062AA" w:rsidDel="00144E46">
          <w:rPr>
            <w:b/>
          </w:rPr>
          <w:delText>cmap:</w:delText>
        </w:r>
      </w:del>
      <w:del w:id="411" w:author="Keith W. Boone" w:date="2015-07-21T23:44:00Z">
        <w:r w:rsidRPr="006062AA" w:rsidDel="00A63E70">
          <w:rPr>
            <w:b/>
          </w:rPr>
          <w:delText>dependsOn</w:delText>
        </w:r>
      </w:del>
      <w:proofErr w:type="spellStart"/>
      <w:ins w:id="412" w:author="Keith W. Boone" w:date="2015-07-21T23:44:00Z">
        <w:r w:rsidR="00A63E70">
          <w:rPr>
            <w:b/>
          </w:rPr>
          <w:t>dependency</w:t>
        </w:r>
      </w:ins>
      <w:r w:rsidRPr="006062AA">
        <w:rPr>
          <w:b/>
        </w:rPr>
        <w:t>.element</w:t>
      </w:r>
      <w:proofErr w:type="spellEnd"/>
      <w:r w:rsidRPr="006062AA">
        <w:t xml:space="preserve"> </w:t>
      </w:r>
      <w:r w:rsidR="00C20A6C" w:rsidRPr="006062AA">
        <w:t xml:space="preserve">parameter </w:t>
      </w:r>
      <w:r w:rsidRPr="006062AA">
        <w:rPr>
          <w:smallCaps/>
        </w:rPr>
        <w:t>shall</w:t>
      </w:r>
      <w:r w:rsidRPr="006062AA">
        <w:t xml:space="preserve"> have the value of “Observation.valueQuantity.units”.</w:t>
      </w:r>
    </w:p>
    <w:p w:rsidR="00177971" w:rsidRPr="006062AA" w:rsidRDefault="00C20A6C" w:rsidP="00305C1E">
      <w:pPr>
        <w:pStyle w:val="ListNumber3"/>
        <w:numPr>
          <w:ilvl w:val="0"/>
          <w:numId w:val="56"/>
        </w:numPr>
      </w:pPr>
      <w:r w:rsidRPr="006062AA">
        <w:t xml:space="preserve">The </w:t>
      </w:r>
      <w:del w:id="413" w:author="Keith W. Boone" w:date="2015-07-21T23:48:00Z">
        <w:r w:rsidRPr="006062AA" w:rsidDel="00144E46">
          <w:rPr>
            <w:b/>
          </w:rPr>
          <w:delText>cmap:</w:delText>
        </w:r>
      </w:del>
      <w:del w:id="414" w:author="Keith W. Boone" w:date="2015-07-21T23:44:00Z">
        <w:r w:rsidRPr="006062AA" w:rsidDel="00A63E70">
          <w:rPr>
            <w:b/>
          </w:rPr>
          <w:delText>dependsOn</w:delText>
        </w:r>
      </w:del>
      <w:proofErr w:type="spellStart"/>
      <w:ins w:id="415" w:author="Keith W. Boone" w:date="2015-07-21T23:44:00Z">
        <w:r w:rsidR="00A63E70">
          <w:rPr>
            <w:b/>
          </w:rPr>
          <w:t>dependency</w:t>
        </w:r>
      </w:ins>
      <w:r w:rsidRPr="006062AA">
        <w:rPr>
          <w:b/>
        </w:rPr>
        <w:t>.codeSystem</w:t>
      </w:r>
      <w:proofErr w:type="spellEnd"/>
      <w:r w:rsidRPr="006062AA">
        <w:t xml:space="preserve"> parameter </w:t>
      </w:r>
      <w:r w:rsidRPr="006062AA">
        <w:rPr>
          <w:smallCaps/>
        </w:rPr>
        <w:t>shall</w:t>
      </w:r>
      <w:r w:rsidRPr="006062AA">
        <w:t xml:space="preserve"> have the value “urn</w:t>
      </w:r>
      <w:proofErr w:type="gramStart"/>
      <w:r w:rsidRPr="006062AA">
        <w:t>:std:iso:11073:10101</w:t>
      </w:r>
      <w:proofErr w:type="gramEnd"/>
      <w:r w:rsidRPr="006062AA">
        <w:t>”.</w:t>
      </w:r>
    </w:p>
    <w:p w:rsidR="00C20A6C" w:rsidRPr="006062AA" w:rsidRDefault="00C20A6C" w:rsidP="00305C1E">
      <w:pPr>
        <w:pStyle w:val="ListNumber3"/>
        <w:numPr>
          <w:ilvl w:val="0"/>
          <w:numId w:val="56"/>
        </w:numPr>
      </w:pPr>
      <w:r w:rsidRPr="006062AA">
        <w:t xml:space="preserve">The </w:t>
      </w:r>
      <w:del w:id="416" w:author="Keith W. Boone" w:date="2015-07-21T23:48:00Z">
        <w:r w:rsidRPr="006062AA" w:rsidDel="00144E46">
          <w:rPr>
            <w:b/>
          </w:rPr>
          <w:delText>cmap:</w:delText>
        </w:r>
      </w:del>
      <w:del w:id="417" w:author="Keith W. Boone" w:date="2015-07-21T23:44:00Z">
        <w:r w:rsidRPr="006062AA" w:rsidDel="00A63E70">
          <w:rPr>
            <w:b/>
          </w:rPr>
          <w:delText>dependsOn</w:delText>
        </w:r>
      </w:del>
      <w:proofErr w:type="spellStart"/>
      <w:ins w:id="418" w:author="Keith W. Boone" w:date="2015-07-21T23:44:00Z">
        <w:r w:rsidR="00A63E70">
          <w:rPr>
            <w:b/>
          </w:rPr>
          <w:t>dependency</w:t>
        </w:r>
      </w:ins>
      <w:r w:rsidRPr="006062AA">
        <w:rPr>
          <w:b/>
        </w:rPr>
        <w:t>.code</w:t>
      </w:r>
      <w:proofErr w:type="spellEnd"/>
      <w:r w:rsidRPr="006062AA">
        <w:t xml:space="preserve"> parameter </w:t>
      </w:r>
      <w:r w:rsidRPr="006062AA">
        <w:rPr>
          <w:smallCaps/>
        </w:rPr>
        <w:t>shall</w:t>
      </w:r>
      <w:r w:rsidRPr="006062AA">
        <w:t xml:space="preserve"> have a value selected from the IEEE nomenclature specifying the reporting unit associated with the measurement.</w:t>
      </w:r>
    </w:p>
    <w:p w:rsidR="00CC1420" w:rsidRPr="006062AA" w:rsidRDefault="00CC1420" w:rsidP="00CC1420">
      <w:pPr>
        <w:pStyle w:val="BodyText"/>
      </w:pPr>
      <w:r w:rsidRPr="006062AA">
        <w:t>The Clinical Mapper Actor</w:t>
      </w:r>
      <w:r w:rsidR="00C20A6C" w:rsidRPr="006062AA">
        <w:t xml:space="preserve"> shall return a Parameters resource such that</w:t>
      </w:r>
      <w:r w:rsidRPr="006062AA">
        <w:t>:</w:t>
      </w:r>
    </w:p>
    <w:p w:rsidR="00C20A6C" w:rsidRPr="006062AA" w:rsidRDefault="00C20A6C" w:rsidP="00305C1E">
      <w:pPr>
        <w:pStyle w:val="ListNumber2"/>
        <w:numPr>
          <w:ilvl w:val="0"/>
          <w:numId w:val="57"/>
        </w:numPr>
      </w:pPr>
      <w:r w:rsidRPr="006062AA">
        <w:t xml:space="preserve">The </w:t>
      </w:r>
      <w:r w:rsidRPr="006062AA">
        <w:rPr>
          <w:b/>
        </w:rPr>
        <w:t>outcome</w:t>
      </w:r>
      <w:r w:rsidRPr="006062AA">
        <w:t xml:space="preserve"> parameter, if present contains a code from the LOINC terminology.</w:t>
      </w:r>
    </w:p>
    <w:p w:rsidR="009E738D" w:rsidRPr="006062AA" w:rsidRDefault="009E738D" w:rsidP="00305C1E">
      <w:pPr>
        <w:pStyle w:val="ListNumber2"/>
      </w:pPr>
      <w:r w:rsidRPr="006062AA">
        <w:t>When a mapping is found:</w:t>
      </w:r>
    </w:p>
    <w:p w:rsidR="00C20A6C" w:rsidRPr="006062AA" w:rsidRDefault="00C20A6C" w:rsidP="00305C1E">
      <w:pPr>
        <w:pStyle w:val="ListNumber3"/>
        <w:numPr>
          <w:ilvl w:val="0"/>
          <w:numId w:val="58"/>
        </w:numPr>
      </w:pPr>
      <w:r w:rsidRPr="006062AA">
        <w:t xml:space="preserve">Exactly one </w:t>
      </w:r>
      <w:del w:id="419" w:author="Keith W. Boone" w:date="2015-07-21T23:48:00Z">
        <w:r w:rsidRPr="006062AA" w:rsidDel="00144E46">
          <w:rPr>
            <w:b/>
          </w:rPr>
          <w:delText>cmap:</w:delText>
        </w:r>
      </w:del>
      <w:r w:rsidRPr="006062AA">
        <w:rPr>
          <w:b/>
        </w:rPr>
        <w:t>product</w:t>
      </w:r>
      <w:r w:rsidRPr="006062AA">
        <w:t xml:space="preserve"> element </w:t>
      </w:r>
      <w:r w:rsidRPr="006062AA">
        <w:rPr>
          <w:smallCaps/>
        </w:rPr>
        <w:t xml:space="preserve">shall </w:t>
      </w:r>
      <w:r w:rsidRPr="006062AA">
        <w:t xml:space="preserve">be present where </w:t>
      </w:r>
      <w:del w:id="420" w:author="Keith W. Boone" w:date="2015-07-21T23:48:00Z">
        <w:r w:rsidRPr="006062AA" w:rsidDel="00144E46">
          <w:rPr>
            <w:b/>
          </w:rPr>
          <w:delText>cmap:</w:delText>
        </w:r>
      </w:del>
      <w:proofErr w:type="spellStart"/>
      <w:r w:rsidRPr="006062AA">
        <w:rPr>
          <w:b/>
        </w:rPr>
        <w:t>product.element</w:t>
      </w:r>
      <w:proofErr w:type="spellEnd"/>
      <w:r w:rsidRPr="006062AA">
        <w:t xml:space="preserve"> parameter has the value of “Observation.valueQuantity.units” and:</w:t>
      </w:r>
    </w:p>
    <w:p w:rsidR="00C20A6C" w:rsidRPr="006062AA" w:rsidRDefault="00C20A6C" w:rsidP="00305C1E">
      <w:pPr>
        <w:pStyle w:val="ListNumber4"/>
        <w:numPr>
          <w:ilvl w:val="0"/>
          <w:numId w:val="59"/>
        </w:numPr>
      </w:pPr>
      <w:r w:rsidRPr="006062AA">
        <w:t xml:space="preserve">The </w:t>
      </w:r>
      <w:del w:id="421" w:author="Keith W. Boone" w:date="2015-07-21T23:49:00Z">
        <w:r w:rsidRPr="006062AA" w:rsidDel="00144E46">
          <w:rPr>
            <w:b/>
          </w:rPr>
          <w:delText>cmap:</w:delText>
        </w:r>
      </w:del>
      <w:proofErr w:type="spellStart"/>
      <w:r w:rsidRPr="006062AA">
        <w:rPr>
          <w:b/>
        </w:rPr>
        <w:t>product.codeSystem</w:t>
      </w:r>
      <w:proofErr w:type="spellEnd"/>
      <w:r w:rsidRPr="006062AA">
        <w:t xml:space="preserve"> parameter </w:t>
      </w:r>
      <w:r w:rsidRPr="006062AA">
        <w:rPr>
          <w:smallCaps/>
        </w:rPr>
        <w:t>shall</w:t>
      </w:r>
      <w:r w:rsidRPr="006062AA">
        <w:t xml:space="preserve"> have the value “http://unitsofmeasure.org”.</w:t>
      </w:r>
    </w:p>
    <w:p w:rsidR="00C20A6C" w:rsidRPr="006062AA" w:rsidRDefault="00C20A6C" w:rsidP="00305C1E">
      <w:pPr>
        <w:pStyle w:val="ListNumber4"/>
        <w:numPr>
          <w:ilvl w:val="0"/>
          <w:numId w:val="59"/>
        </w:numPr>
      </w:pPr>
      <w:r w:rsidRPr="006062AA">
        <w:t xml:space="preserve">The </w:t>
      </w:r>
      <w:del w:id="422" w:author="Keith W. Boone" w:date="2015-07-21T23:49:00Z">
        <w:r w:rsidRPr="006062AA" w:rsidDel="00144E46">
          <w:rPr>
            <w:b/>
          </w:rPr>
          <w:delText>cmap:</w:delText>
        </w:r>
      </w:del>
      <w:proofErr w:type="spellStart"/>
      <w:r w:rsidR="009E738D" w:rsidRPr="006062AA">
        <w:rPr>
          <w:b/>
        </w:rPr>
        <w:t>product</w:t>
      </w:r>
      <w:r w:rsidRPr="006062AA">
        <w:rPr>
          <w:b/>
        </w:rPr>
        <w:t>.code</w:t>
      </w:r>
      <w:proofErr w:type="spellEnd"/>
      <w:r w:rsidRPr="006062AA">
        <w:t xml:space="preserve"> parameter </w:t>
      </w:r>
      <w:r w:rsidRPr="006062AA">
        <w:rPr>
          <w:smallCaps/>
        </w:rPr>
        <w:t>shall</w:t>
      </w:r>
      <w:r w:rsidRPr="006062AA">
        <w:t xml:space="preserve"> have a value selected from UCUM specifying the reporting unit associated with the measurement.</w:t>
      </w:r>
    </w:p>
    <w:p w:rsidR="00C20A6C" w:rsidRPr="006062AA" w:rsidRDefault="00C20A6C" w:rsidP="00305C1E">
      <w:pPr>
        <w:pStyle w:val="ListNumber3"/>
        <w:numPr>
          <w:ilvl w:val="0"/>
          <w:numId w:val="58"/>
        </w:numPr>
      </w:pPr>
      <w:r w:rsidRPr="006062AA">
        <w:t xml:space="preserve">At most one </w:t>
      </w:r>
      <w:r w:rsidRPr="006062AA">
        <w:rPr>
          <w:b/>
        </w:rPr>
        <w:t>cmap:</w:t>
      </w:r>
      <w:r w:rsidR="009E738D" w:rsidRPr="006062AA">
        <w:rPr>
          <w:b/>
        </w:rPr>
        <w:t>scalingFactor</w:t>
      </w:r>
      <w:r w:rsidRPr="006062AA">
        <w:t xml:space="preserve"> element </w:t>
      </w:r>
      <w:r w:rsidR="009E738D" w:rsidRPr="006062AA">
        <w:rPr>
          <w:smallCaps/>
        </w:rPr>
        <w:t>shall</w:t>
      </w:r>
      <w:r w:rsidRPr="006062AA">
        <w:rPr>
          <w:smallCaps/>
        </w:rPr>
        <w:t xml:space="preserve"> </w:t>
      </w:r>
      <w:r w:rsidRPr="006062AA">
        <w:t>be present.</w:t>
      </w:r>
    </w:p>
    <w:p w:rsidR="00CC1420" w:rsidRPr="006062AA" w:rsidRDefault="00CC1420" w:rsidP="00CC1420">
      <w:pPr>
        <w:pStyle w:val="Heading5"/>
        <w:numPr>
          <w:ilvl w:val="0"/>
          <w:numId w:val="0"/>
        </w:numPr>
        <w:rPr>
          <w:noProof w:val="0"/>
        </w:rPr>
      </w:pPr>
      <w:bookmarkStart w:id="423" w:name="_Toc420925130"/>
      <w:r w:rsidRPr="006062AA">
        <w:rPr>
          <w:noProof w:val="0"/>
        </w:rPr>
        <w:t>3.Y.4.1.5 Expected Actions for the Problem Mapping Option</w:t>
      </w:r>
      <w:bookmarkEnd w:id="423"/>
    </w:p>
    <w:p w:rsidR="009E738D" w:rsidRPr="006062AA" w:rsidRDefault="009E738D" w:rsidP="009E738D">
      <w:pPr>
        <w:pStyle w:val="BodyText"/>
      </w:pPr>
      <w:r w:rsidRPr="006062AA">
        <w:t>When a mapping is being requested for SNOMED-CT term to ICD-10 and the Problem Mapping Option is supported:</w:t>
      </w:r>
    </w:p>
    <w:p w:rsidR="009E738D" w:rsidRPr="006062AA" w:rsidRDefault="009E738D" w:rsidP="009E738D">
      <w:pPr>
        <w:pStyle w:val="BodyText"/>
      </w:pPr>
      <w:r w:rsidRPr="006062AA">
        <w:t xml:space="preserve">The Clinical Mapping Requestor </w:t>
      </w:r>
      <w:r w:rsidR="003E0614">
        <w:t>Actor</w:t>
      </w:r>
      <w:r w:rsidRPr="006062AA">
        <w:t xml:space="preserve"> shall populate the input parameters such that:</w:t>
      </w:r>
    </w:p>
    <w:p w:rsidR="009E738D" w:rsidRPr="006062AA" w:rsidRDefault="009E738D" w:rsidP="00305C1E">
      <w:pPr>
        <w:pStyle w:val="ListNumber2"/>
        <w:numPr>
          <w:ilvl w:val="0"/>
          <w:numId w:val="60"/>
        </w:numPr>
      </w:pPr>
      <w:r w:rsidRPr="006062AA">
        <w:t xml:space="preserve">The </w:t>
      </w:r>
      <w:r w:rsidRPr="006062AA">
        <w:rPr>
          <w:b/>
        </w:rPr>
        <w:t>code</w:t>
      </w:r>
      <w:r w:rsidRPr="006062AA">
        <w:t xml:space="preserve"> parameter </w:t>
      </w:r>
      <w:r w:rsidRPr="006062AA">
        <w:rPr>
          <w:smallCaps/>
        </w:rPr>
        <w:t>shall</w:t>
      </w:r>
      <w:r w:rsidRPr="006062AA">
        <w:t xml:space="preserve"> be populated with a value </w:t>
      </w:r>
      <w:ins w:id="424" w:author="Keith W. Boone" w:date="2015-07-20T17:41:00Z">
        <w:r w:rsidR="00E9641B">
          <w:t xml:space="preserve">from </w:t>
        </w:r>
      </w:ins>
      <w:r w:rsidRPr="006062AA">
        <w:t>SNOMED-CT.</w:t>
      </w:r>
    </w:p>
    <w:p w:rsidR="009E738D" w:rsidRPr="006062AA" w:rsidRDefault="009E738D" w:rsidP="00305C1E">
      <w:pPr>
        <w:pStyle w:val="ListNumber2"/>
      </w:pPr>
      <w:r w:rsidRPr="006062AA">
        <w:t xml:space="preserve">The </w:t>
      </w:r>
      <w:r w:rsidRPr="006062AA">
        <w:rPr>
          <w:b/>
        </w:rPr>
        <w:t>system</w:t>
      </w:r>
      <w:r w:rsidRPr="006062AA">
        <w:t xml:space="preserve"> parameter </w:t>
      </w:r>
      <w:r w:rsidRPr="006062AA">
        <w:rPr>
          <w:smallCaps/>
        </w:rPr>
        <w:t>shall</w:t>
      </w:r>
      <w:r w:rsidRPr="006062AA">
        <w:t xml:space="preserve"> be populated with “http://snomed.info/sct”.</w:t>
      </w:r>
    </w:p>
    <w:p w:rsidR="009E738D" w:rsidRPr="006062AA" w:rsidRDefault="009E738D" w:rsidP="00305C1E">
      <w:pPr>
        <w:pStyle w:val="ListNumber2"/>
      </w:pPr>
      <w:r w:rsidRPr="006062AA">
        <w:t xml:space="preserve">The </w:t>
      </w:r>
      <w:r w:rsidRPr="006062AA">
        <w:rPr>
          <w:b/>
        </w:rPr>
        <w:t>target</w:t>
      </w:r>
      <w:r w:rsidRPr="006062AA">
        <w:t xml:space="preserve"> parameter </w:t>
      </w:r>
      <w:r w:rsidRPr="006062AA">
        <w:rPr>
          <w:smallCaps/>
        </w:rPr>
        <w:t>shall</w:t>
      </w:r>
      <w:r w:rsidRPr="006062AA">
        <w:t xml:space="preserve"> be populated with “http://hl7.org/fhir/sid/icd-10” or other ICD-10 derived coding system as determined by regional policy.</w:t>
      </w:r>
    </w:p>
    <w:p w:rsidR="009E738D" w:rsidRPr="006062AA" w:rsidRDefault="009E738D" w:rsidP="00305C1E">
      <w:pPr>
        <w:pStyle w:val="ListNumber2"/>
      </w:pPr>
      <w:r w:rsidRPr="006062AA">
        <w:t xml:space="preserve">Multiple </w:t>
      </w:r>
      <w:del w:id="425" w:author="Keith W. Boone" w:date="2015-07-21T23:49:00Z">
        <w:r w:rsidRPr="006062AA" w:rsidDel="00CD5E5C">
          <w:rPr>
            <w:b/>
          </w:rPr>
          <w:delText>cmap:</w:delText>
        </w:r>
      </w:del>
      <w:del w:id="426" w:author="Keith W. Boone" w:date="2015-07-21T23:44:00Z">
        <w:r w:rsidRPr="006062AA" w:rsidDel="00A63E70">
          <w:rPr>
            <w:b/>
          </w:rPr>
          <w:delText>dependsOn</w:delText>
        </w:r>
      </w:del>
      <w:ins w:id="427" w:author="Keith W. Boone" w:date="2015-07-21T23:44:00Z">
        <w:r w:rsidR="00A63E70">
          <w:rPr>
            <w:b/>
          </w:rPr>
          <w:t>dependency</w:t>
        </w:r>
      </w:ins>
      <w:r w:rsidRPr="006062AA">
        <w:t xml:space="preserve"> parameter</w:t>
      </w:r>
      <w:ins w:id="428" w:author="Keith W. Boone" w:date="2015-07-21T23:50:00Z">
        <w:r w:rsidR="00CD5E5C">
          <w:t>s</w:t>
        </w:r>
      </w:ins>
      <w:r w:rsidRPr="006062AA">
        <w:t xml:space="preserve"> </w:t>
      </w:r>
      <w:r w:rsidRPr="006062AA">
        <w:rPr>
          <w:smallCaps/>
        </w:rPr>
        <w:t>may</w:t>
      </w:r>
      <w:r w:rsidRPr="006062AA">
        <w:t xml:space="preserve"> be present</w:t>
      </w:r>
      <w:r w:rsidR="00477052">
        <w:t xml:space="preserve">. </w:t>
      </w:r>
    </w:p>
    <w:p w:rsidR="00F03D36" w:rsidRDefault="00F03D36" w:rsidP="00305C1E">
      <w:pPr>
        <w:pStyle w:val="ListNumber3"/>
        <w:numPr>
          <w:ilvl w:val="0"/>
          <w:numId w:val="61"/>
        </w:numPr>
      </w:pPr>
      <w:r w:rsidRPr="006062AA">
        <w:lastRenderedPageBreak/>
        <w:t xml:space="preserve">The value of </w:t>
      </w:r>
      <w:del w:id="429" w:author="Keith W. Boone" w:date="2015-07-21T23:49:00Z">
        <w:r w:rsidRPr="006062AA" w:rsidDel="00CD5E5C">
          <w:rPr>
            <w:b/>
          </w:rPr>
          <w:delText>cmap:</w:delText>
        </w:r>
      </w:del>
      <w:del w:id="430" w:author="Keith W. Boone" w:date="2015-07-21T23:44:00Z">
        <w:r w:rsidRPr="006062AA" w:rsidDel="00A63E70">
          <w:rPr>
            <w:b/>
          </w:rPr>
          <w:delText>dependsOn</w:delText>
        </w:r>
      </w:del>
      <w:proofErr w:type="spellStart"/>
      <w:ins w:id="431" w:author="Keith W. Boone" w:date="2015-07-21T23:44:00Z">
        <w:r w:rsidR="00A63E70">
          <w:rPr>
            <w:b/>
          </w:rPr>
          <w:t>dependency</w:t>
        </w:r>
      </w:ins>
      <w:r w:rsidRPr="006062AA">
        <w:rPr>
          <w:b/>
        </w:rPr>
        <w:t>.element</w:t>
      </w:r>
      <w:proofErr w:type="spellEnd"/>
      <w:r w:rsidRPr="006062AA">
        <w:t xml:space="preserve"> parameter </w:t>
      </w:r>
      <w:del w:id="432" w:author="Keith W. Boone" w:date="2015-07-21T23:54:00Z">
        <w:r w:rsidRPr="006062AA" w:rsidDel="00CD5E5C">
          <w:rPr>
            <w:smallCaps/>
          </w:rPr>
          <w:delText>should</w:delText>
        </w:r>
        <w:r w:rsidRPr="006062AA" w:rsidDel="00CD5E5C">
          <w:delText xml:space="preserve"> </w:delText>
        </w:r>
      </w:del>
      <w:ins w:id="433" w:author="Keith W. Boone" w:date="2015-07-21T23:54:00Z">
        <w:r w:rsidR="00CD5E5C">
          <w:rPr>
            <w:smallCaps/>
          </w:rPr>
          <w:t>MAY</w:t>
        </w:r>
        <w:r w:rsidR="00CD5E5C" w:rsidRPr="006062AA">
          <w:t xml:space="preserve"> </w:t>
        </w:r>
      </w:ins>
      <w:r w:rsidRPr="006062AA">
        <w:t>contain a value from the set of values listed below</w:t>
      </w:r>
      <w:del w:id="434" w:author="Keith W. Boone" w:date="2015-07-22T00:01:00Z">
        <w:r w:rsidRPr="006062AA" w:rsidDel="006D7B75">
          <w:delText>:</w:delText>
        </w:r>
      </w:del>
      <w:ins w:id="435" w:author="Keith W. Boone" w:date="2015-07-22T00:19:00Z">
        <w:r w:rsidR="000E6F65">
          <w:t>.</w:t>
        </w:r>
      </w:ins>
      <w:ins w:id="436" w:author="Keith W. Boone" w:date="2015-07-22T00:01:00Z">
        <w:r w:rsidR="006D7B75">
          <w:t xml:space="preserve"> </w:t>
        </w:r>
      </w:ins>
    </w:p>
    <w:p w:rsidR="004776BB" w:rsidRPr="006062AA" w:rsidDel="000E6F65" w:rsidRDefault="004776BB" w:rsidP="00305C1E">
      <w:pPr>
        <w:pStyle w:val="BodyText"/>
        <w:rPr>
          <w:del w:id="437" w:author="Keith W. Boone" w:date="2015-07-22T00:19:00Z"/>
        </w:rPr>
      </w:pPr>
    </w:p>
    <w:p w:rsidR="00AF0EAC" w:rsidRPr="00AF0EAC" w:rsidRDefault="00AF0EAC" w:rsidP="00AF0EAC">
      <w:pPr>
        <w:pStyle w:val="Caption"/>
        <w:jc w:val="center"/>
        <w:rPr>
          <w:ins w:id="438" w:author="Keith W. Boone" w:date="2015-07-22T01:14:00Z"/>
          <w:bCs/>
        </w:rPr>
        <w:pPrChange w:id="439" w:author="Keith W. Boone" w:date="2015-07-22T01:15:00Z">
          <w:pPr/>
        </w:pPrChange>
      </w:pPr>
      <w:ins w:id="440" w:author="Keith W. Boone" w:date="2015-07-22T01:14:00Z">
        <w:r w:rsidRPr="00AF0EAC">
          <w:rPr>
            <w:bCs/>
          </w:rPr>
          <w:t xml:space="preserve">Table </w:t>
        </w:r>
      </w:ins>
      <w:ins w:id="441" w:author="Keith W. Boone" w:date="2015-07-22T01:15:00Z">
        <w:r w:rsidRPr="00AF0EAC">
          <w:rPr>
            <w:bCs/>
          </w:rPr>
          <w:t xml:space="preserve">3.Y.4.1.5 </w:t>
        </w:r>
      </w:ins>
      <w:ins w:id="442" w:author="Keith W. Boone" w:date="2015-07-22T01:14:00Z">
        <w:r w:rsidRPr="00AF0EAC">
          <w:rPr>
            <w:bCs/>
          </w:rPr>
          <w:noBreakHyphen/>
        </w:r>
        <w:r w:rsidRPr="00AF0EAC">
          <w:rPr>
            <w:bCs/>
          </w:rPr>
          <w:fldChar w:fldCharType="begin"/>
        </w:r>
        <w:r w:rsidRPr="00AF0EAC">
          <w:rPr>
            <w:bCs/>
            <w:rPrChange w:id="443" w:author="Keith W. Boone" w:date="2015-07-22T01:15:00Z">
              <w:rPr/>
            </w:rPrChange>
          </w:rPr>
          <w:instrText xml:space="preserve"> SEQ Table \* ARABIC \s 1 </w:instrText>
        </w:r>
      </w:ins>
      <w:r w:rsidRPr="00AF0EAC">
        <w:rPr>
          <w:bCs/>
          <w:rPrChange w:id="444" w:author="Keith W. Boone" w:date="2015-07-22T01:15:00Z">
            <w:rPr/>
          </w:rPrChange>
        </w:rPr>
        <w:fldChar w:fldCharType="separate"/>
      </w:r>
      <w:ins w:id="445" w:author="Keith W. Boone" w:date="2015-07-22T01:14:00Z">
        <w:r w:rsidRPr="00AF0EAC">
          <w:rPr>
            <w:bCs/>
            <w:noProof/>
            <w:rPrChange w:id="446" w:author="Keith W. Boone" w:date="2015-07-22T01:15:00Z">
              <w:rPr>
                <w:noProof/>
              </w:rPr>
            </w:rPrChange>
          </w:rPr>
          <w:t>1</w:t>
        </w:r>
        <w:r w:rsidRPr="00AF0EAC">
          <w:rPr>
            <w:bCs/>
            <w:rPrChange w:id="447" w:author="Keith W. Boone" w:date="2015-07-22T01:15:00Z">
              <w:rPr/>
            </w:rPrChange>
          </w:rPr>
          <w:fldChar w:fldCharType="end"/>
        </w:r>
      </w:ins>
      <w:ins w:id="448" w:author="Keith W. Boone" w:date="2015-07-22T01:15:00Z">
        <w:r>
          <w:rPr>
            <w:bCs/>
          </w:rPr>
          <w:t xml:space="preserve"> SNOMED CT Mapping Dependency Elements</w:t>
        </w:r>
      </w:ins>
    </w:p>
    <w:tbl>
      <w:tblPr>
        <w:tblStyle w:val="TableGrid"/>
        <w:tblW w:w="6776" w:type="dxa"/>
        <w:jc w:val="center"/>
        <w:tblInd w:w="2800" w:type="dxa"/>
        <w:tblLayout w:type="fixed"/>
        <w:tblLook w:val="04A0" w:firstRow="1" w:lastRow="0" w:firstColumn="1" w:lastColumn="0" w:noHBand="0" w:noVBand="1"/>
      </w:tblPr>
      <w:tblGrid>
        <w:gridCol w:w="2542"/>
        <w:gridCol w:w="2796"/>
        <w:gridCol w:w="1438"/>
        <w:tblGridChange w:id="449">
          <w:tblGrid>
            <w:gridCol w:w="1602"/>
            <w:gridCol w:w="333"/>
            <w:gridCol w:w="243"/>
            <w:gridCol w:w="545"/>
            <w:gridCol w:w="5"/>
            <w:gridCol w:w="251"/>
            <w:gridCol w:w="1011"/>
            <w:gridCol w:w="1280"/>
            <w:gridCol w:w="1045"/>
            <w:gridCol w:w="3189"/>
            <w:gridCol w:w="72"/>
          </w:tblGrid>
        </w:tblGridChange>
      </w:tblGrid>
      <w:tr w:rsidR="00AF0EAC" w:rsidRPr="006062AA" w:rsidTr="00AF0EAC">
        <w:trPr>
          <w:jc w:val="center"/>
        </w:trPr>
        <w:tc>
          <w:tcPr>
            <w:tcW w:w="2542" w:type="dxa"/>
            <w:shd w:val="clear" w:color="auto" w:fill="D9D9D9" w:themeFill="background1" w:themeFillShade="D9"/>
          </w:tcPr>
          <w:p w:rsidR="00F03D36" w:rsidRPr="004776BB" w:rsidRDefault="00F03D36" w:rsidP="004776BB">
            <w:pPr>
              <w:pStyle w:val="TableEntryHeader"/>
            </w:pPr>
            <w:r w:rsidRPr="004776BB">
              <w:t>Element</w:t>
            </w:r>
          </w:p>
        </w:tc>
        <w:tc>
          <w:tcPr>
            <w:tcW w:w="4234" w:type="dxa"/>
            <w:gridSpan w:val="2"/>
            <w:shd w:val="clear" w:color="auto" w:fill="D9D9D9" w:themeFill="background1" w:themeFillShade="D9"/>
          </w:tcPr>
          <w:p w:rsidR="00F03D36" w:rsidRPr="004776BB" w:rsidRDefault="00F03D36" w:rsidP="004776BB">
            <w:pPr>
              <w:pStyle w:val="TableEntryHeader"/>
            </w:pPr>
            <w:r w:rsidRPr="004776BB">
              <w:t>Description</w:t>
            </w:r>
          </w:p>
        </w:tc>
      </w:tr>
      <w:tr w:rsidR="001B626D" w:rsidRPr="006062AA" w:rsidTr="00AF0EAC">
        <w:tblPrEx>
          <w:tblW w:w="6776" w:type="dxa"/>
          <w:jc w:val="center"/>
          <w:tblInd w:w="2800" w:type="dxa"/>
          <w:tblLayout w:type="fixed"/>
          <w:tblPrExChange w:id="450" w:author="Keith W. Boone" w:date="2015-07-22T01:14:00Z">
            <w:tblPrEx>
              <w:tblW w:w="7974" w:type="dxa"/>
              <w:jc w:val="center"/>
              <w:tblInd w:w="1674" w:type="dxa"/>
              <w:tblLayout w:type="fixed"/>
            </w:tblPrEx>
          </w:tblPrExChange>
        </w:tblPrEx>
        <w:trPr>
          <w:jc w:val="center"/>
          <w:trPrChange w:id="451" w:author="Keith W. Boone" w:date="2015-07-22T01:14:00Z">
            <w:trPr>
              <w:gridBefore w:val="1"/>
              <w:jc w:val="center"/>
            </w:trPr>
          </w:trPrChange>
        </w:trPr>
        <w:tc>
          <w:tcPr>
            <w:tcW w:w="2542" w:type="dxa"/>
            <w:tcPrChange w:id="452" w:author="Keith W. Boone" w:date="2015-07-22T01:14:00Z">
              <w:tcPr>
                <w:tcW w:w="1377" w:type="dxa"/>
                <w:gridSpan w:val="5"/>
              </w:tcPr>
            </w:tcPrChange>
          </w:tcPr>
          <w:p w:rsidR="00F03D36" w:rsidRPr="006062AA" w:rsidRDefault="00CD5E5C" w:rsidP="002B05CA">
            <w:pPr>
              <w:pStyle w:val="TableEntry"/>
            </w:pPr>
            <w:proofErr w:type="spellStart"/>
            <w:ins w:id="453" w:author="Keith W. Boone" w:date="2015-07-21T23:51:00Z">
              <w:r>
                <w:t>Condition.onset</w:t>
              </w:r>
            </w:ins>
            <w:del w:id="454" w:author="Keith W. Boone" w:date="2015-07-21T23:49:00Z">
              <w:r w:rsidR="00F03D36" w:rsidRPr="006062AA" w:rsidDel="00CD5E5C">
                <w:delText>causativeDisease</w:delText>
              </w:r>
            </w:del>
            <w:ins w:id="455" w:author="Keith W. Boone" w:date="2015-07-22T00:54:00Z">
              <w:r w:rsidR="00211F58">
                <w:t>Age</w:t>
              </w:r>
            </w:ins>
            <w:proofErr w:type="spellEnd"/>
          </w:p>
        </w:tc>
        <w:tc>
          <w:tcPr>
            <w:tcW w:w="4234" w:type="dxa"/>
            <w:gridSpan w:val="2"/>
            <w:tcPrChange w:id="456" w:author="Keith W. Boone" w:date="2015-07-22T01:14:00Z">
              <w:tcPr>
                <w:tcW w:w="6597" w:type="dxa"/>
                <w:gridSpan w:val="5"/>
              </w:tcPr>
            </w:tcPrChange>
          </w:tcPr>
          <w:p w:rsidR="006D7B75" w:rsidRPr="006062AA" w:rsidRDefault="00211F58" w:rsidP="002B05CA">
            <w:pPr>
              <w:pStyle w:val="TableEntry"/>
            </w:pPr>
            <w:ins w:id="457" w:author="Keith W. Boone" w:date="2015-07-22T00:54:00Z">
              <w:r>
                <w:t>T</w:t>
              </w:r>
            </w:ins>
            <w:ins w:id="458" w:author="Keith W. Boone" w:date="2015-07-22T00:06:00Z">
              <w:r w:rsidR="006D7B75">
                <w:t xml:space="preserve">he age </w:t>
              </w:r>
            </w:ins>
            <w:ins w:id="459" w:author="Keith W. Boone" w:date="2015-07-21T23:50:00Z">
              <w:r w:rsidR="00CD5E5C">
                <w:t xml:space="preserve">of the patient at the time of onset of the </w:t>
              </w:r>
            </w:ins>
            <w:ins w:id="460" w:author="Keith W. Boone" w:date="2015-07-21T23:51:00Z">
              <w:r w:rsidR="00CD5E5C">
                <w:t>disease</w:t>
              </w:r>
            </w:ins>
            <w:ins w:id="461" w:author="Keith W. Boone" w:date="2015-07-22T00:19:00Z">
              <w:r w:rsidR="000E6F65">
                <w:t>.</w:t>
              </w:r>
            </w:ins>
          </w:p>
        </w:tc>
      </w:tr>
      <w:tr w:rsidR="001B626D" w:rsidRPr="006062AA" w:rsidTr="00AF0EAC">
        <w:tblPrEx>
          <w:tblW w:w="6776" w:type="dxa"/>
          <w:jc w:val="center"/>
          <w:tblInd w:w="2800" w:type="dxa"/>
          <w:tblLayout w:type="fixed"/>
          <w:tblPrExChange w:id="462" w:author="Keith W. Boone" w:date="2015-07-22T01:14:00Z">
            <w:tblPrEx>
              <w:tblW w:w="7974" w:type="dxa"/>
              <w:jc w:val="center"/>
              <w:tblInd w:w="1674" w:type="dxa"/>
              <w:tblLayout w:type="fixed"/>
            </w:tblPrEx>
          </w:tblPrExChange>
        </w:tblPrEx>
        <w:trPr>
          <w:jc w:val="center"/>
          <w:trPrChange w:id="463" w:author="Keith W. Boone" w:date="2015-07-22T01:14:00Z">
            <w:trPr>
              <w:gridBefore w:val="1"/>
              <w:jc w:val="center"/>
            </w:trPr>
          </w:trPrChange>
        </w:trPr>
        <w:tc>
          <w:tcPr>
            <w:tcW w:w="2542" w:type="dxa"/>
            <w:tcPrChange w:id="464" w:author="Keith W. Boone" w:date="2015-07-22T01:14:00Z">
              <w:tcPr>
                <w:tcW w:w="1377" w:type="dxa"/>
                <w:gridSpan w:val="5"/>
              </w:tcPr>
            </w:tcPrChange>
          </w:tcPr>
          <w:p w:rsidR="00F03D36" w:rsidRPr="006062AA" w:rsidRDefault="00CD5E5C" w:rsidP="00F03D36">
            <w:pPr>
              <w:pStyle w:val="TableEntry"/>
            </w:pPr>
            <w:proofErr w:type="spellStart"/>
            <w:ins w:id="465" w:author="Keith W. Boone" w:date="2015-07-21T23:52:00Z">
              <w:r>
                <w:t>Condition.patient.</w:t>
              </w:r>
            </w:ins>
            <w:proofErr w:type="spellEnd"/>
            <w:ins w:id="466" w:author="Keith W. Boone" w:date="2015-07-22T00:13:00Z">
              <w:r w:rsidR="001B626D">
                <w:br/>
                <w:t xml:space="preserve">  </w:t>
              </w:r>
            </w:ins>
            <w:del w:id="467" w:author="Keith W. Boone" w:date="2015-07-21T23:49:00Z">
              <w:r w:rsidR="00F03D36" w:rsidRPr="006062AA" w:rsidDel="00CD5E5C">
                <w:delText>episodeOfCare</w:delText>
              </w:r>
            </w:del>
            <w:proofErr w:type="spellStart"/>
            <w:ins w:id="468" w:author="Keith W. Boone" w:date="2015-07-21T23:49:00Z">
              <w:r>
                <w:t>gender</w:t>
              </w:r>
            </w:ins>
            <w:proofErr w:type="spellEnd"/>
          </w:p>
        </w:tc>
        <w:tc>
          <w:tcPr>
            <w:tcW w:w="4234" w:type="dxa"/>
            <w:gridSpan w:val="2"/>
            <w:tcPrChange w:id="469" w:author="Keith W. Boone" w:date="2015-07-22T01:14:00Z">
              <w:tcPr>
                <w:tcW w:w="6597" w:type="dxa"/>
                <w:gridSpan w:val="5"/>
              </w:tcPr>
            </w:tcPrChange>
          </w:tcPr>
          <w:p w:rsidR="00F03D36" w:rsidRPr="006062AA" w:rsidRDefault="00CD5E5C" w:rsidP="00F03D36">
            <w:pPr>
              <w:pStyle w:val="TableEntry"/>
            </w:pPr>
            <w:ins w:id="470" w:author="Keith W. Boone" w:date="2015-07-21T23:54:00Z">
              <w:r>
                <w:t>The gender of the patient.</w:t>
              </w:r>
            </w:ins>
          </w:p>
        </w:tc>
      </w:tr>
      <w:tr w:rsidR="001B626D" w:rsidRPr="006062AA" w:rsidDel="00CD5E5C" w:rsidTr="00AF0EAC">
        <w:tblPrEx>
          <w:tblW w:w="6776" w:type="dxa"/>
          <w:jc w:val="center"/>
          <w:tblInd w:w="2800" w:type="dxa"/>
          <w:tblLayout w:type="fixed"/>
          <w:tblPrExChange w:id="471" w:author="Keith W. Boone" w:date="2015-07-22T01:14:00Z">
            <w:tblPrEx>
              <w:tblW w:w="7974" w:type="dxa"/>
              <w:jc w:val="center"/>
              <w:tblInd w:w="1674" w:type="dxa"/>
              <w:tblLayout w:type="fixed"/>
            </w:tblPrEx>
          </w:tblPrExChange>
        </w:tblPrEx>
        <w:trPr>
          <w:jc w:val="center"/>
          <w:del w:id="472" w:author="Keith W. Boone" w:date="2015-07-21T23:49:00Z"/>
          <w:trPrChange w:id="473" w:author="Keith W. Boone" w:date="2015-07-22T01:14:00Z">
            <w:trPr>
              <w:gridBefore w:val="1"/>
              <w:jc w:val="center"/>
            </w:trPr>
          </w:trPrChange>
        </w:trPr>
        <w:tc>
          <w:tcPr>
            <w:tcW w:w="2542" w:type="dxa"/>
            <w:tcPrChange w:id="474" w:author="Keith W. Boone" w:date="2015-07-22T01:14:00Z">
              <w:tcPr>
                <w:tcW w:w="576" w:type="dxa"/>
                <w:gridSpan w:val="2"/>
              </w:tcPr>
            </w:tcPrChange>
          </w:tcPr>
          <w:p w:rsidR="00F03D36" w:rsidRPr="006062AA" w:rsidDel="00CD5E5C" w:rsidRDefault="00F03D36" w:rsidP="00F03D36">
            <w:pPr>
              <w:pStyle w:val="TableEntry"/>
              <w:rPr>
                <w:del w:id="475" w:author="Keith W. Boone" w:date="2015-07-21T23:49:00Z"/>
              </w:rPr>
            </w:pPr>
            <w:del w:id="476" w:author="Keith W. Boone" w:date="2015-07-21T23:49:00Z">
              <w:r w:rsidRPr="006062AA" w:rsidDel="00CD5E5C">
                <w:delText>externalCause</w:delText>
              </w:r>
            </w:del>
          </w:p>
        </w:tc>
        <w:tc>
          <w:tcPr>
            <w:tcW w:w="4234" w:type="dxa"/>
            <w:gridSpan w:val="2"/>
            <w:tcPrChange w:id="477" w:author="Keith W. Boone" w:date="2015-07-22T01:14:00Z">
              <w:tcPr>
                <w:tcW w:w="7398" w:type="dxa"/>
                <w:gridSpan w:val="8"/>
              </w:tcPr>
            </w:tcPrChange>
          </w:tcPr>
          <w:p w:rsidR="00F03D36" w:rsidRPr="006062AA" w:rsidDel="00CD5E5C" w:rsidRDefault="00F03D36" w:rsidP="00F03D36">
            <w:pPr>
              <w:pStyle w:val="TableEntry"/>
              <w:rPr>
                <w:del w:id="478" w:author="Keith W. Boone" w:date="2015-07-21T23:49:00Z"/>
              </w:rPr>
            </w:pPr>
          </w:p>
        </w:tc>
      </w:tr>
      <w:tr w:rsidR="001B626D" w:rsidRPr="006062AA" w:rsidDel="00CD5E5C" w:rsidTr="00AF0EAC">
        <w:tblPrEx>
          <w:tblW w:w="6776" w:type="dxa"/>
          <w:jc w:val="center"/>
          <w:tblInd w:w="2800" w:type="dxa"/>
          <w:tblLayout w:type="fixed"/>
          <w:tblPrExChange w:id="479" w:author="Keith W. Boone" w:date="2015-07-22T01:14:00Z">
            <w:tblPrEx>
              <w:tblW w:w="7974" w:type="dxa"/>
              <w:jc w:val="center"/>
              <w:tblInd w:w="1674" w:type="dxa"/>
              <w:tblLayout w:type="fixed"/>
            </w:tblPrEx>
          </w:tblPrExChange>
        </w:tblPrEx>
        <w:trPr>
          <w:jc w:val="center"/>
          <w:del w:id="480" w:author="Keith W. Boone" w:date="2015-07-21T23:49:00Z"/>
          <w:trPrChange w:id="481" w:author="Keith W. Boone" w:date="2015-07-22T01:14:00Z">
            <w:trPr>
              <w:gridBefore w:val="1"/>
              <w:jc w:val="center"/>
            </w:trPr>
          </w:trPrChange>
        </w:trPr>
        <w:tc>
          <w:tcPr>
            <w:tcW w:w="2542" w:type="dxa"/>
            <w:tcPrChange w:id="482" w:author="Keith W. Boone" w:date="2015-07-22T01:14:00Z">
              <w:tcPr>
                <w:tcW w:w="576" w:type="dxa"/>
                <w:gridSpan w:val="2"/>
              </w:tcPr>
            </w:tcPrChange>
          </w:tcPr>
          <w:p w:rsidR="00F03D36" w:rsidRPr="006062AA" w:rsidDel="00CD5E5C" w:rsidRDefault="00F03D36" w:rsidP="00F03D36">
            <w:pPr>
              <w:pStyle w:val="TableEntry"/>
              <w:rPr>
                <w:del w:id="483" w:author="Keith W. Boone" w:date="2015-07-21T23:49:00Z"/>
              </w:rPr>
            </w:pPr>
            <w:del w:id="484" w:author="Keith W. Boone" w:date="2015-07-21T23:49:00Z">
              <w:r w:rsidRPr="006062AA" w:rsidDel="00CD5E5C">
                <w:delText>gender</w:delText>
              </w:r>
            </w:del>
          </w:p>
        </w:tc>
        <w:tc>
          <w:tcPr>
            <w:tcW w:w="4234" w:type="dxa"/>
            <w:gridSpan w:val="2"/>
            <w:tcPrChange w:id="485" w:author="Keith W. Boone" w:date="2015-07-22T01:14:00Z">
              <w:tcPr>
                <w:tcW w:w="7398" w:type="dxa"/>
                <w:gridSpan w:val="8"/>
              </w:tcPr>
            </w:tcPrChange>
          </w:tcPr>
          <w:p w:rsidR="00F03D36" w:rsidRPr="006062AA" w:rsidDel="00CD5E5C" w:rsidRDefault="00F03D36" w:rsidP="00F03D36">
            <w:pPr>
              <w:pStyle w:val="TableEntry"/>
              <w:rPr>
                <w:del w:id="486" w:author="Keith W. Boone" w:date="2015-07-21T23:49:00Z"/>
              </w:rPr>
            </w:pPr>
          </w:p>
        </w:tc>
      </w:tr>
      <w:tr w:rsidR="001B626D" w:rsidRPr="006062AA" w:rsidTr="00AF0EAC">
        <w:tblPrEx>
          <w:tblW w:w="6776" w:type="dxa"/>
          <w:jc w:val="center"/>
          <w:tblInd w:w="2800" w:type="dxa"/>
          <w:tblLayout w:type="fixed"/>
          <w:tblPrExChange w:id="487" w:author="Keith W. Boone" w:date="2015-07-22T01:14:00Z">
            <w:tblPrEx>
              <w:tblW w:w="6781" w:type="dxa"/>
              <w:jc w:val="center"/>
              <w:tblInd w:w="2795" w:type="dxa"/>
              <w:tblLayout w:type="fixed"/>
            </w:tblPrEx>
          </w:tblPrExChange>
        </w:tblPrEx>
        <w:trPr>
          <w:jc w:val="center"/>
          <w:ins w:id="488" w:author="Keith W. Boone" w:date="2015-07-21T23:55:00Z"/>
          <w:trPrChange w:id="489" w:author="Keith W. Boone" w:date="2015-07-22T01:14:00Z">
            <w:trPr>
              <w:gridBefore w:val="4"/>
              <w:gridAfter w:val="0"/>
              <w:jc w:val="center"/>
            </w:trPr>
          </w:trPrChange>
        </w:trPr>
        <w:tc>
          <w:tcPr>
            <w:tcW w:w="2542" w:type="dxa"/>
            <w:tcPrChange w:id="490" w:author="Keith W. Boone" w:date="2015-07-22T01:14:00Z">
              <w:tcPr>
                <w:tcW w:w="1267" w:type="dxa"/>
                <w:gridSpan w:val="3"/>
              </w:tcPr>
            </w:tcPrChange>
          </w:tcPr>
          <w:p w:rsidR="00CD5E5C" w:rsidRPr="006062AA" w:rsidRDefault="00CD5E5C" w:rsidP="003D43C0">
            <w:pPr>
              <w:pStyle w:val="TableEntry"/>
              <w:rPr>
                <w:ins w:id="491" w:author="Keith W. Boone" w:date="2015-07-21T23:55:00Z"/>
              </w:rPr>
            </w:pPr>
            <w:proofErr w:type="spellStart"/>
            <w:ins w:id="492" w:author="Keith W. Boone" w:date="2015-07-21T23:55:00Z">
              <w:r>
                <w:t>Condition.location</w:t>
              </w:r>
              <w:proofErr w:type="spellEnd"/>
              <w:r>
                <w:t>.</w:t>
              </w:r>
            </w:ins>
            <w:ins w:id="493" w:author="Keith W. Boone" w:date="2015-07-22T00:13:00Z">
              <w:r w:rsidR="001B626D">
                <w:br/>
                <w:t xml:space="preserve">  </w:t>
              </w:r>
            </w:ins>
            <w:ins w:id="494" w:author="Keith W. Boone" w:date="2015-07-21T23:55:00Z">
              <w:r>
                <w:t>site</w:t>
              </w:r>
            </w:ins>
          </w:p>
        </w:tc>
        <w:tc>
          <w:tcPr>
            <w:tcW w:w="4234" w:type="dxa"/>
            <w:gridSpan w:val="2"/>
            <w:tcPrChange w:id="495" w:author="Keith W. Boone" w:date="2015-07-22T01:14:00Z">
              <w:tcPr>
                <w:tcW w:w="5514" w:type="dxa"/>
                <w:gridSpan w:val="3"/>
              </w:tcPr>
            </w:tcPrChange>
          </w:tcPr>
          <w:p w:rsidR="00CD5E5C" w:rsidRPr="006062AA" w:rsidRDefault="00CD5E5C" w:rsidP="002B05CA">
            <w:pPr>
              <w:pStyle w:val="TableEntry"/>
              <w:rPr>
                <w:ins w:id="496" w:author="Keith W. Boone" w:date="2015-07-21T23:55:00Z"/>
              </w:rPr>
            </w:pPr>
            <w:ins w:id="497" w:author="Keith W. Boone" w:date="2015-07-21T23:55:00Z">
              <w:r>
                <w:t>The site of the condition.  ICD-10 codes may vary depending on the body site affected.</w:t>
              </w:r>
            </w:ins>
          </w:p>
        </w:tc>
      </w:tr>
      <w:tr w:rsidR="001B626D" w:rsidRPr="006062AA" w:rsidTr="00AF0EAC">
        <w:tblPrEx>
          <w:tblW w:w="6776" w:type="dxa"/>
          <w:jc w:val="center"/>
          <w:tblInd w:w="2800" w:type="dxa"/>
          <w:tblLayout w:type="fixed"/>
          <w:tblPrExChange w:id="498" w:author="Keith W. Boone" w:date="2015-07-22T01:14:00Z">
            <w:tblPrEx>
              <w:tblW w:w="7974" w:type="dxa"/>
              <w:jc w:val="center"/>
              <w:tblInd w:w="1674" w:type="dxa"/>
              <w:tblLayout w:type="fixed"/>
            </w:tblPrEx>
          </w:tblPrExChange>
        </w:tblPrEx>
        <w:trPr>
          <w:jc w:val="center"/>
          <w:trPrChange w:id="499" w:author="Keith W. Boone" w:date="2015-07-22T01:14:00Z">
            <w:trPr>
              <w:gridBefore w:val="1"/>
              <w:jc w:val="center"/>
            </w:trPr>
          </w:trPrChange>
        </w:trPr>
        <w:tc>
          <w:tcPr>
            <w:tcW w:w="2542" w:type="dxa"/>
            <w:tcPrChange w:id="500" w:author="Keith W. Boone" w:date="2015-07-22T01:14:00Z">
              <w:tcPr>
                <w:tcW w:w="576" w:type="dxa"/>
                <w:gridSpan w:val="2"/>
              </w:tcPr>
            </w:tcPrChange>
          </w:tcPr>
          <w:p w:rsidR="00F03D36" w:rsidRPr="006062AA" w:rsidRDefault="00CD5E5C" w:rsidP="002B05CA">
            <w:pPr>
              <w:pStyle w:val="TableEntry"/>
            </w:pPr>
            <w:del w:id="501" w:author="Keith W. Boone" w:date="2015-07-21T23:52:00Z">
              <w:r w:rsidRPr="006062AA" w:rsidDel="00CD5E5C">
                <w:delText>L</w:delText>
              </w:r>
              <w:r w:rsidR="00F03D36" w:rsidRPr="006062AA" w:rsidDel="00CD5E5C">
                <w:delText>aterality</w:delText>
              </w:r>
            </w:del>
            <w:proofErr w:type="spellStart"/>
            <w:ins w:id="502" w:author="Keith W. Boone" w:date="2015-07-21T23:52:00Z">
              <w:r>
                <w:t>Condition.</w:t>
              </w:r>
            </w:ins>
            <w:ins w:id="503" w:author="Keith W. Boone" w:date="2015-07-21T23:54:00Z">
              <w:r>
                <w:t>location</w:t>
              </w:r>
              <w:proofErr w:type="spellEnd"/>
              <w:r>
                <w:t>.</w:t>
              </w:r>
            </w:ins>
            <w:ins w:id="504" w:author="Keith W. Boone" w:date="2015-07-22T00:13:00Z">
              <w:r w:rsidR="001B626D">
                <w:br/>
                <w:t xml:space="preserve">  </w:t>
              </w:r>
            </w:ins>
            <w:ins w:id="505" w:author="Keith W. Boone" w:date="2015-07-21T23:54:00Z">
              <w:r>
                <w:t>site.</w:t>
              </w:r>
            </w:ins>
            <w:ins w:id="506" w:author="Keith W. Boone" w:date="2015-07-22T00:09:00Z">
              <w:r w:rsidR="001B626D">
                <w:t xml:space="preserve"> </w:t>
              </w:r>
            </w:ins>
            <w:ins w:id="507" w:author="Keith W. Boone" w:date="2015-07-21T23:54:00Z">
              <w:r>
                <w:t>modifier</w:t>
              </w:r>
            </w:ins>
          </w:p>
        </w:tc>
        <w:tc>
          <w:tcPr>
            <w:tcW w:w="4234" w:type="dxa"/>
            <w:gridSpan w:val="2"/>
            <w:tcPrChange w:id="508" w:author="Keith W. Boone" w:date="2015-07-22T01:14:00Z">
              <w:tcPr>
                <w:tcW w:w="7398" w:type="dxa"/>
                <w:gridSpan w:val="8"/>
              </w:tcPr>
            </w:tcPrChange>
          </w:tcPr>
          <w:p w:rsidR="00F03D36" w:rsidRPr="006062AA" w:rsidRDefault="00CD5E5C" w:rsidP="002B05CA">
            <w:pPr>
              <w:pStyle w:val="TableEntry"/>
            </w:pPr>
            <w:ins w:id="509" w:author="Keith W. Boone" w:date="2015-07-21T23:56:00Z">
              <w:r>
                <w:t>The laterality or other modifier on ambiguous body sites</w:t>
              </w:r>
              <w:r>
                <w:t>.</w:t>
              </w:r>
              <w:r>
                <w:t xml:space="preserve">  For example, when the condition is a fracture of the arm (specified in site above), different ICD-10 codes might be produced depending </w:t>
              </w:r>
            </w:ins>
            <w:ins w:id="510" w:author="Keith W. Boone" w:date="2015-07-21T23:57:00Z">
              <w:r>
                <w:t>on whether it was the left or right arm, or the upper or lower part of the arm.</w:t>
              </w:r>
            </w:ins>
          </w:p>
        </w:tc>
      </w:tr>
      <w:tr w:rsidR="001B626D" w:rsidRPr="006062AA" w:rsidDel="00CD5E5C" w:rsidTr="00AF0EAC">
        <w:tblPrEx>
          <w:tblW w:w="6776" w:type="dxa"/>
          <w:jc w:val="center"/>
          <w:tblInd w:w="2800" w:type="dxa"/>
          <w:tblLayout w:type="fixed"/>
          <w:tblPrExChange w:id="511" w:author="Keith W. Boone" w:date="2015-07-22T01:14:00Z">
            <w:tblPrEx>
              <w:tblW w:w="6315" w:type="dxa"/>
              <w:jc w:val="center"/>
              <w:tblInd w:w="72" w:type="dxa"/>
              <w:tblLayout w:type="fixed"/>
            </w:tblPrEx>
          </w:tblPrExChange>
        </w:tblPrEx>
        <w:trPr>
          <w:gridAfter w:val="1"/>
          <w:wAfter w:w="1438" w:type="dxa"/>
          <w:jc w:val="center"/>
          <w:del w:id="512" w:author="Keith W. Boone" w:date="2015-07-21T23:49:00Z"/>
          <w:trPrChange w:id="513" w:author="Keith W. Boone" w:date="2015-07-22T01:14:00Z">
            <w:trPr>
              <w:gridAfter w:val="1"/>
              <w:jc w:val="center"/>
            </w:trPr>
          </w:trPrChange>
        </w:trPr>
        <w:tc>
          <w:tcPr>
            <w:tcW w:w="2542" w:type="dxa"/>
            <w:tcPrChange w:id="514" w:author="Keith W. Boone" w:date="2015-07-22T01:14:00Z">
              <w:tcPr>
                <w:tcW w:w="2094" w:type="dxa"/>
                <w:gridSpan w:val="2"/>
              </w:tcPr>
            </w:tcPrChange>
          </w:tcPr>
          <w:p w:rsidR="00F03D36" w:rsidRPr="006062AA" w:rsidDel="00CD5E5C" w:rsidRDefault="00F03D36" w:rsidP="00F03D36">
            <w:pPr>
              <w:pStyle w:val="TableEntry"/>
              <w:rPr>
                <w:del w:id="515" w:author="Keith W. Boone" w:date="2015-07-21T23:49:00Z"/>
              </w:rPr>
            </w:pPr>
            <w:del w:id="516" w:author="Keith W. Boone" w:date="2015-07-21T23:49:00Z">
              <w:r w:rsidRPr="006062AA" w:rsidDel="00CD5E5C">
                <w:delText>placeOfOccurence</w:delText>
              </w:r>
            </w:del>
          </w:p>
        </w:tc>
        <w:tc>
          <w:tcPr>
            <w:tcW w:w="2796" w:type="dxa"/>
            <w:tcPrChange w:id="517" w:author="Keith W. Boone" w:date="2015-07-22T01:14:00Z">
              <w:tcPr>
                <w:tcW w:w="4775" w:type="dxa"/>
                <w:gridSpan w:val="7"/>
              </w:tcPr>
            </w:tcPrChange>
          </w:tcPr>
          <w:p w:rsidR="00F03D36" w:rsidRPr="006062AA" w:rsidDel="00CD5E5C" w:rsidRDefault="00F03D36" w:rsidP="00F03D36">
            <w:pPr>
              <w:pStyle w:val="TableEntry"/>
              <w:rPr>
                <w:del w:id="518" w:author="Keith W. Boone" w:date="2015-07-21T23:49:00Z"/>
              </w:rPr>
            </w:pPr>
          </w:p>
        </w:tc>
      </w:tr>
      <w:tr w:rsidR="001B626D" w:rsidRPr="006062AA" w:rsidDel="00CD5E5C" w:rsidTr="00AF0EAC">
        <w:tblPrEx>
          <w:tblW w:w="6776" w:type="dxa"/>
          <w:jc w:val="center"/>
          <w:tblInd w:w="2800" w:type="dxa"/>
          <w:tblLayout w:type="fixed"/>
          <w:tblPrExChange w:id="519" w:author="Keith W. Boone" w:date="2015-07-22T01:14:00Z">
            <w:tblPrEx>
              <w:tblW w:w="6315" w:type="dxa"/>
              <w:jc w:val="center"/>
              <w:tblInd w:w="72" w:type="dxa"/>
              <w:tblLayout w:type="fixed"/>
            </w:tblPrEx>
          </w:tblPrExChange>
        </w:tblPrEx>
        <w:trPr>
          <w:gridAfter w:val="1"/>
          <w:wAfter w:w="1438" w:type="dxa"/>
          <w:jc w:val="center"/>
          <w:del w:id="520" w:author="Keith W. Boone" w:date="2015-07-21T23:55:00Z"/>
          <w:trPrChange w:id="521" w:author="Keith W. Boone" w:date="2015-07-22T01:14:00Z">
            <w:trPr>
              <w:gridAfter w:val="1"/>
              <w:jc w:val="center"/>
            </w:trPr>
          </w:trPrChange>
        </w:trPr>
        <w:tc>
          <w:tcPr>
            <w:tcW w:w="2542" w:type="dxa"/>
            <w:tcPrChange w:id="522" w:author="Keith W. Boone" w:date="2015-07-22T01:14:00Z">
              <w:tcPr>
                <w:tcW w:w="2094" w:type="dxa"/>
                <w:gridSpan w:val="2"/>
              </w:tcPr>
            </w:tcPrChange>
          </w:tcPr>
          <w:p w:rsidR="00F03D36" w:rsidRPr="006062AA" w:rsidDel="00CD5E5C" w:rsidRDefault="00F03D36" w:rsidP="00F03D36">
            <w:pPr>
              <w:pStyle w:val="TableEntry"/>
              <w:rPr>
                <w:del w:id="523" w:author="Keith W. Boone" w:date="2015-07-21T23:55:00Z"/>
              </w:rPr>
            </w:pPr>
            <w:del w:id="524" w:author="Keith W. Boone" w:date="2015-07-21T23:53:00Z">
              <w:r w:rsidRPr="006062AA" w:rsidDel="00CD5E5C">
                <w:delText>site</w:delText>
              </w:r>
            </w:del>
          </w:p>
        </w:tc>
        <w:tc>
          <w:tcPr>
            <w:tcW w:w="2796" w:type="dxa"/>
            <w:tcPrChange w:id="525" w:author="Keith W. Boone" w:date="2015-07-22T01:14:00Z">
              <w:tcPr>
                <w:tcW w:w="4775" w:type="dxa"/>
                <w:gridSpan w:val="7"/>
              </w:tcPr>
            </w:tcPrChange>
          </w:tcPr>
          <w:p w:rsidR="00F03D36" w:rsidRPr="006062AA" w:rsidDel="00CD5E5C" w:rsidRDefault="00F03D36" w:rsidP="00F03D36">
            <w:pPr>
              <w:pStyle w:val="TableEntry"/>
              <w:rPr>
                <w:del w:id="526" w:author="Keith W. Boone" w:date="2015-07-21T23:55:00Z"/>
              </w:rPr>
            </w:pPr>
          </w:p>
        </w:tc>
      </w:tr>
      <w:tr w:rsidR="001B626D" w:rsidRPr="006062AA" w:rsidDel="00CD5E5C" w:rsidTr="00AF0EAC">
        <w:tblPrEx>
          <w:tblW w:w="6776" w:type="dxa"/>
          <w:jc w:val="center"/>
          <w:tblInd w:w="2800" w:type="dxa"/>
          <w:tblLayout w:type="fixed"/>
          <w:tblPrExChange w:id="527" w:author="Keith W. Boone" w:date="2015-07-22T01:14:00Z">
            <w:tblPrEx>
              <w:tblW w:w="6315" w:type="dxa"/>
              <w:jc w:val="center"/>
              <w:tblInd w:w="72" w:type="dxa"/>
              <w:tblLayout w:type="fixed"/>
            </w:tblPrEx>
          </w:tblPrExChange>
        </w:tblPrEx>
        <w:trPr>
          <w:gridAfter w:val="1"/>
          <w:wAfter w:w="1438" w:type="dxa"/>
          <w:jc w:val="center"/>
          <w:del w:id="528" w:author="Keith W. Boone" w:date="2015-07-21T23:50:00Z"/>
          <w:trPrChange w:id="529" w:author="Keith W. Boone" w:date="2015-07-22T01:14:00Z">
            <w:trPr>
              <w:gridAfter w:val="1"/>
              <w:jc w:val="center"/>
            </w:trPr>
          </w:trPrChange>
        </w:trPr>
        <w:tc>
          <w:tcPr>
            <w:tcW w:w="2542" w:type="dxa"/>
            <w:tcPrChange w:id="530" w:author="Keith W. Boone" w:date="2015-07-22T01:14:00Z">
              <w:tcPr>
                <w:tcW w:w="2094" w:type="dxa"/>
                <w:gridSpan w:val="2"/>
              </w:tcPr>
            </w:tcPrChange>
          </w:tcPr>
          <w:p w:rsidR="00F03D36" w:rsidRPr="006062AA" w:rsidDel="00CD5E5C" w:rsidRDefault="00F03D36" w:rsidP="00F03D36">
            <w:pPr>
              <w:pStyle w:val="TableEntry"/>
              <w:rPr>
                <w:del w:id="531" w:author="Keith W. Boone" w:date="2015-07-21T23:50:00Z"/>
              </w:rPr>
            </w:pPr>
            <w:del w:id="532" w:author="Keith W. Boone" w:date="2015-07-21T23:50:00Z">
              <w:r w:rsidRPr="006062AA" w:rsidDel="00CD5E5C">
                <w:delText>stageOfGlaucoma</w:delText>
              </w:r>
            </w:del>
          </w:p>
        </w:tc>
        <w:tc>
          <w:tcPr>
            <w:tcW w:w="2796" w:type="dxa"/>
            <w:tcPrChange w:id="533" w:author="Keith W. Boone" w:date="2015-07-22T01:14:00Z">
              <w:tcPr>
                <w:tcW w:w="4775" w:type="dxa"/>
                <w:gridSpan w:val="7"/>
              </w:tcPr>
            </w:tcPrChange>
          </w:tcPr>
          <w:p w:rsidR="00F03D36" w:rsidRPr="006062AA" w:rsidDel="00CD5E5C" w:rsidRDefault="00F03D36" w:rsidP="00F03D36">
            <w:pPr>
              <w:pStyle w:val="TableEntry"/>
              <w:rPr>
                <w:del w:id="534" w:author="Keith W. Boone" w:date="2015-07-21T23:50:00Z"/>
              </w:rPr>
            </w:pPr>
          </w:p>
        </w:tc>
      </w:tr>
      <w:tr w:rsidR="001B626D" w:rsidRPr="006062AA" w:rsidDel="00CD5E5C" w:rsidTr="00AF0EAC">
        <w:tblPrEx>
          <w:tblW w:w="6776" w:type="dxa"/>
          <w:jc w:val="center"/>
          <w:tblInd w:w="2800" w:type="dxa"/>
          <w:tblLayout w:type="fixed"/>
          <w:tblPrExChange w:id="535" w:author="Keith W. Boone" w:date="2015-07-22T01:14:00Z">
            <w:tblPrEx>
              <w:tblW w:w="6315" w:type="dxa"/>
              <w:jc w:val="center"/>
              <w:tblInd w:w="72" w:type="dxa"/>
              <w:tblLayout w:type="fixed"/>
            </w:tblPrEx>
          </w:tblPrExChange>
        </w:tblPrEx>
        <w:trPr>
          <w:gridAfter w:val="1"/>
          <w:wAfter w:w="1438" w:type="dxa"/>
          <w:jc w:val="center"/>
          <w:del w:id="536" w:author="Keith W. Boone" w:date="2015-07-21T23:50:00Z"/>
          <w:trPrChange w:id="537" w:author="Keith W. Boone" w:date="2015-07-22T01:14:00Z">
            <w:trPr>
              <w:gridAfter w:val="1"/>
              <w:jc w:val="center"/>
            </w:trPr>
          </w:trPrChange>
        </w:trPr>
        <w:tc>
          <w:tcPr>
            <w:tcW w:w="2542" w:type="dxa"/>
            <w:tcPrChange w:id="538" w:author="Keith W. Boone" w:date="2015-07-22T01:14:00Z">
              <w:tcPr>
                <w:tcW w:w="2094" w:type="dxa"/>
                <w:gridSpan w:val="2"/>
              </w:tcPr>
            </w:tcPrChange>
          </w:tcPr>
          <w:p w:rsidR="00F03D36" w:rsidRPr="006062AA" w:rsidDel="00CD5E5C" w:rsidRDefault="00F03D36" w:rsidP="00F03D36">
            <w:pPr>
              <w:pStyle w:val="TableEntry"/>
              <w:rPr>
                <w:del w:id="539" w:author="Keith W. Boone" w:date="2015-07-21T23:50:00Z"/>
              </w:rPr>
            </w:pPr>
            <w:del w:id="540" w:author="Keith W. Boone" w:date="2015-07-21T23:50:00Z">
              <w:r w:rsidRPr="006062AA" w:rsidDel="00CD5E5C">
                <w:delText>timeOfComaScale</w:delText>
              </w:r>
            </w:del>
          </w:p>
        </w:tc>
        <w:tc>
          <w:tcPr>
            <w:tcW w:w="2796" w:type="dxa"/>
            <w:tcPrChange w:id="541" w:author="Keith W. Boone" w:date="2015-07-22T01:14:00Z">
              <w:tcPr>
                <w:tcW w:w="4775" w:type="dxa"/>
                <w:gridSpan w:val="7"/>
              </w:tcPr>
            </w:tcPrChange>
          </w:tcPr>
          <w:p w:rsidR="00F03D36" w:rsidRPr="006062AA" w:rsidDel="00CD5E5C" w:rsidRDefault="00F03D36" w:rsidP="00F03D36">
            <w:pPr>
              <w:pStyle w:val="TableEntry"/>
              <w:rPr>
                <w:del w:id="542" w:author="Keith W. Boone" w:date="2015-07-21T23:50:00Z"/>
              </w:rPr>
            </w:pPr>
          </w:p>
        </w:tc>
      </w:tr>
      <w:tr w:rsidR="001B626D" w:rsidRPr="006062AA" w:rsidDel="00CD5E5C" w:rsidTr="00AF0EAC">
        <w:tblPrEx>
          <w:tblW w:w="6776" w:type="dxa"/>
          <w:jc w:val="center"/>
          <w:tblInd w:w="2800" w:type="dxa"/>
          <w:tblLayout w:type="fixed"/>
          <w:tblPrExChange w:id="543" w:author="Keith W. Boone" w:date="2015-07-22T01:14:00Z">
            <w:tblPrEx>
              <w:tblW w:w="6315" w:type="dxa"/>
              <w:jc w:val="center"/>
              <w:tblInd w:w="72" w:type="dxa"/>
              <w:tblLayout w:type="fixed"/>
            </w:tblPrEx>
          </w:tblPrExChange>
        </w:tblPrEx>
        <w:trPr>
          <w:gridAfter w:val="1"/>
          <w:wAfter w:w="1438" w:type="dxa"/>
          <w:jc w:val="center"/>
          <w:del w:id="544" w:author="Keith W. Boone" w:date="2015-07-21T23:50:00Z"/>
          <w:trPrChange w:id="545" w:author="Keith W. Boone" w:date="2015-07-22T01:14:00Z">
            <w:trPr>
              <w:gridAfter w:val="1"/>
              <w:jc w:val="center"/>
            </w:trPr>
          </w:trPrChange>
        </w:trPr>
        <w:tc>
          <w:tcPr>
            <w:tcW w:w="2542" w:type="dxa"/>
            <w:tcPrChange w:id="546" w:author="Keith W. Boone" w:date="2015-07-22T01:14:00Z">
              <w:tcPr>
                <w:tcW w:w="2094" w:type="dxa"/>
                <w:gridSpan w:val="2"/>
              </w:tcPr>
            </w:tcPrChange>
          </w:tcPr>
          <w:p w:rsidR="00F03D36" w:rsidRPr="006062AA" w:rsidDel="00CD5E5C" w:rsidRDefault="00F03D36" w:rsidP="00F03D36">
            <w:pPr>
              <w:pStyle w:val="TableEntry"/>
              <w:rPr>
                <w:del w:id="547" w:author="Keith W. Boone" w:date="2015-07-21T23:50:00Z"/>
              </w:rPr>
            </w:pPr>
            <w:del w:id="548" w:author="Keith W. Boone" w:date="2015-07-21T23:50:00Z">
              <w:r w:rsidRPr="006062AA" w:rsidDel="00CD5E5C">
                <w:delText>tophus</w:delText>
              </w:r>
            </w:del>
          </w:p>
        </w:tc>
        <w:tc>
          <w:tcPr>
            <w:tcW w:w="2796" w:type="dxa"/>
            <w:tcPrChange w:id="549" w:author="Keith W. Boone" w:date="2015-07-22T01:14:00Z">
              <w:tcPr>
                <w:tcW w:w="4775" w:type="dxa"/>
                <w:gridSpan w:val="7"/>
              </w:tcPr>
            </w:tcPrChange>
          </w:tcPr>
          <w:p w:rsidR="00F03D36" w:rsidRPr="006062AA" w:rsidDel="00CD5E5C" w:rsidRDefault="00F03D36" w:rsidP="00F03D36">
            <w:pPr>
              <w:pStyle w:val="TableEntry"/>
              <w:rPr>
                <w:del w:id="550" w:author="Keith W. Boone" w:date="2015-07-21T23:50:00Z"/>
              </w:rPr>
            </w:pPr>
          </w:p>
        </w:tc>
      </w:tr>
      <w:tr w:rsidR="001B626D" w:rsidRPr="006062AA" w:rsidDel="00CD5E5C" w:rsidTr="00AF0EAC">
        <w:tblPrEx>
          <w:tblW w:w="6776" w:type="dxa"/>
          <w:jc w:val="center"/>
          <w:tblInd w:w="2800" w:type="dxa"/>
          <w:tblLayout w:type="fixed"/>
          <w:tblPrExChange w:id="551" w:author="Keith W. Boone" w:date="2015-07-22T01:14:00Z">
            <w:tblPrEx>
              <w:tblW w:w="6315" w:type="dxa"/>
              <w:jc w:val="center"/>
              <w:tblInd w:w="72" w:type="dxa"/>
              <w:tblLayout w:type="fixed"/>
            </w:tblPrEx>
          </w:tblPrExChange>
        </w:tblPrEx>
        <w:trPr>
          <w:gridAfter w:val="1"/>
          <w:wAfter w:w="1438" w:type="dxa"/>
          <w:jc w:val="center"/>
          <w:del w:id="552" w:author="Keith W. Boone" w:date="2015-07-21T23:54:00Z"/>
          <w:trPrChange w:id="553" w:author="Keith W. Boone" w:date="2015-07-22T01:14:00Z">
            <w:trPr>
              <w:gridAfter w:val="1"/>
              <w:jc w:val="center"/>
            </w:trPr>
          </w:trPrChange>
        </w:trPr>
        <w:tc>
          <w:tcPr>
            <w:tcW w:w="2542" w:type="dxa"/>
            <w:tcPrChange w:id="554" w:author="Keith W. Boone" w:date="2015-07-22T01:14:00Z">
              <w:tcPr>
                <w:tcW w:w="2094" w:type="dxa"/>
                <w:gridSpan w:val="2"/>
              </w:tcPr>
            </w:tcPrChange>
          </w:tcPr>
          <w:p w:rsidR="00F03D36" w:rsidRPr="006062AA" w:rsidDel="00CD5E5C" w:rsidRDefault="00F03D36" w:rsidP="00F03D36">
            <w:pPr>
              <w:pStyle w:val="TableEntry"/>
              <w:rPr>
                <w:del w:id="555" w:author="Keith W. Boone" w:date="2015-07-21T23:54:00Z"/>
              </w:rPr>
            </w:pPr>
            <w:del w:id="556" w:author="Keith W. Boone" w:date="2015-07-21T23:54:00Z">
              <w:r w:rsidRPr="006062AA" w:rsidDel="00CD5E5C">
                <w:delText>trimester</w:delText>
              </w:r>
            </w:del>
          </w:p>
        </w:tc>
        <w:tc>
          <w:tcPr>
            <w:tcW w:w="2796" w:type="dxa"/>
            <w:tcPrChange w:id="557" w:author="Keith W. Boone" w:date="2015-07-22T01:14:00Z">
              <w:tcPr>
                <w:tcW w:w="4775" w:type="dxa"/>
                <w:gridSpan w:val="7"/>
              </w:tcPr>
            </w:tcPrChange>
          </w:tcPr>
          <w:p w:rsidR="00F03D36" w:rsidRPr="006062AA" w:rsidDel="00CD5E5C" w:rsidRDefault="00F03D36" w:rsidP="00F03D36">
            <w:pPr>
              <w:pStyle w:val="TableEntry"/>
              <w:rPr>
                <w:del w:id="558" w:author="Keith W. Boone" w:date="2015-07-21T23:54:00Z"/>
              </w:rPr>
            </w:pPr>
          </w:p>
        </w:tc>
      </w:tr>
      <w:tr w:rsidR="001B626D" w:rsidRPr="006062AA" w:rsidDel="00CD5E5C" w:rsidTr="00AF0EAC">
        <w:tblPrEx>
          <w:tblW w:w="6776" w:type="dxa"/>
          <w:jc w:val="center"/>
          <w:tblInd w:w="2800" w:type="dxa"/>
          <w:tblLayout w:type="fixed"/>
          <w:tblPrExChange w:id="559" w:author="Keith W. Boone" w:date="2015-07-22T01:14:00Z">
            <w:tblPrEx>
              <w:tblW w:w="6315" w:type="dxa"/>
              <w:jc w:val="center"/>
              <w:tblInd w:w="72" w:type="dxa"/>
              <w:tblLayout w:type="fixed"/>
            </w:tblPrEx>
          </w:tblPrExChange>
        </w:tblPrEx>
        <w:trPr>
          <w:gridAfter w:val="1"/>
          <w:wAfter w:w="1438" w:type="dxa"/>
          <w:jc w:val="center"/>
          <w:del w:id="560" w:author="Keith W. Boone" w:date="2015-07-21T23:54:00Z"/>
          <w:trPrChange w:id="561" w:author="Keith W. Boone" w:date="2015-07-22T01:14:00Z">
            <w:trPr>
              <w:gridAfter w:val="1"/>
              <w:jc w:val="center"/>
            </w:trPr>
          </w:trPrChange>
        </w:trPr>
        <w:tc>
          <w:tcPr>
            <w:tcW w:w="2542" w:type="dxa"/>
            <w:tcPrChange w:id="562" w:author="Keith W. Boone" w:date="2015-07-22T01:14:00Z">
              <w:tcPr>
                <w:tcW w:w="2094" w:type="dxa"/>
                <w:gridSpan w:val="2"/>
              </w:tcPr>
            </w:tcPrChange>
          </w:tcPr>
          <w:p w:rsidR="00F03D36" w:rsidRPr="006062AA" w:rsidDel="00CD5E5C" w:rsidRDefault="00F03D36" w:rsidP="00F03D36">
            <w:pPr>
              <w:pStyle w:val="TableEntry"/>
              <w:rPr>
                <w:del w:id="563" w:author="Keith W. Boone" w:date="2015-07-21T23:54:00Z"/>
              </w:rPr>
            </w:pPr>
            <w:del w:id="564" w:author="Keith W. Boone" w:date="2015-07-21T23:54:00Z">
              <w:r w:rsidRPr="006062AA" w:rsidDel="00CD5E5C">
                <w:delText>whichFetus</w:delText>
              </w:r>
            </w:del>
          </w:p>
        </w:tc>
        <w:tc>
          <w:tcPr>
            <w:tcW w:w="2796" w:type="dxa"/>
            <w:tcPrChange w:id="565" w:author="Keith W. Boone" w:date="2015-07-22T01:14:00Z">
              <w:tcPr>
                <w:tcW w:w="4775" w:type="dxa"/>
                <w:gridSpan w:val="7"/>
              </w:tcPr>
            </w:tcPrChange>
          </w:tcPr>
          <w:p w:rsidR="00F03D36" w:rsidRPr="006062AA" w:rsidDel="00CD5E5C" w:rsidRDefault="00F03D36" w:rsidP="00F03D36">
            <w:pPr>
              <w:pStyle w:val="TableEntry"/>
              <w:rPr>
                <w:del w:id="566" w:author="Keith W. Boone" w:date="2015-07-21T23:54:00Z"/>
              </w:rPr>
            </w:pPr>
          </w:p>
        </w:tc>
      </w:tr>
    </w:tbl>
    <w:p w:rsidR="00211F58" w:rsidRPr="006062AA" w:rsidRDefault="000E6F65" w:rsidP="00211F58">
      <w:pPr>
        <w:pStyle w:val="ListNumber3"/>
        <w:numPr>
          <w:ilvl w:val="0"/>
          <w:numId w:val="61"/>
        </w:numPr>
        <w:rPr>
          <w:ins w:id="567" w:author="Keith W. Boone" w:date="2015-07-22T00:54:00Z"/>
        </w:rPr>
        <w:pPrChange w:id="568" w:author="Keith W. Boone" w:date="2015-07-22T00:55:00Z">
          <w:pPr>
            <w:pStyle w:val="ListNumber3"/>
            <w:numPr>
              <w:ilvl w:val="1"/>
              <w:numId w:val="61"/>
            </w:numPr>
            <w:tabs>
              <w:tab w:val="clear" w:pos="1080"/>
            </w:tabs>
            <w:ind w:left="1800"/>
          </w:pPr>
        </w:pPrChange>
      </w:pPr>
      <w:ins w:id="569" w:author="Keith W. Boone" w:date="2015-07-22T00:19:00Z">
        <w:r>
          <w:t xml:space="preserve">When </w:t>
        </w:r>
        <w:proofErr w:type="spellStart"/>
        <w:r>
          <w:rPr>
            <w:b/>
          </w:rPr>
          <w:t>dependency</w:t>
        </w:r>
        <w:r w:rsidRPr="006062AA">
          <w:rPr>
            <w:b/>
          </w:rPr>
          <w:t>.element</w:t>
        </w:r>
        <w:proofErr w:type="spellEnd"/>
        <w:r w:rsidRPr="006062AA">
          <w:t xml:space="preserve"> parameter </w:t>
        </w:r>
        <w:r>
          <w:t>c</w:t>
        </w:r>
        <w:r w:rsidRPr="006062AA">
          <w:t>ontain</w:t>
        </w:r>
        <w:r>
          <w:t>s</w:t>
        </w:r>
        <w:r w:rsidRPr="006062AA">
          <w:t xml:space="preserve"> </w:t>
        </w:r>
      </w:ins>
      <w:proofErr w:type="spellStart"/>
      <w:ins w:id="570" w:author="Keith W. Boone" w:date="2015-07-22T00:20:00Z">
        <w:r>
          <w:t>Condition.onset</w:t>
        </w:r>
      </w:ins>
      <w:ins w:id="571" w:author="Keith W. Boone" w:date="2015-07-22T00:54:00Z">
        <w:r w:rsidR="00211F58">
          <w:t>Age</w:t>
        </w:r>
      </w:ins>
      <w:proofErr w:type="spellEnd"/>
      <w:ins w:id="572" w:author="Keith W. Boone" w:date="2015-07-22T00:21:00Z">
        <w:r>
          <w:t>,</w:t>
        </w:r>
      </w:ins>
      <w:ins w:id="573" w:author="Keith W. Boone" w:date="2015-07-22T00:55:00Z">
        <w:r w:rsidR="00211F58">
          <w:t xml:space="preserve"> </w:t>
        </w:r>
      </w:ins>
      <w:proofErr w:type="spellStart"/>
      <w:ins w:id="574" w:author="Keith W. Boone" w:date="2015-07-22T00:21:00Z">
        <w:r w:rsidRPr="00211F58">
          <w:rPr>
            <w:b/>
            <w:rPrChange w:id="575" w:author="Keith W. Boone" w:date="2015-07-22T00:55:00Z">
              <w:rPr/>
            </w:rPrChange>
          </w:rPr>
          <w:t>dependency.</w:t>
        </w:r>
      </w:ins>
      <w:ins w:id="576" w:author="Keith W. Boone" w:date="2015-07-22T00:55:00Z">
        <w:r w:rsidR="00211F58">
          <w:rPr>
            <w:b/>
          </w:rPr>
          <w:t>cmap</w:t>
        </w:r>
        <w:proofErr w:type="gramStart"/>
        <w:r w:rsidR="00211F58">
          <w:rPr>
            <w:b/>
          </w:rPr>
          <w:t>:</w:t>
        </w:r>
        <w:r w:rsidR="00211F58" w:rsidRPr="002B05CA">
          <w:rPr>
            <w:b/>
          </w:rPr>
          <w:t>value</w:t>
        </w:r>
      </w:ins>
      <w:proofErr w:type="spellEnd"/>
      <w:proofErr w:type="gramEnd"/>
      <w:ins w:id="577" w:author="Keith W. Boone" w:date="2015-07-22T00:21:00Z">
        <w:r>
          <w:t xml:space="preserve"> </w:t>
        </w:r>
        <w:r w:rsidRPr="00211F58">
          <w:rPr>
            <w:smallCaps/>
            <w:rPrChange w:id="578" w:author="Keith W. Boone" w:date="2015-07-22T00:55:00Z">
              <w:rPr/>
            </w:rPrChange>
          </w:rPr>
          <w:t>shall</w:t>
        </w:r>
      </w:ins>
      <w:ins w:id="579" w:author="Keith W. Boone" w:date="2015-07-22T00:54:00Z">
        <w:r w:rsidR="00211F58" w:rsidRPr="002B05CA">
          <w:rPr>
            <w:smallCaps/>
          </w:rPr>
          <w:t xml:space="preserve"> </w:t>
        </w:r>
      </w:ins>
      <w:ins w:id="580" w:author="Keith W. Boone" w:date="2015-07-22T00:55:00Z">
        <w:r w:rsidR="00211F58">
          <w:t>be set to the patient age at onset.</w:t>
        </w:r>
      </w:ins>
    </w:p>
    <w:p w:rsidR="004776BB" w:rsidRPr="002B05CA" w:rsidDel="001B626D" w:rsidRDefault="004776BB" w:rsidP="001B626D">
      <w:pPr>
        <w:pStyle w:val="BodyText"/>
        <w:rPr>
          <w:del w:id="581" w:author="Keith W. Boone" w:date="2015-07-22T00:11:00Z"/>
        </w:rPr>
      </w:pPr>
    </w:p>
    <w:p w:rsidR="009E738D" w:rsidRPr="006062AA" w:rsidRDefault="009E738D" w:rsidP="002B05CA">
      <w:pPr>
        <w:pStyle w:val="ListNumber2"/>
        <w:numPr>
          <w:ilvl w:val="0"/>
          <w:numId w:val="0"/>
        </w:numPr>
        <w:pPrChange w:id="582" w:author="Keith W. Boone" w:date="2015-07-22T01:14:00Z">
          <w:pPr>
            <w:pStyle w:val="ListNumber2"/>
          </w:pPr>
        </w:pPrChange>
      </w:pPr>
      <w:r w:rsidRPr="006062AA">
        <w:t xml:space="preserve">The Clinical Mapper Actor </w:t>
      </w:r>
      <w:r w:rsidRPr="00AF0EAC">
        <w:rPr>
          <w:smallCaps/>
          <w:rPrChange w:id="583" w:author="Keith W. Boone" w:date="2015-07-22T01:18:00Z">
            <w:rPr/>
          </w:rPrChange>
        </w:rPr>
        <w:t>shall</w:t>
      </w:r>
      <w:r w:rsidRPr="006062AA">
        <w:t xml:space="preserve"> return a Parameters resource such that:</w:t>
      </w:r>
    </w:p>
    <w:p w:rsidR="00F03D36" w:rsidRPr="006062AA" w:rsidRDefault="00F03D36" w:rsidP="00305C1E">
      <w:pPr>
        <w:pStyle w:val="ListNumber3"/>
        <w:numPr>
          <w:ilvl w:val="0"/>
          <w:numId w:val="62"/>
        </w:numPr>
      </w:pPr>
      <w:r w:rsidRPr="006062AA">
        <w:t xml:space="preserve">The </w:t>
      </w:r>
      <w:del w:id="584" w:author="Keith W. Boone" w:date="2015-07-22T00:00:00Z">
        <w:r w:rsidRPr="006062AA" w:rsidDel="006D7B75">
          <w:rPr>
            <w:b/>
          </w:rPr>
          <w:delText xml:space="preserve">outcome </w:delText>
        </w:r>
      </w:del>
      <w:ins w:id="585" w:author="Keith W. Boone" w:date="2015-07-22T00:00:00Z">
        <w:r w:rsidR="006D7B75">
          <w:rPr>
            <w:b/>
          </w:rPr>
          <w:t>match</w:t>
        </w:r>
        <w:r w:rsidR="006D7B75" w:rsidRPr="006062AA">
          <w:rPr>
            <w:b/>
          </w:rPr>
          <w:t xml:space="preserve"> </w:t>
        </w:r>
      </w:ins>
      <w:r w:rsidRPr="006062AA">
        <w:t xml:space="preserve">parameter, if present </w:t>
      </w:r>
      <w:r w:rsidRPr="006062AA">
        <w:rPr>
          <w:smallCaps/>
        </w:rPr>
        <w:t>shall</w:t>
      </w:r>
      <w:r w:rsidRPr="006062AA">
        <w:t xml:space="preserve"> be populated with a code from ICD-10 or derived coding system as determined by regional policy.</w:t>
      </w:r>
    </w:p>
    <w:p w:rsidR="00F03D36" w:rsidRPr="006062AA" w:rsidRDefault="00F03D36" w:rsidP="00305C1E">
      <w:pPr>
        <w:pStyle w:val="ListNumber3"/>
        <w:numPr>
          <w:ilvl w:val="0"/>
          <w:numId w:val="62"/>
        </w:numPr>
      </w:pPr>
      <w:r w:rsidRPr="006062AA">
        <w:t xml:space="preserve">If additional context is necessary, </w:t>
      </w:r>
      <w:r w:rsidRPr="006062AA">
        <w:rPr>
          <w:smallCaps/>
        </w:rPr>
        <w:t>shall</w:t>
      </w:r>
      <w:r w:rsidRPr="006062AA">
        <w:t xml:space="preserve"> populate</w:t>
      </w:r>
      <w:r w:rsidRPr="006062AA">
        <w:rPr>
          <w:b/>
        </w:rPr>
        <w:t xml:space="preserve"> </w:t>
      </w:r>
      <w:r w:rsidRPr="006062AA">
        <w:t>one or more</w:t>
      </w:r>
      <w:r w:rsidRPr="006062AA">
        <w:rPr>
          <w:b/>
        </w:rPr>
        <w:t xml:space="preserve"> </w:t>
      </w:r>
      <w:del w:id="586" w:author="Keith W. Boone" w:date="2015-07-22T00:00:00Z">
        <w:r w:rsidRPr="006062AA" w:rsidDel="006D7B75">
          <w:rPr>
            <w:b/>
          </w:rPr>
          <w:delText>cmap:</w:delText>
        </w:r>
      </w:del>
      <w:del w:id="587" w:author="Keith W. Boone" w:date="2015-07-21T23:44:00Z">
        <w:r w:rsidRPr="006062AA" w:rsidDel="00A63E70">
          <w:rPr>
            <w:b/>
          </w:rPr>
          <w:delText>dependsOn</w:delText>
        </w:r>
      </w:del>
      <w:ins w:id="588" w:author="Keith W. Boone" w:date="2015-07-21T23:44:00Z">
        <w:r w:rsidR="00A63E70">
          <w:rPr>
            <w:b/>
          </w:rPr>
          <w:t>dependency</w:t>
        </w:r>
      </w:ins>
      <w:r w:rsidRPr="006062AA">
        <w:t xml:space="preserve"> parameters</w:t>
      </w:r>
      <w:r w:rsidR="00477052">
        <w:t xml:space="preserve">. </w:t>
      </w:r>
      <w:r w:rsidRPr="006062AA">
        <w:t>Such parameters if present:</w:t>
      </w:r>
    </w:p>
    <w:p w:rsidR="00F03D36" w:rsidRDefault="00F03D36" w:rsidP="00305C1E">
      <w:pPr>
        <w:pStyle w:val="ListNumber4"/>
        <w:numPr>
          <w:ilvl w:val="0"/>
          <w:numId w:val="63"/>
        </w:numPr>
        <w:rPr>
          <w:ins w:id="589" w:author="Keith W. Boone" w:date="2015-07-22T01:17:00Z"/>
        </w:rPr>
      </w:pPr>
      <w:r w:rsidRPr="006062AA">
        <w:rPr>
          <w:smallCaps/>
        </w:rPr>
        <w:t>should</w:t>
      </w:r>
      <w:r w:rsidRPr="006062AA">
        <w:t xml:space="preserve"> contain a</w:t>
      </w:r>
      <w:r w:rsidRPr="006062AA">
        <w:rPr>
          <w:b/>
        </w:rPr>
        <w:t xml:space="preserve"> </w:t>
      </w:r>
      <w:del w:id="590" w:author="Keith W. Boone" w:date="2015-07-22T00:00:00Z">
        <w:r w:rsidRPr="006062AA" w:rsidDel="006D7B75">
          <w:rPr>
            <w:b/>
          </w:rPr>
          <w:delText>cmap:</w:delText>
        </w:r>
      </w:del>
      <w:del w:id="591" w:author="Keith W. Boone" w:date="2015-07-21T23:44:00Z">
        <w:r w:rsidRPr="006062AA" w:rsidDel="00A63E70">
          <w:rPr>
            <w:b/>
          </w:rPr>
          <w:delText>dependsOn</w:delText>
        </w:r>
      </w:del>
      <w:proofErr w:type="spellStart"/>
      <w:ins w:id="592" w:author="Keith W. Boone" w:date="2015-07-21T23:44:00Z">
        <w:r w:rsidR="00A63E70">
          <w:rPr>
            <w:b/>
          </w:rPr>
          <w:t>dependency</w:t>
        </w:r>
      </w:ins>
      <w:r w:rsidRPr="006062AA">
        <w:rPr>
          <w:b/>
        </w:rPr>
        <w:t>.element</w:t>
      </w:r>
      <w:proofErr w:type="spellEnd"/>
      <w:r w:rsidRPr="006062AA">
        <w:t xml:space="preserve"> from the values listed in </w:t>
      </w:r>
      <w:del w:id="593" w:author="Keith W. Boone" w:date="2015-07-22T01:16:00Z">
        <w:r w:rsidRPr="006062AA" w:rsidDel="00AF0EAC">
          <w:delText xml:space="preserve">the </w:delText>
        </w:r>
      </w:del>
      <w:r w:rsidRPr="006062AA">
        <w:t>table</w:t>
      </w:r>
      <w:ins w:id="594" w:author="Keith W. Boone" w:date="2015-07-22T01:16:00Z">
        <w:r w:rsidR="00AF0EAC">
          <w:t xml:space="preserve"> </w:t>
        </w:r>
        <w:r w:rsidR="00AF0EAC" w:rsidRPr="00AF0EAC">
          <w:rPr>
            <w:bCs/>
          </w:rPr>
          <w:t xml:space="preserve">3.Y.4.1.5 </w:t>
        </w:r>
        <w:r w:rsidR="00AF0EAC" w:rsidRPr="00AF0EAC">
          <w:rPr>
            <w:bCs/>
          </w:rPr>
          <w:noBreakHyphen/>
        </w:r>
        <w:proofErr w:type="gramStart"/>
        <w:r w:rsidR="00AF0EAC">
          <w:rPr>
            <w:bCs/>
          </w:rPr>
          <w:t>1</w:t>
        </w:r>
        <w:r w:rsidR="00AF0EAC">
          <w:rPr>
            <w:bCs/>
          </w:rPr>
          <w:t xml:space="preserve"> </w:t>
        </w:r>
      </w:ins>
      <w:r w:rsidRPr="006062AA">
        <w:t xml:space="preserve"> above</w:t>
      </w:r>
      <w:proofErr w:type="gramEnd"/>
      <w:r w:rsidRPr="006062AA">
        <w:t>.</w:t>
      </w:r>
    </w:p>
    <w:p w:rsidR="00AF0EAC" w:rsidRPr="006062AA" w:rsidRDefault="00AF0EAC" w:rsidP="00AF0EAC">
      <w:pPr>
        <w:pPrChange w:id="595" w:author="Keith W. Boone" w:date="2015-07-22T01:21:00Z">
          <w:pPr>
            <w:pStyle w:val="ListNumber4"/>
            <w:numPr>
              <w:numId w:val="63"/>
            </w:numPr>
            <w:tabs>
              <w:tab w:val="clear" w:pos="1440"/>
            </w:tabs>
          </w:pPr>
        </w:pPrChange>
      </w:pPr>
      <w:ins w:id="596" w:author="Keith W. Boone" w:date="2015-07-22T01:18:00Z">
        <w:r>
          <w:t xml:space="preserve">The Clinical Mapper Actor </w:t>
        </w:r>
        <w:r w:rsidRPr="00AF0EAC">
          <w:rPr>
            <w:smallCaps/>
            <w:rPrChange w:id="597" w:author="Keith W. Boone" w:date="2015-07-22T01:18:00Z">
              <w:rPr/>
            </w:rPrChange>
          </w:rPr>
          <w:t>shall</w:t>
        </w:r>
        <w:r>
          <w:t xml:space="preserve"> support the dependencies </w:t>
        </w:r>
      </w:ins>
      <w:ins w:id="598" w:author="Keith W. Boone" w:date="2015-07-22T01:21:00Z">
        <w:r>
          <w:t xml:space="preserve">listed </w:t>
        </w:r>
      </w:ins>
      <w:ins w:id="599" w:author="Keith W. Boone" w:date="2015-07-22T01:18:00Z">
        <w:r w:rsidRPr="006062AA">
          <w:t>in table</w:t>
        </w:r>
        <w:r>
          <w:t xml:space="preserve"> </w:t>
        </w:r>
        <w:r w:rsidRPr="00AF0EAC">
          <w:rPr>
            <w:bCs/>
          </w:rPr>
          <w:t xml:space="preserve">3.Y.4.1.5 </w:t>
        </w:r>
        <w:r w:rsidRPr="00AF0EAC">
          <w:rPr>
            <w:bCs/>
          </w:rPr>
          <w:noBreakHyphen/>
        </w:r>
        <w:r>
          <w:rPr>
            <w:bCs/>
          </w:rPr>
          <w:t>1</w:t>
        </w:r>
      </w:ins>
      <w:ins w:id="600" w:author="Keith W. Boone" w:date="2015-07-22T01:21:00Z">
        <w:r>
          <w:rPr>
            <w:bCs/>
          </w:rPr>
          <w:t xml:space="preserve"> </w:t>
        </w:r>
      </w:ins>
      <w:ins w:id="601" w:author="Keith W. Boone" w:date="2015-07-22T01:18:00Z">
        <w:r w:rsidRPr="006062AA">
          <w:t>above</w:t>
        </w:r>
        <w:r>
          <w:t xml:space="preserve">.  </w:t>
        </w:r>
      </w:ins>
      <w:ins w:id="602" w:author="Keith W. Boone" w:date="2015-07-22T01:19:00Z">
        <w:r>
          <w:t xml:space="preserve">At the very least, use of these values </w:t>
        </w:r>
        <w:r w:rsidRPr="00AF0EAC">
          <w:rPr>
            <w:smallCaps/>
            <w:rPrChange w:id="603" w:author="Keith W. Boone" w:date="2015-07-22T01:20:00Z">
              <w:rPr/>
            </w:rPrChange>
          </w:rPr>
          <w:t>shall not</w:t>
        </w:r>
        <w:r>
          <w:t xml:space="preserve"> cause the </w:t>
        </w:r>
      </w:ins>
      <w:ins w:id="604" w:author="Keith W. Boone" w:date="2015-07-22T01:21:00Z">
        <w:r>
          <w:t xml:space="preserve">$translate </w:t>
        </w:r>
      </w:ins>
      <w:ins w:id="605" w:author="Keith W. Boone" w:date="2015-07-22T01:19:00Z">
        <w:r>
          <w:t xml:space="preserve">request to fail or be rejected.  </w:t>
        </w:r>
      </w:ins>
      <w:ins w:id="606" w:author="Keith W. Boone" w:date="2015-07-22T01:20:00Z">
        <w:r>
          <w:t>T</w:t>
        </w:r>
      </w:ins>
      <w:ins w:id="607" w:author="Keith W. Boone" w:date="2015-07-22T01:19:00Z">
        <w:r>
          <w:t xml:space="preserve">he </w:t>
        </w:r>
      </w:ins>
      <w:ins w:id="608" w:author="Keith W. Boone" w:date="2015-07-22T01:20:00Z">
        <w:r>
          <w:t>C</w:t>
        </w:r>
      </w:ins>
      <w:ins w:id="609" w:author="Keith W. Boone" w:date="2015-07-22T01:19:00Z">
        <w:r>
          <w:t xml:space="preserve">linical </w:t>
        </w:r>
      </w:ins>
      <w:ins w:id="610" w:author="Keith W. Boone" w:date="2015-07-22T01:20:00Z">
        <w:r>
          <w:t>M</w:t>
        </w:r>
      </w:ins>
      <w:ins w:id="611" w:author="Keith W. Boone" w:date="2015-07-22T01:19:00Z">
        <w:r>
          <w:t xml:space="preserve">apper </w:t>
        </w:r>
      </w:ins>
      <w:ins w:id="612" w:author="Keith W. Boone" w:date="2015-07-22T01:20:00Z">
        <w:r>
          <w:t xml:space="preserve">Actor </w:t>
        </w:r>
        <w:r w:rsidRPr="00AF0EAC">
          <w:rPr>
            <w:smallCaps/>
            <w:rPrChange w:id="613" w:author="Keith W. Boone" w:date="2015-07-22T01:20:00Z">
              <w:rPr/>
            </w:rPrChange>
          </w:rPr>
          <w:t>should</w:t>
        </w:r>
        <w:r>
          <w:t xml:space="preserve"> </w:t>
        </w:r>
        <w:proofErr w:type="gramStart"/>
        <w:r>
          <w:t>use</w:t>
        </w:r>
        <w:proofErr w:type="gramEnd"/>
        <w:r>
          <w:t xml:space="preserve"> these values </w:t>
        </w:r>
      </w:ins>
      <w:ins w:id="614" w:author="Keith W. Boone" w:date="2015-07-22T01:19:00Z">
        <w:r>
          <w:t>to product better mappings when present.</w:t>
        </w:r>
      </w:ins>
      <w:ins w:id="615" w:author="Keith W. Boone" w:date="2015-07-22T01:21:00Z">
        <w:r>
          <w:t xml:space="preserve">  Other dependency values may be supported.</w:t>
        </w:r>
      </w:ins>
    </w:p>
    <w:p w:rsidR="00F5674F" w:rsidRPr="006062AA" w:rsidRDefault="00F5674F" w:rsidP="00F5674F">
      <w:pPr>
        <w:pStyle w:val="Heading2"/>
        <w:numPr>
          <w:ilvl w:val="0"/>
          <w:numId w:val="0"/>
        </w:numPr>
        <w:rPr>
          <w:noProof w:val="0"/>
        </w:rPr>
      </w:pPr>
      <w:bookmarkStart w:id="616" w:name="_Toc420925131"/>
      <w:proofErr w:type="gramStart"/>
      <w:r w:rsidRPr="006062AA">
        <w:rPr>
          <w:noProof w:val="0"/>
        </w:rPr>
        <w:t>3.Z</w:t>
      </w:r>
      <w:proofErr w:type="gramEnd"/>
      <w:r w:rsidRPr="006062AA">
        <w:rPr>
          <w:noProof w:val="0"/>
        </w:rPr>
        <w:t xml:space="preserve"> Retrieve Code Mappings [PCC-Z]</w:t>
      </w:r>
      <w:bookmarkEnd w:id="616"/>
    </w:p>
    <w:p w:rsidR="00F5674F" w:rsidRPr="006062AA" w:rsidRDefault="00F5674F" w:rsidP="00F5674F">
      <w:pPr>
        <w:pStyle w:val="Heading3"/>
        <w:numPr>
          <w:ilvl w:val="0"/>
          <w:numId w:val="0"/>
        </w:numPr>
        <w:rPr>
          <w:noProof w:val="0"/>
        </w:rPr>
      </w:pPr>
      <w:bookmarkStart w:id="617" w:name="_Toc420925132"/>
      <w:r w:rsidRPr="006062AA">
        <w:rPr>
          <w:noProof w:val="0"/>
        </w:rPr>
        <w:t>3.Z.1 Scope</w:t>
      </w:r>
      <w:bookmarkEnd w:id="617"/>
    </w:p>
    <w:p w:rsidR="00F5674F" w:rsidRPr="006062AA" w:rsidRDefault="00F5674F" w:rsidP="00F5674F">
      <w:pPr>
        <w:pStyle w:val="BodyText"/>
      </w:pPr>
      <w:r w:rsidRPr="006062AA">
        <w:t>This transaction is used to retrieve the table used to perform code mapping.</w:t>
      </w:r>
    </w:p>
    <w:p w:rsidR="00F5674F" w:rsidRPr="006062AA" w:rsidRDefault="00F5674F" w:rsidP="00F5674F">
      <w:pPr>
        <w:pStyle w:val="Heading3"/>
        <w:numPr>
          <w:ilvl w:val="0"/>
          <w:numId w:val="0"/>
        </w:numPr>
        <w:rPr>
          <w:noProof w:val="0"/>
        </w:rPr>
      </w:pPr>
      <w:bookmarkStart w:id="618" w:name="_Toc420925133"/>
      <w:r w:rsidRPr="006062AA">
        <w:rPr>
          <w:noProof w:val="0"/>
        </w:rPr>
        <w:lastRenderedPageBreak/>
        <w:t>3.Z.2 Actor Roles</w:t>
      </w:r>
      <w:bookmarkEnd w:id="618"/>
    </w:p>
    <w:p w:rsidR="00F5674F" w:rsidRPr="006062AA" w:rsidRDefault="00F5674F" w:rsidP="00F5674F">
      <w:pPr>
        <w:pStyle w:val="BodyText"/>
        <w:jc w:val="center"/>
      </w:pPr>
      <w:r w:rsidRPr="006062AA">
        <w:rPr>
          <w:noProof/>
        </w:rPr>
        <mc:AlternateContent>
          <mc:Choice Requires="wpc">
            <w:drawing>
              <wp:inline distT="0" distB="0" distL="0" distR="0" wp14:anchorId="6684DEBB" wp14:editId="12618806">
                <wp:extent cx="3724275" cy="1743074"/>
                <wp:effectExtent l="0" t="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Oval 153"/>
                        <wps:cNvSpPr>
                          <a:spLocks noChangeArrowheads="1"/>
                        </wps:cNvSpPr>
                        <wps:spPr bwMode="auto">
                          <a:xfrm>
                            <a:off x="1171575" y="895350"/>
                            <a:ext cx="1457489" cy="733425"/>
                          </a:xfrm>
                          <a:prstGeom prst="ellipse">
                            <a:avLst/>
                          </a:prstGeom>
                          <a:solidFill>
                            <a:srgbClr val="FFFFFF"/>
                          </a:solidFill>
                          <a:ln w="9525">
                            <a:solidFill>
                              <a:srgbClr val="000000"/>
                            </a:solidFill>
                            <a:round/>
                            <a:headEnd/>
                            <a:tailEnd/>
                          </a:ln>
                        </wps:spPr>
                        <wps:txbx>
                          <w:txbxContent>
                            <w:p w:rsidR="00DF5ECC" w:rsidRDefault="00DF5ECC" w:rsidP="00F5674F">
                              <w:pPr>
                                <w:jc w:val="center"/>
                              </w:pPr>
                              <w:r>
                                <w:rPr>
                                  <w:sz w:val="18"/>
                                </w:rPr>
                                <w:t>Retrieve</w:t>
                              </w:r>
                              <w:r>
                                <w:rPr>
                                  <w:sz w:val="18"/>
                                </w:rPr>
                                <w:br/>
                              </w:r>
                              <w:bookmarkStart w:id="619" w:name="OLE_LINK7"/>
                              <w:bookmarkStart w:id="620" w:name="OLE_LINK8"/>
                              <w:r w:rsidRPr="00B67E07">
                                <w:rPr>
                                  <w:sz w:val="18"/>
                                </w:rPr>
                                <w:t>Code</w:t>
                              </w:r>
                              <w:r>
                                <w:rPr>
                                  <w:sz w:val="18"/>
                                </w:rPr>
                                <w:t xml:space="preserve"> </w:t>
                              </w:r>
                              <w:proofErr w:type="gramStart"/>
                              <w:r>
                                <w:rPr>
                                  <w:sz w:val="18"/>
                                </w:rPr>
                                <w:t>Mappings</w:t>
                              </w:r>
                              <w:bookmarkEnd w:id="619"/>
                              <w:bookmarkEnd w:id="620"/>
                              <w:proofErr w:type="gramEnd"/>
                              <w:r>
                                <w:rPr>
                                  <w:sz w:val="18"/>
                                </w:rPr>
                                <w:br/>
                              </w:r>
                              <w:r w:rsidRPr="00B67E07">
                                <w:rPr>
                                  <w:sz w:val="18"/>
                                </w:rPr>
                                <w:t>[PCC-</w:t>
                              </w:r>
                              <w:r>
                                <w:rPr>
                                  <w:sz w:val="18"/>
                                </w:rPr>
                                <w:t>Z</w:t>
                              </w:r>
                              <w:r w:rsidRPr="00B67E07">
                                <w:rPr>
                                  <w:sz w:val="18"/>
                                </w:rPr>
                                <w:t>]</w:t>
                              </w:r>
                            </w:p>
                            <w:p w:rsidR="00DF5ECC" w:rsidRDefault="00DF5ECC" w:rsidP="00F5674F">
                              <w:pPr>
                                <w:jc w:val="center"/>
                                <w:rPr>
                                  <w:sz w:val="18"/>
                                </w:rPr>
                              </w:pPr>
                              <w:r>
                                <w:rPr>
                                  <w:sz w:val="18"/>
                                </w:rPr>
                                <w:t>Transaction Name [DOM-#]</w:t>
                              </w:r>
                            </w:p>
                          </w:txbxContent>
                        </wps:txbx>
                        <wps:bodyPr rot="0" vert="horz" wrap="square" lIns="0" tIns="9144" rIns="0" bIns="9144" anchor="t" anchorCtr="0" upright="1">
                          <a:noAutofit/>
                        </wps:bodyPr>
                      </wps:wsp>
                      <wps:wsp>
                        <wps:cNvPr id="18" name="Text Box 154"/>
                        <wps:cNvSpPr txBox="1">
                          <a:spLocks noChangeArrowheads="1"/>
                        </wps:cNvSpPr>
                        <wps:spPr bwMode="auto">
                          <a:xfrm>
                            <a:off x="171698" y="168367"/>
                            <a:ext cx="1097052" cy="457233"/>
                          </a:xfrm>
                          <a:prstGeom prst="rect">
                            <a:avLst/>
                          </a:prstGeom>
                          <a:solidFill>
                            <a:srgbClr val="FFFFFF"/>
                          </a:solidFill>
                          <a:ln w="9525">
                            <a:solidFill>
                              <a:srgbClr val="000000"/>
                            </a:solidFill>
                            <a:miter lim="800000"/>
                            <a:headEnd/>
                            <a:tailEnd/>
                          </a:ln>
                        </wps:spPr>
                        <wps:txbx>
                          <w:txbxContent>
                            <w:p w:rsidR="00DF5ECC" w:rsidRDefault="00DF5ECC" w:rsidP="00F5674F">
                              <w:pPr>
                                <w:jc w:val="center"/>
                              </w:pPr>
                              <w:r w:rsidRPr="00B67E07">
                                <w:rPr>
                                  <w:sz w:val="18"/>
                                </w:rPr>
                                <w:t>Clinical Mapping Requestor</w:t>
                              </w:r>
                            </w:p>
                            <w:p w:rsidR="00DF5ECC" w:rsidRDefault="00DF5ECC" w:rsidP="00F5674F">
                              <w:pPr>
                                <w:jc w:val="center"/>
                                <w:rPr>
                                  <w:sz w:val="18"/>
                                </w:rPr>
                              </w:pPr>
                              <w:r>
                                <w:rPr>
                                  <w:sz w:val="18"/>
                                </w:rPr>
                                <w:t>Actor ABC</w:t>
                              </w:r>
                            </w:p>
                          </w:txbxContent>
                        </wps:txbx>
                        <wps:bodyPr rot="0" vert="horz" wrap="square" lIns="91440" tIns="45720" rIns="91440" bIns="45720" anchor="t" anchorCtr="0" upright="1">
                          <a:noAutofit/>
                        </wps:bodyPr>
                      </wps:wsp>
                      <wps:wsp>
                        <wps:cNvPr id="19"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rsidR="00DF5ECC" w:rsidRDefault="00DF5ECC" w:rsidP="00F5674F">
                              <w:pPr>
                                <w:jc w:val="center"/>
                                <w:rPr>
                                  <w:sz w:val="18"/>
                                </w:rPr>
                              </w:pPr>
                              <w:r w:rsidRPr="00B67E07">
                                <w:rPr>
                                  <w:sz w:val="18"/>
                                </w:rPr>
                                <w:t>Clinical Mapp</w:t>
                              </w:r>
                              <w:r>
                                <w:rPr>
                                  <w:sz w:val="18"/>
                                </w:rPr>
                                <w:t>er</w:t>
                              </w:r>
                            </w:p>
                          </w:txbxContent>
                        </wps:txbx>
                        <wps:bodyPr rot="0" vert="horz" wrap="square" lIns="91440" tIns="45720" rIns="91440" bIns="45720" anchor="t" anchorCtr="0" upright="1">
                          <a:noAutofit/>
                        </wps:bodyPr>
                      </wps:wsp>
                      <wps:wsp>
                        <wps:cNvPr id="21"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45" o:spid="_x0000_s1089" editas="canvas" style="width:293.25pt;height:137.25pt;mso-position-horizontal-relative:char;mso-position-vertical-relative:line" coordsize="37242,17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">
                <v:shape id="_x0000_s1090" type="#_x0000_t75" style="position:absolute;width:37242;height:17424;visibility:visible;mso-wrap-style:square">
                  <v:fill o:detectmouseclick="t"/>
                  <v:path o:connecttype="none"/>
                </v:shape>
                <v:oval id="Oval 153" o:spid="_x0000_s1091" style="position:absolute;left:11715;top:8953;width:14575;height:7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StPsIA&#10;AADbAAAADwAAAGRycy9kb3ducmV2LnhtbERP32vCMBB+H/g/hBP2MjRtsTo6o4ijMLYn3cDXoznb&#10;YHMpTabZf78Ig73dx/fz1ttoe3Gl0RvHCvJ5BoK4cdpwq+Drs549g/ABWWPvmBT8kIftZvKwxkq7&#10;Gx/oegytSCHsK1TQhTBUUvqmI4t+7gbixJ3daDEkOLZSj3hL4baXRZYtpUXDqaHDgfYdNZfjt1Ww&#10;GHbLMuYf5un9/Loq3elQFyYq9TiNuxcQgWL4F/+533Sav4L7L+kA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K0+wgAAANsAAAAPAAAAAAAAAAAAAAAAAJgCAABkcnMvZG93&#10;bnJldi54bWxQSwUGAAAAAAQABAD1AAAAhwMAAAAA&#10;">
                  <v:textbox inset="0,.72pt,0,.72pt">
                    <w:txbxContent>
                      <w:p w:rsidR="00DF5ECC" w:rsidRDefault="00DF5ECC" w:rsidP="00F5674F">
                        <w:pPr>
                          <w:jc w:val="center"/>
                        </w:pPr>
                        <w:r>
                          <w:rPr>
                            <w:sz w:val="18"/>
                          </w:rPr>
                          <w:t>Retrieve</w:t>
                        </w:r>
                        <w:r>
                          <w:rPr>
                            <w:sz w:val="18"/>
                          </w:rPr>
                          <w:br/>
                        </w:r>
                        <w:bookmarkStart w:id="621" w:name="OLE_LINK7"/>
                        <w:bookmarkStart w:id="622" w:name="OLE_LINK8"/>
                        <w:r w:rsidRPr="00B67E07">
                          <w:rPr>
                            <w:sz w:val="18"/>
                          </w:rPr>
                          <w:t>Code</w:t>
                        </w:r>
                        <w:r>
                          <w:rPr>
                            <w:sz w:val="18"/>
                          </w:rPr>
                          <w:t xml:space="preserve"> </w:t>
                        </w:r>
                        <w:proofErr w:type="gramStart"/>
                        <w:r>
                          <w:rPr>
                            <w:sz w:val="18"/>
                          </w:rPr>
                          <w:t>Mappings</w:t>
                        </w:r>
                        <w:bookmarkEnd w:id="621"/>
                        <w:bookmarkEnd w:id="622"/>
                        <w:proofErr w:type="gramEnd"/>
                        <w:r>
                          <w:rPr>
                            <w:sz w:val="18"/>
                          </w:rPr>
                          <w:br/>
                        </w:r>
                        <w:r w:rsidRPr="00B67E07">
                          <w:rPr>
                            <w:sz w:val="18"/>
                          </w:rPr>
                          <w:t>[PCC-</w:t>
                        </w:r>
                        <w:r>
                          <w:rPr>
                            <w:sz w:val="18"/>
                          </w:rPr>
                          <w:t>Z</w:t>
                        </w:r>
                        <w:r w:rsidRPr="00B67E07">
                          <w:rPr>
                            <w:sz w:val="18"/>
                          </w:rPr>
                          <w:t>]</w:t>
                        </w:r>
                      </w:p>
                      <w:p w:rsidR="00DF5ECC" w:rsidRDefault="00DF5ECC" w:rsidP="00F5674F">
                        <w:pPr>
                          <w:jc w:val="center"/>
                          <w:rPr>
                            <w:sz w:val="18"/>
                          </w:rPr>
                        </w:pPr>
                        <w:r>
                          <w:rPr>
                            <w:sz w:val="18"/>
                          </w:rPr>
                          <w:t>Transaction Name [DOM-#]</w:t>
                        </w:r>
                      </w:p>
                    </w:txbxContent>
                  </v:textbox>
                </v:oval>
                <v:shape id="Text Box 154" o:spid="_x0000_s1092" type="#_x0000_t202" style="position:absolute;left:1716;top:1683;width:10971;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DF5ECC" w:rsidRDefault="00DF5ECC" w:rsidP="00F5674F">
                        <w:pPr>
                          <w:jc w:val="center"/>
                        </w:pPr>
                        <w:r w:rsidRPr="00B67E07">
                          <w:rPr>
                            <w:sz w:val="18"/>
                          </w:rPr>
                          <w:t>Clinical Mapping Requestor</w:t>
                        </w:r>
                      </w:p>
                      <w:p w:rsidR="00DF5ECC" w:rsidRDefault="00DF5ECC" w:rsidP="00F5674F">
                        <w:pPr>
                          <w:jc w:val="center"/>
                          <w:rPr>
                            <w:sz w:val="18"/>
                          </w:rPr>
                        </w:pPr>
                        <w:r>
                          <w:rPr>
                            <w:sz w:val="18"/>
                          </w:rPr>
                          <w:t>Actor ABC</w:t>
                        </w:r>
                      </w:p>
                    </w:txbxContent>
                  </v:textbox>
                </v:shape>
                <v:line id="Line 155" o:spid="_x0000_s1093"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shape id="Text Box 156" o:spid="_x0000_s1094"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DF5ECC" w:rsidRDefault="00DF5ECC" w:rsidP="00F5674F">
                        <w:pPr>
                          <w:jc w:val="center"/>
                          <w:rPr>
                            <w:sz w:val="18"/>
                          </w:rPr>
                        </w:pPr>
                        <w:r w:rsidRPr="00B67E07">
                          <w:rPr>
                            <w:sz w:val="18"/>
                          </w:rPr>
                          <w:t>Clinical Mapp</w:t>
                        </w:r>
                        <w:r>
                          <w:rPr>
                            <w:sz w:val="18"/>
                          </w:rPr>
                          <w:t>er</w:t>
                        </w:r>
                      </w:p>
                    </w:txbxContent>
                  </v:textbox>
                </v:shape>
                <v:line id="Line 157" o:spid="_x0000_s1095"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RcUAAADbAAAADwAAAAAAAAAA&#10;AAAAAAChAgAAZHJzL2Rvd25yZXYueG1sUEsFBgAAAAAEAAQA+QAAAJMDAAAAAA==&#10;"/>
                <w10:anchorlock/>
              </v:group>
            </w:pict>
          </mc:Fallback>
        </mc:AlternateContent>
      </w:r>
    </w:p>
    <w:p w:rsidR="00F5674F" w:rsidRPr="006062AA" w:rsidRDefault="00F5674F" w:rsidP="00F5674F">
      <w:pPr>
        <w:pStyle w:val="FigureTitle"/>
      </w:pPr>
      <w:r w:rsidRPr="006062AA">
        <w:t>Figure 3.Z.2-1: Use Case Diagram</w:t>
      </w:r>
    </w:p>
    <w:p w:rsidR="00F5674F" w:rsidRPr="006062AA" w:rsidRDefault="00F5674F" w:rsidP="00305C1E">
      <w:pPr>
        <w:pStyle w:val="BodyText"/>
      </w:pPr>
    </w:p>
    <w:p w:rsidR="00F5674F" w:rsidRPr="006062AA" w:rsidRDefault="00F5674F" w:rsidP="00F5674F">
      <w:pPr>
        <w:pStyle w:val="TableTitle"/>
      </w:pPr>
      <w:r w:rsidRPr="006062AA">
        <w:t>Table 3.Z.2-1: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F5674F" w:rsidRPr="006062AA" w:rsidTr="00CD554D">
        <w:tc>
          <w:tcPr>
            <w:tcW w:w="1008" w:type="dxa"/>
            <w:shd w:val="clear" w:color="auto" w:fill="auto"/>
          </w:tcPr>
          <w:p w:rsidR="00F5674F" w:rsidRPr="006062AA" w:rsidRDefault="00F5674F" w:rsidP="00CD554D">
            <w:pPr>
              <w:pStyle w:val="BodyText"/>
              <w:rPr>
                <w:b/>
              </w:rPr>
            </w:pPr>
            <w:r w:rsidRPr="006062AA">
              <w:rPr>
                <w:b/>
              </w:rPr>
              <w:t>Actor:</w:t>
            </w:r>
          </w:p>
        </w:tc>
        <w:tc>
          <w:tcPr>
            <w:tcW w:w="8568" w:type="dxa"/>
            <w:shd w:val="clear" w:color="auto" w:fill="auto"/>
          </w:tcPr>
          <w:p w:rsidR="00F5674F" w:rsidRPr="006062AA" w:rsidRDefault="00F5674F" w:rsidP="00CD554D">
            <w:pPr>
              <w:pStyle w:val="BodyText"/>
            </w:pPr>
            <w:r w:rsidRPr="006062AA">
              <w:t>Clinical Mapping Requester</w:t>
            </w:r>
          </w:p>
        </w:tc>
      </w:tr>
      <w:tr w:rsidR="00F5674F" w:rsidRPr="006062AA" w:rsidTr="00CD554D">
        <w:tc>
          <w:tcPr>
            <w:tcW w:w="1008" w:type="dxa"/>
            <w:shd w:val="clear" w:color="auto" w:fill="auto"/>
          </w:tcPr>
          <w:p w:rsidR="00F5674F" w:rsidRPr="006062AA" w:rsidRDefault="00F5674F" w:rsidP="00CD554D">
            <w:pPr>
              <w:pStyle w:val="BodyText"/>
              <w:rPr>
                <w:b/>
              </w:rPr>
            </w:pPr>
            <w:r w:rsidRPr="006062AA">
              <w:rPr>
                <w:b/>
              </w:rPr>
              <w:t>Role:</w:t>
            </w:r>
          </w:p>
        </w:tc>
        <w:tc>
          <w:tcPr>
            <w:tcW w:w="8568" w:type="dxa"/>
            <w:shd w:val="clear" w:color="auto" w:fill="auto"/>
          </w:tcPr>
          <w:p w:rsidR="00F5674F" w:rsidRPr="006062AA" w:rsidRDefault="00F5674F" w:rsidP="00F5674F">
            <w:pPr>
              <w:pStyle w:val="BodyText"/>
            </w:pPr>
            <w:r w:rsidRPr="006062AA">
              <w:t>An information system requesting the table of mappings from one code system to another.</w:t>
            </w:r>
          </w:p>
        </w:tc>
      </w:tr>
      <w:tr w:rsidR="00F5674F" w:rsidRPr="006062AA" w:rsidTr="00CD554D">
        <w:tc>
          <w:tcPr>
            <w:tcW w:w="1008" w:type="dxa"/>
            <w:shd w:val="clear" w:color="auto" w:fill="auto"/>
          </w:tcPr>
          <w:p w:rsidR="00F5674F" w:rsidRPr="006062AA" w:rsidRDefault="00F5674F" w:rsidP="00CD554D">
            <w:pPr>
              <w:pStyle w:val="BodyText"/>
              <w:rPr>
                <w:b/>
              </w:rPr>
            </w:pPr>
            <w:r w:rsidRPr="006062AA">
              <w:rPr>
                <w:b/>
              </w:rPr>
              <w:t>Actor:</w:t>
            </w:r>
          </w:p>
        </w:tc>
        <w:tc>
          <w:tcPr>
            <w:tcW w:w="8568" w:type="dxa"/>
            <w:shd w:val="clear" w:color="auto" w:fill="auto"/>
          </w:tcPr>
          <w:p w:rsidR="00F5674F" w:rsidRPr="006062AA" w:rsidRDefault="00F5674F" w:rsidP="00CD554D">
            <w:pPr>
              <w:pStyle w:val="BodyText"/>
            </w:pPr>
            <w:r w:rsidRPr="006062AA">
              <w:t>Clinical Mapper</w:t>
            </w:r>
          </w:p>
        </w:tc>
      </w:tr>
      <w:tr w:rsidR="00F5674F" w:rsidRPr="006062AA" w:rsidTr="00CD554D">
        <w:tc>
          <w:tcPr>
            <w:tcW w:w="1008" w:type="dxa"/>
            <w:shd w:val="clear" w:color="auto" w:fill="auto"/>
          </w:tcPr>
          <w:p w:rsidR="00F5674F" w:rsidRPr="006062AA" w:rsidRDefault="00F5674F" w:rsidP="00CD554D">
            <w:pPr>
              <w:pStyle w:val="BodyText"/>
              <w:rPr>
                <w:b/>
              </w:rPr>
            </w:pPr>
            <w:r w:rsidRPr="006062AA">
              <w:rPr>
                <w:b/>
              </w:rPr>
              <w:t>Role:</w:t>
            </w:r>
          </w:p>
        </w:tc>
        <w:tc>
          <w:tcPr>
            <w:tcW w:w="8568" w:type="dxa"/>
            <w:shd w:val="clear" w:color="auto" w:fill="auto"/>
          </w:tcPr>
          <w:p w:rsidR="00F5674F" w:rsidRPr="006062AA" w:rsidRDefault="00F5674F" w:rsidP="00F5674F">
            <w:pPr>
              <w:pStyle w:val="BodyText"/>
            </w:pPr>
            <w:r w:rsidRPr="006062AA">
              <w:t>An information system that responds to the request</w:t>
            </w:r>
          </w:p>
        </w:tc>
      </w:tr>
    </w:tbl>
    <w:p w:rsidR="00F5674F" w:rsidRPr="006062AA" w:rsidRDefault="00F5674F" w:rsidP="00F5674F">
      <w:pPr>
        <w:pStyle w:val="Heading3"/>
        <w:numPr>
          <w:ilvl w:val="0"/>
          <w:numId w:val="0"/>
        </w:numPr>
        <w:rPr>
          <w:noProof w:val="0"/>
        </w:rPr>
      </w:pPr>
      <w:bookmarkStart w:id="623" w:name="_Toc420925134"/>
      <w:r w:rsidRPr="006062AA">
        <w:rPr>
          <w:noProof w:val="0"/>
        </w:rPr>
        <w:t>3.Z.3 Referenced Standards</w:t>
      </w:r>
      <w:bookmarkEnd w:id="623"/>
    </w:p>
    <w:p w:rsidR="00F5674F" w:rsidRPr="006062AA" w:rsidRDefault="00F5674F" w:rsidP="00305C1E">
      <w:pPr>
        <w:pStyle w:val="BodyText"/>
      </w:pPr>
      <w:r w:rsidRPr="006062AA">
        <w:t>HL7</w:t>
      </w:r>
      <w:r w:rsidR="003E0614">
        <w:t>®</w:t>
      </w:r>
      <w:r w:rsidRPr="006062AA">
        <w:t xml:space="preserve"> Fast Healthcare Information Resources (FHIR®) DSTU 2.0 Draft for Ballot</w:t>
      </w:r>
    </w:p>
    <w:p w:rsidR="00F5674F" w:rsidRPr="006062AA" w:rsidRDefault="00F5674F" w:rsidP="00F5674F">
      <w:pPr>
        <w:pStyle w:val="Heading3"/>
        <w:numPr>
          <w:ilvl w:val="0"/>
          <w:numId w:val="0"/>
        </w:numPr>
        <w:rPr>
          <w:noProof w:val="0"/>
        </w:rPr>
      </w:pPr>
      <w:bookmarkStart w:id="624" w:name="_Toc420925135"/>
      <w:r w:rsidRPr="006062AA">
        <w:rPr>
          <w:noProof w:val="0"/>
        </w:rPr>
        <w:t>3.Z.4 Interaction Diagram</w:t>
      </w:r>
      <w:bookmarkEnd w:id="624"/>
    </w:p>
    <w:p w:rsidR="00F5674F" w:rsidRPr="006062AA" w:rsidRDefault="00F5674F" w:rsidP="00F5674F">
      <w:pPr>
        <w:pStyle w:val="BodyText"/>
      </w:pPr>
      <w:r w:rsidRPr="006062AA">
        <w:rPr>
          <w:noProof/>
        </w:rPr>
        <mc:AlternateContent>
          <mc:Choice Requires="wpc">
            <w:drawing>
              <wp:inline distT="0" distB="0" distL="0" distR="0" wp14:anchorId="715A894E" wp14:editId="39527038">
                <wp:extent cx="5943600" cy="2400300"/>
                <wp:effectExtent l="0" t="0" r="0" b="0"/>
                <wp:docPr id="55" name="Canvas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 name="Text Box 160"/>
                        <wps:cNvSpPr txBox="1">
                          <a:spLocks noChangeArrowheads="1"/>
                        </wps:cNvSpPr>
                        <wps:spPr bwMode="auto">
                          <a:xfrm>
                            <a:off x="1257301" y="299085"/>
                            <a:ext cx="1285874"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5ECC" w:rsidRDefault="00DF5ECC" w:rsidP="00F5674F">
                              <w:pPr>
                                <w:jc w:val="center"/>
                              </w:pPr>
                              <w:r w:rsidRPr="00B67E07">
                                <w:rPr>
                                  <w:sz w:val="22"/>
                                  <w:szCs w:val="22"/>
                                </w:rPr>
                                <w:t>Clinical Mapping Requestor</w:t>
                              </w:r>
                            </w:p>
                            <w:p w:rsidR="00DF5ECC" w:rsidRPr="007C1AAC" w:rsidRDefault="00DF5ECC" w:rsidP="00F5674F">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3" name="Line 16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 name="Text Box 162"/>
                        <wps:cNvSpPr txBox="1">
                          <a:spLocks noChangeArrowheads="1"/>
                        </wps:cNvSpPr>
                        <wps:spPr bwMode="auto">
                          <a:xfrm>
                            <a:off x="2408555" y="10642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5ECC" w:rsidRPr="007C1AAC" w:rsidRDefault="00DF5ECC" w:rsidP="00F5674F">
                              <w:pPr>
                                <w:jc w:val="center"/>
                                <w:rPr>
                                  <w:sz w:val="22"/>
                                  <w:szCs w:val="22"/>
                                </w:rPr>
                              </w:pPr>
                              <w:r>
                                <w:rPr>
                                  <w:sz w:val="22"/>
                                  <w:szCs w:val="22"/>
                                </w:rPr>
                                <w:t>ConceptMap Query</w:t>
                              </w:r>
                            </w:p>
                            <w:p w:rsidR="00DF5ECC" w:rsidRDefault="00DF5ECC" w:rsidP="00F5674F"/>
                            <w:p w:rsidR="00DF5ECC" w:rsidRPr="007C1AAC" w:rsidRDefault="00DF5ECC" w:rsidP="00F5674F">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7" name="Line 163"/>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Line 166"/>
                        <wps:cNvCnPr/>
                        <wps:spPr bwMode="auto">
                          <a:xfrm>
                            <a:off x="1989455" y="14071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5ECC" w:rsidRDefault="00DF5ECC" w:rsidP="00F5674F">
                              <w:r w:rsidRPr="00B67E07">
                                <w:rPr>
                                  <w:sz w:val="22"/>
                                  <w:szCs w:val="22"/>
                                </w:rPr>
                                <w:t>Clinical Mapp</w:t>
                              </w:r>
                              <w:r>
                                <w:rPr>
                                  <w:sz w:val="22"/>
                                  <w:szCs w:val="22"/>
                                </w:rPr>
                                <w:t>er</w:t>
                              </w:r>
                            </w:p>
                            <w:p w:rsidR="00DF5ECC" w:rsidRPr="007C1AAC" w:rsidRDefault="00DF5ECC" w:rsidP="00F5674F">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id="Canvas 55" o:spid="_x0000_s109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">
                <v:shape id="_x0000_s1097" type="#_x0000_t75" style="position:absolute;width:59436;height:24003;visibility:visible;mso-wrap-style:square">
                  <v:fill o:detectmouseclick="t"/>
                  <v:path o:connecttype="none"/>
                </v:shape>
                <v:shape id="Text Box 160" o:spid="_x0000_s1098" type="#_x0000_t202" style="position:absolute;left:12573;top:2990;width:12858;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DF5ECC" w:rsidRDefault="00DF5ECC" w:rsidP="00F5674F">
                        <w:pPr>
                          <w:jc w:val="center"/>
                        </w:pPr>
                        <w:r w:rsidRPr="00B67E07">
                          <w:rPr>
                            <w:sz w:val="22"/>
                            <w:szCs w:val="22"/>
                          </w:rPr>
                          <w:t>Clinical Mapping Requestor</w:t>
                        </w:r>
                      </w:p>
                      <w:p w:rsidR="00DF5ECC" w:rsidRPr="007C1AAC" w:rsidRDefault="00DF5ECC" w:rsidP="00F5674F">
                        <w:pPr>
                          <w:jc w:val="center"/>
                          <w:rPr>
                            <w:sz w:val="22"/>
                            <w:szCs w:val="22"/>
                          </w:rPr>
                        </w:pPr>
                        <w:r w:rsidRPr="007C1AAC">
                          <w:rPr>
                            <w:sz w:val="22"/>
                            <w:szCs w:val="22"/>
                          </w:rPr>
                          <w:t>A</w:t>
                        </w:r>
                        <w:r>
                          <w:rPr>
                            <w:sz w:val="22"/>
                            <w:szCs w:val="22"/>
                          </w:rPr>
                          <w:t>ctor A</w:t>
                        </w:r>
                      </w:p>
                    </w:txbxContent>
                  </v:textbox>
                </v:shape>
                <v:line id="Line 161" o:spid="_x0000_s1099"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HQE8QAAADbAAAADwAAAGRycy9kb3ducmV2LnhtbESPX2vCMBTF34V9h3AHe9N0DkSrUcZA&#10;6EPnsI49X5prW21uapK13bdfBgMfD+fPj7PZjaYVPTnfWFbwPEtAEJdWN1wp+Dztp0sQPiBrbC2T&#10;gh/ysNs+TDaYajvwkfoiVCKOsE9RQR1Cl0rpy5oM+pntiKN3ts5giNJVUjsc4rhp5TxJFtJgw5FQ&#10;Y0dvNZXX4ttEblnl7vZ1uY7Z+T3f37hfHU4fSj09jq9rEIHGcA//tzOtYP4C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IdATxAAAANsAAAAPAAAAAAAAAAAA&#10;AAAAAKECAABkcnMvZG93bnJldi54bWxQSwUGAAAAAAQABAD5AAAAkgMAAAAA&#10;">
                  <v:stroke dashstyle="dash"/>
                </v:line>
                <v:shape id="Text Box 162" o:spid="_x0000_s1100" type="#_x0000_t202" style="position:absolute;left:24085;top:10642;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rsidR="00DF5ECC" w:rsidRPr="007C1AAC" w:rsidRDefault="00DF5ECC" w:rsidP="00F5674F">
                        <w:pPr>
                          <w:jc w:val="center"/>
                          <w:rPr>
                            <w:sz w:val="22"/>
                            <w:szCs w:val="22"/>
                          </w:rPr>
                        </w:pPr>
                        <w:r>
                          <w:rPr>
                            <w:sz w:val="22"/>
                            <w:szCs w:val="22"/>
                          </w:rPr>
                          <w:t>ConceptMap Query</w:t>
                        </w:r>
                      </w:p>
                      <w:p w:rsidR="00DF5ECC" w:rsidRDefault="00DF5ECC" w:rsidP="00F5674F"/>
                      <w:p w:rsidR="00DF5ECC" w:rsidRPr="007C1AAC" w:rsidRDefault="00DF5ECC" w:rsidP="00F5674F">
                        <w:pPr>
                          <w:rPr>
                            <w:sz w:val="22"/>
                            <w:szCs w:val="22"/>
                          </w:rPr>
                        </w:pPr>
                        <w:r>
                          <w:rPr>
                            <w:sz w:val="22"/>
                            <w:szCs w:val="22"/>
                          </w:rPr>
                          <w:t xml:space="preserve">Message </w:t>
                        </w:r>
                        <w:r w:rsidRPr="007C1AAC">
                          <w:rPr>
                            <w:sz w:val="22"/>
                            <w:szCs w:val="22"/>
                          </w:rPr>
                          <w:t>1</w:t>
                        </w:r>
                      </w:p>
                    </w:txbxContent>
                  </v:textbox>
                </v:shape>
                <v:line id="Line 163" o:spid="_x0000_s1101"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rWEMQAAADbAAAADwAAAGRycy9kb3ducmV2LnhtbESPzWrCQBSF90LfYbiF7nRSF1Wjo5SC&#10;kEVqMZauL5lrEs3ciTPTJH37TqHg8nB+Ps5mN5pW9OR8Y1nB8ywBQVxa3XCl4PO0ny5B+ICssbVM&#10;Cn7Iw277MNlgqu3AR+qLUIk4wj5FBXUIXSqlL2sy6Ge2I47e2TqDIUpXSe1wiOOmlfMkeZEGG46E&#10;Gjt6q6m8Ft8mcssqd7evy3XMzu/5/sb96nD6UOrpcXxdgwg0hnv4v51pBfMF/H2JP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tYQxAAAANsAAAAPAAAAAAAAAAAA&#10;AAAAAKECAABkcnMvZG93bnJldi54bWxQSwUGAAAAAAQABAD5AAAAkgMAAAAA&#10;">
                  <v:stroke dashstyle="dash"/>
                </v:line>
                <v:rect id="Rectangle 164" o:spid="_x0000_s1102"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rect id="Rectangle 165" o:spid="_x0000_s1103"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line id="Line 166" o:spid="_x0000_s1104" style="position:absolute;visibility:visible;mso-wrap-style:square" from="19894,14071" to="39973,14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i5VsQAAADbAAAADwAAAGRycy9kb3ducmV2LnhtbESPQWsCMRSE70L/Q3iF3jSrl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2LlWxAAAANsAAAAPAAAAAAAAAAAA&#10;AAAAAKECAABkcnMvZG93bnJldi54bWxQSwUGAAAAAAQABAD5AAAAkgMAAAAA&#10;">
                  <v:stroke endarrow="block"/>
                </v:line>
                <v:shape id="Text Box 167" o:spid="_x0000_s1105"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nSY8EA&#10;AADbAAAADwAAAGRycy9kb3ducmV2LnhtbESP3YrCMBSE7wXfIRzBG9FUqX/VKK7g4q0/D3Bsjm2x&#10;OSlN1ta3N8KCl8PMfMOst60pxZNqV1hWMB5FIIhTqwvOFFwvh+EChPPIGkvLpOBFDrabbmeNibYN&#10;n+h59pkIEHYJKsi9rxIpXZqTQTeyFXHw7rY26IOsM6lrbALclHISRTNpsOCwkGNF+5zSx/nPKLgf&#10;m8F02dx+/XV+imc/WMxv9qVUv9fuViA8tf4b/m8ftYI4hs+X8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p0mPBAAAA2wAAAA8AAAAAAAAAAAAAAAAAmAIAAGRycy9kb3du&#10;cmV2LnhtbFBLBQYAAAAABAAEAPUAAACGAwAAAAA=&#10;" stroked="f">
                  <v:textbox>
                    <w:txbxContent>
                      <w:p w:rsidR="00DF5ECC" w:rsidRDefault="00DF5ECC" w:rsidP="00F5674F">
                        <w:r w:rsidRPr="00B67E07">
                          <w:rPr>
                            <w:sz w:val="22"/>
                            <w:szCs w:val="22"/>
                          </w:rPr>
                          <w:t>Clinical Mapp</w:t>
                        </w:r>
                        <w:r>
                          <w:rPr>
                            <w:sz w:val="22"/>
                            <w:szCs w:val="22"/>
                          </w:rPr>
                          <w:t>er</w:t>
                        </w:r>
                      </w:p>
                      <w:p w:rsidR="00DF5ECC" w:rsidRPr="007C1AAC" w:rsidRDefault="00DF5ECC" w:rsidP="00F5674F">
                        <w:pPr>
                          <w:jc w:val="center"/>
                          <w:rPr>
                            <w:sz w:val="22"/>
                            <w:szCs w:val="22"/>
                          </w:rPr>
                        </w:pPr>
                        <w:r w:rsidRPr="007C1AAC">
                          <w:rPr>
                            <w:sz w:val="22"/>
                            <w:szCs w:val="22"/>
                          </w:rPr>
                          <w:t>A</w:t>
                        </w:r>
                        <w:r>
                          <w:rPr>
                            <w:sz w:val="22"/>
                            <w:szCs w:val="22"/>
                          </w:rPr>
                          <w:t>ctor D</w:t>
                        </w:r>
                      </w:p>
                    </w:txbxContent>
                  </v:textbox>
                </v:shape>
                <w10:anchorlock/>
              </v:group>
            </w:pict>
          </mc:Fallback>
        </mc:AlternateContent>
      </w:r>
    </w:p>
    <w:p w:rsidR="00F5674F" w:rsidRPr="006062AA" w:rsidRDefault="00F5674F" w:rsidP="00F5674F">
      <w:pPr>
        <w:pStyle w:val="Heading4"/>
        <w:numPr>
          <w:ilvl w:val="0"/>
          <w:numId w:val="0"/>
        </w:numPr>
        <w:rPr>
          <w:noProof w:val="0"/>
        </w:rPr>
      </w:pPr>
      <w:bookmarkStart w:id="625" w:name="_Toc420925136"/>
      <w:r w:rsidRPr="006062AA">
        <w:rPr>
          <w:noProof w:val="0"/>
        </w:rPr>
        <w:lastRenderedPageBreak/>
        <w:t>3.Z.4.1 Retrieve Code Mapping</w:t>
      </w:r>
      <w:bookmarkEnd w:id="625"/>
    </w:p>
    <w:p w:rsidR="00F5674F" w:rsidRPr="006062AA" w:rsidRDefault="00F5674F" w:rsidP="00F5674F">
      <w:pPr>
        <w:pStyle w:val="BodyText"/>
      </w:pPr>
      <w:r w:rsidRPr="006062AA">
        <w:t>The Retrieve Code Mapping transaction is implemented through the FHIR</w:t>
      </w:r>
      <w:r w:rsidR="003E0614">
        <w:t>®</w:t>
      </w:r>
      <w:r w:rsidRPr="006062AA">
        <w:t xml:space="preserve"> ConceptMap query operation.</w:t>
      </w:r>
    </w:p>
    <w:p w:rsidR="00F5674F" w:rsidRPr="006062AA" w:rsidRDefault="00F5674F" w:rsidP="00F5674F">
      <w:pPr>
        <w:pStyle w:val="Heading5"/>
        <w:numPr>
          <w:ilvl w:val="0"/>
          <w:numId w:val="0"/>
        </w:numPr>
        <w:rPr>
          <w:noProof w:val="0"/>
        </w:rPr>
      </w:pPr>
      <w:bookmarkStart w:id="626" w:name="_Toc420925137"/>
      <w:r w:rsidRPr="006062AA">
        <w:rPr>
          <w:noProof w:val="0"/>
        </w:rPr>
        <w:t>3.Z.4.1.1 Trigger Events</w:t>
      </w:r>
      <w:bookmarkEnd w:id="626"/>
    </w:p>
    <w:p w:rsidR="00F5674F" w:rsidRPr="006062AA" w:rsidRDefault="00F5674F" w:rsidP="00F5674F">
      <w:pPr>
        <w:pStyle w:val="BodyText"/>
      </w:pPr>
      <w:r w:rsidRPr="006062AA">
        <w:t xml:space="preserve">The Clinical Mapping Requester can request </w:t>
      </w:r>
      <w:del w:id="627" w:author="Keith W. Boone" w:date="2015-07-20T17:44:00Z">
        <w:r w:rsidRPr="006062AA" w:rsidDel="008353E7">
          <w:delText xml:space="preserve">a </w:delText>
        </w:r>
      </w:del>
      <w:r w:rsidRPr="006062AA">
        <w:t>the mapping table when it is preparing itself to map several codes from one coding system to another</w:t>
      </w:r>
      <w:ins w:id="628" w:author="Keith W. Boone" w:date="2015-07-20T18:02:00Z">
        <w:r w:rsidR="008F4251">
          <w:t>.</w:t>
        </w:r>
      </w:ins>
    </w:p>
    <w:p w:rsidR="00F5674F" w:rsidRPr="006062AA" w:rsidRDefault="00F5674F" w:rsidP="00F5674F">
      <w:pPr>
        <w:pStyle w:val="Heading5"/>
        <w:numPr>
          <w:ilvl w:val="0"/>
          <w:numId w:val="0"/>
        </w:numPr>
        <w:rPr>
          <w:noProof w:val="0"/>
        </w:rPr>
      </w:pPr>
      <w:bookmarkStart w:id="629" w:name="_Toc420925138"/>
      <w:proofErr w:type="gramStart"/>
      <w:r w:rsidRPr="006062AA">
        <w:rPr>
          <w:noProof w:val="0"/>
        </w:rPr>
        <w:t>3.Z.4.1.2</w:t>
      </w:r>
      <w:proofErr w:type="gramEnd"/>
      <w:r w:rsidRPr="006062AA">
        <w:rPr>
          <w:noProof w:val="0"/>
        </w:rPr>
        <w:t xml:space="preserve"> Message Semantics</w:t>
      </w:r>
      <w:bookmarkEnd w:id="629"/>
    </w:p>
    <w:p w:rsidR="00F5674F" w:rsidRPr="006062AA" w:rsidRDefault="00F5674F" w:rsidP="00F5674F">
      <w:pPr>
        <w:pStyle w:val="BodyText"/>
      </w:pPr>
      <w:r w:rsidRPr="006062AA">
        <w:t xml:space="preserve">The message is a FHIR query </w:t>
      </w:r>
      <w:r w:rsidR="00723777" w:rsidRPr="006062AA">
        <w:t>requesting a ConceptMap resource using an HTTP GET and the source and target query parameters.</w:t>
      </w:r>
    </w:p>
    <w:p w:rsidR="00F5674F" w:rsidRPr="006062AA" w:rsidRDefault="00F5674F" w:rsidP="00F5674F">
      <w:pPr>
        <w:pStyle w:val="BodyText"/>
      </w:pPr>
      <w:r w:rsidRPr="006062AA">
        <w:t>The URL for this operation is: [base]/ConceptMap</w:t>
      </w:r>
      <w:r w:rsidR="00723777" w:rsidRPr="006062AA">
        <w:t>?source=</w:t>
      </w:r>
      <w:r w:rsidR="00723777" w:rsidRPr="006062AA">
        <w:rPr>
          <w:i/>
        </w:rPr>
        <w:t>sourceCodingURI</w:t>
      </w:r>
      <w:r w:rsidR="00723777" w:rsidRPr="006062AA">
        <w:t>&amp;target=</w:t>
      </w:r>
      <w:r w:rsidR="00723777" w:rsidRPr="006062AA">
        <w:rPr>
          <w:i/>
        </w:rPr>
        <w:t>targetCodingURI</w:t>
      </w:r>
    </w:p>
    <w:p w:rsidR="00F5674F" w:rsidRPr="006062AA" w:rsidRDefault="00F5674F" w:rsidP="00F5674F">
      <w:pPr>
        <w:pStyle w:val="BodyText"/>
      </w:pPr>
      <w:r w:rsidRPr="006062AA">
        <w:t xml:space="preserve">Where [base] is the base URL for the Clinical Mapper </w:t>
      </w:r>
      <w:r w:rsidR="003E0614">
        <w:t>Actor</w:t>
      </w:r>
      <w:r w:rsidRPr="006062AA">
        <w:t xml:space="preserve">. </w:t>
      </w:r>
    </w:p>
    <w:p w:rsidR="00723777" w:rsidRPr="006062AA" w:rsidRDefault="00723777" w:rsidP="00723777">
      <w:pPr>
        <w:pStyle w:val="Heading5"/>
        <w:numPr>
          <w:ilvl w:val="0"/>
          <w:numId w:val="0"/>
        </w:numPr>
        <w:rPr>
          <w:noProof w:val="0"/>
        </w:rPr>
      </w:pPr>
      <w:bookmarkStart w:id="630" w:name="_Toc420925139"/>
      <w:r w:rsidRPr="006062AA">
        <w:rPr>
          <w:noProof w:val="0"/>
        </w:rPr>
        <w:t>3.Z.4.1.3 Expected Actions</w:t>
      </w:r>
      <w:bookmarkEnd w:id="630"/>
    </w:p>
    <w:p w:rsidR="00723777" w:rsidRPr="006062AA" w:rsidRDefault="00723777" w:rsidP="00723777">
      <w:pPr>
        <w:pStyle w:val="BodyText"/>
      </w:pPr>
      <w:r w:rsidRPr="006062AA">
        <w:t xml:space="preserve">The Clinical Mapper </w:t>
      </w:r>
      <w:r w:rsidR="003E0614">
        <w:t>Actor</w:t>
      </w:r>
      <w:r w:rsidRPr="006062AA">
        <w:t xml:space="preserve"> will return all ConceptMap resources that support mapping from the coding system identified by </w:t>
      </w:r>
      <w:r w:rsidRPr="006062AA">
        <w:rPr>
          <w:i/>
        </w:rPr>
        <w:t>sourceCodingURI</w:t>
      </w:r>
      <w:r w:rsidRPr="006062AA">
        <w:t xml:space="preserve"> to the coding system specified in </w:t>
      </w:r>
      <w:r w:rsidRPr="006062AA">
        <w:rPr>
          <w:i/>
        </w:rPr>
        <w:t>targetCodingURI</w:t>
      </w:r>
      <w:r w:rsidRPr="006062AA">
        <w:t>.</w:t>
      </w:r>
    </w:p>
    <w:p w:rsidR="00723777" w:rsidRPr="006062AA" w:rsidDel="008F4251" w:rsidRDefault="00723777" w:rsidP="00723777">
      <w:pPr>
        <w:pStyle w:val="BodyText"/>
        <w:rPr>
          <w:del w:id="631" w:author="Keith W. Boone" w:date="2015-07-20T18:03:00Z"/>
        </w:rPr>
      </w:pPr>
      <w:del w:id="632" w:author="Keith W. Boone" w:date="2015-07-20T18:03:00Z">
        <w:r w:rsidRPr="006062AA" w:rsidDel="008F4251">
          <w:delText>This transaction shall be supported by Clinical Mapper and Clinical Mapping Requester actors that declare support for the Retrievable Mappings Option.</w:delText>
        </w:r>
      </w:del>
    </w:p>
    <w:p w:rsidR="00F5674F" w:rsidRPr="006062AA" w:rsidRDefault="00F5674F" w:rsidP="00F5674F">
      <w:pPr>
        <w:pStyle w:val="Heading3"/>
        <w:numPr>
          <w:ilvl w:val="0"/>
          <w:numId w:val="0"/>
        </w:numPr>
        <w:rPr>
          <w:noProof w:val="0"/>
        </w:rPr>
      </w:pPr>
      <w:bookmarkStart w:id="633" w:name="_Toc420925140"/>
      <w:proofErr w:type="gramStart"/>
      <w:r w:rsidRPr="006062AA">
        <w:rPr>
          <w:noProof w:val="0"/>
        </w:rPr>
        <w:t>3.Z.5</w:t>
      </w:r>
      <w:proofErr w:type="gramEnd"/>
      <w:r w:rsidRPr="006062AA">
        <w:rPr>
          <w:noProof w:val="0"/>
        </w:rPr>
        <w:t xml:space="preserve"> Security Considerations</w:t>
      </w:r>
      <w:bookmarkEnd w:id="633"/>
    </w:p>
    <w:p w:rsidR="00F5674F" w:rsidRPr="006062AA" w:rsidRDefault="00723777" w:rsidP="00305C1E">
      <w:pPr>
        <w:pStyle w:val="BodyText"/>
      </w:pPr>
      <w:r w:rsidRPr="006062AA">
        <w:t>Clinical Mapping tables often represent intellectual property that may only be available to licensed users</w:t>
      </w:r>
      <w:r w:rsidR="00477052">
        <w:t xml:space="preserve">. </w:t>
      </w:r>
      <w:r w:rsidRPr="006062AA">
        <w:t>To protect this IP, the Clinical Mapper may require the channel over which the request is made to be encrypted, and the system making the request to be authenticated</w:t>
      </w:r>
      <w:r w:rsidR="00477052">
        <w:t xml:space="preserve">. </w:t>
      </w:r>
      <w:r w:rsidRPr="006062AA">
        <w:t xml:space="preserve">The IHE ATNA </w:t>
      </w:r>
      <w:r w:rsidR="003E0614">
        <w:t>Profile</w:t>
      </w:r>
      <w:r w:rsidRPr="006062AA">
        <w:t xml:space="preserve"> can be used to provide these capabilities.</w:t>
      </w:r>
    </w:p>
    <w:p w:rsidR="00F5674F" w:rsidRPr="006062AA" w:rsidRDefault="00F5674F" w:rsidP="00305C1E">
      <w:pPr>
        <w:pStyle w:val="BodyText"/>
      </w:pPr>
    </w:p>
    <w:p w:rsidR="00F5674F" w:rsidRPr="006062AA" w:rsidRDefault="00F5674F" w:rsidP="00305C1E">
      <w:pPr>
        <w:pStyle w:val="BodyText"/>
      </w:pPr>
    </w:p>
    <w:sectPr w:rsidR="00F5674F" w:rsidRPr="006062AA" w:rsidSect="00861EB8">
      <w:headerReference w:type="default" r:id="rId19"/>
      <w:footerReference w:type="even" r:id="rId20"/>
      <w:footerReference w:type="default" r:id="rId21"/>
      <w:footerReference w:type="first" r:id="rId22"/>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7" w:author="Keith W. Boone" w:date="2015-07-20T13:42:00Z" w:initials="KWB">
    <w:p w:rsidR="00DF5ECC" w:rsidRDefault="00DF5ECC">
      <w:pPr>
        <w:pStyle w:val="CommentText"/>
      </w:pPr>
      <w:r>
        <w:rPr>
          <w:rStyle w:val="CommentReference"/>
        </w:rPr>
        <w:annotationRef/>
      </w:r>
      <w:r>
        <w:t>Consider FHIR Profiles in Volume 3 to support this.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4B4" w:rsidRDefault="002344B4">
      <w:r>
        <w:separator/>
      </w:r>
    </w:p>
  </w:endnote>
  <w:endnote w:type="continuationSeparator" w:id="0">
    <w:p w:rsidR="002344B4" w:rsidRDefault="00234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ECC" w:rsidRDefault="00DF5EC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F5ECC" w:rsidRDefault="00DF5E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ECC" w:rsidRDefault="00DF5ECC">
    <w:pPr>
      <w:pStyle w:val="Footer"/>
      <w:ind w:right="360"/>
    </w:pPr>
    <w:r>
      <w:t>__________________________________________________________________________</w:t>
    </w:r>
  </w:p>
  <w:p w:rsidR="00DF5ECC" w:rsidRDefault="00DF5ECC" w:rsidP="00597DB2">
    <w:pPr>
      <w:pStyle w:val="Footer"/>
      <w:ind w:right="360"/>
      <w:rPr>
        <w:sz w:val="20"/>
      </w:rPr>
    </w:pPr>
    <w:bookmarkStart w:id="634" w:name="_Toc473170355"/>
    <w:r>
      <w:rPr>
        <w:sz w:val="20"/>
      </w:rPr>
      <w:t xml:space="preserve">Rev. 1.0 – 2015-06-01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840F2F">
      <w:rPr>
        <w:rStyle w:val="PageNumber"/>
        <w:noProof/>
        <w:sz w:val="20"/>
      </w:rPr>
      <w:t>14</w:t>
    </w:r>
    <w:r w:rsidRPr="00597DB2">
      <w:rPr>
        <w:rStyle w:val="PageNumber"/>
        <w:sz w:val="20"/>
      </w:rPr>
      <w:fldChar w:fldCharType="end"/>
    </w:r>
    <w:r>
      <w:rPr>
        <w:sz w:val="20"/>
      </w:rPr>
      <w:tab/>
      <w:t xml:space="preserve">                       Copyright © 2015: IHE International, Inc.</w:t>
    </w:r>
    <w:bookmarkEnd w:id="634"/>
  </w:p>
  <w:p w:rsidR="00DF5ECC" w:rsidRDefault="00DF5ECC"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ECC" w:rsidRDefault="00DF5ECC">
    <w:pPr>
      <w:pStyle w:val="Footer"/>
      <w:jc w:val="center"/>
    </w:pPr>
    <w:r>
      <w:rPr>
        <w:sz w:val="20"/>
      </w:rPr>
      <w:t>Copyright © 2015: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4B4" w:rsidRDefault="002344B4">
      <w:r>
        <w:separator/>
      </w:r>
    </w:p>
  </w:footnote>
  <w:footnote w:type="continuationSeparator" w:id="0">
    <w:p w:rsidR="002344B4" w:rsidRDefault="002344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ECC" w:rsidRDefault="00DF5ECC">
    <w:pPr>
      <w:pStyle w:val="Header"/>
    </w:pPr>
    <w:r>
      <w:t xml:space="preserve">IHE PCC Technical Framework Supplement – Clinical Mapping (CMAP) </w:t>
    </w:r>
    <w:r>
      <w:br/>
      <w:t>______________________________________________________________________________</w:t>
    </w:r>
  </w:p>
  <w:p w:rsidR="00DF5ECC" w:rsidRDefault="00DF5E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8CE70B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B9C75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042E168D"/>
    <w:multiLevelType w:val="multilevel"/>
    <w:tmpl w:val="D708E8B6"/>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nsid w:val="054D795F"/>
    <w:multiLevelType w:val="hybridMultilevel"/>
    <w:tmpl w:val="2B44486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68B383E"/>
    <w:multiLevelType w:val="hybridMultilevel"/>
    <w:tmpl w:val="BBDC6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230615"/>
    <w:multiLevelType w:val="hybridMultilevel"/>
    <w:tmpl w:val="2CA894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AA876D4"/>
    <w:multiLevelType w:val="hybridMultilevel"/>
    <w:tmpl w:val="DED65E9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nsid w:val="0BB02299"/>
    <w:multiLevelType w:val="hybridMultilevel"/>
    <w:tmpl w:val="F25092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BE343CA"/>
    <w:multiLevelType w:val="multilevel"/>
    <w:tmpl w:val="2B444868"/>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nsid w:val="10BB10D8"/>
    <w:multiLevelType w:val="hybridMultilevel"/>
    <w:tmpl w:val="C7BE4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0D43A49"/>
    <w:multiLevelType w:val="hybridMultilevel"/>
    <w:tmpl w:val="684CA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0D43FE1"/>
    <w:multiLevelType w:val="hybridMultilevel"/>
    <w:tmpl w:val="A448FE5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18F5414"/>
    <w:multiLevelType w:val="hybridMultilevel"/>
    <w:tmpl w:val="70806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14DD0D52"/>
    <w:multiLevelType w:val="hybridMultilevel"/>
    <w:tmpl w:val="49BC0F96"/>
    <w:lvl w:ilvl="0" w:tplc="382C433C">
      <w:start w:val="1"/>
      <w:numFmt w:val="bullet"/>
      <w:lvlText w:val="•"/>
      <w:lvlJc w:val="left"/>
      <w:pPr>
        <w:tabs>
          <w:tab w:val="num" w:pos="720"/>
        </w:tabs>
        <w:ind w:left="720" w:hanging="360"/>
      </w:pPr>
      <w:rPr>
        <w:rFonts w:ascii="Arial" w:hAnsi="Arial" w:hint="default"/>
      </w:rPr>
    </w:lvl>
    <w:lvl w:ilvl="1" w:tplc="DC3EE6F0" w:tentative="1">
      <w:start w:val="1"/>
      <w:numFmt w:val="bullet"/>
      <w:lvlText w:val="•"/>
      <w:lvlJc w:val="left"/>
      <w:pPr>
        <w:tabs>
          <w:tab w:val="num" w:pos="1440"/>
        </w:tabs>
        <w:ind w:left="1440" w:hanging="360"/>
      </w:pPr>
      <w:rPr>
        <w:rFonts w:ascii="Arial" w:hAnsi="Arial" w:hint="default"/>
      </w:rPr>
    </w:lvl>
    <w:lvl w:ilvl="2" w:tplc="021C28F8" w:tentative="1">
      <w:start w:val="1"/>
      <w:numFmt w:val="bullet"/>
      <w:lvlText w:val="•"/>
      <w:lvlJc w:val="left"/>
      <w:pPr>
        <w:tabs>
          <w:tab w:val="num" w:pos="2160"/>
        </w:tabs>
        <w:ind w:left="2160" w:hanging="360"/>
      </w:pPr>
      <w:rPr>
        <w:rFonts w:ascii="Arial" w:hAnsi="Arial" w:hint="default"/>
      </w:rPr>
    </w:lvl>
    <w:lvl w:ilvl="3" w:tplc="39E456E8" w:tentative="1">
      <w:start w:val="1"/>
      <w:numFmt w:val="bullet"/>
      <w:lvlText w:val="•"/>
      <w:lvlJc w:val="left"/>
      <w:pPr>
        <w:tabs>
          <w:tab w:val="num" w:pos="2880"/>
        </w:tabs>
        <w:ind w:left="2880" w:hanging="360"/>
      </w:pPr>
      <w:rPr>
        <w:rFonts w:ascii="Arial" w:hAnsi="Arial" w:hint="default"/>
      </w:rPr>
    </w:lvl>
    <w:lvl w:ilvl="4" w:tplc="9F065360" w:tentative="1">
      <w:start w:val="1"/>
      <w:numFmt w:val="bullet"/>
      <w:lvlText w:val="•"/>
      <w:lvlJc w:val="left"/>
      <w:pPr>
        <w:tabs>
          <w:tab w:val="num" w:pos="3600"/>
        </w:tabs>
        <w:ind w:left="3600" w:hanging="360"/>
      </w:pPr>
      <w:rPr>
        <w:rFonts w:ascii="Arial" w:hAnsi="Arial" w:hint="default"/>
      </w:rPr>
    </w:lvl>
    <w:lvl w:ilvl="5" w:tplc="EB1A0D74" w:tentative="1">
      <w:start w:val="1"/>
      <w:numFmt w:val="bullet"/>
      <w:lvlText w:val="•"/>
      <w:lvlJc w:val="left"/>
      <w:pPr>
        <w:tabs>
          <w:tab w:val="num" w:pos="4320"/>
        </w:tabs>
        <w:ind w:left="4320" w:hanging="360"/>
      </w:pPr>
      <w:rPr>
        <w:rFonts w:ascii="Arial" w:hAnsi="Arial" w:hint="default"/>
      </w:rPr>
    </w:lvl>
    <w:lvl w:ilvl="6" w:tplc="5FBC3F3E" w:tentative="1">
      <w:start w:val="1"/>
      <w:numFmt w:val="bullet"/>
      <w:lvlText w:val="•"/>
      <w:lvlJc w:val="left"/>
      <w:pPr>
        <w:tabs>
          <w:tab w:val="num" w:pos="5040"/>
        </w:tabs>
        <w:ind w:left="5040" w:hanging="360"/>
      </w:pPr>
      <w:rPr>
        <w:rFonts w:ascii="Arial" w:hAnsi="Arial" w:hint="default"/>
      </w:rPr>
    </w:lvl>
    <w:lvl w:ilvl="7" w:tplc="A66609BA" w:tentative="1">
      <w:start w:val="1"/>
      <w:numFmt w:val="bullet"/>
      <w:lvlText w:val="•"/>
      <w:lvlJc w:val="left"/>
      <w:pPr>
        <w:tabs>
          <w:tab w:val="num" w:pos="5760"/>
        </w:tabs>
        <w:ind w:left="5760" w:hanging="360"/>
      </w:pPr>
      <w:rPr>
        <w:rFonts w:ascii="Arial" w:hAnsi="Arial" w:hint="default"/>
      </w:rPr>
    </w:lvl>
    <w:lvl w:ilvl="8" w:tplc="A11E6C6A" w:tentative="1">
      <w:start w:val="1"/>
      <w:numFmt w:val="bullet"/>
      <w:lvlText w:val="•"/>
      <w:lvlJc w:val="left"/>
      <w:pPr>
        <w:tabs>
          <w:tab w:val="num" w:pos="6480"/>
        </w:tabs>
        <w:ind w:left="6480" w:hanging="360"/>
      </w:pPr>
      <w:rPr>
        <w:rFonts w:ascii="Arial" w:hAnsi="Arial" w:hint="default"/>
      </w:rPr>
    </w:lvl>
  </w:abstractNum>
  <w:abstractNum w:abstractNumId="23">
    <w:nsid w:val="15980BD3"/>
    <w:multiLevelType w:val="hybridMultilevel"/>
    <w:tmpl w:val="C4CC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8E6715"/>
    <w:multiLevelType w:val="hybridMultilevel"/>
    <w:tmpl w:val="AC744E70"/>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25">
    <w:nsid w:val="1CCF71C4"/>
    <w:multiLevelType w:val="hybridMultilevel"/>
    <w:tmpl w:val="885A5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0C42ECF"/>
    <w:multiLevelType w:val="hybridMultilevel"/>
    <w:tmpl w:val="11C4072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3412FCF"/>
    <w:multiLevelType w:val="hybridMultilevel"/>
    <w:tmpl w:val="6B4CB4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E8E4BA4"/>
    <w:multiLevelType w:val="hybridMultilevel"/>
    <w:tmpl w:val="344A8A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ECB5C67"/>
    <w:multiLevelType w:val="hybridMultilevel"/>
    <w:tmpl w:val="3174A21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2EDC599E"/>
    <w:multiLevelType w:val="hybridMultilevel"/>
    <w:tmpl w:val="AEF0B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05A2DC7"/>
    <w:multiLevelType w:val="hybridMultilevel"/>
    <w:tmpl w:val="908AA73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2">
    <w:nsid w:val="31862EEE"/>
    <w:multiLevelType w:val="hybridMultilevel"/>
    <w:tmpl w:val="36188414"/>
    <w:lvl w:ilvl="0" w:tplc="80024F9A">
      <w:start w:val="1"/>
      <w:numFmt w:val="bullet"/>
      <w:lvlText w:val="•"/>
      <w:lvlJc w:val="left"/>
      <w:pPr>
        <w:tabs>
          <w:tab w:val="num" w:pos="720"/>
        </w:tabs>
        <w:ind w:left="720" w:hanging="360"/>
      </w:pPr>
      <w:rPr>
        <w:rFonts w:ascii="Arial" w:hAnsi="Arial" w:hint="default"/>
      </w:rPr>
    </w:lvl>
    <w:lvl w:ilvl="1" w:tplc="17B8731A" w:tentative="1">
      <w:start w:val="1"/>
      <w:numFmt w:val="bullet"/>
      <w:lvlText w:val="•"/>
      <w:lvlJc w:val="left"/>
      <w:pPr>
        <w:tabs>
          <w:tab w:val="num" w:pos="1440"/>
        </w:tabs>
        <w:ind w:left="1440" w:hanging="360"/>
      </w:pPr>
      <w:rPr>
        <w:rFonts w:ascii="Arial" w:hAnsi="Arial" w:hint="default"/>
      </w:rPr>
    </w:lvl>
    <w:lvl w:ilvl="2" w:tplc="1EB44386" w:tentative="1">
      <w:start w:val="1"/>
      <w:numFmt w:val="bullet"/>
      <w:lvlText w:val="•"/>
      <w:lvlJc w:val="left"/>
      <w:pPr>
        <w:tabs>
          <w:tab w:val="num" w:pos="2160"/>
        </w:tabs>
        <w:ind w:left="2160" w:hanging="360"/>
      </w:pPr>
      <w:rPr>
        <w:rFonts w:ascii="Arial" w:hAnsi="Arial" w:hint="default"/>
      </w:rPr>
    </w:lvl>
    <w:lvl w:ilvl="3" w:tplc="D4AA3C50" w:tentative="1">
      <w:start w:val="1"/>
      <w:numFmt w:val="bullet"/>
      <w:lvlText w:val="•"/>
      <w:lvlJc w:val="left"/>
      <w:pPr>
        <w:tabs>
          <w:tab w:val="num" w:pos="2880"/>
        </w:tabs>
        <w:ind w:left="2880" w:hanging="360"/>
      </w:pPr>
      <w:rPr>
        <w:rFonts w:ascii="Arial" w:hAnsi="Arial" w:hint="default"/>
      </w:rPr>
    </w:lvl>
    <w:lvl w:ilvl="4" w:tplc="564ADB0C" w:tentative="1">
      <w:start w:val="1"/>
      <w:numFmt w:val="bullet"/>
      <w:lvlText w:val="•"/>
      <w:lvlJc w:val="left"/>
      <w:pPr>
        <w:tabs>
          <w:tab w:val="num" w:pos="3600"/>
        </w:tabs>
        <w:ind w:left="3600" w:hanging="360"/>
      </w:pPr>
      <w:rPr>
        <w:rFonts w:ascii="Arial" w:hAnsi="Arial" w:hint="default"/>
      </w:rPr>
    </w:lvl>
    <w:lvl w:ilvl="5" w:tplc="F244DBAA" w:tentative="1">
      <w:start w:val="1"/>
      <w:numFmt w:val="bullet"/>
      <w:lvlText w:val="•"/>
      <w:lvlJc w:val="left"/>
      <w:pPr>
        <w:tabs>
          <w:tab w:val="num" w:pos="4320"/>
        </w:tabs>
        <w:ind w:left="4320" w:hanging="360"/>
      </w:pPr>
      <w:rPr>
        <w:rFonts w:ascii="Arial" w:hAnsi="Arial" w:hint="default"/>
      </w:rPr>
    </w:lvl>
    <w:lvl w:ilvl="6" w:tplc="997EE524" w:tentative="1">
      <w:start w:val="1"/>
      <w:numFmt w:val="bullet"/>
      <w:lvlText w:val="•"/>
      <w:lvlJc w:val="left"/>
      <w:pPr>
        <w:tabs>
          <w:tab w:val="num" w:pos="5040"/>
        </w:tabs>
        <w:ind w:left="5040" w:hanging="360"/>
      </w:pPr>
      <w:rPr>
        <w:rFonts w:ascii="Arial" w:hAnsi="Arial" w:hint="default"/>
      </w:rPr>
    </w:lvl>
    <w:lvl w:ilvl="7" w:tplc="4510C206" w:tentative="1">
      <w:start w:val="1"/>
      <w:numFmt w:val="bullet"/>
      <w:lvlText w:val="•"/>
      <w:lvlJc w:val="left"/>
      <w:pPr>
        <w:tabs>
          <w:tab w:val="num" w:pos="5760"/>
        </w:tabs>
        <w:ind w:left="5760" w:hanging="360"/>
      </w:pPr>
      <w:rPr>
        <w:rFonts w:ascii="Arial" w:hAnsi="Arial" w:hint="default"/>
      </w:rPr>
    </w:lvl>
    <w:lvl w:ilvl="8" w:tplc="048E0452" w:tentative="1">
      <w:start w:val="1"/>
      <w:numFmt w:val="bullet"/>
      <w:lvlText w:val="•"/>
      <w:lvlJc w:val="left"/>
      <w:pPr>
        <w:tabs>
          <w:tab w:val="num" w:pos="6480"/>
        </w:tabs>
        <w:ind w:left="6480" w:hanging="360"/>
      </w:pPr>
      <w:rPr>
        <w:rFonts w:ascii="Arial" w:hAnsi="Arial" w:hint="default"/>
      </w:rPr>
    </w:lvl>
  </w:abstractNum>
  <w:abstractNum w:abstractNumId="33">
    <w:nsid w:val="40164345"/>
    <w:multiLevelType w:val="hybridMultilevel"/>
    <w:tmpl w:val="F45AB5C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0BC3A55"/>
    <w:multiLevelType w:val="multilevel"/>
    <w:tmpl w:val="7B943E18"/>
    <w:numStyleLink w:val="Constraints"/>
  </w:abstractNum>
  <w:abstractNum w:abstractNumId="35">
    <w:nsid w:val="46AC7155"/>
    <w:multiLevelType w:val="hybridMultilevel"/>
    <w:tmpl w:val="206AE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B025E5F"/>
    <w:multiLevelType w:val="multilevel"/>
    <w:tmpl w:val="7B943E18"/>
    <w:numStyleLink w:val="Constraints"/>
  </w:abstractNum>
  <w:abstractNum w:abstractNumId="37">
    <w:nsid w:val="4B6B079D"/>
    <w:multiLevelType w:val="hybridMultilevel"/>
    <w:tmpl w:val="D708E8B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9">
    <w:nsid w:val="542840D7"/>
    <w:multiLevelType w:val="hybridMultilevel"/>
    <w:tmpl w:val="706AF7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56FB1933"/>
    <w:multiLevelType w:val="hybridMultilevel"/>
    <w:tmpl w:val="B9EC1D58"/>
    <w:lvl w:ilvl="0" w:tplc="1D2A2F88">
      <w:start w:val="1"/>
      <w:numFmt w:val="bullet"/>
      <w:lvlText w:val="•"/>
      <w:lvlJc w:val="left"/>
      <w:pPr>
        <w:tabs>
          <w:tab w:val="num" w:pos="346"/>
        </w:tabs>
        <w:ind w:left="346" w:hanging="360"/>
      </w:pPr>
      <w:rPr>
        <w:rFonts w:ascii="Arial" w:hAnsi="Arial" w:hint="default"/>
      </w:rPr>
    </w:lvl>
    <w:lvl w:ilvl="1" w:tplc="F976BDC6" w:tentative="1">
      <w:start w:val="1"/>
      <w:numFmt w:val="bullet"/>
      <w:lvlText w:val="•"/>
      <w:lvlJc w:val="left"/>
      <w:pPr>
        <w:tabs>
          <w:tab w:val="num" w:pos="1066"/>
        </w:tabs>
        <w:ind w:left="1066" w:hanging="360"/>
      </w:pPr>
      <w:rPr>
        <w:rFonts w:ascii="Arial" w:hAnsi="Arial" w:hint="default"/>
      </w:rPr>
    </w:lvl>
    <w:lvl w:ilvl="2" w:tplc="CB0294F6" w:tentative="1">
      <w:start w:val="1"/>
      <w:numFmt w:val="bullet"/>
      <w:lvlText w:val="•"/>
      <w:lvlJc w:val="left"/>
      <w:pPr>
        <w:tabs>
          <w:tab w:val="num" w:pos="1786"/>
        </w:tabs>
        <w:ind w:left="1786" w:hanging="360"/>
      </w:pPr>
      <w:rPr>
        <w:rFonts w:ascii="Arial" w:hAnsi="Arial" w:hint="default"/>
      </w:rPr>
    </w:lvl>
    <w:lvl w:ilvl="3" w:tplc="4FAE59B6" w:tentative="1">
      <w:start w:val="1"/>
      <w:numFmt w:val="bullet"/>
      <w:lvlText w:val="•"/>
      <w:lvlJc w:val="left"/>
      <w:pPr>
        <w:tabs>
          <w:tab w:val="num" w:pos="2506"/>
        </w:tabs>
        <w:ind w:left="2506" w:hanging="360"/>
      </w:pPr>
      <w:rPr>
        <w:rFonts w:ascii="Arial" w:hAnsi="Arial" w:hint="default"/>
      </w:rPr>
    </w:lvl>
    <w:lvl w:ilvl="4" w:tplc="EDBE1A60" w:tentative="1">
      <w:start w:val="1"/>
      <w:numFmt w:val="bullet"/>
      <w:lvlText w:val="•"/>
      <w:lvlJc w:val="left"/>
      <w:pPr>
        <w:tabs>
          <w:tab w:val="num" w:pos="3226"/>
        </w:tabs>
        <w:ind w:left="3226" w:hanging="360"/>
      </w:pPr>
      <w:rPr>
        <w:rFonts w:ascii="Arial" w:hAnsi="Arial" w:hint="default"/>
      </w:rPr>
    </w:lvl>
    <w:lvl w:ilvl="5" w:tplc="3D20441E" w:tentative="1">
      <w:start w:val="1"/>
      <w:numFmt w:val="bullet"/>
      <w:lvlText w:val="•"/>
      <w:lvlJc w:val="left"/>
      <w:pPr>
        <w:tabs>
          <w:tab w:val="num" w:pos="3946"/>
        </w:tabs>
        <w:ind w:left="3946" w:hanging="360"/>
      </w:pPr>
      <w:rPr>
        <w:rFonts w:ascii="Arial" w:hAnsi="Arial" w:hint="default"/>
      </w:rPr>
    </w:lvl>
    <w:lvl w:ilvl="6" w:tplc="BF82656A" w:tentative="1">
      <w:start w:val="1"/>
      <w:numFmt w:val="bullet"/>
      <w:lvlText w:val="•"/>
      <w:lvlJc w:val="left"/>
      <w:pPr>
        <w:tabs>
          <w:tab w:val="num" w:pos="4666"/>
        </w:tabs>
        <w:ind w:left="4666" w:hanging="360"/>
      </w:pPr>
      <w:rPr>
        <w:rFonts w:ascii="Arial" w:hAnsi="Arial" w:hint="default"/>
      </w:rPr>
    </w:lvl>
    <w:lvl w:ilvl="7" w:tplc="0A40A362" w:tentative="1">
      <w:start w:val="1"/>
      <w:numFmt w:val="bullet"/>
      <w:lvlText w:val="•"/>
      <w:lvlJc w:val="left"/>
      <w:pPr>
        <w:tabs>
          <w:tab w:val="num" w:pos="5386"/>
        </w:tabs>
        <w:ind w:left="5386" w:hanging="360"/>
      </w:pPr>
      <w:rPr>
        <w:rFonts w:ascii="Arial" w:hAnsi="Arial" w:hint="default"/>
      </w:rPr>
    </w:lvl>
    <w:lvl w:ilvl="8" w:tplc="80FA5B34" w:tentative="1">
      <w:start w:val="1"/>
      <w:numFmt w:val="bullet"/>
      <w:lvlText w:val="•"/>
      <w:lvlJc w:val="left"/>
      <w:pPr>
        <w:tabs>
          <w:tab w:val="num" w:pos="6106"/>
        </w:tabs>
        <w:ind w:left="6106" w:hanging="360"/>
      </w:pPr>
      <w:rPr>
        <w:rFonts w:ascii="Arial" w:hAnsi="Arial" w:hint="default"/>
      </w:rPr>
    </w:lvl>
  </w:abstractNum>
  <w:abstractNum w:abstractNumId="42">
    <w:nsid w:val="57EA6AF1"/>
    <w:multiLevelType w:val="hybridMultilevel"/>
    <w:tmpl w:val="D708E8B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599A25AD"/>
    <w:multiLevelType w:val="multilevel"/>
    <w:tmpl w:val="2CA8940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4">
    <w:nsid w:val="59A60347"/>
    <w:multiLevelType w:val="hybridMultilevel"/>
    <w:tmpl w:val="D708E8B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6">
    <w:nsid w:val="60420868"/>
    <w:multiLevelType w:val="hybridMultilevel"/>
    <w:tmpl w:val="6B20486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615121A3"/>
    <w:multiLevelType w:val="hybridMultilevel"/>
    <w:tmpl w:val="454AB79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16A62BE"/>
    <w:multiLevelType w:val="multilevel"/>
    <w:tmpl w:val="7FB6C732"/>
    <w:lvl w:ilvl="0">
      <w:start w:val="1"/>
      <w:numFmt w:val="upperLetter"/>
      <w:lvlText w:val="%1."/>
      <w:lvlJc w:val="left"/>
      <w:pPr>
        <w:ind w:left="360" w:hanging="360"/>
      </w:pPr>
      <w:rPr>
        <w:rFonts w:hint="default"/>
      </w:rPr>
    </w:lvl>
    <w:lvl w:ilvl="1">
      <w:start w:val="1"/>
      <w:numFmt w:val="decimal"/>
      <w:pStyle w:val="Heading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566"/>
        </w:tabs>
        <w:ind w:left="156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9">
    <w:nsid w:val="62DE3D57"/>
    <w:multiLevelType w:val="hybridMultilevel"/>
    <w:tmpl w:val="DEF8535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6413756E"/>
    <w:multiLevelType w:val="hybridMultilevel"/>
    <w:tmpl w:val="3EEC5E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9633770"/>
    <w:multiLevelType w:val="hybridMultilevel"/>
    <w:tmpl w:val="A31E50BE"/>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2">
    <w:nsid w:val="6CAF4D43"/>
    <w:multiLevelType w:val="hybridMultilevel"/>
    <w:tmpl w:val="B0FAE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7217AEF"/>
    <w:multiLevelType w:val="hybridMultilevel"/>
    <w:tmpl w:val="EC6C91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780A56FD"/>
    <w:multiLevelType w:val="hybridMultilevel"/>
    <w:tmpl w:val="1C5C51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798E064B"/>
    <w:multiLevelType w:val="hybridMultilevel"/>
    <w:tmpl w:val="3BFA466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56">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7">
    <w:nsid w:val="7E850D4D"/>
    <w:multiLevelType w:val="hybridMultilevel"/>
    <w:tmpl w:val="206AE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56"/>
  </w:num>
  <w:num w:numId="13">
    <w:abstractNumId w:val="36"/>
  </w:num>
  <w:num w:numId="14">
    <w:abstractNumId w:val="34"/>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38"/>
  </w:num>
  <w:num w:numId="16">
    <w:abstractNumId w:val="45"/>
  </w:num>
  <w:num w:numId="17">
    <w:abstractNumId w:val="48"/>
  </w:num>
  <w:num w:numId="18">
    <w:abstractNumId w:val="40"/>
  </w:num>
  <w:num w:numId="19">
    <w:abstractNumId w:val="40"/>
  </w:num>
  <w:num w:numId="20">
    <w:abstractNumId w:val="4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num>
  <w:num w:numId="22">
    <w:abstractNumId w:val="32"/>
  </w:num>
  <w:num w:numId="23">
    <w:abstractNumId w:val="55"/>
  </w:num>
  <w:num w:numId="24">
    <w:abstractNumId w:val="22"/>
  </w:num>
  <w:num w:numId="25">
    <w:abstractNumId w:val="41"/>
  </w:num>
  <w:num w:numId="26">
    <w:abstractNumId w:val="31"/>
  </w:num>
  <w:num w:numId="27">
    <w:abstractNumId w:val="51"/>
  </w:num>
  <w:num w:numId="28">
    <w:abstractNumId w:val="21"/>
  </w:num>
  <w:num w:numId="29">
    <w:abstractNumId w:val="53"/>
  </w:num>
  <w:num w:numId="30">
    <w:abstractNumId w:val="24"/>
  </w:num>
  <w:num w:numId="31">
    <w:abstractNumId w:val="15"/>
  </w:num>
  <w:num w:numId="32">
    <w:abstractNumId w:val="23"/>
  </w:num>
  <w:num w:numId="33">
    <w:abstractNumId w:val="18"/>
  </w:num>
  <w:num w:numId="34">
    <w:abstractNumId w:val="28"/>
  </w:num>
  <w:num w:numId="3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0"/>
  </w:num>
  <w:num w:numId="37">
    <w:abstractNumId w:val="35"/>
  </w:num>
  <w:num w:numId="38">
    <w:abstractNumId w:val="16"/>
  </w:num>
  <w:num w:numId="39">
    <w:abstractNumId w:val="57"/>
  </w:num>
  <w:num w:numId="40">
    <w:abstractNumId w:val="25"/>
  </w:num>
  <w:num w:numId="41">
    <w:abstractNumId w:val="19"/>
  </w:num>
  <w:num w:numId="42">
    <w:abstractNumId w:val="39"/>
  </w:num>
  <w:num w:numId="43">
    <w:abstractNumId w:val="30"/>
  </w:num>
  <w:num w:numId="44">
    <w:abstractNumId w:val="13"/>
  </w:num>
  <w:num w:numId="45">
    <w:abstractNumId w:val="52"/>
  </w:num>
  <w:num w:numId="46">
    <w:abstractNumId w:val="48"/>
  </w:num>
  <w:num w:numId="47">
    <w:abstractNumId w:val="3"/>
    <w:lvlOverride w:ilvl="0">
      <w:startOverride w:val="1"/>
    </w:lvlOverride>
  </w:num>
  <w:num w:numId="48">
    <w:abstractNumId w:val="3"/>
    <w:lvlOverride w:ilvl="0">
      <w:startOverride w:val="1"/>
    </w:lvlOverride>
  </w:num>
  <w:num w:numId="49">
    <w:abstractNumId w:val="3"/>
    <w:lvlOverride w:ilvl="0">
      <w:startOverride w:val="1"/>
    </w:lvlOverride>
  </w:num>
  <w:num w:numId="50">
    <w:abstractNumId w:val="47"/>
  </w:num>
  <w:num w:numId="51">
    <w:abstractNumId w:val="44"/>
  </w:num>
  <w:num w:numId="52">
    <w:abstractNumId w:val="12"/>
  </w:num>
  <w:num w:numId="53">
    <w:abstractNumId w:val="42"/>
  </w:num>
  <w:num w:numId="54">
    <w:abstractNumId w:val="37"/>
  </w:num>
  <w:num w:numId="55">
    <w:abstractNumId w:val="3"/>
    <w:lvlOverride w:ilvl="0">
      <w:startOverride w:val="1"/>
    </w:lvlOverride>
  </w:num>
  <w:num w:numId="56">
    <w:abstractNumId w:val="20"/>
  </w:num>
  <w:num w:numId="57">
    <w:abstractNumId w:val="3"/>
    <w:lvlOverride w:ilvl="0">
      <w:startOverride w:val="1"/>
    </w:lvlOverride>
  </w:num>
  <w:num w:numId="58">
    <w:abstractNumId w:val="33"/>
  </w:num>
  <w:num w:numId="59">
    <w:abstractNumId w:val="49"/>
  </w:num>
  <w:num w:numId="60">
    <w:abstractNumId w:val="3"/>
    <w:lvlOverride w:ilvl="0">
      <w:startOverride w:val="1"/>
    </w:lvlOverride>
  </w:num>
  <w:num w:numId="61">
    <w:abstractNumId w:val="26"/>
  </w:num>
  <w:num w:numId="62">
    <w:abstractNumId w:val="54"/>
  </w:num>
  <w:num w:numId="63">
    <w:abstractNumId w:val="29"/>
  </w:num>
  <w:num w:numId="64">
    <w:abstractNumId w:val="11"/>
  </w:num>
  <w:num w:numId="65">
    <w:abstractNumId w:val="17"/>
  </w:num>
  <w:num w:numId="66">
    <w:abstractNumId w:val="46"/>
  </w:num>
  <w:num w:numId="67">
    <w:abstractNumId w:val="14"/>
  </w:num>
  <w:num w:numId="68">
    <w:abstractNumId w:val="43"/>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30DD"/>
    <w:rsid w:val="00007331"/>
    <w:rsid w:val="00011631"/>
    <w:rsid w:val="000121FB"/>
    <w:rsid w:val="000125FF"/>
    <w:rsid w:val="00017E09"/>
    <w:rsid w:val="00024BCD"/>
    <w:rsid w:val="00036347"/>
    <w:rsid w:val="00040E08"/>
    <w:rsid w:val="0004144C"/>
    <w:rsid w:val="00043534"/>
    <w:rsid w:val="000470A5"/>
    <w:rsid w:val="000514E1"/>
    <w:rsid w:val="0005577A"/>
    <w:rsid w:val="00060D78"/>
    <w:rsid w:val="000622EE"/>
    <w:rsid w:val="00070847"/>
    <w:rsid w:val="000717A7"/>
    <w:rsid w:val="00077324"/>
    <w:rsid w:val="00077EA0"/>
    <w:rsid w:val="000807AC"/>
    <w:rsid w:val="00081FA2"/>
    <w:rsid w:val="00082F2B"/>
    <w:rsid w:val="00083E43"/>
    <w:rsid w:val="00087187"/>
    <w:rsid w:val="000907A2"/>
    <w:rsid w:val="00094061"/>
    <w:rsid w:val="00096EF8"/>
    <w:rsid w:val="000B108C"/>
    <w:rsid w:val="000B30FF"/>
    <w:rsid w:val="000B5FBF"/>
    <w:rsid w:val="000B699D"/>
    <w:rsid w:val="000C3556"/>
    <w:rsid w:val="000C5308"/>
    <w:rsid w:val="000C5467"/>
    <w:rsid w:val="000D2487"/>
    <w:rsid w:val="000D6321"/>
    <w:rsid w:val="000D6F01"/>
    <w:rsid w:val="000D711C"/>
    <w:rsid w:val="000E6F65"/>
    <w:rsid w:val="000F13F5"/>
    <w:rsid w:val="000F613A"/>
    <w:rsid w:val="000F6D26"/>
    <w:rsid w:val="00103212"/>
    <w:rsid w:val="00104BE6"/>
    <w:rsid w:val="001055CB"/>
    <w:rsid w:val="0010653F"/>
    <w:rsid w:val="001115F5"/>
    <w:rsid w:val="00111CBC"/>
    <w:rsid w:val="001134EB"/>
    <w:rsid w:val="00114040"/>
    <w:rsid w:val="00115142"/>
    <w:rsid w:val="00115A0F"/>
    <w:rsid w:val="00117DD7"/>
    <w:rsid w:val="00123FD5"/>
    <w:rsid w:val="001253AA"/>
    <w:rsid w:val="00125F42"/>
    <w:rsid w:val="001263B9"/>
    <w:rsid w:val="00126A38"/>
    <w:rsid w:val="00127B7A"/>
    <w:rsid w:val="00130B33"/>
    <w:rsid w:val="00130FE7"/>
    <w:rsid w:val="0014275F"/>
    <w:rsid w:val="001439BB"/>
    <w:rsid w:val="00144E46"/>
    <w:rsid w:val="001453CC"/>
    <w:rsid w:val="00145CA1"/>
    <w:rsid w:val="00147A61"/>
    <w:rsid w:val="00147F29"/>
    <w:rsid w:val="00150B3C"/>
    <w:rsid w:val="00154B7B"/>
    <w:rsid w:val="001558DD"/>
    <w:rsid w:val="001579E7"/>
    <w:rsid w:val="0016010F"/>
    <w:rsid w:val="001606A7"/>
    <w:rsid w:val="001622E4"/>
    <w:rsid w:val="0016666C"/>
    <w:rsid w:val="00167B95"/>
    <w:rsid w:val="00167DB7"/>
    <w:rsid w:val="00170ED0"/>
    <w:rsid w:val="0017698E"/>
    <w:rsid w:val="00177971"/>
    <w:rsid w:val="00182F21"/>
    <w:rsid w:val="00186DAB"/>
    <w:rsid w:val="0018707B"/>
    <w:rsid w:val="00187E92"/>
    <w:rsid w:val="001946F4"/>
    <w:rsid w:val="001A7247"/>
    <w:rsid w:val="001A7C4C"/>
    <w:rsid w:val="001B2B50"/>
    <w:rsid w:val="001B463C"/>
    <w:rsid w:val="001B626D"/>
    <w:rsid w:val="001C4360"/>
    <w:rsid w:val="001C4BC9"/>
    <w:rsid w:val="001D0E6D"/>
    <w:rsid w:val="001D1619"/>
    <w:rsid w:val="001D640F"/>
    <w:rsid w:val="001D6BB3"/>
    <w:rsid w:val="001E206E"/>
    <w:rsid w:val="001E615F"/>
    <w:rsid w:val="001E62C3"/>
    <w:rsid w:val="001F2CF8"/>
    <w:rsid w:val="001F6755"/>
    <w:rsid w:val="001F68C9"/>
    <w:rsid w:val="001F6A16"/>
    <w:rsid w:val="001F787E"/>
    <w:rsid w:val="001F7A35"/>
    <w:rsid w:val="00202AC6"/>
    <w:rsid w:val="002040DD"/>
    <w:rsid w:val="0020453A"/>
    <w:rsid w:val="00207571"/>
    <w:rsid w:val="00207816"/>
    <w:rsid w:val="00207868"/>
    <w:rsid w:val="00211F58"/>
    <w:rsid w:val="00212BD9"/>
    <w:rsid w:val="002173E6"/>
    <w:rsid w:val="00221AC2"/>
    <w:rsid w:val="0022261E"/>
    <w:rsid w:val="0022352C"/>
    <w:rsid w:val="002322FF"/>
    <w:rsid w:val="002344B4"/>
    <w:rsid w:val="00234BE4"/>
    <w:rsid w:val="0023732B"/>
    <w:rsid w:val="00243E6A"/>
    <w:rsid w:val="00246868"/>
    <w:rsid w:val="00250A37"/>
    <w:rsid w:val="00255462"/>
    <w:rsid w:val="002557B2"/>
    <w:rsid w:val="00255821"/>
    <w:rsid w:val="00256665"/>
    <w:rsid w:val="00263EBA"/>
    <w:rsid w:val="002670D2"/>
    <w:rsid w:val="00270EBB"/>
    <w:rsid w:val="002711CC"/>
    <w:rsid w:val="00271645"/>
    <w:rsid w:val="00272440"/>
    <w:rsid w:val="002756A6"/>
    <w:rsid w:val="00280CF0"/>
    <w:rsid w:val="00286433"/>
    <w:rsid w:val="002869E8"/>
    <w:rsid w:val="00287B38"/>
    <w:rsid w:val="00291725"/>
    <w:rsid w:val="00293CF1"/>
    <w:rsid w:val="0029459D"/>
    <w:rsid w:val="002A4C2E"/>
    <w:rsid w:val="002B05CA"/>
    <w:rsid w:val="002B4844"/>
    <w:rsid w:val="002C033A"/>
    <w:rsid w:val="002C48E0"/>
    <w:rsid w:val="002D5930"/>
    <w:rsid w:val="002D5B69"/>
    <w:rsid w:val="002F051F"/>
    <w:rsid w:val="002F076A"/>
    <w:rsid w:val="00303E20"/>
    <w:rsid w:val="00304C5D"/>
    <w:rsid w:val="00305C1E"/>
    <w:rsid w:val="00311A53"/>
    <w:rsid w:val="00316247"/>
    <w:rsid w:val="0032060B"/>
    <w:rsid w:val="00323461"/>
    <w:rsid w:val="0032600B"/>
    <w:rsid w:val="00327F0D"/>
    <w:rsid w:val="00331668"/>
    <w:rsid w:val="00335554"/>
    <w:rsid w:val="003375BB"/>
    <w:rsid w:val="00340176"/>
    <w:rsid w:val="003432DC"/>
    <w:rsid w:val="00346314"/>
    <w:rsid w:val="00346BB8"/>
    <w:rsid w:val="00352784"/>
    <w:rsid w:val="003577C8"/>
    <w:rsid w:val="003579DA"/>
    <w:rsid w:val="003601D3"/>
    <w:rsid w:val="003602DC"/>
    <w:rsid w:val="00361F12"/>
    <w:rsid w:val="00363069"/>
    <w:rsid w:val="0036354A"/>
    <w:rsid w:val="003651D9"/>
    <w:rsid w:val="00370B52"/>
    <w:rsid w:val="00374B3E"/>
    <w:rsid w:val="0038429E"/>
    <w:rsid w:val="003921A0"/>
    <w:rsid w:val="003961E7"/>
    <w:rsid w:val="003A09FE"/>
    <w:rsid w:val="003A713B"/>
    <w:rsid w:val="003B22F9"/>
    <w:rsid w:val="003B2A2B"/>
    <w:rsid w:val="003B40CC"/>
    <w:rsid w:val="003B70A2"/>
    <w:rsid w:val="003C2822"/>
    <w:rsid w:val="003D19E0"/>
    <w:rsid w:val="003D2311"/>
    <w:rsid w:val="003D24EE"/>
    <w:rsid w:val="003D5A68"/>
    <w:rsid w:val="003E0614"/>
    <w:rsid w:val="003E5C68"/>
    <w:rsid w:val="003F0805"/>
    <w:rsid w:val="003F252B"/>
    <w:rsid w:val="003F2930"/>
    <w:rsid w:val="003F3E4A"/>
    <w:rsid w:val="003F4039"/>
    <w:rsid w:val="003F7141"/>
    <w:rsid w:val="0040062C"/>
    <w:rsid w:val="0040092D"/>
    <w:rsid w:val="0040308B"/>
    <w:rsid w:val="004046B6"/>
    <w:rsid w:val="004070FB"/>
    <w:rsid w:val="00410D6B"/>
    <w:rsid w:val="00412649"/>
    <w:rsid w:val="00415432"/>
    <w:rsid w:val="00417A70"/>
    <w:rsid w:val="004225C9"/>
    <w:rsid w:val="00430715"/>
    <w:rsid w:val="0043514A"/>
    <w:rsid w:val="00436599"/>
    <w:rsid w:val="004424C6"/>
    <w:rsid w:val="0044310A"/>
    <w:rsid w:val="00444100"/>
    <w:rsid w:val="00444CFC"/>
    <w:rsid w:val="00445D2F"/>
    <w:rsid w:val="00447451"/>
    <w:rsid w:val="004541CC"/>
    <w:rsid w:val="00457DDC"/>
    <w:rsid w:val="00461A12"/>
    <w:rsid w:val="004651FC"/>
    <w:rsid w:val="00472402"/>
    <w:rsid w:val="00477052"/>
    <w:rsid w:val="004776BB"/>
    <w:rsid w:val="004809A3"/>
    <w:rsid w:val="004818E8"/>
    <w:rsid w:val="00481BE9"/>
    <w:rsid w:val="00482DC2"/>
    <w:rsid w:val="004845CE"/>
    <w:rsid w:val="00486419"/>
    <w:rsid w:val="00491E77"/>
    <w:rsid w:val="004A3E85"/>
    <w:rsid w:val="004A7D5B"/>
    <w:rsid w:val="004B1E1E"/>
    <w:rsid w:val="004B387F"/>
    <w:rsid w:val="004B41C2"/>
    <w:rsid w:val="004B4754"/>
    <w:rsid w:val="004B4EF3"/>
    <w:rsid w:val="004B576F"/>
    <w:rsid w:val="004B7094"/>
    <w:rsid w:val="004B7FF1"/>
    <w:rsid w:val="004C10B4"/>
    <w:rsid w:val="004C569B"/>
    <w:rsid w:val="004D2C11"/>
    <w:rsid w:val="004D68CC"/>
    <w:rsid w:val="004D69C3"/>
    <w:rsid w:val="004D6C45"/>
    <w:rsid w:val="004E4122"/>
    <w:rsid w:val="004F1713"/>
    <w:rsid w:val="004F5211"/>
    <w:rsid w:val="004F7C05"/>
    <w:rsid w:val="00503AE1"/>
    <w:rsid w:val="0050674C"/>
    <w:rsid w:val="00506C22"/>
    <w:rsid w:val="00510062"/>
    <w:rsid w:val="00510E1A"/>
    <w:rsid w:val="00513057"/>
    <w:rsid w:val="005156CC"/>
    <w:rsid w:val="00516D6D"/>
    <w:rsid w:val="00522681"/>
    <w:rsid w:val="00522F40"/>
    <w:rsid w:val="00523C5F"/>
    <w:rsid w:val="005339EE"/>
    <w:rsid w:val="0053535D"/>
    <w:rsid w:val="005360E4"/>
    <w:rsid w:val="00537D1D"/>
    <w:rsid w:val="005410F9"/>
    <w:rsid w:val="005416D9"/>
    <w:rsid w:val="00543445"/>
    <w:rsid w:val="00543FFB"/>
    <w:rsid w:val="0054524C"/>
    <w:rsid w:val="005559C4"/>
    <w:rsid w:val="00556E6C"/>
    <w:rsid w:val="005672A9"/>
    <w:rsid w:val="00570B52"/>
    <w:rsid w:val="00572031"/>
    <w:rsid w:val="00573102"/>
    <w:rsid w:val="00576E1F"/>
    <w:rsid w:val="00581165"/>
    <w:rsid w:val="00581829"/>
    <w:rsid w:val="00584D1F"/>
    <w:rsid w:val="00585332"/>
    <w:rsid w:val="00585DA2"/>
    <w:rsid w:val="00587A0B"/>
    <w:rsid w:val="005917B9"/>
    <w:rsid w:val="005942AE"/>
    <w:rsid w:val="00594882"/>
    <w:rsid w:val="00597DB2"/>
    <w:rsid w:val="005A2274"/>
    <w:rsid w:val="005B5C92"/>
    <w:rsid w:val="005B72F3"/>
    <w:rsid w:val="005B7BFB"/>
    <w:rsid w:val="005C2C2A"/>
    <w:rsid w:val="005C3D42"/>
    <w:rsid w:val="005C50BF"/>
    <w:rsid w:val="005C5E28"/>
    <w:rsid w:val="005D179A"/>
    <w:rsid w:val="005D1F91"/>
    <w:rsid w:val="005D6104"/>
    <w:rsid w:val="005D6176"/>
    <w:rsid w:val="005E21A9"/>
    <w:rsid w:val="005F2045"/>
    <w:rsid w:val="005F21E7"/>
    <w:rsid w:val="005F2AAB"/>
    <w:rsid w:val="005F3FB5"/>
    <w:rsid w:val="005F4C3E"/>
    <w:rsid w:val="00600EC6"/>
    <w:rsid w:val="006014F8"/>
    <w:rsid w:val="00603ED5"/>
    <w:rsid w:val="006062AA"/>
    <w:rsid w:val="00607529"/>
    <w:rsid w:val="006106AB"/>
    <w:rsid w:val="006116E2"/>
    <w:rsid w:val="00613604"/>
    <w:rsid w:val="00613C53"/>
    <w:rsid w:val="00622D31"/>
    <w:rsid w:val="006239A3"/>
    <w:rsid w:val="00625D23"/>
    <w:rsid w:val="006263EA"/>
    <w:rsid w:val="00630F33"/>
    <w:rsid w:val="006360B8"/>
    <w:rsid w:val="006430FA"/>
    <w:rsid w:val="00644FC1"/>
    <w:rsid w:val="006468DD"/>
    <w:rsid w:val="006512F0"/>
    <w:rsid w:val="006514EA"/>
    <w:rsid w:val="00654788"/>
    <w:rsid w:val="00656A6B"/>
    <w:rsid w:val="00662893"/>
    <w:rsid w:val="00663624"/>
    <w:rsid w:val="00665A0A"/>
    <w:rsid w:val="00665D8F"/>
    <w:rsid w:val="006717B0"/>
    <w:rsid w:val="00672C39"/>
    <w:rsid w:val="006736BF"/>
    <w:rsid w:val="00673DA4"/>
    <w:rsid w:val="00680648"/>
    <w:rsid w:val="00681098"/>
    <w:rsid w:val="00682040"/>
    <w:rsid w:val="006825E1"/>
    <w:rsid w:val="0068355D"/>
    <w:rsid w:val="00692B37"/>
    <w:rsid w:val="006A2A74"/>
    <w:rsid w:val="006A3098"/>
    <w:rsid w:val="006A4160"/>
    <w:rsid w:val="006B2B4C"/>
    <w:rsid w:val="006B7354"/>
    <w:rsid w:val="006B7ABF"/>
    <w:rsid w:val="006C242B"/>
    <w:rsid w:val="006C2C14"/>
    <w:rsid w:val="006C371A"/>
    <w:rsid w:val="006C544C"/>
    <w:rsid w:val="006C7E2C"/>
    <w:rsid w:val="006D4881"/>
    <w:rsid w:val="006D768F"/>
    <w:rsid w:val="006D7B75"/>
    <w:rsid w:val="006D7CC6"/>
    <w:rsid w:val="006E163F"/>
    <w:rsid w:val="006E5767"/>
    <w:rsid w:val="006F628D"/>
    <w:rsid w:val="00701B3A"/>
    <w:rsid w:val="0070762D"/>
    <w:rsid w:val="007111FF"/>
    <w:rsid w:val="00712AE6"/>
    <w:rsid w:val="0071309E"/>
    <w:rsid w:val="0071386C"/>
    <w:rsid w:val="00723777"/>
    <w:rsid w:val="00723DAF"/>
    <w:rsid w:val="007251A4"/>
    <w:rsid w:val="00725CF1"/>
    <w:rsid w:val="00730E16"/>
    <w:rsid w:val="007326E5"/>
    <w:rsid w:val="00734615"/>
    <w:rsid w:val="007400C4"/>
    <w:rsid w:val="00746A3D"/>
    <w:rsid w:val="00747676"/>
    <w:rsid w:val="007479B6"/>
    <w:rsid w:val="00747E7C"/>
    <w:rsid w:val="00755949"/>
    <w:rsid w:val="00761469"/>
    <w:rsid w:val="00762104"/>
    <w:rsid w:val="00767053"/>
    <w:rsid w:val="00774B6B"/>
    <w:rsid w:val="007773C8"/>
    <w:rsid w:val="0078063E"/>
    <w:rsid w:val="007824BF"/>
    <w:rsid w:val="00784176"/>
    <w:rsid w:val="00787B2D"/>
    <w:rsid w:val="00791090"/>
    <w:rsid w:val="007922ED"/>
    <w:rsid w:val="00793226"/>
    <w:rsid w:val="007A3A91"/>
    <w:rsid w:val="007A51E3"/>
    <w:rsid w:val="007A5635"/>
    <w:rsid w:val="007A676E"/>
    <w:rsid w:val="007A7BF7"/>
    <w:rsid w:val="007B031C"/>
    <w:rsid w:val="007B331F"/>
    <w:rsid w:val="007B44B7"/>
    <w:rsid w:val="007B64E0"/>
    <w:rsid w:val="007C1AAC"/>
    <w:rsid w:val="007C3E9A"/>
    <w:rsid w:val="007C5673"/>
    <w:rsid w:val="007C7CC4"/>
    <w:rsid w:val="007D1847"/>
    <w:rsid w:val="007D724B"/>
    <w:rsid w:val="007E5B51"/>
    <w:rsid w:val="007F090D"/>
    <w:rsid w:val="007F120A"/>
    <w:rsid w:val="007F2B0C"/>
    <w:rsid w:val="007F771A"/>
    <w:rsid w:val="007F7801"/>
    <w:rsid w:val="00802F29"/>
    <w:rsid w:val="00803E2D"/>
    <w:rsid w:val="008044D0"/>
    <w:rsid w:val="008067DF"/>
    <w:rsid w:val="00812744"/>
    <w:rsid w:val="0081320A"/>
    <w:rsid w:val="00813C10"/>
    <w:rsid w:val="00815E51"/>
    <w:rsid w:val="008249A2"/>
    <w:rsid w:val="00825642"/>
    <w:rsid w:val="00830E0E"/>
    <w:rsid w:val="00831FF5"/>
    <w:rsid w:val="00833045"/>
    <w:rsid w:val="00833E7D"/>
    <w:rsid w:val="008341AE"/>
    <w:rsid w:val="00834DF7"/>
    <w:rsid w:val="008353E7"/>
    <w:rsid w:val="008358E5"/>
    <w:rsid w:val="00836F8A"/>
    <w:rsid w:val="00840F2F"/>
    <w:rsid w:val="008413B1"/>
    <w:rsid w:val="00843B52"/>
    <w:rsid w:val="008452AF"/>
    <w:rsid w:val="00855EDF"/>
    <w:rsid w:val="008608EF"/>
    <w:rsid w:val="008616CB"/>
    <w:rsid w:val="00861EB8"/>
    <w:rsid w:val="0086353F"/>
    <w:rsid w:val="00863C8B"/>
    <w:rsid w:val="00865616"/>
    <w:rsid w:val="00865DF9"/>
    <w:rsid w:val="00866192"/>
    <w:rsid w:val="00870306"/>
    <w:rsid w:val="00871613"/>
    <w:rsid w:val="00873E72"/>
    <w:rsid w:val="00875076"/>
    <w:rsid w:val="00875BFD"/>
    <w:rsid w:val="0088541D"/>
    <w:rsid w:val="00885ABD"/>
    <w:rsid w:val="00887E40"/>
    <w:rsid w:val="008A3FD2"/>
    <w:rsid w:val="008B53CB"/>
    <w:rsid w:val="008B5D7E"/>
    <w:rsid w:val="008B620B"/>
    <w:rsid w:val="008B6391"/>
    <w:rsid w:val="008C1766"/>
    <w:rsid w:val="008C57EC"/>
    <w:rsid w:val="008D052D"/>
    <w:rsid w:val="008D0BA0"/>
    <w:rsid w:val="008D17FF"/>
    <w:rsid w:val="008D45BC"/>
    <w:rsid w:val="008D7044"/>
    <w:rsid w:val="008D7642"/>
    <w:rsid w:val="008E0275"/>
    <w:rsid w:val="008E2B5E"/>
    <w:rsid w:val="008E3F6C"/>
    <w:rsid w:val="008E441F"/>
    <w:rsid w:val="008F1CA1"/>
    <w:rsid w:val="008F4251"/>
    <w:rsid w:val="008F63F6"/>
    <w:rsid w:val="008F78D2"/>
    <w:rsid w:val="00907134"/>
    <w:rsid w:val="00910E03"/>
    <w:rsid w:val="00924F5C"/>
    <w:rsid w:val="009268F6"/>
    <w:rsid w:val="00933C9A"/>
    <w:rsid w:val="00934D96"/>
    <w:rsid w:val="009406A5"/>
    <w:rsid w:val="00940707"/>
    <w:rsid w:val="00940FC7"/>
    <w:rsid w:val="009429FB"/>
    <w:rsid w:val="0095196C"/>
    <w:rsid w:val="00951F63"/>
    <w:rsid w:val="0095298A"/>
    <w:rsid w:val="00953CFC"/>
    <w:rsid w:val="0095594C"/>
    <w:rsid w:val="00955CD4"/>
    <w:rsid w:val="00956966"/>
    <w:rsid w:val="009612F6"/>
    <w:rsid w:val="00965E73"/>
    <w:rsid w:val="00966AC0"/>
    <w:rsid w:val="00967889"/>
    <w:rsid w:val="00967B49"/>
    <w:rsid w:val="0097454A"/>
    <w:rsid w:val="00980D03"/>
    <w:rsid w:val="009813A1"/>
    <w:rsid w:val="00983131"/>
    <w:rsid w:val="00983C65"/>
    <w:rsid w:val="009843EF"/>
    <w:rsid w:val="009903C2"/>
    <w:rsid w:val="00991D63"/>
    <w:rsid w:val="00992050"/>
    <w:rsid w:val="00993FF5"/>
    <w:rsid w:val="009B048D"/>
    <w:rsid w:val="009C10D5"/>
    <w:rsid w:val="009C284C"/>
    <w:rsid w:val="009C6269"/>
    <w:rsid w:val="009C6F21"/>
    <w:rsid w:val="009D0CDF"/>
    <w:rsid w:val="009D107B"/>
    <w:rsid w:val="009D125C"/>
    <w:rsid w:val="009D2A49"/>
    <w:rsid w:val="009D6A32"/>
    <w:rsid w:val="009E15FD"/>
    <w:rsid w:val="009E34B7"/>
    <w:rsid w:val="009E738D"/>
    <w:rsid w:val="009F12E3"/>
    <w:rsid w:val="009F1DED"/>
    <w:rsid w:val="009F3200"/>
    <w:rsid w:val="009F5CF4"/>
    <w:rsid w:val="00A05A12"/>
    <w:rsid w:val="00A174B6"/>
    <w:rsid w:val="00A177D5"/>
    <w:rsid w:val="00A23689"/>
    <w:rsid w:val="00A30BDA"/>
    <w:rsid w:val="00A322F4"/>
    <w:rsid w:val="00A43E92"/>
    <w:rsid w:val="00A46530"/>
    <w:rsid w:val="00A46CD8"/>
    <w:rsid w:val="00A5645C"/>
    <w:rsid w:val="00A63E70"/>
    <w:rsid w:val="00A66F91"/>
    <w:rsid w:val="00A67CF5"/>
    <w:rsid w:val="00A773A9"/>
    <w:rsid w:val="00A81A7C"/>
    <w:rsid w:val="00A81B83"/>
    <w:rsid w:val="00A83E75"/>
    <w:rsid w:val="00A85861"/>
    <w:rsid w:val="00A875FF"/>
    <w:rsid w:val="00A90BD5"/>
    <w:rsid w:val="00A910E1"/>
    <w:rsid w:val="00A92004"/>
    <w:rsid w:val="00A9248B"/>
    <w:rsid w:val="00A9751B"/>
    <w:rsid w:val="00AA670B"/>
    <w:rsid w:val="00AA684E"/>
    <w:rsid w:val="00AA69C0"/>
    <w:rsid w:val="00AA71FE"/>
    <w:rsid w:val="00AA7BDD"/>
    <w:rsid w:val="00AB0DFE"/>
    <w:rsid w:val="00AB6BC9"/>
    <w:rsid w:val="00AC609B"/>
    <w:rsid w:val="00AC7C88"/>
    <w:rsid w:val="00AD069D"/>
    <w:rsid w:val="00AD2AE2"/>
    <w:rsid w:val="00AD3EA6"/>
    <w:rsid w:val="00AD4E01"/>
    <w:rsid w:val="00AE45D3"/>
    <w:rsid w:val="00AE4AED"/>
    <w:rsid w:val="00AF0095"/>
    <w:rsid w:val="00AF0EAC"/>
    <w:rsid w:val="00AF29DE"/>
    <w:rsid w:val="00AF472E"/>
    <w:rsid w:val="00AF7069"/>
    <w:rsid w:val="00B03C08"/>
    <w:rsid w:val="00B072B1"/>
    <w:rsid w:val="00B10DCE"/>
    <w:rsid w:val="00B1148B"/>
    <w:rsid w:val="00B15A1D"/>
    <w:rsid w:val="00B15D8F"/>
    <w:rsid w:val="00B15E9B"/>
    <w:rsid w:val="00B21778"/>
    <w:rsid w:val="00B22CB7"/>
    <w:rsid w:val="00B24019"/>
    <w:rsid w:val="00B275B5"/>
    <w:rsid w:val="00B3238C"/>
    <w:rsid w:val="00B35749"/>
    <w:rsid w:val="00B403E4"/>
    <w:rsid w:val="00B43198"/>
    <w:rsid w:val="00B4798B"/>
    <w:rsid w:val="00B53FFA"/>
    <w:rsid w:val="00B541EC"/>
    <w:rsid w:val="00B55350"/>
    <w:rsid w:val="00B611CB"/>
    <w:rsid w:val="00B62C06"/>
    <w:rsid w:val="00B63B69"/>
    <w:rsid w:val="00B64FB3"/>
    <w:rsid w:val="00B65E96"/>
    <w:rsid w:val="00B67E07"/>
    <w:rsid w:val="00B72340"/>
    <w:rsid w:val="00B7582C"/>
    <w:rsid w:val="00B769D1"/>
    <w:rsid w:val="00B82D84"/>
    <w:rsid w:val="00B84D95"/>
    <w:rsid w:val="00B8586D"/>
    <w:rsid w:val="00B85FB8"/>
    <w:rsid w:val="00B87220"/>
    <w:rsid w:val="00B92E9F"/>
    <w:rsid w:val="00B92EA1"/>
    <w:rsid w:val="00B9303B"/>
    <w:rsid w:val="00B9308F"/>
    <w:rsid w:val="00B94919"/>
    <w:rsid w:val="00B965FD"/>
    <w:rsid w:val="00BA1337"/>
    <w:rsid w:val="00BA1A91"/>
    <w:rsid w:val="00BA437B"/>
    <w:rsid w:val="00BA4484"/>
    <w:rsid w:val="00BA4A87"/>
    <w:rsid w:val="00BB62C0"/>
    <w:rsid w:val="00BB65D8"/>
    <w:rsid w:val="00BB6AAC"/>
    <w:rsid w:val="00BB74AF"/>
    <w:rsid w:val="00BB76BC"/>
    <w:rsid w:val="00BC26DA"/>
    <w:rsid w:val="00BC3E9F"/>
    <w:rsid w:val="00BC43D9"/>
    <w:rsid w:val="00BC6EDE"/>
    <w:rsid w:val="00BC7584"/>
    <w:rsid w:val="00BD240E"/>
    <w:rsid w:val="00BD50E5"/>
    <w:rsid w:val="00BD6767"/>
    <w:rsid w:val="00BE1308"/>
    <w:rsid w:val="00BE1675"/>
    <w:rsid w:val="00BE39EE"/>
    <w:rsid w:val="00BE45AD"/>
    <w:rsid w:val="00BE5916"/>
    <w:rsid w:val="00BF2986"/>
    <w:rsid w:val="00C0135D"/>
    <w:rsid w:val="00C032E0"/>
    <w:rsid w:val="00C05930"/>
    <w:rsid w:val="00C05CCE"/>
    <w:rsid w:val="00C1037F"/>
    <w:rsid w:val="00C10561"/>
    <w:rsid w:val="00C10743"/>
    <w:rsid w:val="00C158E0"/>
    <w:rsid w:val="00C15E59"/>
    <w:rsid w:val="00C16F09"/>
    <w:rsid w:val="00C17A1B"/>
    <w:rsid w:val="00C20A6C"/>
    <w:rsid w:val="00C20EFF"/>
    <w:rsid w:val="00C24F26"/>
    <w:rsid w:val="00C250ED"/>
    <w:rsid w:val="00C269FC"/>
    <w:rsid w:val="00C26E7C"/>
    <w:rsid w:val="00C3617A"/>
    <w:rsid w:val="00C412AE"/>
    <w:rsid w:val="00C417C0"/>
    <w:rsid w:val="00C42C6C"/>
    <w:rsid w:val="00C4525A"/>
    <w:rsid w:val="00C45949"/>
    <w:rsid w:val="00C512AA"/>
    <w:rsid w:val="00C536E4"/>
    <w:rsid w:val="00C56183"/>
    <w:rsid w:val="00C60F4D"/>
    <w:rsid w:val="00C61586"/>
    <w:rsid w:val="00C62E65"/>
    <w:rsid w:val="00C63D7E"/>
    <w:rsid w:val="00C643A4"/>
    <w:rsid w:val="00C66D36"/>
    <w:rsid w:val="00C67118"/>
    <w:rsid w:val="00C6772C"/>
    <w:rsid w:val="00C71FDB"/>
    <w:rsid w:val="00C748F9"/>
    <w:rsid w:val="00C75E6D"/>
    <w:rsid w:val="00C7717D"/>
    <w:rsid w:val="00C82ED4"/>
    <w:rsid w:val="00C83F0F"/>
    <w:rsid w:val="00C86F70"/>
    <w:rsid w:val="00C873C0"/>
    <w:rsid w:val="00C929FA"/>
    <w:rsid w:val="00C940A2"/>
    <w:rsid w:val="00C969FE"/>
    <w:rsid w:val="00CA175A"/>
    <w:rsid w:val="00CA1CF6"/>
    <w:rsid w:val="00CA2B39"/>
    <w:rsid w:val="00CB1C82"/>
    <w:rsid w:val="00CB1F62"/>
    <w:rsid w:val="00CC0A62"/>
    <w:rsid w:val="00CC1420"/>
    <w:rsid w:val="00CC4EA3"/>
    <w:rsid w:val="00CC6D50"/>
    <w:rsid w:val="00CD0188"/>
    <w:rsid w:val="00CD0A74"/>
    <w:rsid w:val="00CD3415"/>
    <w:rsid w:val="00CD44D7"/>
    <w:rsid w:val="00CD4D46"/>
    <w:rsid w:val="00CD554D"/>
    <w:rsid w:val="00CD5E5C"/>
    <w:rsid w:val="00CD61EF"/>
    <w:rsid w:val="00CE0AA5"/>
    <w:rsid w:val="00CF283F"/>
    <w:rsid w:val="00CF508D"/>
    <w:rsid w:val="00D01739"/>
    <w:rsid w:val="00D0225B"/>
    <w:rsid w:val="00D05B7C"/>
    <w:rsid w:val="00D07411"/>
    <w:rsid w:val="00D22DE2"/>
    <w:rsid w:val="00D250A2"/>
    <w:rsid w:val="00D26C10"/>
    <w:rsid w:val="00D34E63"/>
    <w:rsid w:val="00D35F24"/>
    <w:rsid w:val="00D36ED9"/>
    <w:rsid w:val="00D40905"/>
    <w:rsid w:val="00D422BB"/>
    <w:rsid w:val="00D42ED8"/>
    <w:rsid w:val="00D43868"/>
    <w:rsid w:val="00D439FF"/>
    <w:rsid w:val="00D460C9"/>
    <w:rsid w:val="00D51A38"/>
    <w:rsid w:val="00D5643C"/>
    <w:rsid w:val="00D609FE"/>
    <w:rsid w:val="00D60F27"/>
    <w:rsid w:val="00D62CEC"/>
    <w:rsid w:val="00D702E7"/>
    <w:rsid w:val="00D71326"/>
    <w:rsid w:val="00D83AEE"/>
    <w:rsid w:val="00D83C3C"/>
    <w:rsid w:val="00D85A7B"/>
    <w:rsid w:val="00D91791"/>
    <w:rsid w:val="00D91815"/>
    <w:rsid w:val="00DA1854"/>
    <w:rsid w:val="00DA3FC0"/>
    <w:rsid w:val="00DA7FE0"/>
    <w:rsid w:val="00DB0F51"/>
    <w:rsid w:val="00DB186B"/>
    <w:rsid w:val="00DB537E"/>
    <w:rsid w:val="00DB5C1E"/>
    <w:rsid w:val="00DC5581"/>
    <w:rsid w:val="00DC5891"/>
    <w:rsid w:val="00DD13DB"/>
    <w:rsid w:val="00DD433F"/>
    <w:rsid w:val="00DD4D5A"/>
    <w:rsid w:val="00DD5DA4"/>
    <w:rsid w:val="00DD5F3D"/>
    <w:rsid w:val="00DE0504"/>
    <w:rsid w:val="00DE3F6C"/>
    <w:rsid w:val="00DE425B"/>
    <w:rsid w:val="00DE6D6A"/>
    <w:rsid w:val="00DE7269"/>
    <w:rsid w:val="00DF2452"/>
    <w:rsid w:val="00DF4F63"/>
    <w:rsid w:val="00DF5ECC"/>
    <w:rsid w:val="00DF683C"/>
    <w:rsid w:val="00DF70A7"/>
    <w:rsid w:val="00DF769E"/>
    <w:rsid w:val="00DF7CCA"/>
    <w:rsid w:val="00E007E6"/>
    <w:rsid w:val="00E014B6"/>
    <w:rsid w:val="00E121ED"/>
    <w:rsid w:val="00E1423C"/>
    <w:rsid w:val="00E20C45"/>
    <w:rsid w:val="00E25761"/>
    <w:rsid w:val="00E30AAF"/>
    <w:rsid w:val="00E35F5B"/>
    <w:rsid w:val="00E36A9C"/>
    <w:rsid w:val="00E4210F"/>
    <w:rsid w:val="00E44DCD"/>
    <w:rsid w:val="00E451B1"/>
    <w:rsid w:val="00E46BAB"/>
    <w:rsid w:val="00E50AF1"/>
    <w:rsid w:val="00E56193"/>
    <w:rsid w:val="00E5672F"/>
    <w:rsid w:val="00E61A6A"/>
    <w:rsid w:val="00E7532D"/>
    <w:rsid w:val="00E8043B"/>
    <w:rsid w:val="00E85074"/>
    <w:rsid w:val="00E8520F"/>
    <w:rsid w:val="00E90AC0"/>
    <w:rsid w:val="00E91C15"/>
    <w:rsid w:val="00E9442A"/>
    <w:rsid w:val="00E9641B"/>
    <w:rsid w:val="00EA49BB"/>
    <w:rsid w:val="00EA4EA1"/>
    <w:rsid w:val="00EA7E83"/>
    <w:rsid w:val="00EB62D3"/>
    <w:rsid w:val="00EB71A2"/>
    <w:rsid w:val="00EC098D"/>
    <w:rsid w:val="00EC11E0"/>
    <w:rsid w:val="00EC4E7E"/>
    <w:rsid w:val="00ED0083"/>
    <w:rsid w:val="00ED3E87"/>
    <w:rsid w:val="00ED4892"/>
    <w:rsid w:val="00ED5269"/>
    <w:rsid w:val="00EE1C86"/>
    <w:rsid w:val="00EE32CD"/>
    <w:rsid w:val="00EE6A34"/>
    <w:rsid w:val="00EF0FCF"/>
    <w:rsid w:val="00EF1E77"/>
    <w:rsid w:val="00EF3F52"/>
    <w:rsid w:val="00EF6962"/>
    <w:rsid w:val="00F002DD"/>
    <w:rsid w:val="00F034AC"/>
    <w:rsid w:val="00F03D36"/>
    <w:rsid w:val="00F059F9"/>
    <w:rsid w:val="00F0665F"/>
    <w:rsid w:val="00F146E5"/>
    <w:rsid w:val="00F159CF"/>
    <w:rsid w:val="00F2262E"/>
    <w:rsid w:val="00F23863"/>
    <w:rsid w:val="00F25751"/>
    <w:rsid w:val="00F3060F"/>
    <w:rsid w:val="00F313A8"/>
    <w:rsid w:val="00F32646"/>
    <w:rsid w:val="00F414A6"/>
    <w:rsid w:val="00F455EA"/>
    <w:rsid w:val="00F52927"/>
    <w:rsid w:val="00F5674F"/>
    <w:rsid w:val="00F603B4"/>
    <w:rsid w:val="00F6224C"/>
    <w:rsid w:val="00F623E5"/>
    <w:rsid w:val="00F6298D"/>
    <w:rsid w:val="00F62F45"/>
    <w:rsid w:val="00F64792"/>
    <w:rsid w:val="00F649A9"/>
    <w:rsid w:val="00F65A76"/>
    <w:rsid w:val="00F669C1"/>
    <w:rsid w:val="00F66C25"/>
    <w:rsid w:val="00F67F32"/>
    <w:rsid w:val="00F746AB"/>
    <w:rsid w:val="00F74FAA"/>
    <w:rsid w:val="00F80CDC"/>
    <w:rsid w:val="00F82F74"/>
    <w:rsid w:val="00F83FF6"/>
    <w:rsid w:val="00F847E4"/>
    <w:rsid w:val="00F8495F"/>
    <w:rsid w:val="00F8659B"/>
    <w:rsid w:val="00F879A6"/>
    <w:rsid w:val="00F900F7"/>
    <w:rsid w:val="00F9257D"/>
    <w:rsid w:val="00F938E1"/>
    <w:rsid w:val="00F967B3"/>
    <w:rsid w:val="00F97CDD"/>
    <w:rsid w:val="00FA1B42"/>
    <w:rsid w:val="00FA2A29"/>
    <w:rsid w:val="00FA427F"/>
    <w:rsid w:val="00FA7074"/>
    <w:rsid w:val="00FC1A5F"/>
    <w:rsid w:val="00FC24E1"/>
    <w:rsid w:val="00FC278A"/>
    <w:rsid w:val="00FD3F02"/>
    <w:rsid w:val="00FD44C0"/>
    <w:rsid w:val="00FD4909"/>
    <w:rsid w:val="00FD6B22"/>
    <w:rsid w:val="00FF11DE"/>
    <w:rsid w:val="00FF18FE"/>
    <w:rsid w:val="00FF2BA5"/>
    <w:rsid w:val="00FF4C4E"/>
    <w:rsid w:val="00FF5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3226"/>
    <w:pPr>
      <w:spacing w:before="120"/>
    </w:pPr>
    <w:rPr>
      <w:sz w:val="24"/>
    </w:rPr>
  </w:style>
  <w:style w:type="paragraph" w:styleId="Heading1">
    <w:name w:val="heading 1"/>
    <w:next w:val="BodyText"/>
    <w:qFormat/>
    <w:rsid w:val="00AB6BC9"/>
    <w:pPr>
      <w:keepNext/>
      <w:pageBreakBefore/>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Id w:val="17"/>
      </w:numPr>
      <w:outlineLvl w:val="1"/>
    </w:pPr>
  </w:style>
  <w:style w:type="paragraph" w:styleId="Heading3">
    <w:name w:val="heading 3"/>
    <w:basedOn w:val="Heading2"/>
    <w:next w:val="BodyText"/>
    <w:link w:val="Heading3Char"/>
    <w:qFormat/>
    <w:rsid w:val="006062AA"/>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6062AA"/>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rsid w:val="002557B2"/>
    <w:rPr>
      <w:rFonts w:ascii="Arial" w:hAnsi="Arial"/>
      <w:b/>
      <w:noProof/>
      <w:kern w:val="28"/>
      <w:sz w:val="28"/>
    </w:rPr>
  </w:style>
  <w:style w:type="character" w:customStyle="1" w:styleId="Heading3Char">
    <w:name w:val="Heading 3 Char"/>
    <w:link w:val="Heading3"/>
    <w:rsid w:val="006062AA"/>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Heading5Char">
    <w:name w:val="Heading 5 Char"/>
    <w:link w:val="Heading5"/>
    <w:rsid w:val="00B85FB8"/>
    <w:rPr>
      <w:rFonts w:ascii="Arial" w:hAnsi="Arial"/>
      <w:b/>
      <w:noProof/>
      <w:kern w:val="28"/>
      <w:sz w:val="28"/>
    </w:rPr>
  </w:style>
  <w:style w:type="character" w:customStyle="1" w:styleId="EditorInstructionsChar">
    <w:name w:val="Editor Instructions Char"/>
    <w:link w:val="EditorInstructions"/>
    <w:rsid w:val="00EA49BB"/>
    <w:rPr>
      <w:i/>
      <w:i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3226"/>
    <w:pPr>
      <w:spacing w:before="120"/>
    </w:pPr>
    <w:rPr>
      <w:sz w:val="24"/>
    </w:rPr>
  </w:style>
  <w:style w:type="paragraph" w:styleId="Heading1">
    <w:name w:val="heading 1"/>
    <w:next w:val="BodyText"/>
    <w:qFormat/>
    <w:rsid w:val="00AB6BC9"/>
    <w:pPr>
      <w:keepNext/>
      <w:pageBreakBefore/>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Id w:val="17"/>
      </w:numPr>
      <w:outlineLvl w:val="1"/>
    </w:pPr>
  </w:style>
  <w:style w:type="paragraph" w:styleId="Heading3">
    <w:name w:val="heading 3"/>
    <w:basedOn w:val="Heading2"/>
    <w:next w:val="BodyText"/>
    <w:link w:val="Heading3Char"/>
    <w:qFormat/>
    <w:rsid w:val="006062AA"/>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6062AA"/>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rsid w:val="002557B2"/>
    <w:rPr>
      <w:rFonts w:ascii="Arial" w:hAnsi="Arial"/>
      <w:b/>
      <w:noProof/>
      <w:kern w:val="28"/>
      <w:sz w:val="28"/>
    </w:rPr>
  </w:style>
  <w:style w:type="character" w:customStyle="1" w:styleId="Heading3Char">
    <w:name w:val="Heading 3 Char"/>
    <w:link w:val="Heading3"/>
    <w:rsid w:val="006062AA"/>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Heading5Char">
    <w:name w:val="Heading 5 Char"/>
    <w:link w:val="Heading5"/>
    <w:rsid w:val="00B85FB8"/>
    <w:rPr>
      <w:rFonts w:ascii="Arial" w:hAnsi="Arial"/>
      <w:b/>
      <w:noProof/>
      <w:kern w:val="28"/>
      <w:sz w:val="28"/>
    </w:rPr>
  </w:style>
  <w:style w:type="character" w:customStyle="1" w:styleId="EditorInstructionsChar">
    <w:name w:val="Editor Instructions Char"/>
    <w:link w:val="EditorInstructions"/>
    <w:rsid w:val="00EA49BB"/>
    <w:rPr>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247100">
      <w:bodyDiv w:val="1"/>
      <w:marLeft w:val="0"/>
      <w:marRight w:val="0"/>
      <w:marTop w:val="0"/>
      <w:marBottom w:val="0"/>
      <w:divBdr>
        <w:top w:val="none" w:sz="0" w:space="0" w:color="auto"/>
        <w:left w:val="none" w:sz="0" w:space="0" w:color="auto"/>
        <w:bottom w:val="none" w:sz="0" w:space="0" w:color="auto"/>
        <w:right w:val="none" w:sz="0" w:space="0" w:color="auto"/>
      </w:divBdr>
      <w:divsChild>
        <w:div w:id="145518274">
          <w:marLeft w:val="547"/>
          <w:marRight w:val="0"/>
          <w:marTop w:val="86"/>
          <w:marBottom w:val="0"/>
          <w:divBdr>
            <w:top w:val="none" w:sz="0" w:space="0" w:color="auto"/>
            <w:left w:val="none" w:sz="0" w:space="0" w:color="auto"/>
            <w:bottom w:val="none" w:sz="0" w:space="0" w:color="auto"/>
            <w:right w:val="none" w:sz="0" w:space="0" w:color="auto"/>
          </w:divBdr>
        </w:div>
        <w:div w:id="588004991">
          <w:marLeft w:val="547"/>
          <w:marRight w:val="0"/>
          <w:marTop w:val="86"/>
          <w:marBottom w:val="0"/>
          <w:divBdr>
            <w:top w:val="none" w:sz="0" w:space="0" w:color="auto"/>
            <w:left w:val="none" w:sz="0" w:space="0" w:color="auto"/>
            <w:bottom w:val="none" w:sz="0" w:space="0" w:color="auto"/>
            <w:right w:val="none" w:sz="0" w:space="0" w:color="auto"/>
          </w:divBdr>
        </w:div>
      </w:divsChild>
    </w:div>
    <w:div w:id="405882624">
      <w:bodyDiv w:val="1"/>
      <w:marLeft w:val="0"/>
      <w:marRight w:val="0"/>
      <w:marTop w:val="0"/>
      <w:marBottom w:val="0"/>
      <w:divBdr>
        <w:top w:val="none" w:sz="0" w:space="0" w:color="auto"/>
        <w:left w:val="none" w:sz="0" w:space="0" w:color="auto"/>
        <w:bottom w:val="none" w:sz="0" w:space="0" w:color="auto"/>
        <w:right w:val="none" w:sz="0" w:space="0" w:color="auto"/>
      </w:divBdr>
      <w:divsChild>
        <w:div w:id="12536100">
          <w:marLeft w:val="547"/>
          <w:marRight w:val="0"/>
          <w:marTop w:val="86"/>
          <w:marBottom w:val="0"/>
          <w:divBdr>
            <w:top w:val="none" w:sz="0" w:space="0" w:color="auto"/>
            <w:left w:val="none" w:sz="0" w:space="0" w:color="auto"/>
            <w:bottom w:val="none" w:sz="0" w:space="0" w:color="auto"/>
            <w:right w:val="none" w:sz="0" w:space="0" w:color="auto"/>
          </w:divBdr>
        </w:div>
        <w:div w:id="131018817">
          <w:marLeft w:val="547"/>
          <w:marRight w:val="0"/>
          <w:marTop w:val="86"/>
          <w:marBottom w:val="0"/>
          <w:divBdr>
            <w:top w:val="none" w:sz="0" w:space="0" w:color="auto"/>
            <w:left w:val="none" w:sz="0" w:space="0" w:color="auto"/>
            <w:bottom w:val="none" w:sz="0" w:space="0" w:color="auto"/>
            <w:right w:val="none" w:sz="0" w:space="0" w:color="auto"/>
          </w:divBdr>
        </w:div>
        <w:div w:id="1088380791">
          <w:marLeft w:val="547"/>
          <w:marRight w:val="0"/>
          <w:marTop w:val="86"/>
          <w:marBottom w:val="0"/>
          <w:divBdr>
            <w:top w:val="none" w:sz="0" w:space="0" w:color="auto"/>
            <w:left w:val="none" w:sz="0" w:space="0" w:color="auto"/>
            <w:bottom w:val="none" w:sz="0" w:space="0" w:color="auto"/>
            <w:right w:val="none" w:sz="0" w:space="0" w:color="auto"/>
          </w:divBdr>
        </w:div>
        <w:div w:id="1607079160">
          <w:marLeft w:val="547"/>
          <w:marRight w:val="0"/>
          <w:marTop w:val="86"/>
          <w:marBottom w:val="0"/>
          <w:divBdr>
            <w:top w:val="none" w:sz="0" w:space="0" w:color="auto"/>
            <w:left w:val="none" w:sz="0" w:space="0" w:color="auto"/>
            <w:bottom w:val="none" w:sz="0" w:space="0" w:color="auto"/>
            <w:right w:val="none" w:sz="0" w:space="0" w:color="auto"/>
          </w:divBdr>
        </w:div>
      </w:divsChild>
    </w:div>
    <w:div w:id="1435596413">
      <w:bodyDiv w:val="1"/>
      <w:marLeft w:val="0"/>
      <w:marRight w:val="0"/>
      <w:marTop w:val="0"/>
      <w:marBottom w:val="0"/>
      <w:divBdr>
        <w:top w:val="none" w:sz="0" w:space="0" w:color="auto"/>
        <w:left w:val="none" w:sz="0" w:space="0" w:color="auto"/>
        <w:bottom w:val="none" w:sz="0" w:space="0" w:color="auto"/>
        <w:right w:val="none" w:sz="0" w:space="0" w:color="auto"/>
      </w:divBdr>
    </w:div>
    <w:div w:id="1706715726">
      <w:bodyDiv w:val="1"/>
      <w:marLeft w:val="0"/>
      <w:marRight w:val="0"/>
      <w:marTop w:val="0"/>
      <w:marBottom w:val="0"/>
      <w:divBdr>
        <w:top w:val="none" w:sz="0" w:space="0" w:color="auto"/>
        <w:left w:val="none" w:sz="0" w:space="0" w:color="auto"/>
        <w:bottom w:val="none" w:sz="0" w:space="0" w:color="auto"/>
        <w:right w:val="none" w:sz="0" w:space="0" w:color="auto"/>
      </w:divBdr>
      <w:divsChild>
        <w:div w:id="149255831">
          <w:marLeft w:val="547"/>
          <w:marRight w:val="0"/>
          <w:marTop w:val="53"/>
          <w:marBottom w:val="0"/>
          <w:divBdr>
            <w:top w:val="none" w:sz="0" w:space="0" w:color="auto"/>
            <w:left w:val="none" w:sz="0" w:space="0" w:color="auto"/>
            <w:bottom w:val="none" w:sz="0" w:space="0" w:color="auto"/>
            <w:right w:val="none" w:sz="0" w:space="0" w:color="auto"/>
          </w:divBdr>
        </w:div>
        <w:div w:id="217667080">
          <w:marLeft w:val="547"/>
          <w:marRight w:val="0"/>
          <w:marTop w:val="53"/>
          <w:marBottom w:val="0"/>
          <w:divBdr>
            <w:top w:val="none" w:sz="0" w:space="0" w:color="auto"/>
            <w:left w:val="none" w:sz="0" w:space="0" w:color="auto"/>
            <w:bottom w:val="none" w:sz="0" w:space="0" w:color="auto"/>
            <w:right w:val="none" w:sz="0" w:space="0" w:color="auto"/>
          </w:divBdr>
        </w:div>
        <w:div w:id="357201904">
          <w:marLeft w:val="547"/>
          <w:marRight w:val="0"/>
          <w:marTop w:val="53"/>
          <w:marBottom w:val="0"/>
          <w:divBdr>
            <w:top w:val="none" w:sz="0" w:space="0" w:color="auto"/>
            <w:left w:val="none" w:sz="0" w:space="0" w:color="auto"/>
            <w:bottom w:val="none" w:sz="0" w:space="0" w:color="auto"/>
            <w:right w:val="none" w:sz="0" w:space="0" w:color="auto"/>
          </w:divBdr>
        </w:div>
        <w:div w:id="973414459">
          <w:marLeft w:val="547"/>
          <w:marRight w:val="0"/>
          <w:marTop w:val="53"/>
          <w:marBottom w:val="0"/>
          <w:divBdr>
            <w:top w:val="none" w:sz="0" w:space="0" w:color="auto"/>
            <w:left w:val="none" w:sz="0" w:space="0" w:color="auto"/>
            <w:bottom w:val="none" w:sz="0" w:space="0" w:color="auto"/>
            <w:right w:val="none" w:sz="0" w:space="0" w:color="auto"/>
          </w:divBdr>
        </w:div>
        <w:div w:id="1100563712">
          <w:marLeft w:val="547"/>
          <w:marRight w:val="0"/>
          <w:marTop w:val="53"/>
          <w:marBottom w:val="0"/>
          <w:divBdr>
            <w:top w:val="none" w:sz="0" w:space="0" w:color="auto"/>
            <w:left w:val="none" w:sz="0" w:space="0" w:color="auto"/>
            <w:bottom w:val="none" w:sz="0" w:space="0" w:color="auto"/>
            <w:right w:val="none" w:sz="0" w:space="0" w:color="auto"/>
          </w:divBdr>
        </w:div>
        <w:div w:id="1193805473">
          <w:marLeft w:val="547"/>
          <w:marRight w:val="0"/>
          <w:marTop w:val="53"/>
          <w:marBottom w:val="0"/>
          <w:divBdr>
            <w:top w:val="none" w:sz="0" w:space="0" w:color="auto"/>
            <w:left w:val="none" w:sz="0" w:space="0" w:color="auto"/>
            <w:bottom w:val="none" w:sz="0" w:space="0" w:color="auto"/>
            <w:right w:val="none" w:sz="0" w:space="0" w:color="auto"/>
          </w:divBdr>
        </w:div>
        <w:div w:id="1242787150">
          <w:marLeft w:val="547"/>
          <w:marRight w:val="0"/>
          <w:marTop w:val="53"/>
          <w:marBottom w:val="0"/>
          <w:divBdr>
            <w:top w:val="none" w:sz="0" w:space="0" w:color="auto"/>
            <w:left w:val="none" w:sz="0" w:space="0" w:color="auto"/>
            <w:bottom w:val="none" w:sz="0" w:space="0" w:color="auto"/>
            <w:right w:val="none" w:sz="0" w:space="0" w:color="auto"/>
          </w:divBdr>
        </w:div>
        <w:div w:id="1717780637">
          <w:marLeft w:val="547"/>
          <w:marRight w:val="0"/>
          <w:marTop w:val="53"/>
          <w:marBottom w:val="0"/>
          <w:divBdr>
            <w:top w:val="none" w:sz="0" w:space="0" w:color="auto"/>
            <w:left w:val="none" w:sz="0" w:space="0" w:color="auto"/>
            <w:bottom w:val="none" w:sz="0" w:space="0" w:color="auto"/>
            <w:right w:val="none" w:sz="0" w:space="0" w:color="auto"/>
          </w:divBdr>
        </w:div>
        <w:div w:id="1928882851">
          <w:marLeft w:val="547"/>
          <w:marRight w:val="0"/>
          <w:marTop w:val="53"/>
          <w:marBottom w:val="0"/>
          <w:divBdr>
            <w:top w:val="none" w:sz="0" w:space="0" w:color="auto"/>
            <w:left w:val="none" w:sz="0" w:space="0" w:color="auto"/>
            <w:bottom w:val="none" w:sz="0" w:space="0" w:color="auto"/>
            <w:right w:val="none" w:sz="0" w:space="0" w:color="auto"/>
          </w:divBdr>
        </w:div>
        <w:div w:id="2090226837">
          <w:marLeft w:val="547"/>
          <w:marRight w:val="0"/>
          <w:marTop w:val="53"/>
          <w:marBottom w:val="0"/>
          <w:divBdr>
            <w:top w:val="none" w:sz="0" w:space="0" w:color="auto"/>
            <w:left w:val="none" w:sz="0" w:space="0" w:color="auto"/>
            <w:bottom w:val="none" w:sz="0" w:space="0" w:color="auto"/>
            <w:right w:val="none" w:sz="0" w:space="0" w:color="auto"/>
          </w:divBdr>
        </w:div>
      </w:divsChild>
    </w:div>
    <w:div w:id="2043047220">
      <w:bodyDiv w:val="1"/>
      <w:marLeft w:val="0"/>
      <w:marRight w:val="0"/>
      <w:marTop w:val="0"/>
      <w:marBottom w:val="0"/>
      <w:divBdr>
        <w:top w:val="none" w:sz="0" w:space="0" w:color="auto"/>
        <w:left w:val="none" w:sz="0" w:space="0" w:color="auto"/>
        <w:bottom w:val="none" w:sz="0" w:space="0" w:color="auto"/>
        <w:right w:val="none" w:sz="0" w:space="0" w:color="auto"/>
      </w:divBdr>
    </w:div>
    <w:div w:id="205804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he.net/" TargetMode="Externa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www.ihe.net/PCC_Public_Comments/" TargetMode="External"/><Relationship Id="rId17" Type="http://schemas.openxmlformats.org/officeDocument/2006/relationships/hyperlink" Target="http://ihe.net/Technical_Frameworks/" TargetMode="External"/><Relationship Id="rId2" Type="http://schemas.openxmlformats.org/officeDocument/2006/relationships/numbering" Target="numbering.xml"/><Relationship Id="rId16" Type="http://schemas.openxmlformats.org/officeDocument/2006/relationships/hyperlink" Target="http://ihe.net/Profil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he.net/Public_Comment/"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ihe.net/IHE_Process/" TargetMode="External"/><Relationship Id="rId23" Type="http://schemas.openxmlformats.org/officeDocument/2006/relationships/fontTable" Target="fontTable.xml"/><Relationship Id="rId10" Type="http://schemas.openxmlformats.org/officeDocument/2006/relationships/hyperlink" Target="http://ihe.net/Technical_Frameworks/"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ihe.net/IHE_Domains/" TargetMode="Externa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45C6F-205B-4237-8C8D-7F7C4D6D5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0</TotalTime>
  <Pages>23</Pages>
  <Words>5828</Words>
  <Characters>33220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IHE_PCC_Suppl_CMAP_Rev1.0_PC_2015-06-01</vt:lpstr>
    </vt:vector>
  </TitlesOfParts>
  <Company>IHE</Company>
  <LinksUpToDate>false</LinksUpToDate>
  <CharactersWithSpaces>38971</CharactersWithSpaces>
  <SharedDoc>false</SharedDoc>
  <HLinks>
    <vt:vector size="360" baseType="variant">
      <vt:variant>
        <vt:i4>5636208</vt:i4>
      </vt:variant>
      <vt:variant>
        <vt:i4>333</vt:i4>
      </vt:variant>
      <vt:variant>
        <vt:i4>0</vt:i4>
      </vt:variant>
      <vt:variant>
        <vt:i4>5</vt:i4>
      </vt:variant>
      <vt:variant>
        <vt:lpwstr>http://www.ihe.net/Technical_Framework/index.cfm</vt:lpwstr>
      </vt:variant>
      <vt:variant>
        <vt:lpwstr/>
      </vt:variant>
      <vt:variant>
        <vt:i4>1441853</vt:i4>
      </vt:variant>
      <vt:variant>
        <vt:i4>326</vt:i4>
      </vt:variant>
      <vt:variant>
        <vt:i4>0</vt:i4>
      </vt:variant>
      <vt:variant>
        <vt:i4>5</vt:i4>
      </vt:variant>
      <vt:variant>
        <vt:lpwstr/>
      </vt:variant>
      <vt:variant>
        <vt:lpwstr>_Toc413591341</vt:lpwstr>
      </vt:variant>
      <vt:variant>
        <vt:i4>1441853</vt:i4>
      </vt:variant>
      <vt:variant>
        <vt:i4>320</vt:i4>
      </vt:variant>
      <vt:variant>
        <vt:i4>0</vt:i4>
      </vt:variant>
      <vt:variant>
        <vt:i4>5</vt:i4>
      </vt:variant>
      <vt:variant>
        <vt:lpwstr/>
      </vt:variant>
      <vt:variant>
        <vt:lpwstr>_Toc413591340</vt:lpwstr>
      </vt:variant>
      <vt:variant>
        <vt:i4>1114173</vt:i4>
      </vt:variant>
      <vt:variant>
        <vt:i4>314</vt:i4>
      </vt:variant>
      <vt:variant>
        <vt:i4>0</vt:i4>
      </vt:variant>
      <vt:variant>
        <vt:i4>5</vt:i4>
      </vt:variant>
      <vt:variant>
        <vt:lpwstr/>
      </vt:variant>
      <vt:variant>
        <vt:lpwstr>_Toc413591339</vt:lpwstr>
      </vt:variant>
      <vt:variant>
        <vt:i4>1114173</vt:i4>
      </vt:variant>
      <vt:variant>
        <vt:i4>308</vt:i4>
      </vt:variant>
      <vt:variant>
        <vt:i4>0</vt:i4>
      </vt:variant>
      <vt:variant>
        <vt:i4>5</vt:i4>
      </vt:variant>
      <vt:variant>
        <vt:lpwstr/>
      </vt:variant>
      <vt:variant>
        <vt:lpwstr>_Toc413591338</vt:lpwstr>
      </vt:variant>
      <vt:variant>
        <vt:i4>1114173</vt:i4>
      </vt:variant>
      <vt:variant>
        <vt:i4>302</vt:i4>
      </vt:variant>
      <vt:variant>
        <vt:i4>0</vt:i4>
      </vt:variant>
      <vt:variant>
        <vt:i4>5</vt:i4>
      </vt:variant>
      <vt:variant>
        <vt:lpwstr/>
      </vt:variant>
      <vt:variant>
        <vt:lpwstr>_Toc413591337</vt:lpwstr>
      </vt:variant>
      <vt:variant>
        <vt:i4>1114173</vt:i4>
      </vt:variant>
      <vt:variant>
        <vt:i4>296</vt:i4>
      </vt:variant>
      <vt:variant>
        <vt:i4>0</vt:i4>
      </vt:variant>
      <vt:variant>
        <vt:i4>5</vt:i4>
      </vt:variant>
      <vt:variant>
        <vt:lpwstr/>
      </vt:variant>
      <vt:variant>
        <vt:lpwstr>_Toc413591336</vt:lpwstr>
      </vt:variant>
      <vt:variant>
        <vt:i4>1114173</vt:i4>
      </vt:variant>
      <vt:variant>
        <vt:i4>290</vt:i4>
      </vt:variant>
      <vt:variant>
        <vt:i4>0</vt:i4>
      </vt:variant>
      <vt:variant>
        <vt:i4>5</vt:i4>
      </vt:variant>
      <vt:variant>
        <vt:lpwstr/>
      </vt:variant>
      <vt:variant>
        <vt:lpwstr>_Toc413591335</vt:lpwstr>
      </vt:variant>
      <vt:variant>
        <vt:i4>1114173</vt:i4>
      </vt:variant>
      <vt:variant>
        <vt:i4>284</vt:i4>
      </vt:variant>
      <vt:variant>
        <vt:i4>0</vt:i4>
      </vt:variant>
      <vt:variant>
        <vt:i4>5</vt:i4>
      </vt:variant>
      <vt:variant>
        <vt:lpwstr/>
      </vt:variant>
      <vt:variant>
        <vt:lpwstr>_Toc413591334</vt:lpwstr>
      </vt:variant>
      <vt:variant>
        <vt:i4>1114173</vt:i4>
      </vt:variant>
      <vt:variant>
        <vt:i4>278</vt:i4>
      </vt:variant>
      <vt:variant>
        <vt:i4>0</vt:i4>
      </vt:variant>
      <vt:variant>
        <vt:i4>5</vt:i4>
      </vt:variant>
      <vt:variant>
        <vt:lpwstr/>
      </vt:variant>
      <vt:variant>
        <vt:lpwstr>_Toc413591333</vt:lpwstr>
      </vt:variant>
      <vt:variant>
        <vt:i4>1114173</vt:i4>
      </vt:variant>
      <vt:variant>
        <vt:i4>272</vt:i4>
      </vt:variant>
      <vt:variant>
        <vt:i4>0</vt:i4>
      </vt:variant>
      <vt:variant>
        <vt:i4>5</vt:i4>
      </vt:variant>
      <vt:variant>
        <vt:lpwstr/>
      </vt:variant>
      <vt:variant>
        <vt:lpwstr>_Toc413591332</vt:lpwstr>
      </vt:variant>
      <vt:variant>
        <vt:i4>1114173</vt:i4>
      </vt:variant>
      <vt:variant>
        <vt:i4>266</vt:i4>
      </vt:variant>
      <vt:variant>
        <vt:i4>0</vt:i4>
      </vt:variant>
      <vt:variant>
        <vt:i4>5</vt:i4>
      </vt:variant>
      <vt:variant>
        <vt:lpwstr/>
      </vt:variant>
      <vt:variant>
        <vt:lpwstr>_Toc413591331</vt:lpwstr>
      </vt:variant>
      <vt:variant>
        <vt:i4>1114173</vt:i4>
      </vt:variant>
      <vt:variant>
        <vt:i4>260</vt:i4>
      </vt:variant>
      <vt:variant>
        <vt:i4>0</vt:i4>
      </vt:variant>
      <vt:variant>
        <vt:i4>5</vt:i4>
      </vt:variant>
      <vt:variant>
        <vt:lpwstr/>
      </vt:variant>
      <vt:variant>
        <vt:lpwstr>_Toc413591330</vt:lpwstr>
      </vt:variant>
      <vt:variant>
        <vt:i4>1048637</vt:i4>
      </vt:variant>
      <vt:variant>
        <vt:i4>254</vt:i4>
      </vt:variant>
      <vt:variant>
        <vt:i4>0</vt:i4>
      </vt:variant>
      <vt:variant>
        <vt:i4>5</vt:i4>
      </vt:variant>
      <vt:variant>
        <vt:lpwstr/>
      </vt:variant>
      <vt:variant>
        <vt:lpwstr>_Toc413591329</vt:lpwstr>
      </vt:variant>
      <vt:variant>
        <vt:i4>1048637</vt:i4>
      </vt:variant>
      <vt:variant>
        <vt:i4>248</vt:i4>
      </vt:variant>
      <vt:variant>
        <vt:i4>0</vt:i4>
      </vt:variant>
      <vt:variant>
        <vt:i4>5</vt:i4>
      </vt:variant>
      <vt:variant>
        <vt:lpwstr/>
      </vt:variant>
      <vt:variant>
        <vt:lpwstr>_Toc413591328</vt:lpwstr>
      </vt:variant>
      <vt:variant>
        <vt:i4>1048637</vt:i4>
      </vt:variant>
      <vt:variant>
        <vt:i4>242</vt:i4>
      </vt:variant>
      <vt:variant>
        <vt:i4>0</vt:i4>
      </vt:variant>
      <vt:variant>
        <vt:i4>5</vt:i4>
      </vt:variant>
      <vt:variant>
        <vt:lpwstr/>
      </vt:variant>
      <vt:variant>
        <vt:lpwstr>_Toc413591327</vt:lpwstr>
      </vt:variant>
      <vt:variant>
        <vt:i4>1048637</vt:i4>
      </vt:variant>
      <vt:variant>
        <vt:i4>236</vt:i4>
      </vt:variant>
      <vt:variant>
        <vt:i4>0</vt:i4>
      </vt:variant>
      <vt:variant>
        <vt:i4>5</vt:i4>
      </vt:variant>
      <vt:variant>
        <vt:lpwstr/>
      </vt:variant>
      <vt:variant>
        <vt:lpwstr>_Toc413591326</vt:lpwstr>
      </vt:variant>
      <vt:variant>
        <vt:i4>1048637</vt:i4>
      </vt:variant>
      <vt:variant>
        <vt:i4>230</vt:i4>
      </vt:variant>
      <vt:variant>
        <vt:i4>0</vt:i4>
      </vt:variant>
      <vt:variant>
        <vt:i4>5</vt:i4>
      </vt:variant>
      <vt:variant>
        <vt:lpwstr/>
      </vt:variant>
      <vt:variant>
        <vt:lpwstr>_Toc413591325</vt:lpwstr>
      </vt:variant>
      <vt:variant>
        <vt:i4>1048637</vt:i4>
      </vt:variant>
      <vt:variant>
        <vt:i4>224</vt:i4>
      </vt:variant>
      <vt:variant>
        <vt:i4>0</vt:i4>
      </vt:variant>
      <vt:variant>
        <vt:i4>5</vt:i4>
      </vt:variant>
      <vt:variant>
        <vt:lpwstr/>
      </vt:variant>
      <vt:variant>
        <vt:lpwstr>_Toc413591324</vt:lpwstr>
      </vt:variant>
      <vt:variant>
        <vt:i4>1048637</vt:i4>
      </vt:variant>
      <vt:variant>
        <vt:i4>218</vt:i4>
      </vt:variant>
      <vt:variant>
        <vt:i4>0</vt:i4>
      </vt:variant>
      <vt:variant>
        <vt:i4>5</vt:i4>
      </vt:variant>
      <vt:variant>
        <vt:lpwstr/>
      </vt:variant>
      <vt:variant>
        <vt:lpwstr>_Toc413591323</vt:lpwstr>
      </vt:variant>
      <vt:variant>
        <vt:i4>1048637</vt:i4>
      </vt:variant>
      <vt:variant>
        <vt:i4>212</vt:i4>
      </vt:variant>
      <vt:variant>
        <vt:i4>0</vt:i4>
      </vt:variant>
      <vt:variant>
        <vt:i4>5</vt:i4>
      </vt:variant>
      <vt:variant>
        <vt:lpwstr/>
      </vt:variant>
      <vt:variant>
        <vt:lpwstr>_Toc413591322</vt:lpwstr>
      </vt:variant>
      <vt:variant>
        <vt:i4>1048637</vt:i4>
      </vt:variant>
      <vt:variant>
        <vt:i4>206</vt:i4>
      </vt:variant>
      <vt:variant>
        <vt:i4>0</vt:i4>
      </vt:variant>
      <vt:variant>
        <vt:i4>5</vt:i4>
      </vt:variant>
      <vt:variant>
        <vt:lpwstr/>
      </vt:variant>
      <vt:variant>
        <vt:lpwstr>_Toc413591321</vt:lpwstr>
      </vt:variant>
      <vt:variant>
        <vt:i4>1048637</vt:i4>
      </vt:variant>
      <vt:variant>
        <vt:i4>200</vt:i4>
      </vt:variant>
      <vt:variant>
        <vt:i4>0</vt:i4>
      </vt:variant>
      <vt:variant>
        <vt:i4>5</vt:i4>
      </vt:variant>
      <vt:variant>
        <vt:lpwstr/>
      </vt:variant>
      <vt:variant>
        <vt:lpwstr>_Toc413591320</vt:lpwstr>
      </vt:variant>
      <vt:variant>
        <vt:i4>1245245</vt:i4>
      </vt:variant>
      <vt:variant>
        <vt:i4>194</vt:i4>
      </vt:variant>
      <vt:variant>
        <vt:i4>0</vt:i4>
      </vt:variant>
      <vt:variant>
        <vt:i4>5</vt:i4>
      </vt:variant>
      <vt:variant>
        <vt:lpwstr/>
      </vt:variant>
      <vt:variant>
        <vt:lpwstr>_Toc413591319</vt:lpwstr>
      </vt:variant>
      <vt:variant>
        <vt:i4>1245245</vt:i4>
      </vt:variant>
      <vt:variant>
        <vt:i4>188</vt:i4>
      </vt:variant>
      <vt:variant>
        <vt:i4>0</vt:i4>
      </vt:variant>
      <vt:variant>
        <vt:i4>5</vt:i4>
      </vt:variant>
      <vt:variant>
        <vt:lpwstr/>
      </vt:variant>
      <vt:variant>
        <vt:lpwstr>_Toc413591318</vt:lpwstr>
      </vt:variant>
      <vt:variant>
        <vt:i4>1245245</vt:i4>
      </vt:variant>
      <vt:variant>
        <vt:i4>182</vt:i4>
      </vt:variant>
      <vt:variant>
        <vt:i4>0</vt:i4>
      </vt:variant>
      <vt:variant>
        <vt:i4>5</vt:i4>
      </vt:variant>
      <vt:variant>
        <vt:lpwstr/>
      </vt:variant>
      <vt:variant>
        <vt:lpwstr>_Toc413591317</vt:lpwstr>
      </vt:variant>
      <vt:variant>
        <vt:i4>1245245</vt:i4>
      </vt:variant>
      <vt:variant>
        <vt:i4>176</vt:i4>
      </vt:variant>
      <vt:variant>
        <vt:i4>0</vt:i4>
      </vt:variant>
      <vt:variant>
        <vt:i4>5</vt:i4>
      </vt:variant>
      <vt:variant>
        <vt:lpwstr/>
      </vt:variant>
      <vt:variant>
        <vt:lpwstr>_Toc413591316</vt:lpwstr>
      </vt:variant>
      <vt:variant>
        <vt:i4>1245245</vt:i4>
      </vt:variant>
      <vt:variant>
        <vt:i4>170</vt:i4>
      </vt:variant>
      <vt:variant>
        <vt:i4>0</vt:i4>
      </vt:variant>
      <vt:variant>
        <vt:i4>5</vt:i4>
      </vt:variant>
      <vt:variant>
        <vt:lpwstr/>
      </vt:variant>
      <vt:variant>
        <vt:lpwstr>_Toc413591315</vt:lpwstr>
      </vt:variant>
      <vt:variant>
        <vt:i4>1245245</vt:i4>
      </vt:variant>
      <vt:variant>
        <vt:i4>164</vt:i4>
      </vt:variant>
      <vt:variant>
        <vt:i4>0</vt:i4>
      </vt:variant>
      <vt:variant>
        <vt:i4>5</vt:i4>
      </vt:variant>
      <vt:variant>
        <vt:lpwstr/>
      </vt:variant>
      <vt:variant>
        <vt:lpwstr>_Toc413591314</vt:lpwstr>
      </vt:variant>
      <vt:variant>
        <vt:i4>1245245</vt:i4>
      </vt:variant>
      <vt:variant>
        <vt:i4>158</vt:i4>
      </vt:variant>
      <vt:variant>
        <vt:i4>0</vt:i4>
      </vt:variant>
      <vt:variant>
        <vt:i4>5</vt:i4>
      </vt:variant>
      <vt:variant>
        <vt:lpwstr/>
      </vt:variant>
      <vt:variant>
        <vt:lpwstr>_Toc413591313</vt:lpwstr>
      </vt:variant>
      <vt:variant>
        <vt:i4>1245245</vt:i4>
      </vt:variant>
      <vt:variant>
        <vt:i4>152</vt:i4>
      </vt:variant>
      <vt:variant>
        <vt:i4>0</vt:i4>
      </vt:variant>
      <vt:variant>
        <vt:i4>5</vt:i4>
      </vt:variant>
      <vt:variant>
        <vt:lpwstr/>
      </vt:variant>
      <vt:variant>
        <vt:lpwstr>_Toc413591312</vt:lpwstr>
      </vt:variant>
      <vt:variant>
        <vt:i4>1245245</vt:i4>
      </vt:variant>
      <vt:variant>
        <vt:i4>146</vt:i4>
      </vt:variant>
      <vt:variant>
        <vt:i4>0</vt:i4>
      </vt:variant>
      <vt:variant>
        <vt:i4>5</vt:i4>
      </vt:variant>
      <vt:variant>
        <vt:lpwstr/>
      </vt:variant>
      <vt:variant>
        <vt:lpwstr>_Toc413591311</vt:lpwstr>
      </vt:variant>
      <vt:variant>
        <vt:i4>1245245</vt:i4>
      </vt:variant>
      <vt:variant>
        <vt:i4>140</vt:i4>
      </vt:variant>
      <vt:variant>
        <vt:i4>0</vt:i4>
      </vt:variant>
      <vt:variant>
        <vt:i4>5</vt:i4>
      </vt:variant>
      <vt:variant>
        <vt:lpwstr/>
      </vt:variant>
      <vt:variant>
        <vt:lpwstr>_Toc413591310</vt:lpwstr>
      </vt:variant>
      <vt:variant>
        <vt:i4>1179709</vt:i4>
      </vt:variant>
      <vt:variant>
        <vt:i4>134</vt:i4>
      </vt:variant>
      <vt:variant>
        <vt:i4>0</vt:i4>
      </vt:variant>
      <vt:variant>
        <vt:i4>5</vt:i4>
      </vt:variant>
      <vt:variant>
        <vt:lpwstr/>
      </vt:variant>
      <vt:variant>
        <vt:lpwstr>_Toc413591309</vt:lpwstr>
      </vt:variant>
      <vt:variant>
        <vt:i4>1179709</vt:i4>
      </vt:variant>
      <vt:variant>
        <vt:i4>128</vt:i4>
      </vt:variant>
      <vt:variant>
        <vt:i4>0</vt:i4>
      </vt:variant>
      <vt:variant>
        <vt:i4>5</vt:i4>
      </vt:variant>
      <vt:variant>
        <vt:lpwstr/>
      </vt:variant>
      <vt:variant>
        <vt:lpwstr>_Toc413591308</vt:lpwstr>
      </vt:variant>
      <vt:variant>
        <vt:i4>1179709</vt:i4>
      </vt:variant>
      <vt:variant>
        <vt:i4>122</vt:i4>
      </vt:variant>
      <vt:variant>
        <vt:i4>0</vt:i4>
      </vt:variant>
      <vt:variant>
        <vt:i4>5</vt:i4>
      </vt:variant>
      <vt:variant>
        <vt:lpwstr/>
      </vt:variant>
      <vt:variant>
        <vt:lpwstr>_Toc413591307</vt:lpwstr>
      </vt:variant>
      <vt:variant>
        <vt:i4>1179709</vt:i4>
      </vt:variant>
      <vt:variant>
        <vt:i4>116</vt:i4>
      </vt:variant>
      <vt:variant>
        <vt:i4>0</vt:i4>
      </vt:variant>
      <vt:variant>
        <vt:i4>5</vt:i4>
      </vt:variant>
      <vt:variant>
        <vt:lpwstr/>
      </vt:variant>
      <vt:variant>
        <vt:lpwstr>_Toc413591306</vt:lpwstr>
      </vt:variant>
      <vt:variant>
        <vt:i4>1179709</vt:i4>
      </vt:variant>
      <vt:variant>
        <vt:i4>110</vt:i4>
      </vt:variant>
      <vt:variant>
        <vt:i4>0</vt:i4>
      </vt:variant>
      <vt:variant>
        <vt:i4>5</vt:i4>
      </vt:variant>
      <vt:variant>
        <vt:lpwstr/>
      </vt:variant>
      <vt:variant>
        <vt:lpwstr>_Toc413591305</vt:lpwstr>
      </vt:variant>
      <vt:variant>
        <vt:i4>1179709</vt:i4>
      </vt:variant>
      <vt:variant>
        <vt:i4>104</vt:i4>
      </vt:variant>
      <vt:variant>
        <vt:i4>0</vt:i4>
      </vt:variant>
      <vt:variant>
        <vt:i4>5</vt:i4>
      </vt:variant>
      <vt:variant>
        <vt:lpwstr/>
      </vt:variant>
      <vt:variant>
        <vt:lpwstr>_Toc413591304</vt:lpwstr>
      </vt:variant>
      <vt:variant>
        <vt:i4>1179709</vt:i4>
      </vt:variant>
      <vt:variant>
        <vt:i4>98</vt:i4>
      </vt:variant>
      <vt:variant>
        <vt:i4>0</vt:i4>
      </vt:variant>
      <vt:variant>
        <vt:i4>5</vt:i4>
      </vt:variant>
      <vt:variant>
        <vt:lpwstr/>
      </vt:variant>
      <vt:variant>
        <vt:lpwstr>_Toc413591303</vt:lpwstr>
      </vt:variant>
      <vt:variant>
        <vt:i4>1179709</vt:i4>
      </vt:variant>
      <vt:variant>
        <vt:i4>92</vt:i4>
      </vt:variant>
      <vt:variant>
        <vt:i4>0</vt:i4>
      </vt:variant>
      <vt:variant>
        <vt:i4>5</vt:i4>
      </vt:variant>
      <vt:variant>
        <vt:lpwstr/>
      </vt:variant>
      <vt:variant>
        <vt:lpwstr>_Toc413591302</vt:lpwstr>
      </vt:variant>
      <vt:variant>
        <vt:i4>1179709</vt:i4>
      </vt:variant>
      <vt:variant>
        <vt:i4>86</vt:i4>
      </vt:variant>
      <vt:variant>
        <vt:i4>0</vt:i4>
      </vt:variant>
      <vt:variant>
        <vt:i4>5</vt:i4>
      </vt:variant>
      <vt:variant>
        <vt:lpwstr/>
      </vt:variant>
      <vt:variant>
        <vt:lpwstr>_Toc413591301</vt:lpwstr>
      </vt:variant>
      <vt:variant>
        <vt:i4>1179709</vt:i4>
      </vt:variant>
      <vt:variant>
        <vt:i4>80</vt:i4>
      </vt:variant>
      <vt:variant>
        <vt:i4>0</vt:i4>
      </vt:variant>
      <vt:variant>
        <vt:i4>5</vt:i4>
      </vt:variant>
      <vt:variant>
        <vt:lpwstr/>
      </vt:variant>
      <vt:variant>
        <vt:lpwstr>_Toc413591300</vt:lpwstr>
      </vt:variant>
      <vt:variant>
        <vt:i4>1769532</vt:i4>
      </vt:variant>
      <vt:variant>
        <vt:i4>74</vt:i4>
      </vt:variant>
      <vt:variant>
        <vt:i4>0</vt:i4>
      </vt:variant>
      <vt:variant>
        <vt:i4>5</vt:i4>
      </vt:variant>
      <vt:variant>
        <vt:lpwstr/>
      </vt:variant>
      <vt:variant>
        <vt:lpwstr>_Toc413591299</vt:lpwstr>
      </vt:variant>
      <vt:variant>
        <vt:i4>1769532</vt:i4>
      </vt:variant>
      <vt:variant>
        <vt:i4>68</vt:i4>
      </vt:variant>
      <vt:variant>
        <vt:i4>0</vt:i4>
      </vt:variant>
      <vt:variant>
        <vt:i4>5</vt:i4>
      </vt:variant>
      <vt:variant>
        <vt:lpwstr/>
      </vt:variant>
      <vt:variant>
        <vt:lpwstr>_Toc413591298</vt:lpwstr>
      </vt:variant>
      <vt:variant>
        <vt:i4>1769532</vt:i4>
      </vt:variant>
      <vt:variant>
        <vt:i4>62</vt:i4>
      </vt:variant>
      <vt:variant>
        <vt:i4>0</vt:i4>
      </vt:variant>
      <vt:variant>
        <vt:i4>5</vt:i4>
      </vt:variant>
      <vt:variant>
        <vt:lpwstr/>
      </vt:variant>
      <vt:variant>
        <vt:lpwstr>_Toc413591297</vt:lpwstr>
      </vt:variant>
      <vt:variant>
        <vt:i4>1769532</vt:i4>
      </vt:variant>
      <vt:variant>
        <vt:i4>56</vt:i4>
      </vt:variant>
      <vt:variant>
        <vt:i4>0</vt:i4>
      </vt:variant>
      <vt:variant>
        <vt:i4>5</vt:i4>
      </vt:variant>
      <vt:variant>
        <vt:lpwstr/>
      </vt:variant>
      <vt:variant>
        <vt:lpwstr>_Toc413591296</vt:lpwstr>
      </vt:variant>
      <vt:variant>
        <vt:i4>1769532</vt:i4>
      </vt:variant>
      <vt:variant>
        <vt:i4>50</vt:i4>
      </vt:variant>
      <vt:variant>
        <vt:i4>0</vt:i4>
      </vt:variant>
      <vt:variant>
        <vt:i4>5</vt:i4>
      </vt:variant>
      <vt:variant>
        <vt:lpwstr/>
      </vt:variant>
      <vt:variant>
        <vt:lpwstr>_Toc413591295</vt:lpwstr>
      </vt:variant>
      <vt:variant>
        <vt:i4>1769532</vt:i4>
      </vt:variant>
      <vt:variant>
        <vt:i4>44</vt:i4>
      </vt:variant>
      <vt:variant>
        <vt:i4>0</vt:i4>
      </vt:variant>
      <vt:variant>
        <vt:i4>5</vt:i4>
      </vt:variant>
      <vt:variant>
        <vt:lpwstr/>
      </vt:variant>
      <vt:variant>
        <vt:lpwstr>_Toc413591294</vt:lpwstr>
      </vt:variant>
      <vt:variant>
        <vt:i4>1769532</vt:i4>
      </vt:variant>
      <vt:variant>
        <vt:i4>38</vt:i4>
      </vt:variant>
      <vt:variant>
        <vt:i4>0</vt:i4>
      </vt:variant>
      <vt:variant>
        <vt:i4>5</vt:i4>
      </vt:variant>
      <vt:variant>
        <vt:lpwstr/>
      </vt:variant>
      <vt:variant>
        <vt:lpwstr>_Toc413591293</vt:lpwstr>
      </vt:variant>
      <vt:variant>
        <vt:i4>1769532</vt:i4>
      </vt:variant>
      <vt:variant>
        <vt:i4>32</vt:i4>
      </vt:variant>
      <vt:variant>
        <vt:i4>0</vt:i4>
      </vt:variant>
      <vt:variant>
        <vt:i4>5</vt:i4>
      </vt:variant>
      <vt:variant>
        <vt:lpwstr/>
      </vt:variant>
      <vt:variant>
        <vt:lpwstr>_Toc413591292</vt:lpwstr>
      </vt:variant>
      <vt:variant>
        <vt:i4>1769532</vt:i4>
      </vt:variant>
      <vt:variant>
        <vt:i4>26</vt:i4>
      </vt:variant>
      <vt:variant>
        <vt:i4>0</vt:i4>
      </vt:variant>
      <vt:variant>
        <vt:i4>5</vt:i4>
      </vt:variant>
      <vt:variant>
        <vt:lpwstr/>
      </vt:variant>
      <vt:variant>
        <vt:lpwstr>_Toc413591291</vt:lpwstr>
      </vt:variant>
      <vt:variant>
        <vt:i4>6815868</vt:i4>
      </vt:variant>
      <vt:variant>
        <vt:i4>21</vt:i4>
      </vt:variant>
      <vt:variant>
        <vt:i4>0</vt:i4>
      </vt:variant>
      <vt:variant>
        <vt:i4>5</vt:i4>
      </vt:variant>
      <vt:variant>
        <vt:lpwstr>http://ihe.net/ihetemplates.cfm</vt:lpwstr>
      </vt:variant>
      <vt:variant>
        <vt:lpwstr/>
      </vt:variant>
      <vt:variant>
        <vt:i4>5636208</vt:i4>
      </vt:variant>
      <vt:variant>
        <vt:i4>18</vt:i4>
      </vt:variant>
      <vt:variant>
        <vt:i4>0</vt:i4>
      </vt:variant>
      <vt:variant>
        <vt:i4>5</vt:i4>
      </vt:variant>
      <vt:variant>
        <vt:lpwstr>http://www.ihe.net/Technical_Framework/index.cfm</vt:lpwstr>
      </vt:variant>
      <vt:variant>
        <vt:lpwstr/>
      </vt:variant>
      <vt:variant>
        <vt:i4>4325441</vt:i4>
      </vt:variant>
      <vt:variant>
        <vt:i4>15</vt:i4>
      </vt:variant>
      <vt:variant>
        <vt:i4>0</vt:i4>
      </vt:variant>
      <vt:variant>
        <vt:i4>5</vt:i4>
      </vt:variant>
      <vt:variant>
        <vt:lpwstr>http://www.ihe.net/profiles/index.cfm</vt:lpwstr>
      </vt:variant>
      <vt:variant>
        <vt:lpwstr/>
      </vt:variant>
      <vt:variant>
        <vt:i4>4194382</vt:i4>
      </vt:variant>
      <vt:variant>
        <vt:i4>12</vt:i4>
      </vt:variant>
      <vt:variant>
        <vt:i4>0</vt:i4>
      </vt:variant>
      <vt:variant>
        <vt:i4>5</vt:i4>
      </vt:variant>
      <vt:variant>
        <vt:lpwstr>http://www.ihe.net/About/process.cfm</vt:lpwstr>
      </vt:variant>
      <vt:variant>
        <vt:lpwstr/>
      </vt:variant>
      <vt:variant>
        <vt:i4>5570640</vt:i4>
      </vt:variant>
      <vt:variant>
        <vt:i4>9</vt:i4>
      </vt:variant>
      <vt:variant>
        <vt:i4>0</vt:i4>
      </vt:variant>
      <vt:variant>
        <vt:i4>5</vt:i4>
      </vt:variant>
      <vt:variant>
        <vt:lpwstr>http://www.ihe.net/Domains/index.cfm</vt:lpwstr>
      </vt:variant>
      <vt:variant>
        <vt:lpwstr/>
      </vt:variant>
      <vt:variant>
        <vt:i4>3997811</vt:i4>
      </vt:variant>
      <vt:variant>
        <vt:i4>6</vt:i4>
      </vt:variant>
      <vt:variant>
        <vt:i4>0</vt:i4>
      </vt:variant>
      <vt:variant>
        <vt:i4>5</vt:i4>
      </vt:variant>
      <vt:variant>
        <vt:lpwstr>http://www.ihe.net/</vt:lpwstr>
      </vt:variant>
      <vt:variant>
        <vt:lpwstr/>
      </vt:variant>
      <vt:variant>
        <vt:i4>65545</vt:i4>
      </vt:variant>
      <vt:variant>
        <vt:i4>3</vt:i4>
      </vt:variant>
      <vt:variant>
        <vt:i4>0</vt:i4>
      </vt:variant>
      <vt:variant>
        <vt:i4>5</vt:i4>
      </vt:variant>
      <vt:variant>
        <vt:lpwstr>http://www.ihe.net/&lt;domain&gt;/&lt;domain&gt;comments.cfm</vt:lpwstr>
      </vt:variant>
      <vt:variant>
        <vt:lpwstr/>
      </vt:variant>
      <vt:variant>
        <vt:i4>2949173</vt:i4>
      </vt:variant>
      <vt:variant>
        <vt:i4>0</vt:i4>
      </vt:variant>
      <vt:variant>
        <vt:i4>0</vt:i4>
      </vt:variant>
      <vt:variant>
        <vt:i4>5</vt:i4>
      </vt:variant>
      <vt:variant>
        <vt:lpwstr>http://www.ihe.net/Technical_Framework/public_comment.cfm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IHE_PCC_Suppl_CMAP_Rev1.0_PC_2015-06-01</dc:title>
  <dc:subject>IHE PCC Clinical Mapping Supplement</dc:subject>
  <dc:creator>IHE PCC Technical Committee</dc:creator>
  <cp:keywords>IHE PCC Supplement</cp:keywords>
  <cp:lastModifiedBy>Keith W. Boone</cp:lastModifiedBy>
  <cp:revision>2</cp:revision>
  <cp:lastPrinted>2012-05-01T13:26:00Z</cp:lastPrinted>
  <dcterms:created xsi:type="dcterms:W3CDTF">2015-07-22T05:30:00Z</dcterms:created>
  <dcterms:modified xsi:type="dcterms:W3CDTF">2015-07-22T05:30:00Z</dcterms:modified>
  <cp:category>IHE PCC Supplement</cp:category>
</cp:coreProperties>
</file>