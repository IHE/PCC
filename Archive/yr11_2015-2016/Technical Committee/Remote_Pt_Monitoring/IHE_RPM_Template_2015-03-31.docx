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ADE45"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3FCDCC0B" w14:textId="77777777" w:rsidR="00CF283F" w:rsidRPr="003651D9" w:rsidRDefault="00CF283F" w:rsidP="00663624">
      <w:pPr>
        <w:pStyle w:val="BodyText"/>
      </w:pPr>
    </w:p>
    <w:p w14:paraId="551986B4" w14:textId="794E4A26" w:rsidR="00CF283F" w:rsidRPr="003651D9" w:rsidRDefault="00E86C31" w:rsidP="003D24EE">
      <w:pPr>
        <w:pStyle w:val="BodyText"/>
        <w:jc w:val="center"/>
      </w:pPr>
      <w:r w:rsidRPr="003651D9">
        <w:rPr>
          <w:noProof/>
        </w:rPr>
        <w:drawing>
          <wp:inline distT="0" distB="0" distL="0" distR="0" wp14:anchorId="5FAE6A9F" wp14:editId="348F521F">
            <wp:extent cx="1571625" cy="1117600"/>
            <wp:effectExtent l="0" t="0" r="9525" b="635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7600"/>
                    </a:xfrm>
                    <a:prstGeom prst="rect">
                      <a:avLst/>
                    </a:prstGeom>
                    <a:noFill/>
                    <a:ln>
                      <a:noFill/>
                    </a:ln>
                  </pic:spPr>
                </pic:pic>
              </a:graphicData>
            </a:graphic>
          </wp:inline>
        </w:drawing>
      </w:r>
    </w:p>
    <w:p w14:paraId="4F5196E2" w14:textId="77777777" w:rsidR="00CF283F" w:rsidRPr="003651D9" w:rsidRDefault="00CF283F" w:rsidP="000807AC">
      <w:pPr>
        <w:pStyle w:val="BodyText"/>
      </w:pPr>
    </w:p>
    <w:p w14:paraId="081640BC" w14:textId="77777777" w:rsidR="007400C4" w:rsidRPr="003651D9" w:rsidRDefault="007400C4" w:rsidP="00663624">
      <w:pPr>
        <w:pStyle w:val="BodyText"/>
      </w:pPr>
    </w:p>
    <w:p w14:paraId="58BE1D99" w14:textId="77777777" w:rsidR="00482DC2" w:rsidRPr="003651D9" w:rsidRDefault="00CF283F" w:rsidP="000807AC">
      <w:pPr>
        <w:pStyle w:val="BodyText"/>
        <w:jc w:val="center"/>
        <w:rPr>
          <w:b/>
          <w:sz w:val="44"/>
          <w:szCs w:val="44"/>
        </w:rPr>
      </w:pPr>
      <w:r w:rsidRPr="003651D9">
        <w:rPr>
          <w:b/>
          <w:sz w:val="44"/>
          <w:szCs w:val="44"/>
        </w:rPr>
        <w:t>IHE &lt;</w:t>
      </w:r>
      <w:r w:rsidR="006E1DC7">
        <w:rPr>
          <w:b/>
          <w:sz w:val="44"/>
          <w:szCs w:val="44"/>
        </w:rPr>
        <w:t>PCC</w:t>
      </w:r>
      <w:r w:rsidRPr="003651D9">
        <w:rPr>
          <w:b/>
          <w:sz w:val="44"/>
          <w:szCs w:val="44"/>
        </w:rPr>
        <w:t>&gt;</w:t>
      </w:r>
    </w:p>
    <w:p w14:paraId="1082645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550AE81" w14:textId="77777777" w:rsidR="00CF283F" w:rsidRPr="003651D9" w:rsidRDefault="00CF283F" w:rsidP="000807AC">
      <w:pPr>
        <w:pStyle w:val="BodyText"/>
      </w:pPr>
    </w:p>
    <w:p w14:paraId="33437497" w14:textId="77777777" w:rsidR="00656A6B" w:rsidRPr="003651D9" w:rsidRDefault="00656A6B" w:rsidP="000807AC">
      <w:pPr>
        <w:pStyle w:val="BodyText"/>
      </w:pPr>
    </w:p>
    <w:p w14:paraId="3DDC83B9" w14:textId="77777777" w:rsidR="00CF283F" w:rsidRPr="003651D9" w:rsidRDefault="00CF283F" w:rsidP="00663624">
      <w:pPr>
        <w:jc w:val="center"/>
        <w:rPr>
          <w:b/>
          <w:sz w:val="44"/>
          <w:szCs w:val="44"/>
        </w:rPr>
      </w:pPr>
      <w:r w:rsidRPr="003651D9">
        <w:rPr>
          <w:b/>
          <w:sz w:val="44"/>
          <w:szCs w:val="44"/>
        </w:rPr>
        <w:t>&lt;</w:t>
      </w:r>
      <w:r w:rsidR="006E1DC7">
        <w:rPr>
          <w:b/>
          <w:sz w:val="44"/>
          <w:szCs w:val="44"/>
        </w:rPr>
        <w:t>Remote Patient Monitoring</w:t>
      </w:r>
      <w:r w:rsidR="000F613A" w:rsidRPr="003651D9">
        <w:rPr>
          <w:b/>
          <w:sz w:val="44"/>
          <w:szCs w:val="44"/>
        </w:rPr>
        <w:t xml:space="preserve"> </w:t>
      </w:r>
      <w:r w:rsidRPr="003651D9">
        <w:rPr>
          <w:b/>
          <w:sz w:val="44"/>
          <w:szCs w:val="44"/>
        </w:rPr>
        <w:br/>
        <w:t>(</w:t>
      </w:r>
      <w:r w:rsidR="006E1DC7">
        <w:rPr>
          <w:b/>
          <w:sz w:val="44"/>
          <w:szCs w:val="44"/>
        </w:rPr>
        <w:t>RPM</w:t>
      </w:r>
      <w:r w:rsidRPr="003651D9">
        <w:rPr>
          <w:b/>
          <w:sz w:val="44"/>
          <w:szCs w:val="44"/>
        </w:rPr>
        <w:t>)&gt;</w:t>
      </w:r>
    </w:p>
    <w:p w14:paraId="4FB612E5" w14:textId="77777777" w:rsidR="00CF283F" w:rsidRPr="003651D9" w:rsidRDefault="00CF283F" w:rsidP="000125FF">
      <w:pPr>
        <w:pStyle w:val="BodyText"/>
      </w:pPr>
    </w:p>
    <w:p w14:paraId="16FFA7FF" w14:textId="77777777" w:rsidR="007400C4" w:rsidRPr="003651D9" w:rsidRDefault="007400C4" w:rsidP="000125FF">
      <w:pPr>
        <w:pStyle w:val="BodyText"/>
      </w:pPr>
    </w:p>
    <w:p w14:paraId="68DC9C14" w14:textId="77777777" w:rsidR="00C1037F" w:rsidRPr="003651D9" w:rsidRDefault="00C1037F" w:rsidP="000125FF">
      <w:pPr>
        <w:pStyle w:val="BodyText"/>
      </w:pPr>
    </w:p>
    <w:p w14:paraId="725C9F2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66538179"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C9AF02D" w14:textId="77777777" w:rsidR="009D125C" w:rsidRPr="003651D9" w:rsidRDefault="009D125C">
      <w:pPr>
        <w:pStyle w:val="BodyText"/>
      </w:pPr>
    </w:p>
    <w:p w14:paraId="4EFCB36E" w14:textId="77777777" w:rsidR="009D125C" w:rsidRPr="003651D9" w:rsidRDefault="009D125C">
      <w:pPr>
        <w:pStyle w:val="BodyText"/>
      </w:pPr>
    </w:p>
    <w:p w14:paraId="4F7C6EEF" w14:textId="77777777" w:rsidR="00A910E1" w:rsidRPr="003651D9" w:rsidRDefault="00A910E1" w:rsidP="00AC7C88">
      <w:pPr>
        <w:pStyle w:val="BodyText"/>
      </w:pPr>
      <w:r w:rsidRPr="003651D9">
        <w:t>Date:</w:t>
      </w:r>
      <w:r w:rsidRPr="003651D9">
        <w:tab/>
      </w:r>
      <w:r w:rsidRPr="003651D9">
        <w:tab/>
        <w:t>&lt;</w:t>
      </w:r>
      <w:r w:rsidR="00BC7584" w:rsidRPr="003651D9">
        <w:t>Month</w:t>
      </w:r>
      <w:r w:rsidRPr="003651D9">
        <w:t xml:space="preserve"> </w:t>
      </w:r>
      <w:r w:rsidR="009D125C" w:rsidRPr="003651D9">
        <w:t>xx</w:t>
      </w:r>
      <w:r w:rsidR="004F5211" w:rsidRPr="003651D9">
        <w:t>, 20</w:t>
      </w:r>
      <w:r w:rsidR="009D125C" w:rsidRPr="003651D9">
        <w:t>xx</w:t>
      </w:r>
      <w:r w:rsidRPr="003651D9">
        <w:t>&gt;</w:t>
      </w:r>
    </w:p>
    <w:p w14:paraId="73B896D8" w14:textId="77777777" w:rsidR="00603ED5" w:rsidRPr="003651D9" w:rsidRDefault="00A910E1" w:rsidP="00AC7C88">
      <w:pPr>
        <w:pStyle w:val="BodyText"/>
      </w:pPr>
      <w:r w:rsidRPr="003651D9">
        <w:t>Author:</w:t>
      </w:r>
      <w:r w:rsidRPr="003651D9">
        <w:tab/>
        <w:t>&lt;</w:t>
      </w:r>
      <w:r w:rsidR="006263EA" w:rsidRPr="003651D9">
        <w:t>Author Name</w:t>
      </w:r>
      <w:r w:rsidR="00656A6B" w:rsidRPr="003651D9">
        <w:t xml:space="preserve"> or Technical Committee Name&gt;</w:t>
      </w:r>
    </w:p>
    <w:p w14:paraId="0B7FDC60" w14:textId="77777777"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433604C0"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0A61043B"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46EC140A"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9C99DD8"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76B95BFB"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400A9755"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715C6820"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01138213"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6471BC7C"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A58D9F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3DAF5DEE"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0BB35519"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79D447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FBC1BF5" w14:textId="77777777" w:rsidR="007A7BF7" w:rsidRPr="003651D9" w:rsidRDefault="000717A7" w:rsidP="007A7BF7">
      <w:pPr>
        <w:pStyle w:val="EditorInstructions"/>
      </w:pPr>
      <w:r w:rsidRPr="003651D9">
        <w:t>Amend s</w:t>
      </w:r>
      <w:r w:rsidR="007A7BF7" w:rsidRPr="003651D9">
        <w:t>ection X.X by the following:</w:t>
      </w:r>
    </w:p>
    <w:p w14:paraId="4E897B44"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0B4AC3D0" w14:textId="77777777" w:rsidR="005410F9" w:rsidRPr="003651D9" w:rsidRDefault="005410F9" w:rsidP="00BE5916">
      <w:pPr>
        <w:pStyle w:val="BodyText"/>
      </w:pPr>
    </w:p>
    <w:p w14:paraId="4E46A973"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07DF850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24FF5F19"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73EFF7BA"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57FF9CDF"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431EC0F" w14:textId="77777777" w:rsidR="00BE5916" w:rsidRPr="003651D9" w:rsidRDefault="00BE5916" w:rsidP="000470A5">
      <w:pPr>
        <w:pStyle w:val="BodyText"/>
      </w:pPr>
    </w:p>
    <w:p w14:paraId="0A39B526"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62E72109" w14:textId="77777777" w:rsidR="004D69C3" w:rsidRPr="003651D9" w:rsidRDefault="004D69C3" w:rsidP="00597DB2"/>
    <w:p w14:paraId="57EB32E1" w14:textId="77777777" w:rsidR="006E1DC7" w:rsidRPr="00F5403A"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12696292" w:history="1">
        <w:r w:rsidR="006E1DC7" w:rsidRPr="000D1533">
          <w:rPr>
            <w:rStyle w:val="Hyperlink"/>
            <w:noProof/>
          </w:rPr>
          <w:t>Introduction to this Supplement</w:t>
        </w:r>
        <w:r w:rsidR="006E1DC7">
          <w:rPr>
            <w:noProof/>
            <w:webHidden/>
          </w:rPr>
          <w:tab/>
        </w:r>
        <w:r w:rsidR="006E1DC7">
          <w:rPr>
            <w:noProof/>
            <w:webHidden/>
          </w:rPr>
          <w:fldChar w:fldCharType="begin"/>
        </w:r>
        <w:r w:rsidR="006E1DC7">
          <w:rPr>
            <w:noProof/>
            <w:webHidden/>
          </w:rPr>
          <w:instrText xml:space="preserve"> PAGEREF _Toc412696292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750BCF0E" w14:textId="77777777" w:rsidR="006E1DC7" w:rsidRPr="00F5403A" w:rsidRDefault="00C943C7">
      <w:pPr>
        <w:pStyle w:val="TOC2"/>
        <w:rPr>
          <w:rFonts w:ascii="Calibri" w:hAnsi="Calibri"/>
          <w:noProof/>
          <w:sz w:val="22"/>
          <w:szCs w:val="22"/>
        </w:rPr>
      </w:pPr>
      <w:hyperlink w:anchor="_Toc412696293" w:history="1">
        <w:r w:rsidR="006E1DC7" w:rsidRPr="000D1533">
          <w:rPr>
            <w:rStyle w:val="Hyperlink"/>
            <w:noProof/>
          </w:rPr>
          <w:t>Open Issues and Questions</w:t>
        </w:r>
        <w:r w:rsidR="006E1DC7">
          <w:rPr>
            <w:noProof/>
            <w:webHidden/>
          </w:rPr>
          <w:tab/>
        </w:r>
        <w:r w:rsidR="006E1DC7">
          <w:rPr>
            <w:noProof/>
            <w:webHidden/>
          </w:rPr>
          <w:fldChar w:fldCharType="begin"/>
        </w:r>
        <w:r w:rsidR="006E1DC7">
          <w:rPr>
            <w:noProof/>
            <w:webHidden/>
          </w:rPr>
          <w:instrText xml:space="preserve"> PAGEREF _Toc412696293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61134CD0" w14:textId="77777777" w:rsidR="006E1DC7" w:rsidRPr="00F5403A" w:rsidRDefault="00C943C7">
      <w:pPr>
        <w:pStyle w:val="TOC2"/>
        <w:rPr>
          <w:rFonts w:ascii="Calibri" w:hAnsi="Calibri"/>
          <w:noProof/>
          <w:sz w:val="22"/>
          <w:szCs w:val="22"/>
        </w:rPr>
      </w:pPr>
      <w:hyperlink w:anchor="_Toc412696294" w:history="1">
        <w:r w:rsidR="006E1DC7" w:rsidRPr="000D1533">
          <w:rPr>
            <w:rStyle w:val="Hyperlink"/>
            <w:noProof/>
          </w:rPr>
          <w:t>Closed Issues</w:t>
        </w:r>
        <w:r w:rsidR="006E1DC7">
          <w:rPr>
            <w:noProof/>
            <w:webHidden/>
          </w:rPr>
          <w:tab/>
        </w:r>
        <w:r w:rsidR="006E1DC7">
          <w:rPr>
            <w:noProof/>
            <w:webHidden/>
          </w:rPr>
          <w:fldChar w:fldCharType="begin"/>
        </w:r>
        <w:r w:rsidR="006E1DC7">
          <w:rPr>
            <w:noProof/>
            <w:webHidden/>
          </w:rPr>
          <w:instrText xml:space="preserve"> PAGEREF _Toc412696294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3C76A3CD" w14:textId="77777777" w:rsidR="006E1DC7" w:rsidRPr="00F5403A" w:rsidRDefault="00C943C7">
      <w:pPr>
        <w:pStyle w:val="TOC1"/>
        <w:rPr>
          <w:rFonts w:ascii="Calibri" w:hAnsi="Calibri"/>
          <w:noProof/>
          <w:sz w:val="22"/>
          <w:szCs w:val="22"/>
        </w:rPr>
      </w:pPr>
      <w:hyperlink w:anchor="_Toc412696295" w:history="1">
        <w:r w:rsidR="006E1DC7" w:rsidRPr="000D1533">
          <w:rPr>
            <w:rStyle w:val="Hyperlink"/>
            <w:noProof/>
          </w:rPr>
          <w:t>General Introduction</w:t>
        </w:r>
        <w:r w:rsidR="006E1DC7">
          <w:rPr>
            <w:noProof/>
            <w:webHidden/>
          </w:rPr>
          <w:tab/>
        </w:r>
        <w:r w:rsidR="006E1DC7">
          <w:rPr>
            <w:noProof/>
            <w:webHidden/>
          </w:rPr>
          <w:fldChar w:fldCharType="begin"/>
        </w:r>
        <w:r w:rsidR="006E1DC7">
          <w:rPr>
            <w:noProof/>
            <w:webHidden/>
          </w:rPr>
          <w:instrText xml:space="preserve"> PAGEREF _Toc412696295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2E76B9F4" w14:textId="77777777" w:rsidR="006E1DC7" w:rsidRPr="00F5403A" w:rsidRDefault="00C943C7">
      <w:pPr>
        <w:pStyle w:val="TOC1"/>
        <w:rPr>
          <w:rFonts w:ascii="Calibri" w:hAnsi="Calibri"/>
          <w:noProof/>
          <w:sz w:val="22"/>
          <w:szCs w:val="22"/>
        </w:rPr>
      </w:pPr>
      <w:hyperlink w:anchor="_Toc412696296" w:history="1">
        <w:r w:rsidR="006E1DC7" w:rsidRPr="000D1533">
          <w:rPr>
            <w:rStyle w:val="Hyperlink"/>
            <w:noProof/>
          </w:rPr>
          <w:t>Appendix A - Actor Summary Definitions</w:t>
        </w:r>
        <w:r w:rsidR="006E1DC7">
          <w:rPr>
            <w:noProof/>
            <w:webHidden/>
          </w:rPr>
          <w:tab/>
        </w:r>
        <w:r w:rsidR="006E1DC7">
          <w:rPr>
            <w:noProof/>
            <w:webHidden/>
          </w:rPr>
          <w:fldChar w:fldCharType="begin"/>
        </w:r>
        <w:r w:rsidR="006E1DC7">
          <w:rPr>
            <w:noProof/>
            <w:webHidden/>
          </w:rPr>
          <w:instrText xml:space="preserve"> PAGEREF _Toc412696296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1BC88E40" w14:textId="77777777" w:rsidR="006E1DC7" w:rsidRPr="00F5403A" w:rsidRDefault="00C943C7">
      <w:pPr>
        <w:pStyle w:val="TOC1"/>
        <w:rPr>
          <w:rFonts w:ascii="Calibri" w:hAnsi="Calibri"/>
          <w:noProof/>
          <w:sz w:val="22"/>
          <w:szCs w:val="22"/>
        </w:rPr>
      </w:pPr>
      <w:hyperlink w:anchor="_Toc412696297" w:history="1">
        <w:r w:rsidR="006E1DC7" w:rsidRPr="000D1533">
          <w:rPr>
            <w:rStyle w:val="Hyperlink"/>
            <w:noProof/>
          </w:rPr>
          <w:t>Appendix B - Transaction Summary Definitions</w:t>
        </w:r>
        <w:r w:rsidR="006E1DC7">
          <w:rPr>
            <w:noProof/>
            <w:webHidden/>
          </w:rPr>
          <w:tab/>
        </w:r>
        <w:r w:rsidR="006E1DC7">
          <w:rPr>
            <w:noProof/>
            <w:webHidden/>
          </w:rPr>
          <w:fldChar w:fldCharType="begin"/>
        </w:r>
        <w:r w:rsidR="006E1DC7">
          <w:rPr>
            <w:noProof/>
            <w:webHidden/>
          </w:rPr>
          <w:instrText xml:space="preserve"> PAGEREF _Toc412696297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7805E119" w14:textId="77777777" w:rsidR="006E1DC7" w:rsidRPr="00F5403A" w:rsidRDefault="00C943C7">
      <w:pPr>
        <w:pStyle w:val="TOC1"/>
        <w:rPr>
          <w:rFonts w:ascii="Calibri" w:hAnsi="Calibri"/>
          <w:noProof/>
          <w:sz w:val="22"/>
          <w:szCs w:val="22"/>
        </w:rPr>
      </w:pPr>
      <w:hyperlink w:anchor="_Toc412696298" w:history="1">
        <w:r w:rsidR="006E1DC7" w:rsidRPr="000D1533">
          <w:rPr>
            <w:rStyle w:val="Hyperlink"/>
            <w:noProof/>
          </w:rPr>
          <w:t>Glossary</w:t>
        </w:r>
        <w:r w:rsidR="006E1DC7">
          <w:rPr>
            <w:noProof/>
            <w:webHidden/>
          </w:rPr>
          <w:tab/>
        </w:r>
        <w:r w:rsidR="006E1DC7">
          <w:rPr>
            <w:noProof/>
            <w:webHidden/>
          </w:rPr>
          <w:fldChar w:fldCharType="begin"/>
        </w:r>
        <w:r w:rsidR="006E1DC7">
          <w:rPr>
            <w:noProof/>
            <w:webHidden/>
          </w:rPr>
          <w:instrText xml:space="preserve"> PAGEREF _Toc412696298 \h </w:instrText>
        </w:r>
        <w:r w:rsidR="006E1DC7">
          <w:rPr>
            <w:noProof/>
            <w:webHidden/>
          </w:rPr>
        </w:r>
        <w:r w:rsidR="006E1DC7">
          <w:rPr>
            <w:noProof/>
            <w:webHidden/>
          </w:rPr>
          <w:fldChar w:fldCharType="separate"/>
        </w:r>
        <w:r w:rsidR="006E1DC7">
          <w:rPr>
            <w:noProof/>
            <w:webHidden/>
          </w:rPr>
          <w:t>10</w:t>
        </w:r>
        <w:r w:rsidR="006E1DC7">
          <w:rPr>
            <w:noProof/>
            <w:webHidden/>
          </w:rPr>
          <w:fldChar w:fldCharType="end"/>
        </w:r>
      </w:hyperlink>
    </w:p>
    <w:p w14:paraId="14997099" w14:textId="77777777" w:rsidR="006E1DC7" w:rsidRPr="00F5403A" w:rsidRDefault="00C943C7">
      <w:pPr>
        <w:pStyle w:val="TOC1"/>
        <w:rPr>
          <w:rFonts w:ascii="Calibri" w:hAnsi="Calibri"/>
          <w:noProof/>
          <w:sz w:val="22"/>
          <w:szCs w:val="22"/>
        </w:rPr>
      </w:pPr>
      <w:hyperlink w:anchor="_Toc412696299" w:history="1">
        <w:r w:rsidR="006E1DC7" w:rsidRPr="000D1533">
          <w:rPr>
            <w:rStyle w:val="Hyperlink"/>
            <w:noProof/>
          </w:rPr>
          <w:t>Volume 1 – Profiles</w:t>
        </w:r>
        <w:r w:rsidR="006E1DC7">
          <w:rPr>
            <w:noProof/>
            <w:webHidden/>
          </w:rPr>
          <w:tab/>
        </w:r>
        <w:r w:rsidR="006E1DC7">
          <w:rPr>
            <w:noProof/>
            <w:webHidden/>
          </w:rPr>
          <w:fldChar w:fldCharType="begin"/>
        </w:r>
        <w:r w:rsidR="006E1DC7">
          <w:rPr>
            <w:noProof/>
            <w:webHidden/>
          </w:rPr>
          <w:instrText xml:space="preserve"> PAGEREF _Toc412696299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5D816271" w14:textId="77777777" w:rsidR="006E1DC7" w:rsidRPr="00F5403A" w:rsidRDefault="00C943C7">
      <w:pPr>
        <w:pStyle w:val="TOC2"/>
        <w:rPr>
          <w:rFonts w:ascii="Calibri" w:hAnsi="Calibri"/>
          <w:noProof/>
          <w:sz w:val="22"/>
          <w:szCs w:val="22"/>
        </w:rPr>
      </w:pPr>
      <w:hyperlink w:anchor="_Toc412696300" w:history="1">
        <w:r w:rsidR="006E1DC7" w:rsidRPr="000D1533">
          <w:rPr>
            <w:rStyle w:val="Hyperlink"/>
            <w:noProof/>
          </w:rPr>
          <w:t>&lt;</w:t>
        </w:r>
        <w:r w:rsidR="006E1DC7" w:rsidRPr="000D1533">
          <w:rPr>
            <w:rStyle w:val="Hyperlink"/>
            <w:i/>
            <w:noProof/>
          </w:rPr>
          <w:t>Copyright Licenses&gt;</w:t>
        </w:r>
        <w:r w:rsidR="006E1DC7">
          <w:rPr>
            <w:noProof/>
            <w:webHidden/>
          </w:rPr>
          <w:tab/>
        </w:r>
        <w:r w:rsidR="006E1DC7">
          <w:rPr>
            <w:noProof/>
            <w:webHidden/>
          </w:rPr>
          <w:fldChar w:fldCharType="begin"/>
        </w:r>
        <w:r w:rsidR="006E1DC7">
          <w:rPr>
            <w:noProof/>
            <w:webHidden/>
          </w:rPr>
          <w:instrText xml:space="preserve"> PAGEREF _Toc412696300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47AA601E" w14:textId="77777777" w:rsidR="006E1DC7" w:rsidRPr="00F5403A" w:rsidRDefault="00C943C7">
      <w:pPr>
        <w:pStyle w:val="TOC2"/>
        <w:rPr>
          <w:rFonts w:ascii="Calibri" w:hAnsi="Calibri"/>
          <w:noProof/>
          <w:sz w:val="22"/>
          <w:szCs w:val="22"/>
        </w:rPr>
      </w:pPr>
      <w:hyperlink w:anchor="_Toc412696301" w:history="1">
        <w:r w:rsidR="006E1DC7" w:rsidRPr="000D1533">
          <w:rPr>
            <w:rStyle w:val="Hyperlink"/>
            <w:noProof/>
          </w:rPr>
          <w:t>&lt;</w:t>
        </w:r>
        <w:r w:rsidR="006E1DC7" w:rsidRPr="000D1533">
          <w:rPr>
            <w:rStyle w:val="Hyperlink"/>
            <w:i/>
            <w:noProof/>
          </w:rPr>
          <w:t>Domain-specific additions&gt;</w:t>
        </w:r>
        <w:r w:rsidR="006E1DC7">
          <w:rPr>
            <w:noProof/>
            <w:webHidden/>
          </w:rPr>
          <w:tab/>
        </w:r>
        <w:r w:rsidR="006E1DC7">
          <w:rPr>
            <w:noProof/>
            <w:webHidden/>
          </w:rPr>
          <w:fldChar w:fldCharType="begin"/>
        </w:r>
        <w:r w:rsidR="006E1DC7">
          <w:rPr>
            <w:noProof/>
            <w:webHidden/>
          </w:rPr>
          <w:instrText xml:space="preserve"> PAGEREF _Toc412696301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6E363B48" w14:textId="77777777" w:rsidR="006E1DC7" w:rsidRPr="00F5403A" w:rsidRDefault="00C943C7">
      <w:pPr>
        <w:pStyle w:val="TOC1"/>
        <w:rPr>
          <w:rFonts w:ascii="Calibri" w:hAnsi="Calibri"/>
          <w:noProof/>
          <w:sz w:val="22"/>
          <w:szCs w:val="22"/>
        </w:rPr>
      </w:pPr>
      <w:hyperlink w:anchor="_Toc412696302" w:history="1">
        <w:r w:rsidR="006E1DC7" w:rsidRPr="000D1533">
          <w:rPr>
            <w:rStyle w:val="Hyperlink"/>
            <w:noProof/>
          </w:rPr>
          <w:t>X Remote Patient Monitoring (RPM) Profile</w:t>
        </w:r>
        <w:r w:rsidR="006E1DC7">
          <w:rPr>
            <w:noProof/>
            <w:webHidden/>
          </w:rPr>
          <w:tab/>
        </w:r>
        <w:r w:rsidR="006E1DC7">
          <w:rPr>
            <w:noProof/>
            <w:webHidden/>
          </w:rPr>
          <w:fldChar w:fldCharType="begin"/>
        </w:r>
        <w:r w:rsidR="006E1DC7">
          <w:rPr>
            <w:noProof/>
            <w:webHidden/>
          </w:rPr>
          <w:instrText xml:space="preserve"> PAGEREF _Toc412696302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318D37F0" w14:textId="77777777" w:rsidR="006E1DC7" w:rsidRPr="00F5403A" w:rsidRDefault="00C943C7">
      <w:pPr>
        <w:pStyle w:val="TOC2"/>
        <w:rPr>
          <w:rFonts w:ascii="Calibri" w:hAnsi="Calibri"/>
          <w:noProof/>
          <w:sz w:val="22"/>
          <w:szCs w:val="22"/>
        </w:rPr>
      </w:pPr>
      <w:hyperlink w:anchor="_Toc412696303" w:history="1">
        <w:r w:rsidR="006E1DC7" w:rsidRPr="000D1533">
          <w:rPr>
            <w:rStyle w:val="Hyperlink"/>
            <w:noProof/>
          </w:rPr>
          <w:t>X.1 RPM Actors, Transactions, and Content Modules</w:t>
        </w:r>
        <w:r w:rsidR="006E1DC7">
          <w:rPr>
            <w:noProof/>
            <w:webHidden/>
          </w:rPr>
          <w:tab/>
        </w:r>
        <w:r w:rsidR="006E1DC7">
          <w:rPr>
            <w:noProof/>
            <w:webHidden/>
          </w:rPr>
          <w:fldChar w:fldCharType="begin"/>
        </w:r>
        <w:r w:rsidR="006E1DC7">
          <w:rPr>
            <w:noProof/>
            <w:webHidden/>
          </w:rPr>
          <w:instrText xml:space="preserve"> PAGEREF _Toc412696303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11A7B28E" w14:textId="77777777" w:rsidR="006E1DC7" w:rsidRPr="00F5403A" w:rsidRDefault="00C943C7">
      <w:pPr>
        <w:pStyle w:val="TOC3"/>
        <w:rPr>
          <w:rFonts w:ascii="Calibri" w:hAnsi="Calibri"/>
          <w:noProof/>
          <w:sz w:val="22"/>
          <w:szCs w:val="22"/>
        </w:rPr>
      </w:pPr>
      <w:hyperlink w:anchor="_Toc412696304" w:history="1">
        <w:r w:rsidR="006E1DC7" w:rsidRPr="000D1533">
          <w:rPr>
            <w:rStyle w:val="Hyperlink"/>
            <w:bCs/>
            <w:noProof/>
          </w:rPr>
          <w:t>X.1.1 Actor Descriptions and Actor Profile Requirements</w:t>
        </w:r>
        <w:r w:rsidR="006E1DC7">
          <w:rPr>
            <w:noProof/>
            <w:webHidden/>
          </w:rPr>
          <w:tab/>
        </w:r>
        <w:r w:rsidR="006E1DC7">
          <w:rPr>
            <w:noProof/>
            <w:webHidden/>
          </w:rPr>
          <w:fldChar w:fldCharType="begin"/>
        </w:r>
        <w:r w:rsidR="006E1DC7">
          <w:rPr>
            <w:noProof/>
            <w:webHidden/>
          </w:rPr>
          <w:instrText xml:space="preserve"> PAGEREF _Toc412696304 \h </w:instrText>
        </w:r>
        <w:r w:rsidR="006E1DC7">
          <w:rPr>
            <w:noProof/>
            <w:webHidden/>
          </w:rPr>
        </w:r>
        <w:r w:rsidR="006E1DC7">
          <w:rPr>
            <w:noProof/>
            <w:webHidden/>
          </w:rPr>
          <w:fldChar w:fldCharType="separate"/>
        </w:r>
        <w:r w:rsidR="006E1DC7">
          <w:rPr>
            <w:noProof/>
            <w:webHidden/>
          </w:rPr>
          <w:t>17</w:t>
        </w:r>
        <w:r w:rsidR="006E1DC7">
          <w:rPr>
            <w:noProof/>
            <w:webHidden/>
          </w:rPr>
          <w:fldChar w:fldCharType="end"/>
        </w:r>
      </w:hyperlink>
    </w:p>
    <w:p w14:paraId="6979A62F" w14:textId="77777777" w:rsidR="006E1DC7" w:rsidRPr="00F5403A" w:rsidRDefault="00C943C7">
      <w:pPr>
        <w:pStyle w:val="TOC4"/>
        <w:rPr>
          <w:rFonts w:ascii="Calibri" w:hAnsi="Calibri"/>
          <w:noProof/>
          <w:sz w:val="22"/>
          <w:szCs w:val="22"/>
        </w:rPr>
      </w:pPr>
      <w:hyperlink w:anchor="_Toc412696305" w:history="1">
        <w:r w:rsidR="006E1DC7" w:rsidRPr="000D1533">
          <w:rPr>
            <w:rStyle w:val="Hyperlink"/>
            <w:noProof/>
          </w:rPr>
          <w:t>X.1.1.1 &lt;Actor A&gt;</w:t>
        </w:r>
        <w:r w:rsidR="006E1DC7">
          <w:rPr>
            <w:noProof/>
            <w:webHidden/>
          </w:rPr>
          <w:tab/>
        </w:r>
        <w:r w:rsidR="006E1DC7">
          <w:rPr>
            <w:noProof/>
            <w:webHidden/>
          </w:rPr>
          <w:fldChar w:fldCharType="begin"/>
        </w:r>
        <w:r w:rsidR="006E1DC7">
          <w:rPr>
            <w:noProof/>
            <w:webHidden/>
          </w:rPr>
          <w:instrText xml:space="preserve"> PAGEREF _Toc412696305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7AE9468B" w14:textId="77777777" w:rsidR="006E1DC7" w:rsidRPr="00F5403A" w:rsidRDefault="00C943C7">
      <w:pPr>
        <w:pStyle w:val="TOC4"/>
        <w:rPr>
          <w:rFonts w:ascii="Calibri" w:hAnsi="Calibri"/>
          <w:noProof/>
          <w:sz w:val="22"/>
          <w:szCs w:val="22"/>
        </w:rPr>
      </w:pPr>
      <w:hyperlink w:anchor="_Toc412696306" w:history="1">
        <w:r w:rsidR="006E1DC7" w:rsidRPr="000D1533">
          <w:rPr>
            <w:rStyle w:val="Hyperlink"/>
            <w:noProof/>
          </w:rPr>
          <w:t>X.1.1.2 &lt;Actor B&gt;</w:t>
        </w:r>
        <w:r w:rsidR="006E1DC7">
          <w:rPr>
            <w:noProof/>
            <w:webHidden/>
          </w:rPr>
          <w:tab/>
        </w:r>
        <w:r w:rsidR="006E1DC7">
          <w:rPr>
            <w:noProof/>
            <w:webHidden/>
          </w:rPr>
          <w:fldChar w:fldCharType="begin"/>
        </w:r>
        <w:r w:rsidR="006E1DC7">
          <w:rPr>
            <w:noProof/>
            <w:webHidden/>
          </w:rPr>
          <w:instrText xml:space="preserve"> PAGEREF _Toc412696306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62442AC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X.2 </w:t>
      </w:r>
      <w:del w:id="0" w:author="Keith W. Boone" w:date="2015-03-04T12:03:00Z">
        <w:r w:rsidRPr="000D1533" w:rsidDel="002C1312">
          <w:rPr>
            <w:rStyle w:val="Hyperlink"/>
            <w:noProof/>
          </w:rPr>
          <w:delText xml:space="preserve">&lt;Profile Acronym&gt; </w:delText>
        </w:r>
      </w:del>
      <w:ins w:id="1" w:author="Keith W. Boone" w:date="2015-03-04T12:03:00Z">
        <w:r w:rsidR="002C1312">
          <w:rPr>
            <w:rStyle w:val="Hyperlink"/>
            <w:noProof/>
          </w:rPr>
          <w:t xml:space="preserve">RPM </w:t>
        </w:r>
      </w:ins>
      <w:r w:rsidRPr="000D1533">
        <w:rPr>
          <w:rStyle w:val="Hyperlink"/>
          <w:noProof/>
        </w:rPr>
        <w:t>Actor Options</w:t>
      </w:r>
      <w:r>
        <w:rPr>
          <w:noProof/>
          <w:webHidden/>
        </w:rPr>
        <w:tab/>
      </w:r>
      <w:r>
        <w:rPr>
          <w:noProof/>
          <w:webHidden/>
        </w:rPr>
        <w:fldChar w:fldCharType="begin"/>
      </w:r>
      <w:r>
        <w:rPr>
          <w:noProof/>
          <w:webHidden/>
        </w:rPr>
        <w:instrText xml:space="preserve"> PAGEREF _Toc412696307 \h </w:instrText>
      </w:r>
      <w:r>
        <w:rPr>
          <w:noProof/>
          <w:webHidden/>
        </w:rPr>
      </w:r>
      <w:r>
        <w:rPr>
          <w:noProof/>
          <w:webHidden/>
        </w:rPr>
        <w:fldChar w:fldCharType="separate"/>
      </w:r>
      <w:r>
        <w:rPr>
          <w:noProof/>
          <w:webHidden/>
        </w:rPr>
        <w:t>20</w:t>
      </w:r>
      <w:r>
        <w:rPr>
          <w:noProof/>
          <w:webHidden/>
        </w:rPr>
        <w:fldChar w:fldCharType="end"/>
      </w:r>
      <w:r w:rsidRPr="000D1533">
        <w:rPr>
          <w:rStyle w:val="Hyperlink"/>
          <w:noProof/>
        </w:rPr>
        <w:fldChar w:fldCharType="end"/>
      </w:r>
    </w:p>
    <w:p w14:paraId="6C2AA7F4" w14:textId="77777777" w:rsidR="006E1DC7" w:rsidRPr="00F5403A" w:rsidRDefault="00C943C7">
      <w:pPr>
        <w:pStyle w:val="TOC3"/>
        <w:rPr>
          <w:rFonts w:ascii="Calibri" w:hAnsi="Calibri"/>
          <w:noProof/>
          <w:sz w:val="22"/>
          <w:szCs w:val="22"/>
        </w:rPr>
      </w:pPr>
      <w:hyperlink w:anchor="_Toc412696308" w:history="1">
        <w:r w:rsidR="006E1DC7" w:rsidRPr="000D1533">
          <w:rPr>
            <w:rStyle w:val="Hyperlink"/>
            <w:noProof/>
          </w:rPr>
          <w:t>X.2.1 &lt;Option Name&gt;</w:t>
        </w:r>
        <w:r w:rsidR="006E1DC7">
          <w:rPr>
            <w:noProof/>
            <w:webHidden/>
          </w:rPr>
          <w:tab/>
        </w:r>
        <w:r w:rsidR="006E1DC7">
          <w:rPr>
            <w:noProof/>
            <w:webHidden/>
          </w:rPr>
          <w:fldChar w:fldCharType="begin"/>
        </w:r>
        <w:r w:rsidR="006E1DC7">
          <w:rPr>
            <w:noProof/>
            <w:webHidden/>
          </w:rPr>
          <w:instrText xml:space="preserve"> PAGEREF _Toc412696308 \h </w:instrText>
        </w:r>
        <w:r w:rsidR="006E1DC7">
          <w:rPr>
            <w:noProof/>
            <w:webHidden/>
          </w:rPr>
        </w:r>
        <w:r w:rsidR="006E1DC7">
          <w:rPr>
            <w:noProof/>
            <w:webHidden/>
          </w:rPr>
          <w:fldChar w:fldCharType="separate"/>
        </w:r>
        <w:r w:rsidR="006E1DC7">
          <w:rPr>
            <w:noProof/>
            <w:webHidden/>
          </w:rPr>
          <w:t>21</w:t>
        </w:r>
        <w:r w:rsidR="006E1DC7">
          <w:rPr>
            <w:noProof/>
            <w:webHidden/>
          </w:rPr>
          <w:fldChar w:fldCharType="end"/>
        </w:r>
      </w:hyperlink>
    </w:p>
    <w:p w14:paraId="3B7A1F4C"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X.3 </w:t>
      </w:r>
      <w:del w:id="2" w:author="Keith W. Boone" w:date="2015-03-04T12:03:00Z">
        <w:r w:rsidRPr="000D1533" w:rsidDel="002C1312">
          <w:rPr>
            <w:rStyle w:val="Hyperlink"/>
            <w:noProof/>
          </w:rPr>
          <w:delText xml:space="preserve">&lt;Profile Acronym&gt; </w:delText>
        </w:r>
      </w:del>
      <w:ins w:id="3" w:author="Keith W. Boone" w:date="2015-03-04T12:03:00Z">
        <w:r w:rsidR="002C1312">
          <w:rPr>
            <w:rStyle w:val="Hyperlink"/>
            <w:noProof/>
          </w:rPr>
          <w:t xml:space="preserve">RPM </w:t>
        </w:r>
      </w:ins>
      <w:r w:rsidRPr="000D1533">
        <w:rPr>
          <w:rStyle w:val="Hyperlink"/>
          <w:noProof/>
        </w:rPr>
        <w:t>Required Actor Groupings</w:t>
      </w:r>
      <w:r>
        <w:rPr>
          <w:noProof/>
          <w:webHidden/>
        </w:rPr>
        <w:tab/>
      </w:r>
      <w:r>
        <w:rPr>
          <w:noProof/>
          <w:webHidden/>
        </w:rPr>
        <w:fldChar w:fldCharType="begin"/>
      </w:r>
      <w:r>
        <w:rPr>
          <w:noProof/>
          <w:webHidden/>
        </w:rPr>
        <w:instrText xml:space="preserve"> PAGEREF _Toc412696309 \h </w:instrText>
      </w:r>
      <w:r>
        <w:rPr>
          <w:noProof/>
          <w:webHidden/>
        </w:rPr>
      </w:r>
      <w:r>
        <w:rPr>
          <w:noProof/>
          <w:webHidden/>
        </w:rPr>
        <w:fldChar w:fldCharType="separate"/>
      </w:r>
      <w:r>
        <w:rPr>
          <w:noProof/>
          <w:webHidden/>
        </w:rPr>
        <w:t>21</w:t>
      </w:r>
      <w:r>
        <w:rPr>
          <w:noProof/>
          <w:webHidden/>
        </w:rPr>
        <w:fldChar w:fldCharType="end"/>
      </w:r>
      <w:r w:rsidRPr="000D1533">
        <w:rPr>
          <w:rStyle w:val="Hyperlink"/>
          <w:noProof/>
        </w:rPr>
        <w:fldChar w:fldCharType="end"/>
      </w:r>
    </w:p>
    <w:p w14:paraId="570F7090" w14:textId="77777777" w:rsidR="006E1DC7" w:rsidRPr="00F5403A" w:rsidRDefault="00C943C7">
      <w:pPr>
        <w:pStyle w:val="TOC2"/>
        <w:rPr>
          <w:rFonts w:ascii="Calibri" w:hAnsi="Calibri"/>
          <w:noProof/>
          <w:sz w:val="22"/>
          <w:szCs w:val="22"/>
        </w:rPr>
      </w:pPr>
      <w:hyperlink w:anchor="_Toc412696310" w:history="1">
        <w:r w:rsidR="006E1DC7" w:rsidRPr="000D1533">
          <w:rPr>
            <w:rStyle w:val="Hyperlink"/>
            <w:noProof/>
          </w:rPr>
          <w:t>X.4 RPM Overview</w:t>
        </w:r>
        <w:r w:rsidR="006E1DC7">
          <w:rPr>
            <w:noProof/>
            <w:webHidden/>
          </w:rPr>
          <w:tab/>
        </w:r>
        <w:r w:rsidR="006E1DC7">
          <w:rPr>
            <w:noProof/>
            <w:webHidden/>
          </w:rPr>
          <w:fldChar w:fldCharType="begin"/>
        </w:r>
        <w:r w:rsidR="006E1DC7">
          <w:rPr>
            <w:noProof/>
            <w:webHidden/>
          </w:rPr>
          <w:instrText xml:space="preserve"> PAGEREF _Toc412696310 \h </w:instrText>
        </w:r>
        <w:r w:rsidR="006E1DC7">
          <w:rPr>
            <w:noProof/>
            <w:webHidden/>
          </w:rPr>
        </w:r>
        <w:r w:rsidR="006E1DC7">
          <w:rPr>
            <w:noProof/>
            <w:webHidden/>
          </w:rPr>
          <w:fldChar w:fldCharType="separate"/>
        </w:r>
        <w:r w:rsidR="006E1DC7">
          <w:rPr>
            <w:noProof/>
            <w:webHidden/>
          </w:rPr>
          <w:t>23</w:t>
        </w:r>
        <w:r w:rsidR="006E1DC7">
          <w:rPr>
            <w:noProof/>
            <w:webHidden/>
          </w:rPr>
          <w:fldChar w:fldCharType="end"/>
        </w:r>
      </w:hyperlink>
    </w:p>
    <w:p w14:paraId="065E28DF" w14:textId="77777777" w:rsidR="006E1DC7" w:rsidRPr="00F5403A" w:rsidRDefault="00C943C7">
      <w:pPr>
        <w:pStyle w:val="TOC3"/>
        <w:rPr>
          <w:rFonts w:ascii="Calibri" w:hAnsi="Calibri"/>
          <w:noProof/>
          <w:sz w:val="22"/>
          <w:szCs w:val="22"/>
        </w:rPr>
      </w:pPr>
      <w:hyperlink w:anchor="_Toc412696311" w:history="1">
        <w:r w:rsidR="006E1DC7" w:rsidRPr="000D1533">
          <w:rPr>
            <w:rStyle w:val="Hyperlink"/>
            <w:bCs/>
            <w:noProof/>
          </w:rPr>
          <w:t>X.4.1 Concepts</w:t>
        </w:r>
        <w:r w:rsidR="006E1DC7">
          <w:rPr>
            <w:noProof/>
            <w:webHidden/>
          </w:rPr>
          <w:tab/>
        </w:r>
        <w:r w:rsidR="006E1DC7">
          <w:rPr>
            <w:noProof/>
            <w:webHidden/>
          </w:rPr>
          <w:fldChar w:fldCharType="begin"/>
        </w:r>
        <w:r w:rsidR="006E1DC7">
          <w:rPr>
            <w:noProof/>
            <w:webHidden/>
          </w:rPr>
          <w:instrText xml:space="preserve"> PAGEREF _Toc412696311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65529D58" w14:textId="77777777" w:rsidR="006E1DC7" w:rsidRPr="00F5403A" w:rsidRDefault="00C943C7">
      <w:pPr>
        <w:pStyle w:val="TOC3"/>
        <w:rPr>
          <w:rFonts w:ascii="Calibri" w:hAnsi="Calibri"/>
          <w:noProof/>
          <w:sz w:val="22"/>
          <w:szCs w:val="22"/>
        </w:rPr>
      </w:pPr>
      <w:hyperlink w:anchor="_Toc412696312" w:history="1">
        <w:r w:rsidR="006E1DC7" w:rsidRPr="000D1533">
          <w:rPr>
            <w:rStyle w:val="Hyperlink"/>
            <w:bCs/>
            <w:noProof/>
          </w:rPr>
          <w:t>X.4.2 Use Cases</w:t>
        </w:r>
        <w:r w:rsidR="006E1DC7">
          <w:rPr>
            <w:noProof/>
            <w:webHidden/>
          </w:rPr>
          <w:tab/>
        </w:r>
        <w:r w:rsidR="006E1DC7">
          <w:rPr>
            <w:noProof/>
            <w:webHidden/>
          </w:rPr>
          <w:fldChar w:fldCharType="begin"/>
        </w:r>
        <w:r w:rsidR="006E1DC7">
          <w:rPr>
            <w:noProof/>
            <w:webHidden/>
          </w:rPr>
          <w:instrText xml:space="preserve"> PAGEREF _Toc412696312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2D6B2ADC"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"_Toc412696313"</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 Use Case #1: </w:t>
      </w:r>
      <w:del w:id="4"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5" w:author="Keith W. Boone" w:date="2015-03-04T12:00:00Z">
        <w:r w:rsidR="002C1312">
          <w:rPr>
            <w:rStyle w:val="Hyperlink"/>
            <w:noProof/>
          </w:rPr>
          <w:t>Chronic Disease Management</w:t>
        </w:r>
      </w:ins>
      <w:r>
        <w:rPr>
          <w:noProof/>
          <w:webHidden/>
        </w:rPr>
        <w:tab/>
      </w:r>
      <w:r>
        <w:rPr>
          <w:noProof/>
          <w:webHidden/>
        </w:rPr>
        <w:fldChar w:fldCharType="begin"/>
      </w:r>
      <w:r>
        <w:rPr>
          <w:noProof/>
          <w:webHidden/>
        </w:rPr>
        <w:instrText xml:space="preserve"> PAGEREF _Toc412696313 \h </w:instrText>
      </w:r>
      <w:r>
        <w:rPr>
          <w:noProof/>
          <w:webHidden/>
        </w:rPr>
      </w:r>
      <w:r>
        <w:rPr>
          <w:noProof/>
          <w:webHidden/>
        </w:rPr>
        <w:fldChar w:fldCharType="separate"/>
      </w:r>
      <w:r>
        <w:rPr>
          <w:noProof/>
          <w:webHidden/>
        </w:rPr>
        <w:t>24</w:t>
      </w:r>
      <w:r>
        <w:rPr>
          <w:noProof/>
          <w:webHidden/>
        </w:rPr>
        <w:fldChar w:fldCharType="end"/>
      </w:r>
      <w:r w:rsidRPr="000D1533">
        <w:rPr>
          <w:rStyle w:val="Hyperlink"/>
          <w:noProof/>
        </w:rPr>
        <w:fldChar w:fldCharType="end"/>
      </w:r>
    </w:p>
    <w:p w14:paraId="0358175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"_Toc412696314"</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X.4.2.1.1 </w:t>
      </w:r>
      <w:del w:id="6"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&gt;</w:delText>
        </w:r>
      </w:del>
      <w:ins w:id="7" w:author="Keith W. Boone" w:date="2015-03-04T12:00:00Z">
        <w:r w:rsidR="002C1312">
          <w:rPr>
            <w:rStyle w:val="Hyperlink"/>
            <w:noProof/>
          </w:rPr>
          <w:t>Chronic Disease Management</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_Toc412696314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6584EB4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"_Toc412696315"</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X.4.2.1.2 </w:t>
      </w:r>
      <w:del w:id="8"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9" w:author="Keith W. Boone" w:date="2015-03-04T12:00:00Z">
        <w:r w:rsidR="002C1312">
          <w:rPr>
            <w:rStyle w:val="Hyperlink"/>
            <w:noProof/>
          </w:rPr>
          <w:t>Chronic Disease Management</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_Toc412696315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3743E2BB"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"_Toc412696316"</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 Use Case #2: </w:t>
      </w:r>
      <w:del w:id="10" w:author="Keith W. Boone" w:date="2015-03-04T12:02:00Z">
        <w:r w:rsidRPr="000D1533" w:rsidDel="002C1312">
          <w:rPr>
            <w:rStyle w:val="Hyperlink"/>
            <w:noProof/>
          </w:rPr>
          <w:delText>&lt;Post-Operative Recovery&gt;</w:delText>
        </w:r>
      </w:del>
      <w:ins w:id="11" w:author="Keith W. Boone" w:date="2015-03-04T12:02:00Z">
        <w:r w:rsidR="002C1312">
          <w:rPr>
            <w:rStyle w:val="Hyperlink"/>
            <w:noProof/>
          </w:rPr>
          <w:t>Post-Operative Recovery</w:t>
        </w:r>
      </w:ins>
      <w:r>
        <w:rPr>
          <w:noProof/>
          <w:webHidden/>
        </w:rPr>
        <w:tab/>
      </w:r>
      <w:r>
        <w:rPr>
          <w:noProof/>
          <w:webHidden/>
        </w:rPr>
        <w:fldChar w:fldCharType="begin"/>
      </w:r>
      <w:r>
        <w:rPr>
          <w:noProof/>
          <w:webHidden/>
        </w:rPr>
        <w:instrText xml:space="preserve"> PAGEREF _Toc412696316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425E0024"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X.4.2.2.1 </w:t>
      </w:r>
      <w:del w:id="12" w:author="Keith W. Boone" w:date="2015-03-04T12:02:00Z">
        <w:r w:rsidRPr="000D1533" w:rsidDel="002C1312">
          <w:rPr>
            <w:rStyle w:val="Hyperlink"/>
            <w:noProof/>
          </w:rPr>
          <w:delText>&lt; Post-Operative Recovery</w:delText>
        </w:r>
        <w:r w:rsidRPr="000D1533" w:rsidDel="002C1312">
          <w:rPr>
            <w:rStyle w:val="Hyperlink"/>
            <w:bCs/>
            <w:noProof/>
          </w:rPr>
          <w:delText xml:space="preserve"> &gt;</w:delText>
        </w:r>
      </w:del>
      <w:ins w:id="13" w:author="Keith W. Boone" w:date="2015-03-04T12:02:00Z">
        <w:r w:rsidR="002C1312">
          <w:rPr>
            <w:rStyle w:val="Hyperlink"/>
            <w:noProof/>
          </w:rPr>
          <w:t>Post-Operative Recovery</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_Toc412696317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B38479C"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"_Toc412696318"</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X.4.2.2.2 </w:t>
      </w:r>
      <w:del w:id="14" w:author="Keith W. Boone" w:date="2015-03-04T12:02:00Z">
        <w:r w:rsidRPr="000D1533" w:rsidDel="002C1312">
          <w:rPr>
            <w:rStyle w:val="Hyperlink"/>
            <w:noProof/>
          </w:rPr>
          <w:delText>&lt; Post-Operative Recovery</w:delText>
        </w:r>
        <w:r w:rsidRPr="000D1533" w:rsidDel="002C1312">
          <w:rPr>
            <w:rStyle w:val="Hyperlink"/>
            <w:bCs/>
            <w:noProof/>
          </w:rPr>
          <w:delText xml:space="preserve"> </w:delText>
        </w:r>
        <w:r w:rsidRPr="000D1533" w:rsidDel="002C1312">
          <w:rPr>
            <w:rStyle w:val="Hyperlink"/>
            <w:noProof/>
          </w:rPr>
          <w:delText>&gt;</w:delText>
        </w:r>
      </w:del>
      <w:ins w:id="15" w:author="Keith W. Boone" w:date="2015-03-04T12:02:00Z">
        <w:r w:rsidR="002C1312">
          <w:rPr>
            <w:rStyle w:val="Hyperlink"/>
            <w:noProof/>
          </w:rPr>
          <w:t>Post-Operative Recovery</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_Toc412696318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920000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X.5 </w:t>
      </w:r>
      <w:del w:id="16" w:author="Keith W. Boone" w:date="2015-03-04T12:03:00Z">
        <w:r w:rsidRPr="000D1533" w:rsidDel="002C1312">
          <w:rPr>
            <w:rStyle w:val="Hyperlink"/>
            <w:noProof/>
          </w:rPr>
          <w:delText xml:space="preserve">&lt;Profile Acronym&gt; </w:delText>
        </w:r>
      </w:del>
      <w:ins w:id="17" w:author="Keith W. Boone" w:date="2015-03-04T12:03:00Z">
        <w:r w:rsidR="002C1312">
          <w:rPr>
            <w:rStyle w:val="Hyperlink"/>
            <w:noProof/>
          </w:rPr>
          <w:t xml:space="preserve">RPM </w:t>
        </w:r>
      </w:ins>
      <w:r w:rsidRPr="000D1533">
        <w:rPr>
          <w:rStyle w:val="Hyperlink"/>
          <w:noProof/>
        </w:rPr>
        <w:t>Security Considerations</w:t>
      </w:r>
      <w:r>
        <w:rPr>
          <w:noProof/>
          <w:webHidden/>
        </w:rPr>
        <w:tab/>
      </w:r>
      <w:r>
        <w:rPr>
          <w:noProof/>
          <w:webHidden/>
        </w:rPr>
        <w:fldChar w:fldCharType="begin"/>
      </w:r>
      <w:r>
        <w:rPr>
          <w:noProof/>
          <w:webHidden/>
        </w:rPr>
        <w:instrText xml:space="preserve"> PAGEREF _Toc412696319 \h </w:instrText>
      </w:r>
      <w:r>
        <w:rPr>
          <w:noProof/>
          <w:webHidden/>
        </w:rPr>
      </w:r>
      <w:r>
        <w:rPr>
          <w:noProof/>
          <w:webHidden/>
        </w:rPr>
        <w:fldChar w:fldCharType="separate"/>
      </w:r>
      <w:r>
        <w:rPr>
          <w:noProof/>
          <w:webHidden/>
        </w:rPr>
        <w:t>29</w:t>
      </w:r>
      <w:r>
        <w:rPr>
          <w:noProof/>
          <w:webHidden/>
        </w:rPr>
        <w:fldChar w:fldCharType="end"/>
      </w:r>
      <w:r w:rsidRPr="000D1533">
        <w:rPr>
          <w:rStyle w:val="Hyperlink"/>
          <w:noProof/>
        </w:rPr>
        <w:fldChar w:fldCharType="end"/>
      </w:r>
    </w:p>
    <w:p w14:paraId="4BAE6DB4"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"_Toc412696320"</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X.6 </w:t>
      </w:r>
      <w:del w:id="18" w:author="Keith W. Boone" w:date="2015-03-04T12:03:00Z">
        <w:r w:rsidRPr="000D1533" w:rsidDel="002C1312">
          <w:rPr>
            <w:rStyle w:val="Hyperlink"/>
            <w:noProof/>
          </w:rPr>
          <w:delText xml:space="preserve">&lt;Profile Acronym&gt; </w:delText>
        </w:r>
      </w:del>
      <w:ins w:id="19" w:author="Keith W. Boone" w:date="2015-03-04T12:03:00Z">
        <w:r w:rsidR="002C1312">
          <w:rPr>
            <w:rStyle w:val="Hyperlink"/>
            <w:noProof/>
          </w:rPr>
          <w:t xml:space="preserve">RPM </w:t>
        </w:r>
      </w:ins>
      <w:r w:rsidRPr="000D1533">
        <w:rPr>
          <w:rStyle w:val="Hyperlink"/>
          <w:noProof/>
        </w:rPr>
        <w:t>Cross Profile Considerations</w:t>
      </w:r>
      <w:r>
        <w:rPr>
          <w:noProof/>
          <w:webHidden/>
        </w:rPr>
        <w:tab/>
      </w:r>
      <w:r>
        <w:rPr>
          <w:noProof/>
          <w:webHidden/>
        </w:rPr>
        <w:fldChar w:fldCharType="begin"/>
      </w:r>
      <w:r>
        <w:rPr>
          <w:noProof/>
          <w:webHidden/>
        </w:rPr>
        <w:instrText xml:space="preserve"> PAGEREF _Toc412696320 \h </w:instrText>
      </w:r>
      <w:r>
        <w:rPr>
          <w:noProof/>
          <w:webHidden/>
        </w:rPr>
      </w:r>
      <w:r>
        <w:rPr>
          <w:noProof/>
          <w:webHidden/>
        </w:rPr>
        <w:fldChar w:fldCharType="separate"/>
      </w:r>
      <w:r>
        <w:rPr>
          <w:noProof/>
          <w:webHidden/>
        </w:rPr>
        <w:t>30</w:t>
      </w:r>
      <w:r>
        <w:rPr>
          <w:noProof/>
          <w:webHidden/>
        </w:rPr>
        <w:fldChar w:fldCharType="end"/>
      </w:r>
      <w:r w:rsidRPr="000D1533">
        <w:rPr>
          <w:rStyle w:val="Hyperlink"/>
          <w:noProof/>
        </w:rPr>
        <w:fldChar w:fldCharType="end"/>
      </w:r>
    </w:p>
    <w:p w14:paraId="7DB365B5" w14:textId="77777777" w:rsidR="006E1DC7" w:rsidRPr="00F5403A" w:rsidRDefault="00C943C7">
      <w:pPr>
        <w:pStyle w:val="TOC1"/>
        <w:rPr>
          <w:rFonts w:ascii="Calibri" w:hAnsi="Calibri"/>
          <w:noProof/>
          <w:sz w:val="22"/>
          <w:szCs w:val="22"/>
        </w:rPr>
      </w:pPr>
      <w:hyperlink w:anchor="_Toc412696321"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_Toc412696321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651D05B" w14:textId="77777777" w:rsidR="006E1DC7" w:rsidRPr="00F5403A" w:rsidRDefault="00C943C7">
      <w:pPr>
        <w:pStyle w:val="TOC1"/>
        <w:rPr>
          <w:rFonts w:ascii="Calibri" w:hAnsi="Calibri"/>
          <w:noProof/>
          <w:sz w:val="22"/>
          <w:szCs w:val="22"/>
        </w:rPr>
      </w:pPr>
      <w:hyperlink w:anchor="_Toc412696322"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_Toc412696322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BB319C8" w14:textId="77777777" w:rsidR="006E1DC7" w:rsidRPr="00F5403A" w:rsidRDefault="00C943C7">
      <w:pPr>
        <w:pStyle w:val="TOC2"/>
        <w:tabs>
          <w:tab w:val="left" w:pos="1152"/>
        </w:tabs>
        <w:rPr>
          <w:rFonts w:ascii="Calibri" w:hAnsi="Calibri"/>
          <w:noProof/>
          <w:sz w:val="22"/>
          <w:szCs w:val="22"/>
        </w:rPr>
      </w:pPr>
      <w:hyperlink w:anchor="_Toc412696323"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_Toc412696323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50F10EFB" w14:textId="77777777" w:rsidR="006E1DC7" w:rsidRPr="00F5403A" w:rsidRDefault="00C943C7">
      <w:pPr>
        <w:pStyle w:val="TOC1"/>
        <w:rPr>
          <w:rFonts w:ascii="Calibri" w:hAnsi="Calibri"/>
          <w:noProof/>
          <w:sz w:val="22"/>
          <w:szCs w:val="22"/>
        </w:rPr>
      </w:pPr>
      <w:hyperlink w:anchor="_Toc412696324"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_Toc412696324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4AD8A0CE" w14:textId="77777777" w:rsidR="006E1DC7" w:rsidRPr="00F5403A" w:rsidRDefault="00C943C7">
      <w:pPr>
        <w:pStyle w:val="TOC2"/>
        <w:tabs>
          <w:tab w:val="left" w:pos="1152"/>
        </w:tabs>
        <w:rPr>
          <w:rFonts w:ascii="Calibri" w:hAnsi="Calibri"/>
          <w:noProof/>
          <w:sz w:val="22"/>
          <w:szCs w:val="22"/>
        </w:rPr>
      </w:pPr>
      <w:hyperlink w:anchor="_Toc412696325"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_Toc412696325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739DCEB5" w14:textId="77777777" w:rsidR="006E1DC7" w:rsidRPr="00F5403A" w:rsidRDefault="00C943C7">
      <w:pPr>
        <w:pStyle w:val="TOC1"/>
        <w:rPr>
          <w:rFonts w:ascii="Calibri" w:hAnsi="Calibri"/>
          <w:noProof/>
          <w:sz w:val="22"/>
          <w:szCs w:val="22"/>
        </w:rPr>
      </w:pPr>
      <w:hyperlink w:anchor="_Toc412696326" w:history="1">
        <w:r w:rsidR="006E1DC7" w:rsidRPr="000D1533">
          <w:rPr>
            <w:rStyle w:val="Hyperlink"/>
            <w:noProof/>
          </w:rPr>
          <w:t>Volume 2 – Transactions</w:t>
        </w:r>
        <w:r w:rsidR="006E1DC7">
          <w:rPr>
            <w:noProof/>
            <w:webHidden/>
          </w:rPr>
          <w:tab/>
        </w:r>
        <w:r w:rsidR="006E1DC7">
          <w:rPr>
            <w:noProof/>
            <w:webHidden/>
          </w:rPr>
          <w:fldChar w:fldCharType="begin"/>
        </w:r>
        <w:r w:rsidR="006E1DC7">
          <w:rPr>
            <w:noProof/>
            <w:webHidden/>
          </w:rPr>
          <w:instrText xml:space="preserve"> PAGEREF _Toc412696326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080FE7B9" w14:textId="77777777" w:rsidR="006E1DC7" w:rsidRPr="00F5403A" w:rsidRDefault="00C943C7">
      <w:pPr>
        <w:pStyle w:val="TOC2"/>
        <w:rPr>
          <w:rFonts w:ascii="Calibri" w:hAnsi="Calibri"/>
          <w:noProof/>
          <w:sz w:val="22"/>
          <w:szCs w:val="22"/>
        </w:rPr>
      </w:pPr>
      <w:hyperlink w:anchor="_Toc412696327" w:history="1">
        <w:r w:rsidR="006E1DC7" w:rsidRPr="000D1533">
          <w:rPr>
            <w:rStyle w:val="Hyperlink"/>
            <w:noProof/>
          </w:rPr>
          <w:t>3.Y &lt;Transaction Name [Domain Acronym-#]&gt;</w:t>
        </w:r>
        <w:r w:rsidR="006E1DC7">
          <w:rPr>
            <w:noProof/>
            <w:webHidden/>
          </w:rPr>
          <w:tab/>
        </w:r>
        <w:r w:rsidR="006E1DC7">
          <w:rPr>
            <w:noProof/>
            <w:webHidden/>
          </w:rPr>
          <w:fldChar w:fldCharType="begin"/>
        </w:r>
        <w:r w:rsidR="006E1DC7">
          <w:rPr>
            <w:noProof/>
            <w:webHidden/>
          </w:rPr>
          <w:instrText xml:space="preserve"> PAGEREF _Toc412696327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396252" w14:textId="77777777" w:rsidR="006E1DC7" w:rsidRPr="00F5403A" w:rsidRDefault="00C943C7">
      <w:pPr>
        <w:pStyle w:val="TOC3"/>
        <w:rPr>
          <w:rFonts w:ascii="Calibri" w:hAnsi="Calibri"/>
          <w:noProof/>
          <w:sz w:val="22"/>
          <w:szCs w:val="22"/>
        </w:rPr>
      </w:pPr>
      <w:hyperlink w:anchor="_Toc412696328" w:history="1">
        <w:r w:rsidR="006E1DC7" w:rsidRPr="000D1533">
          <w:rPr>
            <w:rStyle w:val="Hyperlink"/>
            <w:noProof/>
          </w:rPr>
          <w:t>3.Y.1 Scope</w:t>
        </w:r>
        <w:r w:rsidR="006E1DC7">
          <w:rPr>
            <w:noProof/>
            <w:webHidden/>
          </w:rPr>
          <w:tab/>
        </w:r>
        <w:r w:rsidR="006E1DC7">
          <w:rPr>
            <w:noProof/>
            <w:webHidden/>
          </w:rPr>
          <w:fldChar w:fldCharType="begin"/>
        </w:r>
        <w:r w:rsidR="006E1DC7">
          <w:rPr>
            <w:noProof/>
            <w:webHidden/>
          </w:rPr>
          <w:instrText xml:space="preserve"> PAGEREF _Toc412696328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7DD3E1" w14:textId="77777777" w:rsidR="006E1DC7" w:rsidRPr="00F5403A" w:rsidRDefault="00C943C7">
      <w:pPr>
        <w:pStyle w:val="TOC3"/>
        <w:rPr>
          <w:rFonts w:ascii="Calibri" w:hAnsi="Calibri"/>
          <w:noProof/>
          <w:sz w:val="22"/>
          <w:szCs w:val="22"/>
        </w:rPr>
      </w:pPr>
      <w:hyperlink w:anchor="_Toc412696329" w:history="1">
        <w:r w:rsidR="006E1DC7" w:rsidRPr="000D1533">
          <w:rPr>
            <w:rStyle w:val="Hyperlink"/>
            <w:noProof/>
          </w:rPr>
          <w:t>3.Y.2 Actor Roles</w:t>
        </w:r>
        <w:r w:rsidR="006E1DC7">
          <w:rPr>
            <w:noProof/>
            <w:webHidden/>
          </w:rPr>
          <w:tab/>
        </w:r>
        <w:r w:rsidR="006E1DC7">
          <w:rPr>
            <w:noProof/>
            <w:webHidden/>
          </w:rPr>
          <w:fldChar w:fldCharType="begin"/>
        </w:r>
        <w:r w:rsidR="006E1DC7">
          <w:rPr>
            <w:noProof/>
            <w:webHidden/>
          </w:rPr>
          <w:instrText xml:space="preserve"> PAGEREF _Toc412696329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273654C1" w14:textId="77777777" w:rsidR="006E1DC7" w:rsidRPr="00F5403A" w:rsidRDefault="00C943C7">
      <w:pPr>
        <w:pStyle w:val="TOC3"/>
        <w:rPr>
          <w:rFonts w:ascii="Calibri" w:hAnsi="Calibri"/>
          <w:noProof/>
          <w:sz w:val="22"/>
          <w:szCs w:val="22"/>
        </w:rPr>
      </w:pPr>
      <w:hyperlink w:anchor="_Toc412696330" w:history="1">
        <w:r w:rsidR="006E1DC7" w:rsidRPr="000D1533">
          <w:rPr>
            <w:rStyle w:val="Hyperlink"/>
            <w:noProof/>
          </w:rPr>
          <w:t>3.Y.3 Referenced Standards</w:t>
        </w:r>
        <w:r w:rsidR="006E1DC7">
          <w:rPr>
            <w:noProof/>
            <w:webHidden/>
          </w:rPr>
          <w:tab/>
        </w:r>
        <w:r w:rsidR="006E1DC7">
          <w:rPr>
            <w:noProof/>
            <w:webHidden/>
          </w:rPr>
          <w:fldChar w:fldCharType="begin"/>
        </w:r>
        <w:r w:rsidR="006E1DC7">
          <w:rPr>
            <w:noProof/>
            <w:webHidden/>
          </w:rPr>
          <w:instrText xml:space="preserve"> PAGEREF _Toc412696330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6A5E26CF" w14:textId="77777777" w:rsidR="006E1DC7" w:rsidRPr="00F5403A" w:rsidRDefault="00C943C7">
      <w:pPr>
        <w:pStyle w:val="TOC3"/>
        <w:rPr>
          <w:rFonts w:ascii="Calibri" w:hAnsi="Calibri"/>
          <w:noProof/>
          <w:sz w:val="22"/>
          <w:szCs w:val="22"/>
        </w:rPr>
      </w:pPr>
      <w:hyperlink w:anchor="_Toc412696331" w:history="1">
        <w:r w:rsidR="006E1DC7" w:rsidRPr="000D1533">
          <w:rPr>
            <w:rStyle w:val="Hyperlink"/>
            <w:noProof/>
          </w:rPr>
          <w:t>3.Y.4 Interaction Diagram</w:t>
        </w:r>
        <w:r w:rsidR="006E1DC7">
          <w:rPr>
            <w:noProof/>
            <w:webHidden/>
          </w:rPr>
          <w:tab/>
        </w:r>
        <w:r w:rsidR="006E1DC7">
          <w:rPr>
            <w:noProof/>
            <w:webHidden/>
          </w:rPr>
          <w:fldChar w:fldCharType="begin"/>
        </w:r>
        <w:r w:rsidR="006E1DC7">
          <w:rPr>
            <w:noProof/>
            <w:webHidden/>
          </w:rPr>
          <w:instrText xml:space="preserve"> PAGEREF _Toc412696331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3903C3F8" w14:textId="77777777" w:rsidR="006E1DC7" w:rsidRPr="00F5403A" w:rsidRDefault="00C943C7">
      <w:pPr>
        <w:pStyle w:val="TOC4"/>
        <w:rPr>
          <w:rFonts w:ascii="Calibri" w:hAnsi="Calibri"/>
          <w:noProof/>
          <w:sz w:val="22"/>
          <w:szCs w:val="22"/>
        </w:rPr>
      </w:pPr>
      <w:hyperlink w:anchor="_Toc412696332" w:history="1">
        <w:r w:rsidR="006E1DC7" w:rsidRPr="000D1533">
          <w:rPr>
            <w:rStyle w:val="Hyperlink"/>
            <w:noProof/>
          </w:rPr>
          <w:t>3.Y.4.1 &lt;Message 1 Name&gt;</w:t>
        </w:r>
        <w:r w:rsidR="006E1DC7">
          <w:rPr>
            <w:noProof/>
            <w:webHidden/>
          </w:rPr>
          <w:tab/>
        </w:r>
        <w:r w:rsidR="006E1DC7">
          <w:rPr>
            <w:noProof/>
            <w:webHidden/>
          </w:rPr>
          <w:fldChar w:fldCharType="begin"/>
        </w:r>
        <w:r w:rsidR="006E1DC7">
          <w:rPr>
            <w:noProof/>
            <w:webHidden/>
          </w:rPr>
          <w:instrText xml:space="preserve"> PAGEREF _Toc412696332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081C2BB" w14:textId="77777777" w:rsidR="006E1DC7" w:rsidRPr="00F5403A" w:rsidRDefault="00C943C7">
      <w:pPr>
        <w:pStyle w:val="TOC5"/>
        <w:rPr>
          <w:rFonts w:ascii="Calibri" w:hAnsi="Calibri"/>
          <w:noProof/>
          <w:sz w:val="22"/>
          <w:szCs w:val="22"/>
        </w:rPr>
      </w:pPr>
      <w:hyperlink w:anchor="_Toc412696333" w:history="1">
        <w:r w:rsidR="006E1DC7" w:rsidRPr="000D1533">
          <w:rPr>
            <w:rStyle w:val="Hyperlink"/>
            <w:noProof/>
          </w:rPr>
          <w:t>3.Y.4.1.1 Trigger Events</w:t>
        </w:r>
        <w:r w:rsidR="006E1DC7">
          <w:rPr>
            <w:noProof/>
            <w:webHidden/>
          </w:rPr>
          <w:tab/>
        </w:r>
        <w:r w:rsidR="006E1DC7">
          <w:rPr>
            <w:noProof/>
            <w:webHidden/>
          </w:rPr>
          <w:fldChar w:fldCharType="begin"/>
        </w:r>
        <w:r w:rsidR="006E1DC7">
          <w:rPr>
            <w:noProof/>
            <w:webHidden/>
          </w:rPr>
          <w:instrText xml:space="preserve"> PAGEREF _Toc412696333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D185E44" w14:textId="77777777" w:rsidR="006E1DC7" w:rsidRPr="00F5403A" w:rsidRDefault="00C943C7">
      <w:pPr>
        <w:pStyle w:val="TOC5"/>
        <w:rPr>
          <w:rFonts w:ascii="Calibri" w:hAnsi="Calibri"/>
          <w:noProof/>
          <w:sz w:val="22"/>
          <w:szCs w:val="22"/>
        </w:rPr>
      </w:pPr>
      <w:hyperlink w:anchor="_Toc412696334" w:history="1">
        <w:r w:rsidR="006E1DC7" w:rsidRPr="000D1533">
          <w:rPr>
            <w:rStyle w:val="Hyperlink"/>
            <w:noProof/>
          </w:rPr>
          <w:t>3.Y.4.1.2 Message Semantics</w:t>
        </w:r>
        <w:r w:rsidR="006E1DC7">
          <w:rPr>
            <w:noProof/>
            <w:webHidden/>
          </w:rPr>
          <w:tab/>
        </w:r>
        <w:r w:rsidR="006E1DC7">
          <w:rPr>
            <w:noProof/>
            <w:webHidden/>
          </w:rPr>
          <w:fldChar w:fldCharType="begin"/>
        </w:r>
        <w:r w:rsidR="006E1DC7">
          <w:rPr>
            <w:noProof/>
            <w:webHidden/>
          </w:rPr>
          <w:instrText xml:space="preserve"> PAGEREF _Toc412696334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5AE54AD7" w14:textId="77777777" w:rsidR="006E1DC7" w:rsidRPr="00F5403A" w:rsidRDefault="00C943C7">
      <w:pPr>
        <w:pStyle w:val="TOC5"/>
        <w:rPr>
          <w:rFonts w:ascii="Calibri" w:hAnsi="Calibri"/>
          <w:noProof/>
          <w:sz w:val="22"/>
          <w:szCs w:val="22"/>
        </w:rPr>
      </w:pPr>
      <w:hyperlink w:anchor="_Toc412696335" w:history="1">
        <w:r w:rsidR="006E1DC7" w:rsidRPr="000D1533">
          <w:rPr>
            <w:rStyle w:val="Hyperlink"/>
            <w:noProof/>
          </w:rPr>
          <w:t>3.Y.4.1.3 Expected Actions</w:t>
        </w:r>
        <w:r w:rsidR="006E1DC7">
          <w:rPr>
            <w:noProof/>
            <w:webHidden/>
          </w:rPr>
          <w:tab/>
        </w:r>
        <w:r w:rsidR="006E1DC7">
          <w:rPr>
            <w:noProof/>
            <w:webHidden/>
          </w:rPr>
          <w:fldChar w:fldCharType="begin"/>
        </w:r>
        <w:r w:rsidR="006E1DC7">
          <w:rPr>
            <w:noProof/>
            <w:webHidden/>
          </w:rPr>
          <w:instrText xml:space="preserve"> PAGEREF _Toc412696335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297508ED" w14:textId="77777777" w:rsidR="006E1DC7" w:rsidRPr="00F5403A" w:rsidRDefault="00C943C7">
      <w:pPr>
        <w:pStyle w:val="TOC4"/>
        <w:rPr>
          <w:rFonts w:ascii="Calibri" w:hAnsi="Calibri"/>
          <w:noProof/>
          <w:sz w:val="22"/>
          <w:szCs w:val="22"/>
        </w:rPr>
      </w:pPr>
      <w:hyperlink w:anchor="_Toc412696336" w:history="1">
        <w:r w:rsidR="006E1DC7" w:rsidRPr="000D1533">
          <w:rPr>
            <w:rStyle w:val="Hyperlink"/>
            <w:noProof/>
          </w:rPr>
          <w:t>3.Y.4.2 &lt;Message 2 Name&gt;</w:t>
        </w:r>
        <w:r w:rsidR="006E1DC7">
          <w:rPr>
            <w:noProof/>
            <w:webHidden/>
          </w:rPr>
          <w:tab/>
        </w:r>
        <w:r w:rsidR="006E1DC7">
          <w:rPr>
            <w:noProof/>
            <w:webHidden/>
          </w:rPr>
          <w:fldChar w:fldCharType="begin"/>
        </w:r>
        <w:r w:rsidR="006E1DC7">
          <w:rPr>
            <w:noProof/>
            <w:webHidden/>
          </w:rPr>
          <w:instrText xml:space="preserve"> PAGEREF _Toc412696336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9E43861" w14:textId="77777777" w:rsidR="006E1DC7" w:rsidRPr="00F5403A" w:rsidRDefault="00C943C7">
      <w:pPr>
        <w:pStyle w:val="TOC5"/>
        <w:rPr>
          <w:rFonts w:ascii="Calibri" w:hAnsi="Calibri"/>
          <w:noProof/>
          <w:sz w:val="22"/>
          <w:szCs w:val="22"/>
        </w:rPr>
      </w:pPr>
      <w:hyperlink w:anchor="_Toc412696337" w:history="1">
        <w:r w:rsidR="006E1DC7" w:rsidRPr="000D1533">
          <w:rPr>
            <w:rStyle w:val="Hyperlink"/>
            <w:noProof/>
          </w:rPr>
          <w:t>3.Y.4.2.1 Trigger Events</w:t>
        </w:r>
        <w:r w:rsidR="006E1DC7">
          <w:rPr>
            <w:noProof/>
            <w:webHidden/>
          </w:rPr>
          <w:tab/>
        </w:r>
        <w:r w:rsidR="006E1DC7">
          <w:rPr>
            <w:noProof/>
            <w:webHidden/>
          </w:rPr>
          <w:fldChar w:fldCharType="begin"/>
        </w:r>
        <w:r w:rsidR="006E1DC7">
          <w:rPr>
            <w:noProof/>
            <w:webHidden/>
          </w:rPr>
          <w:instrText xml:space="preserve"> PAGEREF _Toc412696337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13539145" w14:textId="77777777" w:rsidR="006E1DC7" w:rsidRPr="00F5403A" w:rsidRDefault="00C943C7">
      <w:pPr>
        <w:pStyle w:val="TOC5"/>
        <w:rPr>
          <w:rFonts w:ascii="Calibri" w:hAnsi="Calibri"/>
          <w:noProof/>
          <w:sz w:val="22"/>
          <w:szCs w:val="22"/>
        </w:rPr>
      </w:pPr>
      <w:hyperlink w:anchor="_Toc412696338" w:history="1">
        <w:r w:rsidR="006E1DC7" w:rsidRPr="000D1533">
          <w:rPr>
            <w:rStyle w:val="Hyperlink"/>
            <w:noProof/>
          </w:rPr>
          <w:t>3.Y.4.2.2 Message Semantics</w:t>
        </w:r>
        <w:r w:rsidR="006E1DC7">
          <w:rPr>
            <w:noProof/>
            <w:webHidden/>
          </w:rPr>
          <w:tab/>
        </w:r>
        <w:r w:rsidR="006E1DC7">
          <w:rPr>
            <w:noProof/>
            <w:webHidden/>
          </w:rPr>
          <w:fldChar w:fldCharType="begin"/>
        </w:r>
        <w:r w:rsidR="006E1DC7">
          <w:rPr>
            <w:noProof/>
            <w:webHidden/>
          </w:rPr>
          <w:instrText xml:space="preserve"> PAGEREF _Toc412696338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7F8C81B" w14:textId="77777777" w:rsidR="006E1DC7" w:rsidRPr="00F5403A" w:rsidRDefault="00C943C7">
      <w:pPr>
        <w:pStyle w:val="TOC5"/>
        <w:rPr>
          <w:rFonts w:ascii="Calibri" w:hAnsi="Calibri"/>
          <w:noProof/>
          <w:sz w:val="22"/>
          <w:szCs w:val="22"/>
        </w:rPr>
      </w:pPr>
      <w:hyperlink w:anchor="_Toc412696339" w:history="1">
        <w:r w:rsidR="006E1DC7" w:rsidRPr="000D1533">
          <w:rPr>
            <w:rStyle w:val="Hyperlink"/>
            <w:noProof/>
          </w:rPr>
          <w:t>3.Y.4.2.3 Expected Actions</w:t>
        </w:r>
        <w:r w:rsidR="006E1DC7">
          <w:rPr>
            <w:noProof/>
            <w:webHidden/>
          </w:rPr>
          <w:tab/>
        </w:r>
        <w:r w:rsidR="006E1DC7">
          <w:rPr>
            <w:noProof/>
            <w:webHidden/>
          </w:rPr>
          <w:fldChar w:fldCharType="begin"/>
        </w:r>
        <w:r w:rsidR="006E1DC7">
          <w:rPr>
            <w:noProof/>
            <w:webHidden/>
          </w:rPr>
          <w:instrText xml:space="preserve"> PAGEREF _Toc412696339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6E216496" w14:textId="77777777" w:rsidR="006E1DC7" w:rsidRPr="00F5403A" w:rsidRDefault="00C943C7">
      <w:pPr>
        <w:pStyle w:val="TOC3"/>
        <w:rPr>
          <w:rFonts w:ascii="Calibri" w:hAnsi="Calibri"/>
          <w:noProof/>
          <w:sz w:val="22"/>
          <w:szCs w:val="22"/>
        </w:rPr>
      </w:pPr>
      <w:hyperlink w:anchor="_Toc412696340" w:history="1">
        <w:r w:rsidR="006E1DC7" w:rsidRPr="000D1533">
          <w:rPr>
            <w:rStyle w:val="Hyperlink"/>
            <w:noProof/>
          </w:rPr>
          <w:t>3.Y.5 Security Considerations</w:t>
        </w:r>
        <w:r w:rsidR="006E1DC7">
          <w:rPr>
            <w:noProof/>
            <w:webHidden/>
          </w:rPr>
          <w:tab/>
        </w:r>
        <w:r w:rsidR="006E1DC7">
          <w:rPr>
            <w:noProof/>
            <w:webHidden/>
          </w:rPr>
          <w:fldChar w:fldCharType="begin"/>
        </w:r>
        <w:r w:rsidR="006E1DC7">
          <w:rPr>
            <w:noProof/>
            <w:webHidden/>
          </w:rPr>
          <w:instrText xml:space="preserve"> PAGEREF _Toc412696340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121CB1DA" w14:textId="77777777" w:rsidR="006E1DC7" w:rsidRPr="00F5403A" w:rsidRDefault="00C943C7">
      <w:pPr>
        <w:pStyle w:val="TOC4"/>
        <w:rPr>
          <w:rFonts w:ascii="Calibri" w:hAnsi="Calibri"/>
          <w:noProof/>
          <w:sz w:val="22"/>
          <w:szCs w:val="22"/>
        </w:rPr>
      </w:pPr>
      <w:hyperlink w:anchor="_Toc412696341" w:history="1">
        <w:r w:rsidR="006E1DC7" w:rsidRPr="000D1533">
          <w:rPr>
            <w:rStyle w:val="Hyperlink"/>
            <w:noProof/>
          </w:rPr>
          <w:t>3.Y.5.1 Security Audit Considerations</w:t>
        </w:r>
        <w:r w:rsidR="006E1DC7">
          <w:rPr>
            <w:noProof/>
            <w:webHidden/>
          </w:rPr>
          <w:tab/>
        </w:r>
        <w:r w:rsidR="006E1DC7">
          <w:rPr>
            <w:noProof/>
            <w:webHidden/>
          </w:rPr>
          <w:fldChar w:fldCharType="begin"/>
        </w:r>
        <w:r w:rsidR="006E1DC7">
          <w:rPr>
            <w:noProof/>
            <w:webHidden/>
          </w:rPr>
          <w:instrText xml:space="preserve"> PAGEREF _Toc412696341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71DFA646" w14:textId="77777777" w:rsidR="006E1DC7" w:rsidRPr="00F5403A" w:rsidRDefault="00C943C7">
      <w:pPr>
        <w:pStyle w:val="TOC5"/>
        <w:rPr>
          <w:rFonts w:ascii="Calibri" w:hAnsi="Calibri"/>
          <w:noProof/>
          <w:sz w:val="22"/>
          <w:szCs w:val="22"/>
        </w:rPr>
      </w:pPr>
      <w:hyperlink w:anchor="_Toc412696342" w:history="1">
        <w:r w:rsidR="006E1DC7" w:rsidRPr="000D1533">
          <w:rPr>
            <w:rStyle w:val="Hyperlink"/>
            <w:noProof/>
          </w:rPr>
          <w:t>3.Y.5.1.(z) &lt;Actor&gt; Specific Security Considerations</w:t>
        </w:r>
        <w:r w:rsidR="006E1DC7">
          <w:rPr>
            <w:noProof/>
            <w:webHidden/>
          </w:rPr>
          <w:tab/>
        </w:r>
        <w:r w:rsidR="006E1DC7">
          <w:rPr>
            <w:noProof/>
            <w:webHidden/>
          </w:rPr>
          <w:fldChar w:fldCharType="begin"/>
        </w:r>
        <w:r w:rsidR="006E1DC7">
          <w:rPr>
            <w:noProof/>
            <w:webHidden/>
          </w:rPr>
          <w:instrText xml:space="preserve"> PAGEREF _Toc412696342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2BFAC078" w14:textId="77777777" w:rsidR="006E1DC7" w:rsidRPr="00F5403A" w:rsidRDefault="00C943C7">
      <w:pPr>
        <w:pStyle w:val="TOC1"/>
        <w:rPr>
          <w:rFonts w:ascii="Calibri" w:hAnsi="Calibri"/>
          <w:noProof/>
          <w:sz w:val="22"/>
          <w:szCs w:val="22"/>
        </w:rPr>
      </w:pPr>
      <w:hyperlink w:anchor="_Toc412696343"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_Toc412696343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4DB68AF1" w14:textId="77777777" w:rsidR="006E1DC7" w:rsidRPr="00F5403A" w:rsidRDefault="00C943C7">
      <w:pPr>
        <w:pStyle w:val="TOC1"/>
        <w:rPr>
          <w:rFonts w:ascii="Calibri" w:hAnsi="Calibri"/>
          <w:noProof/>
          <w:sz w:val="22"/>
          <w:szCs w:val="22"/>
        </w:rPr>
      </w:pPr>
      <w:hyperlink w:anchor="_Toc412696344"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_Toc412696344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6EFD2719" w14:textId="77777777" w:rsidR="006E1DC7" w:rsidRPr="00F5403A" w:rsidRDefault="00C943C7">
      <w:pPr>
        <w:pStyle w:val="TOC2"/>
        <w:tabs>
          <w:tab w:val="left" w:pos="1152"/>
        </w:tabs>
        <w:rPr>
          <w:rFonts w:ascii="Calibri" w:hAnsi="Calibri"/>
          <w:noProof/>
          <w:sz w:val="22"/>
          <w:szCs w:val="22"/>
        </w:rPr>
      </w:pPr>
      <w:hyperlink w:anchor="_Toc412696345" w:history="1">
        <w:r w:rsidR="006E1DC7" w:rsidRPr="000D1533">
          <w:rPr>
            <w:rStyle w:val="Hyperlink"/>
            <w:noProof/>
          </w:rPr>
          <w:t>C.1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_Toc412696345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00D1EB56" w14:textId="77777777" w:rsidR="006E1DC7" w:rsidRPr="00F5403A" w:rsidRDefault="00C943C7">
      <w:pPr>
        <w:pStyle w:val="TOC1"/>
        <w:rPr>
          <w:rFonts w:ascii="Calibri" w:hAnsi="Calibri"/>
          <w:noProof/>
          <w:sz w:val="22"/>
          <w:szCs w:val="22"/>
        </w:rPr>
      </w:pPr>
      <w:hyperlink w:anchor="_Toc412696346"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_Toc412696346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103E0275" w14:textId="77777777" w:rsidR="006E1DC7" w:rsidRPr="00F5403A" w:rsidRDefault="00C943C7">
      <w:pPr>
        <w:pStyle w:val="TOC2"/>
        <w:tabs>
          <w:tab w:val="left" w:pos="1152"/>
        </w:tabs>
        <w:rPr>
          <w:rFonts w:ascii="Calibri" w:hAnsi="Calibri"/>
          <w:noProof/>
          <w:sz w:val="22"/>
          <w:szCs w:val="22"/>
        </w:rPr>
      </w:pPr>
      <w:hyperlink w:anchor="_Toc412696347"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_Toc412696347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35F10F88" w14:textId="77777777" w:rsidR="006E1DC7" w:rsidRPr="00F5403A" w:rsidRDefault="00C943C7">
      <w:pPr>
        <w:pStyle w:val="TOC1"/>
        <w:rPr>
          <w:rFonts w:ascii="Calibri" w:hAnsi="Calibri"/>
          <w:noProof/>
          <w:sz w:val="22"/>
          <w:szCs w:val="22"/>
        </w:rPr>
      </w:pPr>
      <w:hyperlink w:anchor="_Toc412696348" w:history="1">
        <w:r w:rsidR="006E1DC7" w:rsidRPr="000D1533">
          <w:rPr>
            <w:rStyle w:val="Hyperlink"/>
            <w:noProof/>
          </w:rPr>
          <w:t>Volume 2 Namespace Additions</w:t>
        </w:r>
        <w:r w:rsidR="006E1DC7">
          <w:rPr>
            <w:noProof/>
            <w:webHidden/>
          </w:rPr>
          <w:tab/>
        </w:r>
        <w:r w:rsidR="006E1DC7">
          <w:rPr>
            <w:noProof/>
            <w:webHidden/>
          </w:rPr>
          <w:fldChar w:fldCharType="begin"/>
        </w:r>
        <w:r w:rsidR="006E1DC7">
          <w:rPr>
            <w:noProof/>
            <w:webHidden/>
          </w:rPr>
          <w:instrText xml:space="preserve"> PAGEREF _Toc412696348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7BEDAF41" w14:textId="77777777" w:rsidR="006E1DC7" w:rsidRPr="00F5403A" w:rsidRDefault="00C943C7">
      <w:pPr>
        <w:pStyle w:val="TOC1"/>
        <w:rPr>
          <w:rFonts w:ascii="Calibri" w:hAnsi="Calibri"/>
          <w:noProof/>
          <w:sz w:val="22"/>
          <w:szCs w:val="22"/>
        </w:rPr>
      </w:pPr>
      <w:hyperlink w:anchor="_Toc412696349" w:history="1">
        <w:r w:rsidR="006E1DC7" w:rsidRPr="000D1533">
          <w:rPr>
            <w:rStyle w:val="Hyperlink"/>
            <w:noProof/>
          </w:rPr>
          <w:t>Volume 3 – Content Modules</w:t>
        </w:r>
        <w:r w:rsidR="006E1DC7">
          <w:rPr>
            <w:noProof/>
            <w:webHidden/>
          </w:rPr>
          <w:tab/>
        </w:r>
        <w:r w:rsidR="006E1DC7">
          <w:rPr>
            <w:noProof/>
            <w:webHidden/>
          </w:rPr>
          <w:fldChar w:fldCharType="begin"/>
        </w:r>
        <w:r w:rsidR="006E1DC7">
          <w:rPr>
            <w:noProof/>
            <w:webHidden/>
          </w:rPr>
          <w:instrText xml:space="preserve"> PAGEREF _Toc412696349 \h </w:instrText>
        </w:r>
        <w:r w:rsidR="006E1DC7">
          <w:rPr>
            <w:noProof/>
            <w:webHidden/>
          </w:rPr>
        </w:r>
        <w:r w:rsidR="006E1DC7">
          <w:rPr>
            <w:noProof/>
            <w:webHidden/>
          </w:rPr>
          <w:fldChar w:fldCharType="separate"/>
        </w:r>
        <w:r w:rsidR="006E1DC7">
          <w:rPr>
            <w:noProof/>
            <w:webHidden/>
          </w:rPr>
          <w:t>38</w:t>
        </w:r>
        <w:r w:rsidR="006E1DC7">
          <w:rPr>
            <w:noProof/>
            <w:webHidden/>
          </w:rPr>
          <w:fldChar w:fldCharType="end"/>
        </w:r>
      </w:hyperlink>
    </w:p>
    <w:p w14:paraId="686946D9" w14:textId="77777777" w:rsidR="006E1DC7" w:rsidRPr="00F5403A" w:rsidRDefault="00C943C7">
      <w:pPr>
        <w:pStyle w:val="TOC1"/>
        <w:rPr>
          <w:rFonts w:ascii="Calibri" w:hAnsi="Calibri"/>
          <w:noProof/>
          <w:sz w:val="22"/>
          <w:szCs w:val="22"/>
        </w:rPr>
      </w:pPr>
      <w:hyperlink w:anchor="_Toc412696350" w:history="1">
        <w:r w:rsidR="006E1DC7" w:rsidRPr="000D1533">
          <w:rPr>
            <w:rStyle w:val="Hyperlink"/>
            <w:noProof/>
          </w:rPr>
          <w:t>5. Namespaces and Vocabularies</w:t>
        </w:r>
        <w:r w:rsidR="006E1DC7">
          <w:rPr>
            <w:noProof/>
            <w:webHidden/>
          </w:rPr>
          <w:tab/>
        </w:r>
        <w:r w:rsidR="006E1DC7">
          <w:rPr>
            <w:noProof/>
            <w:webHidden/>
          </w:rPr>
          <w:fldChar w:fldCharType="begin"/>
        </w:r>
        <w:r w:rsidR="006E1DC7">
          <w:rPr>
            <w:noProof/>
            <w:webHidden/>
          </w:rPr>
          <w:instrText xml:space="preserve"> PAGEREF _Toc412696350 \h </w:instrText>
        </w:r>
        <w:r w:rsidR="006E1DC7">
          <w:rPr>
            <w:noProof/>
            <w:webHidden/>
          </w:rPr>
        </w:r>
        <w:r w:rsidR="006E1DC7">
          <w:rPr>
            <w:noProof/>
            <w:webHidden/>
          </w:rPr>
          <w:fldChar w:fldCharType="separate"/>
        </w:r>
        <w:r w:rsidR="006E1DC7">
          <w:rPr>
            <w:noProof/>
            <w:webHidden/>
          </w:rPr>
          <w:t>39</w:t>
        </w:r>
        <w:r w:rsidR="006E1DC7">
          <w:rPr>
            <w:noProof/>
            <w:webHidden/>
          </w:rPr>
          <w:fldChar w:fldCharType="end"/>
        </w:r>
      </w:hyperlink>
    </w:p>
    <w:p w14:paraId="29CFE4F3" w14:textId="77777777" w:rsidR="006E1DC7" w:rsidRPr="00F5403A" w:rsidRDefault="00C943C7">
      <w:pPr>
        <w:pStyle w:val="TOC1"/>
        <w:rPr>
          <w:rFonts w:ascii="Calibri" w:hAnsi="Calibri"/>
          <w:noProof/>
          <w:sz w:val="22"/>
          <w:szCs w:val="22"/>
        </w:rPr>
      </w:pPr>
      <w:hyperlink w:anchor="_Toc412696351" w:history="1">
        <w:r w:rsidR="006E1DC7" w:rsidRPr="000D1533">
          <w:rPr>
            <w:rStyle w:val="Hyperlink"/>
            <w:noProof/>
          </w:rPr>
          <w:t>6. Content Modules</w:t>
        </w:r>
        <w:r w:rsidR="006E1DC7">
          <w:rPr>
            <w:noProof/>
            <w:webHidden/>
          </w:rPr>
          <w:tab/>
        </w:r>
        <w:r w:rsidR="006E1DC7">
          <w:rPr>
            <w:noProof/>
            <w:webHidden/>
          </w:rPr>
          <w:fldChar w:fldCharType="begin"/>
        </w:r>
        <w:r w:rsidR="006E1DC7">
          <w:rPr>
            <w:noProof/>
            <w:webHidden/>
          </w:rPr>
          <w:instrText xml:space="preserve"> PAGEREF _Toc412696351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278F0A42" w14:textId="77777777" w:rsidR="006E1DC7" w:rsidRPr="00F5403A" w:rsidRDefault="00C943C7">
      <w:pPr>
        <w:pStyle w:val="TOC2"/>
        <w:rPr>
          <w:rFonts w:ascii="Calibri" w:hAnsi="Calibri"/>
          <w:noProof/>
          <w:sz w:val="22"/>
          <w:szCs w:val="22"/>
        </w:rPr>
      </w:pPr>
      <w:hyperlink w:anchor="_Toc412696352" w:history="1">
        <w:r w:rsidR="006E1DC7" w:rsidRPr="000D1533">
          <w:rPr>
            <w:rStyle w:val="Hyperlink"/>
            <w:noProof/>
          </w:rPr>
          <w:t>6.3.1 CDA Document Content Modules</w:t>
        </w:r>
        <w:r w:rsidR="006E1DC7">
          <w:rPr>
            <w:noProof/>
            <w:webHidden/>
          </w:rPr>
          <w:tab/>
        </w:r>
        <w:r w:rsidR="006E1DC7">
          <w:rPr>
            <w:noProof/>
            <w:webHidden/>
          </w:rPr>
          <w:fldChar w:fldCharType="begin"/>
        </w:r>
        <w:r w:rsidR="006E1DC7">
          <w:rPr>
            <w:noProof/>
            <w:webHidden/>
          </w:rPr>
          <w:instrText xml:space="preserve"> PAGEREF _Toc412696352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3589407F" w14:textId="77777777" w:rsidR="006E1DC7" w:rsidRPr="00F5403A" w:rsidRDefault="00C943C7">
      <w:pPr>
        <w:pStyle w:val="TOC4"/>
        <w:rPr>
          <w:rFonts w:ascii="Calibri" w:hAnsi="Calibri"/>
          <w:noProof/>
          <w:sz w:val="22"/>
          <w:szCs w:val="22"/>
        </w:rPr>
      </w:pPr>
      <w:hyperlink w:anchor="_Toc412696353" w:history="1">
        <w:r w:rsidR="006E1DC7" w:rsidRPr="000D1533">
          <w:rPr>
            <w:rStyle w:val="Hyperlink"/>
            <w:noProof/>
          </w:rPr>
          <w:t>6.3.1.D &lt;Content Module Name (Acronym)&gt; Document Content Module</w:t>
        </w:r>
        <w:r w:rsidR="006E1DC7">
          <w:rPr>
            <w:noProof/>
            <w:webHidden/>
          </w:rPr>
          <w:tab/>
        </w:r>
        <w:r w:rsidR="006E1DC7">
          <w:rPr>
            <w:noProof/>
            <w:webHidden/>
          </w:rPr>
          <w:fldChar w:fldCharType="begin"/>
        </w:r>
        <w:r w:rsidR="006E1DC7">
          <w:rPr>
            <w:noProof/>
            <w:webHidden/>
          </w:rPr>
          <w:instrText xml:space="preserve"> PAGEREF _Toc412696353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6D7C1CA7" w14:textId="77777777" w:rsidR="006E1DC7" w:rsidRPr="00F5403A" w:rsidRDefault="00C943C7">
      <w:pPr>
        <w:pStyle w:val="TOC5"/>
        <w:rPr>
          <w:rFonts w:ascii="Calibri" w:hAnsi="Calibri"/>
          <w:noProof/>
          <w:sz w:val="22"/>
          <w:szCs w:val="22"/>
        </w:rPr>
      </w:pPr>
      <w:hyperlink w:anchor="_Toc412696354" w:history="1">
        <w:r w:rsidR="006E1DC7" w:rsidRPr="000D1533">
          <w:rPr>
            <w:rStyle w:val="Hyperlink"/>
            <w:noProof/>
          </w:rPr>
          <w:t>6.3.1.D.1 Format Code</w:t>
        </w:r>
        <w:r w:rsidR="006E1DC7">
          <w:rPr>
            <w:noProof/>
            <w:webHidden/>
          </w:rPr>
          <w:tab/>
        </w:r>
        <w:r w:rsidR="006E1DC7">
          <w:rPr>
            <w:noProof/>
            <w:webHidden/>
          </w:rPr>
          <w:fldChar w:fldCharType="begin"/>
        </w:r>
        <w:r w:rsidR="006E1DC7">
          <w:rPr>
            <w:noProof/>
            <w:webHidden/>
          </w:rPr>
          <w:instrText xml:space="preserve"> PAGEREF _Toc412696354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D642EAC" w14:textId="77777777" w:rsidR="006E1DC7" w:rsidRPr="00F5403A" w:rsidRDefault="00C943C7">
      <w:pPr>
        <w:pStyle w:val="TOC5"/>
        <w:rPr>
          <w:rFonts w:ascii="Calibri" w:hAnsi="Calibri"/>
          <w:noProof/>
          <w:sz w:val="22"/>
          <w:szCs w:val="22"/>
        </w:rPr>
      </w:pPr>
      <w:hyperlink w:anchor="_Toc412696355" w:history="1">
        <w:r w:rsidR="006E1DC7" w:rsidRPr="000D1533">
          <w:rPr>
            <w:rStyle w:val="Hyperlink"/>
            <w:noProof/>
          </w:rPr>
          <w:t>6.3.1.D.2 Parent Template</w:t>
        </w:r>
        <w:r w:rsidR="006E1DC7">
          <w:rPr>
            <w:noProof/>
            <w:webHidden/>
          </w:rPr>
          <w:tab/>
        </w:r>
        <w:r w:rsidR="006E1DC7">
          <w:rPr>
            <w:noProof/>
            <w:webHidden/>
          </w:rPr>
          <w:fldChar w:fldCharType="begin"/>
        </w:r>
        <w:r w:rsidR="006E1DC7">
          <w:rPr>
            <w:noProof/>
            <w:webHidden/>
          </w:rPr>
          <w:instrText xml:space="preserve"> PAGEREF _Toc412696355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175F6E01" w14:textId="77777777" w:rsidR="006E1DC7" w:rsidRPr="00F5403A" w:rsidRDefault="00C943C7">
      <w:pPr>
        <w:pStyle w:val="TOC5"/>
        <w:rPr>
          <w:rFonts w:ascii="Calibri" w:hAnsi="Calibri"/>
          <w:noProof/>
          <w:sz w:val="22"/>
          <w:szCs w:val="22"/>
        </w:rPr>
      </w:pPr>
      <w:hyperlink w:anchor="_Toc412696356" w:history="1">
        <w:r w:rsidR="006E1DC7" w:rsidRPr="000D1533">
          <w:rPr>
            <w:rStyle w:val="Hyperlink"/>
            <w:noProof/>
          </w:rPr>
          <w:t>6.3.1.D.3 Referenced Standards</w:t>
        </w:r>
        <w:r w:rsidR="006E1DC7">
          <w:rPr>
            <w:noProof/>
            <w:webHidden/>
          </w:rPr>
          <w:tab/>
        </w:r>
        <w:r w:rsidR="006E1DC7">
          <w:rPr>
            <w:noProof/>
            <w:webHidden/>
          </w:rPr>
          <w:fldChar w:fldCharType="begin"/>
        </w:r>
        <w:r w:rsidR="006E1DC7">
          <w:rPr>
            <w:noProof/>
            <w:webHidden/>
          </w:rPr>
          <w:instrText xml:space="preserve"> PAGEREF _Toc412696356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30BD6F5" w14:textId="77777777" w:rsidR="006E1DC7" w:rsidRPr="00F5403A" w:rsidRDefault="00C943C7">
      <w:pPr>
        <w:pStyle w:val="TOC5"/>
        <w:rPr>
          <w:rFonts w:ascii="Calibri" w:hAnsi="Calibri"/>
          <w:noProof/>
          <w:sz w:val="22"/>
          <w:szCs w:val="22"/>
        </w:rPr>
      </w:pPr>
      <w:hyperlink w:anchor="_Toc412696357" w:history="1">
        <w:r w:rsidR="006E1DC7" w:rsidRPr="000D1533">
          <w:rPr>
            <w:rStyle w:val="Hyperlink"/>
            <w:noProof/>
          </w:rPr>
          <w:t>6.3.1.D.4 Data Element Requirement Mappings to CDA</w:t>
        </w:r>
        <w:r w:rsidR="006E1DC7">
          <w:rPr>
            <w:noProof/>
            <w:webHidden/>
          </w:rPr>
          <w:tab/>
        </w:r>
        <w:r w:rsidR="006E1DC7">
          <w:rPr>
            <w:noProof/>
            <w:webHidden/>
          </w:rPr>
          <w:fldChar w:fldCharType="begin"/>
        </w:r>
        <w:r w:rsidR="006E1DC7">
          <w:rPr>
            <w:noProof/>
            <w:webHidden/>
          </w:rPr>
          <w:instrText xml:space="preserve"> PAGEREF _Toc412696357 \h </w:instrText>
        </w:r>
        <w:r w:rsidR="006E1DC7">
          <w:rPr>
            <w:noProof/>
            <w:webHidden/>
          </w:rPr>
        </w:r>
        <w:r w:rsidR="006E1DC7">
          <w:rPr>
            <w:noProof/>
            <w:webHidden/>
          </w:rPr>
          <w:fldChar w:fldCharType="separate"/>
        </w:r>
        <w:r w:rsidR="006E1DC7">
          <w:rPr>
            <w:noProof/>
            <w:webHidden/>
          </w:rPr>
          <w:t>42</w:t>
        </w:r>
        <w:r w:rsidR="006E1DC7">
          <w:rPr>
            <w:noProof/>
            <w:webHidden/>
          </w:rPr>
          <w:fldChar w:fldCharType="end"/>
        </w:r>
      </w:hyperlink>
    </w:p>
    <w:p w14:paraId="3842507E" w14:textId="77777777" w:rsidR="006E1DC7" w:rsidRPr="00F5403A" w:rsidRDefault="00C943C7">
      <w:pPr>
        <w:pStyle w:val="TOC5"/>
        <w:rPr>
          <w:rFonts w:ascii="Calibri" w:hAnsi="Calibri"/>
          <w:noProof/>
          <w:sz w:val="22"/>
          <w:szCs w:val="22"/>
        </w:rPr>
      </w:pPr>
      <w:hyperlink w:anchor="_Toc412696358" w:history="1">
        <w:r w:rsidR="006E1DC7" w:rsidRPr="000D1533">
          <w:rPr>
            <w:rStyle w:val="Hyperlink"/>
            <w:noProof/>
          </w:rPr>
          <w:t>6.3.1.D.5 &lt;Content Module Name (Acronym, if applicable)&gt; Document Content Module Specification</w:t>
        </w:r>
        <w:r w:rsidR="006E1DC7">
          <w:rPr>
            <w:noProof/>
            <w:webHidden/>
          </w:rPr>
          <w:tab/>
        </w:r>
        <w:r w:rsidR="006E1DC7">
          <w:rPr>
            <w:noProof/>
            <w:webHidden/>
          </w:rPr>
          <w:fldChar w:fldCharType="begin"/>
        </w:r>
        <w:r w:rsidR="006E1DC7">
          <w:rPr>
            <w:noProof/>
            <w:webHidden/>
          </w:rPr>
          <w:instrText xml:space="preserve"> PAGEREF _Toc412696358 \h </w:instrText>
        </w:r>
        <w:r w:rsidR="006E1DC7">
          <w:rPr>
            <w:noProof/>
            <w:webHidden/>
          </w:rPr>
        </w:r>
        <w:r w:rsidR="006E1DC7">
          <w:rPr>
            <w:noProof/>
            <w:webHidden/>
          </w:rPr>
          <w:fldChar w:fldCharType="separate"/>
        </w:r>
        <w:r w:rsidR="006E1DC7">
          <w:rPr>
            <w:noProof/>
            <w:webHidden/>
          </w:rPr>
          <w:t>43</w:t>
        </w:r>
        <w:r w:rsidR="006E1DC7">
          <w:rPr>
            <w:noProof/>
            <w:webHidden/>
          </w:rPr>
          <w:fldChar w:fldCharType="end"/>
        </w:r>
      </w:hyperlink>
    </w:p>
    <w:p w14:paraId="6316C34B" w14:textId="77777777" w:rsidR="006E1DC7" w:rsidRPr="00F5403A" w:rsidRDefault="00C943C7">
      <w:pPr>
        <w:pStyle w:val="TOC6"/>
        <w:rPr>
          <w:rFonts w:ascii="Calibri" w:hAnsi="Calibri"/>
          <w:noProof/>
          <w:sz w:val="22"/>
          <w:szCs w:val="22"/>
        </w:rPr>
      </w:pPr>
      <w:hyperlink w:anchor="_Toc412696359" w:history="1">
        <w:r w:rsidR="006E1DC7" w:rsidRPr="000D1533">
          <w:rPr>
            <w:rStyle w:val="Hyperlink"/>
            <w:noProof/>
          </w:rPr>
          <w:t>6.3.1.D.5.1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_Toc412696359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7B4F060F" w14:textId="77777777" w:rsidR="006E1DC7" w:rsidRPr="00F5403A" w:rsidRDefault="00C943C7">
      <w:pPr>
        <w:pStyle w:val="TOC6"/>
        <w:rPr>
          <w:rFonts w:ascii="Calibri" w:hAnsi="Calibri"/>
          <w:noProof/>
          <w:sz w:val="22"/>
          <w:szCs w:val="22"/>
        </w:rPr>
      </w:pPr>
      <w:hyperlink w:anchor="_Toc412696360" w:history="1">
        <w:r w:rsidR="006E1DC7" w:rsidRPr="000D1533">
          <w:rPr>
            <w:rStyle w:val="Hyperlink"/>
            <w:noProof/>
          </w:rPr>
          <w:t>6.3.1.D.5.2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_Toc412696360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21A86A48" w14:textId="77777777" w:rsidR="006E1DC7" w:rsidRPr="00F5403A" w:rsidRDefault="00C943C7">
      <w:pPr>
        <w:pStyle w:val="TOC6"/>
        <w:rPr>
          <w:rFonts w:ascii="Calibri" w:hAnsi="Calibri"/>
          <w:noProof/>
          <w:sz w:val="22"/>
          <w:szCs w:val="22"/>
        </w:rPr>
      </w:pPr>
      <w:hyperlink w:anchor="_Toc412696361" w:history="1">
        <w:r w:rsidR="006E1DC7" w:rsidRPr="000D1533">
          <w:rPr>
            <w:rStyle w:val="Hyperlink"/>
            <w:noProof/>
          </w:rPr>
          <w:t>6.3.1.D.5.3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_Toc412696361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5502174F" w14:textId="77777777" w:rsidR="006E1DC7" w:rsidRPr="00F5403A" w:rsidRDefault="00C943C7">
      <w:pPr>
        <w:pStyle w:val="TOC6"/>
        <w:rPr>
          <w:rFonts w:ascii="Calibri" w:hAnsi="Calibri"/>
          <w:noProof/>
          <w:sz w:val="22"/>
          <w:szCs w:val="22"/>
        </w:rPr>
      </w:pPr>
      <w:hyperlink w:anchor="_Toc412696362" w:history="1">
        <w:r w:rsidR="006E1DC7" w:rsidRPr="000D1533">
          <w:rPr>
            <w:rStyle w:val="Hyperlink"/>
            <w:noProof/>
          </w:rPr>
          <w:t>6.3.1.D.5.4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_Toc412696362 \h </w:instrText>
        </w:r>
        <w:r w:rsidR="006E1DC7">
          <w:rPr>
            <w:noProof/>
            <w:webHidden/>
          </w:rPr>
        </w:r>
        <w:r w:rsidR="006E1DC7">
          <w:rPr>
            <w:noProof/>
            <w:webHidden/>
          </w:rPr>
          <w:fldChar w:fldCharType="separate"/>
        </w:r>
        <w:r w:rsidR="006E1DC7">
          <w:rPr>
            <w:noProof/>
            <w:webHidden/>
          </w:rPr>
          <w:t>46</w:t>
        </w:r>
        <w:r w:rsidR="006E1DC7">
          <w:rPr>
            <w:noProof/>
            <w:webHidden/>
          </w:rPr>
          <w:fldChar w:fldCharType="end"/>
        </w:r>
      </w:hyperlink>
    </w:p>
    <w:p w14:paraId="4C4512A8" w14:textId="77777777" w:rsidR="006E1DC7" w:rsidRPr="00F5403A" w:rsidRDefault="00C943C7">
      <w:pPr>
        <w:pStyle w:val="TOC6"/>
        <w:rPr>
          <w:rFonts w:ascii="Calibri" w:hAnsi="Calibri"/>
          <w:noProof/>
          <w:sz w:val="22"/>
          <w:szCs w:val="22"/>
        </w:rPr>
      </w:pPr>
      <w:hyperlink w:anchor="_Toc412696363" w:history="1">
        <w:r w:rsidR="006E1DC7" w:rsidRPr="000D1533">
          <w:rPr>
            <w:rStyle w:val="Hyperlink"/>
            <w:noProof/>
          </w:rPr>
          <w:t>6.3.1.D.5.1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_Toc412696363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10E99286" w14:textId="77777777" w:rsidR="006E1DC7" w:rsidRPr="00F5403A" w:rsidRDefault="00C943C7">
      <w:pPr>
        <w:pStyle w:val="TOC6"/>
        <w:rPr>
          <w:rFonts w:ascii="Calibri" w:hAnsi="Calibri"/>
          <w:noProof/>
          <w:sz w:val="22"/>
          <w:szCs w:val="22"/>
        </w:rPr>
      </w:pPr>
      <w:hyperlink w:anchor="_Toc412696364" w:history="1">
        <w:r w:rsidR="006E1DC7" w:rsidRPr="000D1533">
          <w:rPr>
            <w:rStyle w:val="Hyperlink"/>
            <w:noProof/>
          </w:rPr>
          <w:t>6.3.1.D.5.2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_Toc412696364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6BA6C9D6" w14:textId="77777777" w:rsidR="006E1DC7" w:rsidRPr="00F5403A" w:rsidRDefault="00C943C7">
      <w:pPr>
        <w:pStyle w:val="TOC5"/>
        <w:rPr>
          <w:rFonts w:ascii="Calibri" w:hAnsi="Calibri"/>
          <w:noProof/>
          <w:sz w:val="22"/>
          <w:szCs w:val="22"/>
        </w:rPr>
      </w:pPr>
      <w:hyperlink w:anchor="_Toc412696365" w:history="1">
        <w:r w:rsidR="006E1DC7" w:rsidRPr="000D1533">
          <w:rPr>
            <w:rStyle w:val="Hyperlink"/>
            <w:noProof/>
          </w:rPr>
          <w:t>6.3.1.D.6 &lt;Document and Acronym Name&gt; Conformance and Example</w:t>
        </w:r>
        <w:r w:rsidR="006E1DC7">
          <w:rPr>
            <w:noProof/>
            <w:webHidden/>
          </w:rPr>
          <w:tab/>
        </w:r>
        <w:r w:rsidR="006E1DC7">
          <w:rPr>
            <w:noProof/>
            <w:webHidden/>
          </w:rPr>
          <w:fldChar w:fldCharType="begin"/>
        </w:r>
        <w:r w:rsidR="006E1DC7">
          <w:rPr>
            <w:noProof/>
            <w:webHidden/>
          </w:rPr>
          <w:instrText xml:space="preserve"> PAGEREF _Toc412696365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789A088E" w14:textId="77777777" w:rsidR="006E1DC7" w:rsidRPr="00F5403A" w:rsidRDefault="00C943C7">
      <w:pPr>
        <w:pStyle w:val="TOC2"/>
        <w:rPr>
          <w:rFonts w:ascii="Calibri" w:hAnsi="Calibri"/>
          <w:noProof/>
          <w:sz w:val="22"/>
          <w:szCs w:val="22"/>
        </w:rPr>
      </w:pPr>
      <w:hyperlink w:anchor="_Toc412696366" w:history="1">
        <w:r w:rsidR="006E1DC7" w:rsidRPr="000D1533">
          <w:rPr>
            <w:rStyle w:val="Hyperlink"/>
            <w:noProof/>
          </w:rPr>
          <w:t>6.3.2 CDA Header Content Modules</w:t>
        </w:r>
        <w:r w:rsidR="006E1DC7">
          <w:rPr>
            <w:noProof/>
            <w:webHidden/>
          </w:rPr>
          <w:tab/>
        </w:r>
        <w:r w:rsidR="006E1DC7">
          <w:rPr>
            <w:noProof/>
            <w:webHidden/>
          </w:rPr>
          <w:fldChar w:fldCharType="begin"/>
        </w:r>
        <w:r w:rsidR="006E1DC7">
          <w:rPr>
            <w:noProof/>
            <w:webHidden/>
          </w:rPr>
          <w:instrText xml:space="preserve"> PAGEREF _Toc412696366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48472C7E" w14:textId="77777777" w:rsidR="006E1DC7" w:rsidRPr="00F5403A" w:rsidRDefault="00C943C7">
      <w:pPr>
        <w:pStyle w:val="TOC4"/>
        <w:rPr>
          <w:rFonts w:ascii="Calibri" w:hAnsi="Calibri"/>
          <w:noProof/>
          <w:sz w:val="22"/>
          <w:szCs w:val="22"/>
        </w:rPr>
      </w:pPr>
      <w:hyperlink w:anchor="_Toc412696367" w:history="1">
        <w:r w:rsidR="006E1DC7" w:rsidRPr="000D1533">
          <w:rPr>
            <w:rStyle w:val="Hyperlink"/>
            <w:noProof/>
          </w:rPr>
          <w:t>6.3.2.H &lt;Header Element Module Name&gt; Header Content Module</w:t>
        </w:r>
        <w:r w:rsidR="006E1DC7">
          <w:rPr>
            <w:noProof/>
            <w:webHidden/>
          </w:rPr>
          <w:tab/>
        </w:r>
        <w:r w:rsidR="006E1DC7">
          <w:rPr>
            <w:noProof/>
            <w:webHidden/>
          </w:rPr>
          <w:fldChar w:fldCharType="begin"/>
        </w:r>
        <w:r w:rsidR="006E1DC7">
          <w:rPr>
            <w:noProof/>
            <w:webHidden/>
          </w:rPr>
          <w:instrText xml:space="preserve"> PAGEREF _Toc412696367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6D82AFD1" w14:textId="77777777" w:rsidR="006E1DC7" w:rsidRPr="00F5403A" w:rsidRDefault="00C943C7">
      <w:pPr>
        <w:pStyle w:val="TOC5"/>
        <w:rPr>
          <w:rFonts w:ascii="Calibri" w:hAnsi="Calibri"/>
          <w:noProof/>
          <w:sz w:val="22"/>
          <w:szCs w:val="22"/>
        </w:rPr>
      </w:pPr>
      <w:hyperlink w:anchor="_Toc412696368" w:history="1">
        <w:r w:rsidR="006E1DC7" w:rsidRPr="000D1533">
          <w:rPr>
            <w:rStyle w:val="Hyperlink"/>
            <w:noProof/>
          </w:rPr>
          <w:t xml:space="preserve">6.3.2.H.1 &lt;Description Name&gt; &lt;e.g., </w:t>
        </w:r>
        <w:r w:rsidR="006E1DC7" w:rsidRPr="000D1533">
          <w:rPr>
            <w:rStyle w:val="Hyperlink"/>
            <w:rFonts w:eastAsia="Calibri"/>
            <w:noProof/>
          </w:rPr>
          <w:t xml:space="preserve">Responsible Party&gt; &lt;Specification Document </w:t>
        </w:r>
        <w:r w:rsidR="006E1DC7" w:rsidRPr="000D1533">
          <w:rPr>
            <w:rStyle w:val="Hyperlink"/>
            <w:rFonts w:eastAsia="Calibri"/>
            <w:i/>
            <w:noProof/>
          </w:rPr>
          <w:t>or</w:t>
        </w:r>
        <w:r w:rsidR="006E1DC7" w:rsidRPr="000D1533">
          <w:rPr>
            <w:rStyle w:val="Hyperlink"/>
            <w:rFonts w:eastAsia="Calibri"/>
            <w:noProof/>
          </w:rPr>
          <w:t xml:space="preserve"> Vocabulary Constraint&gt;</w:t>
        </w:r>
        <w:r w:rsidR="006E1DC7">
          <w:rPr>
            <w:noProof/>
            <w:webHidden/>
          </w:rPr>
          <w:tab/>
        </w:r>
        <w:r w:rsidR="006E1DC7">
          <w:rPr>
            <w:noProof/>
            <w:webHidden/>
          </w:rPr>
          <w:fldChar w:fldCharType="begin"/>
        </w:r>
        <w:r w:rsidR="006E1DC7">
          <w:rPr>
            <w:noProof/>
            <w:webHidden/>
          </w:rPr>
          <w:instrText xml:space="preserve"> PAGEREF _Toc412696368 \h </w:instrText>
        </w:r>
        <w:r w:rsidR="006E1DC7">
          <w:rPr>
            <w:noProof/>
            <w:webHidden/>
          </w:rPr>
        </w:r>
        <w:r w:rsidR="006E1DC7">
          <w:rPr>
            <w:noProof/>
            <w:webHidden/>
          </w:rPr>
          <w:fldChar w:fldCharType="separate"/>
        </w:r>
        <w:r w:rsidR="006E1DC7">
          <w:rPr>
            <w:noProof/>
            <w:webHidden/>
          </w:rPr>
          <w:t>50</w:t>
        </w:r>
        <w:r w:rsidR="006E1DC7">
          <w:rPr>
            <w:noProof/>
            <w:webHidden/>
          </w:rPr>
          <w:fldChar w:fldCharType="end"/>
        </w:r>
      </w:hyperlink>
    </w:p>
    <w:p w14:paraId="499FE128" w14:textId="77777777" w:rsidR="006E1DC7" w:rsidRPr="00F5403A" w:rsidRDefault="00C943C7">
      <w:pPr>
        <w:pStyle w:val="TOC5"/>
        <w:rPr>
          <w:rFonts w:ascii="Calibri" w:hAnsi="Calibri"/>
          <w:noProof/>
          <w:sz w:val="22"/>
          <w:szCs w:val="22"/>
        </w:rPr>
      </w:pPr>
      <w:hyperlink w:anchor="_Toc412696369" w:history="1">
        <w:r w:rsidR="006E1DC7" w:rsidRPr="000D1533">
          <w:rPr>
            <w:rStyle w:val="Hyperlink"/>
            <w:noProof/>
          </w:rPr>
          <w:t>6.3.2.H.2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_Toc412696369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158D9BAB" w14:textId="77777777" w:rsidR="006E1DC7" w:rsidRPr="00F5403A" w:rsidRDefault="00C943C7">
      <w:pPr>
        <w:pStyle w:val="TOC5"/>
        <w:rPr>
          <w:rFonts w:ascii="Calibri" w:hAnsi="Calibri"/>
          <w:noProof/>
          <w:sz w:val="22"/>
          <w:szCs w:val="22"/>
        </w:rPr>
      </w:pPr>
      <w:hyperlink w:anchor="_Toc412696370" w:history="1">
        <w:r w:rsidR="006E1DC7" w:rsidRPr="000D1533">
          <w:rPr>
            <w:rStyle w:val="Hyperlink"/>
            <w:noProof/>
          </w:rPr>
          <w:t>6.3.2.H.3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_Toc412696370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7499A451" w14:textId="77777777" w:rsidR="006E1DC7" w:rsidRPr="00F5403A" w:rsidRDefault="00C943C7">
      <w:pPr>
        <w:pStyle w:val="TOC2"/>
        <w:rPr>
          <w:rFonts w:ascii="Calibri" w:hAnsi="Calibri"/>
          <w:noProof/>
          <w:sz w:val="22"/>
          <w:szCs w:val="22"/>
        </w:rPr>
      </w:pPr>
      <w:hyperlink w:anchor="_Toc412696371" w:history="1">
        <w:r w:rsidR="006E1DC7" w:rsidRPr="000D1533">
          <w:rPr>
            <w:rStyle w:val="Hyperlink"/>
            <w:noProof/>
          </w:rPr>
          <w:t>6.3.3 CDA Section Content Modules</w:t>
        </w:r>
        <w:r w:rsidR="006E1DC7">
          <w:rPr>
            <w:noProof/>
            <w:webHidden/>
          </w:rPr>
          <w:tab/>
        </w:r>
        <w:r w:rsidR="006E1DC7">
          <w:rPr>
            <w:noProof/>
            <w:webHidden/>
          </w:rPr>
          <w:fldChar w:fldCharType="begin"/>
        </w:r>
        <w:r w:rsidR="006E1DC7">
          <w:rPr>
            <w:noProof/>
            <w:webHidden/>
          </w:rPr>
          <w:instrText xml:space="preserve"> PAGEREF _Toc412696371 \h </w:instrText>
        </w:r>
        <w:r w:rsidR="006E1DC7">
          <w:rPr>
            <w:noProof/>
            <w:webHidden/>
          </w:rPr>
        </w:r>
        <w:r w:rsidR="006E1DC7">
          <w:rPr>
            <w:noProof/>
            <w:webHidden/>
          </w:rPr>
          <w:fldChar w:fldCharType="separate"/>
        </w:r>
        <w:r w:rsidR="006E1DC7">
          <w:rPr>
            <w:noProof/>
            <w:webHidden/>
          </w:rPr>
          <w:t>52</w:t>
        </w:r>
        <w:r w:rsidR="006E1DC7">
          <w:rPr>
            <w:noProof/>
            <w:webHidden/>
          </w:rPr>
          <w:fldChar w:fldCharType="end"/>
        </w:r>
      </w:hyperlink>
    </w:p>
    <w:p w14:paraId="4541B648" w14:textId="77777777" w:rsidR="006E1DC7" w:rsidRPr="00F5403A" w:rsidRDefault="00C943C7">
      <w:pPr>
        <w:pStyle w:val="TOC4"/>
        <w:rPr>
          <w:rFonts w:ascii="Calibri" w:hAnsi="Calibri"/>
          <w:noProof/>
          <w:sz w:val="22"/>
          <w:szCs w:val="22"/>
        </w:rPr>
      </w:pPr>
      <w:hyperlink w:anchor="_Toc412696372" w:history="1">
        <w:r w:rsidR="006E1DC7" w:rsidRPr="000D1533">
          <w:rPr>
            <w:rStyle w:val="Hyperlink"/>
            <w:noProof/>
          </w:rPr>
          <w:t>6.3.3.10.S &lt;Section Module Name&gt; - Section Content Module</w:t>
        </w:r>
        <w:r w:rsidR="006E1DC7">
          <w:rPr>
            <w:noProof/>
            <w:webHidden/>
          </w:rPr>
          <w:tab/>
        </w:r>
        <w:r w:rsidR="006E1DC7">
          <w:rPr>
            <w:noProof/>
            <w:webHidden/>
          </w:rPr>
          <w:fldChar w:fldCharType="begin"/>
        </w:r>
        <w:r w:rsidR="006E1DC7">
          <w:rPr>
            <w:noProof/>
            <w:webHidden/>
          </w:rPr>
          <w:instrText xml:space="preserve"> PAGEREF _Toc412696372 \h </w:instrText>
        </w:r>
        <w:r w:rsidR="006E1DC7">
          <w:rPr>
            <w:noProof/>
            <w:webHidden/>
          </w:rPr>
        </w:r>
        <w:r w:rsidR="006E1DC7">
          <w:rPr>
            <w:noProof/>
            <w:webHidden/>
          </w:rPr>
          <w:fldChar w:fldCharType="separate"/>
        </w:r>
        <w:r w:rsidR="006E1DC7">
          <w:rPr>
            <w:noProof/>
            <w:webHidden/>
          </w:rPr>
          <w:t>53</w:t>
        </w:r>
        <w:r w:rsidR="006E1DC7">
          <w:rPr>
            <w:noProof/>
            <w:webHidden/>
          </w:rPr>
          <w:fldChar w:fldCharType="end"/>
        </w:r>
      </w:hyperlink>
    </w:p>
    <w:p w14:paraId="04FAAF91" w14:textId="77777777" w:rsidR="006E1DC7" w:rsidRPr="00F5403A" w:rsidRDefault="00C943C7">
      <w:pPr>
        <w:pStyle w:val="TOC5"/>
        <w:rPr>
          <w:rFonts w:ascii="Calibri" w:hAnsi="Calibri"/>
          <w:noProof/>
          <w:sz w:val="22"/>
          <w:szCs w:val="22"/>
        </w:rPr>
      </w:pPr>
      <w:hyperlink w:anchor="_Toc412696373" w:history="1">
        <w:r w:rsidR="006E1DC7" w:rsidRPr="000D1533">
          <w:rPr>
            <w:rStyle w:val="Hyperlink"/>
            <w:noProof/>
          </w:rPr>
          <w:t>6.3.3.10.S.1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_Toc412696373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2E0520" w14:textId="77777777" w:rsidR="006E1DC7" w:rsidRPr="00F5403A" w:rsidRDefault="00C943C7">
      <w:pPr>
        <w:pStyle w:val="TOC5"/>
        <w:rPr>
          <w:rFonts w:ascii="Calibri" w:hAnsi="Calibri"/>
          <w:noProof/>
          <w:sz w:val="22"/>
          <w:szCs w:val="22"/>
        </w:rPr>
      </w:pPr>
      <w:hyperlink w:anchor="_Toc412696374" w:history="1">
        <w:r w:rsidR="006E1DC7" w:rsidRPr="000D1533">
          <w:rPr>
            <w:rStyle w:val="Hyperlink"/>
            <w:noProof/>
          </w:rPr>
          <w:t>6.3.3.10.S.2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_Toc412696374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875FFD" w14:textId="77777777" w:rsidR="006E1DC7" w:rsidRPr="00F5403A" w:rsidRDefault="00C943C7">
      <w:pPr>
        <w:pStyle w:val="TOC5"/>
        <w:rPr>
          <w:rFonts w:ascii="Calibri" w:hAnsi="Calibri"/>
          <w:noProof/>
          <w:sz w:val="22"/>
          <w:szCs w:val="22"/>
        </w:rPr>
      </w:pPr>
      <w:hyperlink w:anchor="_Toc412696375" w:history="1">
        <w:r w:rsidR="006E1DC7" w:rsidRPr="000D1533">
          <w:rPr>
            <w:rStyle w:val="Hyperlink"/>
            <w:noProof/>
          </w:rPr>
          <w:t>6.3.3.10.S.3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_Toc412696375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047A2BB4" w14:textId="77777777" w:rsidR="006E1DC7" w:rsidRPr="00F5403A" w:rsidRDefault="00C943C7">
      <w:pPr>
        <w:pStyle w:val="TOC4"/>
        <w:rPr>
          <w:rFonts w:ascii="Calibri" w:hAnsi="Calibri"/>
          <w:noProof/>
          <w:sz w:val="22"/>
          <w:szCs w:val="22"/>
        </w:rPr>
      </w:pPr>
      <w:hyperlink w:anchor="_Toc412696376" w:history="1">
        <w:r w:rsidR="006E1DC7" w:rsidRPr="000D1533">
          <w:rPr>
            <w:rStyle w:val="Hyperlink"/>
            <w:noProof/>
          </w:rPr>
          <w:t>6.3.3.10.S Medical History - Cardiac Section 11329-0</w:t>
        </w:r>
        <w:r w:rsidR="006E1DC7">
          <w:rPr>
            <w:noProof/>
            <w:webHidden/>
          </w:rPr>
          <w:tab/>
        </w:r>
        <w:r w:rsidR="006E1DC7">
          <w:rPr>
            <w:noProof/>
            <w:webHidden/>
          </w:rPr>
          <w:fldChar w:fldCharType="begin"/>
        </w:r>
        <w:r w:rsidR="006E1DC7">
          <w:rPr>
            <w:noProof/>
            <w:webHidden/>
          </w:rPr>
          <w:instrText xml:space="preserve"> PAGEREF _Toc412696376 \h </w:instrText>
        </w:r>
        <w:r w:rsidR="006E1DC7">
          <w:rPr>
            <w:noProof/>
            <w:webHidden/>
          </w:rPr>
        </w:r>
        <w:r w:rsidR="006E1DC7">
          <w:rPr>
            <w:noProof/>
            <w:webHidden/>
          </w:rPr>
          <w:fldChar w:fldCharType="separate"/>
        </w:r>
        <w:r w:rsidR="006E1DC7">
          <w:rPr>
            <w:noProof/>
            <w:webHidden/>
          </w:rPr>
          <w:t>55</w:t>
        </w:r>
        <w:r w:rsidR="006E1DC7">
          <w:rPr>
            <w:noProof/>
            <w:webHidden/>
          </w:rPr>
          <w:fldChar w:fldCharType="end"/>
        </w:r>
      </w:hyperlink>
    </w:p>
    <w:p w14:paraId="5DEB541B" w14:textId="77777777" w:rsidR="006E1DC7" w:rsidRPr="00F5403A" w:rsidRDefault="00C943C7">
      <w:pPr>
        <w:pStyle w:val="TOC2"/>
        <w:rPr>
          <w:rFonts w:ascii="Calibri" w:hAnsi="Calibri"/>
          <w:noProof/>
          <w:sz w:val="22"/>
          <w:szCs w:val="22"/>
        </w:rPr>
      </w:pPr>
      <w:hyperlink w:anchor="_Toc412696377" w:history="1">
        <w:r w:rsidR="006E1DC7" w:rsidRPr="000D1533">
          <w:rPr>
            <w:rStyle w:val="Hyperlink"/>
            <w:noProof/>
          </w:rPr>
          <w:t>6.3.4 CDA Entry Content Modules</w:t>
        </w:r>
        <w:r w:rsidR="006E1DC7">
          <w:rPr>
            <w:noProof/>
            <w:webHidden/>
          </w:rPr>
          <w:tab/>
        </w:r>
        <w:r w:rsidR="006E1DC7">
          <w:rPr>
            <w:noProof/>
            <w:webHidden/>
          </w:rPr>
          <w:fldChar w:fldCharType="begin"/>
        </w:r>
        <w:r w:rsidR="006E1DC7">
          <w:rPr>
            <w:noProof/>
            <w:webHidden/>
          </w:rPr>
          <w:instrText xml:space="preserve"> PAGEREF _Toc412696377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28068719" w14:textId="77777777" w:rsidR="006E1DC7" w:rsidRPr="00F5403A" w:rsidRDefault="00C943C7">
      <w:pPr>
        <w:pStyle w:val="TOC4"/>
        <w:rPr>
          <w:rFonts w:ascii="Calibri" w:hAnsi="Calibri"/>
          <w:noProof/>
          <w:sz w:val="22"/>
          <w:szCs w:val="22"/>
        </w:rPr>
      </w:pPr>
      <w:hyperlink w:anchor="_Toc412696378" w:history="1">
        <w:r w:rsidR="006E1DC7" w:rsidRPr="000D1533">
          <w:rPr>
            <w:rStyle w:val="Hyperlink"/>
            <w:noProof/>
          </w:rPr>
          <w:t>6.3.4.E &lt;Entry Content Module Name&gt; Entry Content Module</w:t>
        </w:r>
        <w:r w:rsidR="006E1DC7">
          <w:rPr>
            <w:noProof/>
            <w:webHidden/>
          </w:rPr>
          <w:tab/>
        </w:r>
        <w:r w:rsidR="006E1DC7">
          <w:rPr>
            <w:noProof/>
            <w:webHidden/>
          </w:rPr>
          <w:fldChar w:fldCharType="begin"/>
        </w:r>
        <w:r w:rsidR="006E1DC7">
          <w:rPr>
            <w:noProof/>
            <w:webHidden/>
          </w:rPr>
          <w:instrText xml:space="preserve"> PAGEREF _Toc412696378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1D798427" w14:textId="77777777" w:rsidR="006E1DC7" w:rsidRPr="00F5403A" w:rsidRDefault="00C943C7">
      <w:pPr>
        <w:pStyle w:val="TOC5"/>
        <w:rPr>
          <w:rFonts w:ascii="Calibri" w:hAnsi="Calibri"/>
          <w:noProof/>
          <w:sz w:val="22"/>
          <w:szCs w:val="22"/>
        </w:rPr>
      </w:pPr>
      <w:hyperlink w:anchor="_Toc412696379" w:history="1">
        <w:r w:rsidR="006E1DC7" w:rsidRPr="000D1533">
          <w:rPr>
            <w:rStyle w:val="Hyperlink"/>
            <w:noProof/>
          </w:rPr>
          <w:t>6.3.4.E.1 Simple Observation (wall motion) Vocabulary Constraints</w:t>
        </w:r>
        <w:r w:rsidR="006E1DC7">
          <w:rPr>
            <w:noProof/>
            <w:webHidden/>
          </w:rPr>
          <w:tab/>
        </w:r>
        <w:r w:rsidR="006E1DC7">
          <w:rPr>
            <w:noProof/>
            <w:webHidden/>
          </w:rPr>
          <w:fldChar w:fldCharType="begin"/>
        </w:r>
        <w:r w:rsidR="006E1DC7">
          <w:rPr>
            <w:noProof/>
            <w:webHidden/>
          </w:rPr>
          <w:instrText xml:space="preserve"> PAGEREF _Toc412696379 \h </w:instrText>
        </w:r>
        <w:r w:rsidR="006E1DC7">
          <w:rPr>
            <w:noProof/>
            <w:webHidden/>
          </w:rPr>
        </w:r>
        <w:r w:rsidR="006E1DC7">
          <w:rPr>
            <w:noProof/>
            <w:webHidden/>
          </w:rPr>
          <w:fldChar w:fldCharType="separate"/>
        </w:r>
        <w:r w:rsidR="006E1DC7">
          <w:rPr>
            <w:noProof/>
            <w:webHidden/>
          </w:rPr>
          <w:t>58</w:t>
        </w:r>
        <w:r w:rsidR="006E1DC7">
          <w:rPr>
            <w:noProof/>
            <w:webHidden/>
          </w:rPr>
          <w:fldChar w:fldCharType="end"/>
        </w:r>
      </w:hyperlink>
    </w:p>
    <w:p w14:paraId="59CF9D3D" w14:textId="77777777" w:rsidR="006E1DC7" w:rsidRPr="00F5403A" w:rsidRDefault="00C943C7">
      <w:pPr>
        <w:pStyle w:val="TOC5"/>
        <w:rPr>
          <w:rFonts w:ascii="Calibri" w:hAnsi="Calibri"/>
          <w:noProof/>
          <w:sz w:val="22"/>
          <w:szCs w:val="22"/>
        </w:rPr>
      </w:pPr>
      <w:hyperlink w:anchor="_Toc412696380" w:history="1">
        <w:r w:rsidR="006E1DC7" w:rsidRPr="000D1533">
          <w:rPr>
            <w:rStyle w:val="Hyperlink"/>
            <w:noProof/>
          </w:rPr>
          <w:t>6.3.4.E.2 Simple Observation (wall morphology) Constraints</w:t>
        </w:r>
        <w:r w:rsidR="006E1DC7">
          <w:rPr>
            <w:noProof/>
            <w:webHidden/>
          </w:rPr>
          <w:tab/>
        </w:r>
        <w:r w:rsidR="006E1DC7">
          <w:rPr>
            <w:noProof/>
            <w:webHidden/>
          </w:rPr>
          <w:fldChar w:fldCharType="begin"/>
        </w:r>
        <w:r w:rsidR="006E1DC7">
          <w:rPr>
            <w:noProof/>
            <w:webHidden/>
          </w:rPr>
          <w:instrText xml:space="preserve"> PAGEREF _Toc412696380 \h </w:instrText>
        </w:r>
        <w:r w:rsidR="006E1DC7">
          <w:rPr>
            <w:noProof/>
            <w:webHidden/>
          </w:rPr>
        </w:r>
        <w:r w:rsidR="006E1DC7">
          <w:rPr>
            <w:noProof/>
            <w:webHidden/>
          </w:rPr>
          <w:fldChar w:fldCharType="separate"/>
        </w:r>
        <w:r w:rsidR="006E1DC7">
          <w:rPr>
            <w:noProof/>
            <w:webHidden/>
          </w:rPr>
          <w:t>59</w:t>
        </w:r>
        <w:r w:rsidR="006E1DC7">
          <w:rPr>
            <w:noProof/>
            <w:webHidden/>
          </w:rPr>
          <w:fldChar w:fldCharType="end"/>
        </w:r>
      </w:hyperlink>
    </w:p>
    <w:p w14:paraId="0CD01B88" w14:textId="77777777" w:rsidR="006E1DC7" w:rsidRPr="00F5403A" w:rsidRDefault="00C943C7">
      <w:pPr>
        <w:pStyle w:val="TOC5"/>
        <w:rPr>
          <w:rFonts w:ascii="Calibri" w:hAnsi="Calibri"/>
          <w:noProof/>
          <w:sz w:val="22"/>
          <w:szCs w:val="22"/>
        </w:rPr>
      </w:pPr>
      <w:hyperlink w:anchor="_Toc412696381" w:history="1">
        <w:r w:rsidR="006E1DC7" w:rsidRPr="000D1533">
          <w:rPr>
            <w:rStyle w:val="Hyperlink"/>
            <w:noProof/>
          </w:rPr>
          <w:t>&lt;e.g.,6.3.4.E Result Observation - Cardiac</w:t>
        </w:r>
        <w:r w:rsidR="006E1DC7">
          <w:rPr>
            <w:noProof/>
            <w:webHidden/>
          </w:rPr>
          <w:tab/>
        </w:r>
        <w:r w:rsidR="006E1DC7">
          <w:rPr>
            <w:noProof/>
            <w:webHidden/>
          </w:rPr>
          <w:fldChar w:fldCharType="begin"/>
        </w:r>
        <w:r w:rsidR="006E1DC7">
          <w:rPr>
            <w:noProof/>
            <w:webHidden/>
          </w:rPr>
          <w:instrText xml:space="preserve"> PAGEREF _Toc412696381 \h </w:instrText>
        </w:r>
        <w:r w:rsidR="006E1DC7">
          <w:rPr>
            <w:noProof/>
            <w:webHidden/>
          </w:rPr>
        </w:r>
        <w:r w:rsidR="006E1DC7">
          <w:rPr>
            <w:noProof/>
            <w:webHidden/>
          </w:rPr>
          <w:fldChar w:fldCharType="separate"/>
        </w:r>
        <w:r w:rsidR="006E1DC7">
          <w:rPr>
            <w:noProof/>
            <w:webHidden/>
          </w:rPr>
          <w:t>60</w:t>
        </w:r>
        <w:r w:rsidR="006E1DC7">
          <w:rPr>
            <w:noProof/>
            <w:webHidden/>
          </w:rPr>
          <w:fldChar w:fldCharType="end"/>
        </w:r>
      </w:hyperlink>
    </w:p>
    <w:p w14:paraId="26BCF93D" w14:textId="77777777" w:rsidR="006E1DC7" w:rsidRPr="00F5403A" w:rsidRDefault="00C943C7">
      <w:pPr>
        <w:pStyle w:val="TOC2"/>
        <w:tabs>
          <w:tab w:val="left" w:pos="1152"/>
        </w:tabs>
        <w:rPr>
          <w:rFonts w:ascii="Calibri" w:hAnsi="Calibri"/>
          <w:noProof/>
          <w:sz w:val="22"/>
          <w:szCs w:val="22"/>
        </w:rPr>
      </w:pPr>
      <w:hyperlink w:anchor="_Toc412696382" w:history="1">
        <w:r w:rsidR="006E1DC7" w:rsidRPr="000D1533">
          <w:rPr>
            <w:rStyle w:val="Hyperlink"/>
            <w:noProof/>
          </w:rPr>
          <w:t>6.4</w:t>
        </w:r>
        <w:r w:rsidR="006E1DC7" w:rsidRPr="00F5403A">
          <w:rPr>
            <w:rFonts w:ascii="Calibri" w:hAnsi="Calibri"/>
            <w:noProof/>
            <w:sz w:val="22"/>
            <w:szCs w:val="22"/>
          </w:rPr>
          <w:tab/>
        </w:r>
        <w:r w:rsidR="006E1DC7" w:rsidRPr="000D1533">
          <w:rPr>
            <w:rStyle w:val="Hyperlink"/>
            <w:noProof/>
          </w:rPr>
          <w:t>Section not applicable</w:t>
        </w:r>
        <w:r w:rsidR="006E1DC7">
          <w:rPr>
            <w:noProof/>
            <w:webHidden/>
          </w:rPr>
          <w:tab/>
        </w:r>
        <w:r w:rsidR="006E1DC7">
          <w:rPr>
            <w:noProof/>
            <w:webHidden/>
          </w:rPr>
          <w:fldChar w:fldCharType="begin"/>
        </w:r>
        <w:r w:rsidR="006E1DC7">
          <w:rPr>
            <w:noProof/>
            <w:webHidden/>
          </w:rPr>
          <w:instrText xml:space="preserve"> PAGEREF _Toc412696382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AB261EB" w14:textId="77777777" w:rsidR="006E1DC7" w:rsidRPr="00F5403A" w:rsidRDefault="006E1DC7">
      <w:pPr>
        <w:pStyle w:val="TOC2"/>
        <w:tabs>
          <w:tab w:val="left" w:pos="1152"/>
        </w:tabs>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"_Toc412696383"</w:instrText>
      </w:r>
      <w:r w:rsidRPr="000D1533">
        <w:rPr>
          <w:rStyle w:val="Hyperlink"/>
          <w:noProof/>
        </w:rPr>
        <w:instrText xml:space="preserve"> </w:instrText>
      </w:r>
      <w:r w:rsidRPr="000D1533">
        <w:rPr>
          <w:rStyle w:val="Hyperlink"/>
          <w:noProof/>
        </w:rPr>
        <w:fldChar w:fldCharType="separate"/>
      </w:r>
      <w:r w:rsidRPr="000D1533">
        <w:rPr>
          <w:rStyle w:val="Hyperlink"/>
          <w:noProof/>
        </w:rPr>
        <w:t>6.5</w:t>
      </w:r>
      <w:r w:rsidRPr="00F5403A">
        <w:rPr>
          <w:rFonts w:ascii="Calibri" w:hAnsi="Calibri"/>
          <w:noProof/>
          <w:sz w:val="22"/>
          <w:szCs w:val="22"/>
        </w:rPr>
        <w:tab/>
      </w:r>
      <w:del w:id="20" w:author="Keith W. Boone" w:date="2015-03-04T10:48:00Z">
        <w:r w:rsidRPr="000D1533" w:rsidDel="00A412D1">
          <w:rPr>
            <w:rStyle w:val="Hyperlink"/>
            <w:noProof/>
          </w:rPr>
          <w:delText xml:space="preserve">&lt;Domain Acronym&gt; </w:delText>
        </w:r>
      </w:del>
      <w:ins w:id="21" w:author="Keith W. Boone" w:date="2015-03-04T10:48:00Z">
        <w:r w:rsidR="00A412D1">
          <w:rPr>
            <w:rStyle w:val="Hyperlink"/>
            <w:noProof/>
          </w:rPr>
          <w:t xml:space="preserve">PCC </w:t>
        </w:r>
      </w:ins>
      <w:r w:rsidRPr="000D1533">
        <w:rPr>
          <w:rStyle w:val="Hyperlink"/>
          <w:noProof/>
        </w:rPr>
        <w:t>Value Sets</w:t>
      </w:r>
      <w:r>
        <w:rPr>
          <w:noProof/>
          <w:webHidden/>
        </w:rPr>
        <w:tab/>
      </w:r>
      <w:r>
        <w:rPr>
          <w:noProof/>
          <w:webHidden/>
        </w:rPr>
        <w:fldChar w:fldCharType="begin"/>
      </w:r>
      <w:r>
        <w:rPr>
          <w:noProof/>
          <w:webHidden/>
        </w:rPr>
        <w:instrText xml:space="preserve"> PAGEREF _Toc412696383 \h </w:instrText>
      </w:r>
      <w:r>
        <w:rPr>
          <w:noProof/>
          <w:webHidden/>
        </w:rPr>
      </w:r>
      <w:r>
        <w:rPr>
          <w:noProof/>
          <w:webHidden/>
        </w:rPr>
        <w:fldChar w:fldCharType="separate"/>
      </w:r>
      <w:r>
        <w:rPr>
          <w:noProof/>
          <w:webHidden/>
        </w:rPr>
        <w:t>62</w:t>
      </w:r>
      <w:r>
        <w:rPr>
          <w:noProof/>
          <w:webHidden/>
        </w:rPr>
        <w:fldChar w:fldCharType="end"/>
      </w:r>
      <w:r w:rsidRPr="000D1533">
        <w:rPr>
          <w:rStyle w:val="Hyperlink"/>
          <w:noProof/>
        </w:rPr>
        <w:fldChar w:fldCharType="end"/>
      </w:r>
    </w:p>
    <w:p w14:paraId="68633628" w14:textId="77777777" w:rsidR="006E1DC7" w:rsidRPr="00F5403A" w:rsidRDefault="00C943C7">
      <w:pPr>
        <w:pStyle w:val="TOC3"/>
        <w:tabs>
          <w:tab w:val="left" w:pos="1584"/>
        </w:tabs>
        <w:rPr>
          <w:rFonts w:ascii="Calibri" w:hAnsi="Calibri"/>
          <w:noProof/>
          <w:sz w:val="22"/>
          <w:szCs w:val="22"/>
        </w:rPr>
      </w:pPr>
      <w:hyperlink w:anchor="_Toc412696384" w:history="1">
        <w:r w:rsidR="006E1DC7" w:rsidRPr="000D1533">
          <w:rPr>
            <w:rStyle w:val="Hyperlink"/>
            <w:rFonts w:eastAsia="Calibri"/>
            <w:noProof/>
          </w:rPr>
          <w:t>6.5.x</w:t>
        </w:r>
        <w:r w:rsidR="006E1DC7" w:rsidRPr="00F5403A">
          <w:rPr>
            <w:rFonts w:ascii="Calibri" w:hAnsi="Calibri"/>
            <w:noProof/>
            <w:sz w:val="22"/>
            <w:szCs w:val="22"/>
          </w:rPr>
          <w:tab/>
        </w:r>
        <w:r w:rsidR="006E1DC7" w:rsidRPr="000D1533">
          <w:rPr>
            <w:rStyle w:val="Hyperlink"/>
            <w:rFonts w:eastAsia="Calibri"/>
            <w:noProof/>
          </w:rPr>
          <w:t>&lt;Value Set Name&gt; &lt;oid&gt;</w:t>
        </w:r>
        <w:r w:rsidR="006E1DC7">
          <w:rPr>
            <w:noProof/>
            <w:webHidden/>
          </w:rPr>
          <w:tab/>
        </w:r>
        <w:r w:rsidR="006E1DC7">
          <w:rPr>
            <w:noProof/>
            <w:webHidden/>
          </w:rPr>
          <w:fldChar w:fldCharType="begin"/>
        </w:r>
        <w:r w:rsidR="006E1DC7">
          <w:rPr>
            <w:noProof/>
            <w:webHidden/>
          </w:rPr>
          <w:instrText xml:space="preserve"> PAGEREF _Toc412696384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412188CE" w14:textId="77777777" w:rsidR="006E1DC7" w:rsidRPr="00F5403A" w:rsidRDefault="00C943C7">
      <w:pPr>
        <w:pStyle w:val="TOC3"/>
        <w:rPr>
          <w:rFonts w:ascii="Calibri" w:hAnsi="Calibri"/>
          <w:noProof/>
          <w:sz w:val="22"/>
          <w:szCs w:val="22"/>
        </w:rPr>
      </w:pPr>
      <w:hyperlink w:anchor="_Toc412696385" w:history="1">
        <w:r w:rsidR="006E1DC7" w:rsidRPr="000D1533">
          <w:rPr>
            <w:rStyle w:val="Hyperlink"/>
            <w:rFonts w:eastAsia="Calibri"/>
            <w:noProof/>
          </w:rPr>
          <w:t>&lt;e.g.,6.5.1 Drug Classes Used in Cardiac Procedure 1.3.6.1.4.1.19376.1.4.1.5.15</w:t>
        </w:r>
        <w:r w:rsidR="006E1DC7">
          <w:rPr>
            <w:noProof/>
            <w:webHidden/>
          </w:rPr>
          <w:tab/>
        </w:r>
        <w:r w:rsidR="006E1DC7">
          <w:rPr>
            <w:noProof/>
            <w:webHidden/>
          </w:rPr>
          <w:fldChar w:fldCharType="begin"/>
        </w:r>
        <w:r w:rsidR="006E1DC7">
          <w:rPr>
            <w:noProof/>
            <w:webHidden/>
          </w:rPr>
          <w:instrText xml:space="preserve"> PAGEREF _Toc412696385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E8A0C5F" w14:textId="77777777" w:rsidR="006E1DC7" w:rsidRPr="00F5403A" w:rsidRDefault="00C943C7">
      <w:pPr>
        <w:pStyle w:val="TOC1"/>
        <w:rPr>
          <w:rFonts w:ascii="Calibri" w:hAnsi="Calibri"/>
          <w:noProof/>
          <w:sz w:val="22"/>
          <w:szCs w:val="22"/>
        </w:rPr>
      </w:pPr>
      <w:hyperlink w:anchor="_Toc412696386"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_Toc412696386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51096191" w14:textId="77777777" w:rsidR="006E1DC7" w:rsidRPr="00F5403A" w:rsidRDefault="00C943C7">
      <w:pPr>
        <w:pStyle w:val="TOC1"/>
        <w:rPr>
          <w:rFonts w:ascii="Calibri" w:hAnsi="Calibri"/>
          <w:noProof/>
          <w:sz w:val="22"/>
          <w:szCs w:val="22"/>
        </w:rPr>
      </w:pPr>
      <w:hyperlink w:anchor="_Toc412696387"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_Toc412696387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FF0D555" w14:textId="77777777" w:rsidR="006E1DC7" w:rsidRPr="00F5403A" w:rsidRDefault="00C943C7">
      <w:pPr>
        <w:pStyle w:val="TOC2"/>
        <w:tabs>
          <w:tab w:val="left" w:pos="1152"/>
        </w:tabs>
        <w:rPr>
          <w:rFonts w:ascii="Calibri" w:hAnsi="Calibri"/>
          <w:noProof/>
          <w:sz w:val="22"/>
          <w:szCs w:val="22"/>
        </w:rPr>
      </w:pPr>
      <w:hyperlink w:anchor="_Toc412696388"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_Toc412696388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05352009" w14:textId="77777777" w:rsidR="006E1DC7" w:rsidRPr="00F5403A" w:rsidRDefault="00C943C7">
      <w:pPr>
        <w:pStyle w:val="TOC1"/>
        <w:rPr>
          <w:rFonts w:ascii="Calibri" w:hAnsi="Calibri"/>
          <w:noProof/>
          <w:sz w:val="22"/>
          <w:szCs w:val="22"/>
        </w:rPr>
      </w:pPr>
      <w:hyperlink w:anchor="_Toc412696389"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_Toc412696389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21A9A03" w14:textId="77777777" w:rsidR="006E1DC7" w:rsidRPr="00F5403A" w:rsidRDefault="00C943C7">
      <w:pPr>
        <w:pStyle w:val="TOC2"/>
        <w:tabs>
          <w:tab w:val="left" w:pos="1152"/>
        </w:tabs>
        <w:rPr>
          <w:rFonts w:ascii="Calibri" w:hAnsi="Calibri"/>
          <w:noProof/>
          <w:sz w:val="22"/>
          <w:szCs w:val="22"/>
        </w:rPr>
      </w:pPr>
      <w:hyperlink w:anchor="_Toc412696390"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_Toc412696390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31934D64" w14:textId="77777777" w:rsidR="006E1DC7" w:rsidRPr="00F5403A" w:rsidRDefault="00C943C7">
      <w:pPr>
        <w:pStyle w:val="TOC1"/>
        <w:rPr>
          <w:rFonts w:ascii="Calibri" w:hAnsi="Calibri"/>
          <w:noProof/>
          <w:sz w:val="22"/>
          <w:szCs w:val="22"/>
        </w:rPr>
      </w:pPr>
      <w:hyperlink w:anchor="_Toc412696391" w:history="1">
        <w:r w:rsidR="006E1DC7" w:rsidRPr="000D1533">
          <w:rPr>
            <w:rStyle w:val="Hyperlink"/>
            <w:noProof/>
          </w:rPr>
          <w:t>Volume 3 Namespace Additions</w:t>
        </w:r>
        <w:r w:rsidR="006E1DC7">
          <w:rPr>
            <w:noProof/>
            <w:webHidden/>
          </w:rPr>
          <w:tab/>
        </w:r>
        <w:r w:rsidR="006E1DC7">
          <w:rPr>
            <w:noProof/>
            <w:webHidden/>
          </w:rPr>
          <w:fldChar w:fldCharType="begin"/>
        </w:r>
        <w:r w:rsidR="006E1DC7">
          <w:rPr>
            <w:noProof/>
            <w:webHidden/>
          </w:rPr>
          <w:instrText xml:space="preserve"> PAGEREF _Toc412696391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7B0CC92B" w14:textId="77777777" w:rsidR="006E1DC7" w:rsidRPr="00F5403A" w:rsidRDefault="00C943C7">
      <w:pPr>
        <w:pStyle w:val="TOC1"/>
        <w:rPr>
          <w:rFonts w:ascii="Calibri" w:hAnsi="Calibri"/>
          <w:noProof/>
          <w:sz w:val="22"/>
          <w:szCs w:val="22"/>
        </w:rPr>
      </w:pPr>
      <w:hyperlink w:anchor="_Toc412696392" w:history="1">
        <w:r w:rsidR="006E1DC7" w:rsidRPr="000D1533">
          <w:rPr>
            <w:rStyle w:val="Hyperlink"/>
            <w:noProof/>
          </w:rPr>
          <w:t>Volume 4 – National Extensions</w:t>
        </w:r>
        <w:r w:rsidR="006E1DC7">
          <w:rPr>
            <w:noProof/>
            <w:webHidden/>
          </w:rPr>
          <w:tab/>
        </w:r>
        <w:r w:rsidR="006E1DC7">
          <w:rPr>
            <w:noProof/>
            <w:webHidden/>
          </w:rPr>
          <w:fldChar w:fldCharType="begin"/>
        </w:r>
        <w:r w:rsidR="006E1DC7">
          <w:rPr>
            <w:noProof/>
            <w:webHidden/>
          </w:rPr>
          <w:instrText xml:space="preserve"> PAGEREF _Toc412696392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348E80A4" w14:textId="77777777" w:rsidR="006E1DC7" w:rsidRPr="00F5403A" w:rsidRDefault="00C943C7">
      <w:pPr>
        <w:pStyle w:val="TOC1"/>
        <w:rPr>
          <w:rFonts w:ascii="Calibri" w:hAnsi="Calibri"/>
          <w:noProof/>
          <w:sz w:val="22"/>
          <w:szCs w:val="22"/>
        </w:rPr>
      </w:pPr>
      <w:hyperlink w:anchor="_Toc412696393" w:history="1">
        <w:r w:rsidR="006E1DC7" w:rsidRPr="000D1533">
          <w:rPr>
            <w:rStyle w:val="Hyperlink"/>
            <w:noProof/>
          </w:rPr>
          <w:t>4 National Extensions</w:t>
        </w:r>
        <w:r w:rsidR="006E1DC7">
          <w:rPr>
            <w:noProof/>
            <w:webHidden/>
          </w:rPr>
          <w:tab/>
        </w:r>
        <w:r w:rsidR="006E1DC7">
          <w:rPr>
            <w:noProof/>
            <w:webHidden/>
          </w:rPr>
          <w:fldChar w:fldCharType="begin"/>
        </w:r>
        <w:r w:rsidR="006E1DC7">
          <w:rPr>
            <w:noProof/>
            <w:webHidden/>
          </w:rPr>
          <w:instrText xml:space="preserve"> PAGEREF _Toc412696393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9E9DD88" w14:textId="77777777" w:rsidR="006E1DC7" w:rsidRPr="00F5403A" w:rsidRDefault="00C943C7">
      <w:pPr>
        <w:pStyle w:val="TOC2"/>
        <w:rPr>
          <w:rFonts w:ascii="Calibri" w:hAnsi="Calibri"/>
          <w:noProof/>
          <w:sz w:val="22"/>
          <w:szCs w:val="22"/>
        </w:rPr>
      </w:pPr>
      <w:hyperlink w:anchor="_Toc412696394" w:history="1">
        <w:r w:rsidR="006E1DC7" w:rsidRPr="000D1533">
          <w:rPr>
            <w:rStyle w:val="Hyperlink"/>
            <w:noProof/>
          </w:rPr>
          <w:t>4.I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_Toc412696394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7BE48EF5" w14:textId="77777777" w:rsidR="006E1DC7" w:rsidRPr="00F5403A" w:rsidRDefault="00C943C7">
      <w:pPr>
        <w:pStyle w:val="TOC3"/>
        <w:rPr>
          <w:rFonts w:ascii="Calibri" w:hAnsi="Calibri"/>
          <w:noProof/>
          <w:sz w:val="22"/>
          <w:szCs w:val="22"/>
        </w:rPr>
      </w:pPr>
      <w:hyperlink w:anchor="_Toc412696395" w:history="1">
        <w:r w:rsidR="006E1DC7" w:rsidRPr="000D1533">
          <w:rPr>
            <w:rStyle w:val="Hyperlink"/>
            <w:noProof/>
          </w:rPr>
          <w:t>4.I.1 Comment Submission</w:t>
        </w:r>
        <w:r w:rsidR="006E1DC7">
          <w:rPr>
            <w:noProof/>
            <w:webHidden/>
          </w:rPr>
          <w:tab/>
        </w:r>
        <w:r w:rsidR="006E1DC7">
          <w:rPr>
            <w:noProof/>
            <w:webHidden/>
          </w:rPr>
          <w:fldChar w:fldCharType="begin"/>
        </w:r>
        <w:r w:rsidR="006E1DC7">
          <w:rPr>
            <w:noProof/>
            <w:webHidden/>
          </w:rPr>
          <w:instrText xml:space="preserve"> PAGEREF _Toc412696395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0A4D4412" w14:textId="77777777" w:rsidR="006E1DC7" w:rsidRPr="00F5403A" w:rsidRDefault="00C943C7">
      <w:pPr>
        <w:pStyle w:val="TOC3"/>
        <w:rPr>
          <w:rFonts w:ascii="Calibri" w:hAnsi="Calibri"/>
          <w:noProof/>
          <w:sz w:val="22"/>
          <w:szCs w:val="22"/>
        </w:rPr>
      </w:pPr>
      <w:hyperlink w:anchor="_Toc412696396" w:history="1">
        <w:r w:rsidR="006E1DC7" w:rsidRPr="000D1533">
          <w:rPr>
            <w:rStyle w:val="Hyperlink"/>
            <w:noProof/>
          </w:rPr>
          <w:t>4.I.2 &lt;Profile Name&gt; &lt;(Profile Acronym)&gt;</w:t>
        </w:r>
        <w:r w:rsidR="006E1DC7">
          <w:rPr>
            <w:noProof/>
            <w:webHidden/>
          </w:rPr>
          <w:tab/>
        </w:r>
        <w:r w:rsidR="006E1DC7">
          <w:rPr>
            <w:noProof/>
            <w:webHidden/>
          </w:rPr>
          <w:fldChar w:fldCharType="begin"/>
        </w:r>
        <w:r w:rsidR="006E1DC7">
          <w:rPr>
            <w:noProof/>
            <w:webHidden/>
          </w:rPr>
          <w:instrText xml:space="preserve"> PAGEREF _Toc412696396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1390BC7"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"_Toc412696397"</w:instrText>
      </w:r>
      <w:r w:rsidRPr="000D1533">
        <w:rPr>
          <w:rStyle w:val="Hyperlink"/>
          <w:noProof/>
        </w:rPr>
        <w:instrText xml:space="preserve"> </w:instrText>
      </w:r>
      <w:r w:rsidRPr="000D1533">
        <w:rPr>
          <w:rStyle w:val="Hyperlink"/>
          <w:noProof/>
        </w:rPr>
        <w:fldChar w:fldCharType="separate"/>
      </w:r>
      <w:r w:rsidRPr="000D1533">
        <w:rPr>
          <w:rStyle w:val="Hyperlink"/>
          <w:noProof/>
        </w:rPr>
        <w:t>4.I.2.1</w:t>
      </w:r>
      <w:del w:id="22" w:author="Keith W. Boone" w:date="2015-03-04T12:03:00Z">
        <w:r w:rsidRPr="000D1533" w:rsidDel="002C1312">
          <w:rPr>
            <w:rStyle w:val="Hyperlink"/>
            <w:noProof/>
          </w:rPr>
          <w:delText xml:space="preserve">&lt;Profile Acronym&gt; </w:delText>
        </w:r>
      </w:del>
      <w:ins w:id="23"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_Toc412696397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1485B5B3"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"_Toc412696398"</w:instrText>
      </w:r>
      <w:r w:rsidRPr="000D1533">
        <w:rPr>
          <w:rStyle w:val="Hyperlink"/>
          <w:noProof/>
        </w:rPr>
        <w:instrText xml:space="preserve"> </w:instrText>
      </w:r>
      <w:r w:rsidRPr="000D1533">
        <w:rPr>
          <w:rStyle w:val="Hyperlink"/>
          <w:noProof/>
        </w:rPr>
        <w:fldChar w:fldCharType="separate"/>
      </w:r>
      <w:r w:rsidRPr="000D1533">
        <w:rPr>
          <w:rStyle w:val="Hyperlink"/>
          <w:noProof/>
        </w:rPr>
        <w:t>4.I.2.2</w:t>
      </w:r>
      <w:del w:id="24" w:author="Keith W. Boone" w:date="2015-03-04T12:03:00Z">
        <w:r w:rsidRPr="000D1533" w:rsidDel="002C1312">
          <w:rPr>
            <w:rStyle w:val="Hyperlink"/>
            <w:noProof/>
          </w:rPr>
          <w:delText xml:space="preserve">&lt;Profile Acronym&gt; </w:delText>
        </w:r>
      </w:del>
      <w:ins w:id="25"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_Toc412696398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689856C9" w14:textId="77777777" w:rsidR="006E1DC7" w:rsidRPr="00F5403A" w:rsidRDefault="00C943C7">
      <w:pPr>
        <w:pStyle w:val="TOC1"/>
        <w:rPr>
          <w:rFonts w:ascii="Calibri" w:hAnsi="Calibri"/>
          <w:noProof/>
          <w:sz w:val="22"/>
          <w:szCs w:val="22"/>
        </w:rPr>
      </w:pPr>
      <w:hyperlink w:anchor="_Toc412696399" w:history="1">
        <w:r w:rsidR="006E1DC7" w:rsidRPr="000D1533">
          <w:rPr>
            <w:rStyle w:val="Hyperlink"/>
            <w:noProof/>
          </w:rPr>
          <w:t>4.I+1.1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_Toc412696399 \h </w:instrText>
        </w:r>
        <w:r w:rsidR="006E1DC7">
          <w:rPr>
            <w:noProof/>
            <w:webHidden/>
          </w:rPr>
        </w:r>
        <w:r w:rsidR="006E1DC7">
          <w:rPr>
            <w:noProof/>
            <w:webHidden/>
          </w:rPr>
          <w:fldChar w:fldCharType="separate"/>
        </w:r>
        <w:r w:rsidR="006E1DC7">
          <w:rPr>
            <w:noProof/>
            <w:webHidden/>
          </w:rPr>
          <w:t>65</w:t>
        </w:r>
        <w:r w:rsidR="006E1DC7">
          <w:rPr>
            <w:noProof/>
            <w:webHidden/>
          </w:rPr>
          <w:fldChar w:fldCharType="end"/>
        </w:r>
      </w:hyperlink>
    </w:p>
    <w:p w14:paraId="37465727" w14:textId="77777777" w:rsidR="00CF283F" w:rsidRPr="003651D9" w:rsidRDefault="00CF508D" w:rsidP="009F5CF4">
      <w:pPr>
        <w:pStyle w:val="BodyText"/>
      </w:pPr>
      <w:r w:rsidRPr="003651D9">
        <w:fldChar w:fldCharType="end"/>
      </w:r>
      <w:r w:rsidR="00692B37" w:rsidRPr="003651D9">
        <w:t xml:space="preserve"> </w:t>
      </w:r>
    </w:p>
    <w:p w14:paraId="208A4FDB" w14:textId="77777777" w:rsidR="00CF283F" w:rsidRPr="003651D9" w:rsidRDefault="00C10561" w:rsidP="008616CB">
      <w:pPr>
        <w:pStyle w:val="Heading1"/>
        <w:pageBreakBefore w:val="0"/>
        <w:numPr>
          <w:ilvl w:val="0"/>
          <w:numId w:val="0"/>
        </w:numPr>
        <w:rPr>
          <w:noProof w:val="0"/>
        </w:rPr>
      </w:pPr>
      <w:bookmarkStart w:id="26" w:name="_Toc201058865"/>
      <w:bookmarkStart w:id="27" w:name="_Toc201058970"/>
      <w:bookmarkStart w:id="28" w:name="_Toc504625752"/>
      <w:bookmarkStart w:id="29" w:name="_Toc530206505"/>
      <w:bookmarkStart w:id="30" w:name="_Toc1388425"/>
      <w:bookmarkStart w:id="31" w:name="_Toc1388579"/>
      <w:bookmarkStart w:id="32" w:name="_Toc1456606"/>
      <w:bookmarkStart w:id="33" w:name="_Toc37034630"/>
      <w:bookmarkStart w:id="34" w:name="_Toc38846108"/>
      <w:bookmarkEnd w:id="26"/>
      <w:bookmarkEnd w:id="27"/>
      <w:r w:rsidRPr="003651D9">
        <w:rPr>
          <w:noProof w:val="0"/>
        </w:rPr>
        <w:br w:type="page"/>
      </w:r>
      <w:bookmarkStart w:id="35" w:name="_Toc412696292"/>
      <w:r w:rsidR="00CF283F" w:rsidRPr="003651D9">
        <w:rPr>
          <w:noProof w:val="0"/>
        </w:rPr>
        <w:lastRenderedPageBreak/>
        <w:t>Introduction</w:t>
      </w:r>
      <w:bookmarkEnd w:id="28"/>
      <w:bookmarkEnd w:id="29"/>
      <w:bookmarkEnd w:id="30"/>
      <w:bookmarkEnd w:id="31"/>
      <w:bookmarkEnd w:id="32"/>
      <w:bookmarkEnd w:id="33"/>
      <w:bookmarkEnd w:id="34"/>
      <w:r w:rsidR="00167DB7" w:rsidRPr="003651D9">
        <w:rPr>
          <w:noProof w:val="0"/>
        </w:rPr>
        <w:t xml:space="preserve"> to this Supplement</w:t>
      </w:r>
      <w:bookmarkEnd w:id="35"/>
    </w:p>
    <w:p w14:paraId="7526527B"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5A37354A" w14:textId="77777777" w:rsidR="00CF283F" w:rsidRPr="003651D9" w:rsidRDefault="00CF283F" w:rsidP="008616CB">
      <w:pPr>
        <w:pStyle w:val="Heading2"/>
        <w:numPr>
          <w:ilvl w:val="0"/>
          <w:numId w:val="0"/>
        </w:numPr>
        <w:rPr>
          <w:noProof w:val="0"/>
        </w:rPr>
      </w:pPr>
      <w:bookmarkStart w:id="36" w:name="_Toc412696293"/>
      <w:r w:rsidRPr="003651D9">
        <w:rPr>
          <w:noProof w:val="0"/>
        </w:rPr>
        <w:t>Open Issues and Questions</w:t>
      </w:r>
      <w:bookmarkEnd w:id="36"/>
    </w:p>
    <w:p w14:paraId="1304346C" w14:textId="77777777" w:rsidR="00CF283F" w:rsidDel="00CC4F5B" w:rsidRDefault="00CF283F" w:rsidP="00B92EA1">
      <w:pPr>
        <w:pStyle w:val="AuthorInstructions"/>
        <w:rPr>
          <w:del w:id="37" w:author="Keith W. Boone" w:date="2015-03-04T09:11:00Z"/>
        </w:rPr>
      </w:pPr>
      <w:del w:id="38" w:author="Keith W. Boone" w:date="2015-03-04T09:11:00Z">
        <w:r w:rsidRPr="003651D9" w:rsidDel="00CC4F5B">
          <w:delText xml:space="preserve">&lt;List </w:delText>
        </w:r>
        <w:r w:rsidR="00701B3A" w:rsidRPr="003651D9" w:rsidDel="00CC4F5B">
          <w:delText xml:space="preserve">the </w:delText>
        </w:r>
        <w:r w:rsidRPr="003651D9" w:rsidDel="00CC4F5B">
          <w:delText>open issues/</w:delText>
        </w:r>
        <w:r w:rsidR="008E0275" w:rsidRPr="003651D9" w:rsidDel="00CC4F5B">
          <w:delText>questions that</w:delText>
        </w:r>
        <w:r w:rsidRPr="003651D9" w:rsidDel="00CC4F5B">
          <w:delText xml:space="preserve"> nee</w:delText>
        </w:r>
        <w:r w:rsidR="004F5211" w:rsidRPr="003651D9" w:rsidDel="00CC4F5B">
          <w:delText>d to be addressed</w:delText>
        </w:r>
        <w:r w:rsidR="009D125C" w:rsidRPr="003651D9" w:rsidDel="00CC4F5B">
          <w:delText>.</w:delText>
        </w:r>
        <w:r w:rsidR="009F5CF4" w:rsidRPr="003651D9" w:rsidDel="00CC4F5B">
          <w:delText xml:space="preserve"> These are particularly useful for highlighting problematic issues and/or specifically soliciting public comments.</w:delText>
        </w:r>
        <w:r w:rsidRPr="003651D9" w:rsidDel="00CC4F5B">
          <w:delText>&gt;</w:delText>
        </w:r>
      </w:del>
    </w:p>
    <w:p w14:paraId="235BD33A" w14:textId="77777777" w:rsidR="00CC4F5B" w:rsidRDefault="00CC4F5B">
      <w:pPr>
        <w:pStyle w:val="AuthorInstructions"/>
        <w:numPr>
          <w:ilvl w:val="0"/>
          <w:numId w:val="28"/>
        </w:numPr>
        <w:rPr>
          <w:ins w:id="39" w:author="Keith W. Boone" w:date="2015-03-04T09:18:00Z"/>
          <w:i w:val="0"/>
        </w:rPr>
        <w:pPrChange w:id="40" w:author="Keith W. Boone" w:date="2015-03-04T09:11:00Z">
          <w:pPr>
            <w:pStyle w:val="AuthorInstructions"/>
          </w:pPr>
        </w:pPrChange>
      </w:pPr>
      <w:ins w:id="41" w:author="Keith W. Boone" w:date="2015-03-04T09:11:00Z">
        <w:r w:rsidRPr="00CC4F5B">
          <w:rPr>
            <w:i w:val="0"/>
            <w:rPrChange w:id="42" w:author="Keith W. Boone" w:date="2015-03-04T09:11:00Z">
              <w:rPr/>
            </w:rPrChange>
          </w:rPr>
          <w:t>How</w:t>
        </w:r>
        <w:r>
          <w:rPr>
            <w:i w:val="0"/>
          </w:rPr>
          <w:t xml:space="preserve"> should we partition this profile?  At present, it is one profile containing content from PCC and PCD.  Should it be restructured as was done for Radiology Clinical Decision Support/PCC Guideline Appropriate Ordering?  Is this a PCC or PCD profile in the end?</w:t>
        </w:r>
      </w:ins>
    </w:p>
    <w:p w14:paraId="14C31032" w14:textId="77777777" w:rsidR="00CC4F5B" w:rsidRPr="007C6556" w:rsidRDefault="00CC4F5B">
      <w:pPr>
        <w:pStyle w:val="AuthorInstructions"/>
        <w:numPr>
          <w:ilvl w:val="0"/>
          <w:numId w:val="28"/>
        </w:numPr>
        <w:rPr>
          <w:i w:val="0"/>
        </w:rPr>
        <w:pPrChange w:id="43" w:author="Keith W. Boone" w:date="2015-03-04T09:11:00Z">
          <w:pPr>
            <w:pStyle w:val="AuthorInstructions"/>
          </w:pPr>
        </w:pPrChange>
      </w:pPr>
      <w:ins w:id="44" w:author="Keith W. Boone" w:date="2015-03-04T09:18:00Z">
        <w:r>
          <w:rPr>
            <w:i w:val="0"/>
          </w:rPr>
          <w:t xml:space="preserve">Related to #1: Should </w:t>
        </w:r>
        <w:r w:rsidRPr="00A35CD3">
          <w:rPr>
            <w:b/>
          </w:rPr>
          <w:t xml:space="preserve">Communicate </w:t>
        </w:r>
        <w:del w:id="45" w:author="Brian" w:date="2015-03-11T14:06:00Z">
          <w:r w:rsidDel="00BE3C9C">
            <w:rPr>
              <w:b/>
            </w:rPr>
            <w:delText>PHCA</w:delText>
          </w:r>
        </w:del>
      </w:ins>
      <w:ins w:id="46" w:author="Brian" w:date="2015-03-11T14:06:00Z">
        <w:r w:rsidR="00BE3C9C">
          <w:rPr>
            <w:b/>
          </w:rPr>
          <w:t>PCHA</w:t>
        </w:r>
      </w:ins>
      <w:ins w:id="47" w:author="Keith W. Boone" w:date="2015-03-04T09:18:00Z">
        <w:r>
          <w:rPr>
            <w:b/>
          </w:rPr>
          <w:t xml:space="preserve"> Data</w:t>
        </w:r>
        <w:r>
          <w:rPr>
            <w:b/>
            <w:i w:val="0"/>
          </w:rPr>
          <w:t xml:space="preserve"> </w:t>
        </w:r>
        <w:r w:rsidRPr="00CC4F5B">
          <w:rPr>
            <w:i w:val="0"/>
            <w:rPrChange w:id="48" w:author="Keith W. Boone" w:date="2015-03-04T09:18:00Z">
              <w:rPr>
                <w:b/>
                <w:i w:val="0"/>
              </w:rPr>
            </w:rPrChange>
          </w:rPr>
          <w:t>be a</w:t>
        </w:r>
        <w:r>
          <w:rPr>
            <w:b/>
            <w:i w:val="0"/>
          </w:rPr>
          <w:t xml:space="preserve"> </w:t>
        </w:r>
        <w:r w:rsidRPr="00CC4F5B">
          <w:rPr>
            <w:i w:val="0"/>
            <w:rPrChange w:id="49" w:author="Keith W. Boone" w:date="2015-03-04T09:18:00Z">
              <w:rPr>
                <w:b/>
                <w:i w:val="0"/>
              </w:rPr>
            </w:rPrChange>
          </w:rPr>
          <w:t>PCD or PCC transaction</w:t>
        </w:r>
        <w:r>
          <w:rPr>
            <w:b/>
            <w:i w:val="0"/>
          </w:rPr>
          <w:t>?</w:t>
        </w:r>
      </w:ins>
    </w:p>
    <w:p w14:paraId="1A510384" w14:textId="77777777" w:rsidR="007C6556" w:rsidRDefault="007C6556" w:rsidP="007C6556">
      <w:pPr>
        <w:pStyle w:val="AuthorInstructions"/>
        <w:numPr>
          <w:ilvl w:val="0"/>
          <w:numId w:val="28"/>
        </w:numPr>
        <w:rPr>
          <w:i w:val="0"/>
        </w:rPr>
      </w:pPr>
      <w:r>
        <w:rPr>
          <w:i w:val="0"/>
        </w:rPr>
        <w:t>Comments from Paul Schluter</w:t>
      </w:r>
    </w:p>
    <w:p w14:paraId="31009F05" w14:textId="77777777" w:rsidR="007C6556" w:rsidRDefault="007C6556" w:rsidP="007C6556">
      <w:pPr>
        <w:numPr>
          <w:ilvl w:val="0"/>
          <w:numId w:val="28"/>
        </w:numPr>
        <w:rPr>
          <w:color w:val="1F497D"/>
        </w:rPr>
      </w:pPr>
      <w:r>
        <w:rPr>
          <w:color w:val="1F497D"/>
        </w:rPr>
        <w:t>A few suggestions:</w:t>
      </w:r>
    </w:p>
    <w:p w14:paraId="7FE141E7" w14:textId="77777777" w:rsidR="007C6556" w:rsidRDefault="007C6556" w:rsidP="00B35019">
      <w:pPr>
        <w:ind w:left="720"/>
        <w:rPr>
          <w:color w:val="1F497D"/>
        </w:rPr>
      </w:pPr>
    </w:p>
    <w:p w14:paraId="7FAA38DE" w14:textId="77777777" w:rsidR="007C6556" w:rsidRDefault="007C6556" w:rsidP="00B35019">
      <w:pPr>
        <w:ind w:left="720"/>
        <w:rPr>
          <w:color w:val="1F497D"/>
        </w:rPr>
      </w:pPr>
      <w:r>
        <w:rPr>
          <w:color w:val="1F497D"/>
        </w:rPr>
        <w:t>1.  Indicate that several deployment options are shown, in each of the three horizontal bands.  A short description of each as a subcaption in small italic text would help the reader understand what is going on.</w:t>
      </w:r>
    </w:p>
    <w:p w14:paraId="4054A9E3" w14:textId="77777777" w:rsidR="007C6556" w:rsidRDefault="007C6556" w:rsidP="00B35019">
      <w:pPr>
        <w:ind w:left="720"/>
        <w:rPr>
          <w:color w:val="1F497D"/>
        </w:rPr>
      </w:pPr>
    </w:p>
    <w:p w14:paraId="0B065271" w14:textId="77777777" w:rsidR="007C6556" w:rsidRDefault="007C6556" w:rsidP="00B35019">
      <w:pPr>
        <w:ind w:left="720"/>
        <w:rPr>
          <w:color w:val="1F497D"/>
        </w:rPr>
      </w:pPr>
      <w:r>
        <w:rPr>
          <w:color w:val="1F497D"/>
        </w:rPr>
        <w:t>2.  PCD DOR and PCD DOC are defined by the IHE PCD domain.  You need a unique labels for your device data observation source and consumer; it should not be the same as those that have been used by IHE PCD for years.</w:t>
      </w:r>
    </w:p>
    <w:p w14:paraId="0C957EE3" w14:textId="77777777" w:rsidR="007C6556" w:rsidRDefault="007C6556" w:rsidP="00B35019">
      <w:pPr>
        <w:ind w:left="720"/>
        <w:rPr>
          <w:color w:val="1F497D"/>
        </w:rPr>
      </w:pPr>
    </w:p>
    <w:p w14:paraId="5E318907" w14:textId="77777777" w:rsidR="007C6556" w:rsidRDefault="007C6556" w:rsidP="00B35019">
      <w:pPr>
        <w:ind w:left="720"/>
        <w:rPr>
          <w:color w:val="1F497D"/>
        </w:rPr>
      </w:pPr>
      <w:r>
        <w:rPr>
          <w:color w:val="1F497D"/>
        </w:rPr>
        <w:t>3</w:t>
      </w:r>
      <w:r w:rsidRPr="00C0763E">
        <w:rPr>
          <w:b/>
          <w:color w:val="1F497D"/>
        </w:rPr>
        <w:t>.  Use shaded vertical lines to highlight that the PCHA data transaction(s), IHE PCD DEC (of</w:t>
      </w:r>
      <w:r>
        <w:rPr>
          <w:color w:val="1F497D"/>
        </w:rPr>
        <w:t xml:space="preserve"> which we have many, in addition to the basic PCD-01), and PCC document sharing.</w:t>
      </w:r>
    </w:p>
    <w:p w14:paraId="2D62C515" w14:textId="77777777" w:rsidR="007C6556" w:rsidRDefault="007C6556" w:rsidP="00B35019">
      <w:pPr>
        <w:rPr>
          <w:color w:val="1F497D"/>
        </w:rPr>
      </w:pPr>
    </w:p>
    <w:p w14:paraId="412F93EA" w14:textId="77777777" w:rsidR="00CF283F" w:rsidRPr="003651D9" w:rsidRDefault="00CF283F" w:rsidP="008616CB">
      <w:pPr>
        <w:pStyle w:val="Heading2"/>
        <w:numPr>
          <w:ilvl w:val="0"/>
          <w:numId w:val="0"/>
        </w:numPr>
        <w:rPr>
          <w:noProof w:val="0"/>
        </w:rPr>
      </w:pPr>
      <w:bookmarkStart w:id="50" w:name="_Toc412696294"/>
      <w:bookmarkStart w:id="51" w:name="_Toc473170357"/>
      <w:bookmarkStart w:id="52" w:name="_Toc504625754"/>
      <w:r w:rsidRPr="003651D9">
        <w:rPr>
          <w:noProof w:val="0"/>
        </w:rPr>
        <w:t>Closed Issues</w:t>
      </w:r>
      <w:bookmarkEnd w:id="50"/>
    </w:p>
    <w:p w14:paraId="594A5751" w14:textId="77777777" w:rsidR="00CF283F" w:rsidRPr="003651D9" w:rsidRDefault="00CF283F" w:rsidP="00B92EA1">
      <w:pPr>
        <w:pStyle w:val="AuthorInstructions"/>
      </w:pPr>
      <w:r w:rsidRPr="003651D9">
        <w:t xml:space="preserve"> &lt;List </w:t>
      </w:r>
      <w:r w:rsidR="00701B3A" w:rsidRPr="003651D9">
        <w:t>the</w:t>
      </w:r>
      <w:r w:rsidRPr="003651D9">
        <w:t xml:space="preserve"> closed issues/questio</w:t>
      </w:r>
      <w:r w:rsidR="001F7A35" w:rsidRPr="003651D9">
        <w:t>ns with their resolutions</w:t>
      </w:r>
      <w:r w:rsidR="009F5CF4" w:rsidRPr="003651D9">
        <w:t>. These are particularly useful for recording the rationale for closed issues to forestall unnecessary rehashing in the future and/or to make it easier to identify when a closed issue should be re-opened due to new information.</w:t>
      </w:r>
      <w:r w:rsidRPr="003651D9">
        <w:t>&gt;</w:t>
      </w:r>
    </w:p>
    <w:p w14:paraId="14049A11" w14:textId="77777777" w:rsidR="00CF283F" w:rsidRPr="003651D9" w:rsidRDefault="00CF283F" w:rsidP="00147F29">
      <w:pPr>
        <w:pStyle w:val="BodyText"/>
      </w:pPr>
    </w:p>
    <w:p w14:paraId="0F973746" w14:textId="77777777" w:rsidR="008413B1" w:rsidRPr="003651D9" w:rsidRDefault="007922ED" w:rsidP="00B92EA1">
      <w:pPr>
        <w:pStyle w:val="AuthorInstructions"/>
        <w:rPr>
          <w:iCs/>
        </w:rPr>
      </w:pPr>
      <w:r w:rsidRPr="003651D9">
        <w:rPr>
          <w:iCs/>
        </w:rPr>
        <w:lastRenderedPageBreak/>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14:paraId="37303BA4" w14:textId="77777777" w:rsidR="009F5CF4" w:rsidRPr="003651D9" w:rsidRDefault="00747676" w:rsidP="00BB76BC">
      <w:pPr>
        <w:pStyle w:val="Heading1"/>
        <w:numPr>
          <w:ilvl w:val="0"/>
          <w:numId w:val="0"/>
        </w:numPr>
        <w:rPr>
          <w:noProof w:val="0"/>
        </w:rPr>
      </w:pPr>
      <w:bookmarkStart w:id="53" w:name="_Toc412696295"/>
      <w:r w:rsidRPr="003651D9">
        <w:rPr>
          <w:noProof w:val="0"/>
        </w:rPr>
        <w:lastRenderedPageBreak/>
        <w:t>General Introduction</w:t>
      </w:r>
      <w:bookmarkEnd w:id="53"/>
    </w:p>
    <w:p w14:paraId="506CD9C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7AEC2B11" w14:textId="77777777" w:rsidR="00747676" w:rsidRPr="003651D9" w:rsidRDefault="00747676" w:rsidP="00747676">
      <w:pPr>
        <w:pStyle w:val="AppendixHeading1"/>
        <w:rPr>
          <w:noProof w:val="0"/>
        </w:rPr>
      </w:pPr>
      <w:bookmarkStart w:id="54" w:name="_Toc412696296"/>
      <w:r w:rsidRPr="003651D9">
        <w:rPr>
          <w:noProof w:val="0"/>
        </w:rPr>
        <w:t>Appendix A - Actor Summary Definitions</w:t>
      </w:r>
      <w:bookmarkEnd w:id="54"/>
    </w:p>
    <w:p w14:paraId="513D21B6" w14:textId="77777777" w:rsidR="00747676" w:rsidRPr="003651D9" w:rsidRDefault="00B35019" w:rsidP="00747676">
      <w:pPr>
        <w:pStyle w:val="EditorInstructions"/>
      </w:pPr>
      <w:r w:rsidRPr="00B35019">
        <w:rPr>
          <w:b/>
          <w:i w:val="0"/>
        </w:rPr>
        <w:t xml:space="preserve">Sensor Data Consumer </w:t>
      </w:r>
      <w:r w:rsidRPr="00B35019">
        <w:rPr>
          <w:i w:val="0"/>
        </w:rPr>
        <w:t xml:space="preserve">This actor receives sensor data from Personal Healthcare </w:t>
      </w:r>
      <w:del w:id="55" w:author="Keith W. Boone" w:date="2015-03-04T09:09:00Z">
        <w:r w:rsidR="00747676" w:rsidRPr="00B35019" w:rsidDel="00CC4F5B">
          <w:rPr>
            <w:i w:val="0"/>
          </w:rPr>
          <w:delText xml:space="preserve">Add the following actors </w:delText>
        </w:r>
        <w:r w:rsidR="00747676" w:rsidRPr="00B35019" w:rsidDel="00CC4F5B">
          <w:rPr>
            <w:i w:val="0"/>
            <w:iCs w:val="0"/>
          </w:rPr>
          <w:delText xml:space="preserve">to the IHE </w:delText>
        </w:r>
        <w:r w:rsidR="00747676" w:rsidRPr="00B35019" w:rsidDel="00CC4F5B">
          <w:rPr>
            <w:i w:val="0"/>
          </w:rPr>
          <w:delText>Technical Frameworks</w:delText>
        </w:r>
        <w:r w:rsidR="00747676" w:rsidRPr="00B35019" w:rsidDel="00CC4F5B">
          <w:rPr>
            <w:i w:val="0"/>
            <w:iCs w:val="0"/>
          </w:rPr>
          <w:delText xml:space="preserve"> General Introduction list of Actors</w:delText>
        </w:r>
        <w:r w:rsidR="00747676" w:rsidRPr="00B35019" w:rsidDel="00CC4F5B">
          <w:rPr>
            <w:i w:val="0"/>
          </w:rPr>
          <w:delText>:</w:delText>
        </w:r>
      </w:del>
      <w:r>
        <w:rPr>
          <w:i w:val="0"/>
        </w:rPr>
        <w:t>Devices (PHDs)</w:t>
      </w:r>
    </w:p>
    <w:p w14:paraId="31432ABF" w14:textId="77777777" w:rsidR="008F3449" w:rsidRPr="00A35CD3" w:rsidDel="00CC4F5B" w:rsidRDefault="008F3449" w:rsidP="008F3449">
      <w:pPr>
        <w:pStyle w:val="BodyText"/>
        <w:rPr>
          <w:del w:id="56" w:author="Keith W. Boone" w:date="2015-03-04T09:10:00Z"/>
        </w:rPr>
      </w:pPr>
      <w:del w:id="57" w:author="Keith W. Boone" w:date="2015-03-04T09:10:00Z">
        <w:r w:rsidRPr="00A35CD3" w:rsidDel="00CC4F5B">
          <w:delText>Actors are information systems or components of information systems that produce, manage, or act on information associated with operational activities in the enterprise. The following are the actors defined by IHE and referenced throughout the rest of this document, as well as in other domain Technical Framework documents.</w:delText>
        </w:r>
      </w:del>
    </w:p>
    <w:p w14:paraId="78CB9CE0" w14:textId="77777777" w:rsidR="008F3449" w:rsidDel="00CC4F5B" w:rsidRDefault="008F3449" w:rsidP="008F3449">
      <w:pPr>
        <w:rPr>
          <w:del w:id="58" w:author="Keith W. Boone" w:date="2015-03-04T09:10:00Z"/>
          <w:b/>
          <w:bCs/>
          <w:u w:val="single"/>
        </w:rPr>
      </w:pPr>
      <w:del w:id="59" w:author="Keith W. Boone" w:date="2015-03-04T09:10:00Z">
        <w:r w:rsidRPr="00A35CD3" w:rsidDel="00CC4F5B">
          <w:rPr>
            <w:b/>
            <w:bCs/>
            <w:u w:val="single"/>
          </w:rPr>
          <w:delText>New actors</w:delText>
        </w:r>
      </w:del>
    </w:p>
    <w:p w14:paraId="364E461F" w14:textId="77777777" w:rsidR="008F3449" w:rsidRPr="00A35CD3" w:rsidDel="00CC4F5B" w:rsidRDefault="008F3449" w:rsidP="008F3449">
      <w:pPr>
        <w:rPr>
          <w:del w:id="60" w:author="Keith W. Boone" w:date="2015-03-04T09:10:00Z"/>
          <w:b/>
          <w:bCs/>
          <w:u w:val="single"/>
        </w:rPr>
      </w:pPr>
    </w:p>
    <w:p w14:paraId="73E4D9C4" w14:textId="77777777" w:rsidR="008F3449" w:rsidRPr="00374924" w:rsidDel="00CC4F5B" w:rsidRDefault="008F3449" w:rsidP="008F3449">
      <w:pPr>
        <w:pStyle w:val="BodyText"/>
        <w:ind w:left="360"/>
        <w:rPr>
          <w:del w:id="61" w:author="Keith W. Boone" w:date="2015-03-04T09:10:00Z"/>
          <w:szCs w:val="24"/>
        </w:rPr>
      </w:pPr>
      <w:del w:id="62" w:author="Keith W. Boone" w:date="2015-03-04T09:10:00Z">
        <w:r w:rsidRPr="00374924" w:rsidDel="00CC4F5B">
          <w:delText>There</w:delText>
        </w:r>
        <w:r w:rsidDel="00CC4F5B">
          <w:delText xml:space="preserve"> are no new actors defined by the Remote Patient Monitoring profile but actors are grouped to support new functionality</w:delText>
        </w:r>
        <w:r w:rsidRPr="00374924" w:rsidDel="00CC4F5B">
          <w:delText>.</w:delText>
        </w:r>
      </w:del>
    </w:p>
    <w:p w14:paraId="2D83317C" w14:textId="77777777" w:rsidR="008F3449" w:rsidDel="00CC4F5B" w:rsidRDefault="008F3449" w:rsidP="008F3449">
      <w:pPr>
        <w:pStyle w:val="AuthorInstructions"/>
        <w:rPr>
          <w:del w:id="63" w:author="Keith W. Boone" w:date="2015-03-04T09:10:00Z"/>
          <w:color w:val="0000FF"/>
        </w:rPr>
      </w:pPr>
    </w:p>
    <w:p w14:paraId="1D0E3080" w14:textId="77777777" w:rsidR="008F3449" w:rsidDel="00CC4F5B" w:rsidRDefault="008F3449" w:rsidP="008F3449">
      <w:pPr>
        <w:rPr>
          <w:del w:id="64" w:author="Keith W. Boone" w:date="2015-03-04T09:10:00Z"/>
          <w:b/>
          <w:bCs/>
          <w:u w:val="single"/>
        </w:rPr>
      </w:pPr>
      <w:del w:id="65" w:author="Keith W. Boone" w:date="2015-03-04T09:10:00Z">
        <w:r w:rsidRPr="00A35CD3" w:rsidDel="00CC4F5B">
          <w:rPr>
            <w:b/>
            <w:bCs/>
            <w:u w:val="single"/>
          </w:rPr>
          <w:delText>Existing acto</w:delText>
        </w:r>
        <w:r w:rsidDel="00CC4F5B">
          <w:rPr>
            <w:b/>
            <w:bCs/>
            <w:u w:val="single"/>
          </w:rPr>
          <w:delText>rs</w:delText>
        </w:r>
      </w:del>
    </w:p>
    <w:p w14:paraId="446758CB" w14:textId="77777777" w:rsidR="008F3449" w:rsidRPr="00A35CD3" w:rsidDel="00CC4F5B" w:rsidRDefault="008F3449" w:rsidP="008F3449">
      <w:pPr>
        <w:rPr>
          <w:del w:id="66" w:author="Keith W. Boone" w:date="2015-03-04T09:10:00Z"/>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Del="00CC4F5B" w14:paraId="596BA7EF" w14:textId="77777777" w:rsidTr="00BB76BC">
        <w:trPr>
          <w:del w:id="67" w:author="Keith W. Boone" w:date="2015-03-04T09:10:00Z"/>
        </w:trPr>
        <w:tc>
          <w:tcPr>
            <w:tcW w:w="3078" w:type="dxa"/>
            <w:shd w:val="clear" w:color="auto" w:fill="D9D9D9"/>
          </w:tcPr>
          <w:p w14:paraId="4BC649B9" w14:textId="77777777" w:rsidR="00747676" w:rsidRPr="003651D9" w:rsidDel="00CC4F5B" w:rsidRDefault="00747676" w:rsidP="00EB71A2">
            <w:pPr>
              <w:pStyle w:val="TableEntryHeader"/>
              <w:rPr>
                <w:del w:id="68" w:author="Keith W. Boone" w:date="2015-03-04T09:10:00Z"/>
              </w:rPr>
            </w:pPr>
            <w:del w:id="69" w:author="Keith W. Boone" w:date="2015-03-04T09:10:00Z">
              <w:r w:rsidRPr="003651D9" w:rsidDel="00CC4F5B">
                <w:delText>Actor</w:delText>
              </w:r>
            </w:del>
          </w:p>
        </w:tc>
        <w:tc>
          <w:tcPr>
            <w:tcW w:w="6498" w:type="dxa"/>
            <w:shd w:val="clear" w:color="auto" w:fill="D9D9D9"/>
          </w:tcPr>
          <w:p w14:paraId="11072037" w14:textId="77777777" w:rsidR="00747676" w:rsidRPr="003651D9" w:rsidDel="00CC4F5B" w:rsidRDefault="00747676" w:rsidP="00EB71A2">
            <w:pPr>
              <w:pStyle w:val="TableEntryHeader"/>
              <w:rPr>
                <w:del w:id="70" w:author="Keith W. Boone" w:date="2015-03-04T09:10:00Z"/>
              </w:rPr>
            </w:pPr>
            <w:del w:id="71" w:author="Keith W. Boone" w:date="2015-03-04T09:10:00Z">
              <w:r w:rsidRPr="003651D9" w:rsidDel="00CC4F5B">
                <w:delText>Definition</w:delText>
              </w:r>
            </w:del>
          </w:p>
        </w:tc>
      </w:tr>
      <w:tr w:rsidR="00747676" w:rsidRPr="003651D9" w:rsidDel="00CC4F5B" w14:paraId="5BC777B7" w14:textId="77777777" w:rsidTr="00BB76BC">
        <w:trPr>
          <w:del w:id="72" w:author="Keith W. Boone" w:date="2015-03-04T09:10:00Z"/>
        </w:trPr>
        <w:tc>
          <w:tcPr>
            <w:tcW w:w="3078" w:type="dxa"/>
            <w:shd w:val="clear" w:color="auto" w:fill="auto"/>
          </w:tcPr>
          <w:p w14:paraId="12166062" w14:textId="77777777" w:rsidR="00747676" w:rsidRPr="003651D9" w:rsidDel="00CC4F5B" w:rsidRDefault="00747676" w:rsidP="00EB71A2">
            <w:pPr>
              <w:pStyle w:val="TableEntry"/>
              <w:rPr>
                <w:del w:id="73" w:author="Keith W. Boone" w:date="2015-03-04T09:10:00Z"/>
              </w:rPr>
            </w:pPr>
          </w:p>
        </w:tc>
        <w:tc>
          <w:tcPr>
            <w:tcW w:w="6498" w:type="dxa"/>
            <w:shd w:val="clear" w:color="auto" w:fill="auto"/>
          </w:tcPr>
          <w:p w14:paraId="7F7C39EF" w14:textId="77777777" w:rsidR="00747676" w:rsidRPr="003651D9" w:rsidDel="00CC4F5B" w:rsidRDefault="00747676" w:rsidP="00EB71A2">
            <w:pPr>
              <w:pStyle w:val="TableEntry"/>
              <w:rPr>
                <w:del w:id="74" w:author="Keith W. Boone" w:date="2015-03-04T09:10:00Z"/>
              </w:rPr>
            </w:pPr>
          </w:p>
        </w:tc>
      </w:tr>
    </w:tbl>
    <w:p w14:paraId="0E4884EB" w14:textId="77777777" w:rsidR="00747676" w:rsidRPr="003651D9" w:rsidRDefault="00747676" w:rsidP="00747676">
      <w:pPr>
        <w:pStyle w:val="AppendixHeading1"/>
        <w:rPr>
          <w:noProof w:val="0"/>
        </w:rPr>
      </w:pPr>
      <w:bookmarkStart w:id="75" w:name="_Toc412696297"/>
      <w:r w:rsidRPr="003651D9">
        <w:rPr>
          <w:noProof w:val="0"/>
        </w:rPr>
        <w:t>Appendix B - Transaction Summary Definitions</w:t>
      </w:r>
      <w:bookmarkEnd w:id="75"/>
    </w:p>
    <w:p w14:paraId="0F1FF24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79D7B02" w14:textId="77777777" w:rsidR="008F3449" w:rsidRDefault="008F3449" w:rsidP="008F3449">
      <w:pPr>
        <w:pStyle w:val="BodyText"/>
      </w:pPr>
    </w:p>
    <w:p w14:paraId="4F84DBEF" w14:textId="77777777" w:rsidR="008F3449" w:rsidDel="00CC4F5B" w:rsidRDefault="008F3449" w:rsidP="008F3449">
      <w:pPr>
        <w:pStyle w:val="BodyText"/>
        <w:rPr>
          <w:del w:id="76" w:author="Keith W. Boone" w:date="2015-03-04T09:26:00Z"/>
        </w:rPr>
      </w:pPr>
      <w:del w:id="77" w:author="Keith W. Boone" w:date="2015-03-04T09:26:00Z">
        <w:r w:rsidRPr="00A35CD3" w:rsidDel="00CC4F5B">
          <w:delText xml:space="preserve">Transactions are interactions between actors that transfer the required information through standards-based messages. The following are the transactions defined by IHE and </w:delText>
        </w:r>
      </w:del>
      <w:del w:id="78" w:author="Brian" w:date="2015-03-11T14:06:00Z">
        <w:r w:rsidDel="00BE3C9C">
          <w:delText>PHCA</w:delText>
        </w:r>
      </w:del>
      <w:del w:id="79" w:author="Keith W. Boone" w:date="2015-03-04T09:26:00Z">
        <w:r w:rsidDel="00CC4F5B">
          <w:delText xml:space="preserve"> </w:delText>
        </w:r>
        <w:r w:rsidRPr="00A35CD3" w:rsidDel="00CC4F5B">
          <w:delText>referenced throughout the rest of this document.  Those transactions specified in other domain Technical Framework documents are identified with the domain identifier and transaction number.</w:delText>
        </w:r>
      </w:del>
    </w:p>
    <w:p w14:paraId="36F6425B" w14:textId="77777777" w:rsidR="008F3449" w:rsidRDefault="008F3449" w:rsidP="008F3449">
      <w:pPr>
        <w:pStyle w:val="BodyText"/>
      </w:pPr>
      <w:r w:rsidRPr="00A35CD3">
        <w:rPr>
          <w:b/>
        </w:rPr>
        <w:t xml:space="preserve">Communicate </w:t>
      </w:r>
      <w:del w:id="80" w:author="Brian" w:date="2015-03-11T14:06:00Z">
        <w:r w:rsidDel="00BE3C9C">
          <w:rPr>
            <w:b/>
          </w:rPr>
          <w:delText>PHCA</w:delText>
        </w:r>
      </w:del>
      <w:ins w:id="81" w:author="Brian" w:date="2015-03-11T14:06:00Z">
        <w:r w:rsidR="00BE3C9C">
          <w:rPr>
            <w:b/>
          </w:rPr>
          <w:t>PCHA</w:t>
        </w:r>
      </w:ins>
      <w:r>
        <w:rPr>
          <w:b/>
        </w:rPr>
        <w:t xml:space="preserve"> Data</w:t>
      </w:r>
      <w:r w:rsidRPr="00A35CD3">
        <w:t xml:space="preserve"> </w:t>
      </w:r>
      <w:r>
        <w:rPr>
          <w:szCs w:val="24"/>
        </w:rPr>
        <w:t xml:space="preserve">&lt;PCD-xx&gt; </w:t>
      </w:r>
      <w:r w:rsidRPr="00937D4C">
        <w:rPr>
          <w:szCs w:val="24"/>
        </w:rPr>
        <w:t xml:space="preserve">– </w:t>
      </w:r>
      <w:r w:rsidRPr="00A35CD3">
        <w:t xml:space="preserve"> This transaction contains the </w:t>
      </w:r>
      <w:r>
        <w:t>discrete data from the remote Personal Health Device</w:t>
      </w:r>
      <w:r w:rsidRPr="00A35CD3">
        <w:t xml:space="preserve">, such as </w:t>
      </w:r>
      <w:r>
        <w:t>device identification data</w:t>
      </w:r>
      <w:r w:rsidRPr="00A35CD3">
        <w:t xml:space="preserve">, </w:t>
      </w:r>
      <w:r>
        <w:t>data related to the settings and calibration of the device, and the sensor data itself</w:t>
      </w:r>
      <w:r w:rsidRPr="00A35CD3">
        <w:t>.</w:t>
      </w:r>
      <w:r>
        <w:t xml:space="preserve"> To qualify as </w:t>
      </w:r>
      <w:del w:id="82" w:author="Brian" w:date="2015-03-11T14:06:00Z">
        <w:r w:rsidDel="00BE3C9C">
          <w:delText>PHCA</w:delText>
        </w:r>
      </w:del>
      <w:ins w:id="83" w:author="Brian" w:date="2015-03-11T14:06:00Z">
        <w:r w:rsidR="00BE3C9C">
          <w:t>PCHA</w:t>
        </w:r>
      </w:ins>
      <w:r>
        <w:t xml:space="preserve"> data certain time stamping requirements must be met; e.g. all stored data must be time stamped and </w:t>
      </w:r>
      <w:r>
        <w:lastRenderedPageBreak/>
        <w:t>any device containing timestamps in the measurements must expose its sense of current time and its time synchronization (if any).</w:t>
      </w:r>
    </w:p>
    <w:p w14:paraId="205C716E" w14:textId="77777777" w:rsidR="00B35019" w:rsidRDefault="00B35019" w:rsidP="008F344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BAE5F4B" w14:textId="77777777" w:rsidTr="00BB76BC">
        <w:tc>
          <w:tcPr>
            <w:tcW w:w="3078" w:type="dxa"/>
            <w:shd w:val="clear" w:color="auto" w:fill="D9D9D9"/>
          </w:tcPr>
          <w:p w14:paraId="157850AC" w14:textId="77777777" w:rsidR="00747676" w:rsidRPr="003651D9" w:rsidRDefault="00747676" w:rsidP="00EB71A2">
            <w:pPr>
              <w:pStyle w:val="TableEntryHeader"/>
            </w:pPr>
            <w:r w:rsidRPr="003651D9">
              <w:t>Transaction</w:t>
            </w:r>
          </w:p>
        </w:tc>
        <w:tc>
          <w:tcPr>
            <w:tcW w:w="6498" w:type="dxa"/>
            <w:shd w:val="clear" w:color="auto" w:fill="D9D9D9"/>
          </w:tcPr>
          <w:p w14:paraId="43BB8371" w14:textId="77777777" w:rsidR="00747676" w:rsidRPr="003651D9" w:rsidRDefault="00747676" w:rsidP="00EB71A2">
            <w:pPr>
              <w:pStyle w:val="TableEntryHeader"/>
            </w:pPr>
            <w:r w:rsidRPr="003651D9">
              <w:t>Definition</w:t>
            </w:r>
          </w:p>
        </w:tc>
      </w:tr>
      <w:tr w:rsidR="008F3449" w:rsidRPr="003651D9" w14:paraId="6A08B96E" w14:textId="77777777" w:rsidTr="00BB76BC">
        <w:tc>
          <w:tcPr>
            <w:tcW w:w="3078" w:type="dxa"/>
            <w:shd w:val="clear" w:color="auto" w:fill="auto"/>
          </w:tcPr>
          <w:p w14:paraId="3B8A8089" w14:textId="77777777" w:rsidR="008F3449" w:rsidRPr="009F1D14" w:rsidRDefault="008F3449" w:rsidP="00CC4F5B">
            <w:pPr>
              <w:pStyle w:val="TableEntry"/>
              <w:rPr>
                <w:sz w:val="24"/>
                <w:szCs w:val="24"/>
              </w:rPr>
            </w:pPr>
            <w:r w:rsidRPr="009F1D14">
              <w:rPr>
                <w:b/>
                <w:sz w:val="24"/>
                <w:szCs w:val="24"/>
              </w:rPr>
              <w:t xml:space="preserve">Communicate </w:t>
            </w:r>
            <w:del w:id="84" w:author="Brian" w:date="2015-03-11T14:06:00Z">
              <w:r w:rsidDel="00BE3C9C">
                <w:rPr>
                  <w:b/>
                  <w:sz w:val="24"/>
                  <w:szCs w:val="24"/>
                </w:rPr>
                <w:delText>PHCA</w:delText>
              </w:r>
            </w:del>
            <w:ins w:id="85" w:author="Brian" w:date="2015-03-11T14:06:00Z">
              <w:r w:rsidR="00BE3C9C">
                <w:rPr>
                  <w:b/>
                  <w:sz w:val="24"/>
                  <w:szCs w:val="24"/>
                </w:rPr>
                <w:t>PCHA</w:t>
              </w:r>
            </w:ins>
            <w:r w:rsidRPr="009F1D14">
              <w:rPr>
                <w:b/>
                <w:sz w:val="24"/>
                <w:szCs w:val="24"/>
              </w:rPr>
              <w:t xml:space="preserve"> Data</w:t>
            </w:r>
            <w:del w:id="86" w:author="Keith W. Boone" w:date="2015-03-04T09:19:00Z">
              <w:r w:rsidRPr="009F1D14" w:rsidDel="00CC4F5B">
                <w:rPr>
                  <w:sz w:val="24"/>
                  <w:szCs w:val="24"/>
                </w:rPr>
                <w:delText xml:space="preserve"> &lt;PCD-xx&gt;</w:delText>
              </w:r>
            </w:del>
          </w:p>
        </w:tc>
        <w:tc>
          <w:tcPr>
            <w:tcW w:w="6498" w:type="dxa"/>
            <w:shd w:val="clear" w:color="auto" w:fill="auto"/>
          </w:tcPr>
          <w:p w14:paraId="4B71DBC4" w14:textId="77777777" w:rsidR="008F3449" w:rsidRPr="009F1D14" w:rsidRDefault="008F3449" w:rsidP="00CC4F5B">
            <w:pPr>
              <w:pStyle w:val="TableEntry"/>
              <w:ind w:left="0"/>
              <w:rPr>
                <w:sz w:val="24"/>
                <w:szCs w:val="24"/>
              </w:rPr>
            </w:pPr>
            <w:r w:rsidRPr="009F1D14">
              <w:rPr>
                <w:sz w:val="24"/>
                <w:szCs w:val="24"/>
              </w:rPr>
              <w:t xml:space="preserve">This transaction uses either the IEEE 11073-20601 protocol </w:t>
            </w:r>
            <w:ins w:id="87" w:author="Keith W. Boone" w:date="2015-03-04T09:21:00Z">
              <w:r w:rsidR="00CC4F5B" w:rsidRPr="009F1D14">
                <w:rPr>
                  <w:sz w:val="24"/>
                  <w:szCs w:val="24"/>
                </w:rPr>
                <w:t xml:space="preserve">or the Bluetooth Low Energy attribute protocol to transfer sensor data to a Device Observation </w:t>
              </w:r>
              <w:r w:rsidR="00CC4F5B">
                <w:rPr>
                  <w:sz w:val="24"/>
                  <w:szCs w:val="24"/>
                </w:rPr>
                <w:t>Consumer</w:t>
              </w:r>
              <w:r w:rsidR="00CC4F5B" w:rsidRPr="009F1D14">
                <w:rPr>
                  <w:sz w:val="24"/>
                  <w:szCs w:val="24"/>
                </w:rPr>
                <w:t xml:space="preserve"> </w:t>
              </w:r>
            </w:ins>
            <w:r w:rsidRPr="009F1D14">
              <w:rPr>
                <w:sz w:val="24"/>
                <w:szCs w:val="24"/>
              </w:rPr>
              <w:t xml:space="preserve">over </w:t>
            </w:r>
            <w:ins w:id="88" w:author="Keith W. Boone" w:date="2015-03-04T09:21:00Z">
              <w:r w:rsidR="00CC4F5B">
                <w:rPr>
                  <w:sz w:val="24"/>
                  <w:szCs w:val="24"/>
                </w:rPr>
                <w:t>a variety of transports for personal devices.</w:t>
              </w:r>
            </w:ins>
            <w:commentRangeStart w:id="89"/>
            <w:del w:id="90"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91" w:author="Brian" w:date="2015-03-11T14:06:00Z">
              <w:r w:rsidRPr="009F1D14" w:rsidDel="00BE3C9C">
                <w:rPr>
                  <w:sz w:val="24"/>
                  <w:szCs w:val="24"/>
                </w:rPr>
                <w:delText>PHCA</w:delText>
              </w:r>
            </w:del>
            <w:del w:id="92" w:author="Keith W. Boone" w:date="2015-03-04T09:21:00Z">
              <w:r w:rsidRPr="009F1D14" w:rsidDel="00CC4F5B">
                <w:rPr>
                  <w:sz w:val="24"/>
                  <w:szCs w:val="24"/>
                </w:rPr>
                <w:delText xml:space="preserve"> guidelines: H.811 – TAN-PAN-LAN Interface.</w:delText>
              </w:r>
            </w:del>
            <w:commentRangeEnd w:id="89"/>
            <w:r w:rsidR="00CC4F5B">
              <w:rPr>
                <w:rStyle w:val="CommentReference"/>
              </w:rPr>
              <w:commentReference w:id="89"/>
            </w:r>
          </w:p>
        </w:tc>
      </w:tr>
      <w:tr w:rsidR="008F3449" w:rsidRPr="003651D9" w:rsidDel="00CC4F5B" w14:paraId="73871836" w14:textId="77777777" w:rsidTr="00BB76BC">
        <w:trPr>
          <w:del w:id="93" w:author="Keith W. Boone" w:date="2015-03-04T09:20:00Z"/>
        </w:trPr>
        <w:tc>
          <w:tcPr>
            <w:tcW w:w="3078" w:type="dxa"/>
            <w:shd w:val="clear" w:color="auto" w:fill="auto"/>
          </w:tcPr>
          <w:p w14:paraId="6BBE98E2" w14:textId="77777777" w:rsidR="008F3449" w:rsidRPr="00331783" w:rsidDel="00CC4F5B" w:rsidRDefault="008F3449" w:rsidP="005B3030">
            <w:pPr>
              <w:pStyle w:val="TableEntry"/>
              <w:rPr>
                <w:del w:id="94" w:author="Keith W. Boone" w:date="2015-03-04T09:20:00Z"/>
                <w:sz w:val="24"/>
                <w:szCs w:val="24"/>
                <w:lang w:val="fr-FR"/>
              </w:rPr>
            </w:pPr>
          </w:p>
          <w:p w14:paraId="09FC13D6" w14:textId="77777777" w:rsidR="008F3449" w:rsidRPr="00331783" w:rsidDel="00CC4F5B" w:rsidRDefault="008F3449" w:rsidP="005B3030">
            <w:pPr>
              <w:pStyle w:val="TableEntry"/>
              <w:rPr>
                <w:del w:id="95" w:author="Keith W. Boone" w:date="2015-03-04T09:20:00Z"/>
                <w:sz w:val="24"/>
                <w:szCs w:val="24"/>
                <w:lang w:val="fr-FR"/>
              </w:rPr>
            </w:pPr>
            <w:commentRangeStart w:id="96"/>
            <w:del w:id="97" w:author="Keith W. Boone" w:date="2015-03-04T09:20:00Z">
              <w:r w:rsidDel="00CC4F5B">
                <w:rPr>
                  <w:b/>
                  <w:sz w:val="24"/>
                  <w:szCs w:val="24"/>
                  <w:lang w:val="fr-FR"/>
                </w:rPr>
                <w:delText>PCD-01 Communicate PCD Data</w:delText>
              </w:r>
            </w:del>
            <w:commentRangeEnd w:id="96"/>
            <w:r w:rsidR="00CC4F5B">
              <w:rPr>
                <w:rStyle w:val="CommentReference"/>
              </w:rPr>
              <w:commentReference w:id="96"/>
            </w:r>
          </w:p>
        </w:tc>
        <w:tc>
          <w:tcPr>
            <w:tcW w:w="6498" w:type="dxa"/>
            <w:shd w:val="clear" w:color="auto" w:fill="auto"/>
          </w:tcPr>
          <w:p w14:paraId="2691A46D" w14:textId="77777777" w:rsidR="008F3449" w:rsidRPr="009F1D14" w:rsidDel="00CC4F5B" w:rsidRDefault="008F3449" w:rsidP="005B3030">
            <w:pPr>
              <w:pStyle w:val="TableEntry"/>
              <w:ind w:left="0"/>
              <w:rPr>
                <w:del w:id="98" w:author="Keith W. Boone" w:date="2015-03-04T09:20:00Z"/>
                <w:sz w:val="24"/>
                <w:szCs w:val="24"/>
              </w:rPr>
            </w:pPr>
            <w:del w:id="99" w:author="Keith W. Boone" w:date="2015-03-04T09:20:00Z">
              <w:r w:rsidDel="00CC4F5B">
                <w:rPr>
                  <w:sz w:val="24"/>
                  <w:szCs w:val="24"/>
                </w:rPr>
                <w:delText xml:space="preserve">This transaction communicates a PCD-01 document to an appropriate consumer. This profile supports two transport methods. The first is the Continua </w:delText>
              </w:r>
              <w:r w:rsidRPr="009F1D14" w:rsidDel="00CC4F5B">
                <w:rPr>
                  <w:sz w:val="24"/>
                  <w:szCs w:val="24"/>
                </w:rPr>
                <w:delText>REST</w:delText>
              </w:r>
              <w:r w:rsidDel="00CC4F5B">
                <w:rPr>
                  <w:sz w:val="24"/>
                  <w:szCs w:val="24"/>
                </w:rPr>
                <w:delText>ful</w:delText>
              </w:r>
              <w:r w:rsidRPr="009F1D14" w:rsidDel="00CC4F5B">
                <w:rPr>
                  <w:sz w:val="24"/>
                  <w:szCs w:val="24"/>
                </w:rPr>
                <w:delText xml:space="preserve"> hData based</w:delText>
              </w:r>
              <w:r w:rsidDel="00CC4F5B">
                <w:rPr>
                  <w:sz w:val="24"/>
                  <w:szCs w:val="24"/>
                </w:rPr>
                <w:delText xml:space="preserve"> </w:delText>
              </w:r>
              <w:r w:rsidRPr="009F1D14" w:rsidDel="00CC4F5B">
                <w:rPr>
                  <w:sz w:val="24"/>
                  <w:szCs w:val="24"/>
                </w:rPr>
                <w:delText>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REST based HL7 hData Record Format over TLS to transmit </w:delText>
              </w:r>
            </w:del>
            <w:del w:id="100" w:author="Brian" w:date="2015-03-11T14:06:00Z">
              <w:r w:rsidRPr="009F1D14" w:rsidDel="00BE3C9C">
                <w:rPr>
                  <w:sz w:val="24"/>
                  <w:szCs w:val="24"/>
                </w:rPr>
                <w:delText>PHCA</w:delText>
              </w:r>
            </w:del>
            <w:ins w:id="101" w:author="Brian" w:date="2015-03-11T14:06:00Z">
              <w:r w:rsidR="00BE3C9C">
                <w:rPr>
                  <w:sz w:val="24"/>
                  <w:szCs w:val="24"/>
                </w:rPr>
                <w:t>PCHA</w:t>
              </w:r>
            </w:ins>
            <w:del w:id="102" w:author="Keith W. Boone" w:date="2015-03-04T09:20:00Z">
              <w:r w:rsidRPr="009F1D14" w:rsidDel="00CC4F5B">
                <w:rPr>
                  <w:sz w:val="24"/>
                  <w:szCs w:val="24"/>
                </w:rPr>
                <w:delText xml:space="preserve"> Data in the form of an IHE V2.x PCD-01 document with authentication provided by oAuth. </w:delText>
              </w:r>
              <w:r w:rsidRPr="00A82980" w:rsidDel="00CC4F5B">
                <w:rPr>
                  <w:i/>
                  <w:sz w:val="24"/>
                  <w:szCs w:val="24"/>
                </w:rPr>
                <w:delText>Details of the hData based Observation upload transaction are</w:delText>
              </w:r>
              <w:r w:rsidRPr="009F1D14" w:rsidDel="00CC4F5B">
                <w:rPr>
                  <w:sz w:val="24"/>
                  <w:szCs w:val="24"/>
                </w:rPr>
                <w:delText xml:space="preserve"> available in the following Personal Connected Health Alliance (PCHA formally Continua) guidelines: H.812.1 - Observation Upload</w:delText>
              </w:r>
            </w:del>
          </w:p>
          <w:p w14:paraId="3C5DBF77" w14:textId="77777777" w:rsidR="008F3449" w:rsidRPr="009F1D14" w:rsidDel="00CC4F5B" w:rsidRDefault="008F3449" w:rsidP="005B3030">
            <w:pPr>
              <w:pStyle w:val="TableEntry"/>
              <w:ind w:left="0"/>
              <w:rPr>
                <w:del w:id="103" w:author="Keith W. Boone" w:date="2015-03-04T09:20:00Z"/>
                <w:sz w:val="24"/>
                <w:szCs w:val="24"/>
              </w:rPr>
            </w:pPr>
            <w:del w:id="104" w:author="Keith W. Boone" w:date="2015-03-04T09:20:00Z">
              <w:r w:rsidDel="00CC4F5B">
                <w:rPr>
                  <w:sz w:val="24"/>
                  <w:szCs w:val="24"/>
                </w:rPr>
                <w:delText>The second transport is</w:delText>
              </w:r>
              <w:r w:rsidRPr="009F1D14" w:rsidDel="00CC4F5B">
                <w:rPr>
                  <w:sz w:val="24"/>
                  <w:szCs w:val="24"/>
                </w:rPr>
                <w:delText xml:space="preserve"> </w:delText>
              </w:r>
              <w:r w:rsidDel="00CC4F5B">
                <w:rPr>
                  <w:sz w:val="24"/>
                  <w:szCs w:val="24"/>
                </w:rPr>
                <w:delText xml:space="preserve">the </w:delText>
              </w:r>
              <w:r w:rsidRPr="009F1D14" w:rsidDel="00CC4F5B">
                <w:rPr>
                  <w:sz w:val="24"/>
                  <w:szCs w:val="24"/>
                </w:rPr>
                <w:delText>Continua SOAP based 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the </w:delText>
              </w:r>
              <w:r w:rsidDel="00CC4F5B">
                <w:rPr>
                  <w:sz w:val="24"/>
                  <w:szCs w:val="24"/>
                </w:rPr>
                <w:delText xml:space="preserve">web-services based </w:delText>
              </w:r>
              <w:r w:rsidRPr="009F1D14" w:rsidDel="00CC4F5B">
                <w:rPr>
                  <w:sz w:val="24"/>
                  <w:szCs w:val="24"/>
                </w:rPr>
                <w:delText xml:space="preserve">IHE CommunicatePCDData </w:delText>
              </w:r>
              <w:r w:rsidDel="00CC4F5B">
                <w:rPr>
                  <w:sz w:val="24"/>
                  <w:szCs w:val="24"/>
                </w:rPr>
                <w:delText>SOAP transport</w:delText>
              </w:r>
              <w:r w:rsidRPr="009F1D14" w:rsidDel="00CC4F5B">
                <w:rPr>
                  <w:sz w:val="24"/>
                  <w:szCs w:val="24"/>
                </w:rPr>
                <w:delText xml:space="preserve"> with authentication provided by SAML</w:delText>
              </w:r>
              <w:r w:rsidDel="00CC4F5B">
                <w:rPr>
                  <w:sz w:val="24"/>
                  <w:szCs w:val="24"/>
                </w:rPr>
                <w:delText xml:space="preserve"> over TLS</w:delText>
              </w:r>
              <w:r w:rsidRPr="009F1D14" w:rsidDel="00CC4F5B">
                <w:rPr>
                  <w:sz w:val="24"/>
                  <w:szCs w:val="24"/>
                </w:rPr>
                <w:delText>. Details of the SOAP based Observation upload transaction are available in the following PCHA guidelines: H.812.1 - Observation Upload</w:delText>
              </w:r>
            </w:del>
          </w:p>
        </w:tc>
      </w:tr>
      <w:tr w:rsidR="008F3449" w:rsidRPr="009F1D14" w:rsidDel="00CC4F5B" w14:paraId="69365694" w14:textId="77777777" w:rsidTr="008F3449">
        <w:trPr>
          <w:del w:id="105" w:author="Keith W. Boone" w:date="2015-03-04T09:19: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20B8C39C" w14:textId="77777777" w:rsidR="008F3449" w:rsidRPr="008F3449" w:rsidDel="00CC4F5B" w:rsidRDefault="008F3449" w:rsidP="005B3030">
            <w:pPr>
              <w:pStyle w:val="TableEntry"/>
              <w:rPr>
                <w:del w:id="106" w:author="Keith W. Boone" w:date="2015-03-04T09:19:00Z"/>
                <w:b/>
                <w:sz w:val="24"/>
                <w:szCs w:val="24"/>
                <w:lang w:val="fr-FR"/>
              </w:rPr>
            </w:pPr>
            <w:commentRangeStart w:id="107"/>
            <w:del w:id="108" w:author="Keith W. Boone" w:date="2015-03-04T09:19:00Z">
              <w:r w:rsidRPr="008F3449" w:rsidDel="00CC4F5B">
                <w:rPr>
                  <w:b/>
                  <w:sz w:val="24"/>
                  <w:szCs w:val="24"/>
                  <w:lang w:val="fr-FR"/>
                </w:rPr>
                <w:delText>PCC</w:delText>
              </w:r>
            </w:del>
            <w:commentRangeEnd w:id="107"/>
            <w:r w:rsidR="00CC4F5B">
              <w:rPr>
                <w:rStyle w:val="CommentReference"/>
              </w:rPr>
              <w:commentReference w:id="107"/>
            </w:r>
            <w:del w:id="109" w:author="Keith W. Boone" w:date="2015-03-04T09:19:00Z">
              <w:r w:rsidRPr="008F3449" w:rsidDel="00CC4F5B">
                <w:rPr>
                  <w:b/>
                  <w:sz w:val="24"/>
                  <w:szCs w:val="24"/>
                  <w:lang w:val="fr-FR"/>
                </w:rPr>
                <w:delText xml:space="preserve"> Document Sharing</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B34F20A" w14:textId="77777777" w:rsidR="008F3449" w:rsidRPr="009F1D14" w:rsidDel="00CC4F5B" w:rsidRDefault="008F3449" w:rsidP="005B3030">
            <w:pPr>
              <w:pStyle w:val="TableEntry"/>
              <w:ind w:left="0"/>
              <w:rPr>
                <w:del w:id="110" w:author="Keith W. Boone" w:date="2015-03-04T09:19:00Z"/>
                <w:sz w:val="24"/>
                <w:szCs w:val="24"/>
              </w:rPr>
            </w:pPr>
            <w:del w:id="111" w:author="Keith W. Boone" w:date="2015-03-04T09:19:00Z">
              <w:r w:rsidRPr="009F1D14" w:rsidDel="00CC4F5B">
                <w:rPr>
                  <w:sz w:val="24"/>
                  <w:szCs w:val="24"/>
                </w:rPr>
                <w:delText xml:space="preserve">This transaction uses </w:delText>
              </w:r>
              <w:r w:rsidDel="00CC4F5B">
                <w:rPr>
                  <w:sz w:val="24"/>
                  <w:szCs w:val="24"/>
                </w:rPr>
                <w:delText xml:space="preserve">an agreed upon standard transport capable of delivering a PHMR C-CDA content module to an appropriate consumer. The transport could be XDM or the IHE XDSb Provide and Register Document Set transaction. Details of requirements on the Document sharing required by this profile can be found in the </w:delText>
              </w:r>
            </w:del>
            <w:del w:id="112" w:author="Brian" w:date="2015-03-11T14:06:00Z">
              <w:r w:rsidDel="00BE3C9C">
                <w:rPr>
                  <w:sz w:val="24"/>
                  <w:szCs w:val="24"/>
                </w:rPr>
                <w:delText>PHCA</w:delText>
              </w:r>
            </w:del>
            <w:ins w:id="113" w:author="Brian" w:date="2015-03-11T14:06:00Z">
              <w:r w:rsidR="00BE3C9C">
                <w:rPr>
                  <w:sz w:val="24"/>
                  <w:szCs w:val="24"/>
                </w:rPr>
                <w:t>PCHA</w:t>
              </w:r>
            </w:ins>
            <w:del w:id="114" w:author="Keith W. Boone" w:date="2015-03-04T09:19:00Z">
              <w:r w:rsidDel="00CC4F5B">
                <w:rPr>
                  <w:sz w:val="24"/>
                  <w:szCs w:val="24"/>
                </w:rPr>
                <w:delText xml:space="preserve"> guidelines H.813 - HRN Interface</w:delText>
              </w:r>
            </w:del>
          </w:p>
        </w:tc>
      </w:tr>
    </w:tbl>
    <w:p w14:paraId="64A449CC" w14:textId="77777777" w:rsidR="008F3449" w:rsidRDefault="008F3449" w:rsidP="00747676">
      <w:pPr>
        <w:pStyle w:val="Glossary"/>
        <w:pageBreakBefore w:val="0"/>
        <w:rPr>
          <w:noProof w:val="0"/>
        </w:rPr>
      </w:pPr>
    </w:p>
    <w:p w14:paraId="0DB015BE" w14:textId="77777777" w:rsidR="00747676" w:rsidRPr="003651D9" w:rsidRDefault="00747676" w:rsidP="00747676">
      <w:pPr>
        <w:pStyle w:val="Glossary"/>
        <w:pageBreakBefore w:val="0"/>
        <w:rPr>
          <w:noProof w:val="0"/>
        </w:rPr>
      </w:pPr>
      <w:bookmarkStart w:id="115" w:name="_Toc412696298"/>
      <w:r w:rsidRPr="003651D9">
        <w:rPr>
          <w:noProof w:val="0"/>
        </w:rPr>
        <w:t>Glossary</w:t>
      </w:r>
      <w:bookmarkEnd w:id="115"/>
    </w:p>
    <w:p w14:paraId="373ECC73" w14:textId="77777777" w:rsidR="00747676" w:rsidRPr="003651D9" w:rsidRDefault="00747676" w:rsidP="00747676">
      <w:pPr>
        <w:pStyle w:val="EditorInstructions"/>
      </w:pPr>
      <w:r w:rsidRPr="003651D9">
        <w:t>Add the following glossary terms to the IHE Technical Frameworks General Introduction Glossary:</w:t>
      </w:r>
    </w:p>
    <w:p w14:paraId="7F363AF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651D9" w14:paraId="127FACE8" w14:textId="77777777" w:rsidTr="005B3030">
        <w:tc>
          <w:tcPr>
            <w:tcW w:w="3078" w:type="dxa"/>
            <w:shd w:val="clear" w:color="auto" w:fill="D9D9D9"/>
          </w:tcPr>
          <w:p w14:paraId="5E819BE7" w14:textId="77777777" w:rsidR="008F3449" w:rsidRPr="003651D9" w:rsidRDefault="008F3449" w:rsidP="005B3030">
            <w:pPr>
              <w:pStyle w:val="TableEntryHeader"/>
            </w:pPr>
            <w:r w:rsidRPr="003651D9">
              <w:t>Glossary Term</w:t>
            </w:r>
          </w:p>
        </w:tc>
        <w:tc>
          <w:tcPr>
            <w:tcW w:w="6498" w:type="dxa"/>
            <w:shd w:val="clear" w:color="auto" w:fill="D9D9D9"/>
          </w:tcPr>
          <w:p w14:paraId="2D46DC56" w14:textId="77777777" w:rsidR="008F3449" w:rsidRPr="003651D9" w:rsidRDefault="008F3449" w:rsidP="005B3030">
            <w:pPr>
              <w:pStyle w:val="TableEntryHeader"/>
            </w:pPr>
            <w:r w:rsidRPr="003651D9">
              <w:t>Definition</w:t>
            </w:r>
          </w:p>
        </w:tc>
      </w:tr>
      <w:tr w:rsidR="008F3449" w:rsidRPr="003651D9" w14:paraId="6F46EB59" w14:textId="77777777" w:rsidTr="005B3030">
        <w:tc>
          <w:tcPr>
            <w:tcW w:w="3078" w:type="dxa"/>
            <w:shd w:val="clear" w:color="auto" w:fill="auto"/>
          </w:tcPr>
          <w:p w14:paraId="4718F5B4" w14:textId="77777777" w:rsidR="008F3449" w:rsidRPr="009F1D14" w:rsidRDefault="008F3449" w:rsidP="005B3030">
            <w:pPr>
              <w:pStyle w:val="TableEntry"/>
              <w:rPr>
                <w:sz w:val="24"/>
                <w:szCs w:val="24"/>
              </w:rPr>
            </w:pPr>
            <w:r w:rsidRPr="009F1D14">
              <w:rPr>
                <w:sz w:val="24"/>
                <w:szCs w:val="24"/>
              </w:rPr>
              <w:t>RPM</w:t>
            </w:r>
          </w:p>
        </w:tc>
        <w:tc>
          <w:tcPr>
            <w:tcW w:w="6498" w:type="dxa"/>
            <w:shd w:val="clear" w:color="auto" w:fill="auto"/>
          </w:tcPr>
          <w:p w14:paraId="2396E7CA" w14:textId="77777777" w:rsidR="008F3449" w:rsidRPr="009F1D14" w:rsidRDefault="008F3449" w:rsidP="005B3030">
            <w:pPr>
              <w:pStyle w:val="TableEntry"/>
              <w:ind w:left="0"/>
              <w:rPr>
                <w:sz w:val="24"/>
                <w:szCs w:val="24"/>
              </w:rPr>
            </w:pPr>
            <w:r w:rsidRPr="009F1D14">
              <w:rPr>
                <w:sz w:val="24"/>
                <w:szCs w:val="24"/>
              </w:rPr>
              <w:t>Remote Patient Monitoring</w:t>
            </w:r>
          </w:p>
        </w:tc>
      </w:tr>
      <w:tr w:rsidR="008F3449" w:rsidRPr="003651D9" w14:paraId="4CBCA2EA" w14:textId="77777777" w:rsidTr="005B3030">
        <w:tc>
          <w:tcPr>
            <w:tcW w:w="3078" w:type="dxa"/>
            <w:shd w:val="clear" w:color="auto" w:fill="auto"/>
          </w:tcPr>
          <w:p w14:paraId="0EBFB3AA" w14:textId="77777777" w:rsidR="008F3449" w:rsidRPr="009F1D14" w:rsidRDefault="008F3449" w:rsidP="005B3030">
            <w:pPr>
              <w:pStyle w:val="TableEntry"/>
              <w:rPr>
                <w:sz w:val="24"/>
                <w:szCs w:val="24"/>
              </w:rPr>
            </w:pPr>
            <w:del w:id="116" w:author="Brian" w:date="2015-03-11T14:06:00Z">
              <w:r w:rsidRPr="009F1D14" w:rsidDel="00BE3C9C">
                <w:rPr>
                  <w:sz w:val="24"/>
                  <w:szCs w:val="24"/>
                </w:rPr>
                <w:delText>PHCA</w:delText>
              </w:r>
            </w:del>
            <w:ins w:id="117" w:author="Brian" w:date="2015-03-11T14:06:00Z">
              <w:r w:rsidR="00BE3C9C">
                <w:rPr>
                  <w:sz w:val="24"/>
                  <w:szCs w:val="24"/>
                </w:rPr>
                <w:t>PCHA</w:t>
              </w:r>
            </w:ins>
          </w:p>
        </w:tc>
        <w:tc>
          <w:tcPr>
            <w:tcW w:w="6498" w:type="dxa"/>
            <w:shd w:val="clear" w:color="auto" w:fill="auto"/>
          </w:tcPr>
          <w:p w14:paraId="6B5C3DD2" w14:textId="77777777" w:rsidR="008F3449" w:rsidRPr="009F1D14" w:rsidRDefault="008F3449" w:rsidP="00400853">
            <w:pPr>
              <w:pStyle w:val="TableEntry"/>
              <w:ind w:left="0"/>
              <w:rPr>
                <w:sz w:val="24"/>
                <w:szCs w:val="24"/>
              </w:rPr>
            </w:pPr>
            <w:r w:rsidRPr="009F1D14">
              <w:rPr>
                <w:sz w:val="24"/>
                <w:szCs w:val="24"/>
              </w:rPr>
              <w:t xml:space="preserve">Personal </w:t>
            </w:r>
            <w:del w:id="118" w:author="Brian" w:date="2015-03-11T14:07:00Z">
              <w:r w:rsidRPr="009F1D14" w:rsidDel="00BE3C9C">
                <w:rPr>
                  <w:sz w:val="24"/>
                  <w:szCs w:val="24"/>
                </w:rPr>
                <w:delText xml:space="preserve">Health </w:delText>
              </w:r>
            </w:del>
            <w:r w:rsidRPr="009F1D14">
              <w:rPr>
                <w:sz w:val="24"/>
                <w:szCs w:val="24"/>
              </w:rPr>
              <w:t xml:space="preserve">Connected </w:t>
            </w:r>
            <w:ins w:id="119" w:author="Brian" w:date="2015-03-11T14:07:00Z">
              <w:r w:rsidR="00BE3C9C">
                <w:rPr>
                  <w:sz w:val="24"/>
                  <w:szCs w:val="24"/>
                </w:rPr>
                <w:t xml:space="preserve">Health </w:t>
              </w:r>
            </w:ins>
            <w:r w:rsidRPr="009F1D14">
              <w:rPr>
                <w:sz w:val="24"/>
                <w:szCs w:val="24"/>
              </w:rPr>
              <w:t>Alliance (Formally Continua)</w:t>
            </w:r>
          </w:p>
        </w:tc>
      </w:tr>
      <w:tr w:rsidR="008F3449" w:rsidRPr="003651D9" w14:paraId="52179AD8" w14:textId="77777777" w:rsidTr="005B3030">
        <w:tc>
          <w:tcPr>
            <w:tcW w:w="3078" w:type="dxa"/>
            <w:shd w:val="clear" w:color="auto" w:fill="auto"/>
          </w:tcPr>
          <w:p w14:paraId="7BC2CE22" w14:textId="77777777" w:rsidR="008F3449" w:rsidRPr="009F1D14" w:rsidRDefault="008F3449" w:rsidP="005B3030">
            <w:pPr>
              <w:pStyle w:val="TableEntry"/>
              <w:rPr>
                <w:sz w:val="24"/>
                <w:szCs w:val="24"/>
              </w:rPr>
            </w:pPr>
            <w:del w:id="120" w:author="Brian" w:date="2015-03-11T14:06:00Z">
              <w:r w:rsidRPr="009F1D14" w:rsidDel="00BE3C9C">
                <w:rPr>
                  <w:sz w:val="24"/>
                  <w:szCs w:val="24"/>
                </w:rPr>
                <w:delText>PHCA</w:delText>
              </w:r>
            </w:del>
            <w:ins w:id="121" w:author="Brian" w:date="2015-03-11T14:06:00Z">
              <w:r w:rsidR="00BE3C9C">
                <w:rPr>
                  <w:sz w:val="24"/>
                  <w:szCs w:val="24"/>
                </w:rPr>
                <w:t>PCHA</w:t>
              </w:r>
            </w:ins>
            <w:r w:rsidRPr="009F1D14">
              <w:rPr>
                <w:sz w:val="24"/>
                <w:szCs w:val="24"/>
              </w:rPr>
              <w:t xml:space="preserve"> Data</w:t>
            </w:r>
          </w:p>
        </w:tc>
        <w:tc>
          <w:tcPr>
            <w:tcW w:w="6498" w:type="dxa"/>
            <w:shd w:val="clear" w:color="auto" w:fill="auto"/>
          </w:tcPr>
          <w:p w14:paraId="7B6AFA77" w14:textId="77777777" w:rsidR="008F3449" w:rsidRPr="009F1D14" w:rsidRDefault="008F3449" w:rsidP="005B3030">
            <w:pPr>
              <w:pStyle w:val="TableEntry"/>
              <w:rPr>
                <w:sz w:val="24"/>
                <w:szCs w:val="24"/>
              </w:rPr>
            </w:pPr>
            <w:r w:rsidRPr="009F1D14">
              <w:rPr>
                <w:sz w:val="24"/>
                <w:szCs w:val="24"/>
              </w:rPr>
              <w:t xml:space="preserve">Data arriving over the Continua-specified </w:t>
            </w:r>
            <w:del w:id="122" w:author="Brian" w:date="2015-03-11T14:06:00Z">
              <w:r w:rsidRPr="009F1D14" w:rsidDel="00BE3C9C">
                <w:rPr>
                  <w:sz w:val="24"/>
                  <w:szCs w:val="24"/>
                </w:rPr>
                <w:delText>PHCA</w:delText>
              </w:r>
            </w:del>
            <w:ins w:id="123" w:author="Brian" w:date="2015-03-11T14:06:00Z">
              <w:r w:rsidR="00BE3C9C">
                <w:rPr>
                  <w:sz w:val="24"/>
                  <w:szCs w:val="24"/>
                </w:rPr>
                <w:t>PCHA</w:t>
              </w:r>
            </w:ins>
            <w:r w:rsidRPr="009F1D14">
              <w:rPr>
                <w:sz w:val="24"/>
                <w:szCs w:val="24"/>
              </w:rPr>
              <w:t xml:space="preserve"> Transaction from </w:t>
            </w:r>
            <w:r>
              <w:rPr>
                <w:sz w:val="24"/>
                <w:szCs w:val="24"/>
              </w:rPr>
              <w:t>PHD</w:t>
            </w:r>
            <w:r w:rsidRPr="009F1D14">
              <w:rPr>
                <w:sz w:val="24"/>
                <w:szCs w:val="24"/>
              </w:rPr>
              <w:t xml:space="preserve"> devices. This data is typically provided by sensors and contains sufficient information to generate the non-demographic components of </w:t>
            </w:r>
            <w:r>
              <w:rPr>
                <w:sz w:val="24"/>
                <w:szCs w:val="24"/>
              </w:rPr>
              <w:t xml:space="preserve">and enterprise time requirements for the </w:t>
            </w:r>
            <w:r w:rsidRPr="009F1D14">
              <w:rPr>
                <w:sz w:val="24"/>
                <w:szCs w:val="24"/>
              </w:rPr>
              <w:t xml:space="preserve">IHE PCD-01 or PHMR </w:t>
            </w:r>
            <w:r>
              <w:rPr>
                <w:sz w:val="24"/>
                <w:szCs w:val="24"/>
              </w:rPr>
              <w:t>module</w:t>
            </w:r>
            <w:r w:rsidRPr="009F1D14">
              <w:rPr>
                <w:sz w:val="24"/>
                <w:szCs w:val="24"/>
              </w:rPr>
              <w:t>s.</w:t>
            </w:r>
          </w:p>
        </w:tc>
      </w:tr>
      <w:tr w:rsidR="008F3449" w:rsidRPr="003651D9" w14:paraId="642100BE" w14:textId="77777777" w:rsidTr="005B3030">
        <w:tc>
          <w:tcPr>
            <w:tcW w:w="3078" w:type="dxa"/>
            <w:shd w:val="clear" w:color="auto" w:fill="auto"/>
          </w:tcPr>
          <w:p w14:paraId="6E9C34CC" w14:textId="77777777" w:rsidR="008F3449" w:rsidRPr="009F1D14" w:rsidRDefault="006E1DC7" w:rsidP="005B3030">
            <w:pPr>
              <w:pStyle w:val="TableEntry"/>
              <w:rPr>
                <w:sz w:val="24"/>
                <w:szCs w:val="24"/>
              </w:rPr>
            </w:pPr>
            <w:r>
              <w:rPr>
                <w:sz w:val="24"/>
                <w:szCs w:val="24"/>
              </w:rPr>
              <w:t>PHMR</w:t>
            </w:r>
          </w:p>
        </w:tc>
        <w:tc>
          <w:tcPr>
            <w:tcW w:w="6498" w:type="dxa"/>
            <w:shd w:val="clear" w:color="auto" w:fill="auto"/>
          </w:tcPr>
          <w:p w14:paraId="79A25843" w14:textId="77777777" w:rsidR="008F3449" w:rsidRPr="009F1D14" w:rsidRDefault="006E1DC7" w:rsidP="005B3030">
            <w:pPr>
              <w:pStyle w:val="TableEntry"/>
              <w:rPr>
                <w:sz w:val="24"/>
                <w:szCs w:val="24"/>
              </w:rPr>
            </w:pPr>
            <w:r>
              <w:rPr>
                <w:sz w:val="24"/>
                <w:szCs w:val="24"/>
              </w:rPr>
              <w:t>Personal Healthcare Monitoring Report. A C-CDA document designed primarily to record medical measurements taken on a patient by a sensor device.</w:t>
            </w:r>
          </w:p>
        </w:tc>
      </w:tr>
      <w:tr w:rsidR="008F3449" w:rsidRPr="003651D9" w14:paraId="507EC557" w14:textId="77777777" w:rsidTr="005B3030">
        <w:tc>
          <w:tcPr>
            <w:tcW w:w="3078" w:type="dxa"/>
            <w:shd w:val="clear" w:color="auto" w:fill="auto"/>
          </w:tcPr>
          <w:p w14:paraId="61266358" w14:textId="77777777" w:rsidR="008F3449" w:rsidRPr="009F1D14" w:rsidRDefault="006E1DC7" w:rsidP="005B3030">
            <w:pPr>
              <w:pStyle w:val="TableEntry"/>
              <w:rPr>
                <w:sz w:val="24"/>
                <w:szCs w:val="24"/>
              </w:rPr>
            </w:pPr>
            <w:r>
              <w:rPr>
                <w:sz w:val="24"/>
                <w:szCs w:val="24"/>
              </w:rPr>
              <w:t>PHD</w:t>
            </w:r>
          </w:p>
        </w:tc>
        <w:tc>
          <w:tcPr>
            <w:tcW w:w="6498" w:type="dxa"/>
            <w:shd w:val="clear" w:color="auto" w:fill="auto"/>
          </w:tcPr>
          <w:p w14:paraId="18BE1D82" w14:textId="77777777" w:rsidR="008F3449" w:rsidRPr="009F1D14" w:rsidRDefault="006E1DC7" w:rsidP="005B3030">
            <w:pPr>
              <w:pStyle w:val="TableEntry"/>
              <w:rPr>
                <w:sz w:val="24"/>
                <w:szCs w:val="24"/>
              </w:rPr>
            </w:pPr>
            <w:r>
              <w:rPr>
                <w:sz w:val="24"/>
                <w:szCs w:val="24"/>
              </w:rPr>
              <w:t>Personal Health Device such as a pedometer, glucometer, blood pressure cuff, thermometer, etc.</w:t>
            </w:r>
          </w:p>
        </w:tc>
      </w:tr>
      <w:tr w:rsidR="008F3449" w:rsidRPr="003651D9" w14:paraId="19C87706" w14:textId="77777777" w:rsidTr="005B3030">
        <w:tc>
          <w:tcPr>
            <w:tcW w:w="3078" w:type="dxa"/>
            <w:shd w:val="clear" w:color="auto" w:fill="auto"/>
          </w:tcPr>
          <w:p w14:paraId="2A656E87" w14:textId="77777777" w:rsidR="008F3449" w:rsidRPr="009F1D14" w:rsidRDefault="008F3449" w:rsidP="005B3030">
            <w:pPr>
              <w:pStyle w:val="TableEntry"/>
              <w:rPr>
                <w:sz w:val="24"/>
                <w:szCs w:val="24"/>
              </w:rPr>
            </w:pPr>
            <w:r w:rsidRPr="009F1D14">
              <w:rPr>
                <w:sz w:val="24"/>
                <w:szCs w:val="24"/>
              </w:rPr>
              <w:t>IEEE-11073-20601</w:t>
            </w:r>
          </w:p>
        </w:tc>
        <w:tc>
          <w:tcPr>
            <w:tcW w:w="6498" w:type="dxa"/>
            <w:shd w:val="clear" w:color="auto" w:fill="auto"/>
          </w:tcPr>
          <w:p w14:paraId="104DF54E" w14:textId="77777777" w:rsidR="008F3449" w:rsidRPr="009F1D14" w:rsidRDefault="008F3449" w:rsidP="005B3030">
            <w:pPr>
              <w:pStyle w:val="TableEntry"/>
              <w:rPr>
                <w:sz w:val="24"/>
                <w:szCs w:val="24"/>
              </w:rPr>
            </w:pPr>
            <w:r>
              <w:rPr>
                <w:sz w:val="24"/>
                <w:szCs w:val="24"/>
              </w:rPr>
              <w:t>Optimized Exchange Protocol. A transport-agnostic packet-based protocol for exchanging health data. Currently used only over local transports (PHCD USB, ZigBee, HDP Bluetooth, NFC)</w:t>
            </w:r>
          </w:p>
        </w:tc>
      </w:tr>
      <w:tr w:rsidR="008F3449" w:rsidRPr="003651D9" w14:paraId="5EB9D4EF" w14:textId="77777777" w:rsidTr="005B3030">
        <w:tc>
          <w:tcPr>
            <w:tcW w:w="3078" w:type="dxa"/>
            <w:shd w:val="clear" w:color="auto" w:fill="auto"/>
          </w:tcPr>
          <w:p w14:paraId="3A8AD1CF" w14:textId="77777777" w:rsidR="008F3449" w:rsidRPr="009F1D14" w:rsidRDefault="008F3449" w:rsidP="005B3030">
            <w:pPr>
              <w:pStyle w:val="TableEntry"/>
              <w:rPr>
                <w:sz w:val="24"/>
                <w:szCs w:val="24"/>
              </w:rPr>
            </w:pPr>
            <w:r w:rsidRPr="009F1D14">
              <w:rPr>
                <w:sz w:val="24"/>
                <w:szCs w:val="24"/>
              </w:rPr>
              <w:t>IHE PCD Data</w:t>
            </w:r>
          </w:p>
        </w:tc>
        <w:tc>
          <w:tcPr>
            <w:tcW w:w="6498" w:type="dxa"/>
            <w:shd w:val="clear" w:color="auto" w:fill="auto"/>
          </w:tcPr>
          <w:p w14:paraId="7A9FC79D" w14:textId="77777777" w:rsidR="008F3449" w:rsidRPr="009F1D14" w:rsidRDefault="008F3449" w:rsidP="005B3030">
            <w:pPr>
              <w:pStyle w:val="TableEntry"/>
              <w:rPr>
                <w:sz w:val="24"/>
                <w:szCs w:val="24"/>
              </w:rPr>
            </w:pPr>
            <w:del w:id="124" w:author="Brian" w:date="2015-03-11T14:06:00Z">
              <w:r w:rsidRPr="009F1D14" w:rsidDel="00BE3C9C">
                <w:rPr>
                  <w:sz w:val="24"/>
                  <w:szCs w:val="24"/>
                </w:rPr>
                <w:delText>PHCA</w:delText>
              </w:r>
            </w:del>
            <w:ins w:id="125" w:author="Brian" w:date="2015-03-11T14:06:00Z">
              <w:r w:rsidR="00BE3C9C">
                <w:rPr>
                  <w:sz w:val="24"/>
                  <w:szCs w:val="24"/>
                </w:rPr>
                <w:t>PCHA</w:t>
              </w:r>
            </w:ins>
            <w:r w:rsidRPr="009F1D14">
              <w:rPr>
                <w:sz w:val="24"/>
                <w:szCs w:val="24"/>
              </w:rPr>
              <w:t xml:space="preserve"> sensor data expressed in the form of a </w:t>
            </w:r>
            <w:del w:id="126" w:author="Brian" w:date="2015-03-11T14:06:00Z">
              <w:r w:rsidRPr="009F1D14" w:rsidDel="00BE3C9C">
                <w:rPr>
                  <w:sz w:val="24"/>
                  <w:szCs w:val="24"/>
                </w:rPr>
                <w:delText>PHCA</w:delText>
              </w:r>
            </w:del>
            <w:ins w:id="127" w:author="Brian" w:date="2015-03-11T14:06:00Z">
              <w:r w:rsidR="00BE3C9C">
                <w:rPr>
                  <w:sz w:val="24"/>
                  <w:szCs w:val="24"/>
                </w:rPr>
                <w:t>PCHA</w:t>
              </w:r>
            </w:ins>
            <w:r w:rsidRPr="009F1D14">
              <w:rPr>
                <w:sz w:val="24"/>
                <w:szCs w:val="24"/>
              </w:rPr>
              <w:t>-compliant IHE PCD-01 document.</w:t>
            </w:r>
          </w:p>
        </w:tc>
      </w:tr>
      <w:tr w:rsidR="008F3449" w:rsidRPr="003651D9" w14:paraId="6556AFFB" w14:textId="77777777" w:rsidTr="005B3030">
        <w:tc>
          <w:tcPr>
            <w:tcW w:w="3078" w:type="dxa"/>
            <w:shd w:val="clear" w:color="auto" w:fill="auto"/>
          </w:tcPr>
          <w:p w14:paraId="1A2ABB41" w14:textId="77777777" w:rsidR="008F3449" w:rsidRPr="009F1D14" w:rsidRDefault="008F3449" w:rsidP="005B3030">
            <w:pPr>
              <w:pStyle w:val="TableEntry"/>
              <w:rPr>
                <w:sz w:val="24"/>
                <w:szCs w:val="24"/>
              </w:rPr>
            </w:pPr>
            <w:r w:rsidRPr="009F1D14">
              <w:rPr>
                <w:sz w:val="24"/>
                <w:szCs w:val="24"/>
              </w:rPr>
              <w:t>LAN</w:t>
            </w:r>
          </w:p>
        </w:tc>
        <w:tc>
          <w:tcPr>
            <w:tcW w:w="6498" w:type="dxa"/>
            <w:shd w:val="clear" w:color="auto" w:fill="auto"/>
          </w:tcPr>
          <w:p w14:paraId="745E6BB3" w14:textId="77777777" w:rsidR="008F3449" w:rsidRPr="009F1D14" w:rsidRDefault="008F3449" w:rsidP="005B3030">
            <w:pPr>
              <w:pStyle w:val="TableEntry"/>
              <w:rPr>
                <w:sz w:val="24"/>
                <w:szCs w:val="24"/>
              </w:rPr>
            </w:pPr>
            <w:r w:rsidRPr="009F1D14">
              <w:rPr>
                <w:sz w:val="24"/>
                <w:szCs w:val="24"/>
              </w:rPr>
              <w:t>Local Area Network: A transaction using ZigBee transports to transfer sensor data in the form of IEEE 11073 20601 data packets</w:t>
            </w:r>
          </w:p>
        </w:tc>
      </w:tr>
      <w:tr w:rsidR="008F3449" w:rsidRPr="003651D9" w14:paraId="4212D28F" w14:textId="77777777" w:rsidTr="005B3030">
        <w:tc>
          <w:tcPr>
            <w:tcW w:w="3078" w:type="dxa"/>
            <w:shd w:val="clear" w:color="auto" w:fill="auto"/>
          </w:tcPr>
          <w:p w14:paraId="49AA170F" w14:textId="77777777" w:rsidR="008F3449" w:rsidRPr="009F1D14" w:rsidRDefault="008F3449" w:rsidP="005B3030">
            <w:pPr>
              <w:pStyle w:val="TableEntry"/>
              <w:rPr>
                <w:sz w:val="24"/>
                <w:szCs w:val="24"/>
              </w:rPr>
            </w:pPr>
            <w:r w:rsidRPr="009F1D14">
              <w:rPr>
                <w:sz w:val="24"/>
                <w:szCs w:val="24"/>
              </w:rPr>
              <w:t>PAN</w:t>
            </w:r>
          </w:p>
        </w:tc>
        <w:tc>
          <w:tcPr>
            <w:tcW w:w="6498" w:type="dxa"/>
            <w:shd w:val="clear" w:color="auto" w:fill="auto"/>
          </w:tcPr>
          <w:p w14:paraId="1D43835A" w14:textId="77777777" w:rsidR="008F3449" w:rsidRPr="009F1D14" w:rsidRDefault="008F3449" w:rsidP="00B35019">
            <w:pPr>
              <w:pStyle w:val="TableEntry"/>
              <w:rPr>
                <w:sz w:val="24"/>
                <w:szCs w:val="24"/>
              </w:rPr>
            </w:pPr>
            <w:r w:rsidRPr="009F1D14">
              <w:rPr>
                <w:sz w:val="24"/>
                <w:szCs w:val="24"/>
              </w:rPr>
              <w:t>Personal Area Networ</w:t>
            </w:r>
            <w:r w:rsidR="00B35019">
              <w:rPr>
                <w:sz w:val="24"/>
                <w:szCs w:val="24"/>
              </w:rPr>
              <w:t>k: A transaction using PHDC USB or</w:t>
            </w:r>
            <w:r w:rsidRPr="009F1D14">
              <w:rPr>
                <w:sz w:val="24"/>
                <w:szCs w:val="24"/>
              </w:rPr>
              <w:t xml:space="preserve"> HDP Bluetooth transports to transfer sensor data in the form of IEEE 11073 20601 data packets OR a transaction using the Attribute protocol over Bluetooth Low Energy transports to transfer sensor data.</w:t>
            </w:r>
          </w:p>
        </w:tc>
      </w:tr>
      <w:tr w:rsidR="008F3449" w:rsidRPr="003651D9" w14:paraId="7AB91E47" w14:textId="77777777" w:rsidTr="005B3030">
        <w:tc>
          <w:tcPr>
            <w:tcW w:w="3078" w:type="dxa"/>
            <w:shd w:val="clear" w:color="auto" w:fill="auto"/>
          </w:tcPr>
          <w:p w14:paraId="6724A0FF" w14:textId="77777777" w:rsidR="008F3449" w:rsidRPr="009F1D14" w:rsidRDefault="008F3449" w:rsidP="005B3030">
            <w:pPr>
              <w:pStyle w:val="TableEntry"/>
              <w:rPr>
                <w:sz w:val="24"/>
                <w:szCs w:val="24"/>
              </w:rPr>
            </w:pPr>
          </w:p>
        </w:tc>
        <w:tc>
          <w:tcPr>
            <w:tcW w:w="6498" w:type="dxa"/>
            <w:shd w:val="clear" w:color="auto" w:fill="auto"/>
          </w:tcPr>
          <w:p w14:paraId="034149CE" w14:textId="77777777" w:rsidR="008F3449" w:rsidRPr="009F1D14" w:rsidRDefault="008F3449" w:rsidP="005B3030">
            <w:pPr>
              <w:pStyle w:val="TableEntry"/>
              <w:rPr>
                <w:sz w:val="24"/>
                <w:szCs w:val="24"/>
              </w:rPr>
            </w:pPr>
          </w:p>
        </w:tc>
      </w:tr>
      <w:tr w:rsidR="008F3449" w:rsidRPr="003651D9" w14:paraId="031CCB52" w14:textId="77777777" w:rsidTr="005B3030">
        <w:tc>
          <w:tcPr>
            <w:tcW w:w="3078" w:type="dxa"/>
            <w:shd w:val="clear" w:color="auto" w:fill="auto"/>
          </w:tcPr>
          <w:p w14:paraId="2ACB7DB6" w14:textId="77777777" w:rsidR="008F3449" w:rsidRPr="009F1D14" w:rsidRDefault="008F3449" w:rsidP="005B3030">
            <w:pPr>
              <w:pStyle w:val="TableEntry"/>
              <w:rPr>
                <w:sz w:val="24"/>
                <w:szCs w:val="24"/>
              </w:rPr>
            </w:pPr>
          </w:p>
        </w:tc>
        <w:tc>
          <w:tcPr>
            <w:tcW w:w="6498" w:type="dxa"/>
            <w:shd w:val="clear" w:color="auto" w:fill="auto"/>
          </w:tcPr>
          <w:p w14:paraId="5BA27985" w14:textId="77777777" w:rsidR="008F3449" w:rsidRPr="009F1D14" w:rsidRDefault="008F3449" w:rsidP="005B3030">
            <w:pPr>
              <w:pStyle w:val="TableEntry"/>
              <w:rPr>
                <w:sz w:val="24"/>
                <w:szCs w:val="24"/>
              </w:rPr>
            </w:pPr>
          </w:p>
        </w:tc>
      </w:tr>
      <w:tr w:rsidR="008F3449" w:rsidRPr="003651D9" w14:paraId="10D37AB5" w14:textId="77777777" w:rsidTr="005B3030">
        <w:tc>
          <w:tcPr>
            <w:tcW w:w="3078" w:type="dxa"/>
            <w:shd w:val="clear" w:color="auto" w:fill="auto"/>
          </w:tcPr>
          <w:p w14:paraId="02B0C0C4" w14:textId="77777777" w:rsidR="008F3449" w:rsidRPr="009F1D14" w:rsidRDefault="008F3449" w:rsidP="005B3030">
            <w:pPr>
              <w:pStyle w:val="TableEntry"/>
              <w:rPr>
                <w:sz w:val="24"/>
                <w:szCs w:val="24"/>
              </w:rPr>
            </w:pPr>
            <w:r w:rsidRPr="009F1D14">
              <w:rPr>
                <w:sz w:val="24"/>
                <w:szCs w:val="24"/>
              </w:rPr>
              <w:t>TAN</w:t>
            </w:r>
          </w:p>
        </w:tc>
        <w:tc>
          <w:tcPr>
            <w:tcW w:w="6498" w:type="dxa"/>
            <w:shd w:val="clear" w:color="auto" w:fill="auto"/>
          </w:tcPr>
          <w:p w14:paraId="51DFC69E" w14:textId="77777777" w:rsidR="008F3449" w:rsidRPr="009F1D14" w:rsidRDefault="008F3449" w:rsidP="005B3030">
            <w:pPr>
              <w:pStyle w:val="TableEntry"/>
              <w:rPr>
                <w:sz w:val="24"/>
                <w:szCs w:val="24"/>
              </w:rPr>
            </w:pPr>
            <w:r w:rsidRPr="009F1D14">
              <w:rPr>
                <w:sz w:val="24"/>
                <w:szCs w:val="24"/>
              </w:rPr>
              <w:t xml:space="preserve">Touch Area Network. A transaction using Near Field Communication transports to transfer sensor data in the form of </w:t>
            </w:r>
            <w:r w:rsidRPr="009F1D14">
              <w:rPr>
                <w:sz w:val="24"/>
                <w:szCs w:val="24"/>
              </w:rPr>
              <w:lastRenderedPageBreak/>
              <w:t>IEEE 11073 20601 data packets</w:t>
            </w:r>
          </w:p>
        </w:tc>
      </w:tr>
    </w:tbl>
    <w:p w14:paraId="1C171F63" w14:textId="77777777" w:rsidR="00CF283F" w:rsidRPr="003651D9" w:rsidRDefault="00CF283F" w:rsidP="008616CB">
      <w:pPr>
        <w:pStyle w:val="PartTitle"/>
      </w:pPr>
      <w:bookmarkStart w:id="128" w:name="_Toc412696299"/>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28"/>
    </w:p>
    <w:p w14:paraId="3E1BE431" w14:textId="77777777" w:rsidR="00B55350" w:rsidRPr="003651D9" w:rsidRDefault="00F455EA" w:rsidP="00C62E65">
      <w:pPr>
        <w:pStyle w:val="Heading2"/>
        <w:numPr>
          <w:ilvl w:val="0"/>
          <w:numId w:val="0"/>
        </w:numPr>
        <w:rPr>
          <w:noProof w:val="0"/>
        </w:rPr>
      </w:pPr>
      <w:bookmarkStart w:id="129" w:name="_Toc412696300"/>
      <w:bookmarkStart w:id="130" w:name="_Toc530206507"/>
      <w:bookmarkStart w:id="131" w:name="_Toc1388427"/>
      <w:bookmarkStart w:id="132" w:name="_Toc1388581"/>
      <w:bookmarkStart w:id="133" w:name="_Toc1456608"/>
      <w:bookmarkStart w:id="134" w:name="_Toc37034633"/>
      <w:bookmarkStart w:id="13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29"/>
    </w:p>
    <w:p w14:paraId="4F0E13BA"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6A179DEF"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12D216" w14:textId="77777777" w:rsidR="00F455EA" w:rsidRPr="003651D9" w:rsidRDefault="00F455EA" w:rsidP="007922ED">
      <w:pPr>
        <w:rPr>
          <w:i/>
        </w:rPr>
      </w:pPr>
    </w:p>
    <w:p w14:paraId="18125DED" w14:textId="77777777" w:rsidR="00F455EA" w:rsidRPr="003651D9" w:rsidRDefault="00F455EA" w:rsidP="00F455EA">
      <w:pPr>
        <w:pStyle w:val="Heading2"/>
        <w:numPr>
          <w:ilvl w:val="0"/>
          <w:numId w:val="0"/>
        </w:numPr>
        <w:rPr>
          <w:noProof w:val="0"/>
        </w:rPr>
      </w:pPr>
      <w:bookmarkStart w:id="136" w:name="_Toc412696301"/>
      <w:r w:rsidRPr="003651D9">
        <w:rPr>
          <w:noProof w:val="0"/>
        </w:rPr>
        <w:t>&lt;</w:t>
      </w:r>
      <w:r w:rsidRPr="003651D9">
        <w:rPr>
          <w:i/>
          <w:noProof w:val="0"/>
        </w:rPr>
        <w:t>Domain-specific additions</w:t>
      </w:r>
      <w:r w:rsidR="005672A9" w:rsidRPr="003651D9">
        <w:rPr>
          <w:i/>
          <w:noProof w:val="0"/>
        </w:rPr>
        <w:t>&gt;</w:t>
      </w:r>
      <w:bookmarkEnd w:id="136"/>
    </w:p>
    <w:p w14:paraId="13AA0EF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7E0CC03D" w14:textId="77777777" w:rsidR="00303E20" w:rsidRPr="003651D9" w:rsidRDefault="00303E20">
      <w:pPr>
        <w:pStyle w:val="BodyText"/>
        <w:rPr>
          <w:i/>
          <w:iCs/>
        </w:rPr>
      </w:pPr>
      <w:bookmarkStart w:id="137" w:name="_Toc473170358"/>
      <w:bookmarkStart w:id="138" w:name="_Toc504625755"/>
      <w:bookmarkStart w:id="139" w:name="_Toc530206508"/>
      <w:bookmarkStart w:id="140" w:name="_Toc1388428"/>
      <w:bookmarkStart w:id="141" w:name="_Toc1388582"/>
      <w:bookmarkStart w:id="142" w:name="_Toc1456609"/>
      <w:bookmarkStart w:id="143" w:name="_Toc37034634"/>
      <w:bookmarkStart w:id="144" w:name="_Toc38846112"/>
      <w:bookmarkEnd w:id="51"/>
      <w:bookmarkEnd w:id="52"/>
      <w:bookmarkEnd w:id="130"/>
      <w:bookmarkEnd w:id="131"/>
      <w:bookmarkEnd w:id="132"/>
      <w:bookmarkEnd w:id="133"/>
      <w:bookmarkEnd w:id="134"/>
      <w:bookmarkEnd w:id="135"/>
    </w:p>
    <w:p w14:paraId="4A37F24D"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F573D7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0DE526E" w14:textId="77777777" w:rsidR="00303E20" w:rsidRPr="003651D9" w:rsidRDefault="00303E20" w:rsidP="00303E20">
      <w:pPr>
        <w:pStyle w:val="Heading1"/>
        <w:pageBreakBefore w:val="0"/>
        <w:numPr>
          <w:ilvl w:val="0"/>
          <w:numId w:val="0"/>
        </w:numPr>
        <w:rPr>
          <w:noProof w:val="0"/>
        </w:rPr>
      </w:pPr>
      <w:bookmarkStart w:id="145" w:name="_Toc412696302"/>
      <w:r w:rsidRPr="003651D9">
        <w:rPr>
          <w:noProof w:val="0"/>
        </w:rPr>
        <w:t xml:space="preserve">X </w:t>
      </w:r>
      <w:r w:rsidR="008F3449" w:rsidRPr="008A168E">
        <w:t xml:space="preserve">Remote Patient Monitoring (RPM) </w:t>
      </w:r>
      <w:r w:rsidRPr="003651D9">
        <w:rPr>
          <w:noProof w:val="0"/>
        </w:rPr>
        <w:t>Profile</w:t>
      </w:r>
      <w:bookmarkEnd w:id="145"/>
    </w:p>
    <w:p w14:paraId="5C0D0905" w14:textId="77777777" w:rsidR="008F3449" w:rsidRDefault="008F3449" w:rsidP="008F3449">
      <w:pPr>
        <w:pStyle w:val="AuthorInstructions"/>
        <w:rPr>
          <w:i w:val="0"/>
        </w:rPr>
      </w:pPr>
      <w:r w:rsidRPr="00D3339F">
        <w:rPr>
          <w:i w:val="0"/>
        </w:rPr>
        <w:t>The Remote Patient Monitoring Profile describes a standardized means to transmit measurements taken by personal health devices</w:t>
      </w:r>
      <w:r>
        <w:rPr>
          <w:i w:val="0"/>
        </w:rPr>
        <w:t xml:space="preserve"> </w:t>
      </w:r>
      <w:r w:rsidRPr="00D3339F">
        <w:rPr>
          <w:i w:val="0"/>
        </w:rPr>
        <w:t>in a remote setting to a health care provider</w:t>
      </w:r>
      <w:r>
        <w:rPr>
          <w:i w:val="0"/>
        </w:rPr>
        <w:t>, including remote home monitoring, sub-acute therapy devices and wearable technologies</w:t>
      </w:r>
      <w:r w:rsidRPr="00D3339F">
        <w:rPr>
          <w:i w:val="0"/>
        </w:rPr>
        <w:t xml:space="preserve">. Remote in this case means outside of a care provider facility and is typically in the patient’s home. In this manner, a patient’s status can be monitored without </w:t>
      </w:r>
      <w:r>
        <w:rPr>
          <w:i w:val="0"/>
        </w:rPr>
        <w:t xml:space="preserve">repetitively </w:t>
      </w:r>
      <w:r w:rsidRPr="00D3339F">
        <w:rPr>
          <w:i w:val="0"/>
        </w:rPr>
        <w:t>travelling to a provider facility until deemed necessary</w:t>
      </w:r>
      <w:r>
        <w:rPr>
          <w:i w:val="0"/>
        </w:rPr>
        <w:t>, reducing interference in their day to day lives</w:t>
      </w:r>
      <w:r w:rsidRPr="00D3339F">
        <w:rPr>
          <w:i w:val="0"/>
        </w:rPr>
        <w:t>. In addition patients can be in an environment that they are mo</w:t>
      </w:r>
      <w:r>
        <w:rPr>
          <w:i w:val="0"/>
        </w:rPr>
        <w:t>re familiar and comfortable with</w:t>
      </w:r>
      <w:r w:rsidRPr="00D3339F">
        <w:rPr>
          <w:i w:val="0"/>
        </w:rPr>
        <w:t>. The reduction of personal stress and overall expense is especially beneficial in the case of independent living support, chronic disease management and post-operative rec</w:t>
      </w:r>
      <w:r w:rsidR="00B35019">
        <w:rPr>
          <w:i w:val="0"/>
        </w:rPr>
        <w:t>overy.</w:t>
      </w:r>
    </w:p>
    <w:p w14:paraId="7B1FF475" w14:textId="77777777" w:rsidR="00B35019" w:rsidRDefault="00B35019" w:rsidP="008F3449">
      <w:pPr>
        <w:pStyle w:val="AuthorInstructions"/>
        <w:rPr>
          <w:ins w:id="146" w:author="Keith W. Boone" w:date="2015-03-04T09:30:00Z"/>
          <w:i w:val="0"/>
        </w:rPr>
      </w:pPr>
      <w:r>
        <w:rPr>
          <w:i w:val="0"/>
        </w:rPr>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Default="00F737D2" w:rsidP="008F3449">
      <w:pPr>
        <w:pStyle w:val="AuthorInstructions"/>
        <w:rPr>
          <w:ins w:id="147" w:author="Keith W. Boone" w:date="2015-03-04T09:53:00Z"/>
          <w:i w:val="0"/>
        </w:rPr>
      </w:pPr>
      <w:ins w:id="148" w:author="Keith W. Boone" w:date="2015-03-04T09:31:00Z">
        <w:r>
          <w:rPr>
            <w:i w:val="0"/>
          </w:rPr>
          <w:t>The typical technology used to support remote monitoring includes</w:t>
        </w:r>
      </w:ins>
      <w:ins w:id="149" w:author="Keith W. Boone" w:date="2015-03-04T09:32:00Z">
        <w:r>
          <w:rPr>
            <w:i w:val="0"/>
          </w:rPr>
          <w:t>:</w:t>
        </w:r>
      </w:ins>
    </w:p>
    <w:p w14:paraId="4A9EC50A" w14:textId="77777777" w:rsidR="00BA597A" w:rsidRDefault="00BA597A" w:rsidP="00BA597A">
      <w:pPr>
        <w:pStyle w:val="AuthorInstructions"/>
        <w:numPr>
          <w:ilvl w:val="0"/>
          <w:numId w:val="30"/>
        </w:numPr>
        <w:rPr>
          <w:ins w:id="150" w:author="Keith W. Boone" w:date="2015-03-04T09:53:00Z"/>
          <w:i w:val="0"/>
        </w:rPr>
      </w:pPr>
      <w:ins w:id="151" w:author="Keith W. Boone" w:date="2015-03-04T09:53:00Z">
        <w:r>
          <w:rPr>
            <w:i w:val="0"/>
          </w:rPr>
          <w:t>A Personal Health Device (PHD) which produces various health-related measurements through different kinds of sensors,</w:t>
        </w:r>
      </w:ins>
      <w:ins w:id="152" w:author="Keith W. Boone" w:date="2015-03-04T09:55:00Z">
        <w:r>
          <w:rPr>
            <w:i w:val="0"/>
          </w:rPr>
          <w:t xml:space="preserve"> and</w:t>
        </w:r>
      </w:ins>
    </w:p>
    <w:p w14:paraId="47F9DFC2" w14:textId="77777777" w:rsidR="00BA597A" w:rsidRDefault="00BA597A" w:rsidP="00BA597A">
      <w:pPr>
        <w:pStyle w:val="AuthorInstructions"/>
        <w:numPr>
          <w:ilvl w:val="0"/>
          <w:numId w:val="30"/>
        </w:numPr>
        <w:rPr>
          <w:ins w:id="153" w:author="Keith W. Boone" w:date="2015-03-04T09:53:00Z"/>
          <w:i w:val="0"/>
        </w:rPr>
      </w:pPr>
      <w:ins w:id="154" w:author="Keith W. Boone" w:date="2015-03-04T09:53:00Z">
        <w:r w:rsidRPr="00BA597A">
          <w:rPr>
            <w:i w:val="0"/>
          </w:rPr>
          <w:t xml:space="preserve">A collector </w:t>
        </w:r>
      </w:ins>
      <w:ins w:id="155" w:author="Keith W. Boone" w:date="2015-03-04T10:06:00Z">
        <w:r w:rsidR="000D16B6">
          <w:rPr>
            <w:i w:val="0"/>
          </w:rPr>
          <w:t xml:space="preserve">that </w:t>
        </w:r>
      </w:ins>
      <w:ins w:id="156" w:author="Keith W. Boone" w:date="2015-03-04T09:53:00Z">
        <w:r w:rsidRPr="00BA597A">
          <w:rPr>
            <w:i w:val="0"/>
          </w:rPr>
          <w:t>gathers data from one or more PHDs and forwards the information to the health information exchange</w:t>
        </w:r>
      </w:ins>
      <w:ins w:id="157" w:author="Keith W. Boone" w:date="2015-03-04T10:06:00Z">
        <w:r w:rsidR="000D16B6">
          <w:rPr>
            <w:i w:val="0"/>
          </w:rPr>
          <w:t>, and</w:t>
        </w:r>
      </w:ins>
    </w:p>
    <w:p w14:paraId="5809E81F" w14:textId="77777777" w:rsidR="00BA597A" w:rsidRDefault="00BA597A" w:rsidP="00BA597A">
      <w:pPr>
        <w:pStyle w:val="AuthorInstructions"/>
        <w:numPr>
          <w:ilvl w:val="0"/>
          <w:numId w:val="30"/>
        </w:numPr>
        <w:rPr>
          <w:ins w:id="158" w:author="Keith W. Boone" w:date="2015-03-04T09:53:00Z"/>
          <w:i w:val="0"/>
        </w:rPr>
      </w:pPr>
      <w:ins w:id="159" w:author="Keith W. Boone" w:date="2015-03-04T09:53:00Z">
        <w:r w:rsidRPr="00BA597A">
          <w:rPr>
            <w:i w:val="0"/>
          </w:rPr>
          <w:t xml:space="preserve">The health information exchange </w:t>
        </w:r>
      </w:ins>
      <w:ins w:id="160" w:author="Keith W. Boone" w:date="2015-03-04T10:06:00Z">
        <w:r w:rsidR="000D16B6">
          <w:rPr>
            <w:i w:val="0"/>
          </w:rPr>
          <w:t xml:space="preserve">that </w:t>
        </w:r>
      </w:ins>
      <w:ins w:id="161" w:author="Keith W. Boone" w:date="2015-03-04T09:53:00Z">
        <w:r w:rsidRPr="00BA597A">
          <w:rPr>
            <w:i w:val="0"/>
          </w:rPr>
          <w:t>stores and make</w:t>
        </w:r>
      </w:ins>
      <w:ins w:id="162" w:author="Keith W. Boone" w:date="2015-03-04T09:55:00Z">
        <w:r>
          <w:rPr>
            <w:i w:val="0"/>
          </w:rPr>
          <w:t>s</w:t>
        </w:r>
      </w:ins>
      <w:ins w:id="163" w:author="Keith W. Boone" w:date="2015-03-04T09:53:00Z">
        <w:r w:rsidRPr="00BA597A">
          <w:rPr>
            <w:i w:val="0"/>
          </w:rPr>
          <w:t xml:space="preserve"> the data accessible to healthcare providers</w:t>
        </w:r>
        <w:r>
          <w:rPr>
            <w:i w:val="0"/>
          </w:rPr>
          <w:t xml:space="preserve"> such as the physician or care coordinator,</w:t>
        </w:r>
      </w:ins>
      <w:ins w:id="164" w:author="Keith W. Boone" w:date="2015-03-04T09:55:00Z">
        <w:r>
          <w:rPr>
            <w:i w:val="0"/>
          </w:rPr>
          <w:t xml:space="preserve"> and</w:t>
        </w:r>
      </w:ins>
    </w:p>
    <w:p w14:paraId="0F1AD484" w14:textId="77777777" w:rsidR="00BA597A" w:rsidRDefault="00BA597A" w:rsidP="00BA597A">
      <w:pPr>
        <w:pStyle w:val="AuthorInstructions"/>
        <w:numPr>
          <w:ilvl w:val="0"/>
          <w:numId w:val="30"/>
        </w:numPr>
        <w:rPr>
          <w:ins w:id="165" w:author="Keith W. Boone" w:date="2015-03-04T09:53:00Z"/>
          <w:i w:val="0"/>
        </w:rPr>
      </w:pPr>
      <w:ins w:id="166" w:author="Keith W. Boone" w:date="2015-03-04T09:53:00Z">
        <w:r>
          <w:rPr>
            <w:i w:val="0"/>
          </w:rPr>
          <w:t xml:space="preserve">An electronic health record or care management system </w:t>
        </w:r>
      </w:ins>
      <w:ins w:id="167" w:author="Keith W. Boone" w:date="2015-03-04T10:06:00Z">
        <w:r w:rsidR="000D16B6">
          <w:rPr>
            <w:i w:val="0"/>
          </w:rPr>
          <w:t xml:space="preserve">that </w:t>
        </w:r>
      </w:ins>
      <w:ins w:id="168" w:author="Keith W. Boone" w:date="2015-03-04T09:53:00Z">
        <w:r>
          <w:rPr>
            <w:i w:val="0"/>
          </w:rPr>
          <w:t>provides healthcare providers or coordinators with access to the patient’s health record and monitoring data.</w:t>
        </w:r>
      </w:ins>
    </w:p>
    <w:p w14:paraId="13578AF9" w14:textId="77777777" w:rsidR="00BA597A" w:rsidRDefault="000D16B6" w:rsidP="008F3449">
      <w:pPr>
        <w:pStyle w:val="AuthorInstructions"/>
        <w:rPr>
          <w:ins w:id="169" w:author="Keith W. Boone" w:date="2015-03-04T10:17:00Z"/>
          <w:i w:val="0"/>
        </w:rPr>
      </w:pPr>
      <w:ins w:id="170" w:author="Keith W. Boone" w:date="2015-03-04T10:07:00Z">
        <w:r>
          <w:rPr>
            <w:i w:val="0"/>
          </w:rPr>
          <w:t>Personal health</w:t>
        </w:r>
      </w:ins>
      <w:ins w:id="171" w:author="Keith W. Boone" w:date="2015-03-04T10:06:00Z">
        <w:r>
          <w:rPr>
            <w:i w:val="0"/>
          </w:rPr>
          <w:t xml:space="preserve"> devices </w:t>
        </w:r>
      </w:ins>
      <w:ins w:id="172" w:author="Keith W. Boone" w:date="2015-03-04T10:08:00Z">
        <w:r>
          <w:rPr>
            <w:i w:val="0"/>
          </w:rPr>
          <w:t xml:space="preserve">include sensors such as </w:t>
        </w:r>
      </w:ins>
      <w:ins w:id="173" w:author="Keith W. Boone" w:date="2015-03-04T10:06:00Z">
        <w:r>
          <w:rPr>
            <w:i w:val="0"/>
          </w:rPr>
          <w:t xml:space="preserve">a </w:t>
        </w:r>
      </w:ins>
      <w:ins w:id="174" w:author="Keith W. Boone" w:date="2015-03-04T10:08:00Z">
        <w:r>
          <w:rPr>
            <w:i w:val="0"/>
          </w:rPr>
          <w:t xml:space="preserve">weight </w:t>
        </w:r>
      </w:ins>
      <w:ins w:id="175" w:author="Keith W. Boone" w:date="2015-03-04T10:06:00Z">
        <w:r>
          <w:rPr>
            <w:i w:val="0"/>
          </w:rPr>
          <w:t xml:space="preserve">scale, </w:t>
        </w:r>
      </w:ins>
      <w:ins w:id="176" w:author="Keith W. Boone" w:date="2015-03-04T10:07:00Z">
        <w:r>
          <w:rPr>
            <w:i w:val="0"/>
          </w:rPr>
          <w:t>S</w:t>
        </w:r>
      </w:ins>
      <w:r w:rsidR="00B35019">
        <w:rPr>
          <w:i w:val="0"/>
        </w:rPr>
        <w:t>p</w:t>
      </w:r>
      <w:ins w:id="177" w:author="Keith W. Boone" w:date="2015-03-04T10:07:00Z">
        <w:r>
          <w:rPr>
            <w:i w:val="0"/>
          </w:rPr>
          <w:t>O</w:t>
        </w:r>
        <w:r w:rsidRPr="00B35019">
          <w:rPr>
            <w:i w:val="0"/>
            <w:vertAlign w:val="subscript"/>
          </w:rPr>
          <w:t>2</w:t>
        </w:r>
        <w:r>
          <w:rPr>
            <w:i w:val="0"/>
          </w:rPr>
          <w:t xml:space="preserve"> sensor</w:t>
        </w:r>
      </w:ins>
      <w:ins w:id="178" w:author="Keith W. Boone" w:date="2015-03-04T10:08:00Z">
        <w:r>
          <w:rPr>
            <w:i w:val="0"/>
          </w:rPr>
          <w:t>s</w:t>
        </w:r>
      </w:ins>
      <w:ins w:id="179" w:author="Keith W. Boone" w:date="2015-03-04T10:07:00Z">
        <w:r>
          <w:rPr>
            <w:i w:val="0"/>
          </w:rPr>
          <w:t xml:space="preserve">, blood pressure </w:t>
        </w:r>
      </w:ins>
      <w:ins w:id="180" w:author="Keith W. Boone" w:date="2015-03-04T10:08:00Z">
        <w:r>
          <w:rPr>
            <w:i w:val="0"/>
          </w:rPr>
          <w:t xml:space="preserve">cuffs, </w:t>
        </w:r>
      </w:ins>
      <w:ins w:id="181" w:author="Keith W. Boone" w:date="2015-03-04T10:14:00Z">
        <w:r>
          <w:rPr>
            <w:i w:val="0"/>
          </w:rPr>
          <w:t>and</w:t>
        </w:r>
      </w:ins>
      <w:ins w:id="182" w:author="Keith W. Boone" w:date="2015-03-04T10:08:00Z">
        <w:r>
          <w:rPr>
            <w:i w:val="0"/>
          </w:rPr>
          <w:t xml:space="preserve"> medication dispensers.  These devices connect to a data collector using a variety of personal networking protocols</w:t>
        </w:r>
      </w:ins>
      <w:ins w:id="183" w:author="Keith W. Boone" w:date="2015-03-04T10:09:00Z">
        <w:r>
          <w:rPr>
            <w:i w:val="0"/>
          </w:rPr>
          <w:t>, such as Blue</w:t>
        </w:r>
      </w:ins>
      <w:ins w:id="184" w:author="Keith W. Boone" w:date="2015-03-04T10:15:00Z">
        <w:r>
          <w:rPr>
            <w:i w:val="0"/>
          </w:rPr>
          <w:t>t</w:t>
        </w:r>
      </w:ins>
      <w:ins w:id="185" w:author="Keith W. Boone" w:date="2015-03-04T10:09:00Z">
        <w:r>
          <w:rPr>
            <w:i w:val="0"/>
          </w:rPr>
          <w:t xml:space="preserve">ooth®, ZigBee®, </w:t>
        </w:r>
        <w:del w:id="186" w:author="Brian" w:date="2015-03-11T07:18:00Z">
          <w:r w:rsidDel="00E15873">
            <w:rPr>
              <w:i w:val="0"/>
            </w:rPr>
            <w:delText>WiFi</w:delText>
          </w:r>
        </w:del>
      </w:ins>
      <w:ins w:id="187" w:author="Keith W. Boone" w:date="2015-03-04T10:15:00Z">
        <w:del w:id="188" w:author="Brian" w:date="2015-03-11T07:18:00Z">
          <w:r w:rsidDel="00E15873">
            <w:rPr>
              <w:i w:val="0"/>
            </w:rPr>
            <w:delText xml:space="preserve">™ </w:delText>
          </w:r>
        </w:del>
      </w:ins>
      <w:ins w:id="189" w:author="Keith W. Boone" w:date="2015-03-04T10:16:00Z">
        <w:del w:id="190" w:author="Brian" w:date="2015-03-11T07:18:00Z">
          <w:r w:rsidDel="00E15873">
            <w:rPr>
              <w:i w:val="0"/>
            </w:rPr>
            <w:delText xml:space="preserve">over wireless </w:delText>
          </w:r>
        </w:del>
        <w:r>
          <w:rPr>
            <w:i w:val="0"/>
          </w:rPr>
          <w:t xml:space="preserve">and </w:t>
        </w:r>
      </w:ins>
      <w:ins w:id="191" w:author="Keith W. Boone" w:date="2015-03-04T10:10:00Z">
        <w:r>
          <w:rPr>
            <w:i w:val="0"/>
          </w:rPr>
          <w:t>USB</w:t>
        </w:r>
      </w:ins>
      <w:ins w:id="192" w:author="Keith W. Boone" w:date="2015-03-04T10:16:00Z">
        <w:r>
          <w:rPr>
            <w:i w:val="0"/>
          </w:rPr>
          <w:t xml:space="preserve"> connections.</w:t>
        </w:r>
        <w:r w:rsidR="006277FA">
          <w:rPr>
            <w:i w:val="0"/>
          </w:rPr>
          <w:t xml:space="preserve">  Personal health devices tend to use embedded systems to handle data communication, and have limited </w:t>
        </w:r>
      </w:ins>
      <w:ins w:id="193" w:author="Keith W. Boone" w:date="2015-03-04T10:17:00Z">
        <w:r w:rsidR="006277FA">
          <w:rPr>
            <w:i w:val="0"/>
          </w:rPr>
          <w:t>capabilities.  They may not even have a clock to keep track of the date and time a measurement is taken.</w:t>
        </w:r>
      </w:ins>
    </w:p>
    <w:p w14:paraId="207B1CB8" w14:textId="77777777" w:rsidR="006277FA" w:rsidRDefault="006277FA" w:rsidP="008F3449">
      <w:pPr>
        <w:pStyle w:val="AuthorInstructions"/>
        <w:rPr>
          <w:ins w:id="194" w:author="Keith W. Boone" w:date="2015-03-04T10:16:00Z"/>
          <w:i w:val="0"/>
        </w:rPr>
      </w:pPr>
      <w:ins w:id="195" w:author="Keith W. Boone" w:date="2015-03-04T10:17:00Z">
        <w:r>
          <w:rPr>
            <w:i w:val="0"/>
          </w:rPr>
          <w:t xml:space="preserve">Collectors are typically applications built into devices such as a set-top box </w:t>
        </w:r>
      </w:ins>
      <w:ins w:id="196" w:author="Keith W. Boone" w:date="2015-03-04T10:18:00Z">
        <w:r>
          <w:rPr>
            <w:i w:val="0"/>
          </w:rPr>
          <w:t>attached</w:t>
        </w:r>
      </w:ins>
      <w:ins w:id="197" w:author="Keith W. Boone" w:date="2015-03-04T10:17:00Z">
        <w:r>
          <w:rPr>
            <w:i w:val="0"/>
          </w:rPr>
          <w:t xml:space="preserve"> </w:t>
        </w:r>
      </w:ins>
      <w:ins w:id="198" w:author="Keith W. Boone" w:date="2015-03-04T10:18:00Z">
        <w:r>
          <w:rPr>
            <w:i w:val="0"/>
          </w:rPr>
          <w:t>to a cable or local area network, or a mobile device such as a cellular phone, tablet or personal computer.  These applications collect data from one or more PHDs and send them on to the healthcare provider via a health information exchange.</w:t>
        </w:r>
      </w:ins>
    </w:p>
    <w:p w14:paraId="2E098368" w14:textId="77777777" w:rsidR="00A128C3" w:rsidRPr="00BA597A" w:rsidDel="00A128C3" w:rsidRDefault="00A128C3" w:rsidP="00BA597A">
      <w:pPr>
        <w:pStyle w:val="AuthorInstructions"/>
        <w:rPr>
          <w:del w:id="199" w:author="Keith W. Boone" w:date="2015-03-04T09:49:00Z"/>
          <w:i w:val="0"/>
        </w:rPr>
      </w:pPr>
    </w:p>
    <w:p w14:paraId="3E02E7FA" w14:textId="77777777" w:rsidR="00BA597A" w:rsidRDefault="00BA597A" w:rsidP="008F3449">
      <w:pPr>
        <w:pStyle w:val="AuthorInstructions"/>
        <w:rPr>
          <w:ins w:id="200" w:author="Keith W. Boone" w:date="2015-03-04T09:51:00Z"/>
          <w:i w:val="0"/>
        </w:rPr>
      </w:pPr>
    </w:p>
    <w:p w14:paraId="108A2855" w14:textId="77777777" w:rsidR="008F3449" w:rsidRDefault="008F3449" w:rsidP="008F3449">
      <w:pPr>
        <w:pStyle w:val="BodyText"/>
      </w:pPr>
      <w:commentRangeStart w:id="201"/>
      <w:r w:rsidRPr="00D3339F">
        <w:t>The personal health devices data is time stamped with a consistent enterprise time.</w:t>
      </w:r>
      <w:r>
        <w:t xml:space="preserve"> This time stamping is typically not done by the PHD sensor device but by the </w:t>
      </w:r>
      <w:ins w:id="202" w:author="Brian" w:date="2015-03-11T11:39:00Z">
        <w:r w:rsidR="0093216B">
          <w:t xml:space="preserve">Device Observation Reporter </w:t>
        </w:r>
      </w:ins>
      <w:del w:id="203" w:author="Brian" w:date="2015-03-11T11:39:00Z">
        <w:r w:rsidDel="0093216B">
          <w:delText xml:space="preserve">Clinical Data Source </w:delText>
        </w:r>
      </w:del>
      <w:r>
        <w:t xml:space="preserve">actor obtaining the </w:t>
      </w:r>
      <w:del w:id="204" w:author="Brian" w:date="2015-03-11T14:06:00Z">
        <w:r w:rsidDel="00BE3C9C">
          <w:delText>PHCA</w:delText>
        </w:r>
      </w:del>
      <w:ins w:id="205" w:author="Brian" w:date="2015-03-11T14:06:00Z">
        <w:r w:rsidR="00BE3C9C">
          <w:t>PCHA</w:t>
        </w:r>
      </w:ins>
      <w:r>
        <w:t xml:space="preserve"> data from </w:t>
      </w:r>
      <w:r w:rsidR="00B35019">
        <w:t>Sensor Data</w:t>
      </w:r>
      <w:r>
        <w:t xml:space="preserve"> Consumer.</w:t>
      </w:r>
      <w:commentRangeEnd w:id="201"/>
      <w:r w:rsidR="00CC4F5B">
        <w:rPr>
          <w:rStyle w:val="CommentReference"/>
        </w:rPr>
        <w:commentReference w:id="201"/>
      </w:r>
    </w:p>
    <w:p w14:paraId="1F39F56F" w14:textId="77777777" w:rsidR="008F3449" w:rsidRPr="008F3449" w:rsidRDefault="008F3449" w:rsidP="008F3449">
      <w:pPr>
        <w:pStyle w:val="AuthorInstructions"/>
        <w:rPr>
          <w:i w:val="0"/>
        </w:rPr>
      </w:pPr>
      <w:r w:rsidRPr="008F3449">
        <w:rPr>
          <w:i w:val="0"/>
        </w:rPr>
        <w:t xml:space="preserve">The </w:t>
      </w:r>
      <w:r w:rsidRPr="008F3449">
        <w:rPr>
          <w:rStyle w:val="BlockTextChar"/>
          <w:i w:val="0"/>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651D9" w:rsidRDefault="00CF283F" w:rsidP="00D91815">
      <w:pPr>
        <w:pStyle w:val="Heading2"/>
        <w:numPr>
          <w:ilvl w:val="0"/>
          <w:numId w:val="0"/>
        </w:numPr>
        <w:rPr>
          <w:noProof w:val="0"/>
        </w:rPr>
      </w:pPr>
      <w:bookmarkStart w:id="206" w:name="_Toc412696303"/>
      <w:r w:rsidRPr="003651D9">
        <w:rPr>
          <w:noProof w:val="0"/>
        </w:rPr>
        <w:t xml:space="preserve">X.1 </w:t>
      </w:r>
      <w:r w:rsidR="008F3449">
        <w:rPr>
          <w:noProof w:val="0"/>
        </w:rPr>
        <w:t>RPM</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37"/>
      <w:bookmarkEnd w:id="138"/>
      <w:bookmarkEnd w:id="139"/>
      <w:bookmarkEnd w:id="140"/>
      <w:bookmarkEnd w:id="141"/>
      <w:bookmarkEnd w:id="142"/>
      <w:bookmarkEnd w:id="143"/>
      <w:bookmarkEnd w:id="144"/>
      <w:r w:rsidR="008608EF" w:rsidRPr="003651D9">
        <w:rPr>
          <w:noProof w:val="0"/>
        </w:rPr>
        <w:t>, and Content Modules</w:t>
      </w:r>
      <w:bookmarkStart w:id="207" w:name="_Toc473170359"/>
      <w:bookmarkStart w:id="208" w:name="_Toc504625756"/>
      <w:bookmarkStart w:id="209" w:name="_Toc530206509"/>
      <w:bookmarkStart w:id="210" w:name="_Toc1388429"/>
      <w:bookmarkStart w:id="211" w:name="_Toc1388583"/>
      <w:bookmarkStart w:id="212" w:name="_Toc1456610"/>
      <w:bookmarkStart w:id="213" w:name="_Toc37034635"/>
      <w:bookmarkStart w:id="214" w:name="_Toc38846113"/>
      <w:bookmarkEnd w:id="206"/>
    </w:p>
    <w:p w14:paraId="6CDE9996" w14:textId="77777777" w:rsidR="003B70A2"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2" w:history="1">
        <w:r w:rsidR="00594882" w:rsidRPr="003651D9">
          <w:rPr>
            <w:rStyle w:val="Hyperlink"/>
          </w:rPr>
          <w:t>http://www.ihe.net/Technical_Framework/index.cfm</w:t>
        </w:r>
      </w:hyperlink>
      <w:r w:rsidR="005672A9" w:rsidRPr="003651D9">
        <w:t>.</w:t>
      </w:r>
    </w:p>
    <w:p w14:paraId="32B6F579" w14:textId="77777777" w:rsidR="008F3449" w:rsidRDefault="008F3449" w:rsidP="008F3449">
      <w:pPr>
        <w:pStyle w:val="BodyText"/>
      </w:pPr>
      <w:commentRangeStart w:id="215"/>
      <w:r w:rsidRPr="008F3449">
        <w:t>The intent of the RPM profile is to standardize the representation of device observations and the transactions necessary to get the device observations to the health care provider. This standardization ensures plug and play operation for each component participating in the RPM profile from the sensor device (Device Observation Source) used by the remotely located patient to the EHR document reader used by the health care provider.</w:t>
      </w:r>
    </w:p>
    <w:p w14:paraId="2FF3DEAD" w14:textId="77777777" w:rsidR="008F3449" w:rsidRPr="000A66BE" w:rsidRDefault="008F3449" w:rsidP="008F3449">
      <w:pPr>
        <w:pStyle w:val="AuthorInstructions"/>
        <w:rPr>
          <w:i w:val="0"/>
        </w:rPr>
      </w:pPr>
      <w:r w:rsidRPr="000A66BE">
        <w:rPr>
          <w:i w:val="0"/>
        </w:rPr>
        <w:t xml:space="preserve">The profile consists of the following actors: </w:t>
      </w:r>
    </w:p>
    <w:p w14:paraId="39B263C5" w14:textId="77777777" w:rsidR="008F3449" w:rsidRPr="000A66BE" w:rsidRDefault="008F3449" w:rsidP="005B3030">
      <w:pPr>
        <w:pStyle w:val="AuthorInstructions"/>
        <w:numPr>
          <w:ilvl w:val="0"/>
          <w:numId w:val="21"/>
        </w:numPr>
        <w:rPr>
          <w:i w:val="0"/>
        </w:rPr>
      </w:pPr>
      <w:r w:rsidRPr="000A66BE">
        <w:rPr>
          <w:i w:val="0"/>
        </w:rPr>
        <w:t>Device Observation Source actor which is typically the Personal Health Device (PHD) sensor</w:t>
      </w:r>
    </w:p>
    <w:p w14:paraId="0BAA5D01" w14:textId="77777777" w:rsidR="00B35019" w:rsidRDefault="00B35019" w:rsidP="005B3030">
      <w:pPr>
        <w:pStyle w:val="AuthorInstructions"/>
        <w:numPr>
          <w:ilvl w:val="0"/>
          <w:numId w:val="21"/>
        </w:numPr>
        <w:rPr>
          <w:i w:val="0"/>
        </w:rPr>
      </w:pPr>
      <w:r w:rsidRPr="00B35019">
        <w:rPr>
          <w:i w:val="0"/>
        </w:rPr>
        <w:t>Sensor</w:t>
      </w:r>
      <w:r w:rsidR="008F3449" w:rsidRPr="00B35019">
        <w:rPr>
          <w:i w:val="0"/>
        </w:rPr>
        <w:t xml:space="preserve"> </w:t>
      </w:r>
      <w:r w:rsidRPr="00B35019">
        <w:rPr>
          <w:i w:val="0"/>
        </w:rPr>
        <w:t>Data</w:t>
      </w:r>
      <w:r w:rsidR="008F3449" w:rsidRPr="00B35019">
        <w:rPr>
          <w:i w:val="0"/>
        </w:rPr>
        <w:t xml:space="preserve"> Consumer actor that receives the data from the sensor device. In this profile, the </w:t>
      </w:r>
      <w:r w:rsidRPr="00B35019">
        <w:rPr>
          <w:i w:val="0"/>
        </w:rPr>
        <w:t xml:space="preserve">Sensor Data </w:t>
      </w:r>
      <w:r w:rsidR="008F3449" w:rsidRPr="00B35019">
        <w:rPr>
          <w:i w:val="0"/>
        </w:rPr>
        <w:t xml:space="preserve">Consumer must be grouped with either a </w:t>
      </w:r>
      <w:ins w:id="216" w:author="Brian" w:date="2015-03-11T11:40:00Z">
        <w:r w:rsidR="0093216B" w:rsidRPr="00B35019">
          <w:rPr>
            <w:i w:val="0"/>
            <w:rPrChange w:id="217" w:author="Brian" w:date="2015-03-11T11:40:00Z">
              <w:rPr/>
            </w:rPrChange>
          </w:rPr>
          <w:t>Device Observation Reporter</w:t>
        </w:r>
      </w:ins>
      <w:r w:rsidR="00452A51">
        <w:rPr>
          <w:i w:val="0"/>
        </w:rPr>
        <w:t xml:space="preserve"> or Content Creator</w:t>
      </w:r>
      <w:r w:rsidRPr="00B35019">
        <w:rPr>
          <w:i w:val="0"/>
        </w:rPr>
        <w:t>.</w:t>
      </w:r>
      <w:del w:id="218" w:author="Brian" w:date="2015-03-11T11:40:00Z">
        <w:r w:rsidR="008F3449" w:rsidRPr="00B35019" w:rsidDel="0093216B">
          <w:rPr>
            <w:i w:val="0"/>
          </w:rPr>
          <w:delText>Clinical Data Source</w:delText>
        </w:r>
      </w:del>
    </w:p>
    <w:p w14:paraId="21BE9A13" w14:textId="77777777" w:rsidR="008F3449" w:rsidRPr="00B35019" w:rsidRDefault="0093216B" w:rsidP="005B3030">
      <w:pPr>
        <w:pStyle w:val="AuthorInstructions"/>
        <w:numPr>
          <w:ilvl w:val="0"/>
          <w:numId w:val="21"/>
        </w:numPr>
        <w:rPr>
          <w:i w:val="0"/>
        </w:rPr>
      </w:pPr>
      <w:ins w:id="219" w:author="Brian" w:date="2015-03-11T11:40:00Z">
        <w:r w:rsidRPr="00B35019">
          <w:rPr>
            <w:i w:val="0"/>
          </w:rPr>
          <w:t>Device Observation Reporter</w:t>
        </w:r>
      </w:ins>
      <w:r w:rsidR="00B35019" w:rsidRPr="00B35019">
        <w:rPr>
          <w:i w:val="0"/>
        </w:rPr>
        <w:t xml:space="preserve"> </w:t>
      </w:r>
      <w:del w:id="220" w:author="Brian" w:date="2015-03-11T11:40:00Z">
        <w:r w:rsidR="008F3449" w:rsidRPr="00B35019" w:rsidDel="0093216B">
          <w:rPr>
            <w:i w:val="0"/>
          </w:rPr>
          <w:delText xml:space="preserve">Clinical Data Source </w:delText>
        </w:r>
      </w:del>
      <w:r w:rsidR="008F3449" w:rsidRPr="00B35019">
        <w:rPr>
          <w:i w:val="0"/>
        </w:rPr>
        <w:t xml:space="preserve">actor that generates a PCD-01 document from the </w:t>
      </w:r>
      <w:del w:id="221" w:author="Brian" w:date="2015-03-11T14:06:00Z">
        <w:r w:rsidR="008F3449" w:rsidRPr="00B35019" w:rsidDel="00BE3C9C">
          <w:rPr>
            <w:i w:val="0"/>
          </w:rPr>
          <w:delText>PHCA</w:delText>
        </w:r>
      </w:del>
      <w:ins w:id="222" w:author="Brian" w:date="2015-03-11T14:06:00Z">
        <w:r w:rsidR="00BE3C9C" w:rsidRPr="00B35019">
          <w:rPr>
            <w:i w:val="0"/>
          </w:rPr>
          <w:t>PCHA</w:t>
        </w:r>
      </w:ins>
      <w:r w:rsidR="008F3449" w:rsidRPr="00B35019">
        <w:rPr>
          <w:i w:val="0"/>
        </w:rPr>
        <w:t xml:space="preserve"> data</w:t>
      </w:r>
    </w:p>
    <w:p w14:paraId="282992E9" w14:textId="77777777" w:rsidR="008F3449" w:rsidRPr="000A66BE" w:rsidRDefault="008F3449" w:rsidP="005B3030">
      <w:pPr>
        <w:pStyle w:val="AuthorInstructions"/>
        <w:numPr>
          <w:ilvl w:val="0"/>
          <w:numId w:val="21"/>
        </w:numPr>
        <w:rPr>
          <w:i w:val="0"/>
        </w:rPr>
      </w:pPr>
      <w:del w:id="223" w:author="Brian" w:date="2015-03-11T11:40:00Z">
        <w:r w:rsidRPr="000A66BE" w:rsidDel="0093216B">
          <w:rPr>
            <w:i w:val="0"/>
          </w:rPr>
          <w:delText>Clinical Data</w:delText>
        </w:r>
      </w:del>
      <w:ins w:id="224" w:author="Brian" w:date="2015-03-11T11:40:00Z">
        <w:r w:rsidR="0093216B">
          <w:rPr>
            <w:i w:val="0"/>
          </w:rPr>
          <w:t>Device Observation</w:t>
        </w:r>
      </w:ins>
      <w:r w:rsidRPr="000A66BE">
        <w:rPr>
          <w:i w:val="0"/>
        </w:rPr>
        <w:t xml:space="preserve"> Consumer actor that receives clinical data from the </w:t>
      </w:r>
      <w:ins w:id="225" w:author="Brian" w:date="2015-03-11T11:52:00Z">
        <w:r w:rsidR="0093216B" w:rsidRPr="0093216B">
          <w:rPr>
            <w:i w:val="0"/>
            <w:rPrChange w:id="226" w:author="Brian" w:date="2015-03-11T11:52:00Z">
              <w:rPr/>
            </w:rPrChange>
          </w:rPr>
          <w:t xml:space="preserve">Device Observation </w:t>
        </w:r>
      </w:ins>
      <w:r w:rsidR="00B35019">
        <w:rPr>
          <w:i w:val="0"/>
        </w:rPr>
        <w:t>Reporter</w:t>
      </w:r>
      <w:ins w:id="227" w:author="Brian" w:date="2015-03-11T11:52:00Z">
        <w:r w:rsidR="0093216B">
          <w:t xml:space="preserve"> </w:t>
        </w:r>
      </w:ins>
      <w:del w:id="228" w:author="Brian" w:date="2015-03-11T11:52:00Z">
        <w:r w:rsidRPr="000A66BE" w:rsidDel="0093216B">
          <w:rPr>
            <w:i w:val="0"/>
          </w:rPr>
          <w:delText xml:space="preserve">Clinical Data Source </w:delText>
        </w:r>
      </w:del>
      <w:r w:rsidRPr="000A66BE">
        <w:rPr>
          <w:i w:val="0"/>
        </w:rPr>
        <w:t xml:space="preserve">actor. In this profile the </w:t>
      </w:r>
      <w:del w:id="229" w:author="Brian" w:date="2015-03-11T11:41:00Z">
        <w:r w:rsidRPr="000A66BE" w:rsidDel="0093216B">
          <w:rPr>
            <w:i w:val="0"/>
          </w:rPr>
          <w:delText>Clinical Data</w:delText>
        </w:r>
      </w:del>
      <w:ins w:id="230" w:author="Brian" w:date="2015-03-11T11:41: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w:t>
      </w:r>
      <w:r>
        <w:rPr>
          <w:i w:val="0"/>
        </w:rPr>
        <w:t>the PCD-01 document may suffice</w:t>
      </w:r>
    </w:p>
    <w:p w14:paraId="5DF5BD79" w14:textId="77777777" w:rsidR="008F3449" w:rsidRPr="000A66BE" w:rsidRDefault="008F3449" w:rsidP="005B3030">
      <w:pPr>
        <w:pStyle w:val="AuthorInstructions"/>
        <w:numPr>
          <w:ilvl w:val="0"/>
          <w:numId w:val="21"/>
        </w:numPr>
        <w:rPr>
          <w:i w:val="0"/>
        </w:rPr>
      </w:pPr>
      <w:r w:rsidRPr="000A66BE">
        <w:rPr>
          <w:i w:val="0"/>
        </w:rPr>
        <w:t xml:space="preserve">Content Creator </w:t>
      </w:r>
      <w:r>
        <w:rPr>
          <w:i w:val="0"/>
        </w:rPr>
        <w:t>actor that generates a PHMR content module</w:t>
      </w:r>
      <w:r w:rsidRPr="000A66BE">
        <w:rPr>
          <w:i w:val="0"/>
        </w:rPr>
        <w:t xml:space="preserve"> and makes that Content available to </w:t>
      </w:r>
      <w:r>
        <w:rPr>
          <w:i w:val="0"/>
        </w:rPr>
        <w:t>a Content Consumer</w:t>
      </w:r>
    </w:p>
    <w:p w14:paraId="3772BA14" w14:textId="77777777" w:rsidR="008F3449" w:rsidRPr="000A66BE" w:rsidRDefault="008F3449" w:rsidP="005B3030">
      <w:pPr>
        <w:pStyle w:val="AuthorInstructions"/>
        <w:numPr>
          <w:ilvl w:val="0"/>
          <w:numId w:val="21"/>
        </w:numPr>
        <w:rPr>
          <w:i w:val="0"/>
        </w:rPr>
      </w:pPr>
      <w:r w:rsidRPr="000A66BE">
        <w:rPr>
          <w:i w:val="0"/>
        </w:rPr>
        <w:t xml:space="preserve">Content Consumer actor that receives a PHMR </w:t>
      </w:r>
      <w:r>
        <w:rPr>
          <w:i w:val="0"/>
        </w:rPr>
        <w:t>content module</w:t>
      </w:r>
    </w:p>
    <w:p w14:paraId="4759530D" w14:textId="77777777" w:rsidR="008F3449" w:rsidRDefault="008F3449" w:rsidP="008F3449">
      <w:pPr>
        <w:pStyle w:val="BodyText"/>
      </w:pPr>
      <w:r>
        <w:t>and transactions:</w:t>
      </w:r>
    </w:p>
    <w:p w14:paraId="48D405FE" w14:textId="77777777" w:rsidR="008F3449" w:rsidRDefault="008F3449" w:rsidP="005B3030">
      <w:pPr>
        <w:pStyle w:val="BodyText"/>
        <w:numPr>
          <w:ilvl w:val="0"/>
          <w:numId w:val="26"/>
        </w:numPr>
      </w:pPr>
      <w:del w:id="231" w:author="Brian" w:date="2015-03-11T14:06:00Z">
        <w:r w:rsidRPr="008F3449" w:rsidDel="00BE3C9C">
          <w:delText>PHCA</w:delText>
        </w:r>
      </w:del>
      <w:ins w:id="232" w:author="Brian" w:date="2015-03-11T14:06:00Z">
        <w:r w:rsidR="00BE3C9C">
          <w:t>PCHA</w:t>
        </w:r>
      </w:ins>
      <w:r w:rsidRPr="008F3449">
        <w:t xml:space="preserve"> Data transaction communicates sensor data to the appropriate consumer</w:t>
      </w:r>
    </w:p>
    <w:p w14:paraId="08F6CD2D" w14:textId="77777777" w:rsidR="008F3449" w:rsidRPr="008F3449" w:rsidRDefault="008F3449" w:rsidP="005B3030">
      <w:pPr>
        <w:pStyle w:val="BodyText"/>
        <w:numPr>
          <w:ilvl w:val="0"/>
          <w:numId w:val="26"/>
        </w:numPr>
      </w:pPr>
      <w:r w:rsidRPr="008F3449">
        <w:lastRenderedPageBreak/>
        <w:t>PCD-01 Communicate PCD Data transaction communicates PCD-01 data to the appropriate consumer</w:t>
      </w:r>
    </w:p>
    <w:p w14:paraId="7F29DA09" w14:textId="77777777" w:rsidR="008F3449" w:rsidRDefault="008F3449" w:rsidP="005B3030">
      <w:pPr>
        <w:pStyle w:val="BodyText"/>
        <w:numPr>
          <w:ilvl w:val="0"/>
          <w:numId w:val="26"/>
        </w:numPr>
      </w:pPr>
      <w:r w:rsidRPr="008F3449">
        <w:t xml:space="preserve">PCC Document Sharing transaction distributes the PHMR content </w:t>
      </w:r>
      <w:r>
        <w:t xml:space="preserve">module </w:t>
      </w:r>
      <w:r w:rsidRPr="008F3449">
        <w:t>by an agreed upon technique (such as XDSb or XDM) to an appropriate consumer</w:t>
      </w:r>
    </w:p>
    <w:p w14:paraId="039E8F4C" w14:textId="77777777" w:rsidR="008F3449" w:rsidRDefault="008F3449" w:rsidP="008F3449">
      <w:pPr>
        <w:pStyle w:val="BodyText"/>
      </w:pPr>
      <w:r>
        <w:t>and Content Module:</w:t>
      </w:r>
    </w:p>
    <w:p w14:paraId="74EC0C2E" w14:textId="77777777" w:rsidR="008F3449" w:rsidRPr="008F3449" w:rsidRDefault="008F3449" w:rsidP="005B3030">
      <w:pPr>
        <w:pStyle w:val="BodyText"/>
        <w:numPr>
          <w:ilvl w:val="0"/>
          <w:numId w:val="27"/>
        </w:numPr>
      </w:pPr>
      <w:r>
        <w:t>Personal Healthcare Monitoring Report (PHMR).</w:t>
      </w:r>
    </w:p>
    <w:p w14:paraId="1E9C3C0C" w14:textId="77777777" w:rsidR="00323461" w:rsidRPr="003651D9" w:rsidRDefault="003B70A2" w:rsidP="00323461">
      <w:pPr>
        <w:pStyle w:val="BodyText"/>
        <w:rPr>
          <w:i/>
        </w:rPr>
      </w:pPr>
      <w:r w:rsidRPr="003651D9">
        <w:rPr>
          <w:i/>
        </w:rPr>
        <w:t>&lt;Workflow/Transport Instructions&gt;</w:t>
      </w:r>
      <w:r w:rsidR="00BA1A91" w:rsidRPr="003651D9">
        <w:rPr>
          <w:i/>
        </w:rPr>
        <w:t xml:space="preserve"> </w:t>
      </w:r>
    </w:p>
    <w:p w14:paraId="6AB84B3C" w14:textId="77777777" w:rsidR="003921A0" w:rsidRPr="003651D9" w:rsidRDefault="003921A0" w:rsidP="00597DB2">
      <w:pPr>
        <w:pStyle w:val="AuthorInstructions"/>
      </w:pPr>
      <w:r w:rsidRPr="003651D9">
        <w:t xml:space="preserve">&lt;If this </w:t>
      </w:r>
      <w:r w:rsidR="00FA427F" w:rsidRPr="003651D9">
        <w:t>profile does not define workflow or transport transactions</w:t>
      </w:r>
      <w:r w:rsidR="008F78D2" w:rsidRPr="003651D9">
        <w:t>, delete th</w:t>
      </w:r>
      <w:r w:rsidR="003B70A2" w:rsidRPr="003651D9">
        <w:t>e following text and diagram until the “Content Module Instructions” below</w:t>
      </w:r>
      <w:r w:rsidR="008F78D2" w:rsidRPr="003651D9">
        <w:t>.</w:t>
      </w:r>
      <w:r w:rsidRPr="003651D9">
        <w:t>&gt;</w:t>
      </w:r>
    </w:p>
    <w:p w14:paraId="3B2B2373" w14:textId="77777777" w:rsidR="003921A0" w:rsidRDefault="001134EB" w:rsidP="00597DB2">
      <w:pPr>
        <w:pStyle w:val="AuthorInstructions"/>
      </w:pPr>
      <w:r w:rsidRPr="003651D9">
        <w:t>&lt;</w:t>
      </w:r>
      <w:r w:rsidR="003921A0" w:rsidRPr="003651D9">
        <w:t>Continue here for workflow and/or tran</w:t>
      </w:r>
      <w:r w:rsidR="00323461" w:rsidRPr="003651D9">
        <w:t xml:space="preserve">sport </w:t>
      </w:r>
      <w:r w:rsidR="004B4EF3" w:rsidRPr="003651D9">
        <w:t>profiles:</w:t>
      </w:r>
      <w:r w:rsidR="003921A0" w:rsidRPr="003651D9">
        <w:t>&gt;</w:t>
      </w:r>
      <w:commentRangeEnd w:id="215"/>
      <w:r w:rsidR="00F737D2">
        <w:rPr>
          <w:rStyle w:val="CommentReference"/>
          <w:i w:val="0"/>
        </w:rPr>
        <w:commentReference w:id="215"/>
      </w:r>
    </w:p>
    <w:p w14:paraId="00FBC6C7" w14:textId="77777777" w:rsidR="007620E1" w:rsidRPr="00FF2523" w:rsidRDefault="00CF283F" w:rsidP="00B35019">
      <w:pPr>
        <w:pStyle w:val="BodyText"/>
      </w:pPr>
      <w:r w:rsidRPr="003651D9">
        <w:t xml:space="preserve">Figure X.1-1 </w:t>
      </w:r>
      <w:r w:rsidR="008F3449">
        <w:t>shows</w:t>
      </w:r>
      <w:r w:rsidR="008F3449" w:rsidRPr="003651D9">
        <w:t xml:space="preserve"> the a</w:t>
      </w:r>
      <w:r w:rsidR="008F3449">
        <w:t>ctors and actor groupings directly involved in the RPM</w:t>
      </w:r>
      <w:r w:rsidR="008F3449" w:rsidRPr="003651D9">
        <w:t xml:space="preserve"> Profile and the relevant </w:t>
      </w:r>
      <w:r w:rsidR="008F3449">
        <w:t>t</w:t>
      </w:r>
      <w:r w:rsidR="008F3449" w:rsidRPr="003651D9">
        <w:t>ransactions between them</w:t>
      </w:r>
      <w:r w:rsidR="008F3449">
        <w:t xml:space="preserve"> in its various combinations. It is envisioned that the primary workflow is the four-module version where the Device Observation Source actor is one </w:t>
      </w:r>
      <w:r w:rsidR="008F3449" w:rsidRPr="0030081D">
        <w:t>component,</w:t>
      </w:r>
      <w:r w:rsidR="008F3449">
        <w:t xml:space="preserve"> the </w:t>
      </w:r>
      <w:r w:rsidR="00B35019">
        <w:t>Sensor Data</w:t>
      </w:r>
      <w:r w:rsidR="008F3449">
        <w:t xml:space="preserve"> Consumer and </w:t>
      </w:r>
      <w:ins w:id="233" w:author="Brian" w:date="2015-03-11T11:41:00Z">
        <w:r w:rsidR="0093216B" w:rsidRPr="0093216B">
          <w:rPr>
            <w:rPrChange w:id="234" w:author="Brian" w:date="2015-03-11T11:41:00Z">
              <w:rPr>
                <w:i/>
              </w:rPr>
            </w:rPrChange>
          </w:rPr>
          <w:t>Device Observation Reporter</w:t>
        </w:r>
      </w:ins>
      <w:r w:rsidR="00B35019">
        <w:t xml:space="preserve"> </w:t>
      </w:r>
      <w:del w:id="235" w:author="Brian" w:date="2015-03-11T11:41:00Z">
        <w:r w:rsidR="008F3449" w:rsidDel="0093216B">
          <w:delText xml:space="preserve">Clinical Data Source </w:delText>
        </w:r>
      </w:del>
      <w:r w:rsidR="008F3449">
        <w:t xml:space="preserve">actor group is a second </w:t>
      </w:r>
      <w:r w:rsidR="008F3449" w:rsidRPr="0030081D">
        <w:t>component</w:t>
      </w:r>
      <w:r w:rsidR="008F3449">
        <w:t xml:space="preserve">, the </w:t>
      </w:r>
      <w:del w:id="236" w:author="Brian" w:date="2015-03-11T11:41:00Z">
        <w:r w:rsidR="008F3449" w:rsidDel="0093216B">
          <w:delText>Clinical Data</w:delText>
        </w:r>
      </w:del>
      <w:ins w:id="237" w:author="Brian" w:date="2015-03-11T11:41:00Z">
        <w:r w:rsidR="0093216B">
          <w:t>Device Observation</w:t>
        </w:r>
      </w:ins>
      <w:r w:rsidR="008F3449">
        <w:t xml:space="preserve"> Consumer and Content Creator actor group is a third </w:t>
      </w:r>
      <w:r w:rsidR="008F3449" w:rsidRPr="0030081D">
        <w:t>component</w:t>
      </w:r>
      <w:r w:rsidR="008F3449">
        <w:t xml:space="preserve"> and the Content Consumer is the fourth </w:t>
      </w:r>
      <w:r w:rsidR="008F3449" w:rsidRPr="0030081D">
        <w:t>component</w:t>
      </w:r>
      <w:r w:rsidR="008F3449">
        <w:t>.</w:t>
      </w:r>
      <w:r w:rsidR="00400853">
        <w:t xml:space="preserve"> Alternative deployments of this profile </w:t>
      </w:r>
      <w:r w:rsidR="00B35019">
        <w:t>that combine the above components</w:t>
      </w:r>
      <w:r w:rsidR="004C580C">
        <w:t xml:space="preserve"> such that the total number of transactions is reduced </w:t>
      </w:r>
      <w:r w:rsidR="00400853">
        <w:t xml:space="preserve">are </w:t>
      </w:r>
      <w:r w:rsidR="004C580C">
        <w:t xml:space="preserve">also </w:t>
      </w:r>
      <w:r w:rsidR="00400853">
        <w:t>shown</w:t>
      </w:r>
      <w:r w:rsidR="00B35019">
        <w:t xml:space="preserve"> using boxes with thinner lines in Figure X.1-1</w:t>
      </w:r>
      <w:r w:rsidR="004C580C">
        <w:t>. For the most part, costs and maintenance issues make the alternative deployments less attractive. However with the increased ubiquity of mobile devices, combining the Device Observation Source and Device Observation Reporter actors onto these mobile platforms is a likely development.</w:t>
      </w:r>
    </w:p>
    <w:p w14:paraId="56056528" w14:textId="76F0ECCA" w:rsidR="00BE3C9C" w:rsidRPr="00FF2523" w:rsidRDefault="00E86C31" w:rsidP="00BE3C9C">
      <w:pPr>
        <w:pStyle w:val="BodyText"/>
      </w:pPr>
      <w:r w:rsidRPr="00FF2523">
        <w:rPr>
          <w:noProof/>
        </w:rPr>
        <w:lastRenderedPageBreak/>
        <mc:AlternateContent>
          <mc:Choice Requires="wpc">
            <w:drawing>
              <wp:inline distT="0" distB="0" distL="0" distR="0" wp14:anchorId="413D4F98" wp14:editId="61F45F17">
                <wp:extent cx="6068695" cy="3851910"/>
                <wp:effectExtent l="0" t="1524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flipH="1">
                            <a:off x="5112385" y="528320"/>
                            <a:ext cx="635" cy="26828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308610" y="2514600"/>
                            <a:ext cx="874395"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1D23F4" w14:textId="77777777" w:rsidR="00C943C7" w:rsidRPr="000A66BE" w:rsidRDefault="00C943C7" w:rsidP="007620E1">
                              <w:pPr>
                                <w:spacing w:before="0"/>
                                <w:rPr>
                                  <w:rFonts w:ascii="Arial" w:hAnsi="Arial" w:cs="Arial"/>
                                  <w:sz w:val="20"/>
                                </w:rPr>
                              </w:pPr>
                              <w:r w:rsidRPr="000A66BE">
                                <w:rPr>
                                  <w:rFonts w:ascii="Arial" w:hAnsi="Arial" w:cs="Arial"/>
                                  <w:sz w:val="20"/>
                                </w:rPr>
                                <w:t>P</w:t>
                              </w:r>
                              <w:r>
                                <w:rPr>
                                  <w:rFonts w:ascii="Arial" w:hAnsi="Arial" w:cs="Arial"/>
                                  <w:sz w:val="20"/>
                                </w:rPr>
                                <w:t>CH</w:t>
                              </w:r>
                              <w:r w:rsidRPr="000A66BE">
                                <w:rPr>
                                  <w:rFonts w:ascii="Arial" w:hAnsi="Arial" w:cs="Arial"/>
                                  <w:sz w:val="20"/>
                                </w:rPr>
                                <w:t>A Data</w:t>
                              </w:r>
                            </w:p>
                            <w:p w14:paraId="0FF8F4C0" w14:textId="77777777" w:rsidR="00C943C7" w:rsidRPr="00FF2523" w:rsidRDefault="00C943C7" w:rsidP="007620E1">
                              <w:pPr>
                                <w:spacing w:before="0"/>
                                <w:rPr>
                                  <w:sz w:val="22"/>
                                  <w:szCs w:val="22"/>
                                </w:rPr>
                              </w:pPr>
                              <w:r w:rsidRPr="000A66BE">
                                <w:rPr>
                                  <w:rFonts w:ascii="Arial" w:hAnsi="Arial" w:cs="Arial"/>
                                  <w:sz w:val="20"/>
                                </w:rPr>
                                <w:t>Transaction</w:t>
                              </w:r>
                            </w:p>
                            <w:p w14:paraId="5CD22A90" w14:textId="77777777" w:rsidR="00C943C7" w:rsidRDefault="00C943C7" w:rsidP="007620E1"/>
                            <w:p w14:paraId="05B7CBBB" w14:textId="77777777" w:rsidR="00C943C7" w:rsidRPr="00077324" w:rsidRDefault="00C943C7"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77777777" w:rsidR="00C943C7" w:rsidRPr="00FF2523" w:rsidRDefault="00C943C7" w:rsidP="007620E1">
                              <w:pPr>
                                <w:spacing w:after="120"/>
                                <w:jc w:val="center"/>
                              </w:pPr>
                              <w:r w:rsidRPr="00FF2523">
                                <w:t>Device Observation Source</w:t>
                              </w:r>
                            </w:p>
                          </w:txbxContent>
                        </wps:txbx>
                        <wps:bodyPr rot="0" vert="horz" wrap="square" lIns="0" tIns="0" rIns="0" bIns="0" anchor="t" anchorCtr="0" upright="1">
                          <a:noAutofit/>
                        </wps:bodyPr>
                      </wps:wsp>
                      <wps:wsp>
                        <wps:cNvPr id="309" name="Rectangle 444"/>
                        <wps:cNvSpPr>
                          <a:spLocks noChangeArrowheads="1"/>
                        </wps:cNvSpPr>
                        <wps:spPr bwMode="auto">
                          <a:xfrm>
                            <a:off x="3158490" y="1040130"/>
                            <a:ext cx="9772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C943C7" w:rsidRPr="000A66BE" w:rsidRDefault="00C943C7"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C943C7" w:rsidRPr="000A66BE" w:rsidRDefault="00C943C7" w:rsidP="007620E1">
                              <w:pPr>
                                <w:spacing w:before="0"/>
                                <w:rPr>
                                  <w:rFonts w:ascii="Arial" w:hAnsi="Arial" w:cs="Arial"/>
                                  <w:sz w:val="20"/>
                                </w:rPr>
                              </w:pPr>
                              <w:r w:rsidRPr="000A66BE">
                                <w:rPr>
                                  <w:rFonts w:ascii="Arial" w:hAnsi="Arial" w:cs="Arial"/>
                                  <w:sz w:val="20"/>
                                </w:rPr>
                                <w:t>PCD Data</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C943C7" w:rsidRPr="00FF2523" w:rsidRDefault="00C943C7" w:rsidP="007620E1">
                              <w:pPr>
                                <w:spacing w:after="120"/>
                                <w:jc w:val="center"/>
                              </w:pPr>
                              <w: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C943C7" w:rsidRDefault="00C943C7" w:rsidP="007620E1">
                              <w:pPr>
                                <w:spacing w:before="0"/>
                                <w:rPr>
                                  <w:rFonts w:ascii="Arial" w:hAnsi="Arial" w:cs="Arial"/>
                                  <w:sz w:val="20"/>
                                </w:rPr>
                              </w:pPr>
                              <w:r w:rsidRPr="000A66BE">
                                <w:rPr>
                                  <w:rFonts w:ascii="Arial" w:hAnsi="Arial" w:cs="Arial"/>
                                  <w:sz w:val="20"/>
                                </w:rPr>
                                <w:t xml:space="preserve">PCC </w:t>
                              </w:r>
                            </w:p>
                            <w:p w14:paraId="384A7EAF" w14:textId="77777777" w:rsidR="00C943C7" w:rsidRPr="000A66BE" w:rsidRDefault="00C943C7" w:rsidP="007620E1">
                              <w:pPr>
                                <w:spacing w:before="0"/>
                                <w:rPr>
                                  <w:rFonts w:ascii="Arial" w:hAnsi="Arial" w:cs="Arial"/>
                                  <w:sz w:val="20"/>
                                </w:rPr>
                              </w:pPr>
                              <w:r w:rsidRPr="000A66BE">
                                <w:rPr>
                                  <w:rFonts w:ascii="Arial" w:hAnsi="Arial" w:cs="Arial"/>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C943C7" w:rsidRPr="00FF2523" w:rsidRDefault="00C943C7" w:rsidP="007620E1">
                              <w:pPr>
                                <w:spacing w:after="120"/>
                                <w:jc w:val="center"/>
                              </w:pPr>
                              <w:r>
                                <w:t>Sensor</w:t>
                              </w:r>
                              <w:r w:rsidRPr="00FF2523">
                                <w:t xml:space="preserve"> </w:t>
                              </w:r>
                              <w:r>
                                <w:t>Data</w:t>
                              </w:r>
                              <w:r w:rsidRPr="00FF2523">
                                <w:t xml:space="preserve"> </w:t>
                              </w:r>
                              <w:r>
                                <w:t>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C943C7" w:rsidRPr="00BE3C9C" w:rsidRDefault="00C943C7" w:rsidP="007620E1">
                              <w:pPr>
                                <w:spacing w:before="0"/>
                                <w:jc w:val="center"/>
                                <w:rPr>
                                  <w:sz w:val="16"/>
                                  <w:szCs w:val="16"/>
                                </w:rPr>
                              </w:pPr>
                            </w:p>
                            <w:p w14:paraId="0A092681" w14:textId="77777777" w:rsidR="00C943C7" w:rsidRDefault="00C943C7" w:rsidP="007620E1">
                              <w:pPr>
                                <w:spacing w:before="0"/>
                                <w:jc w:val="center"/>
                              </w:pPr>
                              <w:r>
                                <w:t>Content</w:t>
                              </w:r>
                            </w:p>
                            <w:p w14:paraId="1C16DBBD" w14:textId="77777777" w:rsidR="00C943C7" w:rsidRPr="00FF2523" w:rsidRDefault="00C943C7" w:rsidP="007620E1">
                              <w:pPr>
                                <w:spacing w:before="0"/>
                                <w:jc w:val="center"/>
                              </w:pPr>
                              <w: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C943C7" w:rsidRPr="00BE3C9C" w:rsidRDefault="00C943C7" w:rsidP="007620E1">
                              <w:pPr>
                                <w:spacing w:before="0"/>
                                <w:jc w:val="center"/>
                                <w:rPr>
                                  <w:sz w:val="16"/>
                                  <w:szCs w:val="16"/>
                                </w:rPr>
                              </w:pPr>
                            </w:p>
                            <w:p w14:paraId="653EF1E6" w14:textId="77777777" w:rsidR="00C943C7" w:rsidRPr="00FF2523" w:rsidRDefault="00C943C7" w:rsidP="007620E1">
                              <w:pPr>
                                <w:spacing w:before="0"/>
                                <w:jc w:val="center"/>
                              </w:pPr>
                              <w: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C943C7" w:rsidRPr="00FF2523" w:rsidRDefault="00C943C7" w:rsidP="007620E1">
                              <w:pPr>
                                <w:spacing w:after="120"/>
                                <w:jc w:val="center"/>
                              </w:pPr>
                              <w:r w:rsidRPr="00FF2523">
                                <w:t xml:space="preserve">Device Observation </w:t>
                              </w:r>
                              <w:r>
                                <w:t>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370205"/>
                            <a:ext cx="883285" cy="657860"/>
                          </a:xfrm>
                          <a:prstGeom prst="rect">
                            <a:avLst/>
                          </a:prstGeom>
                          <a:solidFill>
                            <a:srgbClr val="FFFFFF"/>
                          </a:solidFill>
                          <a:ln w="12700">
                            <a:solidFill>
                              <a:srgbClr val="000000"/>
                            </a:solidFill>
                            <a:miter lim="800000"/>
                            <a:headEnd/>
                            <a:tailEnd/>
                          </a:ln>
                        </wps:spPr>
                        <wps:txbx>
                          <w:txbxContent>
                            <w:p w14:paraId="6ADD3E01" w14:textId="77777777" w:rsidR="00C943C7" w:rsidRPr="00FF2523" w:rsidRDefault="00C943C7" w:rsidP="007620E1">
                              <w:pPr>
                                <w:jc w:val="center"/>
                              </w:pPr>
                              <w:r w:rsidRPr="00FF2523">
                                <w:t>Device Observation Source</w:t>
                              </w:r>
                            </w:p>
                            <w:p w14:paraId="44A09A95" w14:textId="77777777" w:rsidR="00C943C7" w:rsidRPr="00FF2523" w:rsidRDefault="00C943C7" w:rsidP="007620E1">
                              <w:pPr>
                                <w:spacing w:before="0"/>
                                <w:jc w:val="center"/>
                              </w:pPr>
                            </w:p>
                          </w:txbxContent>
                        </wps:txbx>
                        <wps:bodyPr rot="0" vert="horz" wrap="square" lIns="0" tIns="0" rIns="0" bIns="0" anchor="t"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C943C7" w:rsidRPr="00FF2523" w:rsidRDefault="00C943C7" w:rsidP="007620E1">
                              <w:pPr>
                                <w:spacing w:after="120"/>
                                <w:jc w:val="center"/>
                              </w:pPr>
                              <w:r w:rsidRPr="00FF2523">
                                <w:t xml:space="preserve">Device Observation </w:t>
                              </w:r>
                              <w:r>
                                <w:t>Reporter</w:t>
                              </w:r>
                            </w:p>
                            <w:p w14:paraId="12601BA9" w14:textId="77777777" w:rsidR="00C943C7" w:rsidRPr="00FF2523" w:rsidRDefault="00C943C7"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370205"/>
                            <a:ext cx="3995420" cy="322580"/>
                          </a:xfrm>
                          <a:prstGeom prst="rect">
                            <a:avLst/>
                          </a:prstGeom>
                          <a:solidFill>
                            <a:srgbClr val="FFFFFF"/>
                          </a:solidFill>
                          <a:ln w="12700">
                            <a:solidFill>
                              <a:srgbClr val="000000"/>
                            </a:solidFill>
                            <a:miter lim="800000"/>
                            <a:headEnd/>
                            <a:tailEnd/>
                          </a:ln>
                        </wps:spPr>
                        <wps:txbx>
                          <w:txbxContent>
                            <w:p w14:paraId="27265111" w14:textId="77777777" w:rsidR="00C943C7" w:rsidRPr="00FF2523" w:rsidRDefault="00C943C7" w:rsidP="007620E1">
                              <w:pPr>
                                <w:spacing w:after="120"/>
                                <w:jc w:val="center"/>
                              </w:pPr>
                              <w:r>
                                <w:t>Content Creator</w:t>
                              </w:r>
                            </w:p>
                            <w:p w14:paraId="0400D03F" w14:textId="77777777" w:rsidR="00C943C7" w:rsidRPr="00FF2523" w:rsidRDefault="00C943C7" w:rsidP="007620E1">
                              <w:pPr>
                                <w:spacing w:before="0"/>
                                <w:jc w:val="center"/>
                              </w:pP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2A12E110" w14:textId="77777777" w:rsidR="00C943C7" w:rsidRPr="00FF2523" w:rsidRDefault="00C943C7" w:rsidP="007620E1">
                              <w:pPr>
                                <w:jc w:val="center"/>
                              </w:pPr>
                              <w:r>
                                <w:t>Sensor Data Consumer</w:t>
                              </w:r>
                            </w:p>
                            <w:p w14:paraId="3150E32D" w14:textId="77777777" w:rsidR="00C943C7" w:rsidRPr="00FF2523" w:rsidRDefault="00C943C7" w:rsidP="007620E1">
                              <w:pPr>
                                <w:spacing w:before="0"/>
                                <w:jc w:val="center"/>
                              </w:pP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C943C7" w:rsidRDefault="00C943C7" w:rsidP="007620E1">
                              <w:pPr>
                                <w:spacing w:before="0"/>
                                <w:jc w:val="center"/>
                              </w:pPr>
                            </w:p>
                            <w:p w14:paraId="426F1DEC" w14:textId="77777777" w:rsidR="00C943C7" w:rsidRPr="00FF2523" w:rsidRDefault="00C943C7" w:rsidP="007620E1">
                              <w:pPr>
                                <w:spacing w:before="0"/>
                                <w:jc w:val="center"/>
                              </w:pPr>
                              <w:r>
                                <w:t>Content Creator</w:t>
                              </w:r>
                            </w:p>
                            <w:p w14:paraId="3BDBBA94" w14:textId="77777777" w:rsidR="00C943C7" w:rsidRPr="00FF2523" w:rsidRDefault="00C943C7" w:rsidP="007620E1">
                              <w:pPr>
                                <w:spacing w:before="0"/>
                                <w:jc w:val="cente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a:endCxn id="306" idx="1"/>
                        </wps:cNvCnPr>
                        <wps:spPr bwMode="auto">
                          <a:xfrm>
                            <a:off x="4901565" y="3210560"/>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a:endCxn id="306" idx="0"/>
                        </wps:cNvCnPr>
                        <wps:spPr bwMode="auto">
                          <a:xfrm>
                            <a:off x="4900930" y="527685"/>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413D4F98" id="Canvas 435" o:spid="_x0000_s1026"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86;height:38519;visibility:visible;mso-wrap-style:square">
                  <v:fill o:detectmouseclick="t"/>
                  <v:path o:connecttype="none"/>
                </v:shape>
                <v:line id="Line 438" o:spid="_x0000_s1028" style="position:absolute;flip:x;visibility:visible;mso-wrap-style:square" from="51123,5283" to="51130,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ccYAAADcAAAADwAAAGRycy9kb3ducmV2LnhtbESPS2vCQBSF94L/YbhCN0UnthA0OglF&#10;KJRCFz5A3V0yt0ls5k7ITB799x2h4PJwHh9nm42mFj21rrKsYLmIQBDnVldcKDgd3+crEM4ja6wt&#10;k4JfcpCl08kWE20H3lN/8IUII+wSVFB63yRSurwkg25hG+LgfdvWoA+yLaRucQjjppYvURRLgxUH&#10;QokN7UrKfw6dCZDbrrh+3Sg/r8/N5xAvn4fLpVPqaTa+bUB4Gv0j/N/+0Apeoxj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n3HGAAAA3AAAAA8AAAAAAAAA&#10;AAAAAAAAoQIAAGRycy9kb3ducmV2LnhtbFBLBQYAAAAABAAEAPkAAACUAwAAAAA=&#10;" strokeweight="1pt"/>
                <v:rect id="Rectangle 439" o:spid="_x0000_s1029" style="position:absolute;left:3086;top:25146;width:874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31D23F4" w14:textId="77777777" w:rsidR="00C943C7" w:rsidRPr="000A66BE" w:rsidRDefault="00C943C7" w:rsidP="007620E1">
                        <w:pPr>
                          <w:spacing w:before="0"/>
                          <w:rPr>
                            <w:rFonts w:ascii="Arial" w:hAnsi="Arial" w:cs="Arial"/>
                            <w:sz w:val="20"/>
                          </w:rPr>
                        </w:pPr>
                        <w:r w:rsidRPr="000A66BE">
                          <w:rPr>
                            <w:rFonts w:ascii="Arial" w:hAnsi="Arial" w:cs="Arial"/>
                            <w:sz w:val="20"/>
                          </w:rPr>
                          <w:t>P</w:t>
                        </w:r>
                        <w:r>
                          <w:rPr>
                            <w:rFonts w:ascii="Arial" w:hAnsi="Arial" w:cs="Arial"/>
                            <w:sz w:val="20"/>
                          </w:rPr>
                          <w:t>CH</w:t>
                        </w:r>
                        <w:r w:rsidRPr="000A66BE">
                          <w:rPr>
                            <w:rFonts w:ascii="Arial" w:hAnsi="Arial" w:cs="Arial"/>
                            <w:sz w:val="20"/>
                          </w:rPr>
                          <w:t>A Data</w:t>
                        </w:r>
                      </w:p>
                      <w:p w14:paraId="0FF8F4C0" w14:textId="77777777" w:rsidR="00C943C7" w:rsidRPr="00FF2523" w:rsidRDefault="00C943C7" w:rsidP="007620E1">
                        <w:pPr>
                          <w:spacing w:before="0"/>
                          <w:rPr>
                            <w:sz w:val="22"/>
                            <w:szCs w:val="22"/>
                          </w:rPr>
                        </w:pPr>
                        <w:r w:rsidRPr="000A66BE">
                          <w:rPr>
                            <w:rFonts w:ascii="Arial" w:hAnsi="Arial" w:cs="Arial"/>
                            <w:sz w:val="20"/>
                          </w:rPr>
                          <w:t>Transaction</w:t>
                        </w:r>
                      </w:p>
                      <w:p w14:paraId="5CD22A90" w14:textId="77777777" w:rsidR="00C943C7" w:rsidRDefault="00C943C7" w:rsidP="007620E1"/>
                      <w:p w14:paraId="05B7CBBB" w14:textId="77777777" w:rsidR="00C943C7" w:rsidRPr="00077324" w:rsidRDefault="00C943C7"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440" o:spid="_x0000_s1030"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77777777" w:rsidR="00C943C7" w:rsidRPr="00FF2523" w:rsidRDefault="00C943C7" w:rsidP="007620E1">
                        <w:pPr>
                          <w:spacing w:after="120"/>
                          <w:jc w:val="center"/>
                        </w:pPr>
                        <w:r w:rsidRPr="00FF2523">
                          <w:t>Device Observation Source</w:t>
                        </w:r>
                      </w:p>
                    </w:txbxContent>
                  </v:textbox>
                </v:shape>
                <v:rect id="Rectangle 444" o:spid="_x0000_s1031" style="position:absolute;left:31584;top:10401;width:9773;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C943C7" w:rsidRPr="000A66BE" w:rsidRDefault="00C943C7"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C943C7" w:rsidRPr="000A66BE" w:rsidRDefault="00C943C7" w:rsidP="007620E1">
                        <w:pPr>
                          <w:spacing w:before="0"/>
                          <w:rPr>
                            <w:rFonts w:ascii="Arial" w:hAnsi="Arial" w:cs="Arial"/>
                            <w:sz w:val="20"/>
                          </w:rPr>
                        </w:pPr>
                        <w:r w:rsidRPr="000A66BE">
                          <w:rPr>
                            <w:rFonts w:ascii="Arial" w:hAnsi="Arial" w:cs="Arial"/>
                            <w:sz w:val="20"/>
                          </w:rPr>
                          <w:t>PCD Data</w:t>
                        </w:r>
                      </w:p>
                    </w:txbxContent>
                  </v:textbox>
                </v:rect>
                <v:shape id="Text Box 446" o:spid="_x0000_s1032"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C943C7" w:rsidRPr="00FF2523" w:rsidRDefault="00C943C7" w:rsidP="007620E1">
                        <w:pPr>
                          <w:spacing w:after="120"/>
                          <w:jc w:val="center"/>
                        </w:pPr>
                        <w:r>
                          <w:t>Device Observation Reporter</w:t>
                        </w:r>
                      </w:p>
                    </w:txbxContent>
                  </v:textbox>
                </v:shape>
                <v:shapetype id="_x0000_t32" coordsize="21600,21600" o:spt="32" o:oned="t" path="m,l21600,21600e" filled="f">
                  <v:path arrowok="t" fillok="f" o:connecttype="none"/>
                  <o:lock v:ext="edit" shapetype="t"/>
                </v:shapetype>
                <v:shape id="AutoShape 450" o:spid="_x0000_s1033"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34"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35"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C943C7" w:rsidRDefault="00C943C7" w:rsidP="007620E1">
                        <w:pPr>
                          <w:spacing w:before="0"/>
                          <w:rPr>
                            <w:rFonts w:ascii="Arial" w:hAnsi="Arial" w:cs="Arial"/>
                            <w:sz w:val="20"/>
                          </w:rPr>
                        </w:pPr>
                        <w:r w:rsidRPr="000A66BE">
                          <w:rPr>
                            <w:rFonts w:ascii="Arial" w:hAnsi="Arial" w:cs="Arial"/>
                            <w:sz w:val="20"/>
                          </w:rPr>
                          <w:t xml:space="preserve">PCC </w:t>
                        </w:r>
                      </w:p>
                      <w:p w14:paraId="384A7EAF" w14:textId="77777777" w:rsidR="00C943C7" w:rsidRPr="000A66BE" w:rsidRDefault="00C943C7" w:rsidP="007620E1">
                        <w:pPr>
                          <w:spacing w:before="0"/>
                          <w:rPr>
                            <w:rFonts w:ascii="Arial" w:hAnsi="Arial" w:cs="Arial"/>
                            <w:sz w:val="20"/>
                          </w:rPr>
                        </w:pPr>
                        <w:r w:rsidRPr="000A66BE">
                          <w:rPr>
                            <w:rFonts w:ascii="Arial" w:hAnsi="Arial" w:cs="Arial"/>
                            <w:sz w:val="20"/>
                          </w:rPr>
                          <w:t>Document Sharing</w:t>
                        </w:r>
                      </w:p>
                    </w:txbxContent>
                  </v:textbox>
                </v:rect>
                <v:line id="Line 462" o:spid="_x0000_s1036"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37"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38"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39"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C943C7" w:rsidRPr="00FF2523" w:rsidRDefault="00C943C7" w:rsidP="007620E1">
                        <w:pPr>
                          <w:spacing w:after="120"/>
                          <w:jc w:val="center"/>
                        </w:pPr>
                        <w:r>
                          <w:t>Sensor</w:t>
                        </w:r>
                        <w:r w:rsidRPr="00FF2523">
                          <w:t xml:space="preserve"> </w:t>
                        </w:r>
                        <w:r>
                          <w:t>Data</w:t>
                        </w:r>
                        <w:r w:rsidRPr="00FF2523">
                          <w:t xml:space="preserve"> </w:t>
                        </w:r>
                        <w:r>
                          <w:t>Consumer</w:t>
                        </w:r>
                      </w:p>
                    </w:txbxContent>
                  </v:textbox>
                </v:shape>
                <v:shape id="Text Box 470" o:spid="_x0000_s1040"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C943C7" w:rsidRPr="00BE3C9C" w:rsidRDefault="00C943C7" w:rsidP="007620E1">
                        <w:pPr>
                          <w:spacing w:before="0"/>
                          <w:jc w:val="center"/>
                          <w:rPr>
                            <w:sz w:val="16"/>
                            <w:szCs w:val="16"/>
                          </w:rPr>
                        </w:pPr>
                      </w:p>
                      <w:p w14:paraId="0A092681" w14:textId="77777777" w:rsidR="00C943C7" w:rsidRDefault="00C943C7" w:rsidP="007620E1">
                        <w:pPr>
                          <w:spacing w:before="0"/>
                          <w:jc w:val="center"/>
                        </w:pPr>
                        <w:r>
                          <w:t>Content</w:t>
                        </w:r>
                      </w:p>
                      <w:p w14:paraId="1C16DBBD" w14:textId="77777777" w:rsidR="00C943C7" w:rsidRPr="00FF2523" w:rsidRDefault="00C943C7" w:rsidP="007620E1">
                        <w:pPr>
                          <w:spacing w:before="0"/>
                          <w:jc w:val="center"/>
                        </w:pPr>
                        <w:r>
                          <w:t>Consumer</w:t>
                        </w:r>
                      </w:p>
                    </w:txbxContent>
                  </v:textbox>
                </v:shape>
                <v:shape id="Text Box 471" o:spid="_x0000_s1041"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C943C7" w:rsidRPr="00BE3C9C" w:rsidRDefault="00C943C7" w:rsidP="007620E1">
                        <w:pPr>
                          <w:spacing w:before="0"/>
                          <w:jc w:val="center"/>
                          <w:rPr>
                            <w:sz w:val="16"/>
                            <w:szCs w:val="16"/>
                          </w:rPr>
                        </w:pPr>
                      </w:p>
                      <w:p w14:paraId="653EF1E6" w14:textId="77777777" w:rsidR="00C943C7" w:rsidRPr="00FF2523" w:rsidRDefault="00C943C7" w:rsidP="007620E1">
                        <w:pPr>
                          <w:spacing w:before="0"/>
                          <w:jc w:val="center"/>
                        </w:pPr>
                        <w:r>
                          <w:t>Content Creator</w:t>
                        </w:r>
                      </w:p>
                    </w:txbxContent>
                  </v:textbox>
                </v:shape>
                <v:shape id="Text Box 472" o:spid="_x0000_s1042"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C943C7" w:rsidRPr="00FF2523" w:rsidRDefault="00C943C7" w:rsidP="007620E1">
                        <w:pPr>
                          <w:spacing w:after="120"/>
                          <w:jc w:val="center"/>
                        </w:pPr>
                        <w:r w:rsidRPr="00FF2523">
                          <w:t xml:space="preserve">Device Observation </w:t>
                        </w:r>
                        <w:r>
                          <w:t>Consumer</w:t>
                        </w:r>
                      </w:p>
                    </w:txbxContent>
                  </v:textbox>
                </v:shape>
                <v:shape id="Text Box 473" o:spid="_x0000_s1043" type="#_x0000_t202" style="position:absolute;left:222;top:3702;width:883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Y3MYA&#10;AADfAAAADwAAAGRycy9kb3ducmV2LnhtbESPT2sCMRTE7wW/Q3hCbzVri1VWo4hU2lMX/xw8PjbP&#10;zermZUmiu/32TaHgcZiZ3zCLVW8bcScfascKxqMMBHHpdM2VguNh+zIDESKyxsYxKfihAKvl4GmB&#10;uXYd7+i+j5VIEA45KjAxtrmUoTRkMYxcS5y8s/MWY5K+ktpjl+C2ka9Z9i4t1pwWDLa0MVRe9zer&#10;oDD97vvSnUJxIV+8dZ+t+ZhOlHoe9us5iEh9fIT/219aQSJOsw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oY3MYAAADfAAAADwAAAAAAAAAAAAAAAACYAgAAZHJz&#10;L2Rvd25yZXYueG1sUEsFBgAAAAAEAAQA9QAAAIsDAAAAAA==&#10;" strokeweight="1pt">
                  <v:textbox inset="0,0,0,0">
                    <w:txbxContent>
                      <w:p w14:paraId="6ADD3E01" w14:textId="77777777" w:rsidR="00C943C7" w:rsidRPr="00FF2523" w:rsidRDefault="00C943C7" w:rsidP="007620E1">
                        <w:pPr>
                          <w:jc w:val="center"/>
                        </w:pPr>
                        <w:r w:rsidRPr="00FF2523">
                          <w:t>Device Observation Source</w:t>
                        </w:r>
                      </w:p>
                      <w:p w14:paraId="44A09A95" w14:textId="77777777" w:rsidR="00C943C7" w:rsidRPr="00FF2523" w:rsidRDefault="00C943C7" w:rsidP="007620E1">
                        <w:pPr>
                          <w:spacing w:before="0"/>
                          <w:jc w:val="center"/>
                        </w:pPr>
                      </w:p>
                    </w:txbxContent>
                  </v:textbox>
                </v:shape>
                <v:shape id="Text Box 474" o:spid="_x0000_s1044"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C943C7" w:rsidRPr="00FF2523" w:rsidRDefault="00C943C7" w:rsidP="007620E1">
                        <w:pPr>
                          <w:spacing w:after="120"/>
                          <w:jc w:val="center"/>
                        </w:pPr>
                        <w:r w:rsidRPr="00FF2523">
                          <w:t xml:space="preserve">Device Observation </w:t>
                        </w:r>
                        <w:r>
                          <w:t>Reporter</w:t>
                        </w:r>
                      </w:p>
                      <w:p w14:paraId="12601BA9" w14:textId="77777777" w:rsidR="00C943C7" w:rsidRPr="00FF2523" w:rsidRDefault="00C943C7" w:rsidP="007620E1">
                        <w:pPr>
                          <w:spacing w:before="0"/>
                          <w:jc w:val="center"/>
                        </w:pPr>
                      </w:p>
                    </w:txbxContent>
                  </v:textbox>
                </v:shape>
                <v:shape id="Text Box 475" o:spid="_x0000_s1045" type="#_x0000_t202" style="position:absolute;left:9055;top:3702;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27265111" w14:textId="77777777" w:rsidR="00C943C7" w:rsidRPr="00FF2523" w:rsidRDefault="00C943C7" w:rsidP="007620E1">
                        <w:pPr>
                          <w:spacing w:after="120"/>
                          <w:jc w:val="center"/>
                        </w:pPr>
                        <w:r>
                          <w:t>Content Creator</w:t>
                        </w:r>
                      </w:p>
                      <w:p w14:paraId="0400D03F" w14:textId="77777777" w:rsidR="00C943C7" w:rsidRPr="00FF2523" w:rsidRDefault="00C943C7" w:rsidP="007620E1">
                        <w:pPr>
                          <w:spacing w:before="0"/>
                          <w:jc w:val="center"/>
                        </w:pPr>
                      </w:p>
                    </w:txbxContent>
                  </v:textbox>
                </v:shape>
                <v:shape id="Text Box 476" o:spid="_x0000_s1046"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2A12E110" w14:textId="77777777" w:rsidR="00C943C7" w:rsidRPr="00FF2523" w:rsidRDefault="00C943C7" w:rsidP="007620E1">
                        <w:pPr>
                          <w:jc w:val="center"/>
                        </w:pPr>
                        <w:r>
                          <w:t>Sensor Data Consumer</w:t>
                        </w:r>
                      </w:p>
                      <w:p w14:paraId="3150E32D" w14:textId="77777777" w:rsidR="00C943C7" w:rsidRPr="00FF2523" w:rsidRDefault="00C943C7" w:rsidP="007620E1">
                        <w:pPr>
                          <w:spacing w:before="0"/>
                          <w:jc w:val="center"/>
                        </w:pPr>
                      </w:p>
                    </w:txbxContent>
                  </v:textbox>
                </v:shape>
                <v:shape id="Text Box 477" o:spid="_x0000_s1047"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C943C7" w:rsidRDefault="00C943C7" w:rsidP="007620E1">
                        <w:pPr>
                          <w:spacing w:before="0"/>
                          <w:jc w:val="center"/>
                        </w:pPr>
                      </w:p>
                      <w:p w14:paraId="426F1DEC" w14:textId="77777777" w:rsidR="00C943C7" w:rsidRPr="00FF2523" w:rsidRDefault="00C943C7" w:rsidP="007620E1">
                        <w:pPr>
                          <w:spacing w:before="0"/>
                          <w:jc w:val="center"/>
                        </w:pPr>
                        <w:r>
                          <w:t>Content Creator</w:t>
                        </w:r>
                      </w:p>
                      <w:p w14:paraId="3BDBBA94" w14:textId="77777777" w:rsidR="00C943C7" w:rsidRPr="00FF2523" w:rsidRDefault="00C943C7" w:rsidP="007620E1">
                        <w:pPr>
                          <w:spacing w:before="0"/>
                          <w:jc w:val="center"/>
                        </w:pPr>
                      </w:p>
                    </w:txbxContent>
                  </v:textbox>
                </v:shape>
                <v:shape id="AutoShape 478" o:spid="_x0000_s1048"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49"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50" type="#_x0000_t32" style="position:absolute;left:49015;top:32105;width:211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51"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52" type="#_x0000_t32" style="position:absolute;left:49009;top:5276;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53"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54"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55"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w10:anchorlock/>
              </v:group>
            </w:pict>
          </mc:Fallback>
        </mc:AlternateContent>
      </w:r>
    </w:p>
    <w:p w14:paraId="28069776" w14:textId="77777777" w:rsidR="00400853" w:rsidRPr="00FF2523" w:rsidRDefault="00400853" w:rsidP="00400853">
      <w:pPr>
        <w:pStyle w:val="BodyText"/>
      </w:pPr>
    </w:p>
    <w:p w14:paraId="1FED4656" w14:textId="77777777" w:rsidR="00400853" w:rsidRDefault="00400853" w:rsidP="00400853">
      <w:pPr>
        <w:pStyle w:val="FigureTitle"/>
      </w:pPr>
      <w:r w:rsidRPr="003651D9">
        <w:t xml:space="preserve">Figure X.1-1: </w:t>
      </w:r>
      <w:r>
        <w:t>RPM</w:t>
      </w:r>
      <w:r w:rsidRPr="003651D9">
        <w:t xml:space="preserve"> Actor Diagram</w:t>
      </w:r>
    </w:p>
    <w:p w14:paraId="6CB01B1E" w14:textId="77777777" w:rsidR="00323AC5" w:rsidRDefault="00323AC5" w:rsidP="00323AC5">
      <w:r>
        <w:t xml:space="preserve">The equivalent PCHA end-to-end data flow </w:t>
      </w:r>
      <w:r w:rsidR="00452A51">
        <w:t xml:space="preserve">that is analogous to the four component deployment in Figure X.1-1 </w:t>
      </w:r>
      <w:r>
        <w:t xml:space="preserve">is shown in the Figure </w:t>
      </w:r>
      <w:r w:rsidR="00452A51">
        <w:t>X.1-2</w:t>
      </w:r>
      <w:r>
        <w:t>.</w:t>
      </w:r>
      <w:r w:rsidR="00452A51">
        <w:t xml:space="preserve"> It should be noted that PCHA also defines the same alternative deployments as shown in Figure X.1-1 except for the Device Observation Source and Content Creator combination.</w:t>
      </w:r>
    </w:p>
    <w:p w14:paraId="3B0D51D9" w14:textId="77777777" w:rsidR="00323AC5" w:rsidRDefault="00323AC5" w:rsidP="00323AC5">
      <w:r>
        <w:br w:type="page"/>
      </w:r>
    </w:p>
    <w:p w14:paraId="0909C6BB" w14:textId="1D24891E" w:rsidR="001B5EE1" w:rsidRPr="003651D9" w:rsidRDefault="00E86C31" w:rsidP="00BE3C9C">
      <w:pPr>
        <w:pStyle w:val="FigureTitle"/>
      </w:pPr>
      <w:r w:rsidRPr="001B5EE1">
        <w:rPr>
          <w:noProof/>
        </w:rPr>
        <w:lastRenderedPageBreak/>
        <mc:AlternateContent>
          <mc:Choice Requires="wps">
            <w:drawing>
              <wp:anchor distT="0" distB="0" distL="114300" distR="114300" simplePos="0" relativeHeight="251642368"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C943C7" w:rsidRPr="00323AC5" w:rsidRDefault="00C943C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56" type="#_x0000_t202" style="position:absolute;left:0;text-align:left;margin-left:438.9pt;margin-top:5.35pt;width:82.95pt;height:40.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5h+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PECHUDPgR2v&#10;H6H5u08MxkMQxj60ubjYGHjDCmZCSU27nh9BRL2BKWhiHya2HrOXe2N1/l9Z/gE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cWg+Yf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C943C7" w:rsidRPr="00323AC5" w:rsidRDefault="00C943C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1B5EE1">
        <w:rPr>
          <w:noProof/>
        </w:rPr>
        <mc:AlternateContent>
          <mc:Choice Requires="wps">
            <w:drawing>
              <wp:anchor distT="0" distB="0" distL="114300" distR="114300" simplePos="0" relativeHeight="251641344"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C943C7" w:rsidRPr="00323AC5" w:rsidRDefault="00C943C7"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57" type="#_x0000_t202" style="position:absolute;left:0;text-align:left;margin-left:297.55pt;margin-top:3.3pt;width:99.1pt;height:54.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Iq+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eKdRsiWN4/Q&#10;/P0nBuMhCCMfellcbAy8cQ0zoaKmXfXwmB9BRL2BKWhiHya2HrOXe2N1/l9Z/QE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Lmxoir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C943C7" w:rsidRPr="00323AC5" w:rsidRDefault="00C943C7"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1B5EE1">
        <w:rPr>
          <w:noProof/>
        </w:rPr>
        <mc:AlternateContent>
          <mc:Choice Requires="wps">
            <w:drawing>
              <wp:anchor distT="0" distB="0" distL="114300" distR="114300" simplePos="0" relativeHeight="251640320"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C943C7" w:rsidRPr="00323AC5" w:rsidRDefault="00C943C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58" type="#_x0000_t202" style="position:absolute;left:0;text-align:left;margin-left:141.45pt;margin-top:5.35pt;width:115.25pt;height:40.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" filled="f" fillcolor="#5b9bd5 [3204]" stroked="f" strokecolor="black [3213]">
                <v:shadow color="#e7e6e6 [3214]"/>
                <v:textbox style="mso-fit-shape-to-text:t" inset="3.6pt,,3.6pt">
                  <w:txbxContent>
                    <w:p w14:paraId="4DEF8A86" w14:textId="77777777" w:rsidR="00C943C7" w:rsidRPr="00323AC5" w:rsidRDefault="00C943C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1B5EE1">
        <w:rPr>
          <w:noProof/>
        </w:rPr>
        <mc:AlternateContent>
          <mc:Choice Requires="wps">
            <w:drawing>
              <wp:anchor distT="0" distB="0" distL="114300" distR="114300" simplePos="0" relativeHeight="25163929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3B89831" id="Text Box 3" o:spid="_x0000_s1026" type="#_x0000_t202" style="position:absolute;margin-left:0;margin-top:16.05pt;width:82.95pt;height:25.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1B5EE1">
        <w:rPr>
          <w:noProof/>
        </w:rPr>
        <mc:AlternateContent>
          <mc:Choice Requires="wps">
            <w:drawing>
              <wp:anchor distT="0" distB="0" distL="114300" distR="114300" simplePos="0" relativeHeight="251643392"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17EF3177" id="AutoShape 8" o:spid="_x0000_s1026" style="position:absolute;margin-left:161pt;margin-top:75pt;width:63.4pt;height:224.95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441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2F951B2D" id="AutoShape 9" o:spid="_x0000_s1026" style="position:absolute;margin-left:312.2pt;margin-top:75pt;width:63.4pt;height:224.9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6464"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480E287E" id="AutoShape 11" o:spid="_x0000_s1026" style="position:absolute;margin-left:9.75pt;margin-top:75pt;width:63.4pt;height:107.1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7488"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12765C9F" id="AutoShape 12" o:spid="_x0000_s1026" style="position:absolute;margin-left:9.75pt;margin-top:192.8pt;width:63.4pt;height:107.1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1B5EE1">
        <w:rPr>
          <w:noProof/>
        </w:rPr>
        <mc:AlternateContent>
          <mc:Choice Requires="wps">
            <w:drawing>
              <wp:anchor distT="4294967295" distB="4294967295" distL="114300" distR="114300" simplePos="0" relativeHeight="251648512"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6BF0CC" id="Line 13"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4953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D09F6" id="Line 14" o:spid="_x0000_s1026"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50560"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401CA4" id="Line 15"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1B5EE1">
        <w:rPr>
          <w:noProof/>
        </w:rPr>
        <w:drawing>
          <wp:anchor distT="0" distB="0" distL="114300" distR="114300" simplePos="0" relativeHeight="251652608"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1397" distL="114300" distR="114300" simplePos="0" relativeHeight="251654656"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4"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5680"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6704"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7728"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58752"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500C795D" id="Group 23" o:spid="_x0000_s1026" style="position:absolute;margin-left:160.9pt;margin-top:86.25pt;width:62.6pt;height:189.9pt;z-index:251658752"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31"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32"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3"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1B5EE1">
        <w:rPr>
          <w:noProof/>
        </w:rPr>
        <mc:AlternateContent>
          <mc:Choice Requires="wps">
            <w:drawing>
              <wp:anchor distT="0" distB="0" distL="114300" distR="114300" simplePos="0" relativeHeight="25165977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C943C7" w:rsidRPr="00323AC5" w:rsidRDefault="00C943C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59" type="#_x0000_t202" style="position:absolute;left:0;text-align:left;margin-left:0;margin-top:5.35pt;width:82.9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" filled="f" fillcolor="#5b9bd5 [3204]" stroked="f" strokecolor="black [3213]">
                <v:shadow color="#e7e6e6 [3214]"/>
                <v:textbox style="mso-fit-shape-to-text:t" inset="3.6pt,,3.6pt">
                  <w:txbxContent>
                    <w:p w14:paraId="577AC5D8" w14:textId="77777777" w:rsidR="00C943C7" w:rsidRPr="00323AC5" w:rsidRDefault="00C943C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1B5EE1">
        <w:rPr>
          <w:noProof/>
        </w:rPr>
        <mc:AlternateContent>
          <mc:Choice Requires="wpg">
            <w:drawing>
              <wp:anchor distT="0" distB="0" distL="114300" distR="114300" simplePos="0" relativeHeight="251660800"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085FFED" id="Group 29" o:spid="_x0000_s1026" style="position:absolute;margin-left:317.1pt;margin-top:206.05pt;width:52.05pt;height:51pt;z-index:251660800"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5"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1B5EE1">
        <w:rPr>
          <w:noProof/>
        </w:rPr>
        <mc:AlternateContent>
          <mc:Choice Requires="wpg">
            <w:drawing>
              <wp:anchor distT="0" distB="0" distL="114300" distR="114300" simplePos="0" relativeHeight="251661824"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60" style="position:absolute;left:0;text-align:left;margin-left:73.15pt;margin-top:83.35pt;width:385.35pt;height:162.1pt;z-index:251661824;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">
                <v:shape id="Text Box 37" o:spid="_x0000_s1061"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62"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63"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64"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C943C7" w:rsidRDefault="00C943C7"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1B5EE1">
        <w:rPr>
          <w:noProof/>
        </w:rPr>
        <mc:AlternateContent>
          <mc:Choice Requires="wpg">
            <w:drawing>
              <wp:anchor distT="0" distB="0" distL="114300" distR="114300" simplePos="0" relativeHeight="251662848"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B46EA1" id="Group 42" o:spid="_x0000_s1026" style="position:absolute;margin-left:83.15pt;margin-top:58.9pt;width:68.1pt;height:19.4pt;z-index:251662848"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8"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9" o:title=""/>
                </v:shape>
              </v:group>
            </w:pict>
          </mc:Fallback>
        </mc:AlternateContent>
      </w:r>
      <w:r w:rsidRPr="001B5EE1">
        <w:rPr>
          <w:noProof/>
        </w:rPr>
        <w:drawing>
          <wp:anchor distT="0" distB="0" distL="114300" distR="114300" simplePos="0" relativeHeight="251663872"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489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5920"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6944"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7968"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68992"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046C054" id="Group 50" o:spid="_x0000_s1026" style="position:absolute;margin-left:234.15pt;margin-top:109.1pt;width:68.1pt;height:19.4pt;z-index:251668992"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8"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9" o:title=""/>
                </v:shape>
              </v:group>
            </w:pict>
          </mc:Fallback>
        </mc:AlternateContent>
      </w:r>
      <w:r w:rsidRPr="001B5EE1">
        <w:rPr>
          <w:noProof/>
        </w:rPr>
        <w:drawing>
          <wp:anchor distT="0" distB="0" distL="114300" distR="114300" simplePos="0" relativeHeight="25167001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1040"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2064"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41171CE4" w:rsidR="00452A51" w:rsidRDefault="00E86C31" w:rsidP="00452A51">
      <w:pPr>
        <w:pStyle w:val="FigureTitle"/>
      </w:pPr>
      <w:r w:rsidRPr="001B5EE1">
        <w:rPr>
          <w:noProof/>
        </w:rPr>
        <mc:AlternateContent>
          <mc:Choice Requires="wps">
            <w:drawing>
              <wp:anchor distT="0" distB="0" distL="114300" distR="114300" simplePos="0" relativeHeight="251645440" behindDoc="0" locked="0" layoutInCell="1" allowOverlap="1" wp14:anchorId="09306A2A" wp14:editId="64B2F969">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7020010" id="AutoShape 10" o:spid="_x0000_s1026" style="position:absolute;margin-left:452.5pt;margin-top:56.35pt;width:63.4pt;height:224.95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1B5EE1">
        <w:rPr>
          <w:noProof/>
        </w:rPr>
        <w:drawing>
          <wp:anchor distT="0" distB="0" distL="114300" distR="114300" simplePos="0" relativeHeight="251653632" behindDoc="0" locked="0" layoutInCell="1" allowOverlap="1" wp14:anchorId="216579FE" wp14:editId="2332613E">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s">
            <w:drawing>
              <wp:anchor distT="0" distB="0" distL="114300" distR="114300" simplePos="0" relativeHeight="251651584"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A2E80E" id="Line 16"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r w:rsidR="00BE3C9C">
        <w:br w:type="page"/>
      </w:r>
      <w:r w:rsidR="00452A51" w:rsidRPr="003651D9">
        <w:lastRenderedPageBreak/>
        <w:t>Figure X.1-</w:t>
      </w:r>
      <w:r w:rsidR="00452A51">
        <w:t>2</w:t>
      </w:r>
      <w:r w:rsidR="00452A51" w:rsidRPr="003651D9">
        <w:t xml:space="preserve">: </w:t>
      </w:r>
      <w:r w:rsidR="00452A51">
        <w:t>PCHA End-to-end Flow Diagram</w:t>
      </w:r>
    </w:p>
    <w:p w14:paraId="0D102624" w14:textId="77777777" w:rsidR="00BE3C9C" w:rsidRPr="003651D9" w:rsidRDefault="00BE3C9C">
      <w:pPr>
        <w:pStyle w:val="BodyText"/>
      </w:pPr>
    </w:p>
    <w:p w14:paraId="3F93E894" w14:textId="77777777" w:rsidR="00CF283F" w:rsidRPr="003651D9" w:rsidRDefault="00CF283F">
      <w:pPr>
        <w:pStyle w:val="BodyText"/>
      </w:pPr>
      <w:r w:rsidRPr="003651D9">
        <w:t xml:space="preserve">Table X.1-1 lists the transactions for each actor directly involved in the </w:t>
      </w:r>
      <w:r w:rsidR="006E1DC7">
        <w:t>RPM</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284E43C5" w14:textId="77777777" w:rsidR="001B463C" w:rsidRPr="003651D9" w:rsidRDefault="001B463C" w:rsidP="0070762D">
      <w:pPr>
        <w:pStyle w:val="AuthorInstructions"/>
      </w:pPr>
      <w:r w:rsidRPr="003651D9">
        <w:t>&lt;Actors from other profiles represented in dotted boxes, such as Actor C in the example above, should not be listed in Table X.1-1.&gt;</w:t>
      </w:r>
    </w:p>
    <w:p w14:paraId="5D8A936A" w14:textId="77777777" w:rsidR="00DE0504" w:rsidRPr="003651D9" w:rsidRDefault="00DE0504">
      <w:pPr>
        <w:pStyle w:val="BodyText"/>
      </w:pPr>
    </w:p>
    <w:p w14:paraId="284621DA" w14:textId="77777777" w:rsidR="00CF283F" w:rsidRPr="003651D9" w:rsidRDefault="00CF283F" w:rsidP="00C56183">
      <w:pPr>
        <w:pStyle w:val="TableTitle"/>
      </w:pPr>
      <w:r w:rsidRPr="003651D9">
        <w:t>Table X.1-1</w:t>
      </w:r>
      <w:r w:rsidR="001606A7" w:rsidRPr="003651D9">
        <w:t>:</w:t>
      </w:r>
      <w:r w:rsidRPr="003651D9">
        <w:t xml:space="preserve"> </w:t>
      </w:r>
      <w:r w:rsidR="008F3449">
        <w:t>RPM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651D9" w14:paraId="1FC0D059" w14:textId="77777777" w:rsidTr="005B3030">
        <w:trPr>
          <w:cantSplit/>
          <w:tblHeader/>
          <w:jc w:val="center"/>
        </w:trPr>
        <w:tc>
          <w:tcPr>
            <w:tcW w:w="1269" w:type="dxa"/>
            <w:shd w:val="pct15" w:color="auto" w:fill="FFFFFF"/>
          </w:tcPr>
          <w:p w14:paraId="258D6198" w14:textId="77777777" w:rsidR="008F3449" w:rsidRPr="003651D9" w:rsidRDefault="008F3449" w:rsidP="005B3030">
            <w:pPr>
              <w:pStyle w:val="TableEntryHeader"/>
            </w:pPr>
            <w:r w:rsidRPr="003651D9">
              <w:t>Actors</w:t>
            </w:r>
          </w:p>
        </w:tc>
        <w:tc>
          <w:tcPr>
            <w:tcW w:w="3240" w:type="dxa"/>
            <w:shd w:val="pct15" w:color="auto" w:fill="FFFFFF"/>
          </w:tcPr>
          <w:p w14:paraId="3BE5BCF1" w14:textId="77777777" w:rsidR="008F3449" w:rsidRPr="003651D9" w:rsidRDefault="008F3449" w:rsidP="005B3030">
            <w:pPr>
              <w:pStyle w:val="TableEntryHeader"/>
            </w:pPr>
            <w:r w:rsidRPr="003651D9">
              <w:t xml:space="preserve">Transactions </w:t>
            </w:r>
          </w:p>
        </w:tc>
        <w:tc>
          <w:tcPr>
            <w:tcW w:w="1440" w:type="dxa"/>
            <w:shd w:val="pct15" w:color="auto" w:fill="FFFFFF"/>
          </w:tcPr>
          <w:p w14:paraId="778E3048" w14:textId="77777777" w:rsidR="008F3449" w:rsidRPr="003651D9" w:rsidRDefault="008F3449" w:rsidP="005B3030">
            <w:pPr>
              <w:pStyle w:val="TableEntryHeader"/>
            </w:pPr>
            <w:r w:rsidRPr="003651D9">
              <w:t>Optionality</w:t>
            </w:r>
          </w:p>
        </w:tc>
        <w:tc>
          <w:tcPr>
            <w:tcW w:w="2529" w:type="dxa"/>
            <w:shd w:val="pct15" w:color="auto" w:fill="FFFFFF"/>
          </w:tcPr>
          <w:p w14:paraId="24DF25FB" w14:textId="77777777" w:rsidR="008F3449" w:rsidRPr="003651D9" w:rsidRDefault="008F3449" w:rsidP="005B3030">
            <w:pPr>
              <w:pStyle w:val="TableEntryHeader"/>
              <w:rPr>
                <w:rFonts w:ascii="Times New Roman" w:hAnsi="Times New Roman"/>
                <w:b w:val="0"/>
                <w:i/>
              </w:rPr>
            </w:pPr>
            <w:r w:rsidRPr="003651D9">
              <w:t>Reference</w:t>
            </w:r>
          </w:p>
        </w:tc>
      </w:tr>
      <w:tr w:rsidR="008F3449" w:rsidRPr="003651D9" w14:paraId="49309420" w14:textId="77777777" w:rsidTr="005B3030">
        <w:trPr>
          <w:cantSplit/>
          <w:trHeight w:val="845"/>
          <w:jc w:val="center"/>
        </w:trPr>
        <w:tc>
          <w:tcPr>
            <w:tcW w:w="1269" w:type="dxa"/>
            <w:tcBorders>
              <w:bottom w:val="single" w:sz="12" w:space="0" w:color="auto"/>
            </w:tcBorders>
          </w:tcPr>
          <w:p w14:paraId="4305A8B8" w14:textId="77777777" w:rsidR="008F3449" w:rsidRPr="00951349" w:rsidRDefault="008F3449" w:rsidP="005B3030">
            <w:pPr>
              <w:pStyle w:val="TableEntry"/>
            </w:pPr>
            <w:r>
              <w:t>Device Observation Source</w:t>
            </w:r>
          </w:p>
        </w:tc>
        <w:tc>
          <w:tcPr>
            <w:tcW w:w="3240" w:type="dxa"/>
            <w:tcBorders>
              <w:bottom w:val="single" w:sz="12" w:space="0" w:color="auto"/>
            </w:tcBorders>
          </w:tcPr>
          <w:p w14:paraId="4B267223" w14:textId="77777777" w:rsidR="008F3449" w:rsidRPr="00272C6C" w:rsidRDefault="00744AEF" w:rsidP="00744AEF">
            <w:pPr>
              <w:pStyle w:val="TableEntry"/>
              <w:rPr>
                <w:lang w:val="it-IT"/>
              </w:rPr>
            </w:pPr>
            <w:ins w:id="238" w:author="Keith W. Boone" w:date="2015-03-04T11:21:00Z">
              <w:r>
                <w:rPr>
                  <w:lang w:val="it-IT"/>
                </w:rPr>
                <w:t xml:space="preserve">Communicate </w:t>
              </w:r>
            </w:ins>
            <w:del w:id="239" w:author="Brian" w:date="2015-03-11T14:06:00Z">
              <w:r w:rsidR="008F3449" w:rsidDel="00BE3C9C">
                <w:rPr>
                  <w:lang w:val="it-IT"/>
                </w:rPr>
                <w:delText>PHCA</w:delText>
              </w:r>
            </w:del>
            <w:ins w:id="240" w:author="Brian" w:date="2015-03-11T14:06:00Z">
              <w:r w:rsidR="00BE3C9C">
                <w:rPr>
                  <w:lang w:val="it-IT"/>
                </w:rPr>
                <w:t>PCHA</w:t>
              </w:r>
            </w:ins>
            <w:r w:rsidR="008F3449" w:rsidRPr="00272C6C">
              <w:rPr>
                <w:lang w:val="it-IT"/>
              </w:rPr>
              <w:t xml:space="preserve"> Data </w:t>
            </w:r>
            <w:del w:id="241"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bottom w:val="single" w:sz="12" w:space="0" w:color="auto"/>
            </w:tcBorders>
          </w:tcPr>
          <w:p w14:paraId="1CF573A5" w14:textId="77777777" w:rsidR="008F3449" w:rsidRPr="003651D9" w:rsidRDefault="008F3449" w:rsidP="005B3030">
            <w:pPr>
              <w:pStyle w:val="TableEntry"/>
            </w:pPr>
            <w:r>
              <w:t>R</w:t>
            </w:r>
          </w:p>
        </w:tc>
        <w:tc>
          <w:tcPr>
            <w:tcW w:w="2529" w:type="dxa"/>
            <w:tcBorders>
              <w:bottom w:val="single" w:sz="12" w:space="0" w:color="auto"/>
            </w:tcBorders>
          </w:tcPr>
          <w:p w14:paraId="0F624CFF" w14:textId="77777777" w:rsidR="008F3449" w:rsidRPr="003651D9" w:rsidRDefault="008F3449" w:rsidP="005B3030">
            <w:pPr>
              <w:pStyle w:val="TableEntry"/>
            </w:pPr>
            <w:del w:id="242" w:author="Keith W. Boone" w:date="2015-03-04T10:48:00Z">
              <w:r w:rsidRPr="003651D9" w:rsidDel="00A412D1">
                <w:delText xml:space="preserve">&lt;Domain Acronym&gt; </w:delText>
              </w:r>
            </w:del>
            <w:ins w:id="243" w:author="Keith W. Boone" w:date="2015-03-04T10:48:00Z">
              <w:r w:rsidR="00A412D1">
                <w:t xml:space="preserve">PCC </w:t>
              </w:r>
            </w:ins>
            <w:r w:rsidRPr="003651D9">
              <w:t>TF-2: 3.Y1</w:t>
            </w:r>
          </w:p>
        </w:tc>
      </w:tr>
      <w:tr w:rsidR="008F3449" w:rsidRPr="003651D9" w14:paraId="292E4982" w14:textId="77777777" w:rsidTr="005B3030">
        <w:trPr>
          <w:cantSplit/>
          <w:trHeight w:val="998"/>
          <w:jc w:val="center"/>
        </w:trPr>
        <w:tc>
          <w:tcPr>
            <w:tcW w:w="1269" w:type="dxa"/>
            <w:tcBorders>
              <w:top w:val="single" w:sz="12" w:space="0" w:color="auto"/>
              <w:left w:val="single" w:sz="12" w:space="0" w:color="auto"/>
              <w:bottom w:val="single" w:sz="4" w:space="0" w:color="auto"/>
            </w:tcBorders>
            <w:shd w:val="clear" w:color="auto" w:fill="auto"/>
          </w:tcPr>
          <w:p w14:paraId="67AF6005" w14:textId="77777777" w:rsidR="008F3449" w:rsidRPr="003651D9" w:rsidRDefault="00452A51" w:rsidP="005B3030">
            <w:pPr>
              <w:pStyle w:val="TableEntry"/>
            </w:pPr>
            <w:r>
              <w:t>Sensor Data</w:t>
            </w:r>
            <w:r w:rsidR="008F3449">
              <w:t xml:space="preserve"> Consumer</w:t>
            </w:r>
          </w:p>
        </w:tc>
        <w:tc>
          <w:tcPr>
            <w:tcW w:w="3240" w:type="dxa"/>
            <w:tcBorders>
              <w:top w:val="single" w:sz="12" w:space="0" w:color="auto"/>
            </w:tcBorders>
          </w:tcPr>
          <w:p w14:paraId="4E039C32" w14:textId="77777777" w:rsidR="008F3449" w:rsidRPr="00272C6C" w:rsidRDefault="00744AEF" w:rsidP="00744AEF">
            <w:pPr>
              <w:pStyle w:val="TableEntry"/>
              <w:rPr>
                <w:lang w:val="it-IT"/>
              </w:rPr>
            </w:pPr>
            <w:ins w:id="244" w:author="Keith W. Boone" w:date="2015-03-04T11:21:00Z">
              <w:r>
                <w:rPr>
                  <w:lang w:val="it-IT"/>
                </w:rPr>
                <w:t xml:space="preserve">Communicate </w:t>
              </w:r>
            </w:ins>
            <w:del w:id="245" w:author="Brian" w:date="2015-03-11T14:06:00Z">
              <w:r w:rsidR="008F3449" w:rsidDel="00BE3C9C">
                <w:rPr>
                  <w:lang w:val="it-IT"/>
                </w:rPr>
                <w:delText>PHCA</w:delText>
              </w:r>
            </w:del>
            <w:ins w:id="246" w:author="Brian" w:date="2015-03-11T14:06:00Z">
              <w:r w:rsidR="00BE3C9C">
                <w:rPr>
                  <w:lang w:val="it-IT"/>
                </w:rPr>
                <w:t>PCHA</w:t>
              </w:r>
            </w:ins>
            <w:r w:rsidR="008F3449" w:rsidRPr="00272C6C">
              <w:rPr>
                <w:lang w:val="it-IT"/>
              </w:rPr>
              <w:t xml:space="preserve"> Data </w:t>
            </w:r>
            <w:del w:id="247"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top w:val="single" w:sz="12" w:space="0" w:color="auto"/>
            </w:tcBorders>
          </w:tcPr>
          <w:p w14:paraId="7B8C1815" w14:textId="77777777" w:rsidR="008F3449" w:rsidRPr="003651D9" w:rsidRDefault="008F3449" w:rsidP="005B3030">
            <w:pPr>
              <w:pStyle w:val="TableEntry"/>
            </w:pPr>
            <w:r w:rsidRPr="003651D9">
              <w:t>R</w:t>
            </w:r>
          </w:p>
        </w:tc>
        <w:tc>
          <w:tcPr>
            <w:tcW w:w="2529" w:type="dxa"/>
            <w:tcBorders>
              <w:top w:val="single" w:sz="12" w:space="0" w:color="auto"/>
              <w:bottom w:val="single" w:sz="4" w:space="0" w:color="auto"/>
              <w:right w:val="single" w:sz="12" w:space="0" w:color="auto"/>
            </w:tcBorders>
          </w:tcPr>
          <w:p w14:paraId="4884C960" w14:textId="77777777" w:rsidR="008F3449" w:rsidRPr="003651D9" w:rsidRDefault="008F3449" w:rsidP="005B3030">
            <w:pPr>
              <w:pStyle w:val="TableEntry"/>
            </w:pPr>
            <w:del w:id="248" w:author="Keith W. Boone" w:date="2015-03-04T10:48:00Z">
              <w:r w:rsidRPr="003651D9" w:rsidDel="00A412D1">
                <w:delText xml:space="preserve">&lt;Domain Acronym&gt; </w:delText>
              </w:r>
            </w:del>
            <w:ins w:id="249" w:author="Keith W. Boone" w:date="2015-03-04T10:48:00Z">
              <w:r w:rsidR="00A412D1">
                <w:t xml:space="preserve">PCC </w:t>
              </w:r>
            </w:ins>
            <w:r w:rsidRPr="003651D9">
              <w:t>TF-2: 3.Y1</w:t>
            </w:r>
          </w:p>
        </w:tc>
      </w:tr>
      <w:tr w:rsidR="008F3449" w:rsidRPr="003651D9" w14:paraId="6EA4C795" w14:textId="77777777" w:rsidTr="005B3030">
        <w:trPr>
          <w:cantSplit/>
          <w:trHeight w:val="953"/>
          <w:jc w:val="center"/>
        </w:trPr>
        <w:tc>
          <w:tcPr>
            <w:tcW w:w="1269" w:type="dxa"/>
            <w:tcBorders>
              <w:left w:val="single" w:sz="12" w:space="0" w:color="auto"/>
              <w:bottom w:val="single" w:sz="12" w:space="0" w:color="auto"/>
            </w:tcBorders>
            <w:shd w:val="clear" w:color="auto" w:fill="auto"/>
          </w:tcPr>
          <w:p w14:paraId="6FC6CDB3" w14:textId="77777777" w:rsidR="008F3449" w:rsidRPr="00972A7E" w:rsidRDefault="008F3449" w:rsidP="005B3030">
            <w:pPr>
              <w:pStyle w:val="TableEntry"/>
              <w:rPr>
                <w:lang w:val="fr-FR"/>
              </w:rPr>
            </w:pPr>
            <w:del w:id="250" w:author="Brian" w:date="2015-03-11T09:32:00Z">
              <w:r w:rsidDel="00CB45F8">
                <w:rPr>
                  <w:lang w:val="fr-FR"/>
                </w:rPr>
                <w:delText>Clinical Data Source</w:delText>
              </w:r>
            </w:del>
            <w:ins w:id="251" w:author="Brian" w:date="2015-03-11T09:32:00Z">
              <w:r w:rsidR="00CB45F8">
                <w:rPr>
                  <w:lang w:val="fr-FR"/>
                </w:rPr>
                <w:t>Device Observation Reporter</w:t>
              </w:r>
            </w:ins>
          </w:p>
        </w:tc>
        <w:tc>
          <w:tcPr>
            <w:tcW w:w="3240" w:type="dxa"/>
          </w:tcPr>
          <w:p w14:paraId="38CE4530"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2" w:author="Keith W. Boone" w:date="2015-03-04T11:21:00Z">
              <w:r w:rsidDel="00744AEF">
                <w:rPr>
                  <w:bCs/>
                  <w:lang w:val="fr-FR"/>
                </w:rPr>
                <w:delText>transaction</w:delText>
              </w:r>
            </w:del>
          </w:p>
        </w:tc>
        <w:tc>
          <w:tcPr>
            <w:tcW w:w="1440" w:type="dxa"/>
          </w:tcPr>
          <w:p w14:paraId="5C411156" w14:textId="77777777" w:rsidR="008F3449" w:rsidRPr="003651D9" w:rsidRDefault="008F3449" w:rsidP="005B3030">
            <w:pPr>
              <w:pStyle w:val="TableEntry"/>
            </w:pPr>
            <w:r>
              <w:t>R</w:t>
            </w:r>
          </w:p>
        </w:tc>
        <w:tc>
          <w:tcPr>
            <w:tcW w:w="2529" w:type="dxa"/>
            <w:tcBorders>
              <w:top w:val="single" w:sz="4" w:space="0" w:color="auto"/>
              <w:bottom w:val="single" w:sz="12" w:space="0" w:color="auto"/>
              <w:right w:val="single" w:sz="12" w:space="0" w:color="auto"/>
            </w:tcBorders>
          </w:tcPr>
          <w:p w14:paraId="4742F459" w14:textId="77777777" w:rsidR="008F3449" w:rsidRPr="003651D9" w:rsidRDefault="008F3449" w:rsidP="005B3030">
            <w:pPr>
              <w:pStyle w:val="TableEntry"/>
            </w:pPr>
            <w:del w:id="253" w:author="Keith W. Boone" w:date="2015-03-04T10:48:00Z">
              <w:r w:rsidRPr="003651D9" w:rsidDel="00A412D1">
                <w:delText xml:space="preserve">&lt;Domain Acronym&gt; </w:delText>
              </w:r>
            </w:del>
            <w:ins w:id="254" w:author="Keith W. Boone" w:date="2015-03-04T10:48:00Z">
              <w:r w:rsidR="00A412D1">
                <w:t xml:space="preserve">PCC </w:t>
              </w:r>
            </w:ins>
            <w:r w:rsidRPr="003651D9">
              <w:t>TF-2: 3.Y2</w:t>
            </w:r>
          </w:p>
        </w:tc>
      </w:tr>
      <w:tr w:rsidR="008F3449" w:rsidRPr="003651D9" w14:paraId="3D2969DD" w14:textId="77777777" w:rsidTr="005B3030">
        <w:trPr>
          <w:cantSplit/>
          <w:trHeight w:val="870"/>
          <w:jc w:val="center"/>
        </w:trPr>
        <w:tc>
          <w:tcPr>
            <w:tcW w:w="1269" w:type="dxa"/>
            <w:tcBorders>
              <w:top w:val="single" w:sz="12" w:space="0" w:color="auto"/>
              <w:left w:val="single" w:sz="12" w:space="0" w:color="auto"/>
            </w:tcBorders>
          </w:tcPr>
          <w:p w14:paraId="42898362" w14:textId="77777777" w:rsidR="008F3449" w:rsidRPr="003651D9" w:rsidRDefault="008F3449" w:rsidP="005B3030">
            <w:pPr>
              <w:pStyle w:val="TableEntry"/>
            </w:pPr>
            <w:del w:id="255" w:author="Brian" w:date="2015-03-11T09:32:00Z">
              <w:r w:rsidDel="00CB45F8">
                <w:delText xml:space="preserve">Clinical Data </w:delText>
              </w:r>
            </w:del>
            <w:ins w:id="256" w:author="Brian" w:date="2015-03-11T09:32:00Z">
              <w:r w:rsidR="00CB45F8">
                <w:t xml:space="preserve">Device Observation </w:t>
              </w:r>
            </w:ins>
            <w:r>
              <w:t>Consumer</w:t>
            </w:r>
          </w:p>
        </w:tc>
        <w:tc>
          <w:tcPr>
            <w:tcW w:w="3240" w:type="dxa"/>
            <w:tcBorders>
              <w:top w:val="single" w:sz="12" w:space="0" w:color="auto"/>
            </w:tcBorders>
          </w:tcPr>
          <w:p w14:paraId="308221F1"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7" w:author="Keith W. Boone" w:date="2015-03-04T11:21:00Z">
              <w:r w:rsidDel="00744AEF">
                <w:rPr>
                  <w:bCs/>
                  <w:lang w:val="fr-FR"/>
                </w:rPr>
                <w:delText>transaction</w:delText>
              </w:r>
            </w:del>
          </w:p>
        </w:tc>
        <w:tc>
          <w:tcPr>
            <w:tcW w:w="1440" w:type="dxa"/>
            <w:tcBorders>
              <w:top w:val="single" w:sz="12" w:space="0" w:color="auto"/>
            </w:tcBorders>
          </w:tcPr>
          <w:p w14:paraId="0B5CDE24" w14:textId="77777777" w:rsidR="008F3449" w:rsidRPr="003651D9" w:rsidRDefault="008F3449" w:rsidP="005B3030">
            <w:pPr>
              <w:pStyle w:val="TableEntry"/>
            </w:pPr>
            <w:r>
              <w:t>R</w:t>
            </w:r>
          </w:p>
        </w:tc>
        <w:tc>
          <w:tcPr>
            <w:tcW w:w="2529" w:type="dxa"/>
            <w:tcBorders>
              <w:top w:val="single" w:sz="12" w:space="0" w:color="auto"/>
              <w:right w:val="single" w:sz="12" w:space="0" w:color="auto"/>
            </w:tcBorders>
          </w:tcPr>
          <w:p w14:paraId="04C2B86A" w14:textId="77777777" w:rsidR="008F3449" w:rsidRPr="003651D9" w:rsidRDefault="008F3449" w:rsidP="005B3030">
            <w:pPr>
              <w:pStyle w:val="TableEntry"/>
            </w:pPr>
            <w:del w:id="258" w:author="Keith W. Boone" w:date="2015-03-04T10:48:00Z">
              <w:r w:rsidRPr="003651D9" w:rsidDel="00A412D1">
                <w:delText xml:space="preserve">&lt;Domain Acronym&gt; </w:delText>
              </w:r>
            </w:del>
            <w:ins w:id="259" w:author="Keith W. Boone" w:date="2015-03-04T10:48:00Z">
              <w:r w:rsidR="00A412D1">
                <w:t xml:space="preserve">PCC </w:t>
              </w:r>
            </w:ins>
            <w:r w:rsidRPr="003651D9">
              <w:t>TF-2: 3.Y2</w:t>
            </w:r>
          </w:p>
        </w:tc>
      </w:tr>
      <w:tr w:rsidR="008F3449" w:rsidRPr="003651D9" w14:paraId="574ADDC4" w14:textId="77777777" w:rsidTr="005B3030">
        <w:trPr>
          <w:cantSplit/>
          <w:trHeight w:val="800"/>
          <w:jc w:val="center"/>
        </w:trPr>
        <w:tc>
          <w:tcPr>
            <w:tcW w:w="1269" w:type="dxa"/>
            <w:tcBorders>
              <w:left w:val="single" w:sz="12" w:space="0" w:color="auto"/>
              <w:bottom w:val="single" w:sz="12" w:space="0" w:color="auto"/>
            </w:tcBorders>
          </w:tcPr>
          <w:p w14:paraId="78CF1554" w14:textId="77777777" w:rsidR="008F3449" w:rsidRPr="003651D9" w:rsidRDefault="008F3449" w:rsidP="005B3030">
            <w:pPr>
              <w:pStyle w:val="TableEntry"/>
            </w:pPr>
            <w:r>
              <w:t>Content Creator</w:t>
            </w:r>
          </w:p>
        </w:tc>
        <w:tc>
          <w:tcPr>
            <w:tcW w:w="3240" w:type="dxa"/>
            <w:tcBorders>
              <w:bottom w:val="single" w:sz="12" w:space="0" w:color="auto"/>
            </w:tcBorders>
          </w:tcPr>
          <w:p w14:paraId="3B7233BF" w14:textId="77777777" w:rsidR="008F3449" w:rsidRPr="00FB17B8" w:rsidRDefault="008F3449" w:rsidP="005B3030">
            <w:pPr>
              <w:pStyle w:val="TableEntry"/>
              <w:rPr>
                <w:bCs/>
                <w:lang w:val="fr-FR"/>
              </w:rPr>
            </w:pPr>
            <w:r>
              <w:rPr>
                <w:bCs/>
                <w:lang w:val="fr-FR"/>
              </w:rPr>
              <w:t>PCC-1 Document Sharing</w:t>
            </w:r>
          </w:p>
        </w:tc>
        <w:tc>
          <w:tcPr>
            <w:tcW w:w="1440" w:type="dxa"/>
            <w:tcBorders>
              <w:bottom w:val="single" w:sz="12" w:space="0" w:color="auto"/>
            </w:tcBorders>
          </w:tcPr>
          <w:p w14:paraId="27380686" w14:textId="77777777" w:rsidR="008F3449" w:rsidRPr="003651D9" w:rsidRDefault="008F3449" w:rsidP="005B3030">
            <w:pPr>
              <w:pStyle w:val="TableEntry"/>
            </w:pPr>
            <w:r>
              <w:t>R</w:t>
            </w:r>
          </w:p>
          <w:p w14:paraId="2B5EF7E1" w14:textId="77777777" w:rsidR="008F3449" w:rsidRPr="003651D9" w:rsidRDefault="008F3449" w:rsidP="005B3030">
            <w:pPr>
              <w:pStyle w:val="TableEntry"/>
            </w:pPr>
          </w:p>
        </w:tc>
        <w:tc>
          <w:tcPr>
            <w:tcW w:w="2529" w:type="dxa"/>
            <w:tcBorders>
              <w:bottom w:val="single" w:sz="12" w:space="0" w:color="auto"/>
              <w:right w:val="single" w:sz="12" w:space="0" w:color="auto"/>
            </w:tcBorders>
          </w:tcPr>
          <w:p w14:paraId="75584B3A" w14:textId="77777777" w:rsidR="008F3449" w:rsidRPr="003651D9" w:rsidRDefault="008F3449" w:rsidP="005B3030">
            <w:pPr>
              <w:pStyle w:val="TableEntry"/>
            </w:pPr>
            <w:del w:id="260" w:author="Keith W. Boone" w:date="2015-03-04T10:48:00Z">
              <w:r w:rsidRPr="003651D9" w:rsidDel="00A412D1">
                <w:delText xml:space="preserve">&lt;Domain Acronym&gt; </w:delText>
              </w:r>
            </w:del>
            <w:ins w:id="261" w:author="Keith W. Boone" w:date="2015-03-04T10:48:00Z">
              <w:r w:rsidR="00A412D1">
                <w:t xml:space="preserve">PCC </w:t>
              </w:r>
            </w:ins>
            <w:r w:rsidRPr="003651D9">
              <w:t>TF-2: 3.Y2</w:t>
            </w:r>
          </w:p>
        </w:tc>
      </w:tr>
      <w:tr w:rsidR="008F3449" w:rsidRPr="003651D9" w14:paraId="6595033A" w14:textId="77777777" w:rsidTr="005B3030">
        <w:trPr>
          <w:cantSplit/>
          <w:trHeight w:val="897"/>
          <w:jc w:val="center"/>
        </w:trPr>
        <w:tc>
          <w:tcPr>
            <w:tcW w:w="1269" w:type="dxa"/>
            <w:tcBorders>
              <w:top w:val="single" w:sz="12" w:space="0" w:color="auto"/>
            </w:tcBorders>
          </w:tcPr>
          <w:p w14:paraId="6E2A7F0B" w14:textId="77777777" w:rsidR="008F3449" w:rsidRPr="009B5331" w:rsidRDefault="008F3449" w:rsidP="005B3030">
            <w:pPr>
              <w:pStyle w:val="TableEntry"/>
            </w:pPr>
            <w:r>
              <w:t>Content Consumer</w:t>
            </w:r>
          </w:p>
        </w:tc>
        <w:tc>
          <w:tcPr>
            <w:tcW w:w="3240" w:type="dxa"/>
            <w:tcBorders>
              <w:top w:val="single" w:sz="12" w:space="0" w:color="auto"/>
            </w:tcBorders>
          </w:tcPr>
          <w:p w14:paraId="6F58B6D7" w14:textId="77777777" w:rsidR="008F3449" w:rsidRPr="00272C6C" w:rsidRDefault="008F3449" w:rsidP="005B3030">
            <w:pPr>
              <w:pStyle w:val="TableEntry"/>
              <w:rPr>
                <w:lang w:val="it-IT"/>
              </w:rPr>
            </w:pPr>
            <w:r>
              <w:rPr>
                <w:bCs/>
                <w:lang w:val="fr-FR"/>
              </w:rPr>
              <w:t>PCC-1 Document Sharing</w:t>
            </w:r>
            <w:r w:rsidRPr="00272C6C">
              <w:rPr>
                <w:lang w:val="it-IT"/>
              </w:rPr>
              <w:t xml:space="preserve"> </w:t>
            </w:r>
          </w:p>
        </w:tc>
        <w:tc>
          <w:tcPr>
            <w:tcW w:w="1440" w:type="dxa"/>
            <w:tcBorders>
              <w:top w:val="single" w:sz="12" w:space="0" w:color="auto"/>
            </w:tcBorders>
          </w:tcPr>
          <w:p w14:paraId="396B3B09" w14:textId="77777777" w:rsidR="008F3449" w:rsidRPr="003651D9" w:rsidRDefault="008F3449" w:rsidP="005B3030">
            <w:pPr>
              <w:pStyle w:val="TableEntry"/>
            </w:pPr>
            <w:r>
              <w:t>R</w:t>
            </w:r>
          </w:p>
          <w:p w14:paraId="61C49585" w14:textId="77777777" w:rsidR="008F3449" w:rsidRPr="003651D9" w:rsidRDefault="008F3449" w:rsidP="005B3030">
            <w:pPr>
              <w:pStyle w:val="TableEntry"/>
            </w:pPr>
          </w:p>
        </w:tc>
        <w:tc>
          <w:tcPr>
            <w:tcW w:w="2529" w:type="dxa"/>
            <w:tcBorders>
              <w:top w:val="single" w:sz="12" w:space="0" w:color="auto"/>
            </w:tcBorders>
          </w:tcPr>
          <w:p w14:paraId="4DA8F392" w14:textId="77777777" w:rsidR="008F3449" w:rsidRPr="003651D9" w:rsidRDefault="008F3449" w:rsidP="005B3030">
            <w:pPr>
              <w:pStyle w:val="TableEntry"/>
            </w:pPr>
            <w:del w:id="262" w:author="Keith W. Boone" w:date="2015-03-04T10:48:00Z">
              <w:r w:rsidRPr="003651D9" w:rsidDel="00A412D1">
                <w:delText xml:space="preserve">&lt;Domain Acronym&gt; </w:delText>
              </w:r>
            </w:del>
            <w:ins w:id="263" w:author="Keith W. Boone" w:date="2015-03-04T10:48:00Z">
              <w:r w:rsidR="00A412D1">
                <w:t xml:space="preserve">PCC </w:t>
              </w:r>
            </w:ins>
            <w:r w:rsidRPr="003651D9">
              <w:t>TF-2: 3.Y2</w:t>
            </w:r>
          </w:p>
        </w:tc>
      </w:tr>
      <w:bookmarkEnd w:id="207"/>
      <w:bookmarkEnd w:id="208"/>
      <w:bookmarkEnd w:id="209"/>
      <w:bookmarkEnd w:id="210"/>
      <w:bookmarkEnd w:id="211"/>
      <w:bookmarkEnd w:id="212"/>
      <w:bookmarkEnd w:id="213"/>
      <w:bookmarkEnd w:id="214"/>
    </w:tbl>
    <w:p w14:paraId="20A9A416" w14:textId="77777777" w:rsidR="000D2487" w:rsidRDefault="000D2487" w:rsidP="005360E4">
      <w:pPr>
        <w:pStyle w:val="BodyText"/>
        <w:rPr>
          <w:highlight w:val="yellow"/>
        </w:rPr>
      </w:pPr>
    </w:p>
    <w:p w14:paraId="27089591" w14:textId="77777777" w:rsidR="003921A0" w:rsidRPr="003651D9" w:rsidDel="006277FA" w:rsidRDefault="003921A0" w:rsidP="00597DB2">
      <w:pPr>
        <w:pStyle w:val="AuthorInstructions"/>
        <w:rPr>
          <w:del w:id="264" w:author="Keith W. Boone" w:date="2015-03-04T10:21:00Z"/>
        </w:rPr>
      </w:pPr>
      <w:del w:id="265" w:author="Keith W. Boone" w:date="2015-03-04T10:21:00Z">
        <w:r w:rsidRPr="003651D9" w:rsidDel="006277FA">
          <w:delText xml:space="preserve">&lt;Content Module </w:delText>
        </w:r>
        <w:r w:rsidR="00F66C25" w:rsidRPr="003651D9" w:rsidDel="006277FA">
          <w:delText>Instructions</w:delText>
        </w:r>
        <w:r w:rsidRPr="003651D9" w:rsidDel="006277FA">
          <w:delText>:&gt;</w:delText>
        </w:r>
      </w:del>
    </w:p>
    <w:p w14:paraId="0F5EB0A6" w14:textId="77777777" w:rsidR="00FA427F" w:rsidRPr="003651D9" w:rsidDel="006277FA" w:rsidRDefault="000D2487" w:rsidP="00597DB2">
      <w:pPr>
        <w:pStyle w:val="AuthorInstructions"/>
        <w:rPr>
          <w:del w:id="266" w:author="Keith W. Boone" w:date="2015-03-04T10:21:00Z"/>
        </w:rPr>
      </w:pPr>
      <w:del w:id="267" w:author="Keith W. Boone" w:date="2015-03-04T10:21:00Z">
        <w:r w:rsidRPr="003651D9" w:rsidDel="006277FA">
          <w:delText>&lt;</w:delText>
        </w:r>
        <w:r w:rsidR="00F66C25" w:rsidRPr="003651D9" w:rsidDel="006277FA">
          <w:delText>If this profile does not define Content Modules, delete the following diagram, text, and table.</w:delText>
        </w:r>
      </w:del>
    </w:p>
    <w:p w14:paraId="3EAB8308" w14:textId="77777777" w:rsidR="000D2487" w:rsidRPr="003651D9" w:rsidDel="006277FA" w:rsidRDefault="00207816" w:rsidP="00597DB2">
      <w:pPr>
        <w:pStyle w:val="AuthorInstructions"/>
        <w:rPr>
          <w:del w:id="268" w:author="Keith W. Boone" w:date="2015-03-04T10:21:00Z"/>
        </w:rPr>
      </w:pPr>
      <w:del w:id="269" w:author="Keith W. Boone" w:date="2015-03-04T10:21:00Z">
        <w:r w:rsidRPr="003651D9" w:rsidDel="006277FA">
          <w:delText>The recommended</w:delText>
        </w:r>
        <w:r w:rsidR="00FA427F" w:rsidRPr="003651D9" w:rsidDel="006277FA">
          <w:delText xml:space="preserve"> Content Creator/Content Consumer diagram is given below</w:delText>
        </w:r>
        <w:r w:rsidR="00887E40" w:rsidRPr="003651D9" w:rsidDel="006277FA">
          <w:delText xml:space="preserve">. </w:delText>
        </w:r>
        <w:r w:rsidR="00FA427F" w:rsidRPr="003651D9" w:rsidDel="006277FA">
          <w:delText xml:space="preserve">If this is not applicable to this profile, it is up to the </w:delText>
        </w:r>
        <w:r w:rsidR="009D125C" w:rsidRPr="003651D9" w:rsidDel="006277FA">
          <w:delText>author</w:delText>
        </w:r>
        <w:r w:rsidR="00FA427F" w:rsidRPr="003651D9" w:rsidDel="006277FA">
          <w:delText>’s discretion to modify/replace</w:delText>
        </w:r>
        <w:r w:rsidR="00887E40" w:rsidRPr="003651D9" w:rsidDel="006277FA">
          <w:delText>.</w:delText>
        </w:r>
        <w:r w:rsidR="00907134" w:rsidRPr="003651D9" w:rsidDel="006277FA">
          <w:delText xml:space="preserve"> Authors are encouraged to maintain the neutrality of the content modules and incorporate transport by specifying grouping of the actors in the content module with actors from transport transactions</w:delText>
        </w:r>
        <w:r w:rsidRPr="003651D9" w:rsidDel="006277FA">
          <w:delText>.</w:delText>
        </w:r>
        <w:r w:rsidR="000D2487" w:rsidRPr="003651D9" w:rsidDel="006277FA">
          <w:delText>&gt;</w:delText>
        </w:r>
      </w:del>
    </w:p>
    <w:p w14:paraId="54CEA29F" w14:textId="77777777" w:rsidR="0068355D" w:rsidRPr="003651D9" w:rsidDel="006277FA" w:rsidRDefault="00DE7269" w:rsidP="00DE7269">
      <w:pPr>
        <w:pStyle w:val="BodyText"/>
        <w:rPr>
          <w:del w:id="270" w:author="Keith W. Boone" w:date="2015-03-04T10:21:00Z"/>
        </w:rPr>
      </w:pPr>
      <w:commentRangeStart w:id="271"/>
      <w:del w:id="272" w:author="Keith W. Boone" w:date="2015-03-04T10:21:00Z">
        <w:r w:rsidRPr="003651D9" w:rsidDel="006277FA">
          <w:lastRenderedPageBreak/>
          <w:delText>Figure X.1-</w:delText>
        </w:r>
        <w:r w:rsidR="008F3449" w:rsidDel="006277FA">
          <w:delText>2</w:delText>
        </w:r>
        <w:r w:rsidRPr="003651D9" w:rsidDel="006277FA">
          <w:delText xml:space="preserve"> shows the </w:delText>
        </w:r>
        <w:r w:rsidR="006E1DC7" w:rsidDel="006277FA">
          <w:delText xml:space="preserve">content </w:delText>
        </w:r>
        <w:r w:rsidRPr="003651D9" w:rsidDel="006277FA">
          <w:delText xml:space="preserve">actors directly involved in the </w:delText>
        </w:r>
        <w:r w:rsidR="008F3449" w:rsidDel="006277FA">
          <w:delText xml:space="preserve">RPM </w:delText>
        </w:r>
        <w:r w:rsidRPr="003651D9" w:rsidDel="006277FA">
          <w:delText>Profile</w:delText>
        </w:r>
        <w:r w:rsidR="00907134" w:rsidRPr="003651D9" w:rsidDel="006277FA">
          <w:delText xml:space="preserve"> and the </w:delText>
        </w:r>
        <w:r w:rsidR="002D5B69" w:rsidRPr="003651D9" w:rsidDel="006277FA">
          <w:delText>direction that the content is exchanged</w:delText>
        </w:r>
        <w:r w:rsidR="00887E40" w:rsidRPr="003651D9" w:rsidDel="006277FA">
          <w:delText xml:space="preserve">. </w:delText>
        </w:r>
      </w:del>
    </w:p>
    <w:p w14:paraId="16418A00" w14:textId="77777777" w:rsidR="00DE7269" w:rsidRPr="003651D9" w:rsidDel="006277FA" w:rsidRDefault="00DE7269" w:rsidP="00DE7269">
      <w:pPr>
        <w:pStyle w:val="BodyText"/>
        <w:rPr>
          <w:del w:id="273" w:author="Keith W. Boone" w:date="2015-03-04T10:21:00Z"/>
        </w:rPr>
      </w:pPr>
      <w:del w:id="274" w:author="Keith W. Boone" w:date="2015-03-04T10:21:00Z">
        <w:r w:rsidRPr="003651D9" w:rsidDel="006277FA">
          <w:delText>A product implementation using this profile must group actors from this profile with actors from a workflow or transport profile to be functional</w:delText>
        </w:r>
        <w:r w:rsidR="00887E40" w:rsidRPr="003651D9" w:rsidDel="006277FA">
          <w:delText xml:space="preserve">. </w:delText>
        </w:r>
        <w:r w:rsidRPr="003651D9" w:rsidDel="006277FA">
          <w:delText>The</w:delText>
        </w:r>
        <w:r w:rsidR="00AF472E" w:rsidRPr="003651D9" w:rsidDel="006277FA">
          <w:delText xml:space="preserve"> grouping</w:delText>
        </w:r>
        <w:r w:rsidRPr="003651D9" w:rsidDel="006277FA">
          <w:delText xml:space="preserve"> of the content module described in this profile to specific actors is described in more detail in the “</w:delText>
        </w:r>
        <w:r w:rsidR="00F8495F" w:rsidRPr="003651D9" w:rsidDel="006277FA">
          <w:delText>Required A</w:delText>
        </w:r>
        <w:r w:rsidRPr="003651D9" w:rsidDel="006277FA">
          <w:delText>ctor Groupings” section below.</w:delText>
        </w:r>
      </w:del>
    </w:p>
    <w:p w14:paraId="6B57EC7A" w14:textId="77777777" w:rsidR="00DE7269" w:rsidRPr="003651D9" w:rsidDel="006277FA" w:rsidRDefault="00DE7269" w:rsidP="000D2487">
      <w:pPr>
        <w:pStyle w:val="BodyText"/>
        <w:rPr>
          <w:del w:id="275" w:author="Keith W. Boone" w:date="2015-03-04T10:21:00Z"/>
          <w:iCs/>
        </w:rPr>
      </w:pPr>
    </w:p>
    <w:p w14:paraId="2717F34A" w14:textId="4E06B792" w:rsidR="00DE7269" w:rsidRPr="003651D9" w:rsidDel="006277FA" w:rsidRDefault="00E86C31" w:rsidP="000D2487">
      <w:pPr>
        <w:pStyle w:val="BodyText"/>
        <w:rPr>
          <w:del w:id="276" w:author="Keith W. Boone" w:date="2015-03-04T10:21:00Z"/>
          <w:i/>
          <w:iCs/>
        </w:rPr>
      </w:pPr>
      <w:del w:id="277" w:author="Keith W. Boone" w:date="2015-03-04T10:21:00Z">
        <w:r w:rsidRPr="003651D9" w:rsidDel="006277FA">
          <w:rPr>
            <w:noProof/>
          </w:rPr>
          <w:drawing>
            <wp:anchor distT="0" distB="0" distL="114300" distR="114300" simplePos="0" relativeHeight="251638272" behindDoc="0" locked="0" layoutInCell="1" allowOverlap="0" wp14:anchorId="72143252" wp14:editId="1AA88518">
              <wp:simplePos x="0" y="0"/>
              <wp:positionH relativeFrom="column">
                <wp:posOffset>1323975</wp:posOffset>
              </wp:positionH>
              <wp:positionV relativeFrom="paragraph">
                <wp:posOffset>73025</wp:posOffset>
              </wp:positionV>
              <wp:extent cx="3467100" cy="904875"/>
              <wp:effectExtent l="0" t="0" r="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CDD382C" w14:textId="77777777" w:rsidR="00DE7269" w:rsidRPr="003651D9" w:rsidDel="006277FA" w:rsidRDefault="00DE7269" w:rsidP="003921A0">
      <w:pPr>
        <w:pStyle w:val="BodyText"/>
        <w:rPr>
          <w:del w:id="278" w:author="Keith W. Boone" w:date="2015-03-04T10:21:00Z"/>
        </w:rPr>
      </w:pPr>
    </w:p>
    <w:p w14:paraId="2DC0C51B" w14:textId="77777777" w:rsidR="00DE7269" w:rsidRPr="003651D9" w:rsidDel="006277FA" w:rsidRDefault="00DE7269" w:rsidP="003921A0">
      <w:pPr>
        <w:pStyle w:val="BodyText"/>
        <w:rPr>
          <w:del w:id="279" w:author="Keith W. Boone" w:date="2015-03-04T10:21:00Z"/>
        </w:rPr>
      </w:pPr>
    </w:p>
    <w:p w14:paraId="57565D78" w14:textId="77777777" w:rsidR="00DE7269" w:rsidRPr="003651D9" w:rsidDel="006277FA" w:rsidRDefault="00DE7269" w:rsidP="003921A0">
      <w:pPr>
        <w:pStyle w:val="BodyText"/>
        <w:rPr>
          <w:del w:id="280" w:author="Keith W. Boone" w:date="2015-03-04T10:21:00Z"/>
        </w:rPr>
      </w:pPr>
    </w:p>
    <w:p w14:paraId="274CBB6F" w14:textId="77777777" w:rsidR="00DE7269" w:rsidRPr="003651D9" w:rsidDel="006277FA" w:rsidRDefault="00DE7269" w:rsidP="00DE7269">
      <w:pPr>
        <w:pStyle w:val="FigureTitle"/>
        <w:rPr>
          <w:del w:id="281" w:author="Keith W. Boone" w:date="2015-03-04T10:21:00Z"/>
        </w:rPr>
      </w:pPr>
      <w:del w:id="282" w:author="Keith W. Boone" w:date="2015-03-04T10:21:00Z">
        <w:r w:rsidRPr="003651D9" w:rsidDel="006277FA">
          <w:delText>Figure X.1-</w:delText>
        </w:r>
        <w:r w:rsidR="008F3449" w:rsidDel="006277FA">
          <w:delText>2</w:delText>
        </w:r>
        <w:r w:rsidR="00701B3A" w:rsidRPr="003651D9" w:rsidDel="006277FA">
          <w:delText>:</w:delText>
        </w:r>
        <w:r w:rsidRPr="003651D9" w:rsidDel="006277FA">
          <w:delText xml:space="preserve"> </w:delText>
        </w:r>
        <w:r w:rsidR="008F3449" w:rsidDel="006277FA">
          <w:delText>RPM</w:delText>
        </w:r>
        <w:r w:rsidRPr="003651D9" w:rsidDel="006277FA">
          <w:delText xml:space="preserve"> </w:delText>
        </w:r>
        <w:r w:rsidR="008F3449" w:rsidDel="006277FA">
          <w:delText xml:space="preserve">Content </w:delText>
        </w:r>
        <w:r w:rsidRPr="003651D9" w:rsidDel="006277FA">
          <w:delText>Actor Diagram</w:delText>
        </w:r>
      </w:del>
    </w:p>
    <w:p w14:paraId="45BF47F2" w14:textId="77777777" w:rsidR="00DE7269" w:rsidRPr="003651D9" w:rsidDel="006277FA" w:rsidRDefault="00DE7269" w:rsidP="003921A0">
      <w:pPr>
        <w:pStyle w:val="BodyText"/>
        <w:rPr>
          <w:del w:id="283" w:author="Keith W. Boone" w:date="2015-03-04T10:21:00Z"/>
        </w:rPr>
      </w:pPr>
    </w:p>
    <w:p w14:paraId="5637F8B6" w14:textId="77777777" w:rsidR="000D2487" w:rsidRPr="003651D9" w:rsidDel="006277FA" w:rsidRDefault="000D2487" w:rsidP="000D2487">
      <w:pPr>
        <w:pStyle w:val="BodyText"/>
        <w:rPr>
          <w:del w:id="284" w:author="Keith W. Boone" w:date="2015-03-04T10:21:00Z"/>
        </w:rPr>
      </w:pPr>
      <w:del w:id="285" w:author="Keith W. Boone" w:date="2015-03-04T10:21:00Z">
        <w:r w:rsidRPr="003651D9" w:rsidDel="006277FA">
          <w:delText>Table X.1-</w:delText>
        </w:r>
        <w:r w:rsidR="008F3449" w:rsidDel="006277FA">
          <w:delText>2</w:delText>
        </w:r>
        <w:r w:rsidRPr="003651D9" w:rsidDel="006277FA">
          <w:delText xml:space="preserve"> lists the content module</w:delText>
        </w:r>
        <w:r w:rsidR="00AF472E" w:rsidRPr="003651D9" w:rsidDel="006277FA">
          <w:delText>(s) defined</w:delText>
        </w:r>
        <w:r w:rsidRPr="003651D9" w:rsidDel="006277FA">
          <w:delText xml:space="preserve"> in the </w:delText>
        </w:r>
        <w:r w:rsidR="006E1DC7" w:rsidDel="006277FA">
          <w:delText>RPM</w:delText>
        </w:r>
        <w:r w:rsidRPr="003651D9" w:rsidDel="006277FA">
          <w:delText xml:space="preserve"> Profile. </w:delText>
        </w:r>
        <w:r w:rsidR="00F8495F" w:rsidRPr="003651D9" w:rsidDel="006277FA">
          <w:delText>To claim support</w:delText>
        </w:r>
        <w:r w:rsidR="00AF472E" w:rsidRPr="003651D9" w:rsidDel="006277FA">
          <w:delText xml:space="preserve"> </w:delText>
        </w:r>
        <w:r w:rsidR="00F8495F" w:rsidRPr="003651D9" w:rsidDel="006277FA">
          <w:delText>with th</w:delText>
        </w:r>
        <w:r w:rsidR="00AF472E" w:rsidRPr="003651D9" w:rsidDel="006277FA">
          <w:delText xml:space="preserve">is profile, </w:delText>
        </w:r>
        <w:r w:rsidRPr="003651D9" w:rsidDel="006277FA">
          <w:delText xml:space="preserve">an actor </w:delText>
        </w:r>
        <w:r w:rsidR="00F8495F" w:rsidRPr="003651D9" w:rsidDel="006277FA">
          <w:delText xml:space="preserve">shall support </w:delText>
        </w:r>
        <w:r w:rsidR="00AF472E" w:rsidRPr="003651D9" w:rsidDel="006277FA">
          <w:delText xml:space="preserve">all required content modules (labeled “R”) and may </w:delText>
        </w:r>
        <w:r w:rsidR="00F8495F" w:rsidRPr="003651D9" w:rsidDel="006277FA">
          <w:delText xml:space="preserve">support </w:delText>
        </w:r>
        <w:r w:rsidR="00AF472E" w:rsidRPr="003651D9" w:rsidDel="006277FA">
          <w:delText>optional content module</w:delText>
        </w:r>
        <w:r w:rsidR="00F8495F" w:rsidRPr="003651D9" w:rsidDel="006277FA">
          <w:delText>s</w:delText>
        </w:r>
        <w:r w:rsidRPr="003651D9" w:rsidDel="006277FA">
          <w:delText xml:space="preserve"> (labeled “O”)</w:delText>
        </w:r>
        <w:r w:rsidR="00887E40" w:rsidRPr="003651D9" w:rsidDel="006277FA">
          <w:delText xml:space="preserve">. </w:delText>
        </w:r>
      </w:del>
      <w:commentRangeEnd w:id="271"/>
      <w:r w:rsidR="006277FA">
        <w:rPr>
          <w:rStyle w:val="CommentReference"/>
        </w:rPr>
        <w:commentReference w:id="271"/>
      </w:r>
    </w:p>
    <w:p w14:paraId="3C4D4A3D" w14:textId="77777777" w:rsidR="009C10D5" w:rsidRPr="003651D9" w:rsidDel="006277FA" w:rsidRDefault="009C10D5" w:rsidP="00597DB2">
      <w:pPr>
        <w:pStyle w:val="AuthorInstructions"/>
        <w:rPr>
          <w:del w:id="286" w:author="Keith W. Boone" w:date="2015-03-04T10:21:00Z"/>
        </w:rPr>
      </w:pPr>
      <w:del w:id="287" w:author="Keith W. Boone" w:date="2015-03-04T10:21:00Z">
        <w:r w:rsidRPr="003651D9" w:rsidDel="006277FA">
          <w:delText>&lt;Note that this table number has to change if this profile describes both transactions and content modules (or there will be two tables entitled X.1</w:delText>
        </w:r>
        <w:r w:rsidR="001F6755" w:rsidRPr="003651D9" w:rsidDel="006277FA">
          <w:delText>-1</w:delText>
        </w:r>
        <w:r w:rsidRPr="003651D9" w:rsidDel="006277FA">
          <w:delText>).&gt;</w:delText>
        </w:r>
      </w:del>
    </w:p>
    <w:p w14:paraId="7C25E41E" w14:textId="77777777" w:rsidR="009C10D5" w:rsidRPr="003651D9" w:rsidDel="006277FA" w:rsidRDefault="00AF472E" w:rsidP="00597DB2">
      <w:pPr>
        <w:pStyle w:val="AuthorInstructions"/>
        <w:rPr>
          <w:del w:id="288" w:author="Keith W. Boone" w:date="2015-03-04T10:21:00Z"/>
        </w:rPr>
      </w:pPr>
      <w:del w:id="289" w:author="Keith W. Boone" w:date="2015-03-04T10:21:00Z">
        <w:r w:rsidRPr="003651D9" w:rsidDel="006277FA">
          <w:delText>&lt;Note that the abbreviation in the column “</w:delText>
        </w:r>
        <w:r w:rsidR="00472402" w:rsidRPr="003651D9" w:rsidDel="006277FA">
          <w:delText>Reference</w:delText>
        </w:r>
        <w:r w:rsidR="006514EA" w:rsidRPr="003651D9" w:rsidDel="006277FA">
          <w:delText>” the</w:delText>
        </w:r>
        <w:r w:rsidRPr="003651D9" w:rsidDel="006277FA">
          <w:delText xml:space="preserve"> letter “D” will be incremented for every content module document defined in this profile</w:delText>
        </w:r>
        <w:r w:rsidR="00E7532D" w:rsidRPr="003651D9" w:rsidDel="006277FA">
          <w:delText xml:space="preserve"> (e.g.,</w:delText>
        </w:r>
        <w:r w:rsidR="001F6755" w:rsidRPr="003651D9" w:rsidDel="006277FA">
          <w:delText xml:space="preserve"> For example D1, D2</w:delText>
        </w:r>
        <w:r w:rsidR="00E7532D" w:rsidRPr="003651D9" w:rsidDel="006277FA">
          <w:delText>).</w:delText>
        </w:r>
        <w:r w:rsidRPr="003651D9" w:rsidDel="006277FA">
          <w:delText>&gt;</w:delText>
        </w:r>
      </w:del>
    </w:p>
    <w:p w14:paraId="54AD4A8F" w14:textId="77777777" w:rsidR="00656A6B" w:rsidRPr="003651D9" w:rsidDel="006277FA" w:rsidRDefault="00656A6B" w:rsidP="00597DB2">
      <w:pPr>
        <w:pStyle w:val="AuthorInstructions"/>
        <w:rPr>
          <w:del w:id="290" w:author="Keith W. Boone" w:date="2015-03-04T10:21:00Z"/>
        </w:rPr>
      </w:pPr>
      <w:del w:id="291" w:author="Keith W. Boone" w:date="2015-03-04T10:21:00Z">
        <w:r w:rsidRPr="003651D9" w:rsidDel="006277FA">
          <w:delText>&lt;In general, one supplement template will only contain one required content module document, but the example here shows multiple with one optional, just for illustration purposes.&gt;</w:delText>
        </w:r>
      </w:del>
    </w:p>
    <w:p w14:paraId="17122CF0" w14:textId="77777777" w:rsidR="009C10D5" w:rsidRPr="003651D9" w:rsidRDefault="009C10D5" w:rsidP="000D2487">
      <w:pPr>
        <w:pStyle w:val="BodyText"/>
      </w:pPr>
    </w:p>
    <w:p w14:paraId="2F52B6A0" w14:textId="77777777" w:rsidR="000D2487" w:rsidRPr="003651D9" w:rsidRDefault="000D2487" w:rsidP="000D2487">
      <w:pPr>
        <w:pStyle w:val="TableTitle"/>
      </w:pPr>
      <w:r w:rsidRPr="003651D9">
        <w:t>Table X.1-</w:t>
      </w:r>
      <w:r w:rsidR="008F3449">
        <w:t>2</w:t>
      </w:r>
      <w:r w:rsidR="00701B3A" w:rsidRPr="003651D9">
        <w:t xml:space="preserve">: </w:t>
      </w:r>
      <w:r w:rsidR="008F3449">
        <w:t>RPM</w:t>
      </w:r>
      <w:r w:rsidRPr="003651D9">
        <w:t xml:space="preserve"> 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72BB9A3" w14:textId="77777777" w:rsidTr="00BB76BC">
        <w:trPr>
          <w:cantSplit/>
          <w:tblHeader/>
          <w:jc w:val="center"/>
        </w:trPr>
        <w:tc>
          <w:tcPr>
            <w:tcW w:w="1899" w:type="dxa"/>
            <w:shd w:val="pct15" w:color="auto" w:fill="FFFFFF"/>
          </w:tcPr>
          <w:p w14:paraId="1334DDE3" w14:textId="77777777" w:rsidR="000D2487" w:rsidRPr="003651D9" w:rsidRDefault="000D2487" w:rsidP="00ED4892">
            <w:pPr>
              <w:pStyle w:val="TableEntryHeader"/>
            </w:pPr>
            <w:r w:rsidRPr="003651D9">
              <w:t>Actors</w:t>
            </w:r>
          </w:p>
        </w:tc>
        <w:tc>
          <w:tcPr>
            <w:tcW w:w="2970" w:type="dxa"/>
            <w:shd w:val="pct15" w:color="auto" w:fill="FFFFFF"/>
          </w:tcPr>
          <w:p w14:paraId="6E31050F"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699C081C" w14:textId="77777777" w:rsidR="000D2487" w:rsidRPr="003651D9" w:rsidRDefault="000D2487" w:rsidP="00ED4892">
            <w:pPr>
              <w:pStyle w:val="TableEntryHeader"/>
            </w:pPr>
            <w:r w:rsidRPr="003651D9">
              <w:t>Optionality</w:t>
            </w:r>
          </w:p>
        </w:tc>
        <w:tc>
          <w:tcPr>
            <w:tcW w:w="2169" w:type="dxa"/>
            <w:shd w:val="pct15" w:color="auto" w:fill="FFFFFF"/>
          </w:tcPr>
          <w:p w14:paraId="21EFF729" w14:textId="77777777" w:rsidR="00907134" w:rsidRPr="003651D9" w:rsidRDefault="00907134" w:rsidP="00ED4892">
            <w:pPr>
              <w:pStyle w:val="TableEntryHeader"/>
            </w:pPr>
            <w:r w:rsidRPr="003651D9">
              <w:t>Reference</w:t>
            </w:r>
          </w:p>
          <w:p w14:paraId="0DE9A355" w14:textId="77777777" w:rsidR="000D2487" w:rsidRPr="003651D9" w:rsidRDefault="00907134" w:rsidP="00AD069D">
            <w:pPr>
              <w:pStyle w:val="TableEntryHeader"/>
            </w:pPr>
            <w:r w:rsidRPr="003651D9">
              <w:rPr>
                <w:rFonts w:ascii="Times New Roman" w:hAnsi="Times New Roman"/>
                <w:b w:val="0"/>
                <w:i/>
              </w:rPr>
              <w:t xml:space="preserve">&lt;this should be </w:t>
            </w:r>
            <w:r w:rsidR="00472402" w:rsidRPr="003651D9">
              <w:rPr>
                <w:rFonts w:ascii="Times New Roman" w:hAnsi="Times New Roman"/>
                <w:b w:val="0"/>
                <w:i/>
              </w:rPr>
              <w:t xml:space="preserve">a </w:t>
            </w:r>
            <w:r w:rsidRPr="003651D9">
              <w:rPr>
                <w:rFonts w:ascii="Times New Roman" w:hAnsi="Times New Roman"/>
                <w:b w:val="0"/>
                <w:i/>
              </w:rPr>
              <w:t>reference to a location in Volume 3)</w:t>
            </w:r>
          </w:p>
        </w:tc>
      </w:tr>
      <w:tr w:rsidR="008F3449" w:rsidRPr="003651D9" w14:paraId="7BFE7D7E" w14:textId="77777777" w:rsidTr="005B3030">
        <w:trPr>
          <w:trHeight w:val="521"/>
          <w:jc w:val="center"/>
        </w:trPr>
        <w:tc>
          <w:tcPr>
            <w:tcW w:w="1899" w:type="dxa"/>
          </w:tcPr>
          <w:p w14:paraId="437D802D" w14:textId="77777777" w:rsidR="008F3449" w:rsidRPr="003651D9" w:rsidRDefault="008F3449" w:rsidP="005B3030">
            <w:pPr>
              <w:pStyle w:val="TableEntry"/>
            </w:pPr>
            <w:r w:rsidRPr="003651D9">
              <w:t>Content Creator</w:t>
            </w:r>
          </w:p>
        </w:tc>
        <w:tc>
          <w:tcPr>
            <w:tcW w:w="2970" w:type="dxa"/>
          </w:tcPr>
          <w:p w14:paraId="40AB0FA5" w14:textId="77777777" w:rsidR="008F3449" w:rsidRPr="003651D9" w:rsidRDefault="008F3449" w:rsidP="005B3030">
            <w:pPr>
              <w:pStyle w:val="TableEntry"/>
            </w:pPr>
            <w:r>
              <w:t>PHMR</w:t>
            </w:r>
          </w:p>
        </w:tc>
        <w:tc>
          <w:tcPr>
            <w:tcW w:w="1440" w:type="dxa"/>
          </w:tcPr>
          <w:p w14:paraId="7D8409D9" w14:textId="77777777" w:rsidR="008F3449" w:rsidRPr="003651D9" w:rsidRDefault="008F3449" w:rsidP="005B3030">
            <w:pPr>
              <w:pStyle w:val="TableEntry"/>
            </w:pPr>
            <w:r w:rsidRPr="003651D9">
              <w:t>R</w:t>
            </w:r>
          </w:p>
        </w:tc>
        <w:tc>
          <w:tcPr>
            <w:tcW w:w="2169" w:type="dxa"/>
          </w:tcPr>
          <w:p w14:paraId="4D7AD306" w14:textId="77777777" w:rsidR="008F3449" w:rsidRPr="003651D9" w:rsidRDefault="008F3449" w:rsidP="005B3030">
            <w:pPr>
              <w:pStyle w:val="TableEntry"/>
            </w:pPr>
            <w:del w:id="292" w:author="Keith W. Boone" w:date="2015-03-04T10:48:00Z">
              <w:r w:rsidRPr="003651D9" w:rsidDel="00A412D1">
                <w:delText xml:space="preserve">&lt;Domain Acronym&gt; </w:delText>
              </w:r>
            </w:del>
            <w:ins w:id="293" w:author="Keith W. Boone" w:date="2015-03-04T10:48:00Z">
              <w:r w:rsidR="00A412D1">
                <w:t xml:space="preserve">PCC </w:t>
              </w:r>
            </w:ins>
            <w:r w:rsidRPr="003651D9">
              <w:t>TF-3: 6.3.1.D</w:t>
            </w:r>
          </w:p>
        </w:tc>
      </w:tr>
      <w:tr w:rsidR="008F3449" w:rsidRPr="003651D9" w14:paraId="12A472DD" w14:textId="77777777" w:rsidTr="005B3030">
        <w:trPr>
          <w:trHeight w:val="584"/>
          <w:jc w:val="center"/>
        </w:trPr>
        <w:tc>
          <w:tcPr>
            <w:tcW w:w="1899" w:type="dxa"/>
          </w:tcPr>
          <w:p w14:paraId="6D2155B0" w14:textId="77777777" w:rsidR="008F3449" w:rsidRPr="003651D9" w:rsidRDefault="008F3449" w:rsidP="005B3030">
            <w:pPr>
              <w:pStyle w:val="TableEntry"/>
            </w:pPr>
            <w:r w:rsidRPr="003651D9">
              <w:t>Content Consumer</w:t>
            </w:r>
          </w:p>
        </w:tc>
        <w:tc>
          <w:tcPr>
            <w:tcW w:w="2970" w:type="dxa"/>
          </w:tcPr>
          <w:p w14:paraId="32E13826" w14:textId="77777777" w:rsidR="008F3449" w:rsidRPr="003651D9" w:rsidRDefault="008F3449" w:rsidP="005B3030">
            <w:pPr>
              <w:pStyle w:val="TableEntry"/>
            </w:pPr>
            <w:r>
              <w:t>PHMR</w:t>
            </w:r>
          </w:p>
        </w:tc>
        <w:tc>
          <w:tcPr>
            <w:tcW w:w="1440" w:type="dxa"/>
          </w:tcPr>
          <w:p w14:paraId="0533E359" w14:textId="77777777" w:rsidR="008F3449" w:rsidRPr="003651D9" w:rsidRDefault="008F3449" w:rsidP="005B3030">
            <w:pPr>
              <w:pStyle w:val="TableEntry"/>
            </w:pPr>
            <w:r>
              <w:t>R</w:t>
            </w:r>
          </w:p>
        </w:tc>
        <w:tc>
          <w:tcPr>
            <w:tcW w:w="2169" w:type="dxa"/>
          </w:tcPr>
          <w:p w14:paraId="32A58322" w14:textId="77777777" w:rsidR="008F3449" w:rsidRPr="003651D9" w:rsidRDefault="008F3449" w:rsidP="005B3030">
            <w:pPr>
              <w:pStyle w:val="TableEntry"/>
            </w:pPr>
            <w:del w:id="294" w:author="Keith W. Boone" w:date="2015-03-04T10:48:00Z">
              <w:r w:rsidRPr="003651D9" w:rsidDel="00A412D1">
                <w:delText xml:space="preserve">&lt;Domain Acronym&gt; </w:delText>
              </w:r>
            </w:del>
            <w:ins w:id="295" w:author="Keith W. Boone" w:date="2015-03-04T10:48:00Z">
              <w:r w:rsidR="00A412D1">
                <w:t xml:space="preserve">PCC </w:t>
              </w:r>
            </w:ins>
            <w:r w:rsidRPr="003651D9">
              <w:t>TF-3: 6.3.1.D</w:t>
            </w:r>
          </w:p>
        </w:tc>
      </w:tr>
    </w:tbl>
    <w:p w14:paraId="49D75503" w14:textId="77777777" w:rsidR="000D2487" w:rsidRDefault="000D2487" w:rsidP="00597DB2">
      <w:pPr>
        <w:pStyle w:val="BodyText"/>
      </w:pPr>
    </w:p>
    <w:p w14:paraId="64E52DED" w14:textId="77777777" w:rsidR="00747BB5" w:rsidRDefault="00747BB5" w:rsidP="00747BB5">
      <w:pPr>
        <w:pStyle w:val="BodyText"/>
      </w:pPr>
      <w:r>
        <w:t>The Content Creator Actor in this profile depends upon the Consistent Time Profile. Table X.1-3 defines the dependency:</w:t>
      </w:r>
    </w:p>
    <w:p w14:paraId="471FD522" w14:textId="77777777" w:rsidR="00747BB5" w:rsidRDefault="00747BB5" w:rsidP="00747BB5">
      <w:pPr>
        <w:pStyle w:val="BodyText"/>
      </w:pPr>
    </w:p>
    <w:p w14:paraId="2B4052BE" w14:textId="77777777" w:rsidR="00747BB5" w:rsidRPr="003651D9" w:rsidRDefault="00747BB5" w:rsidP="00747BB5">
      <w:pPr>
        <w:pStyle w:val="TableTitle"/>
      </w:pPr>
      <w:r w:rsidRPr="003651D9">
        <w:lastRenderedPageBreak/>
        <w:t>Table X.1-</w:t>
      </w:r>
      <w:r>
        <w:t>3</w:t>
      </w:r>
      <w:r w:rsidRPr="003651D9">
        <w:t>: Content Module</w:t>
      </w:r>
      <w:r>
        <w:t xml:space="preserv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A35CD3" w14:paraId="6EE963ED" w14:textId="77777777" w:rsidTr="005B3030">
        <w:trPr>
          <w:cantSplit/>
          <w:tblHeader/>
        </w:trPr>
        <w:tc>
          <w:tcPr>
            <w:tcW w:w="2325" w:type="dxa"/>
            <w:tcBorders>
              <w:top w:val="single" w:sz="4" w:space="0" w:color="000000"/>
              <w:left w:val="single" w:sz="4" w:space="0" w:color="000000"/>
              <w:bottom w:val="single" w:sz="4" w:space="0" w:color="000000"/>
            </w:tcBorders>
            <w:shd w:val="clear" w:color="auto" w:fill="D8D8D8"/>
          </w:tcPr>
          <w:p w14:paraId="5DB3113F" w14:textId="77777777" w:rsidR="00747BB5" w:rsidRPr="009F1D14" w:rsidRDefault="00747BB5" w:rsidP="005B3030">
            <w:pPr>
              <w:pStyle w:val="TableEntryHeader"/>
              <w:snapToGrid w:val="0"/>
              <w:rPr>
                <w:sz w:val="24"/>
                <w:szCs w:val="24"/>
              </w:rPr>
            </w:pPr>
            <w:r w:rsidRPr="009F1D14">
              <w:rPr>
                <w:sz w:val="24"/>
                <w:szCs w:val="24"/>
              </w:rPr>
              <w:t>Integration Profile</w:t>
            </w:r>
          </w:p>
        </w:tc>
        <w:tc>
          <w:tcPr>
            <w:tcW w:w="3195" w:type="dxa"/>
            <w:tcBorders>
              <w:top w:val="single" w:sz="4" w:space="0" w:color="000000"/>
              <w:left w:val="single" w:sz="4" w:space="0" w:color="000000"/>
              <w:bottom w:val="single" w:sz="4" w:space="0" w:color="000000"/>
            </w:tcBorders>
            <w:shd w:val="clear" w:color="auto" w:fill="D8D8D8"/>
          </w:tcPr>
          <w:p w14:paraId="39A99001" w14:textId="77777777" w:rsidR="00747BB5" w:rsidRPr="009F1D14" w:rsidRDefault="00747BB5" w:rsidP="005B3030">
            <w:pPr>
              <w:pStyle w:val="TableEntryHeader"/>
              <w:snapToGrid w:val="0"/>
              <w:ind w:left="0"/>
              <w:rPr>
                <w:sz w:val="24"/>
                <w:szCs w:val="24"/>
              </w:rPr>
            </w:pPr>
            <w:r w:rsidRPr="009F1D14">
              <w:rPr>
                <w:sz w:val="24"/>
                <w:szCs w:val="24"/>
              </w:rPr>
              <w:t>Depends on</w:t>
            </w:r>
          </w:p>
        </w:tc>
        <w:tc>
          <w:tcPr>
            <w:tcW w:w="2254" w:type="dxa"/>
            <w:tcBorders>
              <w:top w:val="single" w:sz="4" w:space="0" w:color="000000"/>
              <w:left w:val="single" w:sz="4" w:space="0" w:color="000000"/>
              <w:bottom w:val="single" w:sz="4" w:space="0" w:color="000000"/>
            </w:tcBorders>
            <w:shd w:val="clear" w:color="auto" w:fill="D8D8D8"/>
          </w:tcPr>
          <w:p w14:paraId="39064257" w14:textId="77777777" w:rsidR="00747BB5" w:rsidRPr="009F1D14" w:rsidRDefault="00747BB5" w:rsidP="005B3030">
            <w:pPr>
              <w:pStyle w:val="TableEntryHeader"/>
              <w:snapToGrid w:val="0"/>
              <w:rPr>
                <w:sz w:val="24"/>
                <w:szCs w:val="24"/>
              </w:rPr>
            </w:pPr>
            <w:r w:rsidRPr="009F1D14">
              <w:rPr>
                <w:sz w:val="24"/>
                <w:szCs w:val="24"/>
              </w:rPr>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77777777" w:rsidR="00747BB5" w:rsidRPr="009F1D14" w:rsidRDefault="00747BB5" w:rsidP="005B3030">
            <w:pPr>
              <w:pStyle w:val="TableEntryHeader"/>
              <w:snapToGrid w:val="0"/>
              <w:rPr>
                <w:sz w:val="24"/>
                <w:szCs w:val="24"/>
              </w:rPr>
            </w:pPr>
            <w:r w:rsidRPr="009F1D14">
              <w:rPr>
                <w:sz w:val="24"/>
                <w:szCs w:val="24"/>
              </w:rPr>
              <w:t>Purpose</w:t>
            </w:r>
          </w:p>
        </w:tc>
      </w:tr>
      <w:tr w:rsidR="00747BB5" w:rsidRPr="00A35CD3" w14:paraId="2D32E6D8" w14:textId="77777777" w:rsidTr="005B3030">
        <w:trPr>
          <w:cantSplit/>
          <w:trHeight w:val="586"/>
        </w:trPr>
        <w:tc>
          <w:tcPr>
            <w:tcW w:w="2325" w:type="dxa"/>
            <w:tcBorders>
              <w:top w:val="single" w:sz="4" w:space="0" w:color="000000"/>
              <w:left w:val="single" w:sz="4" w:space="0" w:color="000000"/>
              <w:bottom w:val="single" w:sz="4" w:space="0" w:color="000000"/>
            </w:tcBorders>
            <w:shd w:val="clear" w:color="auto" w:fill="auto"/>
          </w:tcPr>
          <w:p w14:paraId="0AAB771C" w14:textId="77777777" w:rsidR="00747BB5" w:rsidRPr="009F1D14" w:rsidRDefault="00747BB5" w:rsidP="005B3030">
            <w:pPr>
              <w:pStyle w:val="TableEntry"/>
              <w:snapToGrid w:val="0"/>
              <w:rPr>
                <w:sz w:val="24"/>
                <w:szCs w:val="24"/>
                <w:lang w:val="fr-FR"/>
              </w:rPr>
            </w:pPr>
            <w:r>
              <w:rPr>
                <w:sz w:val="24"/>
                <w:szCs w:val="24"/>
                <w:lang w:val="fr-FR"/>
              </w:rPr>
              <w:t>Remote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6F0511F6" w14:textId="77777777" w:rsidR="00747BB5" w:rsidRPr="009F1D14" w:rsidRDefault="00747BB5" w:rsidP="005B3030">
            <w:pPr>
              <w:pStyle w:val="TableEntry"/>
              <w:snapToGrid w:val="0"/>
              <w:jc w:val="center"/>
              <w:rPr>
                <w:sz w:val="24"/>
                <w:szCs w:val="24"/>
              </w:rPr>
            </w:pPr>
            <w:r w:rsidRPr="009F1D14">
              <w:rPr>
                <w:sz w:val="24"/>
                <w:szCs w:val="24"/>
              </w:rPr>
              <w:t>Consistent Time</w:t>
            </w:r>
          </w:p>
        </w:tc>
        <w:tc>
          <w:tcPr>
            <w:tcW w:w="2254" w:type="dxa"/>
            <w:tcBorders>
              <w:top w:val="single" w:sz="4" w:space="0" w:color="000000"/>
              <w:left w:val="single" w:sz="4" w:space="0" w:color="000000"/>
              <w:bottom w:val="single" w:sz="4" w:space="0" w:color="000000"/>
            </w:tcBorders>
            <w:shd w:val="clear" w:color="auto" w:fill="auto"/>
          </w:tcPr>
          <w:p w14:paraId="308EEB53" w14:textId="77777777" w:rsidR="00747BB5" w:rsidRPr="009F1D14" w:rsidRDefault="00747BB5" w:rsidP="005B3030">
            <w:pPr>
              <w:pStyle w:val="TableEntry"/>
              <w:snapToGrid w:val="0"/>
              <w:rPr>
                <w:sz w:val="24"/>
                <w:szCs w:val="24"/>
              </w:rPr>
            </w:pPr>
            <w:r>
              <w:rPr>
                <w:sz w:val="24"/>
                <w:szCs w:val="24"/>
              </w:rPr>
              <w:t>The Content Creator Actor</w:t>
            </w:r>
            <w:r w:rsidRPr="009F1D14">
              <w:rPr>
                <w:sz w:val="24"/>
                <w:szCs w:val="24"/>
              </w:rPr>
              <w:t xml:space="preserve"> implementing </w:t>
            </w:r>
            <w:r>
              <w:rPr>
                <w:sz w:val="24"/>
                <w:szCs w:val="24"/>
              </w:rPr>
              <w:t>this profile must implement the Consistent Time Profile</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77777777" w:rsidR="00747BB5" w:rsidRPr="009F1D14" w:rsidRDefault="00747BB5" w:rsidP="005B3030">
            <w:pPr>
              <w:pStyle w:val="TableEntry"/>
              <w:snapToGrid w:val="0"/>
              <w:rPr>
                <w:sz w:val="24"/>
                <w:szCs w:val="24"/>
              </w:rPr>
            </w:pPr>
            <w:r w:rsidRPr="009F1D14">
              <w:rPr>
                <w:sz w:val="24"/>
                <w:szCs w:val="24"/>
              </w:rPr>
              <w:t xml:space="preserve">Required for consistent time-stamping of </w:t>
            </w:r>
            <w:r>
              <w:rPr>
                <w:sz w:val="24"/>
                <w:szCs w:val="24"/>
              </w:rPr>
              <w:t>the PHMR content module</w:t>
            </w:r>
            <w:r w:rsidRPr="009F1D14">
              <w:rPr>
                <w:sz w:val="24"/>
                <w:szCs w:val="24"/>
              </w:rPr>
              <w:t>.</w:t>
            </w:r>
          </w:p>
        </w:tc>
      </w:tr>
    </w:tbl>
    <w:p w14:paraId="14CEAFD5" w14:textId="77777777" w:rsidR="00747BB5" w:rsidRPr="003651D9" w:rsidRDefault="00747BB5" w:rsidP="00597DB2">
      <w:pPr>
        <w:pStyle w:val="BodyText"/>
      </w:pPr>
    </w:p>
    <w:p w14:paraId="583C3D2B" w14:textId="77777777" w:rsidR="00FF4C4E" w:rsidRPr="003651D9" w:rsidRDefault="00FF4C4E" w:rsidP="00503AE1">
      <w:pPr>
        <w:pStyle w:val="Heading3"/>
        <w:numPr>
          <w:ilvl w:val="0"/>
          <w:numId w:val="0"/>
        </w:numPr>
        <w:rPr>
          <w:bCs/>
          <w:noProof w:val="0"/>
        </w:rPr>
      </w:pPr>
      <w:bookmarkStart w:id="296" w:name="_Toc41269630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296"/>
    </w:p>
    <w:p w14:paraId="1A037CB4" w14:textId="77777777" w:rsidR="008F3449" w:rsidRPr="000A66BE" w:rsidRDefault="008F3449" w:rsidP="008F3449">
      <w:pPr>
        <w:pStyle w:val="AuthorInstructions"/>
        <w:rPr>
          <w:i w:val="0"/>
        </w:rPr>
      </w:pPr>
      <w:r w:rsidRPr="000A66BE">
        <w:rPr>
          <w:i w:val="0"/>
        </w:rPr>
        <w:t xml:space="preserve">The </w:t>
      </w:r>
      <w:r>
        <w:rPr>
          <w:i w:val="0"/>
        </w:rPr>
        <w:t xml:space="preserve">RPM </w:t>
      </w:r>
      <w:r w:rsidRPr="000A66BE">
        <w:rPr>
          <w:i w:val="0"/>
        </w:rPr>
        <w:t xml:space="preserve">profile consists of the following actors: </w:t>
      </w:r>
    </w:p>
    <w:p w14:paraId="12D3D651" w14:textId="77777777" w:rsidR="008F3449" w:rsidRPr="000A66BE" w:rsidRDefault="008F3449" w:rsidP="005B3030">
      <w:pPr>
        <w:pStyle w:val="AuthorInstructions"/>
        <w:numPr>
          <w:ilvl w:val="0"/>
          <w:numId w:val="25"/>
        </w:numPr>
        <w:rPr>
          <w:i w:val="0"/>
        </w:rPr>
      </w:pPr>
      <w:r w:rsidRPr="000A66BE">
        <w:rPr>
          <w:i w:val="0"/>
        </w:rPr>
        <w:t>Device Observation Source actor which is typically the Personal Health Device (PHD) sensor</w:t>
      </w:r>
    </w:p>
    <w:p w14:paraId="63D19B7E" w14:textId="77777777" w:rsidR="008F3449" w:rsidRPr="000A66BE" w:rsidRDefault="00452A51" w:rsidP="005B3030">
      <w:pPr>
        <w:pStyle w:val="AuthorInstructions"/>
        <w:numPr>
          <w:ilvl w:val="0"/>
          <w:numId w:val="25"/>
        </w:numPr>
        <w:rPr>
          <w:i w:val="0"/>
        </w:rPr>
      </w:pPr>
      <w:r>
        <w:rPr>
          <w:i w:val="0"/>
        </w:rPr>
        <w:t>Sensor Data</w:t>
      </w:r>
      <w:r w:rsidR="008F3449" w:rsidRPr="000A66BE">
        <w:rPr>
          <w:i w:val="0"/>
        </w:rPr>
        <w:t xml:space="preserve"> Consumer actor that receives the data from the sensor device. In this profile, the </w:t>
      </w:r>
      <w:r>
        <w:rPr>
          <w:i w:val="0"/>
        </w:rPr>
        <w:t>Sensor Data</w:t>
      </w:r>
      <w:r w:rsidRPr="000A66BE">
        <w:rPr>
          <w:i w:val="0"/>
        </w:rPr>
        <w:t xml:space="preserve"> </w:t>
      </w:r>
      <w:r w:rsidR="008F3449" w:rsidRPr="000A66BE">
        <w:rPr>
          <w:i w:val="0"/>
        </w:rPr>
        <w:t xml:space="preserve">Consumer must be grouped with either a </w:t>
      </w:r>
      <w:ins w:id="297" w:author="Brian" w:date="2015-03-11T11:43:00Z">
        <w:r w:rsidR="0093216B">
          <w:rPr>
            <w:i w:val="0"/>
          </w:rPr>
          <w:t>Device Observation Reporter</w:t>
        </w:r>
      </w:ins>
      <w:del w:id="298" w:author="Brian" w:date="2015-03-11T11:43:00Z">
        <w:r w:rsidR="008F3449" w:rsidRPr="000A66BE" w:rsidDel="0093216B">
          <w:rPr>
            <w:i w:val="0"/>
          </w:rPr>
          <w:delText>Clinical Data Source</w:delText>
        </w:r>
      </w:del>
      <w:r w:rsidR="008F3449" w:rsidRPr="000A66BE">
        <w:rPr>
          <w:i w:val="0"/>
        </w:rPr>
        <w:t xml:space="preserve"> or Content Creator actor.</w:t>
      </w:r>
    </w:p>
    <w:p w14:paraId="7B472835" w14:textId="77777777" w:rsidR="008F3449" w:rsidRPr="000A66BE" w:rsidRDefault="008F3449" w:rsidP="005B3030">
      <w:pPr>
        <w:pStyle w:val="AuthorInstructions"/>
        <w:numPr>
          <w:ilvl w:val="0"/>
          <w:numId w:val="25"/>
        </w:numPr>
        <w:rPr>
          <w:i w:val="0"/>
        </w:rPr>
      </w:pPr>
      <w:del w:id="299" w:author="Brian" w:date="2015-03-11T11:43:00Z">
        <w:r w:rsidRPr="000A66BE" w:rsidDel="0093216B">
          <w:rPr>
            <w:i w:val="0"/>
          </w:rPr>
          <w:delText xml:space="preserve">Clinical Data Source </w:delText>
        </w:r>
      </w:del>
      <w:ins w:id="300" w:author="Brian" w:date="2015-03-11T11:42:00Z">
        <w:r w:rsidR="0093216B">
          <w:rPr>
            <w:i w:val="0"/>
          </w:rPr>
          <w:t xml:space="preserve">Device Observation Reporter </w:t>
        </w:r>
      </w:ins>
      <w:r w:rsidRPr="000A66BE">
        <w:rPr>
          <w:i w:val="0"/>
        </w:rPr>
        <w:t xml:space="preserve">actor that generates a PCD-01 document from the </w:t>
      </w:r>
      <w:del w:id="301" w:author="Brian" w:date="2015-03-11T14:06:00Z">
        <w:r w:rsidRPr="000A66BE" w:rsidDel="00BE3C9C">
          <w:rPr>
            <w:i w:val="0"/>
          </w:rPr>
          <w:delText>PHCA</w:delText>
        </w:r>
      </w:del>
      <w:ins w:id="302" w:author="Brian" w:date="2015-03-11T14:06:00Z">
        <w:r w:rsidR="00BE3C9C">
          <w:rPr>
            <w:i w:val="0"/>
          </w:rPr>
          <w:t>PCHA</w:t>
        </w:r>
      </w:ins>
      <w:r w:rsidRPr="000A66BE">
        <w:rPr>
          <w:i w:val="0"/>
        </w:rPr>
        <w:t xml:space="preserve"> data</w:t>
      </w:r>
    </w:p>
    <w:p w14:paraId="73DE679F" w14:textId="77777777" w:rsidR="008F3449" w:rsidRPr="000A66BE" w:rsidRDefault="008F3449" w:rsidP="005B3030">
      <w:pPr>
        <w:pStyle w:val="AuthorInstructions"/>
        <w:numPr>
          <w:ilvl w:val="0"/>
          <w:numId w:val="25"/>
        </w:numPr>
        <w:rPr>
          <w:i w:val="0"/>
        </w:rPr>
      </w:pPr>
      <w:del w:id="303" w:author="Brian" w:date="2015-03-11T11:43:00Z">
        <w:r w:rsidRPr="000A66BE" w:rsidDel="0093216B">
          <w:rPr>
            <w:i w:val="0"/>
          </w:rPr>
          <w:delText>Clinical Data</w:delText>
        </w:r>
      </w:del>
      <w:ins w:id="304" w:author="Brian" w:date="2015-03-11T11:43:00Z">
        <w:r w:rsidR="0093216B">
          <w:rPr>
            <w:i w:val="0"/>
          </w:rPr>
          <w:t>Device Observation</w:t>
        </w:r>
      </w:ins>
      <w:r w:rsidRPr="000A66BE">
        <w:rPr>
          <w:i w:val="0"/>
        </w:rPr>
        <w:t xml:space="preserve"> Consumer actor that receives clinical data from the </w:t>
      </w:r>
      <w:ins w:id="305" w:author="Brian" w:date="2015-03-11T11:53:00Z">
        <w:r w:rsidR="0093216B">
          <w:rPr>
            <w:i w:val="0"/>
          </w:rPr>
          <w:t xml:space="preserve">Device Observation Reporter </w:t>
        </w:r>
      </w:ins>
      <w:del w:id="306" w:author="Brian" w:date="2015-03-11T11:53:00Z">
        <w:r w:rsidRPr="000A66BE" w:rsidDel="0093216B">
          <w:rPr>
            <w:i w:val="0"/>
          </w:rPr>
          <w:delText xml:space="preserve">Clinical Data Source </w:delText>
        </w:r>
      </w:del>
      <w:r w:rsidRPr="000A66BE">
        <w:rPr>
          <w:i w:val="0"/>
        </w:rPr>
        <w:t xml:space="preserve">actor. In this profile the </w:t>
      </w:r>
      <w:del w:id="307" w:author="Brian" w:date="2015-03-11T11:43:00Z">
        <w:r w:rsidRPr="000A66BE" w:rsidDel="0093216B">
          <w:rPr>
            <w:i w:val="0"/>
          </w:rPr>
          <w:delText>Clinical Data</w:delText>
        </w:r>
      </w:del>
      <w:ins w:id="308" w:author="Brian" w:date="2015-03-11T11:43: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the PCD-01 document may suffice.</w:t>
      </w:r>
    </w:p>
    <w:p w14:paraId="363A2E08" w14:textId="77777777" w:rsidR="008F3449" w:rsidRPr="000A66BE" w:rsidRDefault="008F3449" w:rsidP="005B3030">
      <w:pPr>
        <w:pStyle w:val="AuthorInstructions"/>
        <w:numPr>
          <w:ilvl w:val="0"/>
          <w:numId w:val="25"/>
        </w:numPr>
        <w:rPr>
          <w:i w:val="0"/>
        </w:rPr>
      </w:pPr>
      <w:r w:rsidRPr="000A66BE">
        <w:rPr>
          <w:i w:val="0"/>
        </w:rPr>
        <w:t xml:space="preserve">Content Creator </w:t>
      </w:r>
      <w:r>
        <w:rPr>
          <w:i w:val="0"/>
        </w:rPr>
        <w:t>actor that generates a PHMR content module</w:t>
      </w:r>
      <w:r w:rsidRPr="000A66BE">
        <w:rPr>
          <w:i w:val="0"/>
        </w:rPr>
        <w:t xml:space="preserve"> and makes that Content available to a Content Consumer.</w:t>
      </w:r>
    </w:p>
    <w:p w14:paraId="7104B8B4" w14:textId="77777777" w:rsidR="008F3449" w:rsidRPr="000A66BE" w:rsidRDefault="008F3449" w:rsidP="005B3030">
      <w:pPr>
        <w:pStyle w:val="AuthorInstructions"/>
        <w:numPr>
          <w:ilvl w:val="0"/>
          <w:numId w:val="25"/>
        </w:numPr>
        <w:rPr>
          <w:i w:val="0"/>
        </w:rPr>
      </w:pPr>
      <w:r w:rsidRPr="000A66BE">
        <w:rPr>
          <w:i w:val="0"/>
        </w:rPr>
        <w:t xml:space="preserve">Content Consumer actor that receives a PHMR </w:t>
      </w:r>
      <w:r>
        <w:rPr>
          <w:i w:val="0"/>
        </w:rPr>
        <w:t>content module</w:t>
      </w:r>
      <w:r w:rsidRPr="000A66BE">
        <w:rPr>
          <w:i w:val="0"/>
        </w:rPr>
        <w:t>.</w:t>
      </w:r>
    </w:p>
    <w:p w14:paraId="5D2EBC63" w14:textId="77777777" w:rsidR="008F3449" w:rsidRPr="000A66BE" w:rsidRDefault="008F3449" w:rsidP="008F3449">
      <w:pPr>
        <w:pStyle w:val="AuthorInstructions"/>
        <w:rPr>
          <w:i w:val="0"/>
        </w:rPr>
      </w:pPr>
      <w:r w:rsidRPr="000A66BE">
        <w:rPr>
          <w:i w:val="0"/>
        </w:rPr>
        <w:t xml:space="preserve">A manufacturer implementing </w:t>
      </w:r>
      <w:r>
        <w:rPr>
          <w:i w:val="0"/>
        </w:rPr>
        <w:t>components</w:t>
      </w:r>
      <w:r w:rsidRPr="000A66BE">
        <w:rPr>
          <w:i w:val="0"/>
        </w:rPr>
        <w:t xml:space="preserve"> that claim conformance to this profile could consist of one of the following </w:t>
      </w:r>
      <w:r>
        <w:rPr>
          <w:i w:val="0"/>
        </w:rPr>
        <w:t>actor</w:t>
      </w:r>
      <w:r w:rsidRPr="000A66BE">
        <w:rPr>
          <w:i w:val="0"/>
        </w:rPr>
        <w:t>s</w:t>
      </w:r>
      <w:r>
        <w:rPr>
          <w:i w:val="0"/>
        </w:rPr>
        <w:t xml:space="preserve"> or actor groups:</w:t>
      </w:r>
    </w:p>
    <w:p w14:paraId="64FE0A7D" w14:textId="77777777" w:rsidR="008F3449" w:rsidRPr="000A66BE" w:rsidRDefault="008F3449" w:rsidP="005B3030">
      <w:pPr>
        <w:pStyle w:val="AuthorInstructions"/>
        <w:numPr>
          <w:ilvl w:val="0"/>
          <w:numId w:val="22"/>
        </w:numPr>
        <w:rPr>
          <w:i w:val="0"/>
        </w:rPr>
      </w:pPr>
      <w:r w:rsidRPr="000A66BE">
        <w:rPr>
          <w:i w:val="0"/>
        </w:rPr>
        <w:t>A Device Observation Source</w:t>
      </w:r>
    </w:p>
    <w:p w14:paraId="00E5462A" w14:textId="77777777" w:rsidR="008F3449" w:rsidRPr="000A66BE" w:rsidRDefault="008F3449" w:rsidP="005B3030">
      <w:pPr>
        <w:pStyle w:val="AuthorInstructions"/>
        <w:numPr>
          <w:ilvl w:val="0"/>
          <w:numId w:val="22"/>
        </w:numPr>
        <w:rPr>
          <w:i w:val="0"/>
        </w:rPr>
      </w:pPr>
      <w:r w:rsidRPr="000A66BE">
        <w:rPr>
          <w:i w:val="0"/>
        </w:rPr>
        <w:t xml:space="preserve">A </w:t>
      </w:r>
      <w:r w:rsidR="00452A51">
        <w:rPr>
          <w:i w:val="0"/>
        </w:rPr>
        <w:t>Sensor Data</w:t>
      </w:r>
      <w:r w:rsidRPr="000A66BE">
        <w:rPr>
          <w:i w:val="0"/>
        </w:rPr>
        <w:t xml:space="preserve"> Consumer grouped with a </w:t>
      </w:r>
      <w:ins w:id="309" w:author="Brian" w:date="2015-03-11T11:43:00Z">
        <w:r w:rsidR="0093216B">
          <w:rPr>
            <w:i w:val="0"/>
          </w:rPr>
          <w:t>Device Observation Reporter</w:t>
        </w:r>
      </w:ins>
      <w:del w:id="310" w:author="Brian" w:date="2015-03-11T11:43:00Z">
        <w:r w:rsidRPr="000A66BE" w:rsidDel="0093216B">
          <w:rPr>
            <w:i w:val="0"/>
          </w:rPr>
          <w:delText>Clinical Data Source</w:delText>
        </w:r>
      </w:del>
    </w:p>
    <w:p w14:paraId="76C16A2F" w14:textId="77777777" w:rsidR="008F3449" w:rsidRPr="000A66BE" w:rsidRDefault="008F3449" w:rsidP="005B3030">
      <w:pPr>
        <w:pStyle w:val="AuthorInstructions"/>
        <w:numPr>
          <w:ilvl w:val="0"/>
          <w:numId w:val="22"/>
        </w:numPr>
        <w:rPr>
          <w:i w:val="0"/>
        </w:rPr>
      </w:pPr>
      <w:r w:rsidRPr="000A66BE">
        <w:rPr>
          <w:i w:val="0"/>
        </w:rPr>
        <w:t xml:space="preserve">A </w:t>
      </w:r>
      <w:del w:id="311" w:author="Brian" w:date="2015-03-11T11:43:00Z">
        <w:r w:rsidRPr="000A66BE" w:rsidDel="0093216B">
          <w:rPr>
            <w:i w:val="0"/>
          </w:rPr>
          <w:delText>Clinical Data</w:delText>
        </w:r>
      </w:del>
      <w:ins w:id="312" w:author="Brian" w:date="2015-03-11T11:43:00Z">
        <w:r w:rsidR="0093216B">
          <w:rPr>
            <w:i w:val="0"/>
          </w:rPr>
          <w:t>Device Observation Reporter</w:t>
        </w:r>
      </w:ins>
      <w:r w:rsidRPr="000A66BE">
        <w:rPr>
          <w:i w:val="0"/>
        </w:rPr>
        <w:t xml:space="preserve"> Consumer grouped with a Content Creator</w:t>
      </w:r>
    </w:p>
    <w:p w14:paraId="75137E5D" w14:textId="77777777" w:rsidR="008F3449" w:rsidRPr="000A66BE" w:rsidRDefault="008F3449" w:rsidP="005B3030">
      <w:pPr>
        <w:pStyle w:val="AuthorInstructions"/>
        <w:numPr>
          <w:ilvl w:val="0"/>
          <w:numId w:val="22"/>
        </w:numPr>
        <w:rPr>
          <w:i w:val="0"/>
        </w:rPr>
      </w:pPr>
      <w:r w:rsidRPr="000A66BE">
        <w:rPr>
          <w:i w:val="0"/>
        </w:rPr>
        <w:t>A Content Consumer capable of reading a PHMR</w:t>
      </w:r>
    </w:p>
    <w:p w14:paraId="07E3B3BE" w14:textId="77777777" w:rsidR="008F3449" w:rsidRPr="000A66BE" w:rsidRDefault="008F3449" w:rsidP="005B3030">
      <w:pPr>
        <w:pStyle w:val="AuthorInstructions"/>
        <w:numPr>
          <w:ilvl w:val="0"/>
          <w:numId w:val="22"/>
        </w:numPr>
        <w:rPr>
          <w:i w:val="0"/>
        </w:rPr>
      </w:pPr>
      <w:r w:rsidRPr="000A66BE">
        <w:rPr>
          <w:i w:val="0"/>
        </w:rPr>
        <w:lastRenderedPageBreak/>
        <w:t>A Device Observation Consumer grouped with a Content Creator</w:t>
      </w:r>
    </w:p>
    <w:p w14:paraId="45734089" w14:textId="77777777" w:rsidR="008F3449" w:rsidRPr="000A66BE" w:rsidRDefault="008F3449" w:rsidP="005B3030">
      <w:pPr>
        <w:pStyle w:val="AuthorInstructions"/>
        <w:numPr>
          <w:ilvl w:val="0"/>
          <w:numId w:val="22"/>
        </w:numPr>
        <w:rPr>
          <w:i w:val="0"/>
        </w:rPr>
      </w:pPr>
      <w:r w:rsidRPr="000A66BE">
        <w:rPr>
          <w:i w:val="0"/>
        </w:rPr>
        <w:t xml:space="preserve">A sensor acting as a </w:t>
      </w:r>
      <w:ins w:id="313" w:author="Brian" w:date="2015-03-11T11:53:00Z">
        <w:r w:rsidR="0093216B">
          <w:rPr>
            <w:i w:val="0"/>
          </w:rPr>
          <w:t>Device Observation Reporter</w:t>
        </w:r>
      </w:ins>
      <w:del w:id="314" w:author="Brian" w:date="2015-03-11T11:53:00Z">
        <w:r w:rsidRPr="000A66BE" w:rsidDel="0093216B">
          <w:rPr>
            <w:i w:val="0"/>
          </w:rPr>
          <w:delText>Clinical Data Source</w:delText>
        </w:r>
      </w:del>
    </w:p>
    <w:p w14:paraId="717FB0AB" w14:textId="77777777" w:rsidR="008F3449" w:rsidRPr="000A66BE" w:rsidRDefault="008F3449" w:rsidP="005B3030">
      <w:pPr>
        <w:pStyle w:val="AuthorInstructions"/>
        <w:numPr>
          <w:ilvl w:val="0"/>
          <w:numId w:val="22"/>
        </w:numPr>
        <w:rPr>
          <w:i w:val="0"/>
        </w:rPr>
      </w:pPr>
      <w:r w:rsidRPr="000A66BE">
        <w:rPr>
          <w:i w:val="0"/>
        </w:rPr>
        <w:t>A sensor acting as a Content Creator</w:t>
      </w:r>
    </w:p>
    <w:p w14:paraId="4AA97559" w14:textId="77777777" w:rsidR="008F3449" w:rsidRPr="000A66BE" w:rsidRDefault="008F3449" w:rsidP="008F3449">
      <w:pPr>
        <w:pStyle w:val="AuthorInstructions"/>
        <w:rPr>
          <w:i w:val="0"/>
        </w:rPr>
      </w:pPr>
      <w:r w:rsidRPr="000A66BE">
        <w:rPr>
          <w:i w:val="0"/>
        </w:rPr>
        <w:t xml:space="preserve">These seven </w:t>
      </w:r>
      <w:r>
        <w:rPr>
          <w:i w:val="0"/>
        </w:rPr>
        <w:t>component</w:t>
      </w:r>
      <w:r w:rsidRPr="000A66BE">
        <w:rPr>
          <w:i w:val="0"/>
        </w:rPr>
        <w:t xml:space="preserve">s do not rule out an implementation where a manufacturer implements, for example, a </w:t>
      </w:r>
      <w:r w:rsidR="00452A51">
        <w:rPr>
          <w:i w:val="0"/>
        </w:rPr>
        <w:t>Sensor Data</w:t>
      </w:r>
      <w:r w:rsidRPr="000A66BE">
        <w:rPr>
          <w:i w:val="0"/>
        </w:rPr>
        <w:t xml:space="preserve"> Consumer grouped with both a </w:t>
      </w:r>
      <w:ins w:id="315" w:author="Brian" w:date="2015-03-11T11:44:00Z">
        <w:r w:rsidR="0093216B">
          <w:rPr>
            <w:i w:val="0"/>
          </w:rPr>
          <w:t xml:space="preserve">Device Observation Reporter </w:t>
        </w:r>
      </w:ins>
      <w:del w:id="316" w:author="Brian" w:date="2015-03-11T11:44:00Z">
        <w:r w:rsidRPr="000A66BE" w:rsidDel="0093216B">
          <w:rPr>
            <w:i w:val="0"/>
          </w:rPr>
          <w:delText xml:space="preserve">Clinical Data Source </w:delText>
        </w:r>
      </w:del>
      <w:r w:rsidRPr="000A66BE">
        <w:rPr>
          <w:i w:val="0"/>
        </w:rPr>
        <w:t xml:space="preserve">and Content Creator. Such a </w:t>
      </w:r>
      <w:r>
        <w:rPr>
          <w:i w:val="0"/>
        </w:rPr>
        <w:t>component</w:t>
      </w:r>
      <w:r w:rsidRPr="000A66BE">
        <w:rPr>
          <w:i w:val="0"/>
        </w:rPr>
        <w:t xml:space="preserve"> could provide both a PCD-01 </w:t>
      </w:r>
      <w:r>
        <w:rPr>
          <w:i w:val="0"/>
        </w:rPr>
        <w:t xml:space="preserve">document </w:t>
      </w:r>
      <w:r w:rsidRPr="000A66BE">
        <w:rPr>
          <w:i w:val="0"/>
        </w:rPr>
        <w:t xml:space="preserve">and/or PHMR </w:t>
      </w:r>
      <w:r>
        <w:rPr>
          <w:i w:val="0"/>
        </w:rPr>
        <w:t>content module</w:t>
      </w:r>
      <w:r w:rsidRPr="000A66BE">
        <w:rPr>
          <w:i w:val="0"/>
        </w:rPr>
        <w:t>.</w:t>
      </w:r>
    </w:p>
    <w:p w14:paraId="6207C074" w14:textId="77777777" w:rsidR="008F3449" w:rsidRDefault="008F3449" w:rsidP="008F3449">
      <w:pPr>
        <w:pStyle w:val="AuthorInstructions"/>
        <w:rPr>
          <w:i w:val="0"/>
          <w:color w:val="FF0000"/>
        </w:rPr>
      </w:pPr>
      <w:r w:rsidRPr="000A66BE">
        <w:rPr>
          <w:i w:val="0"/>
        </w:rPr>
        <w:t xml:space="preserve">Due to resource requirements, costs, and maintenance efforts, it is envisioned that the most common set of </w:t>
      </w:r>
      <w:r>
        <w:rPr>
          <w:i w:val="0"/>
        </w:rPr>
        <w:t>component</w:t>
      </w:r>
      <w:r w:rsidRPr="000A66BE">
        <w:rPr>
          <w:i w:val="0"/>
        </w:rPr>
        <w:t xml:space="preserve">s satisfying the end-to-end nature of this profile will consist of one or more Device Observation Source </w:t>
      </w:r>
      <w:r>
        <w:rPr>
          <w:i w:val="0"/>
        </w:rPr>
        <w:t>component</w:t>
      </w:r>
      <w:r w:rsidRPr="000A66BE">
        <w:rPr>
          <w:i w:val="0"/>
        </w:rPr>
        <w:t xml:space="preserve">s and a </w:t>
      </w:r>
      <w:r w:rsidR="00452A51">
        <w:rPr>
          <w:i w:val="0"/>
        </w:rPr>
        <w:t>Sensor Data</w:t>
      </w:r>
      <w:r w:rsidRPr="000A66BE">
        <w:rPr>
          <w:i w:val="0"/>
        </w:rPr>
        <w:t xml:space="preserve"> Consumer grouped with a </w:t>
      </w:r>
      <w:ins w:id="317" w:author="Brian" w:date="2015-03-11T11:44:00Z">
        <w:r w:rsidR="0093216B">
          <w:rPr>
            <w:i w:val="0"/>
          </w:rPr>
          <w:t xml:space="preserve">Device Observation Reporter </w:t>
        </w:r>
      </w:ins>
      <w:del w:id="318" w:author="Brian" w:date="2015-03-11T11:44:00Z">
        <w:r w:rsidRPr="000A66BE" w:rsidDel="0093216B">
          <w:rPr>
            <w:i w:val="0"/>
          </w:rPr>
          <w:delText xml:space="preserve">Clinical Data Source </w:delText>
        </w:r>
      </w:del>
      <w:r>
        <w:rPr>
          <w:i w:val="0"/>
        </w:rPr>
        <w:t>component</w:t>
      </w:r>
      <w:r w:rsidRPr="000A66BE">
        <w:rPr>
          <w:i w:val="0"/>
        </w:rPr>
        <w:t xml:space="preserve"> for each patient, and a </w:t>
      </w:r>
      <w:del w:id="319" w:author="Brian" w:date="2015-03-11T11:44:00Z">
        <w:r w:rsidRPr="000A66BE" w:rsidDel="0093216B">
          <w:rPr>
            <w:i w:val="0"/>
          </w:rPr>
          <w:delText>Clinical Data</w:delText>
        </w:r>
      </w:del>
      <w:ins w:id="320" w:author="Brian" w:date="2015-03-11T11:44:00Z">
        <w:r w:rsidR="0093216B">
          <w:rPr>
            <w:i w:val="0"/>
          </w:rPr>
          <w:t>Device Observation</w:t>
        </w:r>
      </w:ins>
      <w:r w:rsidRPr="000A66BE">
        <w:rPr>
          <w:i w:val="0"/>
        </w:rPr>
        <w:t xml:space="preserve"> Consumer grouped with a Content Creator </w:t>
      </w:r>
      <w:r>
        <w:rPr>
          <w:i w:val="0"/>
        </w:rPr>
        <w:t>component</w:t>
      </w:r>
      <w:r w:rsidRPr="000A66BE">
        <w:rPr>
          <w:i w:val="0"/>
        </w:rPr>
        <w:t xml:space="preserve"> serving several patients sharing PHMR content </w:t>
      </w:r>
      <w:r>
        <w:rPr>
          <w:i w:val="0"/>
        </w:rPr>
        <w:t xml:space="preserve">modules </w:t>
      </w:r>
      <w:r w:rsidRPr="000A66BE">
        <w:rPr>
          <w:i w:val="0"/>
        </w:rPr>
        <w:t>with several Content Consumers</w:t>
      </w:r>
      <w:r>
        <w:rPr>
          <w:i w:val="0"/>
          <w:color w:val="FF0000"/>
        </w:rPr>
        <w:t>.</w:t>
      </w:r>
    </w:p>
    <w:p w14:paraId="5E6F1C46" w14:textId="77777777" w:rsidR="008F3449" w:rsidRPr="000A66BE" w:rsidRDefault="008F3449" w:rsidP="008F3449">
      <w:pPr>
        <w:pStyle w:val="AuthorInstructions"/>
        <w:rPr>
          <w:i w:val="0"/>
        </w:rPr>
      </w:pPr>
      <w:r>
        <w:rPr>
          <w:i w:val="0"/>
        </w:rPr>
        <w:t>The three transactions involved in this profile utilize multiple transports</w:t>
      </w:r>
      <w:r w:rsidRPr="000A66BE">
        <w:rPr>
          <w:i w:val="0"/>
        </w:rPr>
        <w:t>.</w:t>
      </w:r>
    </w:p>
    <w:p w14:paraId="679C861D" w14:textId="77777777" w:rsidR="008F3449" w:rsidRPr="000A66BE" w:rsidRDefault="008F3449" w:rsidP="008F3449">
      <w:pPr>
        <w:pStyle w:val="AuthorInstructions"/>
        <w:rPr>
          <w:i w:val="0"/>
        </w:rPr>
      </w:pPr>
      <w:r w:rsidRPr="000A66BE">
        <w:rPr>
          <w:i w:val="0"/>
        </w:rPr>
        <w:t xml:space="preserve">The </w:t>
      </w:r>
      <w:del w:id="321" w:author="Brian" w:date="2015-03-11T14:06:00Z">
        <w:r w:rsidRPr="000A66BE" w:rsidDel="00BE3C9C">
          <w:rPr>
            <w:i w:val="0"/>
          </w:rPr>
          <w:delText>PHCA</w:delText>
        </w:r>
      </w:del>
      <w:ins w:id="322" w:author="Brian" w:date="2015-03-11T14:06:00Z">
        <w:r w:rsidR="00BE3C9C">
          <w:rPr>
            <w:i w:val="0"/>
          </w:rPr>
          <w:t>PCHA</w:t>
        </w:r>
      </w:ins>
      <w:r w:rsidRPr="000A66BE">
        <w:rPr>
          <w:i w:val="0"/>
        </w:rPr>
        <w:t xml:space="preserve"> Data transaction </w:t>
      </w:r>
      <w:r>
        <w:rPr>
          <w:i w:val="0"/>
        </w:rPr>
        <w:t xml:space="preserve">specified by the </w:t>
      </w:r>
      <w:del w:id="323" w:author="Brian" w:date="2015-03-11T14:06:00Z">
        <w:r w:rsidDel="00BE3C9C">
          <w:rPr>
            <w:i w:val="0"/>
          </w:rPr>
          <w:delText>PHCA</w:delText>
        </w:r>
      </w:del>
      <w:ins w:id="324" w:author="Brian" w:date="2015-03-11T14:06:00Z">
        <w:r w:rsidR="00BE3C9C">
          <w:rPr>
            <w:i w:val="0"/>
          </w:rPr>
          <w:t>PCHA</w:t>
        </w:r>
      </w:ins>
      <w:r>
        <w:rPr>
          <w:i w:val="0"/>
        </w:rPr>
        <w:t xml:space="preserve"> </w:t>
      </w:r>
      <w:r w:rsidRPr="008F3449">
        <w:rPr>
          <w:i w:val="0"/>
        </w:rPr>
        <w:t>H.811 - TAN-PAN-LAN Interface</w:t>
      </w:r>
      <w:r>
        <w:rPr>
          <w:i w:val="0"/>
        </w:rPr>
        <w:t xml:space="preserve"> guidelines </w:t>
      </w:r>
      <w:r w:rsidRPr="000A66BE">
        <w:rPr>
          <w:i w:val="0"/>
        </w:rPr>
        <w:t>currently supports the following transports and protocols</w:t>
      </w:r>
    </w:p>
    <w:p w14:paraId="7AD1FAD2" w14:textId="77777777" w:rsidR="008F3449" w:rsidRPr="000A66BE" w:rsidRDefault="008F3449" w:rsidP="005B3030">
      <w:pPr>
        <w:pStyle w:val="AuthorInstructions"/>
        <w:numPr>
          <w:ilvl w:val="0"/>
          <w:numId w:val="24"/>
        </w:numPr>
        <w:rPr>
          <w:i w:val="0"/>
        </w:rPr>
      </w:pPr>
      <w:r w:rsidRPr="000A66BE">
        <w:rPr>
          <w:i w:val="0"/>
        </w:rPr>
        <w:t xml:space="preserve">IEEE </w:t>
      </w:r>
      <w:r>
        <w:rPr>
          <w:i w:val="0"/>
        </w:rPr>
        <w:t>11073-</w:t>
      </w:r>
      <w:r w:rsidRPr="000A66BE">
        <w:rPr>
          <w:i w:val="0"/>
        </w:rPr>
        <w:t>20601 packets over</w:t>
      </w:r>
    </w:p>
    <w:p w14:paraId="649046E5" w14:textId="77777777" w:rsidR="008F3449" w:rsidRPr="000A66BE" w:rsidRDefault="008F3449" w:rsidP="005B3030">
      <w:pPr>
        <w:pStyle w:val="AuthorInstructions"/>
        <w:numPr>
          <w:ilvl w:val="1"/>
          <w:numId w:val="24"/>
        </w:numPr>
        <w:rPr>
          <w:i w:val="0"/>
        </w:rPr>
      </w:pPr>
      <w:r w:rsidRPr="000A66BE">
        <w:rPr>
          <w:i w:val="0"/>
        </w:rPr>
        <w:t>HDP Bluetooth</w:t>
      </w:r>
    </w:p>
    <w:p w14:paraId="0DFC9BBB" w14:textId="77777777" w:rsidR="008F3449" w:rsidRPr="000A66BE" w:rsidRDefault="008F3449" w:rsidP="005B3030">
      <w:pPr>
        <w:pStyle w:val="AuthorInstructions"/>
        <w:numPr>
          <w:ilvl w:val="1"/>
          <w:numId w:val="24"/>
        </w:numPr>
        <w:rPr>
          <w:i w:val="0"/>
        </w:rPr>
      </w:pPr>
      <w:r w:rsidRPr="000A66BE">
        <w:rPr>
          <w:i w:val="0"/>
        </w:rPr>
        <w:t>PHCD USB</w:t>
      </w:r>
    </w:p>
    <w:p w14:paraId="2EEF14EC" w14:textId="77777777" w:rsidR="008F3449" w:rsidRPr="000A66BE" w:rsidRDefault="008F3449" w:rsidP="005B3030">
      <w:pPr>
        <w:pStyle w:val="AuthorInstructions"/>
        <w:numPr>
          <w:ilvl w:val="1"/>
          <w:numId w:val="24"/>
        </w:numPr>
        <w:rPr>
          <w:i w:val="0"/>
        </w:rPr>
      </w:pPr>
      <w:r w:rsidRPr="000A66BE">
        <w:rPr>
          <w:i w:val="0"/>
        </w:rPr>
        <w:t>ZigBee</w:t>
      </w:r>
    </w:p>
    <w:p w14:paraId="25028039" w14:textId="77777777" w:rsidR="008F3449" w:rsidRPr="000A66BE" w:rsidRDefault="008F3449" w:rsidP="005B3030">
      <w:pPr>
        <w:pStyle w:val="AuthorInstructions"/>
        <w:numPr>
          <w:ilvl w:val="1"/>
          <w:numId w:val="24"/>
        </w:numPr>
        <w:rPr>
          <w:i w:val="0"/>
        </w:rPr>
      </w:pPr>
      <w:r w:rsidRPr="000A66BE">
        <w:rPr>
          <w:i w:val="0"/>
        </w:rPr>
        <w:t>NFC</w:t>
      </w:r>
    </w:p>
    <w:p w14:paraId="6BFDC00E" w14:textId="77777777" w:rsidR="008F3449" w:rsidRPr="000A66BE" w:rsidRDefault="008F3449" w:rsidP="005B3030">
      <w:pPr>
        <w:pStyle w:val="AuthorInstructions"/>
        <w:numPr>
          <w:ilvl w:val="0"/>
          <w:numId w:val="24"/>
        </w:numPr>
        <w:rPr>
          <w:i w:val="0"/>
        </w:rPr>
      </w:pPr>
      <w:r w:rsidRPr="000A66BE">
        <w:rPr>
          <w:i w:val="0"/>
        </w:rPr>
        <w:t>Assorted Health device profiles overs Bluetooth Low Energy Attribute protocol</w:t>
      </w:r>
    </w:p>
    <w:p w14:paraId="00BDBF84" w14:textId="77777777" w:rsidR="008F3449" w:rsidRPr="000A66BE" w:rsidRDefault="008F3449" w:rsidP="008F3449">
      <w:pPr>
        <w:pStyle w:val="AuthorInstructions"/>
        <w:rPr>
          <w:i w:val="0"/>
        </w:rPr>
      </w:pPr>
      <w:r w:rsidRPr="000A66BE">
        <w:rPr>
          <w:i w:val="0"/>
        </w:rPr>
        <w:t xml:space="preserve">The </w:t>
      </w:r>
      <w:r>
        <w:rPr>
          <w:i w:val="0"/>
        </w:rPr>
        <w:t>guidelines place</w:t>
      </w:r>
      <w:r w:rsidRPr="000A66BE">
        <w:rPr>
          <w:i w:val="0"/>
        </w:rPr>
        <w:t xml:space="preserve"> further requirements upon these protocols and transports than defined in the respective IEEE 11073 20601 and corresponding specialization specifications and the Bluetooth Low Energy health device profiles and services. The Device Observation Source actor implementing this transaction must provide what is referred to as </w:t>
      </w:r>
      <w:del w:id="325" w:author="Brian" w:date="2015-03-11T14:06:00Z">
        <w:r w:rsidRPr="000A66BE" w:rsidDel="00BE3C9C">
          <w:rPr>
            <w:i w:val="0"/>
          </w:rPr>
          <w:delText>PHCA</w:delText>
        </w:r>
      </w:del>
      <w:ins w:id="326" w:author="Brian" w:date="2015-03-11T14:06:00Z">
        <w:r w:rsidR="00BE3C9C">
          <w:rPr>
            <w:i w:val="0"/>
          </w:rPr>
          <w:t>PCHA</w:t>
        </w:r>
      </w:ins>
      <w:r w:rsidRPr="000A66BE">
        <w:rPr>
          <w:i w:val="0"/>
        </w:rPr>
        <w:t xml:space="preserve"> data in this specification. The </w:t>
      </w:r>
      <w:del w:id="327" w:author="Brian" w:date="2015-03-11T14:06:00Z">
        <w:r w:rsidRPr="000A66BE" w:rsidDel="00BE3C9C">
          <w:rPr>
            <w:i w:val="0"/>
          </w:rPr>
          <w:delText>PHCA</w:delText>
        </w:r>
      </w:del>
      <w:ins w:id="328" w:author="Brian" w:date="2015-03-11T14:06:00Z">
        <w:r w:rsidR="00BE3C9C">
          <w:rPr>
            <w:i w:val="0"/>
          </w:rPr>
          <w:t>PCHA</w:t>
        </w:r>
      </w:ins>
      <w:r w:rsidRPr="000A66BE">
        <w:rPr>
          <w:i w:val="0"/>
        </w:rPr>
        <w:t xml:space="preserve"> data is required to have </w:t>
      </w:r>
      <w:r>
        <w:rPr>
          <w:i w:val="0"/>
        </w:rPr>
        <w:t xml:space="preserve">certain </w:t>
      </w:r>
      <w:r w:rsidRPr="000A66BE">
        <w:rPr>
          <w:i w:val="0"/>
        </w:rPr>
        <w:t xml:space="preserve">device information and (conditionally) timing information to allow generation of </w:t>
      </w:r>
      <w:del w:id="329" w:author="Brian" w:date="2015-03-11T11:45:00Z">
        <w:r w:rsidRPr="000A66BE" w:rsidDel="0093216B">
          <w:rPr>
            <w:i w:val="0"/>
          </w:rPr>
          <w:delText xml:space="preserve">Clinical </w:delText>
        </w:r>
      </w:del>
      <w:ins w:id="330" w:author="Brian" w:date="2015-03-11T11:45:00Z">
        <w:r w:rsidR="0093216B">
          <w:rPr>
            <w:i w:val="0"/>
          </w:rPr>
          <w:t xml:space="preserve">observation </w:t>
        </w:r>
      </w:ins>
      <w:del w:id="331" w:author="Brian" w:date="2015-03-11T11:45:00Z">
        <w:r w:rsidRPr="000A66BE" w:rsidDel="0093216B">
          <w:rPr>
            <w:i w:val="0"/>
          </w:rPr>
          <w:delText>D</w:delText>
        </w:r>
      </w:del>
      <w:ins w:id="332" w:author="Brian" w:date="2015-03-11T11:45:00Z">
        <w:r w:rsidR="0093216B">
          <w:rPr>
            <w:i w:val="0"/>
          </w:rPr>
          <w:t>d</w:t>
        </w:r>
      </w:ins>
      <w:r w:rsidRPr="000A66BE">
        <w:rPr>
          <w:i w:val="0"/>
        </w:rPr>
        <w:t xml:space="preserve">ata that can be coordinated and corrected to a UTC synchronized time source by the </w:t>
      </w:r>
      <w:r w:rsidR="00452A51">
        <w:rPr>
          <w:i w:val="0"/>
        </w:rPr>
        <w:t>Sensor Data</w:t>
      </w:r>
      <w:r w:rsidR="00452A51" w:rsidRPr="000A66BE">
        <w:rPr>
          <w:i w:val="0"/>
        </w:rPr>
        <w:t xml:space="preserve"> </w:t>
      </w:r>
      <w:r w:rsidRPr="000A66BE">
        <w:rPr>
          <w:i w:val="0"/>
        </w:rPr>
        <w:t xml:space="preserve">Consumer / </w:t>
      </w:r>
      <w:ins w:id="333" w:author="Brian" w:date="2015-03-11T11:44:00Z">
        <w:r w:rsidR="0093216B">
          <w:rPr>
            <w:i w:val="0"/>
          </w:rPr>
          <w:t xml:space="preserve">Device Observation Reporter </w:t>
        </w:r>
      </w:ins>
      <w:del w:id="334" w:author="Brian" w:date="2015-03-11T11:44:00Z">
        <w:r w:rsidRPr="000A66BE" w:rsidDel="0093216B">
          <w:rPr>
            <w:i w:val="0"/>
          </w:rPr>
          <w:delText xml:space="preserve">Clinical Data Source </w:delText>
        </w:r>
      </w:del>
      <w:r w:rsidRPr="000A66BE">
        <w:rPr>
          <w:i w:val="0"/>
        </w:rPr>
        <w:t>actor group if the Device Observation Source has not already done so. In particular, any stored measurements MUST provide a time stamp, and any Device Observation Source actor providing a timestamp in any measurement (stored or live) MUST provide its sense of current time.</w:t>
      </w:r>
    </w:p>
    <w:p w14:paraId="0A68EA1F" w14:textId="77777777" w:rsidR="008F3449" w:rsidRPr="000A66BE" w:rsidRDefault="008F3449" w:rsidP="008F3449">
      <w:pPr>
        <w:pStyle w:val="AuthorInstructions"/>
        <w:rPr>
          <w:i w:val="0"/>
        </w:rPr>
      </w:pPr>
      <w:r w:rsidRPr="000A66BE">
        <w:rPr>
          <w:i w:val="0"/>
        </w:rPr>
        <w:t xml:space="preserve">The </w:t>
      </w:r>
      <w:r>
        <w:rPr>
          <w:i w:val="0"/>
        </w:rPr>
        <w:t xml:space="preserve">PCD-01 </w:t>
      </w:r>
      <w:r w:rsidRPr="000A66BE">
        <w:rPr>
          <w:i w:val="0"/>
        </w:rPr>
        <w:t xml:space="preserve">Communicate PCD Data transaction communicates </w:t>
      </w:r>
      <w:del w:id="335" w:author="Brian" w:date="2015-03-11T11:45:00Z">
        <w:r w:rsidRPr="000A66BE" w:rsidDel="0093216B">
          <w:rPr>
            <w:i w:val="0"/>
          </w:rPr>
          <w:delText xml:space="preserve">Clinical </w:delText>
        </w:r>
      </w:del>
      <w:ins w:id="336" w:author="Brian" w:date="2015-03-11T11:45:00Z">
        <w:r w:rsidR="0093216B">
          <w:rPr>
            <w:i w:val="0"/>
          </w:rPr>
          <w:t>observation</w:t>
        </w:r>
        <w:r w:rsidR="0093216B" w:rsidRPr="000A66BE">
          <w:rPr>
            <w:i w:val="0"/>
          </w:rPr>
          <w:t xml:space="preserve"> </w:t>
        </w:r>
      </w:ins>
      <w:del w:id="337" w:author="Brian" w:date="2015-03-11T11:45:00Z">
        <w:r w:rsidRPr="000A66BE" w:rsidDel="0093216B">
          <w:rPr>
            <w:i w:val="0"/>
          </w:rPr>
          <w:delText xml:space="preserve">Data </w:delText>
        </w:r>
      </w:del>
      <w:ins w:id="338" w:author="Brian" w:date="2015-03-11T11:45:00Z">
        <w:r w:rsidR="0093216B">
          <w:rPr>
            <w:i w:val="0"/>
          </w:rPr>
          <w:t>d</w:t>
        </w:r>
        <w:r w:rsidR="0093216B" w:rsidRPr="000A66BE">
          <w:rPr>
            <w:i w:val="0"/>
          </w:rPr>
          <w:t xml:space="preserve">ata </w:t>
        </w:r>
      </w:ins>
      <w:r w:rsidRPr="000A66BE">
        <w:rPr>
          <w:i w:val="0"/>
        </w:rPr>
        <w:t xml:space="preserve">in the form of a PCD-01 document to an appropriate consumer.  </w:t>
      </w:r>
      <w:r>
        <w:rPr>
          <w:i w:val="0"/>
        </w:rPr>
        <w:t xml:space="preserve">The </w:t>
      </w:r>
      <w:r w:rsidRPr="000A66BE">
        <w:rPr>
          <w:i w:val="0"/>
        </w:rPr>
        <w:t>transaction uses one of the following transport methods:</w:t>
      </w:r>
    </w:p>
    <w:p w14:paraId="75EA5F75" w14:textId="77777777" w:rsidR="008F3449" w:rsidRPr="000A66BE" w:rsidRDefault="008F3449" w:rsidP="005B3030">
      <w:pPr>
        <w:pStyle w:val="AuthorInstructions"/>
        <w:numPr>
          <w:ilvl w:val="0"/>
          <w:numId w:val="23"/>
        </w:numPr>
        <w:rPr>
          <w:i w:val="0"/>
        </w:rPr>
      </w:pPr>
      <w:r w:rsidRPr="000A66BE">
        <w:rPr>
          <w:i w:val="0"/>
        </w:rPr>
        <w:lastRenderedPageBreak/>
        <w:t xml:space="preserve">Continua </w:t>
      </w:r>
      <w:del w:id="339" w:author="Brian" w:date="2015-03-11T14:06:00Z">
        <w:r w:rsidRPr="000A66BE" w:rsidDel="00BE3C9C">
          <w:rPr>
            <w:i w:val="0"/>
          </w:rPr>
          <w:delText>PHCA</w:delText>
        </w:r>
      </w:del>
      <w:ins w:id="340" w:author="Brian" w:date="2015-03-11T14:06:00Z">
        <w:r w:rsidR="00BE3C9C">
          <w:rPr>
            <w:i w:val="0"/>
          </w:rPr>
          <w:t>PCHA</w:t>
        </w:r>
      </w:ins>
      <w:r w:rsidRPr="000A66BE">
        <w:rPr>
          <w:i w:val="0"/>
        </w:rPr>
        <w:t xml:space="preserve"> hData Observation-Upload</w:t>
      </w:r>
    </w:p>
    <w:p w14:paraId="3B5CF9B0" w14:textId="77777777" w:rsidR="008F3449" w:rsidRPr="000A66BE" w:rsidRDefault="008F3449" w:rsidP="005B3030">
      <w:pPr>
        <w:pStyle w:val="AuthorInstructions"/>
        <w:numPr>
          <w:ilvl w:val="0"/>
          <w:numId w:val="23"/>
        </w:numPr>
        <w:rPr>
          <w:i w:val="0"/>
        </w:rPr>
      </w:pPr>
      <w:r w:rsidRPr="000A66BE">
        <w:rPr>
          <w:i w:val="0"/>
        </w:rPr>
        <w:t xml:space="preserve">Continua </w:t>
      </w:r>
      <w:del w:id="341" w:author="Brian" w:date="2015-03-11T14:06:00Z">
        <w:r w:rsidRPr="000A66BE" w:rsidDel="00BE3C9C">
          <w:rPr>
            <w:i w:val="0"/>
          </w:rPr>
          <w:delText>PHCA</w:delText>
        </w:r>
      </w:del>
      <w:ins w:id="342" w:author="Brian" w:date="2015-03-11T14:06:00Z">
        <w:r w:rsidR="00BE3C9C">
          <w:rPr>
            <w:i w:val="0"/>
          </w:rPr>
          <w:t>PCHA</w:t>
        </w:r>
      </w:ins>
      <w:r w:rsidRPr="000A66BE">
        <w:rPr>
          <w:i w:val="0"/>
        </w:rPr>
        <w:t xml:space="preserve"> SOAP Observation-Upload</w:t>
      </w:r>
    </w:p>
    <w:p w14:paraId="78E39FA3" w14:textId="77777777" w:rsidR="008F3449" w:rsidRPr="000A66BE" w:rsidRDefault="008F3449" w:rsidP="008F3449">
      <w:pPr>
        <w:pStyle w:val="AuthorInstructions"/>
        <w:rPr>
          <w:i w:val="0"/>
        </w:rPr>
      </w:pPr>
      <w:r>
        <w:rPr>
          <w:i w:val="0"/>
        </w:rPr>
        <w:t xml:space="preserve">As specified in the  </w:t>
      </w:r>
      <w:del w:id="343" w:author="Brian" w:date="2015-03-11T14:06:00Z">
        <w:r w:rsidDel="00BE3C9C">
          <w:rPr>
            <w:i w:val="0"/>
          </w:rPr>
          <w:delText>PHCA</w:delText>
        </w:r>
      </w:del>
      <w:ins w:id="344" w:author="Brian" w:date="2015-03-11T14:06:00Z">
        <w:r w:rsidR="00BE3C9C">
          <w:rPr>
            <w:i w:val="0"/>
          </w:rPr>
          <w:t>PCHA</w:t>
        </w:r>
      </w:ins>
      <w:r>
        <w:rPr>
          <w:i w:val="0"/>
        </w:rPr>
        <w:t xml:space="preserve"> </w:t>
      </w:r>
      <w:r w:rsidRPr="008F3449">
        <w:rPr>
          <w:i w:val="0"/>
        </w:rPr>
        <w:t xml:space="preserve">H.812.1 - Observation Upload </w:t>
      </w:r>
      <w:r>
        <w:rPr>
          <w:i w:val="0"/>
        </w:rPr>
        <w:t xml:space="preserve">and </w:t>
      </w:r>
      <w:del w:id="345" w:author="Brian" w:date="2015-03-11T14:06:00Z">
        <w:r w:rsidDel="00BE3C9C">
          <w:rPr>
            <w:i w:val="0"/>
          </w:rPr>
          <w:delText>PHCA</w:delText>
        </w:r>
      </w:del>
      <w:ins w:id="346" w:author="Brian" w:date="2015-03-11T14:06:00Z">
        <w:r w:rsidR="00BE3C9C">
          <w:rPr>
            <w:i w:val="0"/>
          </w:rPr>
          <w:t>PCHA</w:t>
        </w:r>
      </w:ins>
      <w:r>
        <w:rPr>
          <w:i w:val="0"/>
        </w:rPr>
        <w:t xml:space="preserve"> </w:t>
      </w:r>
      <w:r w:rsidRPr="008F3449">
        <w:rPr>
          <w:i w:val="0"/>
        </w:rPr>
        <w:t>H.812 - WAN Interface</w:t>
      </w:r>
      <w:r>
        <w:rPr>
          <w:i w:val="0"/>
        </w:rPr>
        <w:t xml:space="preserve"> guidelines. </w:t>
      </w:r>
      <w:r w:rsidRPr="000A66BE">
        <w:rPr>
          <w:i w:val="0"/>
        </w:rPr>
        <w:t xml:space="preserve">The SOAP Observation-Upload uses the web services based IHE CommunicatePCDData SOAP action over TLS authenticated with SAML. The hData Observation-Upload uses </w:t>
      </w:r>
      <w:r>
        <w:rPr>
          <w:i w:val="0"/>
        </w:rPr>
        <w:t xml:space="preserve">RESTful transports over </w:t>
      </w:r>
      <w:r w:rsidRPr="000A66BE">
        <w:rPr>
          <w:i w:val="0"/>
        </w:rPr>
        <w:t>TLS authenticated by oAuth. How the SAML or oAuth token</w:t>
      </w:r>
      <w:r>
        <w:rPr>
          <w:i w:val="0"/>
        </w:rPr>
        <w:t>s</w:t>
      </w:r>
      <w:r w:rsidRPr="000A66BE">
        <w:rPr>
          <w:i w:val="0"/>
        </w:rPr>
        <w:t xml:space="preserve"> are obtained is not specified by th</w:t>
      </w:r>
      <w:r>
        <w:rPr>
          <w:i w:val="0"/>
        </w:rPr>
        <w:t>is profile</w:t>
      </w:r>
      <w:r w:rsidRPr="000A66BE">
        <w:rPr>
          <w:i w:val="0"/>
        </w:rPr>
        <w:t xml:space="preserve"> but is a business decision made by the communicating partners.</w:t>
      </w:r>
    </w:p>
    <w:p w14:paraId="4F703417" w14:textId="77777777" w:rsidR="008F3449" w:rsidRDefault="008F3449" w:rsidP="008F3449">
      <w:pPr>
        <w:pStyle w:val="AuthorInstructions"/>
      </w:pPr>
      <w:r w:rsidRPr="000A66BE">
        <w:rPr>
          <w:i w:val="0"/>
        </w:rPr>
        <w:t xml:space="preserve">The PCC Document Sharing transaction </w:t>
      </w:r>
      <w:r>
        <w:rPr>
          <w:i w:val="0"/>
        </w:rPr>
        <w:t xml:space="preserve">uses the transport methods specified by the </w:t>
      </w:r>
      <w:del w:id="347" w:author="Brian" w:date="2015-03-11T14:06:00Z">
        <w:r w:rsidDel="00BE3C9C">
          <w:rPr>
            <w:i w:val="0"/>
          </w:rPr>
          <w:delText>PHCA</w:delText>
        </w:r>
      </w:del>
      <w:ins w:id="348" w:author="Brian" w:date="2015-03-11T14:06:00Z">
        <w:r w:rsidR="00BE3C9C">
          <w:rPr>
            <w:i w:val="0"/>
          </w:rPr>
          <w:t>PCHA</w:t>
        </w:r>
      </w:ins>
      <w:r>
        <w:rPr>
          <w:i w:val="0"/>
        </w:rPr>
        <w:t xml:space="preserve"> </w:t>
      </w:r>
      <w:r w:rsidRPr="008F3449">
        <w:rPr>
          <w:i w:val="0"/>
        </w:rPr>
        <w:t>H.813 - HRN Interface</w:t>
      </w:r>
      <w:r>
        <w:rPr>
          <w:i w:val="0"/>
        </w:rPr>
        <w:t xml:space="preserve"> guidelines. These transports</w:t>
      </w:r>
      <w:r w:rsidRPr="000A66BE">
        <w:rPr>
          <w:i w:val="0"/>
        </w:rPr>
        <w:t xml:space="preserve"> communicate the PHMR C-CDA </w:t>
      </w:r>
      <w:r>
        <w:rPr>
          <w:i w:val="0"/>
        </w:rPr>
        <w:t>content module</w:t>
      </w:r>
      <w:r w:rsidRPr="000A66BE">
        <w:rPr>
          <w:i w:val="0"/>
        </w:rPr>
        <w:t xml:space="preserve"> to the consumer.</w:t>
      </w:r>
    </w:p>
    <w:p w14:paraId="1E8B2435" w14:textId="77777777" w:rsidR="005B7BFB" w:rsidRPr="003651D9" w:rsidRDefault="008F3449" w:rsidP="006A4160">
      <w:pPr>
        <w:pStyle w:val="BodyText"/>
      </w:pPr>
      <w:r>
        <w:t>Details of these</w:t>
      </w:r>
      <w:r w:rsidR="002D5B69" w:rsidRPr="003651D9">
        <w:t xml:space="preserve"> requirements are documented in Transactions (Volume 2) and Content Modules (Volume 3). This section documents any additional requirements on profile’s actors.</w:t>
      </w:r>
    </w:p>
    <w:p w14:paraId="5AF8D487" w14:textId="77777777" w:rsidR="0038429E" w:rsidRPr="003651D9" w:rsidDel="006277FA" w:rsidRDefault="0038429E" w:rsidP="00597DB2">
      <w:pPr>
        <w:pStyle w:val="AuthorInstructions"/>
        <w:rPr>
          <w:del w:id="349" w:author="Keith W. Boone" w:date="2015-03-04T10:20:00Z"/>
        </w:rPr>
      </w:pPr>
      <w:del w:id="350" w:author="Keith W. Boone" w:date="2015-03-04T10:20:00Z">
        <w:r w:rsidRPr="003651D9" w:rsidDel="006277FA">
          <w:delText>&lt;Do not repeat the definitions of the Actors that are maintained in the TF General Introduction Appendix A (Actor Definitions). Include text in this section to describe the Actor in the context of this Profile.&gt;</w:delText>
        </w:r>
      </w:del>
    </w:p>
    <w:p w14:paraId="16FE1FA1" w14:textId="77777777" w:rsidR="003A09FE" w:rsidRPr="003651D9" w:rsidDel="006277FA" w:rsidRDefault="003A09FE" w:rsidP="00597DB2">
      <w:pPr>
        <w:pStyle w:val="AuthorInstructions"/>
        <w:rPr>
          <w:del w:id="351" w:author="Keith W. Boone" w:date="2015-03-04T10:20:00Z"/>
        </w:rPr>
      </w:pPr>
      <w:del w:id="352" w:author="Keith W. Boone" w:date="2015-03-04T10:20:00Z">
        <w:r w:rsidRPr="003651D9" w:rsidDel="006277FA">
          <w:delText>&lt;This section is empty unless there is a need for specific descriptions or requirements</w:delText>
        </w:r>
        <w:r w:rsidR="00F0665F" w:rsidRPr="003651D9" w:rsidDel="006277FA">
          <w:delText xml:space="preserve">. </w:delText>
        </w:r>
        <w:r w:rsidRPr="003651D9" w:rsidDel="006277FA">
          <w:delText>Actors without additional requirements or elaborate descriptions need not be listed here.&gt;</w:delText>
        </w:r>
      </w:del>
    </w:p>
    <w:p w14:paraId="2E101C23" w14:textId="77777777" w:rsidR="00ED0083" w:rsidRPr="003651D9" w:rsidDel="006277FA" w:rsidRDefault="006A4160" w:rsidP="00597DB2">
      <w:pPr>
        <w:pStyle w:val="AuthorInstructions"/>
        <w:rPr>
          <w:del w:id="353" w:author="Keith W. Boone" w:date="2015-03-04T10:20:00Z"/>
        </w:rPr>
      </w:pPr>
      <w:del w:id="354" w:author="Keith W. Boone" w:date="2015-03-04T10:20:00Z">
        <w:r w:rsidRPr="003651D9" w:rsidDel="006277FA">
          <w:delText>&lt;</w:delText>
        </w:r>
        <w:r w:rsidR="00ED0083" w:rsidRPr="003651D9" w:rsidDel="006277FA">
          <w:delText xml:space="preserve">If this is a Workflow Profile the sequence of transactions often require data from an inbound transaction to be carried forward to subsequent transactions </w:delText>
        </w:r>
        <w:r w:rsidR="00F0665F" w:rsidRPr="003651D9" w:rsidDel="006277FA">
          <w:delText xml:space="preserve">. </w:delText>
        </w:r>
        <w:r w:rsidR="00ED0083" w:rsidRPr="003651D9" w:rsidDel="006277FA">
          <w:delText>Individual transactions, which are designed to be reusable, do not define this data mapping and it must be documented here</w:delText>
        </w:r>
        <w:r w:rsidR="00F0665F" w:rsidRPr="003651D9" w:rsidDel="006277FA">
          <w:delText xml:space="preserve">. </w:delText>
        </w:r>
        <w:r w:rsidR="00ED0083" w:rsidRPr="003651D9" w:rsidDel="006277FA">
          <w:delText>If this is a long technical mapping, consider including this mat</w:delText>
        </w:r>
        <w:r w:rsidRPr="003651D9" w:rsidDel="006277FA">
          <w:delText>erial in an appendix to Volume 2</w:delText>
        </w:r>
        <w:r w:rsidR="00F0665F" w:rsidRPr="003651D9" w:rsidDel="006277FA">
          <w:delText xml:space="preserve">. </w:delText>
        </w:r>
        <w:r w:rsidRPr="003651D9" w:rsidDel="006277FA">
          <w:delText>For an example, see Radiology Scheduled Workflow RAD TF-2: Appendix A.&gt;</w:delText>
        </w:r>
      </w:del>
    </w:p>
    <w:p w14:paraId="3B142A7B" w14:textId="77777777" w:rsidR="009D0CDF" w:rsidRPr="003651D9" w:rsidDel="006277FA" w:rsidRDefault="009D0CDF" w:rsidP="009D0CDF">
      <w:pPr>
        <w:pStyle w:val="AuthorInstructions"/>
        <w:rPr>
          <w:del w:id="355" w:author="Keith W. Boone" w:date="2015-03-04T10:20:00Z"/>
        </w:rPr>
      </w:pPr>
      <w:del w:id="356" w:author="Keith W. Boone" w:date="2015-03-04T10:20:00Z">
        <w:r w:rsidRPr="003651D9" w:rsidDel="006277F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0FAE7A44" w14:textId="77777777" w:rsidR="009D0CDF" w:rsidRPr="003651D9" w:rsidDel="006277FA" w:rsidRDefault="009D0CDF" w:rsidP="009D0CDF">
      <w:pPr>
        <w:pStyle w:val="AuthorInstructions"/>
        <w:rPr>
          <w:del w:id="357" w:author="Keith W. Boone" w:date="2015-03-04T10:20:00Z"/>
        </w:rPr>
      </w:pPr>
      <w:del w:id="358" w:author="Keith W. Boone" w:date="2015-03-04T10:20:00Z">
        <w:r w:rsidRPr="003651D9" w:rsidDel="006277FA">
          <w:delText>&lt;Note that for content modules, bindings to other transport or workflow modules are referenced in the Required Actor Groupings section below. &gt;</w:delText>
        </w:r>
      </w:del>
    </w:p>
    <w:p w14:paraId="3395446B" w14:textId="77777777" w:rsidR="009D0CDF" w:rsidRPr="003651D9" w:rsidRDefault="009D0CDF" w:rsidP="009D0CDF">
      <w:pPr>
        <w:pStyle w:val="Heading4"/>
        <w:numPr>
          <w:ilvl w:val="0"/>
          <w:numId w:val="0"/>
        </w:numPr>
        <w:rPr>
          <w:noProof w:val="0"/>
        </w:rPr>
      </w:pPr>
      <w:bookmarkStart w:id="359" w:name="_Toc412696305"/>
      <w:r w:rsidRPr="003651D9">
        <w:rPr>
          <w:noProof w:val="0"/>
        </w:rPr>
        <w:t xml:space="preserve">X.1.1.1 </w:t>
      </w:r>
      <w:ins w:id="360" w:author="Keith W. Boone" w:date="2015-03-04T11:09:00Z">
        <w:r w:rsidR="006477F0" w:rsidRPr="00452A51">
          <w:t>Device Observation Source</w:t>
        </w:r>
      </w:ins>
      <w:del w:id="361" w:author="Keith W. Boone" w:date="2015-03-04T11:09:00Z">
        <w:r w:rsidRPr="003651D9" w:rsidDel="006477F0">
          <w:rPr>
            <w:noProof w:val="0"/>
          </w:rPr>
          <w:delText>&lt;Actor A&gt;</w:delText>
        </w:r>
      </w:del>
      <w:bookmarkEnd w:id="359"/>
    </w:p>
    <w:p w14:paraId="006E7BD1" w14:textId="77777777" w:rsidR="009D0CDF" w:rsidRPr="00452A51" w:rsidDel="00BA5442" w:rsidRDefault="009D0CDF" w:rsidP="009D0CDF">
      <w:pPr>
        <w:pStyle w:val="AuthorInstructions"/>
        <w:rPr>
          <w:del w:id="362" w:author="Keith W. Boone" w:date="2015-03-04T11:11:00Z"/>
          <w:i w:val="0"/>
        </w:rPr>
      </w:pPr>
      <w:del w:id="363" w:author="Keith W. Boone" w:date="2015-03-04T11:11:00Z">
        <w:r w:rsidRPr="00452A51" w:rsidDel="00BA5442">
          <w:rPr>
            <w:i w:val="0"/>
          </w:rPr>
          <w:delText>&lt;If the summary description of the actor in Appendix A is insufficient to understand its role in this Profile, elaborate here.&gt;</w:delText>
        </w:r>
      </w:del>
    </w:p>
    <w:p w14:paraId="2990A438" w14:textId="77777777" w:rsidR="00BA5442" w:rsidRPr="007C6556" w:rsidDel="000E4B55" w:rsidRDefault="009D0CDF">
      <w:pPr>
        <w:pStyle w:val="Heading4"/>
        <w:numPr>
          <w:ilvl w:val="0"/>
          <w:numId w:val="0"/>
        </w:numPr>
        <w:rPr>
          <w:del w:id="364" w:author="Keith W. Boone" w:date="2015-03-04T11:25:00Z"/>
          <w:szCs w:val="24"/>
        </w:rPr>
        <w:pPrChange w:id="365" w:author="Keith W. Boone" w:date="2015-03-04T11:45:00Z">
          <w:pPr>
            <w:pStyle w:val="AuthorInstructions"/>
            <w:numPr>
              <w:numId w:val="31"/>
            </w:numPr>
            <w:ind w:left="720" w:hanging="360"/>
          </w:pPr>
        </w:pPrChange>
      </w:pPr>
      <w:del w:id="366" w:author="Keith W. Boone" w:date="2015-03-04T11:11:00Z">
        <w:r w:rsidRPr="00452A51" w:rsidDel="00BA5442">
          <w:rPr>
            <w:b w:val="0"/>
          </w:rPr>
          <w:delText xml:space="preserve">&lt;Requirements on actors are predominantly contained inside Transactions in Volume 2. The main requirement on actors contained in Volume 1 is to support the transactions identified in Table X.1-1 and the content modules identified in Table Z. Requirements that do not fit in those </w:delText>
        </w:r>
        <w:r w:rsidRPr="00452A51" w:rsidDel="00BA5442">
          <w:rPr>
            <w:b w:val="0"/>
          </w:rPr>
          <w:lastRenderedPageBreak/>
          <w:delText>locations may be placed here.&gt;</w:delText>
        </w:r>
      </w:del>
      <w:ins w:id="367" w:author="Keith W. Boone" w:date="2015-03-04T11:18:00Z">
        <w:r w:rsidR="00BA5442" w:rsidRPr="00452A51">
          <w:rPr>
            <w:rFonts w:ascii="Times New Roman" w:hAnsi="Times New Roman"/>
            <w:b w:val="0"/>
            <w:sz w:val="24"/>
            <w:szCs w:val="24"/>
          </w:rPr>
          <w:t>Typically the Device Observation Source actor is a Personal Health Device (sensor) which captures measurements about a patient.</w:t>
        </w:r>
      </w:ins>
      <w:ins w:id="368" w:author="Keith W. Boone" w:date="2015-03-04T11:19:00Z">
        <w:r w:rsidR="00BA5442" w:rsidRPr="00452A51">
          <w:rPr>
            <w:rFonts w:ascii="Times New Roman" w:hAnsi="Times New Roman"/>
            <w:b w:val="0"/>
            <w:sz w:val="24"/>
            <w:szCs w:val="24"/>
          </w:rPr>
          <w:t xml:space="preserve">  These measurements are communicated to the Device Observation consumer using </w:t>
        </w:r>
      </w:ins>
      <w:ins w:id="369" w:author="Keith W. Boone" w:date="2015-03-04T11:20:00Z">
        <w:r w:rsidR="00744AEF" w:rsidRPr="00452A51">
          <w:rPr>
            <w:rFonts w:ascii="Times New Roman" w:hAnsi="Times New Roman"/>
            <w:b w:val="0"/>
            <w:sz w:val="24"/>
            <w:szCs w:val="24"/>
          </w:rPr>
          <w:t xml:space="preserve">one or more of the protocols and transports specified in the </w:t>
        </w:r>
        <w:del w:id="370" w:author="Brian" w:date="2015-03-11T14:06:00Z">
          <w:r w:rsidR="00744AEF" w:rsidRPr="00452A51" w:rsidDel="00BE3C9C">
            <w:rPr>
              <w:rFonts w:ascii="Times New Roman" w:hAnsi="Times New Roman"/>
              <w:b w:val="0"/>
              <w:sz w:val="24"/>
              <w:szCs w:val="24"/>
            </w:rPr>
            <w:delText>PHCA</w:delText>
          </w:r>
        </w:del>
      </w:ins>
      <w:ins w:id="371" w:author="Brian" w:date="2015-03-11T14:06:00Z">
        <w:r w:rsidR="00BE3C9C" w:rsidRPr="00452A51">
          <w:rPr>
            <w:rFonts w:ascii="Times New Roman" w:hAnsi="Times New Roman"/>
            <w:b w:val="0"/>
            <w:sz w:val="24"/>
            <w:szCs w:val="24"/>
          </w:rPr>
          <w:t>PCHA</w:t>
        </w:r>
      </w:ins>
      <w:ins w:id="372" w:author="Keith W. Boone" w:date="2015-03-04T11:20:00Z">
        <w:r w:rsidR="00744AEF" w:rsidRPr="00452A51">
          <w:rPr>
            <w:rFonts w:ascii="Times New Roman" w:hAnsi="Times New Roman"/>
            <w:b w:val="0"/>
            <w:sz w:val="24"/>
            <w:szCs w:val="24"/>
          </w:rPr>
          <w:t xml:space="preserve"> Communicate Device Data transaction to the Device Observation Consumer</w:t>
        </w:r>
      </w:ins>
      <w:ins w:id="373" w:author="Keith W. Boone" w:date="2015-03-04T11:45:00Z">
        <w:r w:rsidR="000E4B55" w:rsidRPr="00452A51">
          <w:rPr>
            <w:rFonts w:ascii="Times New Roman" w:hAnsi="Times New Roman"/>
            <w:b w:val="0"/>
            <w:sz w:val="24"/>
            <w:szCs w:val="24"/>
          </w:rPr>
          <w:t xml:space="preserve"> actor</w:t>
        </w:r>
      </w:ins>
      <w:ins w:id="374" w:author="Keith W. Boone" w:date="2015-03-04T11:20:00Z">
        <w:r w:rsidR="00744AEF" w:rsidRPr="00452A51">
          <w:rPr>
            <w:rFonts w:ascii="Times New Roman" w:hAnsi="Times New Roman"/>
            <w:b w:val="0"/>
            <w:sz w:val="24"/>
            <w:szCs w:val="24"/>
          </w:rPr>
          <w:t>, described below</w:t>
        </w:r>
        <w:r w:rsidR="00744AEF" w:rsidRPr="007C6556">
          <w:rPr>
            <w:rFonts w:ascii="Times New Roman" w:hAnsi="Times New Roman"/>
            <w:b w:val="0"/>
            <w:sz w:val="24"/>
            <w:szCs w:val="24"/>
          </w:rPr>
          <w:t>.</w:t>
        </w:r>
      </w:ins>
      <w:ins w:id="375" w:author="Keith W. Boone" w:date="2015-03-04T11:25:00Z">
        <w:r w:rsidR="00744AEF" w:rsidRPr="007C6556" w:rsidDel="00744AEF">
          <w:rPr>
            <w:rFonts w:ascii="Times New Roman" w:hAnsi="Times New Roman"/>
            <w:b w:val="0"/>
            <w:sz w:val="24"/>
            <w:szCs w:val="24"/>
          </w:rPr>
          <w:t xml:space="preserve"> </w:t>
        </w:r>
      </w:ins>
    </w:p>
    <w:p w14:paraId="2CF8C107" w14:textId="77777777" w:rsidR="000E4B55" w:rsidRPr="000E4B55" w:rsidRDefault="000E4B55">
      <w:pPr>
        <w:pStyle w:val="BodyText"/>
        <w:rPr>
          <w:ins w:id="376" w:author="Keith W. Boone" w:date="2015-03-04T11:45:00Z"/>
        </w:rPr>
        <w:pPrChange w:id="377" w:author="Keith W. Boone" w:date="2015-03-04T11:45:00Z">
          <w:pPr>
            <w:pStyle w:val="AuthorInstructions"/>
          </w:pPr>
        </w:pPrChange>
      </w:pPr>
    </w:p>
    <w:p w14:paraId="5E11EFDD" w14:textId="77777777" w:rsidR="00744AEF" w:rsidRDefault="00503AE1">
      <w:pPr>
        <w:pStyle w:val="Heading4"/>
        <w:numPr>
          <w:ilvl w:val="0"/>
          <w:numId w:val="0"/>
        </w:numPr>
        <w:rPr>
          <w:ins w:id="378" w:author="Keith W. Boone" w:date="2015-03-04T11:24:00Z"/>
        </w:rPr>
        <w:pPrChange w:id="379" w:author="Keith W. Boone" w:date="2015-03-04T11:45:00Z">
          <w:pPr>
            <w:pStyle w:val="AuthorInstructions"/>
            <w:numPr>
              <w:numId w:val="31"/>
            </w:numPr>
            <w:ind w:left="720" w:hanging="360"/>
          </w:pPr>
        </w:pPrChange>
      </w:pPr>
      <w:bookmarkStart w:id="380" w:name="_Toc412696306"/>
      <w:r w:rsidRPr="00BA5442">
        <w:rPr>
          <w:noProof w:val="0"/>
        </w:rPr>
        <w:t xml:space="preserve">X.1.1.2 </w:t>
      </w:r>
      <w:r w:rsidR="00452A51">
        <w:rPr>
          <w:noProof w:val="0"/>
        </w:rPr>
        <w:t>Sensor Data</w:t>
      </w:r>
      <w:ins w:id="381" w:author="Keith W. Boone" w:date="2015-03-04T11:10:00Z">
        <w:r w:rsidR="00BA5442" w:rsidRPr="00744AEF">
          <w:rPr>
            <w:noProof w:val="0"/>
          </w:rPr>
          <w:t xml:space="preserve"> Consumer</w:t>
        </w:r>
      </w:ins>
    </w:p>
    <w:p w14:paraId="712BC9F6" w14:textId="77777777" w:rsidR="000E4B55" w:rsidRDefault="00744AEF">
      <w:pPr>
        <w:rPr>
          <w:ins w:id="382" w:author="Keith W. Boone" w:date="2015-03-04T11:44:00Z"/>
        </w:rPr>
        <w:pPrChange w:id="383" w:author="Keith W. Boone" w:date="2015-03-04T11:24:00Z">
          <w:pPr>
            <w:pStyle w:val="AuthorInstructions"/>
            <w:numPr>
              <w:numId w:val="31"/>
            </w:numPr>
            <w:ind w:left="720" w:hanging="360"/>
          </w:pPr>
        </w:pPrChange>
      </w:pPr>
      <w:ins w:id="384" w:author="Keith W. Boone" w:date="2015-03-04T11:23:00Z">
        <w:r>
          <w:t xml:space="preserve">The </w:t>
        </w:r>
      </w:ins>
      <w:r w:rsidR="00452A51" w:rsidRPr="00452A51">
        <w:t>Sensor Data</w:t>
      </w:r>
      <w:r w:rsidR="00452A51" w:rsidRPr="000A66BE">
        <w:rPr>
          <w:i/>
        </w:rPr>
        <w:t xml:space="preserve"> </w:t>
      </w:r>
      <w:ins w:id="385" w:author="Keith W. Boone" w:date="2015-03-04T11:22:00Z">
        <w:r w:rsidRPr="000A66BE">
          <w:t>Consumer actor receives data from the sensor</w:t>
        </w:r>
      </w:ins>
      <w:ins w:id="386" w:author="Keith W. Boone" w:date="2015-03-04T11:23:00Z">
        <w:r>
          <w:t>, augments it and forwards it towards the healthcare provider</w:t>
        </w:r>
      </w:ins>
      <w:ins w:id="387" w:author="Keith W. Boone" w:date="2015-03-04T11:22:00Z">
        <w:r w:rsidRPr="000A66BE">
          <w:t xml:space="preserve">. In this profile, the </w:t>
        </w:r>
      </w:ins>
      <w:r w:rsidR="00452A51" w:rsidRPr="00452A51">
        <w:t>Sensor Data</w:t>
      </w:r>
      <w:r w:rsidR="00452A51" w:rsidRPr="000A66BE">
        <w:rPr>
          <w:i/>
        </w:rPr>
        <w:t xml:space="preserve"> </w:t>
      </w:r>
      <w:ins w:id="388" w:author="Keith W. Boone" w:date="2015-03-04T11:22:00Z">
        <w:r w:rsidRPr="000A66BE">
          <w:t xml:space="preserve">Consumer must be grouped with either a </w:t>
        </w:r>
      </w:ins>
      <w:ins w:id="389" w:author="Brian" w:date="2015-03-11T11:46:00Z">
        <w:r w:rsidR="0093216B" w:rsidRPr="00400853">
          <w:t>Device Observation Reporter</w:t>
        </w:r>
        <w:r w:rsidR="0093216B">
          <w:rPr>
            <w:i/>
          </w:rPr>
          <w:t xml:space="preserve"> </w:t>
        </w:r>
      </w:ins>
      <w:ins w:id="390" w:author="Keith W. Boone" w:date="2015-03-04T11:22:00Z">
        <w:del w:id="391" w:author="Brian" w:date="2015-03-11T11:46:00Z">
          <w:r w:rsidRPr="000A66BE" w:rsidDel="0093216B">
            <w:delText xml:space="preserve">Clinical Data Source </w:delText>
          </w:r>
        </w:del>
        <w:r w:rsidRPr="000A66BE">
          <w:t>or Content Creator actor</w:t>
        </w:r>
      </w:ins>
      <w:ins w:id="392" w:author="Keith W. Boone" w:date="2015-03-04T11:26:00Z">
        <w:r>
          <w:t xml:space="preserve"> to handle the forwarding of the information.  </w:t>
        </w:r>
      </w:ins>
    </w:p>
    <w:p w14:paraId="37EFCE44" w14:textId="77777777" w:rsidR="00744AEF" w:rsidRDefault="00744AEF">
      <w:pPr>
        <w:rPr>
          <w:ins w:id="393" w:author="Keith W. Boone" w:date="2015-03-04T11:24:00Z"/>
        </w:rPr>
        <w:pPrChange w:id="394" w:author="Keith W. Boone" w:date="2015-03-04T11:24:00Z">
          <w:pPr>
            <w:pStyle w:val="AuthorInstructions"/>
            <w:numPr>
              <w:numId w:val="31"/>
            </w:numPr>
            <w:ind w:left="720" w:hanging="360"/>
          </w:pPr>
        </w:pPrChange>
      </w:pPr>
      <w:ins w:id="395" w:author="Keith W. Boone" w:date="2015-03-04T11:26:00Z">
        <w:r>
          <w:t xml:space="preserve">The Device Observation </w:t>
        </w:r>
        <w:del w:id="396" w:author="Brian" w:date="2015-03-11T15:03:00Z">
          <w:r w:rsidDel="00B43019">
            <w:delText>Consumer</w:delText>
          </w:r>
        </w:del>
      </w:ins>
      <w:ins w:id="397" w:author="Brian" w:date="2015-03-11T15:03:00Z">
        <w:r w:rsidR="00B43019">
          <w:t>Reporter</w:t>
        </w:r>
      </w:ins>
      <w:ins w:id="398" w:author="Keith W. Boone" w:date="2015-03-04T11:26:00Z">
        <w:r>
          <w:t xml:space="preserve"> associates the sensor data with a time stamp, </w:t>
        </w:r>
      </w:ins>
      <w:ins w:id="399" w:author="Keith W. Boone" w:date="2015-03-04T11:27:00Z">
        <w:r>
          <w:t xml:space="preserve">and </w:t>
        </w:r>
      </w:ins>
      <w:ins w:id="400" w:author="Keith W. Boone" w:date="2015-03-04T11:26:00Z">
        <w:r>
          <w:t>the patient identity</w:t>
        </w:r>
      </w:ins>
      <w:ins w:id="401" w:author="Keith W. Boone" w:date="2015-03-04T11:27:00Z">
        <w:r>
          <w:t xml:space="preserve">.  PHD sensors typically can be used by multiple patients (e.g., a weight scale), and so the device observation consumer me be needed to distinguish which patient the device is currently measuring.  Additionally, sensors often do not keep track of time and date, and so the Device Observation </w:t>
        </w:r>
        <w:del w:id="402" w:author="Brian" w:date="2015-03-11T15:03:00Z">
          <w:r w:rsidDel="00B43019">
            <w:delText>Consumer</w:delText>
          </w:r>
        </w:del>
      </w:ins>
      <w:ins w:id="403" w:author="Brian" w:date="2015-03-11T15:03:00Z">
        <w:r w:rsidR="00B43019">
          <w:t>Reporter</w:t>
        </w:r>
      </w:ins>
      <w:ins w:id="404" w:author="Keith W. Boone" w:date="2015-03-04T11:27:00Z">
        <w:r>
          <w:t xml:space="preserve"> must time stamp the measurements.  </w:t>
        </w:r>
      </w:ins>
      <w:ins w:id="405" w:author="Keith W. Boone" w:date="2015-03-04T11:28:00Z">
        <w:r>
          <w:t xml:space="preserve">The Device Observation </w:t>
        </w:r>
        <w:del w:id="406" w:author="Brian" w:date="2015-03-11T15:04:00Z">
          <w:r w:rsidDel="00B43019">
            <w:delText>Consumer</w:delText>
          </w:r>
        </w:del>
      </w:ins>
      <w:ins w:id="407" w:author="Brian" w:date="2015-03-11T15:04:00Z">
        <w:r w:rsidR="00B43019">
          <w:t>Reporter</w:t>
        </w:r>
      </w:ins>
      <w:ins w:id="408" w:author="Keith W. Boone" w:date="2015-03-04T11:28:00Z">
        <w:r>
          <w:t xml:space="preserve"> should, but is not required to support the IHE Time Client actor of the Consistent Time protocol.  </w:t>
        </w:r>
      </w:ins>
      <w:ins w:id="409" w:author="Keith W. Boone" w:date="2015-03-04T11:29:00Z">
        <w:r>
          <w:t xml:space="preserve">These devices may be wirelessly connected devices which get their time from the cellular network, rather than from an NTP </w:t>
        </w:r>
      </w:ins>
      <w:ins w:id="410" w:author="Keith W. Boone" w:date="2015-03-04T11:30:00Z">
        <w:r w:rsidR="0028681B">
          <w:t xml:space="preserve">or SNTP </w:t>
        </w:r>
      </w:ins>
      <w:ins w:id="411" w:author="Keith W. Boone" w:date="2015-03-04T11:29:00Z">
        <w:r>
          <w:t>server.</w:t>
        </w:r>
      </w:ins>
    </w:p>
    <w:p w14:paraId="05C8CFC3" w14:textId="77777777" w:rsidR="000E4B55" w:rsidRDefault="00BA5442" w:rsidP="000E4B55">
      <w:pPr>
        <w:rPr>
          <w:ins w:id="412" w:author="Keith W. Boone" w:date="2015-03-04T11:47:00Z"/>
        </w:rPr>
      </w:pPr>
      <w:ins w:id="413" w:author="Keith W. Boone" w:date="2015-03-04T11:10:00Z">
        <w:r w:rsidRPr="000E4B55">
          <w:rPr>
            <w:rFonts w:ascii="Arial" w:hAnsi="Arial"/>
            <w:b/>
            <w:kern w:val="28"/>
            <w:sz w:val="28"/>
            <w:rPrChange w:id="414" w:author="Keith W. Boone" w:date="2015-03-04T11:47:00Z">
              <w:rPr>
                <w:i/>
              </w:rPr>
            </w:rPrChange>
          </w:rPr>
          <w:t xml:space="preserve">X.1.1.3 </w:t>
        </w:r>
        <w:del w:id="415" w:author="Brian" w:date="2015-03-11T11:46:00Z">
          <w:r w:rsidRPr="000E4B55" w:rsidDel="0093216B">
            <w:rPr>
              <w:rFonts w:ascii="Arial" w:hAnsi="Arial"/>
              <w:b/>
              <w:kern w:val="28"/>
              <w:sz w:val="28"/>
              <w:rPrChange w:id="416" w:author="Keith W. Boone" w:date="2015-03-04T11:47:00Z">
                <w:rPr/>
              </w:rPrChange>
            </w:rPr>
            <w:delText>Clinical Data Source</w:delText>
          </w:r>
        </w:del>
      </w:ins>
      <w:ins w:id="417" w:author="Brian" w:date="2015-03-11T11:46:00Z">
        <w:r w:rsidR="0093216B">
          <w:rPr>
            <w:rFonts w:ascii="Arial" w:hAnsi="Arial"/>
            <w:b/>
            <w:kern w:val="28"/>
            <w:sz w:val="28"/>
          </w:rPr>
          <w:t xml:space="preserve">Device Observation </w:t>
        </w:r>
      </w:ins>
      <w:r w:rsidR="00B43019">
        <w:rPr>
          <w:rFonts w:ascii="Arial" w:hAnsi="Arial"/>
          <w:b/>
          <w:kern w:val="28"/>
          <w:sz w:val="28"/>
        </w:rPr>
        <w:t>Reporter</w:t>
      </w:r>
      <w:ins w:id="418" w:author="Keith W. Boone" w:date="2015-03-04T11:24:00Z">
        <w:r w:rsidR="00744AEF" w:rsidRPr="000E4B55">
          <w:rPr>
            <w:rFonts w:ascii="Arial" w:hAnsi="Arial"/>
            <w:b/>
            <w:kern w:val="28"/>
            <w:sz w:val="28"/>
            <w:rPrChange w:id="419" w:author="Keith W. Boone" w:date="2015-03-04T11:47:00Z">
              <w:rPr/>
            </w:rPrChange>
          </w:rPr>
          <w:br/>
        </w:r>
      </w:ins>
      <w:ins w:id="420" w:author="Keith W. Boone" w:date="2015-03-04T11:47:00Z">
        <w:r w:rsidR="000E4B55">
          <w:t xml:space="preserve">The </w:t>
        </w:r>
        <w:del w:id="421" w:author="Brian" w:date="2015-03-11T15:04:00Z">
          <w:r w:rsidR="000E4B55" w:rsidDel="00B43019">
            <w:delText>Clinical Data Source</w:delText>
          </w:r>
        </w:del>
      </w:ins>
      <w:ins w:id="422" w:author="Brian" w:date="2015-03-11T15:04:00Z">
        <w:r w:rsidR="00B43019">
          <w:t>Device Observation Reporter</w:t>
        </w:r>
      </w:ins>
      <w:ins w:id="423" w:author="Keith W. Boone" w:date="2015-03-04T11:47:00Z">
        <w:r w:rsidR="000E4B55" w:rsidRPr="000A66BE">
          <w:t xml:space="preserve"> actor </w:t>
        </w:r>
        <w:r w:rsidR="000E4B55">
          <w:t xml:space="preserve">is responsible for transmitting augmented </w:t>
        </w:r>
      </w:ins>
      <w:ins w:id="424" w:author="Keith W. Boone" w:date="2015-03-04T11:51:00Z">
        <w:r w:rsidR="000E4B55">
          <w:t xml:space="preserve">sensor </w:t>
        </w:r>
      </w:ins>
      <w:ins w:id="425" w:author="Keith W. Boone" w:date="2015-03-04T11:47:00Z">
        <w:r w:rsidR="000E4B55">
          <w:t xml:space="preserve">observations </w:t>
        </w:r>
      </w:ins>
      <w:ins w:id="426" w:author="Keith W. Boone" w:date="2015-03-04T11:50:00Z">
        <w:r w:rsidR="000E4B55">
          <w:t xml:space="preserve">one step closer to the healthcare provider.  </w:t>
        </w:r>
      </w:ins>
    </w:p>
    <w:p w14:paraId="03D72324" w14:textId="77777777" w:rsidR="00BA5442" w:rsidRDefault="00BA5442" w:rsidP="00BA5442">
      <w:pPr>
        <w:pStyle w:val="Heading4"/>
        <w:numPr>
          <w:ilvl w:val="0"/>
          <w:numId w:val="0"/>
        </w:numPr>
        <w:rPr>
          <w:ins w:id="427" w:author="Keith W. Boone" w:date="2015-03-04T11:11:00Z"/>
        </w:rPr>
      </w:pPr>
    </w:p>
    <w:p w14:paraId="6F6BD180" w14:textId="77777777" w:rsidR="00BA5442" w:rsidRDefault="00BA5442" w:rsidP="00BA5442">
      <w:pPr>
        <w:pStyle w:val="Heading4"/>
        <w:numPr>
          <w:ilvl w:val="0"/>
          <w:numId w:val="0"/>
        </w:numPr>
        <w:rPr>
          <w:ins w:id="428" w:author="Keith W. Boone" w:date="2015-03-04T11:52:00Z"/>
        </w:rPr>
      </w:pPr>
      <w:ins w:id="429" w:author="Keith W. Boone" w:date="2015-03-04T11:11:00Z">
        <w:r>
          <w:t xml:space="preserve">X.1.1.4 </w:t>
        </w:r>
      </w:ins>
      <w:ins w:id="430" w:author="Keith W. Boone" w:date="2015-03-04T11:10:00Z">
        <w:del w:id="431" w:author="Brian" w:date="2015-03-11T11:46:00Z">
          <w:r w:rsidDel="0093216B">
            <w:delText>Clinical Data</w:delText>
          </w:r>
        </w:del>
      </w:ins>
      <w:ins w:id="432" w:author="Brian" w:date="2015-03-11T11:46:00Z">
        <w:r w:rsidR="0093216B">
          <w:t>Device Observation</w:t>
        </w:r>
      </w:ins>
      <w:ins w:id="433" w:author="Keith W. Boone" w:date="2015-03-04T11:10:00Z">
        <w:r>
          <w:t xml:space="preserve"> Consumer</w:t>
        </w:r>
      </w:ins>
    </w:p>
    <w:p w14:paraId="165108E6" w14:textId="77777777" w:rsidR="000E4B55" w:rsidRPr="000E4B55" w:rsidRDefault="000E4B55">
      <w:pPr>
        <w:pStyle w:val="BodyText"/>
        <w:rPr>
          <w:ins w:id="434" w:author="Keith W. Boone" w:date="2015-03-04T11:11:00Z"/>
        </w:rPr>
        <w:pPrChange w:id="435" w:author="Keith W. Boone" w:date="2015-03-04T11:52:00Z">
          <w:pPr>
            <w:pStyle w:val="Heading4"/>
            <w:numPr>
              <w:ilvl w:val="0"/>
              <w:numId w:val="0"/>
            </w:numPr>
            <w:tabs>
              <w:tab w:val="clear" w:pos="864"/>
            </w:tabs>
            <w:ind w:left="0" w:firstLine="0"/>
          </w:pPr>
        </w:pPrChange>
      </w:pPr>
      <w:ins w:id="436" w:author="Keith W. Boone" w:date="2015-03-04T11:52:00Z">
        <w:r>
          <w:t xml:space="preserve">The </w:t>
        </w:r>
      </w:ins>
      <w:ins w:id="437" w:author="Keith W. Boone" w:date="2015-03-04T11:53:00Z">
        <w:del w:id="438" w:author="Brian" w:date="2015-03-11T15:04:00Z">
          <w:r w:rsidDel="008D26F4">
            <w:delText>C</w:delText>
          </w:r>
        </w:del>
      </w:ins>
      <w:ins w:id="439" w:author="Keith W. Boone" w:date="2015-03-04T11:52:00Z">
        <w:del w:id="440" w:author="Brian" w:date="2015-03-11T15:04:00Z">
          <w:r w:rsidDel="008D26F4">
            <w:delText xml:space="preserve">linical </w:delText>
          </w:r>
        </w:del>
      </w:ins>
      <w:ins w:id="441" w:author="Keith W. Boone" w:date="2015-03-04T11:53:00Z">
        <w:del w:id="442" w:author="Brian" w:date="2015-03-11T15:04:00Z">
          <w:r w:rsidDel="008D26F4">
            <w:delText>D</w:delText>
          </w:r>
        </w:del>
      </w:ins>
      <w:ins w:id="443" w:author="Keith W. Boone" w:date="2015-03-04T11:52:00Z">
        <w:del w:id="444" w:author="Brian" w:date="2015-03-11T15:04:00Z">
          <w:r w:rsidDel="008D26F4">
            <w:delText>ata</w:delText>
          </w:r>
        </w:del>
      </w:ins>
      <w:ins w:id="445" w:author="Brian" w:date="2015-03-11T15:04:00Z">
        <w:r w:rsidR="008D26F4">
          <w:t>Device Observation</w:t>
        </w:r>
      </w:ins>
      <w:ins w:id="446" w:author="Keith W. Boone" w:date="2015-03-04T11:52:00Z">
        <w:r>
          <w:t xml:space="preserve"> </w:t>
        </w:r>
      </w:ins>
      <w:ins w:id="447" w:author="Keith W. Boone" w:date="2015-03-04T11:53:00Z">
        <w:r>
          <w:t>C</w:t>
        </w:r>
      </w:ins>
      <w:ins w:id="448" w:author="Keith W. Boone" w:date="2015-03-04T11:52:00Z">
        <w:r>
          <w:t xml:space="preserve">onsumer accepts augmented device observations.  It must be grouped with a Content Creator actor, and it uses that actor to </w:t>
        </w:r>
      </w:ins>
      <w:ins w:id="449" w:author="Keith W. Boone" w:date="2015-03-04T11:57:00Z">
        <w:r w:rsidR="002C1312">
          <w:t>forward</w:t>
        </w:r>
      </w:ins>
      <w:ins w:id="450" w:author="Keith W. Boone" w:date="2015-03-04T11:52:00Z">
        <w:r>
          <w:t xml:space="preserve"> the</w:t>
        </w:r>
      </w:ins>
      <w:ins w:id="451" w:author="Keith W. Boone" w:date="2015-03-04T11:53:00Z">
        <w:r>
          <w:t xml:space="preserve">se observations </w:t>
        </w:r>
      </w:ins>
      <w:ins w:id="452" w:author="Keith W. Boone" w:date="2015-03-04T11:52:00Z">
        <w:r>
          <w:t>to the healthcare provider</w:t>
        </w:r>
      </w:ins>
      <w:ins w:id="453" w:author="Keith W. Boone" w:date="2015-03-04T11:53:00Z">
        <w:r>
          <w:t>.</w:t>
        </w:r>
      </w:ins>
    </w:p>
    <w:p w14:paraId="3DCF1A86" w14:textId="77777777" w:rsidR="00BA5442" w:rsidRDefault="00BA5442" w:rsidP="00BA5442">
      <w:pPr>
        <w:pStyle w:val="Heading4"/>
        <w:numPr>
          <w:ilvl w:val="0"/>
          <w:numId w:val="0"/>
        </w:numPr>
        <w:rPr>
          <w:ins w:id="454" w:author="Keith W. Boone" w:date="2015-03-04T11:53:00Z"/>
        </w:rPr>
      </w:pPr>
      <w:ins w:id="455" w:author="Keith W. Boone" w:date="2015-03-04T11:11:00Z">
        <w:r>
          <w:t xml:space="preserve">X.1.1.5 </w:t>
        </w:r>
      </w:ins>
      <w:ins w:id="456" w:author="Keith W. Boone" w:date="2015-03-04T11:10:00Z">
        <w:r>
          <w:t>Content Creator</w:t>
        </w:r>
      </w:ins>
    </w:p>
    <w:p w14:paraId="4D395EA5" w14:textId="77777777" w:rsidR="000E4B55" w:rsidRPr="000E4B55" w:rsidRDefault="000E4B55">
      <w:pPr>
        <w:pStyle w:val="BodyText"/>
        <w:rPr>
          <w:ins w:id="457" w:author="Keith W. Boone" w:date="2015-03-04T11:11:00Z"/>
        </w:rPr>
        <w:pPrChange w:id="458" w:author="Keith W. Boone" w:date="2015-03-04T11:53:00Z">
          <w:pPr>
            <w:pStyle w:val="Heading4"/>
            <w:numPr>
              <w:ilvl w:val="0"/>
              <w:numId w:val="0"/>
            </w:numPr>
            <w:tabs>
              <w:tab w:val="clear" w:pos="864"/>
            </w:tabs>
            <w:ind w:left="0" w:firstLine="0"/>
          </w:pPr>
        </w:pPrChange>
      </w:pPr>
      <w:ins w:id="459" w:author="Keith W. Boone" w:date="2015-03-04T11:53:00Z">
        <w:r>
          <w:t xml:space="preserve">The Content </w:t>
        </w:r>
      </w:ins>
      <w:ins w:id="460" w:author="Keith W. Boone" w:date="2015-03-04T11:54:00Z">
        <w:r>
          <w:t>C</w:t>
        </w:r>
      </w:ins>
      <w:ins w:id="461" w:author="Keith W. Boone" w:date="2015-03-04T11:53:00Z">
        <w:r>
          <w:t>reator actor</w:t>
        </w:r>
      </w:ins>
      <w:ins w:id="462" w:author="Keith W. Boone" w:date="2015-03-04T11:54:00Z">
        <w:r>
          <w:t xml:space="preserve"> formats sensor data in the Personal Health Monitoring Report (PHMR) format, a form suitable for consumption by EHR, HIE and other Health IT systems, and which is also human readable.</w:t>
        </w:r>
      </w:ins>
    </w:p>
    <w:p w14:paraId="2CF0C339" w14:textId="77777777" w:rsidR="00BA5442" w:rsidRDefault="00BA5442" w:rsidP="00BA5442">
      <w:pPr>
        <w:pStyle w:val="Heading4"/>
        <w:numPr>
          <w:ilvl w:val="0"/>
          <w:numId w:val="0"/>
        </w:numPr>
        <w:rPr>
          <w:ins w:id="463" w:author="Keith W. Boone" w:date="2015-03-04T11:56:00Z"/>
        </w:rPr>
      </w:pPr>
      <w:ins w:id="464" w:author="Keith W. Boone" w:date="2015-03-04T11:11:00Z">
        <w:r>
          <w:t xml:space="preserve">X.1.1.6 </w:t>
        </w:r>
      </w:ins>
      <w:ins w:id="465" w:author="Keith W. Boone" w:date="2015-03-04T11:10:00Z">
        <w:r>
          <w:t>Content Consumer</w:t>
        </w:r>
      </w:ins>
    </w:p>
    <w:p w14:paraId="2B7E2F09" w14:textId="77777777" w:rsidR="002C1312" w:rsidRPr="000E4B55" w:rsidRDefault="002C1312" w:rsidP="002C1312">
      <w:pPr>
        <w:pStyle w:val="BodyText"/>
        <w:rPr>
          <w:ins w:id="466" w:author="Keith W. Boone" w:date="2015-03-04T11:56:00Z"/>
        </w:rPr>
      </w:pPr>
      <w:ins w:id="467" w:author="Keith W. Boone" w:date="2015-03-04T11:56:00Z">
        <w:r>
          <w:t>The Content Consumer actor is used by the healthcare provider to access stored sensor data associated with a patient in the Personal Health Monitoring Report (PHMR) format.</w:t>
        </w:r>
      </w:ins>
    </w:p>
    <w:p w14:paraId="22DF3121" w14:textId="77777777" w:rsidR="00503AE1" w:rsidRPr="003651D9" w:rsidDel="002C1312" w:rsidRDefault="00503AE1" w:rsidP="0038429E">
      <w:pPr>
        <w:pStyle w:val="Heading4"/>
        <w:numPr>
          <w:ilvl w:val="0"/>
          <w:numId w:val="0"/>
        </w:numPr>
        <w:rPr>
          <w:del w:id="468" w:author="Keith W. Boone" w:date="2015-03-04T11:56:00Z"/>
          <w:noProof w:val="0"/>
        </w:rPr>
      </w:pPr>
      <w:del w:id="469" w:author="Keith W. Boone" w:date="2015-03-04T11:10:00Z">
        <w:r w:rsidRPr="003651D9" w:rsidDel="00BA5442">
          <w:rPr>
            <w:noProof w:val="0"/>
          </w:rPr>
          <w:lastRenderedPageBreak/>
          <w:delText xml:space="preserve">&lt;Actor </w:delText>
        </w:r>
        <w:r w:rsidR="009D0CDF" w:rsidRPr="003651D9" w:rsidDel="00BA5442">
          <w:rPr>
            <w:noProof w:val="0"/>
          </w:rPr>
          <w:delText>B</w:delText>
        </w:r>
        <w:r w:rsidRPr="003651D9" w:rsidDel="00BA5442">
          <w:rPr>
            <w:noProof w:val="0"/>
          </w:rPr>
          <w:delText>&gt;</w:delText>
        </w:r>
      </w:del>
      <w:bookmarkEnd w:id="380"/>
    </w:p>
    <w:p w14:paraId="676C960E" w14:textId="77777777" w:rsidR="00CF283F" w:rsidRPr="003651D9" w:rsidRDefault="00CF283F" w:rsidP="00303E20">
      <w:pPr>
        <w:pStyle w:val="Heading2"/>
        <w:numPr>
          <w:ilvl w:val="0"/>
          <w:numId w:val="0"/>
        </w:numPr>
        <w:rPr>
          <w:noProof w:val="0"/>
        </w:rPr>
      </w:pPr>
      <w:bookmarkStart w:id="470" w:name="_Toc412696307"/>
      <w:r w:rsidRPr="003651D9">
        <w:rPr>
          <w:noProof w:val="0"/>
        </w:rPr>
        <w:t xml:space="preserve">X.2 </w:t>
      </w:r>
      <w:del w:id="471" w:author="Keith W. Boone" w:date="2015-03-04T12:03:00Z">
        <w:r w:rsidRPr="003651D9" w:rsidDel="002C1312">
          <w:rPr>
            <w:noProof w:val="0"/>
          </w:rPr>
          <w:delText>&lt;</w:delText>
        </w:r>
        <w:r w:rsidR="00B43198" w:rsidRPr="003651D9" w:rsidDel="002C1312">
          <w:rPr>
            <w:noProof w:val="0"/>
          </w:rPr>
          <w:delText xml:space="preserve">Profile </w:delText>
        </w:r>
        <w:r w:rsidR="00825642" w:rsidRPr="003651D9" w:rsidDel="002C1312">
          <w:rPr>
            <w:noProof w:val="0"/>
          </w:rPr>
          <w:delText>Acronym</w:delText>
        </w:r>
        <w:r w:rsidRPr="003651D9" w:rsidDel="002C1312">
          <w:rPr>
            <w:noProof w:val="0"/>
          </w:rPr>
          <w:delText>&gt;</w:delText>
        </w:r>
        <w:r w:rsidR="00104BE6" w:rsidRPr="003651D9" w:rsidDel="002C1312">
          <w:rPr>
            <w:noProof w:val="0"/>
          </w:rPr>
          <w:delText xml:space="preserve"> </w:delText>
        </w:r>
      </w:del>
      <w:ins w:id="472" w:author="Keith W. Boone" w:date="2015-03-04T12:03:00Z">
        <w:r w:rsidR="002C1312">
          <w:rPr>
            <w:noProof w:val="0"/>
          </w:rPr>
          <w:t xml:space="preserve">RPM </w:t>
        </w:r>
      </w:ins>
      <w:r w:rsidR="00104BE6" w:rsidRPr="003651D9">
        <w:rPr>
          <w:noProof w:val="0"/>
        </w:rPr>
        <w:t>Actor</w:t>
      </w:r>
      <w:r w:rsidRPr="003651D9">
        <w:rPr>
          <w:noProof w:val="0"/>
        </w:rPr>
        <w:t xml:space="preserve"> Options</w:t>
      </w:r>
      <w:bookmarkEnd w:id="470"/>
    </w:p>
    <w:p w14:paraId="4BC57379" w14:textId="77777777" w:rsidR="00255821" w:rsidRPr="003651D9" w:rsidRDefault="003A09FE" w:rsidP="00597DB2">
      <w:pPr>
        <w:pStyle w:val="AuthorInstructions"/>
      </w:pPr>
      <w:r w:rsidRPr="003651D9">
        <w:t>&lt;Modify the following Table listing the actors in this profile, the options available for each, and references to sections that state requirements for compliance to each Option</w:t>
      </w:r>
      <w:r w:rsidR="00F0665F" w:rsidRPr="003651D9">
        <w:t xml:space="preserve">. </w:t>
      </w:r>
      <w:r w:rsidRPr="003651D9">
        <w:t>For actors with no options, state “No options defined” in the Options column.</w:t>
      </w:r>
      <w:r w:rsidR="00255821" w:rsidRPr="003651D9">
        <w:t>&gt;</w:t>
      </w:r>
    </w:p>
    <w:p w14:paraId="70EBC15F" w14:textId="77777777" w:rsidR="001E206E" w:rsidRPr="003651D9" w:rsidRDefault="001E206E" w:rsidP="00597DB2">
      <w:pPr>
        <w:pStyle w:val="AuthorInstructions"/>
      </w:pPr>
      <w:r w:rsidRPr="003651D9">
        <w:t xml:space="preserve">&lt;Note: </w:t>
      </w:r>
      <w:r w:rsidR="00665A0A" w:rsidRPr="003651D9">
        <w:t>Options are directly carried over to the Integration</w:t>
      </w:r>
      <w:r w:rsidRPr="003651D9">
        <w:t xml:space="preserve"> Statements which are published</w:t>
      </w:r>
      <w:r w:rsidR="00665A0A" w:rsidRPr="003651D9">
        <w:t xml:space="preserve"> by vendors for review by buyers. Too many options can be confusing for readers.</w:t>
      </w:r>
      <w:r w:rsidRPr="003651D9">
        <w:t>&gt;</w:t>
      </w:r>
    </w:p>
    <w:p w14:paraId="1F66403E" w14:textId="77777777" w:rsidR="003A09FE" w:rsidRPr="003651D9" w:rsidRDefault="00255821" w:rsidP="00597DB2">
      <w:pPr>
        <w:pStyle w:val="AuthorInstructions"/>
      </w:pPr>
      <w:r w:rsidRPr="003651D9">
        <w:t>&lt;</w:t>
      </w:r>
      <w:r w:rsidR="00F82F74" w:rsidRPr="003651D9">
        <w:t xml:space="preserve"> Try to </w:t>
      </w:r>
      <w:r w:rsidR="00F82F74" w:rsidRPr="003651D9">
        <w:rPr>
          <w:b/>
          <w:u w:val="single"/>
        </w:rPr>
        <w:t>minimize</w:t>
      </w:r>
      <w:r w:rsidR="00F82F74" w:rsidRPr="003651D9">
        <w:t xml:space="preserve"> options for Actors and only use if necessary.</w:t>
      </w:r>
      <w:r w:rsidR="003A09FE" w:rsidRPr="003651D9">
        <w:t>&gt;</w:t>
      </w:r>
    </w:p>
    <w:p w14:paraId="30BB3F33" w14:textId="77777777" w:rsidR="009C10D5" w:rsidRPr="003651D9" w:rsidRDefault="009C10D5" w:rsidP="00597DB2">
      <w:pPr>
        <w:pStyle w:val="AuthorInstructions"/>
      </w:pPr>
      <w:r w:rsidRPr="003651D9">
        <w:t>&lt;</w:t>
      </w:r>
      <w:r w:rsidR="00665A0A" w:rsidRPr="003651D9">
        <w:t>Several options for Content</w:t>
      </w:r>
      <w:r w:rsidRPr="003651D9">
        <w:t xml:space="preserve"> </w:t>
      </w:r>
      <w:r w:rsidR="00665A0A" w:rsidRPr="003651D9">
        <w:t>Consumers are</w:t>
      </w:r>
      <w:r w:rsidRPr="003651D9">
        <w:t xml:space="preserve"> defined in PCC TF-2 section </w:t>
      </w:r>
      <w:r w:rsidR="00A174B6" w:rsidRPr="003651D9">
        <w:t>3.1.1-3.1</w:t>
      </w:r>
      <w:r w:rsidR="00E8520F" w:rsidRPr="003651D9">
        <w:t>.4</w:t>
      </w:r>
      <w:r w:rsidR="00887E40" w:rsidRPr="003651D9">
        <w:t xml:space="preserve">. </w:t>
      </w:r>
      <w:r w:rsidR="001E206E" w:rsidRPr="003651D9">
        <w:t xml:space="preserve">It is recommended that these </w:t>
      </w:r>
      <w:r w:rsidRPr="003651D9">
        <w:t xml:space="preserve">options </w:t>
      </w:r>
      <w:r w:rsidR="001E206E" w:rsidRPr="003651D9">
        <w:t>are</w:t>
      </w:r>
      <w:r w:rsidRPr="003651D9">
        <w:t xml:space="preserve"> reused for content module definition</w:t>
      </w:r>
      <w:r w:rsidR="001E206E" w:rsidRPr="003651D9">
        <w:t>s</w:t>
      </w:r>
      <w:r w:rsidRPr="003651D9">
        <w:t>, but read the option definitions thoroughly to be certain that they apply</w:t>
      </w:r>
      <w:r w:rsidR="00887E40" w:rsidRPr="003651D9">
        <w:t xml:space="preserve">. </w:t>
      </w:r>
      <w:r w:rsidRPr="003651D9">
        <w:t xml:space="preserve">If they do apply in their entirety, you will need to define a </w:t>
      </w:r>
      <w:r w:rsidR="00665A0A" w:rsidRPr="003651D9">
        <w:t>corresponding o</w:t>
      </w:r>
      <w:r w:rsidRPr="003651D9">
        <w:t>ption in this profile</w:t>
      </w:r>
      <w:r w:rsidR="00887E40" w:rsidRPr="003651D9">
        <w:t xml:space="preserve">. </w:t>
      </w:r>
      <w:r w:rsidR="00863C8B" w:rsidRPr="003651D9">
        <w:t>The recommended naming convention for a similar, but different, option is, for example, “View Option - &lt;profile acronym&gt;, etc</w:t>
      </w:r>
      <w:r w:rsidR="00665A0A" w:rsidRPr="003651D9">
        <w:t>.</w:t>
      </w:r>
      <w:r w:rsidR="00863C8B" w:rsidRPr="003651D9">
        <w:t>, “View Option – CIRC”.</w:t>
      </w:r>
      <w:r w:rsidRPr="003651D9">
        <w:t>&gt;</w:t>
      </w:r>
    </w:p>
    <w:p w14:paraId="1A74559B" w14:textId="77777777" w:rsidR="008F3449" w:rsidRPr="003651D9" w:rsidRDefault="008F3449" w:rsidP="008F3449">
      <w:pPr>
        <w:pStyle w:val="BodyText"/>
      </w:pPr>
      <w:r w:rsidRPr="003651D9">
        <w:t xml:space="preserve">Options that may be selected for each actor in this profile, if any, are listed in the table </w:t>
      </w:r>
      <w:r>
        <w:t>X</w:t>
      </w:r>
      <w:r w:rsidRPr="003651D9">
        <w:t>.2-1. Dependencies between options when applicable are specified in notes</w:t>
      </w:r>
      <w:r>
        <w:t>.</w:t>
      </w:r>
    </w:p>
    <w:p w14:paraId="7C04D91F" w14:textId="77777777" w:rsidR="006514EA" w:rsidRPr="003651D9" w:rsidRDefault="006514EA" w:rsidP="008E0275">
      <w:pPr>
        <w:pStyle w:val="BodyText"/>
      </w:pPr>
    </w:p>
    <w:p w14:paraId="610A74D8" w14:textId="77777777" w:rsidR="00CF283F" w:rsidRPr="003651D9" w:rsidRDefault="00CF283F" w:rsidP="00C56183">
      <w:pPr>
        <w:pStyle w:val="TableTitle"/>
      </w:pPr>
      <w:r w:rsidRPr="003651D9">
        <w:t>Table X.2-1</w:t>
      </w:r>
      <w:r w:rsidR="00701B3A" w:rsidRPr="003651D9">
        <w:t xml:space="preserve">: </w:t>
      </w:r>
      <w:r w:rsidR="00B43198" w:rsidRPr="003651D9">
        <w:t>&lt;Profile Name&gt;</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3EB1F31" w14:textId="77777777" w:rsidTr="00BB76BC">
        <w:trPr>
          <w:cantSplit/>
          <w:tblHeader/>
          <w:jc w:val="center"/>
        </w:trPr>
        <w:tc>
          <w:tcPr>
            <w:tcW w:w="2891" w:type="dxa"/>
            <w:shd w:val="pct15" w:color="auto" w:fill="FFFFFF"/>
          </w:tcPr>
          <w:p w14:paraId="69316299" w14:textId="77777777" w:rsidR="00991D63" w:rsidRPr="003651D9" w:rsidRDefault="00991D63" w:rsidP="00663624">
            <w:pPr>
              <w:pStyle w:val="TableEntryHeader"/>
            </w:pPr>
            <w:r w:rsidRPr="003651D9">
              <w:t>Actor</w:t>
            </w:r>
          </w:p>
        </w:tc>
        <w:tc>
          <w:tcPr>
            <w:tcW w:w="3130" w:type="dxa"/>
            <w:shd w:val="pct15" w:color="auto" w:fill="FFFFFF"/>
          </w:tcPr>
          <w:p w14:paraId="26A08982" w14:textId="77777777" w:rsidR="00991D63" w:rsidRPr="003651D9" w:rsidRDefault="00991D63" w:rsidP="00E007E6">
            <w:pPr>
              <w:pStyle w:val="TableEntryHeader"/>
            </w:pPr>
            <w:r w:rsidRPr="003651D9">
              <w:t>Option Name</w:t>
            </w:r>
          </w:p>
        </w:tc>
        <w:tc>
          <w:tcPr>
            <w:tcW w:w="3438" w:type="dxa"/>
            <w:shd w:val="pct15" w:color="auto" w:fill="FFFFFF"/>
          </w:tcPr>
          <w:p w14:paraId="77C818B7" w14:textId="77777777" w:rsidR="00991D63" w:rsidRPr="003651D9" w:rsidRDefault="00907134" w:rsidP="00663624">
            <w:pPr>
              <w:pStyle w:val="TableEntryHeader"/>
            </w:pPr>
            <w:r w:rsidRPr="003651D9">
              <w:t>Reference</w:t>
            </w:r>
          </w:p>
          <w:p w14:paraId="5269122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62EAE120" w14:textId="77777777" w:rsidTr="00BB76BC">
        <w:trPr>
          <w:cantSplit/>
          <w:trHeight w:val="332"/>
          <w:jc w:val="center"/>
        </w:trPr>
        <w:tc>
          <w:tcPr>
            <w:tcW w:w="2891" w:type="dxa"/>
          </w:tcPr>
          <w:p w14:paraId="0E186249" w14:textId="77777777" w:rsidR="00991D63" w:rsidRPr="003651D9" w:rsidRDefault="00991D63" w:rsidP="00663624">
            <w:pPr>
              <w:pStyle w:val="TableEntry"/>
            </w:pPr>
          </w:p>
        </w:tc>
        <w:tc>
          <w:tcPr>
            <w:tcW w:w="3130" w:type="dxa"/>
          </w:tcPr>
          <w:p w14:paraId="587F48EF" w14:textId="77777777" w:rsidR="00991D63" w:rsidRPr="003651D9" w:rsidRDefault="00991D63" w:rsidP="008358E5">
            <w:pPr>
              <w:pStyle w:val="TableEntry"/>
            </w:pPr>
          </w:p>
        </w:tc>
        <w:tc>
          <w:tcPr>
            <w:tcW w:w="3438" w:type="dxa"/>
          </w:tcPr>
          <w:p w14:paraId="261DDE6E" w14:textId="77777777" w:rsidR="00991D63" w:rsidRPr="003651D9" w:rsidRDefault="00991D63" w:rsidP="00B92EA1">
            <w:pPr>
              <w:pStyle w:val="TableEntry"/>
            </w:pPr>
          </w:p>
        </w:tc>
      </w:tr>
    </w:tbl>
    <w:p w14:paraId="67CB672F"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014258C2" w14:textId="77777777" w:rsidR="006116E2" w:rsidRPr="003651D9" w:rsidRDefault="006116E2" w:rsidP="00597DB2">
      <w:pPr>
        <w:pStyle w:val="BodyText"/>
      </w:pPr>
    </w:p>
    <w:p w14:paraId="6953C66B" w14:textId="77777777" w:rsidR="00CF283F" w:rsidRPr="003651D9" w:rsidRDefault="00323461" w:rsidP="0097454A">
      <w:pPr>
        <w:pStyle w:val="Heading3"/>
        <w:numPr>
          <w:ilvl w:val="0"/>
          <w:numId w:val="0"/>
        </w:numPr>
        <w:ind w:left="720" w:hanging="720"/>
        <w:rPr>
          <w:noProof w:val="0"/>
        </w:rPr>
      </w:pPr>
      <w:bookmarkStart w:id="473" w:name="_Toc412696308"/>
      <w:r w:rsidRPr="003651D9">
        <w:rPr>
          <w:noProof w:val="0"/>
        </w:rPr>
        <w:t>X.2.1 &lt;</w:t>
      </w:r>
      <w:r w:rsidR="0095196C" w:rsidRPr="003651D9">
        <w:rPr>
          <w:noProof w:val="0"/>
        </w:rPr>
        <w:t>Option Name</w:t>
      </w:r>
      <w:r w:rsidRPr="003651D9">
        <w:rPr>
          <w:noProof w:val="0"/>
        </w:rPr>
        <w:t>&gt;</w:t>
      </w:r>
      <w:bookmarkEnd w:id="473"/>
    </w:p>
    <w:p w14:paraId="4DEFDCB3"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05F29E91"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7B9C47E" w14:textId="77777777" w:rsidR="00787B2D" w:rsidRPr="003651D9" w:rsidRDefault="00787B2D" w:rsidP="00597DB2">
      <w:pPr>
        <w:pStyle w:val="AuthorInstructions"/>
      </w:pPr>
      <w:r w:rsidRPr="003651D9">
        <w:t>&lt;Repeat this section (and increment numbering) as needed for additional options.&gt;</w:t>
      </w:r>
    </w:p>
    <w:p w14:paraId="3CB3E8DF" w14:textId="77777777" w:rsidR="005F21E7" w:rsidRPr="003651D9" w:rsidRDefault="005F21E7" w:rsidP="00303E20">
      <w:pPr>
        <w:pStyle w:val="Heading2"/>
        <w:numPr>
          <w:ilvl w:val="0"/>
          <w:numId w:val="0"/>
        </w:numPr>
        <w:rPr>
          <w:noProof w:val="0"/>
        </w:rPr>
      </w:pPr>
      <w:bookmarkStart w:id="474" w:name="_Toc412696309"/>
      <w:bookmarkStart w:id="475" w:name="_Toc37034636"/>
      <w:bookmarkStart w:id="476" w:name="_Toc38846114"/>
      <w:bookmarkStart w:id="477" w:name="_Toc504625757"/>
      <w:bookmarkStart w:id="478" w:name="_Toc530206510"/>
      <w:bookmarkStart w:id="479" w:name="_Toc1388430"/>
      <w:bookmarkStart w:id="480" w:name="_Toc1388584"/>
      <w:bookmarkStart w:id="481" w:name="_Toc1456611"/>
      <w:r w:rsidRPr="003651D9">
        <w:rPr>
          <w:noProof w:val="0"/>
        </w:rPr>
        <w:t xml:space="preserve">X.3 </w:t>
      </w:r>
      <w:del w:id="482" w:author="Keith W. Boone" w:date="2015-03-04T12:03:00Z">
        <w:r w:rsidRPr="003651D9" w:rsidDel="002C1312">
          <w:rPr>
            <w:noProof w:val="0"/>
          </w:rPr>
          <w:delText xml:space="preserve">&lt;Profile Acronym&gt; </w:delText>
        </w:r>
      </w:del>
      <w:ins w:id="483" w:author="Keith W. Boone" w:date="2015-03-04T12:03:00Z">
        <w:r w:rsidR="002C1312">
          <w:rPr>
            <w:noProof w:val="0"/>
          </w:rPr>
          <w:t xml:space="preserve">RPM </w:t>
        </w:r>
      </w:ins>
      <w:r w:rsidR="001579E7" w:rsidRPr="003651D9">
        <w:rPr>
          <w:noProof w:val="0"/>
        </w:rPr>
        <w:t xml:space="preserve">Required </w:t>
      </w:r>
      <w:r w:rsidR="00C158E0" w:rsidRPr="003651D9">
        <w:rPr>
          <w:noProof w:val="0"/>
        </w:rPr>
        <w:t>Actor</w:t>
      </w:r>
      <w:r w:rsidRPr="003651D9">
        <w:rPr>
          <w:noProof w:val="0"/>
        </w:rPr>
        <w:t xml:space="preserve"> Groupings</w:t>
      </w:r>
      <w:bookmarkEnd w:id="474"/>
      <w:r w:rsidRPr="003651D9">
        <w:rPr>
          <w:noProof w:val="0"/>
        </w:rPr>
        <w:t xml:space="preserve"> </w:t>
      </w:r>
    </w:p>
    <w:p w14:paraId="5CF97758"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69645DFB" w14:textId="77777777" w:rsidR="00761469" w:rsidRPr="003651D9" w:rsidRDefault="00FC278A" w:rsidP="00761469">
      <w:pPr>
        <w:pStyle w:val="BodyText"/>
        <w:rPr>
          <w:i/>
          <w:iCs/>
        </w:rPr>
      </w:pPr>
      <w:r w:rsidRPr="003651D9">
        <w:rPr>
          <w:i/>
          <w:iCs/>
        </w:rPr>
        <w:lastRenderedPageBreak/>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4A765F6B"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A3761AA"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79AA8FC5"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1F5A70AE"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6BA17D4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D50043B"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71BF1396"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4A5F5E9F"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47BDE0CA"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5A6575DB" w14:textId="77777777" w:rsidR="00761469" w:rsidRPr="003651D9" w:rsidRDefault="00761469" w:rsidP="00761469">
      <w:pPr>
        <w:pStyle w:val="BodyText"/>
      </w:pPr>
    </w:p>
    <w:p w14:paraId="01672F8C" w14:textId="77777777" w:rsidR="00761469" w:rsidRPr="003651D9" w:rsidRDefault="00761469" w:rsidP="00761469">
      <w:pPr>
        <w:pStyle w:val="TableTitle"/>
      </w:pPr>
      <w:r w:rsidRPr="003651D9">
        <w:lastRenderedPageBreak/>
        <w:t>Table X.3-1</w:t>
      </w:r>
      <w:r w:rsidR="00701B3A" w:rsidRPr="003651D9">
        <w:t xml:space="preserve">: </w:t>
      </w:r>
      <w:r w:rsidR="008F3449">
        <w:t>RPM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27380E8F" w14:textId="77777777" w:rsidTr="00BB76BC">
        <w:trPr>
          <w:cantSplit/>
          <w:tblHeader/>
          <w:jc w:val="center"/>
        </w:trPr>
        <w:tc>
          <w:tcPr>
            <w:tcW w:w="2326" w:type="dxa"/>
            <w:shd w:val="pct15" w:color="auto" w:fill="FFFFFF"/>
          </w:tcPr>
          <w:p w14:paraId="6E97D14B" w14:textId="77777777" w:rsidR="00761469" w:rsidRPr="003651D9" w:rsidRDefault="00761469" w:rsidP="00DB186B">
            <w:pPr>
              <w:pStyle w:val="TableEntryHeader"/>
            </w:pPr>
            <w:r w:rsidRPr="003651D9">
              <w:t>&lt;this Profile Acronym&gt; Actor</w:t>
            </w:r>
          </w:p>
        </w:tc>
        <w:tc>
          <w:tcPr>
            <w:tcW w:w="1980" w:type="dxa"/>
            <w:shd w:val="pct15" w:color="auto" w:fill="FFFFFF"/>
          </w:tcPr>
          <w:p w14:paraId="5145165E" w14:textId="77777777" w:rsidR="00761469" w:rsidRPr="003651D9" w:rsidRDefault="00761469" w:rsidP="00DB186B">
            <w:pPr>
              <w:pStyle w:val="TableEntryHeader"/>
            </w:pPr>
            <w:r w:rsidRPr="003651D9">
              <w:t>Actor to be grouped with</w:t>
            </w:r>
          </w:p>
        </w:tc>
        <w:tc>
          <w:tcPr>
            <w:tcW w:w="2160" w:type="dxa"/>
            <w:shd w:val="pct15" w:color="auto" w:fill="FFFFFF"/>
          </w:tcPr>
          <w:p w14:paraId="6277FDB8" w14:textId="77777777" w:rsidR="00761469" w:rsidRPr="003651D9" w:rsidRDefault="00CD44D7" w:rsidP="00DB186B">
            <w:pPr>
              <w:pStyle w:val="TableEntryHeader"/>
            </w:pPr>
            <w:r w:rsidRPr="003651D9">
              <w:t>Reference</w:t>
            </w:r>
          </w:p>
        </w:tc>
        <w:tc>
          <w:tcPr>
            <w:tcW w:w="2685" w:type="dxa"/>
            <w:shd w:val="pct15" w:color="auto" w:fill="FFFFFF"/>
          </w:tcPr>
          <w:p w14:paraId="304D796D" w14:textId="77777777" w:rsidR="00761469" w:rsidRPr="003651D9" w:rsidRDefault="00761469" w:rsidP="00DB186B">
            <w:pPr>
              <w:pStyle w:val="TableEntryHeader"/>
            </w:pPr>
            <w:r w:rsidRPr="003651D9">
              <w:t>Content Bindings Reference</w:t>
            </w:r>
          </w:p>
        </w:tc>
      </w:tr>
      <w:tr w:rsidR="008F3449" w:rsidRPr="003651D9" w14:paraId="68714A06" w14:textId="77777777" w:rsidTr="005B3030">
        <w:trPr>
          <w:cantSplit/>
          <w:trHeight w:val="332"/>
          <w:jc w:val="center"/>
        </w:trPr>
        <w:tc>
          <w:tcPr>
            <w:tcW w:w="2326" w:type="dxa"/>
          </w:tcPr>
          <w:p w14:paraId="2C935420" w14:textId="77777777" w:rsidR="008F3449" w:rsidRPr="003651D9" w:rsidRDefault="00452A51" w:rsidP="005B3030">
            <w:pPr>
              <w:pStyle w:val="TableEntry"/>
            </w:pPr>
            <w:r w:rsidRPr="00452A51">
              <w:t>Sensor Data</w:t>
            </w:r>
            <w:r w:rsidRPr="000A66BE">
              <w:rPr>
                <w:i/>
              </w:rPr>
              <w:t xml:space="preserve"> </w:t>
            </w:r>
            <w:r w:rsidR="008F3449">
              <w:t>Consumer</w:t>
            </w:r>
            <w:r w:rsidRPr="00400853">
              <w:rPr>
                <w:vertAlign w:val="superscript"/>
              </w:rPr>
              <w:t>1</w:t>
            </w:r>
          </w:p>
        </w:tc>
        <w:tc>
          <w:tcPr>
            <w:tcW w:w="1980" w:type="dxa"/>
          </w:tcPr>
          <w:p w14:paraId="2B0F10BD" w14:textId="77777777" w:rsidR="008F3449" w:rsidRPr="00400853" w:rsidRDefault="0093216B" w:rsidP="00452A51">
            <w:pPr>
              <w:pStyle w:val="TableEntry"/>
            </w:pPr>
            <w:ins w:id="484" w:author="Brian" w:date="2015-03-11T11:48:00Z">
              <w:r w:rsidRPr="0093216B">
                <w:rPr>
                  <w:rPrChange w:id="485" w:author="Brian" w:date="2015-03-11T11:48:00Z">
                    <w:rPr>
                      <w:i/>
                    </w:rPr>
                  </w:rPrChange>
                </w:rPr>
                <w:t xml:space="preserve">Device Observation Reporter </w:t>
              </w:r>
            </w:ins>
            <w:del w:id="486" w:author="Brian" w:date="2015-03-11T11:48:00Z">
              <w:r w:rsidR="008F3449" w:rsidRPr="00400853" w:rsidDel="0093216B">
                <w:delText>Clinical Data Source</w:delText>
              </w:r>
            </w:del>
          </w:p>
        </w:tc>
        <w:tc>
          <w:tcPr>
            <w:tcW w:w="2160" w:type="dxa"/>
          </w:tcPr>
          <w:p w14:paraId="7C01F694"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725D7663" w14:textId="77777777" w:rsidR="008F3449" w:rsidRPr="003651D9" w:rsidRDefault="008F3449" w:rsidP="005B3030">
            <w:pPr>
              <w:pStyle w:val="TableEntry"/>
            </w:pPr>
            <w:r w:rsidRPr="003651D9">
              <w:t xml:space="preserve">&lt;Reference to CM bindings section </w:t>
            </w:r>
          </w:p>
          <w:p w14:paraId="0693A017" w14:textId="77777777" w:rsidR="008F3449" w:rsidRPr="003651D9" w:rsidRDefault="008F3449" w:rsidP="005B3030">
            <w:pPr>
              <w:pStyle w:val="TableEntry"/>
            </w:pPr>
            <w:r w:rsidRPr="003651D9">
              <w:t xml:space="preserve"> e.g., &lt;Domain Acronym TF-3:Z.xxx &gt; (e.g., PCC TF-2 :4.1)</w:t>
            </w:r>
          </w:p>
        </w:tc>
      </w:tr>
      <w:tr w:rsidR="008F3449" w:rsidRPr="003651D9" w14:paraId="57D2F2B2" w14:textId="77777777" w:rsidTr="005B3030">
        <w:trPr>
          <w:cantSplit/>
          <w:trHeight w:val="332"/>
          <w:jc w:val="center"/>
        </w:trPr>
        <w:tc>
          <w:tcPr>
            <w:tcW w:w="2326" w:type="dxa"/>
          </w:tcPr>
          <w:p w14:paraId="5D31C6CF" w14:textId="77777777" w:rsidR="008F3449" w:rsidRPr="003651D9" w:rsidRDefault="008F3449" w:rsidP="00452A51">
            <w:pPr>
              <w:pStyle w:val="TableEntry"/>
            </w:pPr>
            <w:r>
              <w:t>Device Observation Consumer</w:t>
            </w:r>
          </w:p>
        </w:tc>
        <w:tc>
          <w:tcPr>
            <w:tcW w:w="1980" w:type="dxa"/>
          </w:tcPr>
          <w:p w14:paraId="59A4CBFD" w14:textId="77777777" w:rsidR="008F3449" w:rsidRPr="003651D9" w:rsidRDefault="008F3449" w:rsidP="00452A51">
            <w:pPr>
              <w:pStyle w:val="TableEntry"/>
            </w:pPr>
            <w:r>
              <w:t>Content Creator</w:t>
            </w:r>
          </w:p>
        </w:tc>
        <w:tc>
          <w:tcPr>
            <w:tcW w:w="2160" w:type="dxa"/>
          </w:tcPr>
          <w:p w14:paraId="22328C1E"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08362143" w14:textId="77777777" w:rsidR="008F3449" w:rsidRPr="003651D9" w:rsidRDefault="008F3449" w:rsidP="005B3030">
            <w:pPr>
              <w:pStyle w:val="TableEntry"/>
            </w:pPr>
            <w:r w:rsidRPr="003651D9">
              <w:t xml:space="preserve">&lt;Reference to CM bindings section </w:t>
            </w:r>
          </w:p>
          <w:p w14:paraId="1FA6A9F6" w14:textId="77777777" w:rsidR="008F3449" w:rsidRPr="003651D9" w:rsidRDefault="008F3449" w:rsidP="005B3030">
            <w:pPr>
              <w:pStyle w:val="TableEntry"/>
            </w:pPr>
            <w:r w:rsidRPr="003651D9">
              <w:t xml:space="preserve"> e.g., &lt;Domain Acronym TF-3:Z.xxx &gt; (e.g., PCC TF-2 :4.1)</w:t>
            </w:r>
          </w:p>
        </w:tc>
      </w:tr>
      <w:tr w:rsidR="008F3449" w:rsidRPr="003651D9" w14:paraId="283D33E8" w14:textId="77777777" w:rsidTr="005B3030">
        <w:trPr>
          <w:cantSplit/>
          <w:trHeight w:val="332"/>
          <w:jc w:val="center"/>
        </w:trPr>
        <w:tc>
          <w:tcPr>
            <w:tcW w:w="2326" w:type="dxa"/>
          </w:tcPr>
          <w:p w14:paraId="52B57692" w14:textId="77777777" w:rsidR="008F3449" w:rsidRPr="003651D9" w:rsidRDefault="008F3449" w:rsidP="005B3030">
            <w:pPr>
              <w:pStyle w:val="TableEntry"/>
            </w:pPr>
            <w:r>
              <w:t>Device Observation Source</w:t>
            </w:r>
          </w:p>
        </w:tc>
        <w:tc>
          <w:tcPr>
            <w:tcW w:w="1980" w:type="dxa"/>
          </w:tcPr>
          <w:p w14:paraId="1692AC10" w14:textId="77777777" w:rsidR="008F3449" w:rsidRPr="003651D9" w:rsidRDefault="008F3449" w:rsidP="005B3030">
            <w:pPr>
              <w:pStyle w:val="TableEntry"/>
            </w:pPr>
            <w:r>
              <w:t>None</w:t>
            </w:r>
          </w:p>
        </w:tc>
        <w:tc>
          <w:tcPr>
            <w:tcW w:w="2160" w:type="dxa"/>
          </w:tcPr>
          <w:p w14:paraId="13DFA04E" w14:textId="77777777" w:rsidR="008F3449" w:rsidRPr="003651D9" w:rsidRDefault="008F3449" w:rsidP="005B3030">
            <w:pPr>
              <w:pStyle w:val="TableEntry"/>
            </w:pPr>
          </w:p>
        </w:tc>
        <w:tc>
          <w:tcPr>
            <w:tcW w:w="2685" w:type="dxa"/>
          </w:tcPr>
          <w:p w14:paraId="0515968C" w14:textId="77777777" w:rsidR="008F3449" w:rsidRPr="003651D9" w:rsidRDefault="008F3449" w:rsidP="005B3030">
            <w:pPr>
              <w:pStyle w:val="TableEntry"/>
              <w:ind w:left="0"/>
              <w:jc w:val="center"/>
            </w:pPr>
          </w:p>
        </w:tc>
      </w:tr>
      <w:tr w:rsidR="008F3449" w:rsidRPr="003651D9" w14:paraId="13598E2D" w14:textId="77777777" w:rsidTr="005B3030">
        <w:trPr>
          <w:cantSplit/>
          <w:trHeight w:val="332"/>
          <w:jc w:val="center"/>
        </w:trPr>
        <w:tc>
          <w:tcPr>
            <w:tcW w:w="2326" w:type="dxa"/>
          </w:tcPr>
          <w:p w14:paraId="4EFD03DA" w14:textId="77777777" w:rsidR="008F3449" w:rsidRPr="003651D9" w:rsidRDefault="0093216B" w:rsidP="005B3030">
            <w:pPr>
              <w:pStyle w:val="TableEntry"/>
            </w:pPr>
            <w:ins w:id="487" w:author="Brian" w:date="2015-03-11T11:47:00Z">
              <w:r w:rsidRPr="0093216B">
                <w:rPr>
                  <w:rPrChange w:id="488" w:author="Brian" w:date="2015-03-11T11:47:00Z">
                    <w:rPr>
                      <w:i/>
                    </w:rPr>
                  </w:rPrChange>
                </w:rPr>
                <w:t>Device Observation Reporter</w:t>
              </w:r>
            </w:ins>
            <w:del w:id="489" w:author="Brian" w:date="2015-03-11T11:47:00Z">
              <w:r w:rsidR="008F3449" w:rsidRPr="00400853" w:rsidDel="0093216B">
                <w:delText>Clinical</w:delText>
              </w:r>
              <w:r w:rsidR="008F3449" w:rsidDel="0093216B">
                <w:delText xml:space="preserve"> Data Source</w:delText>
              </w:r>
            </w:del>
          </w:p>
        </w:tc>
        <w:tc>
          <w:tcPr>
            <w:tcW w:w="1980" w:type="dxa"/>
          </w:tcPr>
          <w:p w14:paraId="5B89A15A" w14:textId="77777777" w:rsidR="008F3449" w:rsidRPr="003651D9" w:rsidRDefault="008F3449" w:rsidP="005B3030">
            <w:pPr>
              <w:pStyle w:val="TableEntry"/>
            </w:pPr>
            <w:r>
              <w:t>None</w:t>
            </w:r>
          </w:p>
        </w:tc>
        <w:tc>
          <w:tcPr>
            <w:tcW w:w="2160" w:type="dxa"/>
          </w:tcPr>
          <w:p w14:paraId="49FFEDC2" w14:textId="77777777" w:rsidR="008F3449" w:rsidRPr="003651D9" w:rsidRDefault="008F3449" w:rsidP="005B3030">
            <w:pPr>
              <w:pStyle w:val="TableEntry"/>
            </w:pPr>
          </w:p>
        </w:tc>
        <w:tc>
          <w:tcPr>
            <w:tcW w:w="2685" w:type="dxa"/>
          </w:tcPr>
          <w:p w14:paraId="7A51132D" w14:textId="77777777" w:rsidR="008F3449" w:rsidRPr="003651D9" w:rsidRDefault="008F3449" w:rsidP="005B3030">
            <w:pPr>
              <w:pStyle w:val="TableEntry"/>
              <w:ind w:left="0"/>
              <w:jc w:val="center"/>
            </w:pPr>
          </w:p>
        </w:tc>
      </w:tr>
      <w:tr w:rsidR="008F3449" w:rsidRPr="003651D9" w14:paraId="164FE4E2" w14:textId="77777777" w:rsidTr="005B3030">
        <w:trPr>
          <w:cantSplit/>
          <w:trHeight w:val="332"/>
          <w:jc w:val="center"/>
        </w:trPr>
        <w:tc>
          <w:tcPr>
            <w:tcW w:w="2326" w:type="dxa"/>
          </w:tcPr>
          <w:p w14:paraId="6DB00C51" w14:textId="77777777" w:rsidR="008F3449" w:rsidRPr="003651D9" w:rsidRDefault="008F3449" w:rsidP="005B3030">
            <w:pPr>
              <w:pStyle w:val="TableEntry"/>
            </w:pPr>
            <w:r>
              <w:t>Content Creator</w:t>
            </w:r>
          </w:p>
        </w:tc>
        <w:tc>
          <w:tcPr>
            <w:tcW w:w="1980" w:type="dxa"/>
          </w:tcPr>
          <w:p w14:paraId="15D57391" w14:textId="77777777" w:rsidR="008F3449" w:rsidRPr="003651D9" w:rsidRDefault="008F3449" w:rsidP="005B3030">
            <w:pPr>
              <w:pStyle w:val="TableEntry"/>
            </w:pPr>
            <w:r>
              <w:t>None</w:t>
            </w:r>
          </w:p>
        </w:tc>
        <w:tc>
          <w:tcPr>
            <w:tcW w:w="2160" w:type="dxa"/>
          </w:tcPr>
          <w:p w14:paraId="38BF4A22" w14:textId="77777777" w:rsidR="008F3449" w:rsidRPr="003651D9" w:rsidRDefault="008F3449" w:rsidP="005B3030">
            <w:pPr>
              <w:pStyle w:val="TableEntry"/>
            </w:pPr>
          </w:p>
        </w:tc>
        <w:tc>
          <w:tcPr>
            <w:tcW w:w="2685" w:type="dxa"/>
          </w:tcPr>
          <w:p w14:paraId="1D8BC6A2" w14:textId="77777777" w:rsidR="008F3449" w:rsidRPr="003651D9" w:rsidRDefault="008F3449" w:rsidP="005B3030">
            <w:pPr>
              <w:pStyle w:val="TableEntry"/>
              <w:ind w:left="0"/>
              <w:jc w:val="center"/>
            </w:pPr>
          </w:p>
        </w:tc>
      </w:tr>
      <w:tr w:rsidR="008F3449" w:rsidRPr="003651D9" w14:paraId="6EABCC11" w14:textId="77777777" w:rsidTr="005B3030">
        <w:trPr>
          <w:cantSplit/>
          <w:trHeight w:val="332"/>
          <w:jc w:val="center"/>
        </w:trPr>
        <w:tc>
          <w:tcPr>
            <w:tcW w:w="2326" w:type="dxa"/>
          </w:tcPr>
          <w:p w14:paraId="120C7624" w14:textId="77777777" w:rsidR="008F3449" w:rsidRPr="003651D9" w:rsidRDefault="008F3449" w:rsidP="005B3030">
            <w:pPr>
              <w:pStyle w:val="TableEntry"/>
            </w:pPr>
            <w:r>
              <w:t>Content Consumer</w:t>
            </w:r>
          </w:p>
        </w:tc>
        <w:tc>
          <w:tcPr>
            <w:tcW w:w="1980" w:type="dxa"/>
          </w:tcPr>
          <w:p w14:paraId="031CF3DC" w14:textId="77777777" w:rsidR="008F3449" w:rsidRPr="003651D9" w:rsidRDefault="008F3449" w:rsidP="005B3030">
            <w:pPr>
              <w:pStyle w:val="TableEntry"/>
            </w:pPr>
            <w:r>
              <w:t>None</w:t>
            </w:r>
          </w:p>
        </w:tc>
        <w:tc>
          <w:tcPr>
            <w:tcW w:w="2160" w:type="dxa"/>
          </w:tcPr>
          <w:p w14:paraId="08C3FBEB" w14:textId="77777777" w:rsidR="008F3449" w:rsidRPr="003651D9" w:rsidRDefault="008F3449" w:rsidP="005B3030">
            <w:pPr>
              <w:pStyle w:val="TableEntry"/>
            </w:pPr>
          </w:p>
        </w:tc>
        <w:tc>
          <w:tcPr>
            <w:tcW w:w="2685" w:type="dxa"/>
          </w:tcPr>
          <w:p w14:paraId="61A4144E" w14:textId="77777777" w:rsidR="008F3449" w:rsidRPr="003651D9" w:rsidRDefault="008F3449" w:rsidP="005B3030">
            <w:pPr>
              <w:pStyle w:val="TableEntry"/>
              <w:ind w:left="0"/>
              <w:jc w:val="center"/>
            </w:pPr>
          </w:p>
        </w:tc>
      </w:tr>
    </w:tbl>
    <w:p w14:paraId="4FC08DA1" w14:textId="77777777" w:rsidR="00452A51" w:rsidRDefault="00452A51" w:rsidP="00452A51">
      <w:pPr>
        <w:pStyle w:val="Note"/>
      </w:pPr>
      <w:bookmarkStart w:id="490" w:name="_Toc412696310"/>
      <w:r w:rsidRPr="004F4CD9">
        <w:rPr>
          <w:vertAlign w:val="superscript"/>
        </w:rPr>
        <w:t>1</w:t>
      </w:r>
      <w:r>
        <w:rPr>
          <w:vertAlign w:val="superscript"/>
        </w:rPr>
        <w:t xml:space="preserve"> </w:t>
      </w:r>
      <w:r>
        <w:t xml:space="preserve">The Sensor Data Consumer is required to be grouped with </w:t>
      </w:r>
      <w:r w:rsidRPr="004F4CD9">
        <w:rPr>
          <w:i/>
        </w:rPr>
        <w:t>either</w:t>
      </w:r>
      <w:r>
        <w:t xml:space="preserve"> the Device Observation Reporter or Content Creator actor. It </w:t>
      </w:r>
      <w:r w:rsidRPr="004F4CD9">
        <w:rPr>
          <w:i/>
        </w:rPr>
        <w:t>may</w:t>
      </w:r>
      <w:r>
        <w:t xml:space="preserve"> be grouped with both.</w:t>
      </w:r>
    </w:p>
    <w:p w14:paraId="2906313B" w14:textId="77777777" w:rsidR="00CF283F" w:rsidRDefault="00CF283F" w:rsidP="00303E20">
      <w:pPr>
        <w:pStyle w:val="Heading2"/>
        <w:numPr>
          <w:ilvl w:val="0"/>
          <w:numId w:val="0"/>
        </w:numPr>
        <w:rPr>
          <w:noProof w:val="0"/>
        </w:rPr>
      </w:pPr>
      <w:r w:rsidRPr="003651D9">
        <w:rPr>
          <w:noProof w:val="0"/>
        </w:rPr>
        <w:t>X.</w:t>
      </w:r>
      <w:r w:rsidR="00AF472E" w:rsidRPr="003651D9">
        <w:rPr>
          <w:noProof w:val="0"/>
        </w:rPr>
        <w:t>4</w:t>
      </w:r>
      <w:r w:rsidR="005F21E7" w:rsidRPr="003651D9">
        <w:rPr>
          <w:noProof w:val="0"/>
        </w:rPr>
        <w:t xml:space="preserve"> </w:t>
      </w:r>
      <w:r w:rsidR="008F3449">
        <w:rPr>
          <w:noProof w:val="0"/>
        </w:rPr>
        <w:t>RPM</w:t>
      </w:r>
      <w:r w:rsidRPr="003651D9">
        <w:rPr>
          <w:noProof w:val="0"/>
        </w:rPr>
        <w:t xml:space="preserve"> </w:t>
      </w:r>
      <w:bookmarkEnd w:id="475"/>
      <w:bookmarkEnd w:id="476"/>
      <w:r w:rsidR="00167DB7" w:rsidRPr="003651D9">
        <w:rPr>
          <w:noProof w:val="0"/>
        </w:rPr>
        <w:t>Overview</w:t>
      </w:r>
      <w:bookmarkEnd w:id="490"/>
    </w:p>
    <w:p w14:paraId="6D9B72CE" w14:textId="77777777" w:rsidR="008F3449" w:rsidRDefault="008F3449" w:rsidP="008F3449">
      <w:pPr>
        <w:pStyle w:val="BodyText"/>
      </w:pPr>
      <w:r>
        <w:t>The RPM profile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977430" w:rsidRDefault="008F3449" w:rsidP="008F3449">
      <w:pPr>
        <w:pStyle w:val="BodyText"/>
      </w:pPr>
      <w:r>
        <w:t>In this case</w:t>
      </w:r>
      <w:r w:rsidRPr="00977430">
        <w:t xml:space="preserve"> there </w:t>
      </w:r>
      <w:r>
        <w:t>are</w:t>
      </w:r>
      <w:r w:rsidRPr="00977430">
        <w:t xml:space="preserve"> several monitored patients, each with their own set of </w:t>
      </w:r>
      <w:r>
        <w:t xml:space="preserve">sensor </w:t>
      </w:r>
      <w:r w:rsidRPr="00977430">
        <w:t xml:space="preserve">devices and a local collector of those </w:t>
      </w:r>
      <w:r>
        <w:t>sensor</w:t>
      </w:r>
      <w:r w:rsidRPr="00977430">
        <w:t xml:space="preserve"> observations. Each collector then sends its clinical data to a single back end server that generates the content appropriate for one of several consumers.</w:t>
      </w:r>
    </w:p>
    <w:p w14:paraId="5D4916A3" w14:textId="45A16541" w:rsidR="008F3449" w:rsidRPr="003651D9" w:rsidRDefault="00E86C31" w:rsidP="008F3449">
      <w:pPr>
        <w:pStyle w:val="FigureTitle"/>
      </w:pPr>
      <w:r w:rsidRPr="00A9262C">
        <w:rPr>
          <w:noProof/>
          <w:color w:val="D60093"/>
        </w:rPr>
        <w:lastRenderedPageBreak/>
        <mc:AlternateContent>
          <mc:Choice Requires="wpc">
            <w:drawing>
              <wp:inline distT="0" distB="0" distL="0" distR="0" wp14:anchorId="0BDB6D07" wp14:editId="77D51C08">
                <wp:extent cx="6022975" cy="4621530"/>
                <wp:effectExtent l="0" t="0" r="0" b="1905"/>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358265" y="996950"/>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77777777" w:rsidR="00C943C7" w:rsidRPr="00664AB5" w:rsidRDefault="00C943C7" w:rsidP="008F3449">
                              <w:pPr>
                                <w:rPr>
                                  <w:rFonts w:ascii="Arial" w:hAnsi="Arial" w:cs="Arial"/>
                                  <w:sz w:val="20"/>
                                </w:rPr>
                              </w:pPr>
                              <w:r w:rsidRPr="00664AB5">
                                <w:rPr>
                                  <w:rFonts w:ascii="Arial" w:hAnsi="Arial" w:cs="Arial"/>
                                  <w:sz w:val="20"/>
                                </w:rPr>
                                <w:t>PHCA Data Transaction</w:t>
                              </w:r>
                            </w:p>
                            <w:p w14:paraId="64048848" w14:textId="77777777" w:rsidR="00C943C7" w:rsidRDefault="00C943C7" w:rsidP="008F3449"/>
                            <w:p w14:paraId="1CED1F7B" w14:textId="77777777" w:rsidR="00C943C7" w:rsidRPr="00077324" w:rsidRDefault="00C943C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77777777" w:rsidR="00C943C7" w:rsidRPr="00977430" w:rsidRDefault="00C943C7" w:rsidP="008F3449">
                              <w:pPr>
                                <w:spacing w:after="120"/>
                              </w:pPr>
                              <w:r w:rsidRPr="00977430">
                                <w:t>Dev Obs Src</w:t>
                              </w:r>
                            </w:p>
                            <w:p w14:paraId="48DC244D" w14:textId="77777777" w:rsidR="00C943C7" w:rsidRDefault="00C943C7" w:rsidP="008F3449"/>
                            <w:p w14:paraId="40696ED2"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C943C7" w:rsidRPr="00977430" w:rsidRDefault="00C943C7" w:rsidP="008F3449">
                              <w:pPr>
                                <w:spacing w:after="120"/>
                                <w:jc w:val="center"/>
                              </w:pPr>
                              <w:r w:rsidRPr="00977430">
                                <w:t>Content Consumer</w:t>
                              </w:r>
                            </w:p>
                            <w:p w14:paraId="72817A54" w14:textId="77777777" w:rsidR="00C943C7" w:rsidRDefault="00C943C7" w:rsidP="008F3449"/>
                            <w:p w14:paraId="6C3EDB3A"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C943C7" w:rsidRPr="00977430" w:rsidRDefault="00C943C7" w:rsidP="008F3449">
                              <w:pPr>
                                <w:spacing w:after="120"/>
                                <w:jc w:val="center"/>
                              </w:pPr>
                              <w:r>
                                <w:t>Sensor-Data</w:t>
                              </w:r>
                              <w:r w:rsidRPr="00977430">
                                <w:t>-Cons</w:t>
                              </w:r>
                            </w:p>
                            <w:p w14:paraId="25806C76" w14:textId="77777777" w:rsidR="00C943C7" w:rsidRDefault="00C943C7" w:rsidP="008F3449"/>
                            <w:p w14:paraId="4ACDA0BE"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C943C7" w:rsidRPr="00977430" w:rsidRDefault="00C943C7" w:rsidP="00A26614">
                              <w:pPr>
                                <w:spacing w:after="120"/>
                                <w:jc w:val="center"/>
                              </w:pPr>
                              <w:r w:rsidRPr="00977430">
                                <w:t>Dev-Obs-Cons</w:t>
                              </w:r>
                            </w:p>
                            <w:p w14:paraId="7BF819CE" w14:textId="77777777" w:rsidR="00C943C7" w:rsidRDefault="00C943C7" w:rsidP="008F3449"/>
                            <w:p w14:paraId="7802E859"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946150" y="2258695"/>
                            <a:ext cx="211836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77777777" w:rsidR="00C943C7" w:rsidRPr="00664AB5" w:rsidRDefault="00C943C7" w:rsidP="008F3449">
                              <w:pPr>
                                <w:rPr>
                                  <w:rFonts w:ascii="Arial" w:hAnsi="Arial" w:cs="Arial"/>
                                  <w:sz w:val="20"/>
                                </w:rPr>
                              </w:pPr>
                              <w:r w:rsidRPr="00664AB5">
                                <w:rPr>
                                  <w:rFonts w:ascii="Arial" w:hAnsi="Arial" w:cs="Arial"/>
                                  <w:sz w:val="20"/>
                                </w:rPr>
                                <w:t>PCD-01 Communicate PCD Data</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C943C7" w:rsidRPr="00977430" w:rsidRDefault="00C943C7"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C943C7" w:rsidRPr="00664AB5" w:rsidRDefault="00C943C7"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C943C7" w:rsidRDefault="00C943C7" w:rsidP="008F3449"/>
                            <w:p w14:paraId="60D3F333" w14:textId="77777777" w:rsidR="00C943C7" w:rsidRPr="00077324" w:rsidRDefault="00C943C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C943C7" w:rsidRPr="00977430" w:rsidRDefault="00C943C7" w:rsidP="008F3449">
                              <w:pPr>
                                <w:spacing w:after="120"/>
                                <w:jc w:val="center"/>
                              </w:pPr>
                              <w:r>
                                <w:t>Sensor-Data-</w:t>
                              </w:r>
                              <w:r w:rsidRPr="00977430">
                                <w:t>Cons</w:t>
                              </w:r>
                            </w:p>
                            <w:p w14:paraId="4663A627" w14:textId="77777777" w:rsidR="00C943C7" w:rsidRDefault="00C943C7" w:rsidP="008F3449"/>
                            <w:p w14:paraId="77EA033A"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C943C7" w:rsidRPr="00977430" w:rsidRDefault="00C943C7" w:rsidP="008F3449">
                              <w:pPr>
                                <w:spacing w:after="120"/>
                                <w:jc w:val="center"/>
                              </w:pPr>
                              <w:r>
                                <w:t>Sensor-Data</w:t>
                              </w:r>
                              <w:r w:rsidRPr="00977430">
                                <w:t>-Cons</w:t>
                              </w:r>
                            </w:p>
                            <w:p w14:paraId="253B243B" w14:textId="77777777" w:rsidR="00C943C7" w:rsidRPr="00A9262C" w:rsidRDefault="00C943C7" w:rsidP="008F3449">
                              <w:pPr>
                                <w:spacing w:after="120"/>
                                <w:jc w:val="center"/>
                                <w:rPr>
                                  <w:color w:val="D60093"/>
                                </w:rPr>
                              </w:pPr>
                            </w:p>
                            <w:p w14:paraId="68E9B516" w14:textId="77777777" w:rsidR="00C943C7" w:rsidRDefault="00C943C7" w:rsidP="008F3449"/>
                            <w:p w14:paraId="68D4FC09"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C943C7" w:rsidRPr="00977430" w:rsidRDefault="00C943C7" w:rsidP="008F3449">
                              <w:pPr>
                                <w:spacing w:after="120"/>
                              </w:pPr>
                              <w:r w:rsidRPr="00977430">
                                <w:t>Dev Obs Src</w:t>
                              </w:r>
                            </w:p>
                            <w:p w14:paraId="1997CF25" w14:textId="77777777" w:rsidR="00C943C7" w:rsidRDefault="00C943C7" w:rsidP="008F3449"/>
                            <w:p w14:paraId="6FF28B04"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C943C7" w:rsidRPr="00977430" w:rsidRDefault="00C943C7" w:rsidP="008F3449">
                              <w:pPr>
                                <w:spacing w:after="120"/>
                              </w:pPr>
                              <w:r w:rsidRPr="00977430">
                                <w:t>Dev Obs Src</w:t>
                              </w:r>
                            </w:p>
                            <w:p w14:paraId="2879E0FD" w14:textId="77777777" w:rsidR="00C943C7" w:rsidRDefault="00C943C7" w:rsidP="008F3449"/>
                            <w:p w14:paraId="66B91B0E"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C943C7" w:rsidRPr="00977430" w:rsidRDefault="00C943C7" w:rsidP="008F3449">
                              <w:pPr>
                                <w:spacing w:after="120"/>
                              </w:pPr>
                              <w:r w:rsidRPr="00977430">
                                <w:t>Dev Obs Src</w:t>
                              </w:r>
                            </w:p>
                            <w:p w14:paraId="746496D4" w14:textId="77777777" w:rsidR="00C943C7" w:rsidRDefault="00C943C7" w:rsidP="008F3449"/>
                            <w:p w14:paraId="51FB27A5"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C943C7" w:rsidRPr="00977430" w:rsidRDefault="00C943C7" w:rsidP="008F3449">
                              <w:pPr>
                                <w:spacing w:after="120"/>
                              </w:pPr>
                              <w:r w:rsidRPr="00977430">
                                <w:t>Dev Obs Src</w:t>
                              </w:r>
                            </w:p>
                            <w:p w14:paraId="74546AF7" w14:textId="77777777" w:rsidR="00C943C7" w:rsidRDefault="00C943C7" w:rsidP="008F3449"/>
                            <w:p w14:paraId="65986FE7"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20" y="88900"/>
                            <a:ext cx="1045210" cy="305435"/>
                          </a:xfrm>
                          <a:prstGeom prst="rect">
                            <a:avLst/>
                          </a:prstGeom>
                          <a:solidFill>
                            <a:srgbClr val="FFFFFF"/>
                          </a:solidFill>
                          <a:ln w="25400">
                            <a:solidFill>
                              <a:srgbClr val="000000"/>
                            </a:solidFill>
                            <a:miter lim="800000"/>
                            <a:headEnd/>
                            <a:tailEnd/>
                          </a:ln>
                        </wps:spPr>
                        <wps:txbx>
                          <w:txbxContent>
                            <w:p w14:paraId="28ED6C8B" w14:textId="77777777" w:rsidR="00C943C7" w:rsidRPr="00977430" w:rsidRDefault="00C943C7" w:rsidP="008F3449">
                              <w:pPr>
                                <w:spacing w:after="120"/>
                              </w:pPr>
                              <w:r w:rsidRPr="00977430">
                                <w:t>Dev Obs Src</w:t>
                              </w:r>
                            </w:p>
                            <w:p w14:paraId="3769DF8C" w14:textId="77777777" w:rsidR="00C943C7" w:rsidRDefault="00C943C7" w:rsidP="008F3449"/>
                            <w:p w14:paraId="73B1C989"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C943C7" w:rsidRPr="00977430" w:rsidRDefault="00C943C7" w:rsidP="008F3449">
                              <w:pPr>
                                <w:spacing w:after="120"/>
                              </w:pPr>
                              <w:r w:rsidRPr="00977430">
                                <w:t>Dev Obs Src</w:t>
                              </w:r>
                            </w:p>
                            <w:p w14:paraId="465EF3A5" w14:textId="77777777" w:rsidR="00C943C7" w:rsidRDefault="00C943C7" w:rsidP="008F3449"/>
                            <w:p w14:paraId="43B5D5FC"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C943C7" w:rsidRPr="00977430" w:rsidRDefault="00C943C7" w:rsidP="008F3449">
                              <w:pPr>
                                <w:spacing w:after="120"/>
                              </w:pPr>
                              <w:r w:rsidRPr="00977430">
                                <w:t>Dev Obs Src</w:t>
                              </w:r>
                            </w:p>
                            <w:p w14:paraId="1B6AB488" w14:textId="77777777" w:rsidR="00C943C7" w:rsidRDefault="00C943C7" w:rsidP="008F3449"/>
                            <w:p w14:paraId="679C8C5C"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3071495" y="996315"/>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77777777" w:rsidR="00C943C7" w:rsidRPr="00664AB5" w:rsidRDefault="00C943C7" w:rsidP="008F3449">
                              <w:pPr>
                                <w:rPr>
                                  <w:rFonts w:ascii="Arial" w:hAnsi="Arial" w:cs="Arial"/>
                                  <w:sz w:val="20"/>
                                </w:rPr>
                              </w:pPr>
                              <w:r w:rsidRPr="00664AB5">
                                <w:rPr>
                                  <w:rFonts w:ascii="Arial" w:hAnsi="Arial" w:cs="Arial"/>
                                  <w:sz w:val="20"/>
                                </w:rPr>
                                <w:t>PHCA Data Transaction</w:t>
                              </w:r>
                            </w:p>
                            <w:p w14:paraId="2E739CCF" w14:textId="77777777" w:rsidR="00C943C7" w:rsidRDefault="00C943C7" w:rsidP="008F3449"/>
                            <w:p w14:paraId="24538904" w14:textId="77777777" w:rsidR="00C943C7" w:rsidRPr="00077324" w:rsidRDefault="00C943C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C943C7" w:rsidRPr="00977430" w:rsidRDefault="00C943C7" w:rsidP="00A26614">
                              <w:pPr>
                                <w:spacing w:after="120"/>
                                <w:jc w:val="center"/>
                              </w:pPr>
                              <w:r w:rsidRPr="00977430">
                                <w:t>Dev-Obs-</w:t>
                              </w:r>
                              <w:r>
                                <w:t>Rep</w:t>
                              </w:r>
                            </w:p>
                            <w:p w14:paraId="08A04D53" w14:textId="77777777" w:rsidR="00C943C7" w:rsidRDefault="00C943C7" w:rsidP="008F3449"/>
                            <w:p w14:paraId="08C320E7"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C943C7" w:rsidRDefault="00C943C7" w:rsidP="00A26614">
                              <w:pPr>
                                <w:jc w:val="center"/>
                              </w:pPr>
                              <w:r w:rsidRPr="00977430">
                                <w:t>Dev-Obs-</w:t>
                              </w:r>
                              <w:r>
                                <w:t>Rep</w:t>
                              </w:r>
                            </w:p>
                            <w:p w14:paraId="510B6E4D"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C943C7" w:rsidRPr="00977430" w:rsidRDefault="00C943C7" w:rsidP="008F3449">
                              <w:pPr>
                                <w:spacing w:after="120"/>
                                <w:jc w:val="center"/>
                              </w:pPr>
                              <w:r w:rsidRPr="00977430">
                                <w:t>Dev-Obs-</w:t>
                              </w:r>
                              <w:r>
                                <w:t>Rep</w:t>
                              </w:r>
                            </w:p>
                            <w:p w14:paraId="21676CC6" w14:textId="77777777" w:rsidR="00C943C7" w:rsidRDefault="00C943C7" w:rsidP="008F3449"/>
                            <w:p w14:paraId="17C4B63C"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C943C7" w:rsidRPr="00977430" w:rsidRDefault="00C943C7" w:rsidP="008F3449">
                              <w:pPr>
                                <w:spacing w:after="120"/>
                                <w:jc w:val="center"/>
                              </w:pPr>
                              <w:r w:rsidRPr="00977430">
                                <w:t>Content Creator</w:t>
                              </w:r>
                            </w:p>
                            <w:p w14:paraId="79DDAD4B" w14:textId="77777777" w:rsidR="00C943C7" w:rsidRDefault="00C943C7" w:rsidP="008F3449"/>
                            <w:p w14:paraId="484E1493"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C943C7" w:rsidRPr="00977430" w:rsidRDefault="00C943C7" w:rsidP="008F3449">
                              <w:pPr>
                                <w:spacing w:after="120"/>
                                <w:jc w:val="center"/>
                              </w:pPr>
                              <w:r w:rsidRPr="00977430">
                                <w:t>Content Consumer</w:t>
                              </w:r>
                            </w:p>
                            <w:p w14:paraId="301F82B6" w14:textId="77777777" w:rsidR="00C943C7" w:rsidRDefault="00C943C7" w:rsidP="008F3449"/>
                            <w:p w14:paraId="43E63F95"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C943C7" w:rsidRPr="00977430" w:rsidRDefault="00C943C7" w:rsidP="008F3449">
                              <w:pPr>
                                <w:spacing w:after="120"/>
                                <w:jc w:val="center"/>
                              </w:pPr>
                              <w:r w:rsidRPr="00977430">
                                <w:t>Content Consumer</w:t>
                              </w:r>
                            </w:p>
                            <w:p w14:paraId="37F51E16" w14:textId="77777777" w:rsidR="00C943C7" w:rsidRDefault="00C943C7" w:rsidP="008F3449"/>
                            <w:p w14:paraId="519010C7" w14:textId="77777777" w:rsidR="00C943C7" w:rsidRDefault="00C943C7"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C943C7" w:rsidRPr="00977430" w:rsidRDefault="00C943C7" w:rsidP="008F3449">
                              <w:pPr>
                                <w:spacing w:after="120"/>
                              </w:pPr>
                              <w:r w:rsidRPr="00977430">
                                <w:t>Dev Obs Src</w:t>
                              </w:r>
                            </w:p>
                            <w:p w14:paraId="0D778C25" w14:textId="77777777" w:rsidR="00C943C7" w:rsidRDefault="00C943C7" w:rsidP="008F3449"/>
                            <w:p w14:paraId="3E4830F2" w14:textId="77777777" w:rsidR="00C943C7" w:rsidRDefault="00C943C7"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w14:anchorId="0BDB6D07" id="Canvas 244" o:spid="_x0000_s1065"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">
                <v:shape id="_x0000_s1066" type="#_x0000_t75" style="position:absolute;width:60229;height:46215;visibility:visible;mso-wrap-style:square">
                  <v:fill o:detectmouseclick="t"/>
                  <v:path o:connecttype="none"/>
                </v:shape>
                <v:shape id="AutoShape 246" o:spid="_x0000_s1067"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68"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69"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70"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71"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72" style="position:absolute;left:13582;top:9969;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77777777" w:rsidR="00C943C7" w:rsidRPr="00664AB5" w:rsidRDefault="00C943C7" w:rsidP="008F3449">
                        <w:pPr>
                          <w:rPr>
                            <w:rFonts w:ascii="Arial" w:hAnsi="Arial" w:cs="Arial"/>
                            <w:sz w:val="20"/>
                          </w:rPr>
                        </w:pPr>
                        <w:r w:rsidRPr="00664AB5">
                          <w:rPr>
                            <w:rFonts w:ascii="Arial" w:hAnsi="Arial" w:cs="Arial"/>
                            <w:sz w:val="20"/>
                          </w:rPr>
                          <w:t>PHCA Data Transaction</w:t>
                        </w:r>
                      </w:p>
                      <w:p w14:paraId="64048848" w14:textId="77777777" w:rsidR="00C943C7" w:rsidRDefault="00C943C7" w:rsidP="008F3449"/>
                      <w:p w14:paraId="1CED1F7B" w14:textId="77777777" w:rsidR="00C943C7" w:rsidRPr="00077324" w:rsidRDefault="00C943C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73"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77777777" w:rsidR="00C943C7" w:rsidRPr="00977430" w:rsidRDefault="00C943C7" w:rsidP="008F3449">
                        <w:pPr>
                          <w:spacing w:after="120"/>
                        </w:pPr>
                        <w:r w:rsidRPr="00977430">
                          <w:t>Dev Obs Src</w:t>
                        </w:r>
                      </w:p>
                      <w:p w14:paraId="48DC244D" w14:textId="77777777" w:rsidR="00C943C7" w:rsidRDefault="00C943C7" w:rsidP="008F3449"/>
                      <w:p w14:paraId="40696ED2" w14:textId="77777777" w:rsidR="00C943C7" w:rsidRDefault="00C943C7" w:rsidP="008F3449">
                        <w:pPr>
                          <w:spacing w:after="120"/>
                          <w:jc w:val="center"/>
                        </w:pPr>
                        <w:r>
                          <w:t>Actor A</w:t>
                        </w:r>
                      </w:p>
                    </w:txbxContent>
                  </v:textbox>
                </v:shape>
                <v:shape id="Text Box 253" o:spid="_x0000_s1074"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C943C7" w:rsidRPr="00977430" w:rsidRDefault="00C943C7" w:rsidP="008F3449">
                        <w:pPr>
                          <w:spacing w:after="120"/>
                          <w:jc w:val="center"/>
                        </w:pPr>
                        <w:r w:rsidRPr="00977430">
                          <w:t>Content Consumer</w:t>
                        </w:r>
                      </w:p>
                      <w:p w14:paraId="72817A54" w14:textId="77777777" w:rsidR="00C943C7" w:rsidRDefault="00C943C7" w:rsidP="008F3449"/>
                      <w:p w14:paraId="6C3EDB3A" w14:textId="77777777" w:rsidR="00C943C7" w:rsidRDefault="00C943C7" w:rsidP="008F3449">
                        <w:pPr>
                          <w:spacing w:after="120"/>
                          <w:jc w:val="center"/>
                        </w:pPr>
                        <w:r>
                          <w:t>Actor F</w:t>
                        </w:r>
                      </w:p>
                    </w:txbxContent>
                  </v:textbox>
                </v:shape>
                <v:shape id="Text Box 254" o:spid="_x0000_s1075"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C943C7" w:rsidRPr="00977430" w:rsidRDefault="00C943C7" w:rsidP="008F3449">
                        <w:pPr>
                          <w:spacing w:after="120"/>
                          <w:jc w:val="center"/>
                        </w:pPr>
                        <w:r>
                          <w:t>Sensor-Data</w:t>
                        </w:r>
                        <w:r w:rsidRPr="00977430">
                          <w:t>-Cons</w:t>
                        </w:r>
                      </w:p>
                      <w:p w14:paraId="25806C76" w14:textId="77777777" w:rsidR="00C943C7" w:rsidRDefault="00C943C7" w:rsidP="008F3449"/>
                      <w:p w14:paraId="4ACDA0BE" w14:textId="77777777" w:rsidR="00C943C7" w:rsidRDefault="00C943C7" w:rsidP="008F3449">
                        <w:pPr>
                          <w:spacing w:after="120"/>
                          <w:jc w:val="center"/>
                        </w:pPr>
                        <w:r>
                          <w:t>Actor F</w:t>
                        </w:r>
                      </w:p>
                    </w:txbxContent>
                  </v:textbox>
                </v:shape>
                <v:shape id="Text Box 255" o:spid="_x0000_s1076"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C943C7" w:rsidRPr="00977430" w:rsidRDefault="00C943C7" w:rsidP="00A26614">
                        <w:pPr>
                          <w:spacing w:after="120"/>
                          <w:jc w:val="center"/>
                        </w:pPr>
                        <w:r w:rsidRPr="00977430">
                          <w:t>Dev-Obs-Cons</w:t>
                        </w:r>
                      </w:p>
                      <w:p w14:paraId="7BF819CE" w14:textId="77777777" w:rsidR="00C943C7" w:rsidRDefault="00C943C7" w:rsidP="008F3449"/>
                      <w:p w14:paraId="7802E859" w14:textId="77777777" w:rsidR="00C943C7" w:rsidRDefault="00C943C7" w:rsidP="008F3449">
                        <w:pPr>
                          <w:spacing w:after="120"/>
                          <w:jc w:val="center"/>
                        </w:pPr>
                        <w:r>
                          <w:t>Actor F</w:t>
                        </w:r>
                      </w:p>
                    </w:txbxContent>
                  </v:textbox>
                </v:shape>
                <v:rect id="Rectangle 256" o:spid="_x0000_s1077" style="position:absolute;left:9461;top:22586;width:21184;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77777777" w:rsidR="00C943C7" w:rsidRPr="00664AB5" w:rsidRDefault="00C943C7" w:rsidP="008F3449">
                        <w:pPr>
                          <w:rPr>
                            <w:rFonts w:ascii="Arial" w:hAnsi="Arial" w:cs="Arial"/>
                            <w:sz w:val="20"/>
                          </w:rPr>
                        </w:pPr>
                        <w:r w:rsidRPr="00664AB5">
                          <w:rPr>
                            <w:rFonts w:ascii="Arial" w:hAnsi="Arial" w:cs="Arial"/>
                            <w:sz w:val="20"/>
                          </w:rPr>
                          <w:t>PCD-01 Communicate PCD Data</w:t>
                        </w:r>
                      </w:p>
                    </w:txbxContent>
                  </v:textbox>
                </v:rect>
                <v:rect id="Rectangle 257" o:spid="_x0000_s1078"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C943C7" w:rsidRPr="00977430" w:rsidRDefault="00C943C7" w:rsidP="008F3449">
                        <w:pPr>
                          <w:rPr>
                            <w:sz w:val="22"/>
                            <w:szCs w:val="22"/>
                          </w:rPr>
                        </w:pPr>
                      </w:p>
                    </w:txbxContent>
                  </v:textbox>
                </v:rect>
                <v:rect id="Rectangle 258" o:spid="_x0000_s1079"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C943C7" w:rsidRPr="00664AB5" w:rsidRDefault="00C943C7"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C943C7" w:rsidRDefault="00C943C7" w:rsidP="008F3449"/>
                      <w:p w14:paraId="60D3F333" w14:textId="77777777" w:rsidR="00C943C7" w:rsidRPr="00077324" w:rsidRDefault="00C943C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080"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081"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C943C7" w:rsidRPr="00977430" w:rsidRDefault="00C943C7" w:rsidP="008F3449">
                        <w:pPr>
                          <w:spacing w:after="120"/>
                          <w:jc w:val="center"/>
                        </w:pPr>
                        <w:r>
                          <w:t>Sensor-Data-</w:t>
                        </w:r>
                        <w:r w:rsidRPr="00977430">
                          <w:t>Cons</w:t>
                        </w:r>
                      </w:p>
                      <w:p w14:paraId="4663A627" w14:textId="77777777" w:rsidR="00C943C7" w:rsidRDefault="00C943C7" w:rsidP="008F3449"/>
                      <w:p w14:paraId="77EA033A" w14:textId="77777777" w:rsidR="00C943C7" w:rsidRDefault="00C943C7" w:rsidP="008F3449">
                        <w:pPr>
                          <w:spacing w:after="120"/>
                          <w:jc w:val="center"/>
                        </w:pPr>
                        <w:r>
                          <w:t>Actor F</w:t>
                        </w:r>
                      </w:p>
                    </w:txbxContent>
                  </v:textbox>
                </v:shape>
                <v:shape id="Text Box 261" o:spid="_x0000_s1082"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C943C7" w:rsidRPr="00977430" w:rsidRDefault="00C943C7" w:rsidP="008F3449">
                        <w:pPr>
                          <w:spacing w:after="120"/>
                          <w:jc w:val="center"/>
                        </w:pPr>
                        <w:r>
                          <w:t>Sensor-Data</w:t>
                        </w:r>
                        <w:r w:rsidRPr="00977430">
                          <w:t>-Cons</w:t>
                        </w:r>
                      </w:p>
                      <w:p w14:paraId="253B243B" w14:textId="77777777" w:rsidR="00C943C7" w:rsidRPr="00A9262C" w:rsidRDefault="00C943C7" w:rsidP="008F3449">
                        <w:pPr>
                          <w:spacing w:after="120"/>
                          <w:jc w:val="center"/>
                          <w:rPr>
                            <w:color w:val="D60093"/>
                          </w:rPr>
                        </w:pPr>
                      </w:p>
                      <w:p w14:paraId="68E9B516" w14:textId="77777777" w:rsidR="00C943C7" w:rsidRDefault="00C943C7" w:rsidP="008F3449"/>
                      <w:p w14:paraId="68D4FC09" w14:textId="77777777" w:rsidR="00C943C7" w:rsidRDefault="00C943C7" w:rsidP="008F3449">
                        <w:pPr>
                          <w:spacing w:after="120"/>
                          <w:jc w:val="center"/>
                        </w:pPr>
                        <w:r>
                          <w:t>Actor F</w:t>
                        </w:r>
                      </w:p>
                    </w:txbxContent>
                  </v:textbox>
                </v:shape>
                <v:shape id="Text Box 262" o:spid="_x0000_s1083"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C943C7" w:rsidRPr="00977430" w:rsidRDefault="00C943C7" w:rsidP="008F3449">
                        <w:pPr>
                          <w:spacing w:after="120"/>
                        </w:pPr>
                        <w:r w:rsidRPr="00977430">
                          <w:t>Dev Obs Src</w:t>
                        </w:r>
                      </w:p>
                      <w:p w14:paraId="1997CF25" w14:textId="77777777" w:rsidR="00C943C7" w:rsidRDefault="00C943C7" w:rsidP="008F3449"/>
                      <w:p w14:paraId="6FF28B04" w14:textId="77777777" w:rsidR="00C943C7" w:rsidRDefault="00C943C7" w:rsidP="008F3449">
                        <w:pPr>
                          <w:spacing w:after="120"/>
                          <w:jc w:val="center"/>
                        </w:pPr>
                        <w:r>
                          <w:t>Actor A</w:t>
                        </w:r>
                      </w:p>
                    </w:txbxContent>
                  </v:textbox>
                </v:shape>
                <v:shape id="Text Box 263" o:spid="_x0000_s1084"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C943C7" w:rsidRPr="00977430" w:rsidRDefault="00C943C7" w:rsidP="008F3449">
                        <w:pPr>
                          <w:spacing w:after="120"/>
                        </w:pPr>
                        <w:r w:rsidRPr="00977430">
                          <w:t>Dev Obs Src</w:t>
                        </w:r>
                      </w:p>
                      <w:p w14:paraId="2879E0FD" w14:textId="77777777" w:rsidR="00C943C7" w:rsidRDefault="00C943C7" w:rsidP="008F3449"/>
                      <w:p w14:paraId="66B91B0E" w14:textId="77777777" w:rsidR="00C943C7" w:rsidRDefault="00C943C7" w:rsidP="008F3449">
                        <w:pPr>
                          <w:spacing w:after="120"/>
                          <w:jc w:val="center"/>
                        </w:pPr>
                        <w:r>
                          <w:t>Actor A</w:t>
                        </w:r>
                      </w:p>
                    </w:txbxContent>
                  </v:textbox>
                </v:shape>
                <v:shape id="Text Box 264" o:spid="_x0000_s1085"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C943C7" w:rsidRPr="00977430" w:rsidRDefault="00C943C7" w:rsidP="008F3449">
                        <w:pPr>
                          <w:spacing w:after="120"/>
                        </w:pPr>
                        <w:r w:rsidRPr="00977430">
                          <w:t>Dev Obs Src</w:t>
                        </w:r>
                      </w:p>
                      <w:p w14:paraId="746496D4" w14:textId="77777777" w:rsidR="00C943C7" w:rsidRDefault="00C943C7" w:rsidP="008F3449"/>
                      <w:p w14:paraId="51FB27A5" w14:textId="77777777" w:rsidR="00C943C7" w:rsidRDefault="00C943C7" w:rsidP="008F3449">
                        <w:pPr>
                          <w:spacing w:after="120"/>
                          <w:jc w:val="center"/>
                        </w:pPr>
                        <w:r>
                          <w:t>Actor A</w:t>
                        </w:r>
                      </w:p>
                    </w:txbxContent>
                  </v:textbox>
                </v:shape>
                <v:shape id="Text Box 265" o:spid="_x0000_s1086"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C943C7" w:rsidRPr="00977430" w:rsidRDefault="00C943C7" w:rsidP="008F3449">
                        <w:pPr>
                          <w:spacing w:after="120"/>
                        </w:pPr>
                        <w:r w:rsidRPr="00977430">
                          <w:t>Dev Obs Src</w:t>
                        </w:r>
                      </w:p>
                      <w:p w14:paraId="74546AF7" w14:textId="77777777" w:rsidR="00C943C7" w:rsidRDefault="00C943C7" w:rsidP="008F3449"/>
                      <w:p w14:paraId="65986FE7" w14:textId="77777777" w:rsidR="00C943C7" w:rsidRDefault="00C943C7" w:rsidP="008F3449">
                        <w:pPr>
                          <w:spacing w:after="120"/>
                          <w:jc w:val="center"/>
                        </w:pPr>
                        <w:r>
                          <w:t>Actor A</w:t>
                        </w:r>
                      </w:p>
                    </w:txbxContent>
                  </v:textbox>
                </v:shape>
                <v:shape id="Text Box 266" o:spid="_x0000_s1087" type="#_x0000_t202" style="position:absolute;left:37287;top:889;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77777777" w:rsidR="00C943C7" w:rsidRPr="00977430" w:rsidRDefault="00C943C7" w:rsidP="008F3449">
                        <w:pPr>
                          <w:spacing w:after="120"/>
                        </w:pPr>
                        <w:r w:rsidRPr="00977430">
                          <w:t>Dev Obs Src</w:t>
                        </w:r>
                      </w:p>
                      <w:p w14:paraId="3769DF8C" w14:textId="77777777" w:rsidR="00C943C7" w:rsidRDefault="00C943C7" w:rsidP="008F3449"/>
                      <w:p w14:paraId="73B1C989" w14:textId="77777777" w:rsidR="00C943C7" w:rsidRDefault="00C943C7" w:rsidP="008F3449">
                        <w:pPr>
                          <w:spacing w:after="120"/>
                          <w:jc w:val="center"/>
                        </w:pPr>
                        <w:r>
                          <w:t>Actor A</w:t>
                        </w:r>
                      </w:p>
                    </w:txbxContent>
                  </v:textbox>
                </v:shape>
                <v:shape id="Text Box 267" o:spid="_x0000_s1088"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C943C7" w:rsidRPr="00977430" w:rsidRDefault="00C943C7" w:rsidP="008F3449">
                        <w:pPr>
                          <w:spacing w:after="120"/>
                        </w:pPr>
                        <w:r w:rsidRPr="00977430">
                          <w:t>Dev Obs Src</w:t>
                        </w:r>
                      </w:p>
                      <w:p w14:paraId="465EF3A5" w14:textId="77777777" w:rsidR="00C943C7" w:rsidRDefault="00C943C7" w:rsidP="008F3449"/>
                      <w:p w14:paraId="43B5D5FC" w14:textId="77777777" w:rsidR="00C943C7" w:rsidRDefault="00C943C7" w:rsidP="008F3449">
                        <w:pPr>
                          <w:spacing w:after="120"/>
                          <w:jc w:val="center"/>
                        </w:pPr>
                        <w:r>
                          <w:t>Actor A</w:t>
                        </w:r>
                      </w:p>
                    </w:txbxContent>
                  </v:textbox>
                </v:shape>
                <v:shape id="Text Box 268" o:spid="_x0000_s1089"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C943C7" w:rsidRPr="00977430" w:rsidRDefault="00C943C7" w:rsidP="008F3449">
                        <w:pPr>
                          <w:spacing w:after="120"/>
                        </w:pPr>
                        <w:r w:rsidRPr="00977430">
                          <w:t>Dev Obs Src</w:t>
                        </w:r>
                      </w:p>
                      <w:p w14:paraId="1B6AB488" w14:textId="77777777" w:rsidR="00C943C7" w:rsidRDefault="00C943C7" w:rsidP="008F3449"/>
                      <w:p w14:paraId="679C8C5C" w14:textId="77777777" w:rsidR="00C943C7" w:rsidRDefault="00C943C7" w:rsidP="008F3449">
                        <w:pPr>
                          <w:spacing w:after="120"/>
                          <w:jc w:val="center"/>
                        </w:pPr>
                        <w:r>
                          <w:t>Actor A</w:t>
                        </w:r>
                      </w:p>
                    </w:txbxContent>
                  </v:textbox>
                </v:shape>
                <v:shape id="AutoShape 269" o:spid="_x0000_s1090"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091"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092"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093"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094" style="position:absolute;left:30714;top:9963;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77777777" w:rsidR="00C943C7" w:rsidRPr="00664AB5" w:rsidRDefault="00C943C7" w:rsidP="008F3449">
                        <w:pPr>
                          <w:rPr>
                            <w:rFonts w:ascii="Arial" w:hAnsi="Arial" w:cs="Arial"/>
                            <w:sz w:val="20"/>
                          </w:rPr>
                        </w:pPr>
                        <w:r w:rsidRPr="00664AB5">
                          <w:rPr>
                            <w:rFonts w:ascii="Arial" w:hAnsi="Arial" w:cs="Arial"/>
                            <w:sz w:val="20"/>
                          </w:rPr>
                          <w:t>PHCA Data Transaction</w:t>
                        </w:r>
                      </w:p>
                      <w:p w14:paraId="2E739CCF" w14:textId="77777777" w:rsidR="00C943C7" w:rsidRDefault="00C943C7" w:rsidP="008F3449"/>
                      <w:p w14:paraId="24538904" w14:textId="77777777" w:rsidR="00C943C7" w:rsidRPr="00077324" w:rsidRDefault="00C943C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095"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C943C7" w:rsidRPr="00977430" w:rsidRDefault="00C943C7" w:rsidP="00A26614">
                        <w:pPr>
                          <w:spacing w:after="120"/>
                          <w:jc w:val="center"/>
                        </w:pPr>
                        <w:r w:rsidRPr="00977430">
                          <w:t>Dev-Obs-</w:t>
                        </w:r>
                        <w:r>
                          <w:t>Rep</w:t>
                        </w:r>
                      </w:p>
                      <w:p w14:paraId="08A04D53" w14:textId="77777777" w:rsidR="00C943C7" w:rsidRDefault="00C943C7" w:rsidP="008F3449"/>
                      <w:p w14:paraId="08C320E7" w14:textId="77777777" w:rsidR="00C943C7" w:rsidRDefault="00C943C7" w:rsidP="008F3449">
                        <w:pPr>
                          <w:spacing w:after="120"/>
                          <w:jc w:val="center"/>
                        </w:pPr>
                        <w:r>
                          <w:t>Actor F</w:t>
                        </w:r>
                      </w:p>
                    </w:txbxContent>
                  </v:textbox>
                </v:shape>
                <v:shape id="Text Box 275" o:spid="_x0000_s1096"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C943C7" w:rsidRDefault="00C943C7" w:rsidP="00A26614">
                        <w:pPr>
                          <w:jc w:val="center"/>
                        </w:pPr>
                        <w:r w:rsidRPr="00977430">
                          <w:t>Dev-Obs-</w:t>
                        </w:r>
                        <w:r>
                          <w:t>Rep</w:t>
                        </w:r>
                      </w:p>
                      <w:p w14:paraId="510B6E4D" w14:textId="77777777" w:rsidR="00C943C7" w:rsidRDefault="00C943C7" w:rsidP="008F3449">
                        <w:pPr>
                          <w:spacing w:after="120"/>
                          <w:jc w:val="center"/>
                        </w:pPr>
                        <w:r>
                          <w:t>Actor F</w:t>
                        </w:r>
                      </w:p>
                    </w:txbxContent>
                  </v:textbox>
                </v:shape>
                <v:shape id="Text Box 276" o:spid="_x0000_s1097"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C943C7" w:rsidRPr="00977430" w:rsidRDefault="00C943C7" w:rsidP="008F3449">
                        <w:pPr>
                          <w:spacing w:after="120"/>
                          <w:jc w:val="center"/>
                        </w:pPr>
                        <w:r w:rsidRPr="00977430">
                          <w:t>Dev-Obs-</w:t>
                        </w:r>
                        <w:r>
                          <w:t>Rep</w:t>
                        </w:r>
                      </w:p>
                      <w:p w14:paraId="21676CC6" w14:textId="77777777" w:rsidR="00C943C7" w:rsidRDefault="00C943C7" w:rsidP="008F3449"/>
                      <w:p w14:paraId="17C4B63C" w14:textId="77777777" w:rsidR="00C943C7" w:rsidRDefault="00C943C7" w:rsidP="008F3449">
                        <w:pPr>
                          <w:spacing w:after="120"/>
                          <w:jc w:val="center"/>
                        </w:pPr>
                        <w:r>
                          <w:t>Actor F</w:t>
                        </w:r>
                      </w:p>
                    </w:txbxContent>
                  </v:textbox>
                </v:shape>
                <v:shape id="Text Box 277" o:spid="_x0000_s1098"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C943C7" w:rsidRPr="00977430" w:rsidRDefault="00C943C7" w:rsidP="008F3449">
                        <w:pPr>
                          <w:spacing w:after="120"/>
                          <w:jc w:val="center"/>
                        </w:pPr>
                        <w:r w:rsidRPr="00977430">
                          <w:t>Content Creator</w:t>
                        </w:r>
                      </w:p>
                      <w:p w14:paraId="79DDAD4B" w14:textId="77777777" w:rsidR="00C943C7" w:rsidRDefault="00C943C7" w:rsidP="008F3449"/>
                      <w:p w14:paraId="484E1493" w14:textId="77777777" w:rsidR="00C943C7" w:rsidRDefault="00C943C7" w:rsidP="008F3449">
                        <w:pPr>
                          <w:spacing w:after="120"/>
                          <w:jc w:val="center"/>
                        </w:pPr>
                        <w:r>
                          <w:t>Actor F</w:t>
                        </w:r>
                      </w:p>
                    </w:txbxContent>
                  </v:textbox>
                </v:shape>
                <v:shape id="AutoShape 278" o:spid="_x0000_s1099"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00"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C943C7" w:rsidRPr="00977430" w:rsidRDefault="00C943C7" w:rsidP="008F3449">
                        <w:pPr>
                          <w:spacing w:after="120"/>
                          <w:jc w:val="center"/>
                        </w:pPr>
                        <w:r w:rsidRPr="00977430">
                          <w:t>Content Consumer</w:t>
                        </w:r>
                      </w:p>
                      <w:p w14:paraId="301F82B6" w14:textId="77777777" w:rsidR="00C943C7" w:rsidRDefault="00C943C7" w:rsidP="008F3449"/>
                      <w:p w14:paraId="43E63F95" w14:textId="77777777" w:rsidR="00C943C7" w:rsidRDefault="00C943C7" w:rsidP="008F3449">
                        <w:pPr>
                          <w:spacing w:after="120"/>
                          <w:jc w:val="center"/>
                        </w:pPr>
                        <w:r>
                          <w:t>Actor F</w:t>
                        </w:r>
                      </w:p>
                    </w:txbxContent>
                  </v:textbox>
                </v:shape>
                <v:shape id="Text Box 280" o:spid="_x0000_s1101"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C943C7" w:rsidRPr="00977430" w:rsidRDefault="00C943C7" w:rsidP="008F3449">
                        <w:pPr>
                          <w:spacing w:after="120"/>
                          <w:jc w:val="center"/>
                        </w:pPr>
                        <w:r w:rsidRPr="00977430">
                          <w:t>Content Consumer</w:t>
                        </w:r>
                      </w:p>
                      <w:p w14:paraId="37F51E16" w14:textId="77777777" w:rsidR="00C943C7" w:rsidRDefault="00C943C7" w:rsidP="008F3449"/>
                      <w:p w14:paraId="519010C7" w14:textId="77777777" w:rsidR="00C943C7" w:rsidRDefault="00C943C7" w:rsidP="008F3449">
                        <w:pPr>
                          <w:spacing w:after="120"/>
                          <w:jc w:val="center"/>
                        </w:pPr>
                        <w:r>
                          <w:t>Actor F</w:t>
                        </w:r>
                      </w:p>
                    </w:txbxContent>
                  </v:textbox>
                </v:shape>
                <v:shape id="AutoShape 281" o:spid="_x0000_s1102"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03"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04"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05"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C943C7" w:rsidRPr="00977430" w:rsidRDefault="00C943C7" w:rsidP="008F3449">
                        <w:pPr>
                          <w:spacing w:after="120"/>
                        </w:pPr>
                        <w:r w:rsidRPr="00977430">
                          <w:t>Dev Obs Src</w:t>
                        </w:r>
                      </w:p>
                      <w:p w14:paraId="0D778C25" w14:textId="77777777" w:rsidR="00C943C7" w:rsidRDefault="00C943C7" w:rsidP="008F3449"/>
                      <w:p w14:paraId="3E4830F2" w14:textId="77777777" w:rsidR="00C943C7" w:rsidRDefault="00C943C7" w:rsidP="008F3449">
                        <w:pPr>
                          <w:spacing w:after="120"/>
                          <w:jc w:val="center"/>
                        </w:pPr>
                        <w:r>
                          <w:t>Actor A</w:t>
                        </w:r>
                      </w:p>
                    </w:txbxContent>
                  </v:textbox>
                </v:shape>
                <w10:anchorlock/>
              </v:group>
            </w:pict>
          </mc:Fallback>
        </mc:AlternateContent>
      </w:r>
    </w:p>
    <w:p w14:paraId="57F653E3" w14:textId="77777777" w:rsidR="008F3449" w:rsidRPr="003651D9" w:rsidRDefault="008F3449" w:rsidP="008F3449">
      <w:pPr>
        <w:pStyle w:val="FigureTitle"/>
      </w:pPr>
      <w:r w:rsidRPr="003651D9">
        <w:t xml:space="preserve">Figure </w:t>
      </w:r>
      <w:r>
        <w:t>X</w:t>
      </w:r>
      <w:r w:rsidRPr="003651D9">
        <w:t>.</w:t>
      </w:r>
      <w:r>
        <w:t>4</w:t>
      </w:r>
      <w:r w:rsidRPr="003651D9">
        <w:t>-</w:t>
      </w:r>
      <w:r>
        <w:t>1: RPM</w:t>
      </w:r>
      <w:r w:rsidRPr="003651D9">
        <w:t xml:space="preserve"> </w:t>
      </w:r>
      <w:r>
        <w:t>Operational</w:t>
      </w:r>
      <w:r w:rsidRPr="003651D9">
        <w:t xml:space="preserve"> Diagram</w:t>
      </w:r>
    </w:p>
    <w:p w14:paraId="1FFD2227" w14:textId="77777777" w:rsidR="008F3449" w:rsidRDefault="008F3449" w:rsidP="008F3449">
      <w:pPr>
        <w:pStyle w:val="BodyText"/>
      </w:pPr>
      <w:r>
        <w:t xml:space="preserve">There are a couple of reasons that the RPM profile is likely to be implemented as indicated in Figure X.4-1. First is that the collector of sensor observations is typically done on low-footprint hardware, such as a mobile phone, tablet, or set-top box. Supporting the Content Creator actor is resource and power demanding making such collectors more expensive. Second is that the amount of supplementary information needed to support the headers of the PHMR content module is quite large compared to the amount of supplementary information needed to support the </w:t>
      </w:r>
      <w:del w:id="491" w:author="Brian" w:date="2015-03-11T11:48:00Z">
        <w:r w:rsidDel="0093216B">
          <w:delText>Clinical Data Source</w:delText>
        </w:r>
      </w:del>
      <w:ins w:id="492" w:author="Brian" w:date="2015-03-11T11:48:00Z">
        <w:r w:rsidR="0093216B">
          <w:t>Device Observation Source</w:t>
        </w:r>
      </w:ins>
      <w:r>
        <w:t xml:space="preserve"> actor. The task of maintaining and configuring this information then needs to be done for each patient on more expensive hardware</w:t>
      </w:r>
      <w:r w:rsidR="006E1DC7">
        <w:t xml:space="preserve"> if implemented on the local collector</w:t>
      </w:r>
      <w:r>
        <w:t>. Having a single high end back-end server handling multiple patients and the Content Creator is likely less expensive and easier to maintain.</w:t>
      </w:r>
    </w:p>
    <w:p w14:paraId="4D140138" w14:textId="77777777" w:rsidR="008F3449" w:rsidRPr="008F3449" w:rsidRDefault="008F3449" w:rsidP="008F3449">
      <w:pPr>
        <w:pStyle w:val="BodyText"/>
      </w:pPr>
      <w:r>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w:t>
      </w:r>
      <w:r>
        <w:lastRenderedPageBreak/>
        <w:t xml:space="preserve">small and as unobtrusive as possible also limits hardware resources and power demands. These demands make the </w:t>
      </w:r>
      <w:del w:id="493" w:author="Brian" w:date="2015-03-11T14:06:00Z">
        <w:r w:rsidDel="00BE3C9C">
          <w:delText>PHCA</w:delText>
        </w:r>
      </w:del>
      <w:ins w:id="494" w:author="Brian" w:date="2015-03-11T14:06:00Z">
        <w:r w:rsidR="00BE3C9C">
          <w:t>PCHA</w:t>
        </w:r>
      </w:ins>
      <w:r>
        <w:t xml:space="preserve"> data transaction the most likely solution.</w:t>
      </w:r>
    </w:p>
    <w:p w14:paraId="137F8D06" w14:textId="77777777" w:rsidR="003A09FE" w:rsidRPr="003651D9" w:rsidRDefault="003A09FE" w:rsidP="003A09FE">
      <w:pPr>
        <w:pStyle w:val="BodyText"/>
        <w:rPr>
          <w:i/>
          <w:iCs/>
        </w:rPr>
      </w:pPr>
      <w:r w:rsidRPr="003651D9">
        <w:rPr>
          <w:i/>
          <w:iCs/>
        </w:rPr>
        <w:t>&lt;Volume 2 documents each transaction/content module in isolation</w:t>
      </w:r>
      <w:r w:rsidR="00F0665F" w:rsidRPr="003651D9">
        <w:rPr>
          <w:i/>
          <w:iCs/>
        </w:rPr>
        <w:t>.</w:t>
      </w:r>
      <w:r w:rsidR="00C60F4D" w:rsidRPr="003651D9">
        <w:rPr>
          <w:i/>
          <w:iCs/>
        </w:rPr>
        <w:t xml:space="preserve"> T</w:t>
      </w:r>
      <w:r w:rsidRPr="003651D9">
        <w:rPr>
          <w:i/>
          <w:iCs/>
        </w:rPr>
        <w:t>his section shows how the transactions/content modules of the profile are combined to address the use cases.&gt;</w:t>
      </w:r>
    </w:p>
    <w:p w14:paraId="1F51E431" w14:textId="77777777" w:rsidR="002869E8" w:rsidRDefault="002869E8" w:rsidP="003A09FE">
      <w:pPr>
        <w:pStyle w:val="BodyText"/>
        <w:rPr>
          <w:i/>
          <w:iCs/>
        </w:rPr>
      </w:pPr>
      <w:r w:rsidRPr="003651D9">
        <w:rPr>
          <w:i/>
          <w:iCs/>
        </w:rPr>
        <w:t>&lt;Use Cases are informative, not normative, and “</w:t>
      </w:r>
      <w:r w:rsidR="000125FF" w:rsidRPr="003651D9">
        <w:rPr>
          <w:i/>
          <w:iCs/>
        </w:rPr>
        <w:t>SHALL</w:t>
      </w:r>
      <w:r w:rsidRPr="003651D9">
        <w:rPr>
          <w:i/>
          <w:iCs/>
        </w:rPr>
        <w:t>” language is not allowed in use cases.&gt;</w:t>
      </w:r>
    </w:p>
    <w:p w14:paraId="23ABEA71" w14:textId="77777777" w:rsidR="005F3FB5" w:rsidRPr="003651D9" w:rsidRDefault="005F3FB5" w:rsidP="003A09FE">
      <w:pPr>
        <w:pStyle w:val="BodyText"/>
        <w:rPr>
          <w:i/>
          <w:iCs/>
        </w:rPr>
      </w:pPr>
    </w:p>
    <w:p w14:paraId="154DC533" w14:textId="77777777" w:rsidR="00167DB7" w:rsidRDefault="00104BE6" w:rsidP="003D19E0">
      <w:pPr>
        <w:pStyle w:val="Heading3"/>
        <w:keepNext w:val="0"/>
        <w:numPr>
          <w:ilvl w:val="0"/>
          <w:numId w:val="0"/>
        </w:numPr>
        <w:rPr>
          <w:bCs/>
          <w:noProof w:val="0"/>
        </w:rPr>
      </w:pPr>
      <w:bookmarkStart w:id="495" w:name="_Toc412696311"/>
      <w:r w:rsidRPr="003651D9">
        <w:rPr>
          <w:bCs/>
          <w:noProof w:val="0"/>
        </w:rPr>
        <w:t>X.</w:t>
      </w:r>
      <w:r w:rsidR="00AF472E" w:rsidRPr="003651D9">
        <w:rPr>
          <w:bCs/>
          <w:noProof w:val="0"/>
        </w:rPr>
        <w:t>4</w:t>
      </w:r>
      <w:r w:rsidR="00167DB7" w:rsidRPr="003651D9">
        <w:rPr>
          <w:bCs/>
          <w:noProof w:val="0"/>
        </w:rPr>
        <w:t>.1 Concepts</w:t>
      </w:r>
      <w:bookmarkEnd w:id="495"/>
    </w:p>
    <w:p w14:paraId="6392E854" w14:textId="77777777" w:rsidR="008F3449" w:rsidRPr="008645AF" w:rsidRDefault="008F3449" w:rsidP="008F3449">
      <w:pPr>
        <w:pStyle w:val="AuthorInstructions"/>
        <w:rPr>
          <w:i w:val="0"/>
        </w:rPr>
      </w:pPr>
      <w:r>
        <w:rPr>
          <w:i w:val="0"/>
        </w:rPr>
        <w:t xml:space="preserve">The RPM profile as defined in this document is the first stage in providing a standardized means of monitoring patients outside the care provider facilities. This profile currently specifies the transfer of monitoring data from the remote site to the health care facility. </w:t>
      </w:r>
      <w:del w:id="496" w:author="Brian" w:date="2015-03-11T14:06:00Z">
        <w:r w:rsidDel="00BE3C9C">
          <w:rPr>
            <w:i w:val="0"/>
          </w:rPr>
          <w:delText>PHCA</w:delText>
        </w:r>
      </w:del>
      <w:ins w:id="497" w:author="Brian" w:date="2015-03-11T14:06:00Z">
        <w:r w:rsidR="00BE3C9C">
          <w:rPr>
            <w:i w:val="0"/>
          </w:rPr>
          <w:t>PCHA</w:t>
        </w:r>
      </w:ins>
      <w:r>
        <w:rPr>
          <w:i w:val="0"/>
        </w:rPr>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15E7BE34" w14:textId="77777777" w:rsidR="00167DB7" w:rsidRPr="003651D9" w:rsidDel="002C1312" w:rsidRDefault="00167DB7" w:rsidP="00597DB2">
      <w:pPr>
        <w:pStyle w:val="AuthorInstructions"/>
        <w:rPr>
          <w:del w:id="498" w:author="Keith W. Boone" w:date="2015-03-04T11:59:00Z"/>
        </w:rPr>
      </w:pPr>
      <w:del w:id="499" w:author="Keith W. Boone" w:date="2015-03-04T11:59:00Z">
        <w:r w:rsidRPr="003651D9" w:rsidDel="002C1312">
          <w:delText xml:space="preserve">&lt;If needed, this section provides an overview of the concepts that provide necessary background </w:delText>
        </w:r>
        <w:r w:rsidR="003D19E0" w:rsidRPr="003651D9" w:rsidDel="002C1312">
          <w:delText>for understanding the profile</w:delText>
        </w:r>
        <w:r w:rsidR="00F0665F" w:rsidRPr="003651D9" w:rsidDel="002C1312">
          <w:delText xml:space="preserve">. </w:delText>
        </w:r>
        <w:r w:rsidR="00104BE6" w:rsidRPr="003651D9" w:rsidDel="002C1312">
          <w:delText>If not needed, state “Not applicable.”</w:delText>
        </w:r>
        <w:r w:rsidR="005F3FB5" w:rsidDel="002C1312">
          <w:delText xml:space="preserve"> </w:delText>
        </w:r>
        <w:r w:rsidR="009D2A49" w:rsidRPr="003651D9" w:rsidDel="002C1312">
          <w:delText>For an example of why/how this section may be needed, please see ITI Cross Enterprise Workflow (XDW</w:delText>
        </w:r>
        <w:r w:rsidR="007773C8" w:rsidRPr="003651D9" w:rsidDel="002C1312">
          <w:delText>).&gt;</w:delText>
        </w:r>
      </w:del>
    </w:p>
    <w:p w14:paraId="767882A4" w14:textId="77777777" w:rsidR="002869E8" w:rsidRPr="003651D9" w:rsidDel="002C1312" w:rsidRDefault="002869E8" w:rsidP="00597DB2">
      <w:pPr>
        <w:pStyle w:val="AuthorInstructions"/>
        <w:rPr>
          <w:del w:id="500" w:author="Keith W. Boone" w:date="2015-03-04T11:59:00Z"/>
        </w:rPr>
      </w:pPr>
      <w:del w:id="501" w:author="Keith W. Boone" w:date="2015-03-04T11:59:00Z">
        <w:r w:rsidRPr="003651D9" w:rsidDel="002C1312">
          <w:delText>&lt;It may be useful</w:delText>
        </w:r>
        <w:r w:rsidR="009D2A49" w:rsidRPr="003651D9" w:rsidDel="002C1312">
          <w:delText xml:space="preserve"> in this section</w:delText>
        </w:r>
        <w:r w:rsidRPr="003651D9" w:rsidDel="002C1312">
          <w:delText>, but is not necessary, to provide a short list of the use cases described below and explain why they are different.&gt;</w:delText>
        </w:r>
      </w:del>
    </w:p>
    <w:p w14:paraId="0838BECC" w14:textId="77777777" w:rsidR="00126A38" w:rsidRDefault="00126A38" w:rsidP="00126A38">
      <w:pPr>
        <w:pStyle w:val="Heading3"/>
        <w:keepNext w:val="0"/>
        <w:numPr>
          <w:ilvl w:val="0"/>
          <w:numId w:val="0"/>
        </w:numPr>
        <w:rPr>
          <w:bCs/>
          <w:noProof w:val="0"/>
        </w:rPr>
      </w:pPr>
      <w:bookmarkStart w:id="502" w:name="_Toc412696312"/>
      <w:r w:rsidRPr="003651D9">
        <w:rPr>
          <w:bCs/>
          <w:noProof w:val="0"/>
        </w:rPr>
        <w:t>X.4.2 Use Cases</w:t>
      </w:r>
      <w:bookmarkEnd w:id="502"/>
    </w:p>
    <w:p w14:paraId="03FC5D46" w14:textId="77777777" w:rsidR="008F3449" w:rsidRDefault="008F3449" w:rsidP="008F3449">
      <w:pPr>
        <w:pStyle w:val="BodyText"/>
      </w:pPr>
      <w:r>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p>
    <w:p w14:paraId="0392ECA6" w14:textId="77777777" w:rsidR="008F3449" w:rsidRPr="003651D9" w:rsidRDefault="008F3449" w:rsidP="008F3449">
      <w:pPr>
        <w:pStyle w:val="Heading4"/>
        <w:numPr>
          <w:ilvl w:val="0"/>
          <w:numId w:val="0"/>
        </w:numPr>
        <w:ind w:left="864" w:hanging="864"/>
        <w:rPr>
          <w:noProof w:val="0"/>
        </w:rPr>
      </w:pPr>
      <w:bookmarkStart w:id="503" w:name="_Toc412696313"/>
      <w:r w:rsidRPr="003651D9">
        <w:rPr>
          <w:noProof w:val="0"/>
        </w:rPr>
        <w:t xml:space="preserve">X.4.2.1 Use Case #1: </w:t>
      </w:r>
      <w:del w:id="504" w:author="Keith W. Boone" w:date="2015-03-04T12:00:00Z">
        <w:r w:rsidRPr="003651D9" w:rsidDel="002C1312">
          <w:rPr>
            <w:noProof w:val="0"/>
          </w:rPr>
          <w:delText>&lt;</w:delText>
        </w:r>
        <w:r w:rsidRPr="003B4D7E" w:rsidDel="002C1312">
          <w:rPr>
            <w:noProof w:val="0"/>
            <w:color w:val="D60093"/>
          </w:rPr>
          <w:delText xml:space="preserve"> </w:delText>
        </w:r>
      </w:del>
      <w:r>
        <w:rPr>
          <w:noProof w:val="0"/>
          <w:color w:val="D60093"/>
        </w:rPr>
        <w:t>Chronic Disease Management</w:t>
      </w:r>
      <w:del w:id="505" w:author="Keith W. Boone" w:date="2015-03-04T12:00:00Z">
        <w:r w:rsidRPr="003651D9" w:rsidDel="002C1312">
          <w:rPr>
            <w:bCs/>
            <w:noProof w:val="0"/>
          </w:rPr>
          <w:delText xml:space="preserve"> </w:delText>
        </w:r>
        <w:r w:rsidRPr="003651D9" w:rsidDel="002C1312">
          <w:rPr>
            <w:noProof w:val="0"/>
          </w:rPr>
          <w:delText>&gt;</w:delText>
        </w:r>
      </w:del>
      <w:bookmarkEnd w:id="503"/>
    </w:p>
    <w:p w14:paraId="368D41D8" w14:textId="77777777" w:rsidR="008F3449" w:rsidRPr="003651D9" w:rsidDel="002C1312" w:rsidRDefault="008F3449" w:rsidP="008F3449">
      <w:pPr>
        <w:pStyle w:val="AuthorInstructions"/>
        <w:rPr>
          <w:del w:id="506" w:author="Keith W. Boone" w:date="2015-03-04T11:59:00Z"/>
        </w:rPr>
      </w:pPr>
      <w:del w:id="507" w:author="Keith W. Boone" w:date="2015-03-04T11:59:00Z">
        <w:r w:rsidRPr="003651D9" w:rsidDel="002C1312">
          <w:delText>&lt;One or two sentence simple description of this particular use case.&gt;</w:delText>
        </w:r>
      </w:del>
    </w:p>
    <w:p w14:paraId="6423D561" w14:textId="77777777" w:rsidR="008F3449" w:rsidRPr="002C1312" w:rsidRDefault="008F3449" w:rsidP="008F3449">
      <w:pPr>
        <w:pStyle w:val="AuthorInstructions"/>
        <w:rPr>
          <w:i w:val="0"/>
          <w:rPrChange w:id="508" w:author="Keith W. Boone" w:date="2015-03-04T11:59:00Z">
            <w:rPr/>
          </w:rPrChange>
        </w:rPr>
      </w:pPr>
      <w:del w:id="509" w:author="Keith W. Boone" w:date="2015-03-04T11:59:00Z">
        <w:r w:rsidRPr="003651D9" w:rsidDel="002C1312">
          <w:delText>&lt;Note that Section X.4.2.1 repeats in its entirety for additional Use Cases (replicate as section X.4.2.2, X.4.2.3, etc.).&gt;</w:delText>
        </w:r>
      </w:del>
      <w:r w:rsidRPr="002C1312">
        <w:rPr>
          <w:i w:val="0"/>
          <w:color w:val="D60093"/>
          <w:rPrChange w:id="510" w:author="Keith W. Boone" w:date="2015-03-04T11:59:00Z">
            <w:rPr>
              <w:color w:val="D60093"/>
            </w:rPr>
          </w:rPrChange>
        </w:rPr>
        <w:t>Chronic Disease Management allows compromised individuals managing disorders such as diabetes, hypertension, heart disease, sleep apnoea, etc. to go through their daily lives with as minimal intrusion as possible. The RPM profile allows a greater number of such people to live as normal a life as possible</w:t>
      </w:r>
      <w:r w:rsidRPr="002C1312">
        <w:rPr>
          <w:i w:val="0"/>
          <w:rPrChange w:id="511" w:author="Keith W. Boone" w:date="2015-03-04T11:59:00Z">
            <w:rPr/>
          </w:rPrChange>
        </w:rPr>
        <w:t>.</w:t>
      </w:r>
    </w:p>
    <w:p w14:paraId="4DBDE93E" w14:textId="77777777" w:rsidR="00747BB5" w:rsidRPr="003651D9" w:rsidRDefault="00747BB5" w:rsidP="00747BB5">
      <w:pPr>
        <w:pStyle w:val="Heading5"/>
        <w:numPr>
          <w:ilvl w:val="0"/>
          <w:numId w:val="0"/>
        </w:numPr>
        <w:rPr>
          <w:noProof w:val="0"/>
        </w:rPr>
      </w:pPr>
      <w:bookmarkStart w:id="512" w:name="_Toc412696314"/>
      <w:r w:rsidRPr="003651D9">
        <w:rPr>
          <w:noProof w:val="0"/>
        </w:rPr>
        <w:lastRenderedPageBreak/>
        <w:t xml:space="preserve">X.4.2.1.1 </w:t>
      </w:r>
      <w:del w:id="513" w:author="Keith W. Boone" w:date="2015-03-04T11:59:00Z">
        <w:r w:rsidRPr="003651D9" w:rsidDel="002C1312">
          <w:rPr>
            <w:noProof w:val="0"/>
          </w:rPr>
          <w:delText>&lt;</w:delText>
        </w:r>
        <w:r w:rsidRPr="00471D6C" w:rsidDel="002C1312">
          <w:rPr>
            <w:noProof w:val="0"/>
            <w:color w:val="D60093"/>
          </w:rPr>
          <w:delText xml:space="preserve"> </w:delText>
        </w:r>
      </w:del>
      <w:r>
        <w:rPr>
          <w:noProof w:val="0"/>
          <w:color w:val="D60093"/>
        </w:rPr>
        <w:t>Chronic Disease Management</w:t>
      </w:r>
      <w:del w:id="514" w:author="Keith W. Boone" w:date="2015-03-04T11:59:00Z">
        <w:r w:rsidRPr="003651D9" w:rsidDel="002C1312">
          <w:rPr>
            <w:bCs/>
            <w:noProof w:val="0"/>
          </w:rPr>
          <w:delText xml:space="preserve"> &gt;</w:delText>
        </w:r>
      </w:del>
      <w:r w:rsidRPr="003651D9">
        <w:rPr>
          <w:bCs/>
          <w:noProof w:val="0"/>
        </w:rPr>
        <w:t xml:space="preserve"> </w:t>
      </w:r>
      <w:r w:rsidRPr="003651D9">
        <w:rPr>
          <w:noProof w:val="0"/>
        </w:rPr>
        <w:t>Use Case Description</w:t>
      </w:r>
      <w:bookmarkEnd w:id="512"/>
    </w:p>
    <w:p w14:paraId="09A9C4CC" w14:textId="77777777" w:rsidR="00747BB5" w:rsidRPr="002C1312" w:rsidDel="002C1312" w:rsidRDefault="00747BB5" w:rsidP="00747BB5">
      <w:pPr>
        <w:pStyle w:val="AuthorInstructions"/>
        <w:rPr>
          <w:del w:id="515" w:author="Keith W. Boone" w:date="2015-03-04T12:00:00Z"/>
          <w:i w:val="0"/>
          <w:rPrChange w:id="516" w:author="Keith W. Boone" w:date="2015-03-04T12:00:00Z">
            <w:rPr>
              <w:del w:id="517" w:author="Keith W. Boone" w:date="2015-03-04T12:00:00Z"/>
            </w:rPr>
          </w:rPrChange>
        </w:rPr>
      </w:pPr>
      <w:del w:id="518" w:author="Keith W. Boone" w:date="2015-03-04T12:00:00Z">
        <w:r w:rsidRPr="00CB5606" w:rsidDel="002C1312">
          <w:rPr>
            <w:i w:val="0"/>
          </w:rPr>
          <w:delText>&lt;Describe the key use cases addressed by the Profile. Limit to a</w:delText>
        </w:r>
        <w:r w:rsidRPr="002C1312" w:rsidDel="002C1312">
          <w:delText xml:space="preserve"> maximum of one page of text or consider an appendix.&gt;</w:delText>
        </w:r>
      </w:del>
    </w:p>
    <w:p w14:paraId="50EF6E58" w14:textId="77777777" w:rsidR="00747BB5" w:rsidRPr="002C1312" w:rsidRDefault="00747BB5" w:rsidP="00747BB5">
      <w:pPr>
        <w:pStyle w:val="AuthorInstructions"/>
        <w:rPr>
          <w:i w:val="0"/>
          <w:color w:val="D60093"/>
          <w:rPrChange w:id="519" w:author="Keith W. Boone" w:date="2015-03-04T12:00:00Z">
            <w:rPr>
              <w:color w:val="D60093"/>
            </w:rPr>
          </w:rPrChange>
        </w:rPr>
      </w:pPr>
      <w:r w:rsidRPr="002C1312">
        <w:rPr>
          <w:i w:val="0"/>
          <w:color w:val="D60093"/>
          <w:rPrChange w:id="520" w:author="Keith W. Boone" w:date="2015-03-04T12:00:00Z">
            <w:rPr>
              <w:color w:val="D60093"/>
            </w:rPr>
          </w:rPrChange>
        </w:rPr>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2C1312">
        <w:rPr>
          <w:i w:val="0"/>
          <w:color w:val="D60093"/>
          <w:rPrChange w:id="521" w:author="Keith W. Boone" w:date="2015-03-04T12:00:00Z">
            <w:rPr>
              <w:color w:val="D60093"/>
            </w:rPr>
          </w:rPrChange>
        </w:rPr>
        <w:t>are</w:t>
      </w:r>
      <w:r w:rsidRPr="002C1312">
        <w:rPr>
          <w:i w:val="0"/>
          <w:color w:val="D60093"/>
          <w:rPrChange w:id="522" w:author="Keith W. Boone" w:date="2015-03-04T12:00:00Z">
            <w:rPr>
              <w:color w:val="D60093"/>
            </w:rPr>
          </w:rPrChange>
        </w:rPr>
        <w:t xml:space="preserve"> warranted.</w:t>
      </w:r>
    </w:p>
    <w:p w14:paraId="0C691491" w14:textId="77777777" w:rsidR="00747BB5" w:rsidRDefault="00747BB5" w:rsidP="00747BB5">
      <w:pPr>
        <w:pStyle w:val="Heading5"/>
        <w:numPr>
          <w:ilvl w:val="0"/>
          <w:numId w:val="0"/>
        </w:numPr>
        <w:rPr>
          <w:noProof w:val="0"/>
        </w:rPr>
      </w:pPr>
      <w:bookmarkStart w:id="523" w:name="_Toc412696315"/>
      <w:r w:rsidRPr="003651D9">
        <w:rPr>
          <w:noProof w:val="0"/>
        </w:rPr>
        <w:t xml:space="preserve">X.4.2.1.2 </w:t>
      </w:r>
      <w:del w:id="524" w:author="Keith W. Boone" w:date="2015-03-04T12:00:00Z">
        <w:r w:rsidRPr="003651D9" w:rsidDel="002C1312">
          <w:rPr>
            <w:noProof w:val="0"/>
          </w:rPr>
          <w:delText>&lt;</w:delText>
        </w:r>
        <w:r w:rsidRPr="003B4D7E" w:rsidDel="002C1312">
          <w:rPr>
            <w:noProof w:val="0"/>
            <w:color w:val="D60093"/>
          </w:rPr>
          <w:delText xml:space="preserve"> </w:delText>
        </w:r>
        <w:r w:rsidDel="002C1312">
          <w:rPr>
            <w:noProof w:val="0"/>
            <w:color w:val="D60093"/>
          </w:rPr>
          <w:delText>Chronic Disease Management</w:delText>
        </w:r>
        <w:r w:rsidRPr="003651D9" w:rsidDel="002C1312">
          <w:rPr>
            <w:bCs/>
            <w:noProof w:val="0"/>
          </w:rPr>
          <w:delText xml:space="preserve"> </w:delText>
        </w:r>
        <w:r w:rsidRPr="003651D9" w:rsidDel="002C1312">
          <w:rPr>
            <w:noProof w:val="0"/>
          </w:rPr>
          <w:delText>&gt;</w:delText>
        </w:r>
      </w:del>
      <w:ins w:id="525" w:author="Keith W. Boone" w:date="2015-03-04T12:00:00Z">
        <w:r w:rsidR="002C1312">
          <w:rPr>
            <w:noProof w:val="0"/>
          </w:rPr>
          <w:t>Chronic Disease Management</w:t>
        </w:r>
      </w:ins>
      <w:r w:rsidRPr="003651D9">
        <w:rPr>
          <w:noProof w:val="0"/>
        </w:rPr>
        <w:t xml:space="preserve"> Process Flow</w:t>
      </w:r>
      <w:bookmarkEnd w:id="523"/>
    </w:p>
    <w:p w14:paraId="3646B60C" w14:textId="77777777" w:rsidR="00747BB5" w:rsidRDefault="00C943C7" w:rsidP="00747BB5">
      <w:pPr>
        <w:pStyle w:val="BodyText"/>
      </w:pPr>
      <w:hyperlink r:id="rId49" w:history="1">
        <w:r w:rsidR="00747BB5" w:rsidRPr="00EC4660">
          <w:rPr>
            <w:rStyle w:val="Hyperlink"/>
          </w:rPr>
          <w:t>http://ihe.net/uploadedFiles/Documents/PCC/IHE_PCC_Suppl_RCK.pdf</w:t>
        </w:r>
      </w:hyperlink>
    </w:p>
    <w:p w14:paraId="51C2CD1D" w14:textId="77777777" w:rsidR="00747BB5" w:rsidRPr="002C1312" w:rsidDel="002C1312" w:rsidRDefault="00747BB5" w:rsidP="00747BB5">
      <w:pPr>
        <w:pStyle w:val="AuthorInstructions"/>
        <w:rPr>
          <w:del w:id="526" w:author="Keith W. Boone" w:date="2015-03-04T12:01:00Z"/>
          <w:i w:val="0"/>
          <w:rPrChange w:id="527" w:author="Keith W. Boone" w:date="2015-03-04T12:01:00Z">
            <w:rPr>
              <w:del w:id="528" w:author="Keith W. Boone" w:date="2015-03-04T12:01:00Z"/>
            </w:rPr>
          </w:rPrChange>
        </w:rPr>
      </w:pPr>
      <w:del w:id="529" w:author="Keith W. Boone" w:date="2015-03-04T12:01:00Z">
        <w:r w:rsidRPr="00CB5606" w:rsidDel="002C1312">
          <w:rPr>
            <w:i w:val="0"/>
          </w:rPr>
          <w:delText>&lt;</w:delText>
        </w:r>
        <w:r w:rsidRPr="002C1312" w:rsidDel="002C1312">
          <w:delText xml:space="preserve">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delText>
        </w:r>
        <w:r w:rsidRPr="002C1312" w:rsidDel="002C1312">
          <w:br/>
          <w:delText>The set of process flows will typically be exemplary, not exhaustive (i.e., it will address all the use cases, but will not show all possible combinations of actors, or all possible sequencing of transactions).</w:delText>
        </w:r>
        <w:r w:rsidRPr="002C1312" w:rsidDel="002C1312">
          <w:br/>
          <w:delText>If there are detailed behavioral rules that apply to a specific process flow or multiple process flows, an appendix may be added as needed.&gt;</w:delText>
        </w:r>
      </w:del>
    </w:p>
    <w:p w14:paraId="3943BACF" w14:textId="77777777" w:rsidR="00747BB5" w:rsidRPr="002C1312" w:rsidRDefault="00747BB5" w:rsidP="00747BB5">
      <w:pPr>
        <w:pStyle w:val="AuthorInstructions"/>
        <w:rPr>
          <w:i w:val="0"/>
          <w:color w:val="D60093"/>
          <w:rPrChange w:id="530" w:author="Keith W. Boone" w:date="2015-03-04T12:01:00Z">
            <w:rPr>
              <w:color w:val="D60093"/>
            </w:rPr>
          </w:rPrChange>
        </w:rPr>
      </w:pPr>
      <w:r w:rsidRPr="002C1312">
        <w:rPr>
          <w:i w:val="0"/>
          <w:color w:val="D60093"/>
          <w:rPrChange w:id="531" w:author="Keith W. Boone" w:date="2015-03-04T12:01:00Z">
            <w:rPr>
              <w:color w:val="D60093"/>
            </w:rPr>
          </w:rPrChange>
        </w:rPr>
        <w:t xml:space="preserve">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C-CDAs. The health care professional provides the patient with a blood pressure cuff from BP Manufactures, Inc., a weight scale from WS Solutions, and a medication monitor from AMM GBH containing next month’s daily medication doses. All the devices are </w:t>
      </w:r>
      <w:del w:id="532" w:author="Brian" w:date="2015-03-11T14:06:00Z">
        <w:r w:rsidRPr="002C1312" w:rsidDel="00BE3C9C">
          <w:rPr>
            <w:i w:val="0"/>
            <w:color w:val="D60093"/>
            <w:rPrChange w:id="533" w:author="Keith W. Boone" w:date="2015-03-04T12:01:00Z">
              <w:rPr>
                <w:color w:val="D60093"/>
              </w:rPr>
            </w:rPrChange>
          </w:rPr>
          <w:delText>PHCA</w:delText>
        </w:r>
      </w:del>
      <w:ins w:id="534" w:author="Brian" w:date="2015-03-11T14:06:00Z">
        <w:r w:rsidR="00BE3C9C">
          <w:rPr>
            <w:i w:val="0"/>
            <w:color w:val="D60093"/>
          </w:rPr>
          <w:t>PCHA</w:t>
        </w:r>
      </w:ins>
      <w:r w:rsidRPr="002C1312">
        <w:rPr>
          <w:i w:val="0"/>
          <w:color w:val="D60093"/>
          <w:rPrChange w:id="535" w:author="Keith W. Boone" w:date="2015-03-04T12:01:00Z">
            <w:rPr>
              <w:color w:val="D60093"/>
            </w:rPr>
          </w:rPrChange>
        </w:rPr>
        <w:t xml:space="preserve"> compliant. The patient also receives a </w:t>
      </w:r>
      <w:del w:id="536" w:author="Brian" w:date="2015-03-11T14:06:00Z">
        <w:r w:rsidRPr="002C1312" w:rsidDel="00BE3C9C">
          <w:rPr>
            <w:i w:val="0"/>
            <w:color w:val="D60093"/>
            <w:rPrChange w:id="537" w:author="Keith W. Boone" w:date="2015-03-04T12:01:00Z">
              <w:rPr>
                <w:color w:val="D60093"/>
              </w:rPr>
            </w:rPrChange>
          </w:rPr>
          <w:delText>PHCA</w:delText>
        </w:r>
      </w:del>
      <w:ins w:id="538" w:author="Brian" w:date="2015-03-11T14:06:00Z">
        <w:r w:rsidR="00BE3C9C">
          <w:rPr>
            <w:i w:val="0"/>
            <w:color w:val="D60093"/>
          </w:rPr>
          <w:t>PCHA</w:t>
        </w:r>
      </w:ins>
      <w:r w:rsidRPr="002C1312">
        <w:rPr>
          <w:i w:val="0"/>
          <w:color w:val="D60093"/>
          <w:rPrChange w:id="539" w:author="Keith W. Boone" w:date="2015-03-04T12:01:00Z">
            <w:rPr>
              <w:color w:val="D60093"/>
            </w:rPr>
          </w:rPrChange>
        </w:rPr>
        <w:t xml:space="preserve"> compliant set top box from AHD Magic, Inc.  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del w:id="540" w:author="Brian" w:date="2015-03-11T14:06:00Z">
        <w:r w:rsidRPr="002C1312" w:rsidDel="00BE3C9C">
          <w:rPr>
            <w:i w:val="0"/>
            <w:color w:val="D60093"/>
            <w:rPrChange w:id="541" w:author="Keith W. Boone" w:date="2015-03-04T12:01:00Z">
              <w:rPr>
                <w:color w:val="D60093"/>
              </w:rPr>
            </w:rPrChange>
          </w:rPr>
          <w:delText>PHCA</w:delText>
        </w:r>
      </w:del>
      <w:ins w:id="542" w:author="Brian" w:date="2015-03-11T14:06:00Z">
        <w:r w:rsidR="00BE3C9C">
          <w:rPr>
            <w:i w:val="0"/>
            <w:color w:val="D60093"/>
          </w:rPr>
          <w:t>PCHA</w:t>
        </w:r>
      </w:ins>
      <w:r w:rsidRPr="002C1312">
        <w:rPr>
          <w:i w:val="0"/>
          <w:color w:val="D60093"/>
          <w:rPrChange w:id="543" w:author="Keith W. Boone" w:date="2015-03-04T12:01:00Z">
            <w:rPr>
              <w:color w:val="D60093"/>
            </w:rPr>
          </w:rPrChange>
        </w:rPr>
        <w:t xml:space="preserve"> compliant server application developed by Medical Application Services, fulfilling the role of a </w:t>
      </w:r>
      <w:del w:id="544" w:author="Brian" w:date="2015-03-11T11:49:00Z">
        <w:r w:rsidRPr="002C1312" w:rsidDel="0093216B">
          <w:rPr>
            <w:i w:val="0"/>
            <w:color w:val="D60093"/>
            <w:rPrChange w:id="545" w:author="Keith W. Boone" w:date="2015-03-04T12:01:00Z">
              <w:rPr>
                <w:color w:val="D60093"/>
              </w:rPr>
            </w:rPrChange>
          </w:rPr>
          <w:delText>Clinical Data</w:delText>
        </w:r>
      </w:del>
      <w:r w:rsidR="00841CEC">
        <w:rPr>
          <w:i w:val="0"/>
          <w:color w:val="D60093"/>
        </w:rPr>
        <w:t>Sensor Data</w:t>
      </w:r>
      <w:r w:rsidRPr="002C1312">
        <w:rPr>
          <w:i w:val="0"/>
          <w:color w:val="D60093"/>
          <w:rPrChange w:id="546" w:author="Keith W. Boone" w:date="2015-03-04T12:01:00Z">
            <w:rPr>
              <w:color w:val="D60093"/>
            </w:rPr>
          </w:rPrChange>
        </w:rPr>
        <w:t xml:space="preserve"> Consumer. 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w:t>
      </w:r>
      <w:r w:rsidRPr="002C1312">
        <w:rPr>
          <w:i w:val="0"/>
          <w:color w:val="D60093"/>
          <w:rPrChange w:id="547" w:author="Keith W. Boone" w:date="2015-03-04T12:01:00Z">
            <w:rPr>
              <w:color w:val="D60093"/>
            </w:rPr>
          </w:rPrChange>
        </w:rPr>
        <w:lastRenderedPageBreak/>
        <w:t>configured into the patient’s set top box. When the server application receives data from this patient it then knows to generate a PHMR that is delivered to an XDSb respository the health care provider can access.</w:t>
      </w:r>
    </w:p>
    <w:p w14:paraId="766278E7" w14:textId="77777777" w:rsidR="00747BB5" w:rsidRPr="002C1312" w:rsidRDefault="00747BB5" w:rsidP="00747BB5">
      <w:pPr>
        <w:pStyle w:val="AuthorInstructions"/>
        <w:rPr>
          <w:i w:val="0"/>
          <w:color w:val="D60093"/>
          <w:rPrChange w:id="548" w:author="Keith W. Boone" w:date="2015-03-04T12:01:00Z">
            <w:rPr>
              <w:color w:val="D60093"/>
            </w:rPr>
          </w:rPrChange>
        </w:rPr>
      </w:pPr>
      <w:r w:rsidRPr="002C1312">
        <w:rPr>
          <w:i w:val="0"/>
          <w:color w:val="D60093"/>
          <w:rPrChange w:id="549" w:author="Keith W. Boone" w:date="2015-03-04T12:01:00Z">
            <w:rPr>
              <w:color w:val="D60093"/>
            </w:rPr>
          </w:rPrChange>
        </w:rPr>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del w:id="550" w:author="Brian" w:date="2015-03-11T14:06:00Z">
        <w:r w:rsidRPr="002C1312" w:rsidDel="00BE3C9C">
          <w:rPr>
            <w:i w:val="0"/>
            <w:color w:val="D60093"/>
            <w:rPrChange w:id="551" w:author="Keith W. Boone" w:date="2015-03-04T12:01:00Z">
              <w:rPr>
                <w:color w:val="D60093"/>
              </w:rPr>
            </w:rPrChange>
          </w:rPr>
          <w:delText>PHCA</w:delText>
        </w:r>
      </w:del>
      <w:ins w:id="552" w:author="Brian" w:date="2015-03-11T14:06:00Z">
        <w:r w:rsidR="00BE3C9C">
          <w:rPr>
            <w:i w:val="0"/>
            <w:color w:val="D60093"/>
          </w:rPr>
          <w:t>PCHA</w:t>
        </w:r>
      </w:ins>
      <w:r w:rsidRPr="002C1312">
        <w:rPr>
          <w:i w:val="0"/>
          <w:color w:val="D60093"/>
          <w:rPrChange w:id="553" w:author="Keith W. Boone" w:date="2015-03-04T12:01:00Z">
            <w:rPr>
              <w:color w:val="D60093"/>
            </w:rPr>
          </w:rPrChange>
        </w:rPr>
        <w:t xml:space="preserve"> compliant message is sent to the set top box which gives a beep of approval and converted to an IHE PCD-01 document. The first time this is done, the set top box requests the back end server application for a SAML token using the user name and password configured by the health care provider’s facility. If correct, the set top box receives the token from the server application and sends the PCD-01 document in a TLS-secured IHE CommunicatePCDData SOAP action authenticated with the SAML token. The server application validates the token and if valid, converts the data to a PHMR module and sends it to the XDS respository using the IHE XDSb provide and register document set transaction where the health care provider can now read it.</w:t>
      </w:r>
    </w:p>
    <w:p w14:paraId="3AC530BA" w14:textId="77777777" w:rsidR="00747BB5" w:rsidRPr="002C1312" w:rsidRDefault="00747BB5" w:rsidP="00747BB5">
      <w:pPr>
        <w:pStyle w:val="AuthorInstructions"/>
        <w:rPr>
          <w:i w:val="0"/>
          <w:color w:val="D60093"/>
          <w:rPrChange w:id="554" w:author="Keith W. Boone" w:date="2015-03-04T12:01:00Z">
            <w:rPr>
              <w:color w:val="D60093"/>
            </w:rPr>
          </w:rPrChange>
        </w:rPr>
      </w:pPr>
      <w:r w:rsidRPr="002C1312">
        <w:rPr>
          <w:i w:val="0"/>
          <w:color w:val="D60093"/>
          <w:rPrChange w:id="555" w:author="Keith W. Boone" w:date="2015-03-04T12:01:00Z">
            <w:rPr>
              <w:color w:val="D60093"/>
            </w:rPr>
          </w:rPrChange>
        </w:rPr>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651D9" w:rsidRDefault="003A09FE" w:rsidP="00597DB2">
      <w:pPr>
        <w:pStyle w:val="AuthorInstructions"/>
      </w:pPr>
    </w:p>
    <w:p w14:paraId="0BF705F6" w14:textId="77777777" w:rsidR="00B03C08" w:rsidRPr="003651D9" w:rsidDel="002C1312" w:rsidRDefault="00B03C08" w:rsidP="00597DB2">
      <w:pPr>
        <w:pStyle w:val="AuthorInstructions"/>
        <w:rPr>
          <w:del w:id="556" w:author="Keith W. Boone" w:date="2015-03-04T12:01:00Z"/>
        </w:rPr>
      </w:pPr>
      <w:del w:id="557" w:author="Keith W. Boone" w:date="2015-03-04T12:01:00Z">
        <w:r w:rsidRPr="003651D9" w:rsidDel="002C1312">
          <w:delText>&lt;The roles at the top of the swimlane diagram should correspond to actor names, include the profile acronym:actor name if referencing an actor from a different profile.&gt;</w:delText>
        </w:r>
      </w:del>
    </w:p>
    <w:p w14:paraId="1EAC5D80" w14:textId="68A8BE4C" w:rsidR="00747BB5" w:rsidRDefault="00E86C31" w:rsidP="00747BB5">
      <w:pPr>
        <w:pStyle w:val="FigureTitle"/>
      </w:pPr>
      <w:r w:rsidRPr="003651D9">
        <w:rPr>
          <w:noProof/>
        </w:rPr>
        <w:lastRenderedPageBreak/>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C943C7" w:rsidRPr="00A244D5" w:rsidRDefault="00C943C7"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C943C7" w:rsidRPr="00A244D5" w:rsidRDefault="00C943C7"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C943C7" w:rsidRPr="00A244D5" w:rsidRDefault="00C943C7" w:rsidP="00700E1E">
                              <w:pPr>
                                <w:pStyle w:val="BodyText"/>
                                <w:spacing w:before="0"/>
                                <w:rPr>
                                  <w:sz w:val="18"/>
                                  <w:szCs w:val="18"/>
                                </w:rPr>
                              </w:pPr>
                              <w:r>
                                <w:rPr>
                                  <w:sz w:val="18"/>
                                  <w:szCs w:val="18"/>
                                </w:rPr>
                                <w:t>Data</w:t>
                              </w:r>
                              <w:r w:rsidRPr="00A244D5">
                                <w:rPr>
                                  <w:sz w:val="18"/>
                                  <w:szCs w:val="18"/>
                                </w:rPr>
                                <w:t xml:space="preserve"> </w:t>
                              </w:r>
                            </w:p>
                            <w:p w14:paraId="73F496E1" w14:textId="77777777" w:rsidR="00C943C7" w:rsidRPr="00A244D5" w:rsidRDefault="00C943C7"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C943C7" w:rsidRDefault="00C943C7"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C943C7" w:rsidRPr="00F63BD4" w:rsidRDefault="00C943C7"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7777777" w:rsidR="00C943C7" w:rsidRDefault="00C943C7" w:rsidP="00700E1E">
                              <w:pPr>
                                <w:pStyle w:val="BodyText"/>
                                <w:spacing w:before="0"/>
                                <w:rPr>
                                  <w:sz w:val="22"/>
                                  <w:szCs w:val="22"/>
                                </w:rPr>
                              </w:pPr>
                              <w:r w:rsidRPr="00A244D5">
                                <w:rPr>
                                  <w:sz w:val="18"/>
                                  <w:szCs w:val="18"/>
                                </w:rPr>
                                <w:t>Device Observation</w:t>
                              </w:r>
                            </w:p>
                            <w:p w14:paraId="4ECE036E" w14:textId="77777777" w:rsidR="00C943C7" w:rsidRPr="00A244D5" w:rsidRDefault="00C943C7" w:rsidP="00700E1E">
                              <w:pPr>
                                <w:pStyle w:val="BodyText"/>
                                <w:spacing w:before="0"/>
                                <w:rPr>
                                  <w:sz w:val="18"/>
                                  <w:szCs w:val="18"/>
                                </w:rPr>
                              </w:pPr>
                              <w:r w:rsidRPr="00A244D5">
                                <w:rPr>
                                  <w:sz w:val="18"/>
                                  <w:szCs w:val="18"/>
                                </w:rPr>
                                <w:t>Source</w:t>
                              </w:r>
                            </w:p>
                            <w:p w14:paraId="50667DF5" w14:textId="77777777" w:rsidR="00C943C7" w:rsidRDefault="00C943C7"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C943C7" w:rsidRPr="00077324" w:rsidRDefault="00C943C7"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C943C7" w:rsidRPr="00077324" w:rsidRDefault="00C943C7"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C943C7" w:rsidRPr="00077324" w:rsidRDefault="00C943C7"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C943C7" w:rsidRPr="00A244D5" w:rsidRDefault="00C943C7" w:rsidP="00700E1E">
                              <w:pPr>
                                <w:pStyle w:val="BodyText"/>
                                <w:spacing w:before="0"/>
                                <w:rPr>
                                  <w:sz w:val="18"/>
                                  <w:szCs w:val="18"/>
                                </w:rPr>
                              </w:pPr>
                              <w:ins w:id="558" w:author="Brian" w:date="2015-03-11T11:50:00Z">
                                <w:r>
                                  <w:rPr>
                                    <w:sz w:val="18"/>
                                    <w:szCs w:val="18"/>
                                  </w:rPr>
                                  <w:t>Device Observation Reporter</w:t>
                                </w:r>
                              </w:ins>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C943C7" w:rsidRDefault="00C943C7" w:rsidP="00700E1E">
                              <w:pPr>
                                <w:pStyle w:val="BodyText"/>
                                <w:spacing w:before="0"/>
                                <w:rPr>
                                  <w:ins w:id="559" w:author="Brian" w:date="2015-03-11T11:51:00Z"/>
                                  <w:sz w:val="18"/>
                                  <w:szCs w:val="18"/>
                                </w:rPr>
                              </w:pPr>
                              <w:ins w:id="560" w:author="Brian" w:date="2015-03-11T11:51:00Z">
                                <w:r>
                                  <w:rPr>
                                    <w:sz w:val="18"/>
                                    <w:szCs w:val="18"/>
                                  </w:rPr>
                                  <w:t>Device Observation</w:t>
                                </w:r>
                              </w:ins>
                            </w:p>
                            <w:p w14:paraId="384BF1A3" w14:textId="77777777" w:rsidR="00C943C7" w:rsidRPr="00A244D5" w:rsidRDefault="00C943C7"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C943C7" w:rsidRDefault="00C943C7" w:rsidP="00700E1E">
                              <w:pPr>
                                <w:pStyle w:val="BodyText"/>
                                <w:spacing w:before="0"/>
                                <w:rPr>
                                  <w:sz w:val="18"/>
                                  <w:szCs w:val="18"/>
                                </w:rPr>
                              </w:pPr>
                              <w:r>
                                <w:rPr>
                                  <w:sz w:val="18"/>
                                  <w:szCs w:val="18"/>
                                </w:rPr>
                                <w:t>Content</w:t>
                              </w:r>
                            </w:p>
                            <w:p w14:paraId="5339323E" w14:textId="77777777" w:rsidR="00C943C7" w:rsidRPr="00A244D5" w:rsidRDefault="00C943C7"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C943C7" w:rsidRPr="00A244D5" w:rsidRDefault="00C943C7"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C943C7" w:rsidRDefault="00C943C7"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C943C7" w:rsidRPr="00F63BD4" w:rsidRDefault="00C943C7"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C943C7" w:rsidRDefault="00C943C7" w:rsidP="00700E1E">
                              <w:pPr>
                                <w:pStyle w:val="BodyText"/>
                                <w:spacing w:before="0"/>
                                <w:rPr>
                                  <w:sz w:val="18"/>
                                  <w:szCs w:val="18"/>
                                </w:rPr>
                              </w:pPr>
                              <w:r>
                                <w:rPr>
                                  <w:sz w:val="18"/>
                                  <w:szCs w:val="18"/>
                                </w:rPr>
                                <w:t>Content</w:t>
                              </w:r>
                            </w:p>
                            <w:p w14:paraId="5B5BEF50" w14:textId="77777777" w:rsidR="00C943C7" w:rsidRPr="00A244D5" w:rsidRDefault="00C943C7"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C943C7" w:rsidRPr="00A244D5" w:rsidRDefault="00C943C7"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C943C7" w:rsidRDefault="00C943C7"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C943C7" w:rsidRDefault="00C943C7"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06"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">
                <v:shape id="_x0000_s1107" type="#_x0000_t75" style="position:absolute;width:62293;height:51022;visibility:visible;mso-wrap-style:square">
                  <v:fill o:detectmouseclick="t"/>
                  <v:path o:connecttype="none"/>
                </v:shape>
                <v:rect id="Rectangle 287" o:spid="_x0000_s1108"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09"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10"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C943C7" w:rsidRPr="00A244D5" w:rsidRDefault="00C943C7" w:rsidP="00700E1E">
                        <w:pPr>
                          <w:pStyle w:val="BodyText"/>
                          <w:spacing w:before="0"/>
                          <w:jc w:val="center"/>
                          <w:rPr>
                            <w:sz w:val="18"/>
                            <w:szCs w:val="18"/>
                          </w:rPr>
                        </w:pPr>
                        <w:r>
                          <w:rPr>
                            <w:sz w:val="18"/>
                            <w:szCs w:val="18"/>
                          </w:rPr>
                          <w:t>Measurements sent to local collector</w:t>
                        </w:r>
                      </w:p>
                    </w:txbxContent>
                  </v:textbox>
                </v:shape>
                <v:shape id="AutoShape 290" o:spid="_x0000_s1111"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12"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13"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14"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15"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16"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17"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C943C7" w:rsidRPr="00A244D5" w:rsidRDefault="00C943C7"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C943C7" w:rsidRPr="00A244D5" w:rsidRDefault="00C943C7" w:rsidP="00700E1E">
                        <w:pPr>
                          <w:pStyle w:val="BodyText"/>
                          <w:spacing w:before="0"/>
                          <w:rPr>
                            <w:sz w:val="18"/>
                            <w:szCs w:val="18"/>
                          </w:rPr>
                        </w:pPr>
                        <w:r>
                          <w:rPr>
                            <w:sz w:val="18"/>
                            <w:szCs w:val="18"/>
                          </w:rPr>
                          <w:t>Data</w:t>
                        </w:r>
                        <w:r w:rsidRPr="00A244D5">
                          <w:rPr>
                            <w:sz w:val="18"/>
                            <w:szCs w:val="18"/>
                          </w:rPr>
                          <w:t xml:space="preserve"> </w:t>
                        </w:r>
                      </w:p>
                      <w:p w14:paraId="73F496E1" w14:textId="77777777" w:rsidR="00C943C7" w:rsidRPr="00A244D5" w:rsidRDefault="00C943C7" w:rsidP="00700E1E">
                        <w:pPr>
                          <w:pStyle w:val="BodyText"/>
                          <w:spacing w:before="0"/>
                          <w:rPr>
                            <w:sz w:val="18"/>
                            <w:szCs w:val="18"/>
                          </w:rPr>
                        </w:pPr>
                        <w:r w:rsidRPr="00A244D5">
                          <w:rPr>
                            <w:sz w:val="18"/>
                            <w:szCs w:val="18"/>
                          </w:rPr>
                          <w:t>Consumer</w:t>
                        </w:r>
                      </w:p>
                    </w:txbxContent>
                  </v:textbox>
                </v:shape>
                <v:rect id="Rectangle 297" o:spid="_x0000_s1118"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19"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C943C7" w:rsidRDefault="00C943C7"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C943C7" w:rsidRPr="00F63BD4" w:rsidRDefault="00C943C7" w:rsidP="00700E1E">
                        <w:pPr>
                          <w:pStyle w:val="BodyText"/>
                          <w:spacing w:before="0"/>
                          <w:rPr>
                            <w:i/>
                            <w:sz w:val="18"/>
                            <w:szCs w:val="18"/>
                          </w:rPr>
                        </w:pPr>
                        <w:r w:rsidRPr="00F63BD4">
                          <w:rPr>
                            <w:i/>
                            <w:sz w:val="18"/>
                            <w:szCs w:val="18"/>
                          </w:rPr>
                          <w:t>to PCD-01</w:t>
                        </w:r>
                      </w:p>
                    </w:txbxContent>
                  </v:textbox>
                </v:shape>
                <v:rect id="Rectangle 303" o:spid="_x0000_s1120"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21"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7777777" w:rsidR="00C943C7" w:rsidRDefault="00C943C7" w:rsidP="00700E1E">
                        <w:pPr>
                          <w:pStyle w:val="BodyText"/>
                          <w:spacing w:before="0"/>
                          <w:rPr>
                            <w:sz w:val="22"/>
                            <w:szCs w:val="22"/>
                          </w:rPr>
                        </w:pPr>
                        <w:r w:rsidRPr="00A244D5">
                          <w:rPr>
                            <w:sz w:val="18"/>
                            <w:szCs w:val="18"/>
                          </w:rPr>
                          <w:t>Device Observation</w:t>
                        </w:r>
                      </w:p>
                      <w:p w14:paraId="4ECE036E" w14:textId="77777777" w:rsidR="00C943C7" w:rsidRPr="00A244D5" w:rsidRDefault="00C943C7" w:rsidP="00700E1E">
                        <w:pPr>
                          <w:pStyle w:val="BodyText"/>
                          <w:spacing w:before="0"/>
                          <w:rPr>
                            <w:sz w:val="18"/>
                            <w:szCs w:val="18"/>
                          </w:rPr>
                        </w:pPr>
                        <w:r w:rsidRPr="00A244D5">
                          <w:rPr>
                            <w:sz w:val="18"/>
                            <w:szCs w:val="18"/>
                          </w:rPr>
                          <w:t>Source</w:t>
                        </w:r>
                      </w:p>
                      <w:p w14:paraId="50667DF5" w14:textId="77777777" w:rsidR="00C943C7" w:rsidRDefault="00C943C7" w:rsidP="00700E1E"/>
                    </w:txbxContent>
                  </v:textbox>
                </v:shape>
                <v:rect id="Rectangle 305" o:spid="_x0000_s1122"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23"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C943C7" w:rsidRPr="00077324" w:rsidRDefault="00C943C7" w:rsidP="00700E1E">
                        <w:pPr>
                          <w:pStyle w:val="BodyText"/>
                          <w:spacing w:before="0"/>
                          <w:rPr>
                            <w:sz w:val="22"/>
                            <w:szCs w:val="22"/>
                          </w:rPr>
                        </w:pPr>
                        <w:r>
                          <w:rPr>
                            <w:sz w:val="22"/>
                            <w:szCs w:val="22"/>
                          </w:rPr>
                          <w:t>BP</w:t>
                        </w:r>
                      </w:p>
                    </w:txbxContent>
                  </v:textbox>
                </v:shape>
                <v:shape id="Text Box 307" o:spid="_x0000_s1124"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C943C7" w:rsidRPr="00077324" w:rsidRDefault="00C943C7" w:rsidP="00700E1E">
                        <w:pPr>
                          <w:pStyle w:val="BodyText"/>
                          <w:spacing w:before="0"/>
                          <w:rPr>
                            <w:sz w:val="22"/>
                            <w:szCs w:val="22"/>
                          </w:rPr>
                        </w:pPr>
                        <w:r>
                          <w:rPr>
                            <w:sz w:val="22"/>
                            <w:szCs w:val="22"/>
                          </w:rPr>
                          <w:t>WS</w:t>
                        </w:r>
                      </w:p>
                    </w:txbxContent>
                  </v:textbox>
                </v:shape>
                <v:shape id="Text Box 308" o:spid="_x0000_s1125"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C943C7" w:rsidRPr="00077324" w:rsidRDefault="00C943C7" w:rsidP="00700E1E">
                        <w:pPr>
                          <w:pStyle w:val="BodyText"/>
                          <w:spacing w:before="0"/>
                          <w:rPr>
                            <w:sz w:val="22"/>
                            <w:szCs w:val="22"/>
                          </w:rPr>
                        </w:pPr>
                        <w:r>
                          <w:rPr>
                            <w:sz w:val="22"/>
                            <w:szCs w:val="22"/>
                          </w:rPr>
                          <w:t>MM</w:t>
                        </w:r>
                      </w:p>
                    </w:txbxContent>
                  </v:textbox>
                </v:shape>
                <v:shape id="Text Box 309" o:spid="_x0000_s1126"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C943C7" w:rsidRPr="00A244D5" w:rsidRDefault="00C943C7" w:rsidP="00700E1E">
                        <w:pPr>
                          <w:pStyle w:val="BodyText"/>
                          <w:spacing w:before="0"/>
                          <w:rPr>
                            <w:sz w:val="18"/>
                            <w:szCs w:val="18"/>
                          </w:rPr>
                        </w:pPr>
                        <w:ins w:id="561" w:author="Brian" w:date="2015-03-11T11:50:00Z">
                          <w:r>
                            <w:rPr>
                              <w:sz w:val="18"/>
                              <w:szCs w:val="18"/>
                            </w:rPr>
                            <w:t>Device Observation Reporter</w:t>
                          </w:r>
                        </w:ins>
                      </w:p>
                    </w:txbxContent>
                  </v:textbox>
                </v:shape>
                <v:line id="Line 310" o:spid="_x0000_s1127"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28"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29"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30"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31"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32"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33"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C943C7" w:rsidRDefault="00C943C7" w:rsidP="00700E1E">
                        <w:pPr>
                          <w:pStyle w:val="BodyText"/>
                          <w:spacing w:before="0"/>
                          <w:rPr>
                            <w:ins w:id="562" w:author="Brian" w:date="2015-03-11T11:51:00Z"/>
                            <w:sz w:val="18"/>
                            <w:szCs w:val="18"/>
                          </w:rPr>
                        </w:pPr>
                        <w:ins w:id="563" w:author="Brian" w:date="2015-03-11T11:51:00Z">
                          <w:r>
                            <w:rPr>
                              <w:sz w:val="18"/>
                              <w:szCs w:val="18"/>
                            </w:rPr>
                            <w:t>Device Observation</w:t>
                          </w:r>
                        </w:ins>
                      </w:p>
                      <w:p w14:paraId="384BF1A3" w14:textId="77777777" w:rsidR="00C943C7" w:rsidRPr="00A244D5" w:rsidRDefault="00C943C7" w:rsidP="00700E1E">
                        <w:pPr>
                          <w:pStyle w:val="BodyText"/>
                          <w:spacing w:before="0"/>
                          <w:rPr>
                            <w:sz w:val="18"/>
                            <w:szCs w:val="18"/>
                          </w:rPr>
                        </w:pPr>
                        <w:r w:rsidRPr="00A244D5">
                          <w:rPr>
                            <w:sz w:val="18"/>
                            <w:szCs w:val="18"/>
                          </w:rPr>
                          <w:t>Consumer</w:t>
                        </w:r>
                      </w:p>
                    </w:txbxContent>
                  </v:textbox>
                </v:shape>
                <v:shape id="Text Box 319" o:spid="_x0000_s1134"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C943C7" w:rsidRDefault="00C943C7" w:rsidP="00700E1E">
                        <w:pPr>
                          <w:pStyle w:val="BodyText"/>
                          <w:spacing w:before="0"/>
                          <w:rPr>
                            <w:sz w:val="18"/>
                            <w:szCs w:val="18"/>
                          </w:rPr>
                        </w:pPr>
                        <w:r>
                          <w:rPr>
                            <w:sz w:val="18"/>
                            <w:szCs w:val="18"/>
                          </w:rPr>
                          <w:t>Content</w:t>
                        </w:r>
                      </w:p>
                      <w:p w14:paraId="5339323E" w14:textId="77777777" w:rsidR="00C943C7" w:rsidRPr="00A244D5" w:rsidRDefault="00C943C7" w:rsidP="00700E1E">
                        <w:pPr>
                          <w:pStyle w:val="BodyText"/>
                          <w:spacing w:before="0"/>
                          <w:rPr>
                            <w:sz w:val="18"/>
                            <w:szCs w:val="18"/>
                          </w:rPr>
                        </w:pPr>
                        <w:r>
                          <w:rPr>
                            <w:sz w:val="18"/>
                            <w:szCs w:val="18"/>
                          </w:rPr>
                          <w:t>Creator</w:t>
                        </w:r>
                      </w:p>
                    </w:txbxContent>
                  </v:textbox>
                </v:shape>
                <v:line id="Line 320" o:spid="_x0000_s1135"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36"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C943C7" w:rsidRPr="00A244D5" w:rsidRDefault="00C943C7" w:rsidP="00700E1E">
                        <w:pPr>
                          <w:pStyle w:val="BodyText"/>
                          <w:spacing w:before="0"/>
                          <w:rPr>
                            <w:sz w:val="18"/>
                            <w:szCs w:val="18"/>
                          </w:rPr>
                        </w:pPr>
                        <w:r>
                          <w:rPr>
                            <w:sz w:val="18"/>
                            <w:szCs w:val="18"/>
                          </w:rPr>
                          <w:t>PCD-01 sent to remote server</w:t>
                        </w:r>
                      </w:p>
                    </w:txbxContent>
                  </v:textbox>
                </v:shape>
                <v:shape id="Text Box 326" o:spid="_x0000_s1137"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C943C7" w:rsidRDefault="00C943C7"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C943C7" w:rsidRPr="00F63BD4" w:rsidRDefault="00C943C7" w:rsidP="00700E1E">
                        <w:pPr>
                          <w:pStyle w:val="BodyText"/>
                          <w:spacing w:before="0"/>
                          <w:rPr>
                            <w:i/>
                            <w:sz w:val="18"/>
                            <w:szCs w:val="18"/>
                          </w:rPr>
                        </w:pPr>
                        <w:r>
                          <w:rPr>
                            <w:i/>
                            <w:sz w:val="18"/>
                            <w:szCs w:val="18"/>
                          </w:rPr>
                          <w:t>module</w:t>
                        </w:r>
                      </w:p>
                    </w:txbxContent>
                  </v:textbox>
                </v:shape>
                <v:shape id="AutoShape 327" o:spid="_x0000_s1138"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39"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C943C7" w:rsidRDefault="00C943C7" w:rsidP="00700E1E">
                        <w:pPr>
                          <w:pStyle w:val="BodyText"/>
                          <w:spacing w:before="0"/>
                          <w:rPr>
                            <w:sz w:val="18"/>
                            <w:szCs w:val="18"/>
                          </w:rPr>
                        </w:pPr>
                        <w:r>
                          <w:rPr>
                            <w:sz w:val="18"/>
                            <w:szCs w:val="18"/>
                          </w:rPr>
                          <w:t>Content</w:t>
                        </w:r>
                      </w:p>
                      <w:p w14:paraId="5B5BEF50" w14:textId="77777777" w:rsidR="00C943C7" w:rsidRPr="00A244D5" w:rsidRDefault="00C943C7" w:rsidP="00700E1E">
                        <w:pPr>
                          <w:pStyle w:val="BodyText"/>
                          <w:spacing w:before="0"/>
                          <w:rPr>
                            <w:sz w:val="18"/>
                            <w:szCs w:val="18"/>
                          </w:rPr>
                        </w:pPr>
                        <w:r>
                          <w:rPr>
                            <w:sz w:val="18"/>
                            <w:szCs w:val="18"/>
                          </w:rPr>
                          <w:t>Consumer</w:t>
                        </w:r>
                      </w:p>
                    </w:txbxContent>
                  </v:textbox>
                </v:shape>
                <v:shape id="Text Box 329" o:spid="_x0000_s1140"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C943C7" w:rsidRPr="00A244D5" w:rsidRDefault="00C943C7" w:rsidP="00700E1E">
                        <w:pPr>
                          <w:pStyle w:val="BodyText"/>
                          <w:spacing w:before="0"/>
                          <w:rPr>
                            <w:sz w:val="18"/>
                            <w:szCs w:val="18"/>
                          </w:rPr>
                        </w:pPr>
                        <w:r>
                          <w:rPr>
                            <w:sz w:val="18"/>
                            <w:szCs w:val="18"/>
                          </w:rPr>
                          <w:t>PHMR module sent to consumer</w:t>
                        </w:r>
                      </w:p>
                    </w:txbxContent>
                  </v:textbox>
                </v:shape>
                <v:rect id="Rectangle 330" o:spid="_x0000_s1141"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42"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43"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C943C7" w:rsidRDefault="00C943C7"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44"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C943C7" w:rsidRDefault="00C943C7" w:rsidP="00700E1E">
                        <w:r>
                          <w:rPr>
                            <w:sz w:val="18"/>
                            <w:szCs w:val="18"/>
                          </w:rPr>
                          <w:t>Patient takes measurements and meds</w:t>
                        </w:r>
                      </w:p>
                    </w:txbxContent>
                  </v:textbox>
                </v:shape>
                <v:line id="Line 335" o:spid="_x0000_s1145"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46"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Default="00747BB5" w:rsidP="00747BB5">
      <w:pPr>
        <w:pStyle w:val="FigureTitle"/>
      </w:pPr>
    </w:p>
    <w:p w14:paraId="6B9DD9CF" w14:textId="77777777" w:rsidR="00747BB5" w:rsidRPr="003651D9" w:rsidRDefault="00747BB5" w:rsidP="00747BB5">
      <w:pPr>
        <w:pStyle w:val="FigureTitle"/>
      </w:pPr>
      <w:r w:rsidRPr="003651D9">
        <w:t xml:space="preserve">Figure X.4.2.2-1: Basic Process Flow in </w:t>
      </w:r>
      <w:del w:id="564" w:author="Keith W. Boone" w:date="2015-03-04T12:03:00Z">
        <w:r w:rsidRPr="003651D9" w:rsidDel="002C1312">
          <w:delText xml:space="preserve">&lt;Profile Acronym&gt; </w:delText>
        </w:r>
      </w:del>
      <w:ins w:id="565" w:author="Keith W. Boone" w:date="2015-03-04T12:03:00Z">
        <w:r w:rsidR="002C1312">
          <w:t xml:space="preserve">RPM </w:t>
        </w:r>
      </w:ins>
      <w:r w:rsidRPr="003651D9">
        <w:t>Profile</w:t>
      </w:r>
    </w:p>
    <w:p w14:paraId="21B9B910" w14:textId="77777777" w:rsidR="00747BB5" w:rsidRPr="003651D9" w:rsidRDefault="00747BB5" w:rsidP="00597DB2">
      <w:pPr>
        <w:pStyle w:val="AuthorInstructions"/>
      </w:pPr>
    </w:p>
    <w:p w14:paraId="6CFD4CCA" w14:textId="77777777" w:rsidR="003A09FE" w:rsidRPr="003651D9" w:rsidDel="002C1312" w:rsidRDefault="003A09FE" w:rsidP="003A09FE">
      <w:pPr>
        <w:pStyle w:val="BodyText"/>
        <w:rPr>
          <w:del w:id="566" w:author="Keith W. Boone" w:date="2015-03-04T12:01:00Z"/>
        </w:rPr>
      </w:pPr>
    </w:p>
    <w:p w14:paraId="4C77C124" w14:textId="77777777" w:rsidR="00077324" w:rsidRPr="003651D9" w:rsidDel="002C1312" w:rsidRDefault="009E34B7" w:rsidP="008E2B5E">
      <w:pPr>
        <w:pStyle w:val="FigureTitle"/>
        <w:rPr>
          <w:del w:id="567" w:author="Keith W. Boone" w:date="2015-03-04T12:02:00Z"/>
        </w:rPr>
      </w:pPr>
      <w:del w:id="568" w:author="Keith W. Boone" w:date="2015-03-04T12:01:00Z">
        <w:r w:rsidRPr="003651D9" w:rsidDel="002C1312">
          <w:delText xml:space="preserve"> </w:delText>
        </w:r>
      </w:del>
    </w:p>
    <w:p w14:paraId="29396150" w14:textId="77777777" w:rsidR="00082F2B" w:rsidRPr="003651D9" w:rsidDel="002C1312" w:rsidRDefault="00082F2B">
      <w:pPr>
        <w:pStyle w:val="FigureTitle"/>
        <w:rPr>
          <w:del w:id="569" w:author="Keith W. Boone" w:date="2015-03-04T12:01:00Z"/>
          <w:lang w:eastAsia="x-none"/>
        </w:rPr>
        <w:pPrChange w:id="570" w:author="Keith W. Boone" w:date="2015-03-04T12:02:00Z">
          <w:pPr>
            <w:pStyle w:val="AuthorInstructions"/>
          </w:pPr>
        </w:pPrChange>
      </w:pPr>
      <w:del w:id="571" w:author="Keith W. Boone" w:date="2015-03-04T12:01:00Z">
        <w:r w:rsidRPr="003651D9" w:rsidDel="002C1312">
          <w:delText>&lt;If process flow “swimlane” diagrams require additional explanation to clarify conditional flows</w:delText>
        </w:r>
        <w:r w:rsidR="00613C53" w:rsidRPr="003651D9" w:rsidDel="002C1312">
          <w:delText>,</w:delText>
        </w:r>
        <w:r w:rsidRPr="003651D9" w:rsidDel="002C1312">
          <w:delText xml:space="preserve"> or flow variations need to be described where alternate systems may be playing different actor roles, document those conditional flows here.</w:delText>
        </w:r>
        <w:r w:rsidRPr="003651D9" w:rsidDel="002C1312">
          <w:rPr>
            <w:iCs/>
          </w:rPr>
          <w:delText>&gt;</w:delText>
        </w:r>
      </w:del>
    </w:p>
    <w:p w14:paraId="19570EBC" w14:textId="77777777" w:rsidR="00CF283F" w:rsidRPr="003651D9" w:rsidDel="002C1312" w:rsidRDefault="00C82ED4">
      <w:pPr>
        <w:pStyle w:val="FigureTitle"/>
        <w:rPr>
          <w:del w:id="572" w:author="Keith W. Boone" w:date="2015-03-04T12:01:00Z"/>
        </w:rPr>
        <w:pPrChange w:id="573" w:author="Keith W. Boone" w:date="2015-03-04T12:02:00Z">
          <w:pPr>
            <w:pStyle w:val="AuthorInstructions"/>
          </w:pPr>
        </w:pPrChange>
      </w:pPr>
      <w:del w:id="574" w:author="Keith W. Boone" w:date="2015-03-04T12:01:00Z">
        <w:r w:rsidRPr="003651D9" w:rsidDel="002C1312">
          <w:delText xml:space="preserve">&lt;Delete </w:delText>
        </w:r>
        <w:r w:rsidR="00C536E4" w:rsidRPr="003651D9" w:rsidDel="002C1312">
          <w:delText xml:space="preserve">the material </w:delText>
        </w:r>
        <w:r w:rsidRPr="003651D9" w:rsidDel="002C1312">
          <w:delText>below if this is a workflow or transport profile</w:delText>
        </w:r>
        <w:r w:rsidR="00887E40" w:rsidRPr="003651D9" w:rsidDel="002C1312">
          <w:delText xml:space="preserve">. </w:delText>
        </w:r>
        <w:r w:rsidRPr="003651D9" w:rsidDel="002C1312">
          <w:delText xml:space="preserve">Delete the </w:delText>
        </w:r>
        <w:r w:rsidR="00C536E4" w:rsidRPr="003651D9" w:rsidDel="002C1312">
          <w:delText>material</w:delText>
        </w:r>
        <w:r w:rsidRPr="003651D9" w:rsidDel="002C1312">
          <w:delText xml:space="preserve"> above if this profile is a content module only profile.&gt;</w:delText>
        </w:r>
      </w:del>
    </w:p>
    <w:p w14:paraId="3BDCFF84" w14:textId="77777777" w:rsidR="00BF2986" w:rsidRPr="003651D9" w:rsidDel="002C1312" w:rsidRDefault="00BF2986">
      <w:pPr>
        <w:pStyle w:val="FigureTitle"/>
        <w:rPr>
          <w:del w:id="575" w:author="Keith W. Boone" w:date="2015-03-04T12:02:00Z"/>
        </w:rPr>
        <w:pPrChange w:id="576" w:author="Keith W. Boone" w:date="2015-03-04T12:02:00Z">
          <w:pPr>
            <w:pStyle w:val="BodyText"/>
          </w:pPr>
        </w:pPrChange>
      </w:pPr>
    </w:p>
    <w:p w14:paraId="28432DCA" w14:textId="77777777" w:rsidR="00BF2986" w:rsidRPr="003651D9" w:rsidRDefault="00BF2986" w:rsidP="0097454A">
      <w:pPr>
        <w:pStyle w:val="BodyText"/>
        <w:rPr>
          <w:lang w:eastAsia="x-none"/>
        </w:rPr>
      </w:pPr>
      <w:r w:rsidRPr="003651D9">
        <w:rPr>
          <w:lang w:eastAsia="x-none"/>
        </w:rPr>
        <w:t>Pre-conditions:</w:t>
      </w:r>
    </w:p>
    <w:p w14:paraId="3440791F" w14:textId="77777777" w:rsidR="00AF472E" w:rsidRPr="003651D9" w:rsidRDefault="00AF472E" w:rsidP="00597DB2">
      <w:pPr>
        <w:pStyle w:val="AuthorInstructions"/>
      </w:pPr>
      <w:r w:rsidRPr="003651D9">
        <w:lastRenderedPageBreak/>
        <w:t>&lt;Very briefly (typically one sentence) describe the conditions or timing when this content module would be used.&gt;</w:t>
      </w:r>
    </w:p>
    <w:p w14:paraId="287372D4" w14:textId="77777777" w:rsidR="00BF2986" w:rsidRPr="003651D9" w:rsidRDefault="00BF2986" w:rsidP="0097454A">
      <w:pPr>
        <w:pStyle w:val="BodyText"/>
        <w:rPr>
          <w:lang w:eastAsia="x-none"/>
        </w:rPr>
      </w:pPr>
    </w:p>
    <w:p w14:paraId="7008FD50" w14:textId="77777777" w:rsidR="00BF2986" w:rsidRPr="003651D9" w:rsidRDefault="00BF2986" w:rsidP="0097454A">
      <w:pPr>
        <w:pStyle w:val="BodyText"/>
        <w:rPr>
          <w:lang w:eastAsia="x-none"/>
        </w:rPr>
      </w:pPr>
      <w:r w:rsidRPr="003651D9">
        <w:rPr>
          <w:lang w:eastAsia="x-none"/>
        </w:rPr>
        <w:t>Main Flow:</w:t>
      </w:r>
    </w:p>
    <w:p w14:paraId="23EADF26" w14:textId="77777777" w:rsidR="00AF472E" w:rsidRPr="003651D9" w:rsidRDefault="00AF472E" w:rsidP="00597DB2">
      <w:pPr>
        <w:pStyle w:val="AuthorInstructions"/>
      </w:pPr>
      <w:r w:rsidRPr="003651D9">
        <w:t>&lt;Typically in an enumerated list, describe the clinical workflow when, where, and how this content module would be used.&gt;</w:t>
      </w:r>
    </w:p>
    <w:p w14:paraId="047F7CAA" w14:textId="77777777" w:rsidR="00AF472E" w:rsidRPr="003651D9" w:rsidRDefault="00AF472E" w:rsidP="0097454A">
      <w:pPr>
        <w:pStyle w:val="BodyText"/>
        <w:rPr>
          <w:lang w:eastAsia="x-none"/>
        </w:rPr>
      </w:pPr>
    </w:p>
    <w:p w14:paraId="29DE40A7" w14:textId="77777777" w:rsidR="00BF2986" w:rsidRPr="003651D9" w:rsidRDefault="00BF2986" w:rsidP="0097454A">
      <w:pPr>
        <w:pStyle w:val="BodyText"/>
        <w:rPr>
          <w:lang w:eastAsia="x-none"/>
        </w:rPr>
      </w:pPr>
      <w:r w:rsidRPr="003651D9">
        <w:rPr>
          <w:lang w:eastAsia="x-none"/>
        </w:rPr>
        <w:t>Post-conditions:</w:t>
      </w:r>
    </w:p>
    <w:p w14:paraId="4E6317AA" w14:textId="77777777" w:rsidR="006116E2" w:rsidRDefault="006116E2" w:rsidP="00597DB2">
      <w:pPr>
        <w:pStyle w:val="AuthorInstructions"/>
      </w:pPr>
      <w:r w:rsidRPr="003651D9">
        <w:t>&lt;Very briefly (typically one sentence) describe the state of the clinical scenario after this content module has been created including examples of potential next steps.&gt;</w:t>
      </w:r>
    </w:p>
    <w:p w14:paraId="4A8FBC29" w14:textId="77777777" w:rsidR="00747BB5" w:rsidRPr="003651D9" w:rsidRDefault="00747BB5" w:rsidP="00747BB5">
      <w:pPr>
        <w:pStyle w:val="Heading4"/>
        <w:numPr>
          <w:ilvl w:val="0"/>
          <w:numId w:val="0"/>
        </w:numPr>
        <w:ind w:left="864" w:hanging="864"/>
        <w:rPr>
          <w:noProof w:val="0"/>
        </w:rPr>
      </w:pPr>
      <w:bookmarkStart w:id="577" w:name="_Toc412696316"/>
      <w:r w:rsidRPr="003651D9">
        <w:rPr>
          <w:noProof w:val="0"/>
        </w:rPr>
        <w:t>X.4.2.</w:t>
      </w:r>
      <w:r>
        <w:rPr>
          <w:noProof w:val="0"/>
        </w:rPr>
        <w:t xml:space="preserve">2 </w:t>
      </w:r>
      <w:r w:rsidRPr="003651D9">
        <w:rPr>
          <w:noProof w:val="0"/>
        </w:rPr>
        <w:t>Use Case #</w:t>
      </w:r>
      <w:r>
        <w:rPr>
          <w:noProof w:val="0"/>
        </w:rPr>
        <w:t>2</w:t>
      </w:r>
      <w:r w:rsidRPr="003651D9">
        <w:rPr>
          <w:noProof w:val="0"/>
        </w:rPr>
        <w:t xml:space="preserve">: </w:t>
      </w:r>
      <w:del w:id="578" w:author="Keith W. Boone" w:date="2015-03-04T12:02:00Z">
        <w:r w:rsidRPr="003651D9" w:rsidDel="002C1312">
          <w:rPr>
            <w:noProof w:val="0"/>
          </w:rPr>
          <w:delText>&lt;</w:delText>
        </w:r>
        <w:r w:rsidDel="002C1312">
          <w:rPr>
            <w:noProof w:val="0"/>
            <w:color w:val="D60093"/>
          </w:rPr>
          <w:delText>Post-Operative Recovery</w:delText>
        </w:r>
        <w:r w:rsidRPr="003651D9" w:rsidDel="002C1312">
          <w:rPr>
            <w:noProof w:val="0"/>
          </w:rPr>
          <w:delText>&gt;</w:delText>
        </w:r>
      </w:del>
      <w:bookmarkEnd w:id="577"/>
      <w:ins w:id="579" w:author="Keith W. Boone" w:date="2015-03-04T12:02:00Z">
        <w:r w:rsidR="002C1312">
          <w:rPr>
            <w:noProof w:val="0"/>
          </w:rPr>
          <w:t>Post-Operative Recovery</w:t>
        </w:r>
      </w:ins>
    </w:p>
    <w:p w14:paraId="07323DDA" w14:textId="77777777" w:rsidR="00747BB5" w:rsidRPr="002C1312" w:rsidDel="002C1312" w:rsidRDefault="00747BB5" w:rsidP="00747BB5">
      <w:pPr>
        <w:pStyle w:val="AuthorInstructions"/>
        <w:rPr>
          <w:del w:id="580" w:author="Keith W. Boone" w:date="2015-03-04T12:02:00Z"/>
          <w:i w:val="0"/>
          <w:rPrChange w:id="581" w:author="Keith W. Boone" w:date="2015-03-04T12:02:00Z">
            <w:rPr>
              <w:del w:id="582" w:author="Keith W. Boone" w:date="2015-03-04T12:02:00Z"/>
            </w:rPr>
          </w:rPrChange>
        </w:rPr>
      </w:pPr>
      <w:del w:id="583" w:author="Keith W. Boone" w:date="2015-03-04T12:02:00Z">
        <w:r w:rsidRPr="00CB5606" w:rsidDel="002C1312">
          <w:rPr>
            <w:i w:val="0"/>
          </w:rPr>
          <w:delText>&lt;One or two sentence simple description of this particular use case.&gt;</w:delText>
        </w:r>
      </w:del>
    </w:p>
    <w:p w14:paraId="2D7B7637" w14:textId="77777777" w:rsidR="00747BB5" w:rsidRPr="002C1312" w:rsidRDefault="00747BB5" w:rsidP="00747BB5">
      <w:pPr>
        <w:pStyle w:val="AuthorInstructions"/>
        <w:rPr>
          <w:i w:val="0"/>
          <w:rPrChange w:id="584" w:author="Keith W. Boone" w:date="2015-03-04T12:02:00Z">
            <w:rPr/>
          </w:rPrChange>
        </w:rPr>
      </w:pPr>
      <w:del w:id="585" w:author="Keith W. Boone" w:date="2015-03-04T12:02:00Z">
        <w:r w:rsidRPr="002C1312" w:rsidDel="002C1312">
          <w:rPr>
            <w:i w:val="0"/>
            <w:rPrChange w:id="586" w:author="Keith W. Boone" w:date="2015-03-04T12:02:00Z">
              <w:rPr/>
            </w:rPrChange>
          </w:rPr>
          <w:delText>&lt;Note that Section X.4.2.1 repeats in its entirety for additional Use Cases (replicate as section X.4.2.2, X.4.2.3, etc.).&gt;</w:delText>
        </w:r>
      </w:del>
      <w:r w:rsidRPr="002C1312">
        <w:rPr>
          <w:i w:val="0"/>
          <w:color w:val="D60093"/>
          <w:rPrChange w:id="587" w:author="Keith W. Boone" w:date="2015-03-04T12:02:00Z">
            <w:rPr>
              <w:color w:val="D60093"/>
            </w:rPr>
          </w:rPrChange>
        </w:rPr>
        <w:t>Remote Post-Operative recovery allows a patient to recover from the effects of surgery or other traumatic procedures (such as chemotherapy) amongst family and friends in a familiar environment</w:t>
      </w:r>
      <w:r w:rsidRPr="002C1312">
        <w:rPr>
          <w:i w:val="0"/>
          <w:rPrChange w:id="588" w:author="Keith W. Boone" w:date="2015-03-04T12:02:00Z">
            <w:rPr/>
          </w:rPrChange>
        </w:rPr>
        <w:t>.</w:t>
      </w:r>
    </w:p>
    <w:p w14:paraId="7472E149" w14:textId="77777777" w:rsidR="00747BB5" w:rsidRPr="003651D9" w:rsidRDefault="00747BB5" w:rsidP="00747BB5">
      <w:pPr>
        <w:pStyle w:val="Heading5"/>
        <w:numPr>
          <w:ilvl w:val="0"/>
          <w:numId w:val="0"/>
        </w:numPr>
        <w:rPr>
          <w:noProof w:val="0"/>
        </w:rPr>
      </w:pPr>
      <w:bookmarkStart w:id="589" w:name="_Toc412696317"/>
      <w:r w:rsidRPr="003651D9">
        <w:rPr>
          <w:noProof w:val="0"/>
        </w:rPr>
        <w:t>X.4.2.</w:t>
      </w:r>
      <w:r>
        <w:rPr>
          <w:noProof w:val="0"/>
        </w:rPr>
        <w:t>2</w:t>
      </w:r>
      <w:r w:rsidRPr="003651D9">
        <w:rPr>
          <w:noProof w:val="0"/>
        </w:rPr>
        <w:t xml:space="preserve">.1 </w:t>
      </w:r>
      <w:del w:id="590" w:author="Keith W. Boone" w:date="2015-03-04T12:02:00Z">
        <w:r w:rsidRPr="003651D9" w:rsidDel="002C1312">
          <w:rPr>
            <w:noProof w:val="0"/>
          </w:rPr>
          <w:delText>&lt;</w:delText>
        </w:r>
        <w:r w:rsidRPr="00471D6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&gt;</w:delText>
        </w:r>
      </w:del>
      <w:ins w:id="591" w:author="Keith W. Boone" w:date="2015-03-04T12:02:00Z">
        <w:r w:rsidR="002C1312">
          <w:rPr>
            <w:noProof w:val="0"/>
          </w:rPr>
          <w:t>Post-Operative Recovery</w:t>
        </w:r>
      </w:ins>
      <w:r w:rsidRPr="003651D9">
        <w:rPr>
          <w:bCs/>
          <w:noProof w:val="0"/>
        </w:rPr>
        <w:t xml:space="preserve"> </w:t>
      </w:r>
      <w:r w:rsidRPr="003651D9">
        <w:rPr>
          <w:noProof w:val="0"/>
        </w:rPr>
        <w:t>Use Case Description</w:t>
      </w:r>
      <w:bookmarkEnd w:id="589"/>
    </w:p>
    <w:p w14:paraId="7639AE65" w14:textId="77777777" w:rsidR="00747BB5" w:rsidRPr="002C1312" w:rsidDel="002C1312" w:rsidRDefault="00747BB5" w:rsidP="00747BB5">
      <w:pPr>
        <w:pStyle w:val="AuthorInstructions"/>
        <w:rPr>
          <w:del w:id="592" w:author="Keith W. Boone" w:date="2015-03-04T12:02:00Z"/>
          <w:i w:val="0"/>
          <w:rPrChange w:id="593" w:author="Keith W. Boone" w:date="2015-03-04T12:02:00Z">
            <w:rPr>
              <w:del w:id="594" w:author="Keith W. Boone" w:date="2015-03-04T12:02:00Z"/>
            </w:rPr>
          </w:rPrChange>
        </w:rPr>
      </w:pPr>
      <w:del w:id="595" w:author="Keith W. Boone" w:date="2015-03-04T12:02:00Z">
        <w:r w:rsidRPr="00CB5606" w:rsidDel="002C1312">
          <w:rPr>
            <w:i w:val="0"/>
          </w:rPr>
          <w:delText>&lt;Describe the key use cases addressed by the Profile. Limit to a maximum of one page of text or consider an appendix.&gt;</w:delText>
        </w:r>
      </w:del>
    </w:p>
    <w:p w14:paraId="1DE442B8" w14:textId="77777777" w:rsidR="00747BB5" w:rsidRPr="002C1312" w:rsidRDefault="00747BB5" w:rsidP="00747BB5">
      <w:pPr>
        <w:pStyle w:val="AuthorInstructions"/>
        <w:rPr>
          <w:i w:val="0"/>
          <w:color w:val="D60093"/>
          <w:rPrChange w:id="596" w:author="Keith W. Boone" w:date="2015-03-04T12:02:00Z">
            <w:rPr>
              <w:color w:val="D60093"/>
            </w:rPr>
          </w:rPrChange>
        </w:rPr>
      </w:pPr>
      <w:r w:rsidRPr="002C1312">
        <w:rPr>
          <w:i w:val="0"/>
          <w:color w:val="D60093"/>
          <w:rPrChange w:id="597" w:author="Keith W. Boone" w:date="2015-03-04T12:02:00Z">
            <w:rPr>
              <w:color w:val="D60093"/>
            </w:rPr>
          </w:rPrChange>
        </w:rPr>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77777777" w:rsidR="00747BB5" w:rsidRDefault="00747BB5" w:rsidP="00747BB5">
      <w:pPr>
        <w:pStyle w:val="Heading5"/>
        <w:numPr>
          <w:ilvl w:val="0"/>
          <w:numId w:val="0"/>
        </w:numPr>
        <w:rPr>
          <w:noProof w:val="0"/>
        </w:rPr>
      </w:pPr>
      <w:bookmarkStart w:id="598" w:name="_Toc412696318"/>
      <w:r w:rsidRPr="003651D9">
        <w:rPr>
          <w:noProof w:val="0"/>
        </w:rPr>
        <w:t>X.4.2.</w:t>
      </w:r>
      <w:r>
        <w:rPr>
          <w:noProof w:val="0"/>
        </w:rPr>
        <w:t>2</w:t>
      </w:r>
      <w:r w:rsidRPr="003651D9">
        <w:rPr>
          <w:noProof w:val="0"/>
        </w:rPr>
        <w:t xml:space="preserve">.2 </w:t>
      </w:r>
      <w:del w:id="599" w:author="Keith W. Boone" w:date="2015-03-04T12:02:00Z">
        <w:r w:rsidRPr="003651D9" w:rsidDel="002C1312">
          <w:rPr>
            <w:noProof w:val="0"/>
          </w:rPr>
          <w:delText>&lt;</w:delText>
        </w:r>
        <w:r w:rsidRPr="00A9262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w:delText>
        </w:r>
        <w:r w:rsidRPr="003651D9" w:rsidDel="002C1312">
          <w:rPr>
            <w:noProof w:val="0"/>
          </w:rPr>
          <w:delText>&gt;</w:delText>
        </w:r>
      </w:del>
      <w:ins w:id="600" w:author="Keith W. Boone" w:date="2015-03-04T12:02:00Z">
        <w:r w:rsidR="002C1312">
          <w:rPr>
            <w:noProof w:val="0"/>
          </w:rPr>
          <w:t>Post-Operative Recovery</w:t>
        </w:r>
      </w:ins>
      <w:r w:rsidRPr="003651D9">
        <w:rPr>
          <w:noProof w:val="0"/>
        </w:rPr>
        <w:t xml:space="preserve"> Process Flow</w:t>
      </w:r>
      <w:bookmarkEnd w:id="598"/>
    </w:p>
    <w:p w14:paraId="2E32D9E9" w14:textId="77777777" w:rsidR="00747BB5" w:rsidRPr="002C1312" w:rsidRDefault="00747BB5" w:rsidP="00747BB5">
      <w:pPr>
        <w:pStyle w:val="AuthorInstructions"/>
        <w:rPr>
          <w:i w:val="0"/>
          <w:color w:val="D60093"/>
          <w:rPrChange w:id="601" w:author="Keith W. Boone" w:date="2015-03-04T12:02:00Z">
            <w:rPr>
              <w:color w:val="D60093"/>
            </w:rPr>
          </w:rPrChange>
        </w:rPr>
      </w:pPr>
      <w:r w:rsidRPr="002C1312">
        <w:rPr>
          <w:i w:val="0"/>
          <w:color w:val="D60093"/>
          <w:rPrChange w:id="602" w:author="Keith W. Boone" w:date="2015-03-04T12:02:00Z">
            <w:rPr>
              <w:color w:val="D60093"/>
            </w:rPr>
          </w:rPrChange>
        </w:rPr>
        <w:t xml:space="preserve">A patient has just undergone heart surgery. The surgery appears to have gone well and the patient shows no signs of complications. The care giver provides the patient with a </w:t>
      </w:r>
      <w:del w:id="603" w:author="Brian" w:date="2015-03-11T14:06:00Z">
        <w:r w:rsidRPr="002C1312" w:rsidDel="00BE3C9C">
          <w:rPr>
            <w:i w:val="0"/>
            <w:color w:val="D60093"/>
            <w:rPrChange w:id="604" w:author="Keith W. Boone" w:date="2015-03-04T12:02:00Z">
              <w:rPr>
                <w:color w:val="D60093"/>
              </w:rPr>
            </w:rPrChange>
          </w:rPr>
          <w:lastRenderedPageBreak/>
          <w:delText>PHCA</w:delText>
        </w:r>
      </w:del>
      <w:ins w:id="605" w:author="Brian" w:date="2015-03-11T14:06:00Z">
        <w:r w:rsidR="00BE3C9C">
          <w:rPr>
            <w:i w:val="0"/>
            <w:color w:val="D60093"/>
          </w:rPr>
          <w:t>PCHA</w:t>
        </w:r>
      </w:ins>
      <w:r w:rsidRPr="002C1312">
        <w:rPr>
          <w:i w:val="0"/>
          <w:color w:val="D60093"/>
          <w:rPrChange w:id="606" w:author="Keith W. Boone" w:date="2015-03-04T12:02:00Z">
            <w:rPr>
              <w:color w:val="D60093"/>
            </w:rPr>
          </w:rPrChange>
        </w:rPr>
        <w:t xml:space="preserve">-compliant weight scale from ViktMasters AB, blood pressure cuff from MedMax Gmbh, pulse oximeter from POSpecialists, Inc, and medication monitor from AMM Masters AB, and installs a </w:t>
      </w:r>
      <w:del w:id="607" w:author="Brian" w:date="2015-03-11T14:06:00Z">
        <w:r w:rsidRPr="002C1312" w:rsidDel="00BE3C9C">
          <w:rPr>
            <w:i w:val="0"/>
            <w:color w:val="D60093"/>
            <w:rPrChange w:id="608" w:author="Keith W. Boone" w:date="2015-03-04T12:02:00Z">
              <w:rPr>
                <w:color w:val="D60093"/>
              </w:rPr>
            </w:rPrChange>
          </w:rPr>
          <w:delText>PHCA</w:delText>
        </w:r>
      </w:del>
      <w:ins w:id="609" w:author="Brian" w:date="2015-03-11T14:06:00Z">
        <w:r w:rsidR="00BE3C9C">
          <w:rPr>
            <w:i w:val="0"/>
            <w:color w:val="D60093"/>
          </w:rPr>
          <w:t>PCHA</w:t>
        </w:r>
      </w:ins>
      <w:r w:rsidRPr="002C1312">
        <w:rPr>
          <w:i w:val="0"/>
          <w:color w:val="D60093"/>
          <w:rPrChange w:id="610" w:author="Keith W. Boone" w:date="2015-03-04T12:02:00Z">
            <w:rPr>
              <w:color w:val="D60093"/>
            </w:rPr>
          </w:rPrChange>
        </w:rPr>
        <w:t xml:space="preserve"> complaint application hosting device application from Medical Mjukvaror AB on the patient’s mobile phone. The Medical Mjukvaror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AHD application, and then use the three provided devices to take the measurements.  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77777777" w:rsidR="00747BB5" w:rsidRPr="002C1312" w:rsidRDefault="00747BB5" w:rsidP="00747BB5">
      <w:pPr>
        <w:pStyle w:val="AuthorInstructions"/>
        <w:rPr>
          <w:i w:val="0"/>
          <w:color w:val="D60093"/>
          <w:rPrChange w:id="611" w:author="Keith W. Boone" w:date="2015-03-04T12:02:00Z">
            <w:rPr>
              <w:color w:val="D60093"/>
            </w:rPr>
          </w:rPrChange>
        </w:rPr>
      </w:pPr>
      <w:r w:rsidRPr="002C1312">
        <w:rPr>
          <w:i w:val="0"/>
          <w:color w:val="D60093"/>
          <w:rPrChange w:id="612" w:author="Keith W. Boone" w:date="2015-03-04T12:02:00Z">
            <w:rPr>
              <w:color w:val="D60093"/>
            </w:rPr>
          </w:rPrChange>
        </w:rPr>
        <w:t xml:space="preserve">Once home the patient follows the care giver’s instructions; turn on the mobile device, start the </w:t>
      </w:r>
      <w:del w:id="613" w:author="Brian" w:date="2015-03-11T14:06:00Z">
        <w:r w:rsidRPr="002C1312" w:rsidDel="00BE3C9C">
          <w:rPr>
            <w:i w:val="0"/>
            <w:color w:val="D60093"/>
            <w:rPrChange w:id="614" w:author="Keith W. Boone" w:date="2015-03-04T12:02:00Z">
              <w:rPr>
                <w:color w:val="D60093"/>
              </w:rPr>
            </w:rPrChange>
          </w:rPr>
          <w:delText>PHCA</w:delText>
        </w:r>
      </w:del>
      <w:ins w:id="615" w:author="Brian" w:date="2015-03-11T14:06:00Z">
        <w:r w:rsidR="00BE3C9C">
          <w:rPr>
            <w:i w:val="0"/>
            <w:color w:val="D60093"/>
          </w:rPr>
          <w:t>PCHA</w:t>
        </w:r>
      </w:ins>
      <w:r w:rsidRPr="002C1312">
        <w:rPr>
          <w:i w:val="0"/>
          <w:color w:val="D60093"/>
          <w:rPrChange w:id="616" w:author="Keith W. Boone" w:date="2015-03-04T12:02:00Z">
            <w:rPr>
              <w:color w:val="D60093"/>
            </w:rPr>
          </w:rPrChange>
        </w:rPr>
        <w:t xml:space="preserve"> complaint application, and then take the three instructed measurements and the prescribed medications. All devices use the </w:t>
      </w:r>
      <w:del w:id="617" w:author="Brian" w:date="2015-03-11T14:06:00Z">
        <w:r w:rsidRPr="002C1312" w:rsidDel="00BE3C9C">
          <w:rPr>
            <w:i w:val="0"/>
            <w:color w:val="D60093"/>
            <w:rPrChange w:id="618" w:author="Keith W. Boone" w:date="2015-03-04T12:02:00Z">
              <w:rPr>
                <w:color w:val="D60093"/>
              </w:rPr>
            </w:rPrChange>
          </w:rPr>
          <w:delText>PHCA</w:delText>
        </w:r>
      </w:del>
      <w:ins w:id="619" w:author="Brian" w:date="2015-03-11T14:06:00Z">
        <w:r w:rsidR="00BE3C9C">
          <w:rPr>
            <w:i w:val="0"/>
            <w:color w:val="D60093"/>
          </w:rPr>
          <w:t>PCHA</w:t>
        </w:r>
      </w:ins>
      <w:r w:rsidRPr="002C1312">
        <w:rPr>
          <w:i w:val="0"/>
          <w:color w:val="D60093"/>
          <w:rPrChange w:id="620" w:author="Keith W. Boone" w:date="2015-03-04T12:02:00Z">
            <w:rPr>
              <w:color w:val="D60093"/>
            </w:rPr>
          </w:rPrChange>
        </w:rPr>
        <w:t xml:space="preserve"> Data transaction over Bluetooth to transfer the measurements and medication indications to the mobile device.</w:t>
      </w:r>
    </w:p>
    <w:p w14:paraId="47F84FA2" w14:textId="77777777" w:rsidR="00747BB5" w:rsidRPr="002C1312" w:rsidDel="00530777" w:rsidRDefault="00747BB5" w:rsidP="00747BB5">
      <w:pPr>
        <w:pStyle w:val="AuthorInstructions"/>
        <w:rPr>
          <w:del w:id="621" w:author="Keith W. Boone" w:date="2015-03-04T12:04:00Z"/>
          <w:i w:val="0"/>
          <w:color w:val="D60093"/>
          <w:rPrChange w:id="622" w:author="Keith W. Boone" w:date="2015-03-04T12:02:00Z">
            <w:rPr>
              <w:del w:id="623" w:author="Keith W. Boone" w:date="2015-03-04T12:04:00Z"/>
              <w:color w:val="D60093"/>
            </w:rPr>
          </w:rPrChange>
        </w:rPr>
      </w:pPr>
      <w:r w:rsidRPr="00CB5606">
        <w:rPr>
          <w:i w:val="0"/>
          <w:color w:val="D60093"/>
        </w:rPr>
        <w:t>The mobile device then uses the SOAP</w:t>
      </w:r>
      <w:r w:rsidRPr="002C1312">
        <w:rPr>
          <w:color w:val="D60093"/>
        </w:rPr>
        <w:t xml:space="preserve"> Observation upload transaction and sends this data as a PCD-01 document to the backend server. The backend server then converts the PCD-01 document to a PHMR module using the supplementary information entered for this patient in the patient’s account and uses XDSb Provide and Register Document Set transaction to send the document to the care provider’s repository where it can be examined with the facilities’ existing infrastructure.</w:t>
      </w:r>
    </w:p>
    <w:p w14:paraId="1C13E813" w14:textId="77777777" w:rsidR="00747BB5" w:rsidRPr="003651D9" w:rsidRDefault="00747BB5" w:rsidP="00597DB2">
      <w:pPr>
        <w:pStyle w:val="AuthorInstructions"/>
      </w:pPr>
    </w:p>
    <w:p w14:paraId="42BADBCC" w14:textId="77777777" w:rsidR="00303E20" w:rsidRDefault="00303E20" w:rsidP="00303E20">
      <w:pPr>
        <w:pStyle w:val="Heading2"/>
        <w:numPr>
          <w:ilvl w:val="0"/>
          <w:numId w:val="0"/>
        </w:numPr>
        <w:rPr>
          <w:ins w:id="624" w:author="Keith W. Boone" w:date="2015-03-04T12:05:00Z"/>
          <w:noProof w:val="0"/>
        </w:rPr>
      </w:pPr>
      <w:bookmarkStart w:id="625" w:name="_Toc412696319"/>
      <w:r w:rsidRPr="003651D9">
        <w:rPr>
          <w:noProof w:val="0"/>
        </w:rPr>
        <w:t>X.</w:t>
      </w:r>
      <w:r w:rsidR="00AF472E" w:rsidRPr="003651D9">
        <w:rPr>
          <w:noProof w:val="0"/>
        </w:rPr>
        <w:t>5</w:t>
      </w:r>
      <w:r w:rsidR="005F21E7" w:rsidRPr="003651D9">
        <w:rPr>
          <w:noProof w:val="0"/>
        </w:rPr>
        <w:t xml:space="preserve"> </w:t>
      </w:r>
      <w:del w:id="626" w:author="Keith W. Boone" w:date="2015-03-04T12:03:00Z">
        <w:r w:rsidRPr="003651D9" w:rsidDel="002C1312">
          <w:rPr>
            <w:noProof w:val="0"/>
          </w:rPr>
          <w:delText>&lt;Profile</w:delText>
        </w:r>
        <w:r w:rsidR="00B43198" w:rsidRPr="003651D9" w:rsidDel="002C1312">
          <w:rPr>
            <w:noProof w:val="0"/>
          </w:rPr>
          <w:delText xml:space="preserve"> </w:delText>
        </w:r>
        <w:r w:rsidR="005F21E7" w:rsidRPr="003651D9" w:rsidDel="002C1312">
          <w:rPr>
            <w:noProof w:val="0"/>
          </w:rPr>
          <w:delText>Acronym</w:delText>
        </w:r>
        <w:r w:rsidRPr="003651D9" w:rsidDel="002C1312">
          <w:rPr>
            <w:noProof w:val="0"/>
          </w:rPr>
          <w:delText xml:space="preserve">&gt; </w:delText>
        </w:r>
      </w:del>
      <w:ins w:id="627" w:author="Keith W. Boone" w:date="2015-03-04T12:03:00Z">
        <w:r w:rsidR="002C1312">
          <w:rPr>
            <w:noProof w:val="0"/>
          </w:rPr>
          <w:t xml:space="preserve">RPM </w:t>
        </w:r>
      </w:ins>
      <w:r w:rsidRPr="003651D9">
        <w:rPr>
          <w:noProof w:val="0"/>
        </w:rPr>
        <w:t>Security Considerations</w:t>
      </w:r>
      <w:bookmarkEnd w:id="625"/>
    </w:p>
    <w:p w14:paraId="158EF21C" w14:textId="77777777" w:rsidR="007D6862" w:rsidRDefault="007D6862">
      <w:pPr>
        <w:pStyle w:val="BodyText"/>
        <w:rPr>
          <w:ins w:id="628" w:author="Keith W. Boone" w:date="2015-03-04T12:37:00Z"/>
          <w:color w:val="D60093"/>
        </w:rPr>
        <w:pPrChange w:id="629" w:author="Keith W. Boone" w:date="2015-03-04T12:05:00Z">
          <w:pPr>
            <w:pStyle w:val="Heading2"/>
            <w:numPr>
              <w:ilvl w:val="0"/>
              <w:numId w:val="0"/>
            </w:numPr>
            <w:tabs>
              <w:tab w:val="clear" w:pos="576"/>
            </w:tabs>
            <w:ind w:left="0" w:firstLine="0"/>
          </w:pPr>
        </w:pPrChange>
      </w:pPr>
      <w:ins w:id="630" w:author="Keith W. Boone" w:date="2015-03-04T12:05:00Z">
        <w:r>
          <w:rPr>
            <w:color w:val="D60093"/>
          </w:rPr>
          <w:t xml:space="preserve">Personal Health Devices are typically </w:t>
        </w:r>
      </w:ins>
      <w:ins w:id="631" w:author="Keith W. Boone" w:date="2015-03-04T12:06:00Z">
        <w:r>
          <w:rPr>
            <w:color w:val="D60093"/>
          </w:rPr>
          <w:t xml:space="preserve">simple applications embedded with a sensor that communicate to more complex devices through secure </w:t>
        </w:r>
      </w:ins>
      <w:ins w:id="632" w:author="Keith W. Boone" w:date="2015-03-04T12:34:00Z">
        <w:r w:rsidR="00A54810">
          <w:rPr>
            <w:color w:val="D60093"/>
          </w:rPr>
          <w:t>wireless personal networking</w:t>
        </w:r>
      </w:ins>
      <w:ins w:id="633" w:author="Keith W. Boone" w:date="2015-03-04T12:06:00Z">
        <w:r>
          <w:rPr>
            <w:color w:val="D60093"/>
          </w:rPr>
          <w:t xml:space="preserve"> protocols</w:t>
        </w:r>
      </w:ins>
      <w:ins w:id="634" w:author="Keith W. Boone" w:date="2015-03-04T12:34:00Z">
        <w:r w:rsidR="00A54810">
          <w:rPr>
            <w:color w:val="D60093"/>
          </w:rPr>
          <w:t>, or connected to devices through a wired USB</w:t>
        </w:r>
      </w:ins>
      <w:ins w:id="635" w:author="Keith W. Boone" w:date="2015-03-04T12:06:00Z">
        <w:r>
          <w:rPr>
            <w:color w:val="D60093"/>
          </w:rPr>
          <w:t xml:space="preserve"> </w:t>
        </w:r>
      </w:ins>
      <w:ins w:id="636" w:author="Keith W. Boone" w:date="2015-03-04T12:34:00Z">
        <w:r w:rsidR="00A54810">
          <w:rPr>
            <w:color w:val="D60093"/>
          </w:rPr>
          <w:t xml:space="preserve">connection under the control of the user.  While they can store data (e.g., a glucose monitor), many rarely store data </w:t>
        </w:r>
      </w:ins>
      <w:ins w:id="637" w:author="Keith W. Boone" w:date="2015-03-04T12:47:00Z">
        <w:r w:rsidR="003877D0">
          <w:rPr>
            <w:color w:val="D60093"/>
          </w:rPr>
          <w:t xml:space="preserve">for other than a short period of time, and only that data that is measured </w:t>
        </w:r>
      </w:ins>
      <w:ins w:id="638" w:author="Keith W. Boone" w:date="2015-03-04T12:34:00Z">
        <w:r w:rsidR="00A54810">
          <w:rPr>
            <w:color w:val="D60093"/>
          </w:rPr>
          <w:t>by the sensor.</w:t>
        </w:r>
      </w:ins>
      <w:ins w:id="639" w:author="Brian" w:date="2015-03-11T07:37:00Z">
        <w:r w:rsidR="00E15873">
          <w:rPr>
            <w:color w:val="D60093"/>
          </w:rPr>
          <w:t xml:space="preserve"> In addition, Personal Health Devices rarely have </w:t>
        </w:r>
      </w:ins>
      <w:ins w:id="640" w:author="Brian" w:date="2015-03-11T07:40:00Z">
        <w:r w:rsidR="00E15873">
          <w:rPr>
            <w:color w:val="D60093"/>
          </w:rPr>
          <w:t>personally identifiable information</w:t>
        </w:r>
      </w:ins>
      <w:ins w:id="641" w:author="Brian" w:date="2015-03-11T07:37:00Z">
        <w:r w:rsidR="00E15873">
          <w:rPr>
            <w:color w:val="D60093"/>
          </w:rPr>
          <w:t xml:space="preserve"> as there is currently no standardized means to transmit such </w:t>
        </w:r>
      </w:ins>
      <w:ins w:id="642" w:author="Brian" w:date="2015-03-11T07:40:00Z">
        <w:r w:rsidR="00E15873">
          <w:rPr>
            <w:color w:val="D60093"/>
          </w:rPr>
          <w:t>information</w:t>
        </w:r>
      </w:ins>
      <w:ins w:id="643" w:author="Brian" w:date="2015-03-11T07:37:00Z">
        <w:r w:rsidR="00E15873">
          <w:rPr>
            <w:color w:val="D60093"/>
          </w:rPr>
          <w:t xml:space="preserve"> using the Communicate </w:t>
        </w:r>
      </w:ins>
      <w:ins w:id="644" w:author="Brian" w:date="2015-03-11T14:06:00Z">
        <w:r w:rsidR="00BE3C9C">
          <w:rPr>
            <w:color w:val="D60093"/>
          </w:rPr>
          <w:t>PCHA</w:t>
        </w:r>
      </w:ins>
      <w:ins w:id="645" w:author="Brian" w:date="2015-03-11T07:37:00Z">
        <w:r w:rsidR="00E15873">
          <w:rPr>
            <w:color w:val="D60093"/>
          </w:rPr>
          <w:t xml:space="preserve"> transactions.</w:t>
        </w:r>
      </w:ins>
      <w:ins w:id="646" w:author="Keith W. Boone" w:date="2015-03-04T12:34:00Z">
        <w:r w:rsidR="00A54810">
          <w:rPr>
            <w:color w:val="D60093"/>
          </w:rPr>
          <w:t xml:space="preserve">  The devices are subject to typical security concerns, such as theft or loss.</w:t>
        </w:r>
      </w:ins>
      <w:ins w:id="647" w:author="Keith W. Boone" w:date="2015-03-04T12:47:00Z">
        <w:r w:rsidR="003877D0">
          <w:rPr>
            <w:color w:val="D60093"/>
          </w:rPr>
          <w:t xml:space="preserve"> </w:t>
        </w:r>
      </w:ins>
      <w:ins w:id="648" w:author="Keith W. Boone" w:date="2015-03-04T12:36:00Z">
        <w:r w:rsidR="00A54810">
          <w:rPr>
            <w:color w:val="D60093"/>
          </w:rPr>
          <w:t xml:space="preserve">The main security concern for these devices is </w:t>
        </w:r>
      </w:ins>
      <w:ins w:id="649" w:author="Keith W. Boone" w:date="2015-03-04T12:48:00Z">
        <w:r w:rsidR="003877D0">
          <w:rPr>
            <w:color w:val="D60093"/>
          </w:rPr>
          <w:t xml:space="preserve">their </w:t>
        </w:r>
      </w:ins>
      <w:ins w:id="650" w:author="Keith W. Boone" w:date="2015-03-04T12:36:00Z">
        <w:r w:rsidR="00A54810">
          <w:rPr>
            <w:color w:val="D60093"/>
          </w:rPr>
          <w:t>communicat</w:t>
        </w:r>
      </w:ins>
      <w:ins w:id="651" w:author="Keith W. Boone" w:date="2015-03-04T12:48:00Z">
        <w:r w:rsidR="003877D0">
          <w:rPr>
            <w:color w:val="D60093"/>
          </w:rPr>
          <w:t>ion channel</w:t>
        </w:r>
      </w:ins>
      <w:ins w:id="652" w:author="Keith W. Boone" w:date="2015-03-04T12:36:00Z">
        <w:r w:rsidR="00A54810">
          <w:rPr>
            <w:color w:val="D60093"/>
          </w:rPr>
          <w:t xml:space="preserve"> </w:t>
        </w:r>
      </w:ins>
      <w:ins w:id="653" w:author="Keith W. Boone" w:date="2015-03-04T12:48:00Z">
        <w:r w:rsidR="003877D0">
          <w:rPr>
            <w:color w:val="D60093"/>
          </w:rPr>
          <w:t xml:space="preserve">with </w:t>
        </w:r>
      </w:ins>
      <w:ins w:id="654" w:author="Keith W. Boone" w:date="2015-03-04T12:36:00Z">
        <w:r w:rsidR="00A54810">
          <w:rPr>
            <w:color w:val="D60093"/>
          </w:rPr>
          <w:t xml:space="preserve">other </w:t>
        </w:r>
      </w:ins>
      <w:ins w:id="655" w:author="Keith W. Boone" w:date="2015-03-04T12:48:00Z">
        <w:r w:rsidR="003877D0">
          <w:rPr>
            <w:color w:val="D60093"/>
          </w:rPr>
          <w:t>actors</w:t>
        </w:r>
      </w:ins>
      <w:ins w:id="656" w:author="Keith W. Boone" w:date="2015-03-04T12:36:00Z">
        <w:r w:rsidR="00A54810">
          <w:rPr>
            <w:color w:val="D60093"/>
          </w:rPr>
          <w:t xml:space="preserve">.  This profile mandates the use of secured network communications </w:t>
        </w:r>
      </w:ins>
      <w:ins w:id="657" w:author="Keith W. Boone" w:date="2015-03-04T12:37:00Z">
        <w:r w:rsidR="00A54810">
          <w:rPr>
            <w:color w:val="D60093"/>
          </w:rPr>
          <w:t xml:space="preserve">when the device is accessed </w:t>
        </w:r>
      </w:ins>
      <w:ins w:id="658" w:author="Keith W. Boone" w:date="2015-03-04T12:48:00Z">
        <w:r w:rsidR="003877D0">
          <w:rPr>
            <w:color w:val="D60093"/>
          </w:rPr>
          <w:t xml:space="preserve">or transmits data </w:t>
        </w:r>
      </w:ins>
      <w:ins w:id="659" w:author="Keith W. Boone" w:date="2015-03-04T12:37:00Z">
        <w:r w:rsidR="00A54810">
          <w:rPr>
            <w:color w:val="D60093"/>
          </w:rPr>
          <w:t xml:space="preserve">through wireless </w:t>
        </w:r>
        <w:r w:rsidR="00A54810">
          <w:rPr>
            <w:color w:val="D60093"/>
          </w:rPr>
          <w:lastRenderedPageBreak/>
          <w:t>protocols.  This mitigates the risk of data interception, interference, or alteration in transit.  It is presumed that the device is under user control when it is attached via a wired connection</w:t>
        </w:r>
      </w:ins>
      <w:ins w:id="660" w:author="Keith W. Boone" w:date="2015-03-04T12:48:00Z">
        <w:r w:rsidR="003877D0">
          <w:rPr>
            <w:color w:val="D60093"/>
          </w:rPr>
          <w:t>, and so no encryption is required in this case</w:t>
        </w:r>
      </w:ins>
      <w:ins w:id="661" w:author="Keith W. Boone" w:date="2015-03-04T12:37:00Z">
        <w:r w:rsidR="00A54810">
          <w:rPr>
            <w:color w:val="D60093"/>
          </w:rPr>
          <w:t>.</w:t>
        </w:r>
      </w:ins>
    </w:p>
    <w:p w14:paraId="27EADD36" w14:textId="77777777" w:rsidR="00A54810" w:rsidRDefault="00A54810">
      <w:pPr>
        <w:pStyle w:val="BodyText"/>
        <w:rPr>
          <w:ins w:id="662" w:author="Keith W. Boone" w:date="2015-03-04T12:42:00Z"/>
          <w:color w:val="D60093"/>
        </w:rPr>
        <w:pPrChange w:id="663" w:author="Keith W. Boone" w:date="2015-03-04T12:05:00Z">
          <w:pPr>
            <w:pStyle w:val="Heading2"/>
            <w:numPr>
              <w:ilvl w:val="0"/>
              <w:numId w:val="0"/>
            </w:numPr>
            <w:tabs>
              <w:tab w:val="clear" w:pos="576"/>
            </w:tabs>
            <w:ind w:left="0" w:firstLine="0"/>
          </w:pPr>
        </w:pPrChange>
      </w:pPr>
      <w:ins w:id="664" w:author="Keith W. Boone" w:date="2015-03-04T12:38:00Z">
        <w:r>
          <w:rPr>
            <w:color w:val="D60093"/>
          </w:rPr>
          <w:t>Unlike sensors, data collectors may store both sensor data, as well as personal</w:t>
        </w:r>
      </w:ins>
      <w:ins w:id="665" w:author="Keith W. Boone" w:date="2015-03-04T12:46:00Z">
        <w:r w:rsidR="003877D0">
          <w:rPr>
            <w:color w:val="D60093"/>
          </w:rPr>
          <w:t>ly</w:t>
        </w:r>
      </w:ins>
      <w:ins w:id="666" w:author="Keith W. Boone" w:date="2015-03-04T12:38:00Z">
        <w:r>
          <w:rPr>
            <w:color w:val="D60093"/>
          </w:rPr>
          <w:t xml:space="preserve"> </w:t>
        </w:r>
      </w:ins>
      <w:ins w:id="667" w:author="Keith W. Boone" w:date="2015-03-04T12:39:00Z">
        <w:r>
          <w:rPr>
            <w:color w:val="D60093"/>
          </w:rPr>
          <w:t xml:space="preserve">identifiable </w:t>
        </w:r>
      </w:ins>
      <w:ins w:id="668" w:author="Keith W. Boone" w:date="2015-03-04T12:38:00Z">
        <w:r>
          <w:rPr>
            <w:color w:val="D60093"/>
          </w:rPr>
          <w:t>information</w:t>
        </w:r>
      </w:ins>
      <w:ins w:id="669" w:author="Keith W. Boone" w:date="2015-03-04T12:39:00Z">
        <w:r>
          <w:rPr>
            <w:color w:val="D60093"/>
          </w:rPr>
          <w:t xml:space="preserve">, and will communicate it to upstream systems.  </w:t>
        </w:r>
      </w:ins>
      <w:ins w:id="670" w:author="Keith W. Boone" w:date="2015-03-04T12:46:00Z">
        <w:r w:rsidR="003877D0">
          <w:rPr>
            <w:color w:val="D60093"/>
          </w:rPr>
          <w:t>Like PHDs, these devices are also subject to theft</w:t>
        </w:r>
      </w:ins>
      <w:ins w:id="671" w:author="Keith W. Boone" w:date="2015-03-04T12:47:00Z">
        <w:r w:rsidR="003877D0">
          <w:rPr>
            <w:color w:val="D60093"/>
          </w:rPr>
          <w:t xml:space="preserve"> and loss.</w:t>
        </w:r>
      </w:ins>
      <w:ins w:id="672" w:author="Keith W. Boone" w:date="2015-03-04T12:49:00Z">
        <w:r w:rsidR="003877D0">
          <w:rPr>
            <w:color w:val="D60093"/>
          </w:rPr>
          <w:t xml:space="preserve"> </w:t>
        </w:r>
      </w:ins>
      <w:ins w:id="673" w:author="Keith W. Boone" w:date="2015-03-04T12:39:00Z">
        <w:r>
          <w:rPr>
            <w:color w:val="D60093"/>
          </w:rPr>
          <w:t xml:space="preserve">These devices are required to synchronize time using either native protocols (e.g., through the cellular network that the device is attached), or through use of the IHE Time Client Actor from the Consistent Time profile, and to encrypt any </w:t>
        </w:r>
      </w:ins>
      <w:ins w:id="674" w:author="Keith W. Boone" w:date="2015-03-04T12:40:00Z">
        <w:r>
          <w:rPr>
            <w:color w:val="D60093"/>
          </w:rPr>
          <w:t xml:space="preserve">upstream </w:t>
        </w:r>
      </w:ins>
      <w:ins w:id="675" w:author="Keith W. Boone" w:date="2015-03-04T12:39:00Z">
        <w:r>
          <w:rPr>
            <w:color w:val="D60093"/>
          </w:rPr>
          <w:t>network transmissions</w:t>
        </w:r>
      </w:ins>
      <w:ins w:id="676" w:author="Keith W. Boone" w:date="2015-03-04T12:40:00Z">
        <w:r>
          <w:rPr>
            <w:color w:val="D60093"/>
          </w:rPr>
          <w:t xml:space="preserve"> using Transport Layer Security</w:t>
        </w:r>
      </w:ins>
      <w:ins w:id="677" w:author="Brian" w:date="2015-03-11T07:42:00Z">
        <w:r w:rsidR="00E15873">
          <w:rPr>
            <w:color w:val="D60093"/>
          </w:rPr>
          <w:t xml:space="preserve"> and authenticate the user via SAML or oAuth</w:t>
        </w:r>
      </w:ins>
      <w:ins w:id="678" w:author="Keith W. Boone" w:date="2015-03-04T12:40:00Z">
        <w:r>
          <w:rPr>
            <w:color w:val="D60093"/>
          </w:rPr>
          <w:t xml:space="preserve">.  While audit logging is not required to enable certain kinds of </w:t>
        </w:r>
      </w:ins>
      <w:ins w:id="679" w:author="Keith W. Boone" w:date="2015-03-04T12:41:00Z">
        <w:r>
          <w:rPr>
            <w:color w:val="D60093"/>
          </w:rPr>
          <w:t xml:space="preserve">devices the ability to function, they may consider using the </w:t>
        </w:r>
      </w:ins>
      <w:ins w:id="680" w:author="Keith W. Boone" w:date="2015-03-04T12:42:00Z">
        <w:r>
          <w:rPr>
            <w:color w:val="D60093"/>
          </w:rPr>
          <w:t xml:space="preserve">Secure Node or Secure Application actor from </w:t>
        </w:r>
      </w:ins>
      <w:ins w:id="681" w:author="Keith W. Boone" w:date="2015-03-04T12:49:00Z">
        <w:r w:rsidR="003877D0">
          <w:rPr>
            <w:color w:val="D60093"/>
          </w:rPr>
          <w:t>the</w:t>
        </w:r>
      </w:ins>
      <w:ins w:id="682" w:author="Keith W. Boone" w:date="2015-03-04T12:42:00Z">
        <w:r>
          <w:rPr>
            <w:color w:val="D60093"/>
          </w:rPr>
          <w:t xml:space="preserve"> </w:t>
        </w:r>
      </w:ins>
      <w:ins w:id="683" w:author="Keith W. Boone" w:date="2015-03-04T12:41:00Z">
        <w:r>
          <w:rPr>
            <w:color w:val="D60093"/>
          </w:rPr>
          <w:t>IHE ATNA profile to ensure that communications are audited, users are authenticated, and transmissions are secured</w:t>
        </w:r>
      </w:ins>
      <w:ins w:id="684" w:author="Keith W. Boone" w:date="2015-03-04T12:42:00Z">
        <w:r>
          <w:rPr>
            <w:color w:val="D60093"/>
          </w:rPr>
          <w:t xml:space="preserve"> between known entities</w:t>
        </w:r>
      </w:ins>
      <w:ins w:id="685" w:author="Keith W. Boone" w:date="2015-03-04T12:41:00Z">
        <w:r>
          <w:rPr>
            <w:color w:val="D60093"/>
          </w:rPr>
          <w:t>.</w:t>
        </w:r>
      </w:ins>
    </w:p>
    <w:p w14:paraId="78352D91" w14:textId="77777777" w:rsidR="00A54810" w:rsidRPr="007D6862" w:rsidRDefault="00A54810">
      <w:pPr>
        <w:pStyle w:val="BodyText"/>
        <w:rPr>
          <w:color w:val="D60093"/>
          <w:rPrChange w:id="686" w:author="Keith W. Boone" w:date="2015-03-04T12:05:00Z">
            <w:rPr/>
          </w:rPrChange>
        </w:rPr>
        <w:pPrChange w:id="687" w:author="Keith W. Boone" w:date="2015-03-04T12:05:00Z">
          <w:pPr>
            <w:pStyle w:val="Heading2"/>
            <w:numPr>
              <w:ilvl w:val="0"/>
              <w:numId w:val="0"/>
            </w:numPr>
            <w:tabs>
              <w:tab w:val="clear" w:pos="576"/>
            </w:tabs>
            <w:ind w:left="0" w:firstLine="0"/>
          </w:pPr>
        </w:pPrChange>
      </w:pPr>
      <w:ins w:id="688" w:author="Keith W. Boone" w:date="2015-03-04T12:42:00Z">
        <w:r>
          <w:rPr>
            <w:color w:val="D60093"/>
          </w:rPr>
          <w:t>Back office</w:t>
        </w:r>
      </w:ins>
      <w:ins w:id="689" w:author="Keith W. Boone" w:date="2015-03-04T12:46:00Z">
        <w:r w:rsidR="003877D0">
          <w:rPr>
            <w:color w:val="D60093"/>
          </w:rPr>
          <w:t xml:space="preserve">, departmental and EHR </w:t>
        </w:r>
      </w:ins>
      <w:ins w:id="690" w:author="Keith W. Boone" w:date="2015-03-04T12:42:00Z">
        <w:r>
          <w:rPr>
            <w:color w:val="D60093"/>
          </w:rPr>
          <w:t xml:space="preserve">systems used by the healthcare provider to </w:t>
        </w:r>
      </w:ins>
      <w:ins w:id="691" w:author="Keith W. Boone" w:date="2015-03-04T12:46:00Z">
        <w:r w:rsidR="003877D0">
          <w:rPr>
            <w:color w:val="D60093"/>
          </w:rPr>
          <w:t xml:space="preserve">access the </w:t>
        </w:r>
      </w:ins>
      <w:ins w:id="692" w:author="Keith W. Boone" w:date="2015-03-04T12:42:00Z">
        <w:r>
          <w:rPr>
            <w:color w:val="D60093"/>
          </w:rPr>
          <w:t>s</w:t>
        </w:r>
      </w:ins>
      <w:ins w:id="693" w:author="Keith W. Boone" w:date="2015-03-04T12:43:00Z">
        <w:r>
          <w:rPr>
            <w:color w:val="D60093"/>
          </w:rPr>
          <w:t xml:space="preserve">ensor data </w:t>
        </w:r>
      </w:ins>
      <w:ins w:id="694" w:author="Keith W. Boone" w:date="2015-03-04T12:46:00Z">
        <w:r w:rsidR="003877D0">
          <w:rPr>
            <w:color w:val="D60093"/>
          </w:rPr>
          <w:t xml:space="preserve">or translate it </w:t>
        </w:r>
      </w:ins>
      <w:ins w:id="695" w:author="Keith W. Boone" w:date="2015-03-04T12:43:00Z">
        <w:r>
          <w:rPr>
            <w:color w:val="D60093"/>
          </w:rPr>
          <w:t xml:space="preserve">to a persistent, human readable format will need to be further secured.  </w:t>
        </w:r>
      </w:ins>
      <w:ins w:id="696" w:author="Keith W. Boone" w:date="2015-03-04T12:45:00Z">
        <w:r>
          <w:rPr>
            <w:color w:val="D60093"/>
          </w:rPr>
          <w:t xml:space="preserve">See the </w:t>
        </w:r>
      </w:ins>
      <w:ins w:id="697" w:author="Keith W. Boone" w:date="2015-03-04T12:44:00Z">
        <w:r>
          <w:rPr>
            <w:color w:val="D60093"/>
          </w:rPr>
          <w:t>Security Consideration</w:t>
        </w:r>
      </w:ins>
      <w:ins w:id="698" w:author="Keith W. Boone" w:date="2015-03-04T12:45:00Z">
        <w:r>
          <w:rPr>
            <w:color w:val="D60093"/>
          </w:rPr>
          <w:t>s section for</w:t>
        </w:r>
      </w:ins>
      <w:ins w:id="699" w:author="Keith W. Boone" w:date="2015-03-04T12:49:00Z">
        <w:r w:rsidR="003877D0">
          <w:rPr>
            <w:color w:val="D60093"/>
          </w:rPr>
          <w:t xml:space="preserve"> </w:t>
        </w:r>
      </w:ins>
      <w:ins w:id="700" w:author="Keith W. Boone" w:date="2015-03-04T12:44:00Z">
        <w:r>
          <w:rPr>
            <w:color w:val="D60093"/>
          </w:rPr>
          <w:t xml:space="preserve">IHE </w:t>
        </w:r>
      </w:ins>
      <w:ins w:id="701" w:author="Keith W. Boone" w:date="2015-03-04T12:43:00Z">
        <w:r>
          <w:rPr>
            <w:color w:val="D60093"/>
          </w:rPr>
          <w:t xml:space="preserve">transport protocols used by the </w:t>
        </w:r>
      </w:ins>
      <w:ins w:id="702" w:author="Keith W. Boone" w:date="2015-03-04T12:44:00Z">
        <w:r>
          <w:rPr>
            <w:color w:val="D60093"/>
          </w:rPr>
          <w:t>C</w:t>
        </w:r>
      </w:ins>
      <w:ins w:id="703" w:author="Keith W. Boone" w:date="2015-03-04T12:43:00Z">
        <w:r>
          <w:rPr>
            <w:color w:val="D60093"/>
          </w:rPr>
          <w:t xml:space="preserve">ontent </w:t>
        </w:r>
      </w:ins>
      <w:ins w:id="704" w:author="Keith W. Boone" w:date="2015-03-04T12:44:00Z">
        <w:r>
          <w:rPr>
            <w:color w:val="D60093"/>
          </w:rPr>
          <w:t>C</w:t>
        </w:r>
      </w:ins>
      <w:ins w:id="705" w:author="Keith W. Boone" w:date="2015-03-04T12:43:00Z">
        <w:r>
          <w:rPr>
            <w:color w:val="D60093"/>
          </w:rPr>
          <w:t>reat</w:t>
        </w:r>
      </w:ins>
      <w:ins w:id="706" w:author="Keith W. Boone" w:date="2015-03-04T12:44:00Z">
        <w:r>
          <w:rPr>
            <w:color w:val="D60093"/>
          </w:rPr>
          <w:t xml:space="preserve">or and Content Consumer actors (e.g., XDS and XDM) </w:t>
        </w:r>
      </w:ins>
      <w:ins w:id="707" w:author="Keith W. Boone" w:date="2015-03-04T12:45:00Z">
        <w:r w:rsidR="00114954">
          <w:rPr>
            <w:color w:val="D60093"/>
          </w:rPr>
          <w:t>for further details related to those transports</w:t>
        </w:r>
      </w:ins>
      <w:ins w:id="708" w:author="Keith W. Boone" w:date="2015-03-04T12:44:00Z">
        <w:r>
          <w:rPr>
            <w:color w:val="D60093"/>
          </w:rPr>
          <w:t>.</w:t>
        </w:r>
      </w:ins>
      <w:ins w:id="709" w:author="Keith W. Boone" w:date="2015-03-04T12:49:00Z">
        <w:r w:rsidR="003877D0">
          <w:rPr>
            <w:color w:val="D60093"/>
          </w:rPr>
          <w:t xml:space="preserve">  Those transports typically mandate grouping with the Secure Node or Secure </w:t>
        </w:r>
      </w:ins>
      <w:ins w:id="710" w:author="Keith W. Boone" w:date="2015-03-04T12:50:00Z">
        <w:r w:rsidR="003877D0">
          <w:rPr>
            <w:color w:val="D60093"/>
          </w:rPr>
          <w:t>Application</w:t>
        </w:r>
      </w:ins>
      <w:ins w:id="711" w:author="Keith W. Boone" w:date="2015-03-04T12:49:00Z">
        <w:r w:rsidR="003877D0">
          <w:rPr>
            <w:color w:val="D60093"/>
          </w:rPr>
          <w:t xml:space="preserve"> </w:t>
        </w:r>
      </w:ins>
      <w:ins w:id="712" w:author="Keith W. Boone" w:date="2015-03-04T12:50:00Z">
        <w:r w:rsidR="003877D0">
          <w:rPr>
            <w:color w:val="D60093"/>
          </w:rPr>
          <w:t xml:space="preserve">actors from </w:t>
        </w:r>
      </w:ins>
      <w:ins w:id="713" w:author="Keith W. Boone" w:date="2015-03-04T12:49:00Z">
        <w:r w:rsidR="003877D0">
          <w:rPr>
            <w:color w:val="D60093"/>
          </w:rPr>
          <w:t>ATNA</w:t>
        </w:r>
      </w:ins>
      <w:ins w:id="714" w:author="Keith W. Boone" w:date="2015-03-04T12:50:00Z">
        <w:r w:rsidR="003877D0">
          <w:rPr>
            <w:color w:val="D60093"/>
          </w:rPr>
          <w:t>.</w:t>
        </w:r>
      </w:ins>
    </w:p>
    <w:p w14:paraId="2B22026C" w14:textId="77777777" w:rsidR="00303E20" w:rsidRPr="003651D9" w:rsidDel="002C1312" w:rsidRDefault="008B620B" w:rsidP="00597DB2">
      <w:pPr>
        <w:pStyle w:val="AuthorInstructions"/>
        <w:rPr>
          <w:del w:id="715" w:author="Keith W. Boone" w:date="2015-03-04T12:02:00Z"/>
        </w:rPr>
      </w:pPr>
      <w:del w:id="716" w:author="Keith W. Boone" w:date="2015-03-04T12:02:00Z">
        <w:r w:rsidRPr="003651D9" w:rsidDel="002C1312">
          <w:delText>&lt;Describe Profile-specific security considerations. This should include the outcomes of a risk assessment. This likely will include profile groupings, and residual risks that need to be assigned to the product design, system administration, or policy.</w:delText>
        </w:r>
        <w:r w:rsidR="00ED5269" w:rsidRPr="003651D9" w:rsidDel="002C1312">
          <w:delText xml:space="preserve"> See </w:delText>
        </w:r>
        <w:r w:rsidR="000125FF" w:rsidRPr="003651D9" w:rsidDel="002C1312">
          <w:delText xml:space="preserve">the ITI document titled ‘Cookbook: Preparing the IHE Profile Security Section’ at </w:delText>
        </w:r>
        <w:r w:rsidR="000125FF" w:rsidRPr="003651D9" w:rsidDel="002C1312">
          <w:rPr>
            <w:rStyle w:val="Hyperlink"/>
          </w:rPr>
          <w:delText>http://www.ihe.net/Technical_Framework/index.cfm</w:delText>
        </w:r>
        <w:r w:rsidR="000125FF" w:rsidRPr="003651D9" w:rsidDel="002C1312">
          <w:delText xml:space="preserve"> for </w:delText>
        </w:r>
        <w:r w:rsidR="00ED5269" w:rsidRPr="003651D9" w:rsidDel="002C1312">
          <w:delText>suggestions on risk assessment, risk mitigation, and IT and security profiles.</w:delText>
        </w:r>
        <w:r w:rsidR="003D19E0" w:rsidRPr="003651D9" w:rsidDel="002C1312">
          <w:delText>&gt;</w:delText>
        </w:r>
      </w:del>
    </w:p>
    <w:p w14:paraId="52C3AEB1" w14:textId="77777777" w:rsidR="006E5767" w:rsidRPr="003651D9" w:rsidDel="002C1312" w:rsidRDefault="00C82ED4" w:rsidP="00597DB2">
      <w:pPr>
        <w:pStyle w:val="AuthorInstructions"/>
        <w:rPr>
          <w:del w:id="717" w:author="Keith W. Boone" w:date="2015-03-04T12:02:00Z"/>
        </w:rPr>
      </w:pPr>
      <w:del w:id="718" w:author="Keith W. Boone" w:date="2015-03-04T12:02:00Z">
        <w:r w:rsidRPr="003651D9" w:rsidDel="002C1312">
          <w:delText>&lt;</w:delText>
        </w:r>
        <w:r w:rsidR="006E5767" w:rsidRPr="003651D9" w:rsidDel="002C1312">
          <w:delText>If this is not a content module, delete the sentence below</w:delText>
        </w:r>
        <w:r w:rsidR="00887E40" w:rsidRPr="003651D9" w:rsidDel="002C1312">
          <w:delText xml:space="preserve">. </w:delText>
        </w:r>
        <w:r w:rsidR="006E5767" w:rsidRPr="003651D9" w:rsidDel="002C1312">
          <w:delText>If this is a content module profile, you may want to expound upon the security considerations provided by grouped actors.&gt;</w:delText>
        </w:r>
        <w:r w:rsidRPr="003651D9" w:rsidDel="002C1312">
          <w:delText xml:space="preserve"> </w:delText>
        </w:r>
      </w:del>
    </w:p>
    <w:p w14:paraId="3811A4C0" w14:textId="77777777" w:rsidR="00C82ED4" w:rsidRPr="003651D9" w:rsidDel="00530777" w:rsidRDefault="00C82ED4" w:rsidP="009C6F21">
      <w:pPr>
        <w:pStyle w:val="BodyText"/>
        <w:rPr>
          <w:del w:id="719" w:author="Keith W. Boone" w:date="2015-03-04T12:04:00Z"/>
          <w:iCs/>
        </w:rPr>
      </w:pPr>
      <w:del w:id="720" w:author="Keith W. Boone" w:date="2015-03-04T12:04:00Z">
        <w:r w:rsidRPr="003651D9" w:rsidDel="00530777">
          <w:rPr>
            <w:iCs/>
          </w:rPr>
          <w:delText>The security considerations for a content module are dependent upon the security provisions defined by the grouped actor</w:delText>
        </w:r>
        <w:r w:rsidR="006E5767" w:rsidRPr="003651D9" w:rsidDel="00530777">
          <w:rPr>
            <w:iCs/>
          </w:rPr>
          <w:delText>(s).</w:delText>
        </w:r>
      </w:del>
    </w:p>
    <w:p w14:paraId="17EA3B89" w14:textId="77777777" w:rsidR="00167DB7" w:rsidRDefault="00167DB7" w:rsidP="00167DB7">
      <w:pPr>
        <w:pStyle w:val="Heading2"/>
        <w:numPr>
          <w:ilvl w:val="0"/>
          <w:numId w:val="0"/>
        </w:numPr>
        <w:rPr>
          <w:ins w:id="721" w:author="Keith W. Boone" w:date="2015-03-04T12:03:00Z"/>
          <w:noProof w:val="0"/>
        </w:rPr>
      </w:pPr>
      <w:bookmarkStart w:id="722" w:name="_Toc412696320"/>
      <w:r w:rsidRPr="003651D9">
        <w:rPr>
          <w:noProof w:val="0"/>
        </w:rPr>
        <w:t>X.</w:t>
      </w:r>
      <w:r w:rsidR="00AF472E" w:rsidRPr="003651D9">
        <w:rPr>
          <w:noProof w:val="0"/>
        </w:rPr>
        <w:t>6</w:t>
      </w:r>
      <w:r w:rsidRPr="003651D9">
        <w:rPr>
          <w:noProof w:val="0"/>
        </w:rPr>
        <w:t xml:space="preserve"> </w:t>
      </w:r>
      <w:del w:id="723" w:author="Keith W. Boone" w:date="2015-03-04T12:03:00Z">
        <w:r w:rsidRPr="003651D9" w:rsidDel="002C1312">
          <w:rPr>
            <w:noProof w:val="0"/>
          </w:rPr>
          <w:delText xml:space="preserve">&lt;Profile Acronym&gt; </w:delText>
        </w:r>
      </w:del>
      <w:ins w:id="724" w:author="Keith W. Boone" w:date="2015-03-04T12:03:00Z">
        <w:r w:rsidR="002C1312">
          <w:rPr>
            <w:noProof w:val="0"/>
          </w:rPr>
          <w:t xml:space="preserve">RPM </w:t>
        </w:r>
      </w:ins>
      <w:r w:rsidR="00ED5269" w:rsidRPr="003651D9">
        <w:rPr>
          <w:noProof w:val="0"/>
        </w:rPr>
        <w:t xml:space="preserve">Cross </w:t>
      </w:r>
      <w:r w:rsidRPr="003651D9">
        <w:rPr>
          <w:noProof w:val="0"/>
        </w:rPr>
        <w:t xml:space="preserve">Profile </w:t>
      </w:r>
      <w:r w:rsidR="00ED5269" w:rsidRPr="003651D9">
        <w:rPr>
          <w:noProof w:val="0"/>
        </w:rPr>
        <w:t>Considerations</w:t>
      </w:r>
      <w:bookmarkEnd w:id="722"/>
    </w:p>
    <w:p w14:paraId="0FFAABD2" w14:textId="77777777" w:rsidR="002C1312" w:rsidRPr="002C1312" w:rsidDel="00530777" w:rsidRDefault="002C1312">
      <w:pPr>
        <w:pStyle w:val="BodyText"/>
        <w:rPr>
          <w:del w:id="725" w:author="Keith W. Boone" w:date="2015-03-04T12:04:00Z"/>
        </w:rPr>
        <w:pPrChange w:id="726" w:author="Keith W. Boone" w:date="2015-03-04T12:03:00Z">
          <w:pPr>
            <w:pStyle w:val="Heading2"/>
            <w:numPr>
              <w:ilvl w:val="0"/>
              <w:numId w:val="0"/>
            </w:numPr>
            <w:tabs>
              <w:tab w:val="clear" w:pos="576"/>
            </w:tabs>
            <w:ind w:left="0" w:firstLine="0"/>
          </w:pPr>
        </w:pPrChange>
      </w:pPr>
    </w:p>
    <w:p w14:paraId="1E9E61D8" w14:textId="77777777" w:rsidR="00255821" w:rsidRPr="003651D9" w:rsidDel="00530777" w:rsidRDefault="00167DB7" w:rsidP="00597DB2">
      <w:pPr>
        <w:pStyle w:val="AuthorInstructions"/>
        <w:rPr>
          <w:del w:id="727" w:author="Keith W. Boone" w:date="2015-03-04T12:04:00Z"/>
        </w:rPr>
      </w:pPr>
      <w:del w:id="728" w:author="Keith W. Boone" w:date="2015-03-04T12:04:00Z">
        <w:r w:rsidRPr="003651D9" w:rsidDel="00530777">
          <w:delText>&lt;</w:delText>
        </w:r>
        <w:r w:rsidR="00412649" w:rsidRPr="003651D9" w:rsidDel="00530777">
          <w:delText xml:space="preserve">This section is </w:delText>
        </w:r>
        <w:r w:rsidR="002869E8" w:rsidRPr="003651D9" w:rsidDel="00530777">
          <w:delText xml:space="preserve">informative, not </w:delText>
        </w:r>
        <w:r w:rsidR="00543FFB" w:rsidRPr="003651D9" w:rsidDel="00530777">
          <w:delText>normative</w:delText>
        </w:r>
        <w:r w:rsidR="00F0665F" w:rsidRPr="003651D9" w:rsidDel="00530777">
          <w:delText xml:space="preserve">. </w:delText>
        </w:r>
        <w:r w:rsidR="00543FFB" w:rsidRPr="003651D9" w:rsidDel="00530777">
          <w:delText>It is</w:delText>
        </w:r>
        <w:r w:rsidR="00412649" w:rsidRPr="003651D9" w:rsidDel="00530777">
          <w:delText xml:space="preserve"> intended to put this profile in context with other profiles</w:delText>
        </w:r>
        <w:r w:rsidR="00F0665F" w:rsidRPr="003651D9" w:rsidDel="00530777">
          <w:delText xml:space="preserve">. </w:delText>
        </w:r>
        <w:r w:rsidR="00412649" w:rsidRPr="003651D9" w:rsidDel="00530777">
          <w:delText xml:space="preserve">Any required groupings should have </w:delText>
        </w:r>
        <w:r w:rsidR="002869E8" w:rsidRPr="003651D9" w:rsidDel="00530777">
          <w:delText xml:space="preserve">already </w:delText>
        </w:r>
        <w:r w:rsidR="00412649" w:rsidRPr="003651D9" w:rsidDel="00530777">
          <w:delText>been described above</w:delText>
        </w:r>
        <w:r w:rsidR="00F0665F" w:rsidRPr="003651D9" w:rsidDel="00530777">
          <w:delText xml:space="preserve">. </w:delText>
        </w:r>
        <w:r w:rsidR="00ED5269" w:rsidRPr="003651D9" w:rsidDel="00530777">
          <w:delText>Brief descriptions can go directly into this section; lengthy descriptions should go into an Appendix</w:delText>
        </w:r>
        <w:r w:rsidR="00F0665F" w:rsidRPr="003651D9" w:rsidDel="00530777">
          <w:delText xml:space="preserve">. </w:delText>
        </w:r>
        <w:r w:rsidR="00ED5269" w:rsidRPr="003651D9" w:rsidDel="00530777">
          <w:delText>Examples of this materi</w:delText>
        </w:r>
        <w:r w:rsidR="00543FFB" w:rsidRPr="003651D9" w:rsidDel="00530777">
          <w:delText>al</w:delText>
        </w:r>
        <w:r w:rsidR="00ED5269" w:rsidRPr="003651D9" w:rsidDel="00530777">
          <w:delText xml:space="preserve"> include ITI Cross Community Access (XCA</w:delText>
        </w:r>
        <w:r w:rsidR="007773C8" w:rsidRPr="003651D9" w:rsidDel="00530777">
          <w:delText>) Grouping</w:delText>
        </w:r>
        <w:r w:rsidR="00ED5269" w:rsidRPr="003651D9" w:rsidDel="00530777">
          <w:delText xml:space="preserve"> Rules (section 18.2.3), the Radiology associated profiles listed at wiki.ihe.net</w:delText>
        </w:r>
        <w:r w:rsidR="00DD13DB" w:rsidRPr="003651D9" w:rsidDel="00530777">
          <w:delText>, or ITI Volume 1 Appendix E “Cross Profile Considerations”</w:delText>
        </w:r>
        <w:r w:rsidR="00543FFB" w:rsidRPr="003651D9" w:rsidDel="00530777">
          <w:delText xml:space="preserve">, and the “See Also” sections Radiology Profile descriptions on the wiki such as </w:delText>
        </w:r>
        <w:r w:rsidR="00543FFB" w:rsidRPr="003651D9" w:rsidDel="00530777">
          <w:rPr>
            <w:rStyle w:val="Hyperlink"/>
            <w:iCs/>
          </w:rPr>
          <w:fldChar w:fldCharType="begin"/>
        </w:r>
        <w:r w:rsidR="00543FFB" w:rsidRPr="003651D9" w:rsidDel="00530777">
          <w:rPr>
            <w:rStyle w:val="Hyperlink"/>
            <w:iCs/>
          </w:rPr>
          <w:delInstrText xml:space="preserve"> HYPERLINK "http://wiki.ihe.net/index.php?title=Scheduled_Workflow" </w:delInstrText>
        </w:r>
        <w:r w:rsidR="00543FFB" w:rsidRPr="003651D9" w:rsidDel="00530777">
          <w:rPr>
            <w:rStyle w:val="Hyperlink"/>
            <w:iCs/>
          </w:rPr>
          <w:fldChar w:fldCharType="separate"/>
        </w:r>
        <w:r w:rsidR="00543FFB" w:rsidRPr="003651D9" w:rsidDel="00530777">
          <w:rPr>
            <w:rStyle w:val="Hyperlink"/>
            <w:iCs/>
          </w:rPr>
          <w:delText>http://wiki.ihe.net/index.php?title=Scheduled_Workflow</w:delText>
        </w:r>
        <w:r w:rsidR="00543FFB" w:rsidRPr="003651D9" w:rsidDel="00530777">
          <w:rPr>
            <w:rStyle w:val="Hyperlink"/>
            <w:iCs/>
          </w:rPr>
          <w:fldChar w:fldCharType="end"/>
        </w:r>
        <w:r w:rsidR="00543FFB" w:rsidRPr="003651D9" w:rsidDel="00530777">
          <w:delText xml:space="preserve"> -&gt; See Also</w:delText>
        </w:r>
        <w:r w:rsidR="00F0665F" w:rsidRPr="003651D9" w:rsidDel="00530777">
          <w:delText xml:space="preserve">. </w:delText>
        </w:r>
        <w:r w:rsidR="00DD13DB" w:rsidRPr="003651D9" w:rsidDel="00530777">
          <w:delText>If this section is left blank, add “Not applicable.”&gt;</w:delText>
        </w:r>
        <w:r w:rsidR="00ED5269" w:rsidRPr="003651D9" w:rsidDel="00530777">
          <w:delText xml:space="preserve"> </w:delText>
        </w:r>
      </w:del>
    </w:p>
    <w:p w14:paraId="3D1C6B0B" w14:textId="77777777" w:rsidR="008C57EC" w:rsidRPr="003651D9" w:rsidDel="00530777" w:rsidRDefault="008C57EC" w:rsidP="00167DB7">
      <w:pPr>
        <w:rPr>
          <w:del w:id="729" w:author="Keith W. Boone" w:date="2015-03-04T12:04:00Z"/>
          <w:i/>
        </w:rPr>
      </w:pPr>
      <w:del w:id="730" w:author="Keith W. Boone" w:date="2015-03-04T12:04:00Z">
        <w:r w:rsidRPr="003651D9" w:rsidDel="00530777">
          <w:rPr>
            <w:i/>
          </w:rPr>
          <w:lastRenderedPageBreak/>
          <w:delText xml:space="preserve"> &lt;Consider using a format such as the following:&gt;</w:delText>
        </w:r>
        <w:r w:rsidRPr="003651D9" w:rsidDel="00530777">
          <w:rPr>
            <w:i/>
          </w:rPr>
          <w:br/>
        </w:r>
      </w:del>
    </w:p>
    <w:p w14:paraId="06435B18" w14:textId="77777777" w:rsidR="000514E1" w:rsidRDefault="008C57EC" w:rsidP="00167DB7">
      <w:r w:rsidRPr="003651D9">
        <w:t>&lt;other profile acronym&gt; - &lt;other profile name&gt;</w:t>
      </w:r>
      <w:r w:rsidRPr="003651D9">
        <w:br/>
        <w:t>A &lt;other profile actor name&gt; in &lt;other profile name&gt; might be grouped with a &lt;this profile actor name&gt; to &lt;describe benefit/what is accomplished by grouping&gt;.</w:t>
      </w:r>
    </w:p>
    <w:p w14:paraId="610A4FE1" w14:textId="77777777" w:rsidR="00747BB5" w:rsidRPr="003651D9" w:rsidRDefault="00747BB5" w:rsidP="00167DB7">
      <w:pPr>
        <w:rPr>
          <w:i/>
        </w:rPr>
      </w:pPr>
    </w:p>
    <w:p w14:paraId="63A7525D" w14:textId="77777777" w:rsidR="00953CFC" w:rsidRPr="003651D9" w:rsidDel="003877D0" w:rsidRDefault="00953CFC" w:rsidP="0005577A">
      <w:pPr>
        <w:pStyle w:val="PartTitle"/>
        <w:rPr>
          <w:del w:id="731" w:author="Keith W. Boone" w:date="2015-03-04T12:53:00Z"/>
          <w:highlight w:val="yellow"/>
        </w:rPr>
      </w:pPr>
      <w:bookmarkStart w:id="732" w:name="_Toc412696321"/>
      <w:commentRangeStart w:id="733"/>
      <w:del w:id="734" w:author="Keith W. Boone" w:date="2015-03-04T12:53:00Z">
        <w:r w:rsidRPr="003651D9" w:rsidDel="003877D0">
          <w:lastRenderedPageBreak/>
          <w:delText>Appendices</w:delText>
        </w:r>
        <w:bookmarkEnd w:id="732"/>
        <w:r w:rsidRPr="003651D9" w:rsidDel="003877D0">
          <w:rPr>
            <w:highlight w:val="yellow"/>
          </w:rPr>
          <w:delText xml:space="preserve"> </w:delText>
        </w:r>
      </w:del>
    </w:p>
    <w:p w14:paraId="250F9BA5" w14:textId="77777777" w:rsidR="00953CFC" w:rsidRPr="003651D9" w:rsidDel="003877D0" w:rsidRDefault="000514E1" w:rsidP="0070762D">
      <w:pPr>
        <w:pStyle w:val="AuthorInstructions"/>
        <w:rPr>
          <w:del w:id="735" w:author="Keith W. Boone" w:date="2015-03-04T12:53:00Z"/>
        </w:rPr>
      </w:pPr>
      <w:del w:id="736" w:author="Keith W. Boone" w:date="2015-03-04T12:53:00Z">
        <w:r w:rsidRPr="003651D9" w:rsidDel="003877D0">
          <w:delText>&lt;</w:delText>
        </w:r>
        <w:r w:rsidR="00953CFC" w:rsidRPr="003651D9" w:rsidDel="003877D0">
          <w:delText>Add Appendices to this Profile here</w:delText>
        </w:r>
        <w:r w:rsidR="00F0665F" w:rsidRPr="003651D9" w:rsidDel="003877D0">
          <w:delText xml:space="preserve">. </w:delText>
        </w:r>
        <w:r w:rsidR="00953CFC" w:rsidRPr="003651D9" w:rsidDel="003877D0">
          <w:delText>Examples of an appendix include HITSP mapping to IHE Use Cases or long use case definitions.</w:delText>
        </w:r>
        <w:r w:rsidRPr="003651D9" w:rsidDel="003877D0">
          <w:delText>&gt;</w:delText>
        </w:r>
      </w:del>
    </w:p>
    <w:p w14:paraId="62D2C4F5" w14:textId="77777777" w:rsidR="00953CFC" w:rsidRPr="003651D9" w:rsidDel="003877D0" w:rsidRDefault="00953CFC" w:rsidP="0070762D">
      <w:pPr>
        <w:pStyle w:val="AuthorInstructions"/>
        <w:rPr>
          <w:del w:id="737" w:author="Keith W. Boone" w:date="2015-03-04T12:53:00Z"/>
        </w:rPr>
      </w:pPr>
      <w:del w:id="738" w:author="Keith W. Boone" w:date="2015-03-04T12:53:00Z">
        <w:r w:rsidRPr="003651D9" w:rsidDel="003877D0">
          <w:delText>&lt;</w:delText>
        </w:r>
        <w:r w:rsidR="00E91C15" w:rsidRPr="003651D9" w:rsidDel="003877D0">
          <w:delText xml:space="preserve">Volume 1 </w:delText>
        </w:r>
        <w:r w:rsidR="00111CBC" w:rsidRPr="003651D9" w:rsidDel="003877D0">
          <w:delText>A</w:delText>
        </w:r>
        <w:r w:rsidRPr="003651D9" w:rsidDel="003877D0">
          <w:delText>ppendices are informational only</w:delText>
        </w:r>
        <w:r w:rsidR="00F0665F" w:rsidRPr="003651D9" w:rsidDel="003877D0">
          <w:delText xml:space="preserve">. </w:delText>
        </w:r>
        <w:r w:rsidRPr="003651D9" w:rsidDel="003877D0">
          <w:delText>No “</w:delText>
        </w:r>
        <w:r w:rsidR="00125F42" w:rsidRPr="003651D9" w:rsidDel="003877D0">
          <w:delText>SHALL</w:delText>
        </w:r>
        <w:r w:rsidRPr="003651D9" w:rsidDel="003877D0">
          <w:delText>” language is allowed in a</w:delText>
        </w:r>
        <w:r w:rsidR="00E91C15" w:rsidRPr="003651D9" w:rsidDel="003877D0">
          <w:delText xml:space="preserve"> Volume 1 </w:delText>
        </w:r>
        <w:r w:rsidRPr="003651D9" w:rsidDel="003877D0">
          <w:delText>appendix.&gt;</w:delText>
        </w:r>
      </w:del>
    </w:p>
    <w:p w14:paraId="4ADAD7CD" w14:textId="77777777" w:rsidR="00953CFC" w:rsidRPr="003651D9" w:rsidDel="003877D0" w:rsidRDefault="00953CFC" w:rsidP="00167DB7">
      <w:pPr>
        <w:rPr>
          <w:del w:id="739" w:author="Keith W. Boone" w:date="2015-03-04T12:53:00Z"/>
        </w:rPr>
      </w:pPr>
    </w:p>
    <w:p w14:paraId="4895A36C" w14:textId="77777777" w:rsidR="00B15A1D" w:rsidRPr="003651D9" w:rsidDel="003877D0" w:rsidRDefault="00701B3A" w:rsidP="00AD069D">
      <w:pPr>
        <w:pStyle w:val="AppendixHeading1"/>
        <w:rPr>
          <w:del w:id="740" w:author="Keith W. Boone" w:date="2015-03-04T12:53:00Z"/>
          <w:noProof w:val="0"/>
        </w:rPr>
      </w:pPr>
      <w:bookmarkStart w:id="741" w:name="_Toc412696322"/>
      <w:del w:id="742" w:author="Keith W. Boone" w:date="2015-03-04T12:53:00Z">
        <w:r w:rsidRPr="003651D9" w:rsidDel="003877D0">
          <w:rPr>
            <w:noProof w:val="0"/>
          </w:rPr>
          <w:delText xml:space="preserve">Appendix A </w:delText>
        </w:r>
        <w:r w:rsidR="00B15A1D" w:rsidRPr="003651D9" w:rsidDel="003877D0">
          <w:rPr>
            <w:noProof w:val="0"/>
          </w:rPr>
          <w:delText>–</w:delText>
        </w:r>
        <w:r w:rsidRPr="003651D9" w:rsidDel="003877D0">
          <w:rPr>
            <w:noProof w:val="0"/>
          </w:rPr>
          <w:delText xml:space="preserve"> </w:delText>
        </w:r>
      </w:del>
      <w:del w:id="743" w:author="Keith W. Boone" w:date="2015-03-04T12:52:00Z">
        <w:r w:rsidR="00B15A1D" w:rsidRPr="003651D9" w:rsidDel="003877D0">
          <w:rPr>
            <w:noProof w:val="0"/>
          </w:rPr>
          <w:delText>&lt;</w:delText>
        </w:r>
        <w:r w:rsidR="00CF283F" w:rsidRPr="003651D9" w:rsidDel="003877D0">
          <w:rPr>
            <w:noProof w:val="0"/>
          </w:rPr>
          <w:delText>A</w:delText>
        </w:r>
        <w:r w:rsidR="00B15A1D" w:rsidRPr="003651D9" w:rsidDel="003877D0">
          <w:rPr>
            <w:noProof w:val="0"/>
          </w:rPr>
          <w:delText>ppendix A Title&gt;</w:delText>
        </w:r>
      </w:del>
      <w:bookmarkEnd w:id="741"/>
    </w:p>
    <w:p w14:paraId="2FAB38CF" w14:textId="77777777" w:rsidR="00111CBC" w:rsidRPr="003651D9" w:rsidDel="003877D0" w:rsidRDefault="00111CBC" w:rsidP="00111CBC">
      <w:pPr>
        <w:pStyle w:val="BodyText"/>
        <w:rPr>
          <w:del w:id="744" w:author="Keith W. Boone" w:date="2015-03-04T12:53:00Z"/>
        </w:rPr>
      </w:pPr>
      <w:del w:id="745" w:author="Keith W. Boone" w:date="2015-03-04T12:52:00Z">
        <w:r w:rsidRPr="003651D9" w:rsidDel="003877D0">
          <w:delText>Appendix A text goes here.</w:delText>
        </w:r>
      </w:del>
    </w:p>
    <w:p w14:paraId="56AF171E" w14:textId="77777777" w:rsidR="00C536E4" w:rsidRPr="003651D9" w:rsidDel="003877D0" w:rsidRDefault="00B15A1D" w:rsidP="005B3030">
      <w:pPr>
        <w:pStyle w:val="AppendixHeading2"/>
        <w:numPr>
          <w:ilvl w:val="1"/>
          <w:numId w:val="18"/>
        </w:numPr>
        <w:rPr>
          <w:del w:id="746" w:author="Keith W. Boone" w:date="2015-03-04T12:53:00Z"/>
          <w:bCs/>
          <w:noProof w:val="0"/>
        </w:rPr>
      </w:pPr>
      <w:bookmarkStart w:id="747" w:name="_Toc412696323"/>
      <w:del w:id="748" w:author="Keith W. Boone" w:date="2015-03-04T12:53:00Z">
        <w:r w:rsidRPr="003651D9" w:rsidDel="003877D0">
          <w:rPr>
            <w:bCs/>
            <w:noProof w:val="0"/>
          </w:rPr>
          <w:delText>&lt;Add Title&gt;</w:delText>
        </w:r>
        <w:bookmarkEnd w:id="747"/>
      </w:del>
    </w:p>
    <w:p w14:paraId="1616C366" w14:textId="77777777" w:rsidR="00111CBC" w:rsidRPr="003651D9" w:rsidDel="003877D0" w:rsidRDefault="00111CBC" w:rsidP="00111CBC">
      <w:pPr>
        <w:pStyle w:val="BodyText"/>
        <w:rPr>
          <w:del w:id="749" w:author="Keith W. Boone" w:date="2015-03-04T12:53:00Z"/>
        </w:rPr>
      </w:pPr>
      <w:del w:id="750" w:author="Keith W. Boone" w:date="2015-03-04T12:53:00Z">
        <w:r w:rsidRPr="003651D9" w:rsidDel="003877D0">
          <w:delText>Appendix A.1 text goes here</w:delText>
        </w:r>
      </w:del>
    </w:p>
    <w:p w14:paraId="0252F04F" w14:textId="77777777" w:rsidR="00CF283F" w:rsidRPr="003651D9" w:rsidDel="003877D0" w:rsidRDefault="00701B3A" w:rsidP="00111CBC">
      <w:pPr>
        <w:pStyle w:val="AppendixHeading1"/>
        <w:rPr>
          <w:del w:id="751" w:author="Keith W. Boone" w:date="2015-03-04T12:53:00Z"/>
          <w:noProof w:val="0"/>
        </w:rPr>
      </w:pPr>
      <w:bookmarkStart w:id="752" w:name="_Toc412696324"/>
      <w:del w:id="753" w:author="Keith W. Boone" w:date="2015-03-04T12:53:00Z">
        <w:r w:rsidRPr="003651D9" w:rsidDel="003877D0">
          <w:rPr>
            <w:noProof w:val="0"/>
          </w:rPr>
          <w:delText xml:space="preserve">Appendix B </w:delText>
        </w:r>
        <w:r w:rsidR="00B15A1D" w:rsidRPr="003651D9" w:rsidDel="003877D0">
          <w:rPr>
            <w:noProof w:val="0"/>
          </w:rPr>
          <w:delText>–</w:delText>
        </w:r>
        <w:r w:rsidRPr="003651D9" w:rsidDel="003877D0">
          <w:rPr>
            <w:noProof w:val="0"/>
          </w:rPr>
          <w:delText xml:space="preserve"> </w:delText>
        </w:r>
        <w:r w:rsidR="00B15A1D" w:rsidRPr="003651D9" w:rsidDel="003877D0">
          <w:rPr>
            <w:noProof w:val="0"/>
          </w:rPr>
          <w:delText>&lt;Appendix B Title&gt;</w:delText>
        </w:r>
        <w:bookmarkEnd w:id="752"/>
      </w:del>
    </w:p>
    <w:p w14:paraId="42D9A86B" w14:textId="77777777" w:rsidR="00111CBC" w:rsidRPr="003651D9" w:rsidDel="003877D0" w:rsidRDefault="00111CBC" w:rsidP="00111CBC">
      <w:pPr>
        <w:pStyle w:val="BodyText"/>
        <w:rPr>
          <w:del w:id="754" w:author="Keith W. Boone" w:date="2015-03-04T12:53:00Z"/>
        </w:rPr>
      </w:pPr>
      <w:del w:id="755" w:author="Keith W. Boone" w:date="2015-03-04T12:53:00Z">
        <w:r w:rsidRPr="003651D9" w:rsidDel="003877D0">
          <w:delText>Appendix B text goes here.</w:delText>
        </w:r>
      </w:del>
    </w:p>
    <w:p w14:paraId="331EE0AC" w14:textId="77777777" w:rsidR="00DA7FE0" w:rsidRPr="003651D9" w:rsidDel="003877D0" w:rsidRDefault="00DA7FE0" w:rsidP="005B3030">
      <w:pPr>
        <w:pStyle w:val="ListParagraph"/>
        <w:numPr>
          <w:ilvl w:val="0"/>
          <w:numId w:val="18"/>
        </w:numPr>
        <w:spacing w:before="240" w:after="60"/>
        <w:rPr>
          <w:del w:id="756" w:author="Keith W. Boone" w:date="2015-03-04T12:53:00Z"/>
          <w:rFonts w:ascii="Arial" w:hAnsi="Arial"/>
          <w:b/>
          <w:bCs/>
          <w:vanish/>
          <w:sz w:val="28"/>
        </w:rPr>
      </w:pPr>
    </w:p>
    <w:p w14:paraId="429E021F" w14:textId="77777777" w:rsidR="00DA7FE0" w:rsidRPr="003651D9" w:rsidDel="003877D0" w:rsidRDefault="00DA7FE0" w:rsidP="005B3030">
      <w:pPr>
        <w:pStyle w:val="ListParagraph"/>
        <w:numPr>
          <w:ilvl w:val="1"/>
          <w:numId w:val="18"/>
        </w:numPr>
        <w:spacing w:before="240" w:after="60"/>
        <w:rPr>
          <w:del w:id="757" w:author="Keith W. Boone" w:date="2015-03-04T12:53:00Z"/>
          <w:rFonts w:ascii="Arial" w:hAnsi="Arial"/>
          <w:b/>
          <w:bCs/>
          <w:vanish/>
          <w:sz w:val="28"/>
        </w:rPr>
      </w:pPr>
    </w:p>
    <w:p w14:paraId="42C43EB8" w14:textId="77777777" w:rsidR="00111CBC" w:rsidRPr="003651D9" w:rsidDel="003877D0" w:rsidRDefault="00B15A1D" w:rsidP="005B3030">
      <w:pPr>
        <w:pStyle w:val="AppendixHeading2"/>
        <w:numPr>
          <w:ilvl w:val="1"/>
          <w:numId w:val="18"/>
        </w:numPr>
        <w:rPr>
          <w:del w:id="758" w:author="Keith W. Boone" w:date="2015-03-04T12:53:00Z"/>
          <w:bCs/>
          <w:noProof w:val="0"/>
        </w:rPr>
      </w:pPr>
      <w:bookmarkStart w:id="759" w:name="_Toc412696325"/>
      <w:del w:id="760" w:author="Keith W. Boone" w:date="2015-03-04T12:53:00Z">
        <w:r w:rsidRPr="003651D9" w:rsidDel="003877D0">
          <w:rPr>
            <w:bCs/>
            <w:noProof w:val="0"/>
          </w:rPr>
          <w:delText>&lt;Add Title&gt;</w:delText>
        </w:r>
        <w:bookmarkEnd w:id="759"/>
      </w:del>
    </w:p>
    <w:p w14:paraId="7DA7026A" w14:textId="77777777" w:rsidR="00111CBC" w:rsidRPr="003651D9" w:rsidDel="003877D0" w:rsidRDefault="00111CBC" w:rsidP="00111CBC">
      <w:pPr>
        <w:pStyle w:val="BodyText"/>
        <w:rPr>
          <w:del w:id="761" w:author="Keith W. Boone" w:date="2015-03-04T12:53:00Z"/>
        </w:rPr>
      </w:pPr>
      <w:del w:id="762" w:author="Keith W. Boone" w:date="2015-03-04T12:53:00Z">
        <w:r w:rsidRPr="003651D9" w:rsidDel="003877D0">
          <w:delText xml:space="preserve">Appendix B.1 </w:delText>
        </w:r>
        <w:r w:rsidR="00DA7FE0" w:rsidRPr="003651D9" w:rsidDel="003877D0">
          <w:delText xml:space="preserve">text </w:delText>
        </w:r>
        <w:r w:rsidRPr="003651D9" w:rsidDel="003877D0">
          <w:delText>goes here.</w:delText>
        </w:r>
      </w:del>
    </w:p>
    <w:p w14:paraId="0B149A17" w14:textId="77777777" w:rsidR="00CF283F" w:rsidRPr="003651D9" w:rsidRDefault="00CF283F" w:rsidP="008D7642">
      <w:pPr>
        <w:pStyle w:val="PartTitle"/>
      </w:pPr>
      <w:bookmarkStart w:id="763" w:name="_Toc336000611"/>
      <w:bookmarkStart w:id="764" w:name="_Toc412696326"/>
      <w:bookmarkEnd w:id="763"/>
      <w:r w:rsidRPr="003651D9">
        <w:lastRenderedPageBreak/>
        <w:t xml:space="preserve">Volume 2 </w:t>
      </w:r>
      <w:r w:rsidR="008D7642" w:rsidRPr="003651D9">
        <w:t xml:space="preserve">– </w:t>
      </w:r>
      <w:r w:rsidRPr="003651D9">
        <w:t>Transactions</w:t>
      </w:r>
      <w:bookmarkEnd w:id="764"/>
      <w:commentRangeEnd w:id="733"/>
      <w:r w:rsidR="006A1426">
        <w:rPr>
          <w:rStyle w:val="CommentReference"/>
          <w:rFonts w:ascii="Times New Roman" w:hAnsi="Times New Roman" w:cs="Times New Roman"/>
          <w:b w:val="0"/>
          <w:bCs w:val="0"/>
          <w:kern w:val="0"/>
        </w:rPr>
        <w:commentReference w:id="733"/>
      </w:r>
    </w:p>
    <w:p w14:paraId="30682851" w14:textId="77777777" w:rsidR="00303E20" w:rsidRPr="003651D9" w:rsidRDefault="00303E20" w:rsidP="008E441F">
      <w:pPr>
        <w:pStyle w:val="EditorInstructions"/>
      </w:pPr>
      <w:bookmarkStart w:id="765" w:name="_Toc75083611"/>
      <w:r w:rsidRPr="003651D9">
        <w:t xml:space="preserve">Add section 3.Y </w:t>
      </w:r>
      <w:bookmarkEnd w:id="765"/>
    </w:p>
    <w:p w14:paraId="26DF7B9A" w14:textId="2C8BAE40" w:rsidR="00CF283F" w:rsidRPr="003651D9" w:rsidRDefault="00303E20" w:rsidP="00303E20">
      <w:pPr>
        <w:pStyle w:val="Heading2"/>
        <w:numPr>
          <w:ilvl w:val="0"/>
          <w:numId w:val="0"/>
        </w:numPr>
        <w:rPr>
          <w:noProof w:val="0"/>
        </w:rPr>
      </w:pPr>
      <w:bookmarkStart w:id="766" w:name="_Toc412696327"/>
      <w:r w:rsidRPr="003651D9">
        <w:rPr>
          <w:noProof w:val="0"/>
        </w:rPr>
        <w:t>3</w:t>
      </w:r>
      <w:r w:rsidR="00CF283F" w:rsidRPr="003651D9">
        <w:rPr>
          <w:noProof w:val="0"/>
        </w:rPr>
        <w:t xml:space="preserve">.Y </w:t>
      </w:r>
      <w:bookmarkEnd w:id="766"/>
      <w:r w:rsidR="00CB5606">
        <w:rPr>
          <w:noProof w:val="0"/>
        </w:rPr>
        <w:t>PCC-Y PCHA Data Transaction</w:t>
      </w:r>
    </w:p>
    <w:p w14:paraId="6695840E"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10F8075F" w14:textId="77777777" w:rsidR="00CF283F" w:rsidRPr="003651D9" w:rsidRDefault="00303E20" w:rsidP="00303E20">
      <w:pPr>
        <w:pStyle w:val="Heading3"/>
        <w:numPr>
          <w:ilvl w:val="0"/>
          <w:numId w:val="0"/>
        </w:numPr>
        <w:rPr>
          <w:noProof w:val="0"/>
        </w:rPr>
      </w:pPr>
      <w:bookmarkStart w:id="767" w:name="_Toc412696328"/>
      <w:r w:rsidRPr="003651D9">
        <w:rPr>
          <w:noProof w:val="0"/>
        </w:rPr>
        <w:t>3</w:t>
      </w:r>
      <w:r w:rsidR="00CF283F" w:rsidRPr="003651D9">
        <w:rPr>
          <w:noProof w:val="0"/>
        </w:rPr>
        <w:t>.Y.1 Scope</w:t>
      </w:r>
      <w:bookmarkEnd w:id="767"/>
    </w:p>
    <w:p w14:paraId="0DF6943F" w14:textId="77777777" w:rsidR="00023F9D" w:rsidRDefault="00DA7FE0" w:rsidP="00BB76BC">
      <w:pPr>
        <w:pStyle w:val="BodyText"/>
      </w:pPr>
      <w:r w:rsidRPr="003651D9">
        <w:t xml:space="preserve">This transaction is used to </w:t>
      </w:r>
      <w:r w:rsidR="008526F3">
        <w:t>transfer measurement data from Personal Health Device</w:t>
      </w:r>
      <w:r w:rsidR="00DF7B10">
        <w:t xml:space="preserve"> (PHD) Device Observation Source actor</w:t>
      </w:r>
      <w:r w:rsidR="008526F3">
        <w:t xml:space="preserve"> to an appropriate consumer in a standardized manner. This transaction allows a single Sensor Data Consumer actor to process data from any compliant sensor device (Blood pressure cuffs, glucometers, Coagulation meters, Sleep Apnoea Breathing Therapy Equipment, etc.)</w:t>
      </w:r>
    </w:p>
    <w:p w14:paraId="163F8BC6" w14:textId="0C5FB336" w:rsidR="00DA7FE0" w:rsidRPr="003651D9" w:rsidRDefault="00023F9D" w:rsidP="00BB76BC">
      <w:pPr>
        <w:pStyle w:val="BodyText"/>
      </w:pPr>
      <w:r>
        <w:t xml:space="preserve">In the RPM profile, this transaction is typically the only point at which a human is involved. Once the measurement data is received by the Sensor Data Consumer, the process </w:t>
      </w:r>
      <w:r w:rsidR="00C943C7">
        <w:t>of delivering</w:t>
      </w:r>
      <w:r>
        <w:t xml:space="preserve"> the data to its final destination </w:t>
      </w:r>
      <w:r w:rsidR="00C943C7">
        <w:t>in</w:t>
      </w:r>
      <w:r>
        <w:t xml:space="preserve"> its final form at a Content Consumer is automated. </w:t>
      </w:r>
      <w:r w:rsidR="00DA7FE0" w:rsidRPr="003651D9">
        <w:rPr>
          <w:i/>
        </w:rPr>
        <w:t>&lt;…describe what is accomplished by using the transaction.</w:t>
      </w:r>
      <w:r w:rsidR="005F3FB5">
        <w:rPr>
          <w:i/>
        </w:rPr>
        <w:t xml:space="preserve"> </w:t>
      </w:r>
      <w:r w:rsidR="00DA7FE0" w:rsidRPr="003651D9">
        <w:rPr>
          <w:i/>
        </w:rPr>
        <w:t>Remember that by keeping transactions general/abstract, they can be re-used in a variety of profiles&gt;</w:t>
      </w:r>
    </w:p>
    <w:p w14:paraId="1EE1F09E" w14:textId="77777777" w:rsidR="00CF283F" w:rsidRPr="003651D9" w:rsidRDefault="00303E20" w:rsidP="00303E20">
      <w:pPr>
        <w:pStyle w:val="Heading3"/>
        <w:numPr>
          <w:ilvl w:val="0"/>
          <w:numId w:val="0"/>
        </w:numPr>
        <w:rPr>
          <w:noProof w:val="0"/>
        </w:rPr>
      </w:pPr>
      <w:bookmarkStart w:id="768" w:name="_Toc412696329"/>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768"/>
    </w:p>
    <w:p w14:paraId="5CD88E07"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7ACD77F5" w14:textId="6A64AE2C" w:rsidR="007C1AAC" w:rsidRPr="003651D9" w:rsidRDefault="00E86C31" w:rsidP="00B63B69">
      <w:pPr>
        <w:pStyle w:val="BodyText"/>
        <w:jc w:val="center"/>
      </w:pPr>
      <w:r w:rsidRPr="003651D9">
        <w:rPr>
          <w:noProof/>
        </w:rPr>
        <mc:AlternateContent>
          <mc:Choice Requires="wpc">
            <w:drawing>
              <wp:inline distT="0" distB="0" distL="0" distR="0" wp14:anchorId="071955E6" wp14:editId="0FBC222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BE9A8A6" w14:textId="701A9641" w:rsidR="00C943C7" w:rsidRDefault="00C943C7" w:rsidP="007C1AAC">
                              <w:pPr>
                                <w:jc w:val="center"/>
                                <w:rPr>
                                  <w:sz w:val="18"/>
                                </w:rPr>
                              </w:pPr>
                              <w:r w:rsidRPr="00CB5606">
                                <w:rPr>
                                  <w:sz w:val="18"/>
                                </w:rPr>
                                <w:t>PCC-Y PCHA Data Transaction</w:t>
                              </w:r>
                            </w:p>
                            <w:p w14:paraId="2DF7D254" w14:textId="77777777" w:rsidR="00C943C7" w:rsidRDefault="00C943C7"/>
                            <w:p w14:paraId="174CBB2F" w14:textId="77777777" w:rsidR="00C943C7" w:rsidRDefault="00C943C7"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588B8BAE" w:rsidR="00C943C7" w:rsidRDefault="00C943C7" w:rsidP="00CB5606">
                              <w:pPr>
                                <w:jc w:val="center"/>
                                <w:rPr>
                                  <w:sz w:val="18"/>
                                </w:rPr>
                              </w:pPr>
                              <w:r>
                                <w:rPr>
                                  <w:sz w:val="18"/>
                                </w:rPr>
                                <w:t>Device Observation Source</w:t>
                              </w:r>
                            </w:p>
                            <w:p w14:paraId="3D8C699C" w14:textId="77777777" w:rsidR="00C943C7" w:rsidRDefault="00C943C7"/>
                            <w:p w14:paraId="4EBC510D" w14:textId="77777777" w:rsidR="00C943C7" w:rsidRDefault="00C943C7"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C943C7" w:rsidRDefault="00C943C7" w:rsidP="00CB5606">
                              <w:pPr>
                                <w:jc w:val="center"/>
                                <w:rPr>
                                  <w:sz w:val="18"/>
                                </w:rPr>
                              </w:pPr>
                              <w:r>
                                <w:rPr>
                                  <w:sz w:val="18"/>
                                </w:rPr>
                                <w:t>Sensor Data Consumer</w:t>
                              </w:r>
                            </w:p>
                            <w:p w14:paraId="6AE9FA06" w14:textId="77777777" w:rsidR="00C943C7" w:rsidRDefault="00C943C7"/>
                            <w:p w14:paraId="2D299F6F" w14:textId="77777777" w:rsidR="00C943C7" w:rsidRDefault="00C943C7"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LYXd1&#10;2QMAAPoPAAAOAAAAAAAAAAAAAAAAAC4CAABkcnMvZTJvRG9jLnhtbFBLAQItABQABgAIAAAAIQBJ&#10;xqnz3QAAAAUBAAAPAAAAAAAAAAAAAAAAADMGAABkcnMvZG93bnJldi54bWxQSwUGAAAAAAQABADz&#10;AAAAPQcAAAAA&#10;">
                <v:shape id="_x0000_s1148" type="#_x0000_t75" style="position:absolute;width:37261;height:15392;visibility:visible;mso-wrap-style:square">
                  <v:fill o:detectmouseclick="t"/>
                  <v:path o:connecttype="none"/>
                </v:shape>
                <v:oval id="Oval 153" o:spid="_x0000_s1149"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701A9641" w:rsidR="00C943C7" w:rsidRDefault="00C943C7" w:rsidP="007C1AAC">
                        <w:pPr>
                          <w:jc w:val="center"/>
                          <w:rPr>
                            <w:sz w:val="18"/>
                          </w:rPr>
                        </w:pPr>
                        <w:r w:rsidRPr="00CB5606">
                          <w:rPr>
                            <w:sz w:val="18"/>
                          </w:rPr>
                          <w:t>PCC-Y PCHA Data Transaction</w:t>
                        </w:r>
                      </w:p>
                      <w:p w14:paraId="2DF7D254" w14:textId="77777777" w:rsidR="00C943C7" w:rsidRDefault="00C943C7"/>
                      <w:p w14:paraId="174CBB2F" w14:textId="77777777" w:rsidR="00C943C7" w:rsidRDefault="00C943C7" w:rsidP="007C1AAC">
                        <w:pPr>
                          <w:jc w:val="center"/>
                          <w:rPr>
                            <w:sz w:val="18"/>
                          </w:rPr>
                        </w:pPr>
                        <w:r>
                          <w:rPr>
                            <w:sz w:val="18"/>
                          </w:rPr>
                          <w:t>Transaction Name [DOM-#]</w:t>
                        </w:r>
                      </w:p>
                    </w:txbxContent>
                  </v:textbox>
                </v:oval>
                <v:shape id="Text Box 154" o:spid="_x0000_s115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588B8BAE" w:rsidR="00C943C7" w:rsidRDefault="00C943C7" w:rsidP="00CB5606">
                        <w:pPr>
                          <w:jc w:val="center"/>
                          <w:rPr>
                            <w:sz w:val="18"/>
                          </w:rPr>
                        </w:pPr>
                        <w:r>
                          <w:rPr>
                            <w:sz w:val="18"/>
                          </w:rPr>
                          <w:t>Device Observation Source</w:t>
                        </w:r>
                      </w:p>
                      <w:p w14:paraId="3D8C699C" w14:textId="77777777" w:rsidR="00C943C7" w:rsidRDefault="00C943C7"/>
                      <w:p w14:paraId="4EBC510D" w14:textId="77777777" w:rsidR="00C943C7" w:rsidRDefault="00C943C7" w:rsidP="007C1AAC">
                        <w:pPr>
                          <w:rPr>
                            <w:sz w:val="18"/>
                          </w:rPr>
                        </w:pPr>
                        <w:r>
                          <w:rPr>
                            <w:sz w:val="18"/>
                          </w:rPr>
                          <w:t>Actor ABC</w:t>
                        </w:r>
                      </w:p>
                    </w:txbxContent>
                  </v:textbox>
                </v:shape>
                <v:line id="Line 155" o:spid="_x0000_s115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5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C943C7" w:rsidRDefault="00C943C7" w:rsidP="00CB5606">
                        <w:pPr>
                          <w:jc w:val="center"/>
                          <w:rPr>
                            <w:sz w:val="18"/>
                          </w:rPr>
                        </w:pPr>
                        <w:r>
                          <w:rPr>
                            <w:sz w:val="18"/>
                          </w:rPr>
                          <w:t>Sensor Data Consumer</w:t>
                        </w:r>
                      </w:p>
                      <w:p w14:paraId="6AE9FA06" w14:textId="77777777" w:rsidR="00C943C7" w:rsidRDefault="00C943C7"/>
                      <w:p w14:paraId="2D299F6F" w14:textId="77777777" w:rsidR="00C943C7" w:rsidRDefault="00C943C7" w:rsidP="007C1AAC">
                        <w:pPr>
                          <w:rPr>
                            <w:sz w:val="18"/>
                          </w:rPr>
                        </w:pPr>
                        <w:r>
                          <w:rPr>
                            <w:sz w:val="18"/>
                          </w:rPr>
                          <w:t>Actor DEF</w:t>
                        </w:r>
                      </w:p>
                    </w:txbxContent>
                  </v:textbox>
                </v:shape>
                <v:line id="Line 157" o:spid="_x0000_s115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77777777" w:rsidR="002D5B69" w:rsidRPr="003651D9" w:rsidRDefault="002D5B69" w:rsidP="00BB76BC">
      <w:pPr>
        <w:pStyle w:val="FigureTitle"/>
      </w:pPr>
      <w:r w:rsidRPr="003651D9">
        <w:t xml:space="preserve">Figure 3.Y.2-1: </w:t>
      </w:r>
      <w:r w:rsidR="001B2B50" w:rsidRPr="003651D9">
        <w:t>Use Case Diagram</w:t>
      </w:r>
    </w:p>
    <w:p w14:paraId="42E32858" w14:textId="77777777" w:rsidR="002D5B69" w:rsidRPr="003651D9" w:rsidRDefault="002D5B69" w:rsidP="00BB76BC">
      <w:pPr>
        <w:pStyle w:val="TableTitle"/>
      </w:pPr>
    </w:p>
    <w:p w14:paraId="1F8F9D6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7EB65C12" w14:textId="77777777" w:rsidTr="00BB76BC">
        <w:tc>
          <w:tcPr>
            <w:tcW w:w="1008" w:type="dxa"/>
            <w:shd w:val="clear" w:color="auto" w:fill="auto"/>
          </w:tcPr>
          <w:p w14:paraId="63970FD3" w14:textId="77777777" w:rsidR="00C6772C" w:rsidRPr="003651D9" w:rsidRDefault="00C6772C" w:rsidP="00597DB2">
            <w:pPr>
              <w:pStyle w:val="BodyText"/>
              <w:rPr>
                <w:b/>
              </w:rPr>
            </w:pPr>
            <w:r w:rsidRPr="003651D9">
              <w:rPr>
                <w:b/>
              </w:rPr>
              <w:t>Actor:</w:t>
            </w:r>
          </w:p>
        </w:tc>
        <w:tc>
          <w:tcPr>
            <w:tcW w:w="8568" w:type="dxa"/>
            <w:shd w:val="clear" w:color="auto" w:fill="auto"/>
          </w:tcPr>
          <w:p w14:paraId="3546F874" w14:textId="094C6928" w:rsidR="00C6772C" w:rsidRPr="003651D9" w:rsidRDefault="00CB5606" w:rsidP="00597DB2">
            <w:pPr>
              <w:pStyle w:val="BodyText"/>
            </w:pPr>
            <w:r w:rsidRPr="00CB5606">
              <w:t>Device Observation Source</w:t>
            </w:r>
          </w:p>
        </w:tc>
      </w:tr>
      <w:tr w:rsidR="00C6772C" w:rsidRPr="003651D9" w14:paraId="21718D25" w14:textId="77777777" w:rsidTr="00BB76BC">
        <w:tc>
          <w:tcPr>
            <w:tcW w:w="1008" w:type="dxa"/>
            <w:shd w:val="clear" w:color="auto" w:fill="auto"/>
          </w:tcPr>
          <w:p w14:paraId="34F707E4" w14:textId="77777777" w:rsidR="00C6772C" w:rsidRPr="003651D9" w:rsidRDefault="00C6772C" w:rsidP="00597DB2">
            <w:pPr>
              <w:pStyle w:val="BodyText"/>
              <w:rPr>
                <w:b/>
              </w:rPr>
            </w:pPr>
            <w:r w:rsidRPr="003651D9">
              <w:rPr>
                <w:b/>
              </w:rPr>
              <w:t>Role:</w:t>
            </w:r>
          </w:p>
        </w:tc>
        <w:tc>
          <w:tcPr>
            <w:tcW w:w="8568" w:type="dxa"/>
            <w:shd w:val="clear" w:color="auto" w:fill="auto"/>
          </w:tcPr>
          <w:p w14:paraId="03F6784B" w14:textId="647EE9CD" w:rsidR="00C6772C" w:rsidRPr="003651D9" w:rsidRDefault="008526F3" w:rsidP="00597DB2">
            <w:pPr>
              <w:pStyle w:val="BodyText"/>
            </w:pPr>
            <w:r>
              <w:t xml:space="preserve">This actor is responsible for taking the measurement on the patient, packaging </w:t>
            </w:r>
            <w:r w:rsidR="00C943C7">
              <w:t xml:space="preserve">it </w:t>
            </w:r>
            <w:r>
              <w:t>into a standardized form and sending it to a consumer in a standardized manner.</w:t>
            </w:r>
            <w:r w:rsidR="00C6772C" w:rsidRPr="003651D9">
              <w:t>&lt;Very brief, one phrase, description of the role that this actor plays in this transaction</w:t>
            </w:r>
            <w:r w:rsidR="007773C8" w:rsidRPr="003651D9">
              <w:t>.</w:t>
            </w:r>
            <w:r w:rsidR="00C6772C" w:rsidRPr="003651D9">
              <w:t>&gt;</w:t>
            </w:r>
          </w:p>
        </w:tc>
      </w:tr>
      <w:tr w:rsidR="00C6772C" w:rsidRPr="003651D9" w14:paraId="4F46EB2D" w14:textId="77777777" w:rsidTr="00BB76BC">
        <w:tc>
          <w:tcPr>
            <w:tcW w:w="1008" w:type="dxa"/>
            <w:shd w:val="clear" w:color="auto" w:fill="auto"/>
          </w:tcPr>
          <w:p w14:paraId="1C408B40" w14:textId="77777777" w:rsidR="00C6772C" w:rsidRPr="003651D9" w:rsidRDefault="00C6772C" w:rsidP="00597DB2">
            <w:pPr>
              <w:pStyle w:val="BodyText"/>
              <w:rPr>
                <w:b/>
              </w:rPr>
            </w:pPr>
            <w:r w:rsidRPr="003651D9">
              <w:rPr>
                <w:b/>
              </w:rPr>
              <w:lastRenderedPageBreak/>
              <w:t>Actor:</w:t>
            </w:r>
          </w:p>
        </w:tc>
        <w:tc>
          <w:tcPr>
            <w:tcW w:w="8568" w:type="dxa"/>
            <w:shd w:val="clear" w:color="auto" w:fill="auto"/>
          </w:tcPr>
          <w:p w14:paraId="732AE2AD" w14:textId="6BD475D6" w:rsidR="00701B3A" w:rsidRPr="003651D9" w:rsidRDefault="00CB5606" w:rsidP="00597DB2">
            <w:pPr>
              <w:pStyle w:val="BodyText"/>
            </w:pPr>
            <w:r w:rsidRPr="00CB5606">
              <w:t>Sensor Data Consumer</w:t>
            </w:r>
          </w:p>
        </w:tc>
      </w:tr>
      <w:tr w:rsidR="00C6772C" w:rsidRPr="003651D9" w14:paraId="6F2B6577" w14:textId="77777777" w:rsidTr="00BB76BC">
        <w:tc>
          <w:tcPr>
            <w:tcW w:w="1008" w:type="dxa"/>
            <w:shd w:val="clear" w:color="auto" w:fill="auto"/>
          </w:tcPr>
          <w:p w14:paraId="6EB8FF93" w14:textId="77777777" w:rsidR="00C6772C" w:rsidRPr="003651D9" w:rsidRDefault="00C6772C" w:rsidP="00597DB2">
            <w:pPr>
              <w:pStyle w:val="BodyText"/>
              <w:rPr>
                <w:b/>
              </w:rPr>
            </w:pPr>
            <w:r w:rsidRPr="003651D9">
              <w:rPr>
                <w:b/>
              </w:rPr>
              <w:t>Role:</w:t>
            </w:r>
          </w:p>
        </w:tc>
        <w:tc>
          <w:tcPr>
            <w:tcW w:w="8568" w:type="dxa"/>
            <w:shd w:val="clear" w:color="auto" w:fill="auto"/>
          </w:tcPr>
          <w:p w14:paraId="4A31AFA0" w14:textId="6317E460" w:rsidR="00C6772C" w:rsidRPr="003651D9" w:rsidRDefault="008526F3" w:rsidP="008526F3">
            <w:pPr>
              <w:pStyle w:val="BodyText"/>
            </w:pPr>
            <w:r>
              <w:t>This actor receives measurement data from one or more Device Observation Sources (sensor devices)</w:t>
            </w:r>
          </w:p>
        </w:tc>
      </w:tr>
    </w:tbl>
    <w:p w14:paraId="21F9B364"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0363BD07" w14:textId="77777777" w:rsidR="00E8043B" w:rsidRPr="003651D9" w:rsidRDefault="00E8043B" w:rsidP="000807AC">
      <w:pPr>
        <w:pStyle w:val="BodyText"/>
        <w:rPr>
          <w:i/>
        </w:rPr>
      </w:pPr>
    </w:p>
    <w:p w14:paraId="397C12AA" w14:textId="77777777" w:rsidR="00CF283F" w:rsidRDefault="00303E20" w:rsidP="00303E20">
      <w:pPr>
        <w:pStyle w:val="Heading3"/>
        <w:numPr>
          <w:ilvl w:val="0"/>
          <w:numId w:val="0"/>
        </w:numPr>
        <w:rPr>
          <w:noProof w:val="0"/>
        </w:rPr>
      </w:pPr>
      <w:bookmarkStart w:id="769" w:name="_Toc412696330"/>
      <w:r w:rsidRPr="003651D9">
        <w:rPr>
          <w:noProof w:val="0"/>
        </w:rPr>
        <w:t>3</w:t>
      </w:r>
      <w:r w:rsidR="00CF283F" w:rsidRPr="003651D9">
        <w:rPr>
          <w:noProof w:val="0"/>
        </w:rPr>
        <w:t>.Y.3 Referenced Standard</w:t>
      </w:r>
      <w:r w:rsidR="00DD13DB" w:rsidRPr="003651D9">
        <w:rPr>
          <w:noProof w:val="0"/>
        </w:rPr>
        <w:t>s</w:t>
      </w:r>
      <w:bookmarkEnd w:id="769"/>
    </w:p>
    <w:p w14:paraId="569794CB" w14:textId="72277883" w:rsidR="00CB5606" w:rsidRDefault="008526F3" w:rsidP="00CB5606">
      <w:pPr>
        <w:pStyle w:val="BodyText"/>
      </w:pPr>
      <w:r>
        <w:t xml:space="preserve">The PCHA data transaction is specified in the PCHA </w:t>
      </w:r>
      <w:r w:rsidRPr="008526F3">
        <w:t>H.811 - TAN-PAN-LAN Interface</w:t>
      </w:r>
      <w:r>
        <w:t>.</w:t>
      </w:r>
    </w:p>
    <w:p w14:paraId="67E4E829" w14:textId="77777777" w:rsidR="00CF283F" w:rsidRPr="003651D9" w:rsidRDefault="00CF283F" w:rsidP="00597DB2">
      <w:pPr>
        <w:pStyle w:val="AuthorInstructions"/>
      </w:pPr>
      <w:r w:rsidRPr="003651D9">
        <w:t>&lt;e.g., HL7 2.3.1 Chapters 2, 3&gt;</w:t>
      </w:r>
    </w:p>
    <w:p w14:paraId="53AB5605"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6F0FD195" w14:textId="7A6189CC" w:rsidR="00CF283F" w:rsidRPr="003651D9" w:rsidRDefault="00303E20" w:rsidP="00303E20">
      <w:pPr>
        <w:pStyle w:val="Heading3"/>
        <w:numPr>
          <w:ilvl w:val="0"/>
          <w:numId w:val="0"/>
        </w:numPr>
        <w:rPr>
          <w:noProof w:val="0"/>
        </w:rPr>
      </w:pPr>
      <w:bookmarkStart w:id="770" w:name="_Toc412696331"/>
      <w:r w:rsidRPr="003651D9">
        <w:rPr>
          <w:noProof w:val="0"/>
        </w:rPr>
        <w:t>3</w:t>
      </w:r>
      <w:r w:rsidR="00CF283F" w:rsidRPr="003651D9">
        <w:rPr>
          <w:noProof w:val="0"/>
        </w:rPr>
        <w:t>.Y.4 Interaction Diagram</w:t>
      </w:r>
      <w:bookmarkEnd w:id="770"/>
    </w:p>
    <w:p w14:paraId="4CE8442E"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058C66B7" w14:textId="606FA95A" w:rsidR="007C1AAC" w:rsidRPr="003651D9" w:rsidRDefault="00E86C31">
      <w:pPr>
        <w:pStyle w:val="BodyText"/>
      </w:pPr>
      <w:r w:rsidRPr="003651D9">
        <w:rPr>
          <w:noProof/>
        </w:rPr>
        <mc:AlternateContent>
          <mc:Choice Requires="wpc">
            <w:drawing>
              <wp:inline distT="0" distB="0" distL="0" distR="0" wp14:anchorId="2E5113E8" wp14:editId="67D30A2E">
                <wp:extent cx="5947038" cy="3740102"/>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12196B" w14:textId="77777777" w:rsidR="00C943C7" w:rsidRDefault="00C943C7" w:rsidP="00CB5606">
                              <w:pPr>
                                <w:jc w:val="center"/>
                                <w:rPr>
                                  <w:sz w:val="18"/>
                                </w:rPr>
                              </w:pPr>
                              <w:r>
                                <w:rPr>
                                  <w:sz w:val="18"/>
                                </w:rPr>
                                <w:t>Device Observation Source</w:t>
                              </w:r>
                            </w:p>
                            <w:p w14:paraId="7318E5C6" w14:textId="77777777" w:rsidR="00C943C7" w:rsidRDefault="00C943C7"/>
                            <w:p w14:paraId="1D33BF3D" w14:textId="77777777" w:rsidR="00C943C7" w:rsidRPr="007C1AAC" w:rsidRDefault="00C943C7"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152" y="761246"/>
                            <a:ext cx="635" cy="25869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E3C32" w14:textId="77777777" w:rsidR="00C943C7" w:rsidRPr="007C1AAC" w:rsidRDefault="00C943C7" w:rsidP="007C1AAC">
                              <w:pPr>
                                <w:rPr>
                                  <w:sz w:val="22"/>
                                  <w:szCs w:val="22"/>
                                </w:rPr>
                              </w:pPr>
                              <w:r>
                                <w:rPr>
                                  <w:sz w:val="22"/>
                                  <w:szCs w:val="22"/>
                                </w:rPr>
                                <w:t xml:space="preserve">Message </w:t>
                              </w:r>
                              <w:r w:rsidRPr="007C1AAC">
                                <w:rPr>
                                  <w:sz w:val="22"/>
                                  <w:szCs w:val="22"/>
                                </w:rPr>
                                <w:t>1</w:t>
                              </w:r>
                            </w:p>
                            <w:p w14:paraId="24081C5D" w14:textId="77777777" w:rsidR="00C943C7" w:rsidRDefault="00C943C7"/>
                            <w:p w14:paraId="6634D939" w14:textId="77777777" w:rsidR="00C943C7" w:rsidRPr="007C1AAC" w:rsidRDefault="00C943C7"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219" y="738389"/>
                            <a:ext cx="635" cy="260930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00" y="919336"/>
                            <a:ext cx="169545" cy="23463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148" y="919336"/>
                            <a:ext cx="203835" cy="2345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04AE0" w14:textId="44A8862E" w:rsidR="00C943C7" w:rsidRPr="00CB5606" w:rsidRDefault="00C943C7" w:rsidP="00CB5606">
                              <w:pPr>
                                <w:jc w:val="center"/>
                                <w:rPr>
                                  <w:sz w:val="18"/>
                                </w:rPr>
                              </w:pPr>
                              <w:r>
                                <w:rPr>
                                  <w:sz w:val="18"/>
                                </w:rPr>
                                <w:t>Sensor Data Consumer</w:t>
                              </w:r>
                            </w:p>
                            <w:p w14:paraId="14455D7A" w14:textId="77777777" w:rsidR="00C943C7" w:rsidRPr="007C1AAC" w:rsidRDefault="00C943C7"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8A56" w14:textId="77777777" w:rsidR="00C943C7" w:rsidRPr="007C1AAC" w:rsidRDefault="00C943C7" w:rsidP="007C1AAC">
                              <w:pPr>
                                <w:rPr>
                                  <w:sz w:val="22"/>
                                  <w:szCs w:val="22"/>
                                </w:rPr>
                              </w:pPr>
                              <w:r>
                                <w:rPr>
                                  <w:sz w:val="22"/>
                                  <w:szCs w:val="22"/>
                                </w:rPr>
                                <w:t xml:space="preserve">Message </w:t>
                              </w:r>
                              <w:r w:rsidRPr="007C1AAC">
                                <w:rPr>
                                  <w:sz w:val="22"/>
                                  <w:szCs w:val="22"/>
                                </w:rPr>
                                <w:t>2</w:t>
                              </w:r>
                            </w:p>
                            <w:p w14:paraId="63DFB1AC" w14:textId="77777777" w:rsidR="00C943C7" w:rsidRDefault="00C943C7"/>
                            <w:p w14:paraId="17B008AD" w14:textId="77777777" w:rsidR="00C943C7" w:rsidRPr="007C1AAC" w:rsidRDefault="00C943C7"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0" name="Text Box 162"/>
                        <wps:cNvSpPr txBox="1">
                          <a:spLocks noChangeArrowheads="1"/>
                        </wps:cNvSpPr>
                        <wps:spPr bwMode="auto">
                          <a:xfrm>
                            <a:off x="2408456" y="1823170"/>
                            <a:ext cx="12204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CD04A" w14:textId="053E6E02" w:rsidR="00C943C7" w:rsidRDefault="00C943C7" w:rsidP="008526F3">
                              <w:pPr>
                                <w:pStyle w:val="NormalWeb"/>
                              </w:pPr>
                              <w:r>
                                <w:rPr>
                                  <w:sz w:val="22"/>
                                  <w:szCs w:val="22"/>
                                </w:rPr>
                                <w:t>Message 3a</w:t>
                              </w:r>
                            </w:p>
                            <w:p w14:paraId="76AF52DD" w14:textId="77777777" w:rsidR="00C943C7" w:rsidRDefault="00C943C7" w:rsidP="008526F3">
                              <w:pPr>
                                <w:pStyle w:val="NormalWeb"/>
                              </w:pPr>
                              <w:r>
                                <w:t> </w:t>
                              </w:r>
                            </w:p>
                            <w:p w14:paraId="3F0ADA07" w14:textId="77777777" w:rsidR="00C943C7" w:rsidRDefault="00C943C7" w:rsidP="008526F3">
                              <w:pPr>
                                <w:pStyle w:val="NormalWeb"/>
                              </w:pPr>
                              <w:r>
                                <w:rPr>
                                  <w:sz w:val="22"/>
                                  <w:szCs w:val="22"/>
                                </w:rPr>
                                <w:t>Message 1</w:t>
                              </w:r>
                            </w:p>
                          </w:txbxContent>
                        </wps:txbx>
                        <wps:bodyPr rot="0" vert="horz" wrap="square" lIns="0" tIns="0" rIns="0" bIns="0" anchor="t" anchorCtr="0" upright="1">
                          <a:noAutofit/>
                        </wps:bodyPr>
                      </wps:wsp>
                      <wps:wsp>
                        <wps:cNvPr id="181" name="Line 166"/>
                        <wps:cNvCnPr>
                          <a:cxnSpLocks noChangeShapeType="1"/>
                        </wps:cNvCnPr>
                        <wps:spPr bwMode="auto">
                          <a:xfrm>
                            <a:off x="1989356" y="2089870"/>
                            <a:ext cx="20072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68"/>
                        <wps:cNvCnPr>
                          <a:cxnSpLocks noChangeShapeType="1"/>
                        </wps:cNvCnPr>
                        <wps:spPr bwMode="auto">
                          <a:xfrm flipH="1">
                            <a:off x="1989356" y="2892860"/>
                            <a:ext cx="20072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 169"/>
                        <wps:cNvSpPr txBox="1">
                          <a:spLocks noChangeArrowheads="1"/>
                        </wps:cNvSpPr>
                        <wps:spPr bwMode="auto">
                          <a:xfrm>
                            <a:off x="2408456" y="2621715"/>
                            <a:ext cx="12687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0CAB0" w14:textId="078CB30D" w:rsidR="00C943C7" w:rsidRDefault="00C943C7" w:rsidP="008526F3">
                              <w:pPr>
                                <w:pStyle w:val="NormalWeb"/>
                              </w:pPr>
                              <w:r>
                                <w:rPr>
                                  <w:sz w:val="22"/>
                                  <w:szCs w:val="22"/>
                                </w:rPr>
                                <w:t>Message 3b</w:t>
                              </w:r>
                            </w:p>
                            <w:p w14:paraId="093CA9F1" w14:textId="77777777" w:rsidR="00C943C7" w:rsidRDefault="00C943C7" w:rsidP="008526F3">
                              <w:pPr>
                                <w:pStyle w:val="NormalWeb"/>
                              </w:pPr>
                              <w:r>
                                <w:t> </w:t>
                              </w:r>
                            </w:p>
                            <w:p w14:paraId="77503A85" w14:textId="77777777" w:rsidR="00C943C7" w:rsidRDefault="00C943C7" w:rsidP="008526F3">
                              <w:pPr>
                                <w:pStyle w:val="NormalWeb"/>
                              </w:pPr>
                              <w:r>
                                <w:rPr>
                                  <w:sz w:val="22"/>
                                  <w:szCs w:val="22"/>
                                </w:rPr>
                                <w:t>Message 2</w:t>
                              </w:r>
                            </w:p>
                          </w:txbxContent>
                        </wps:txbx>
                        <wps:bodyPr rot="0" vert="horz" wrap="square" lIns="0" tIns="0" rIns="0" bIns="0" anchor="t" anchorCtr="0" upright="1">
                          <a:noAutofit/>
                        </wps:bodyPr>
                      </wps:wsp>
                      <wps:wsp>
                        <wps:cNvPr id="184" name="Line 168"/>
                        <wps:cNvCnPr>
                          <a:cxnSpLocks noChangeShapeType="1"/>
                        </wps:cNvCnPr>
                        <wps:spPr bwMode="auto">
                          <a:xfrm flipH="1">
                            <a:off x="1977953" y="2185870"/>
                            <a:ext cx="20072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Line 166"/>
                        <wps:cNvCnPr>
                          <a:cxnSpLocks noChangeShapeType="1"/>
                        </wps:cNvCnPr>
                        <wps:spPr bwMode="auto">
                          <a:xfrm>
                            <a:off x="1990097" y="2998533"/>
                            <a:ext cx="20072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Text Box 162"/>
                        <wps:cNvSpPr txBox="1">
                          <a:spLocks noChangeArrowheads="1"/>
                        </wps:cNvSpPr>
                        <wps:spPr bwMode="auto">
                          <a:xfrm>
                            <a:off x="2414911" y="2139793"/>
                            <a:ext cx="12204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8A57B" w14:textId="2A09B250" w:rsidR="00C943C7" w:rsidRDefault="00C943C7" w:rsidP="008526F3">
                              <w:pPr>
                                <w:pStyle w:val="NormalWeb"/>
                              </w:pPr>
                              <w:r>
                                <w:rPr>
                                  <w:sz w:val="22"/>
                                  <w:szCs w:val="22"/>
                                </w:rPr>
                                <w:t>Message 4a</w:t>
                              </w:r>
                            </w:p>
                            <w:p w14:paraId="27C13F12" w14:textId="77777777" w:rsidR="00C943C7" w:rsidRDefault="00C943C7" w:rsidP="008526F3">
                              <w:pPr>
                                <w:pStyle w:val="NormalWeb"/>
                              </w:pPr>
                              <w:r>
                                <w:t> </w:t>
                              </w:r>
                            </w:p>
                            <w:p w14:paraId="3B9D51C8" w14:textId="77777777" w:rsidR="00C943C7" w:rsidRDefault="00C943C7" w:rsidP="008526F3">
                              <w:pPr>
                                <w:pStyle w:val="NormalWeb"/>
                              </w:pPr>
                              <w:r>
                                <w:rPr>
                                  <w:sz w:val="22"/>
                                  <w:szCs w:val="22"/>
                                </w:rPr>
                                <w:t>Message 1</w:t>
                              </w:r>
                            </w:p>
                          </w:txbxContent>
                        </wps:txbx>
                        <wps:bodyPr rot="0" vert="horz" wrap="square" lIns="0" tIns="0" rIns="0" bIns="0" anchor="t" anchorCtr="0" upright="1">
                          <a:noAutofit/>
                        </wps:bodyPr>
                      </wps:wsp>
                      <wps:wsp>
                        <wps:cNvPr id="190" name="Text Box 169"/>
                        <wps:cNvSpPr txBox="1">
                          <a:spLocks noChangeArrowheads="1"/>
                        </wps:cNvSpPr>
                        <wps:spPr bwMode="auto">
                          <a:xfrm>
                            <a:off x="2409196" y="2924174"/>
                            <a:ext cx="12687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38DA0" w14:textId="6954409D" w:rsidR="00C943C7" w:rsidRDefault="00C943C7" w:rsidP="008526F3">
                              <w:pPr>
                                <w:pStyle w:val="NormalWeb"/>
                              </w:pPr>
                              <w:r>
                                <w:rPr>
                                  <w:sz w:val="22"/>
                                  <w:szCs w:val="22"/>
                                </w:rPr>
                                <w:t>Message 4b</w:t>
                              </w:r>
                            </w:p>
                            <w:p w14:paraId="743CFBCD" w14:textId="77777777" w:rsidR="00C943C7" w:rsidRDefault="00C943C7" w:rsidP="008526F3">
                              <w:pPr>
                                <w:pStyle w:val="NormalWeb"/>
                              </w:pPr>
                              <w:r>
                                <w:t> </w:t>
                              </w:r>
                            </w:p>
                            <w:p w14:paraId="6294EF04" w14:textId="77777777" w:rsidR="00C943C7" w:rsidRDefault="00C943C7" w:rsidP="008526F3">
                              <w:pPr>
                                <w:pStyle w:val="NormalWeb"/>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2E5113E8" id="Canvas 159" o:spid="_x0000_s1154" editas="canvas" style="width:468.25pt;height:294.5pt;mso-position-horizontal-relative:char;mso-position-vertical-relative:line" coordsize="59467,3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">
                <v:shape id="_x0000_s1155" type="#_x0000_t75" style="position:absolute;width:59467;height:37395;visibility:visible;mso-wrap-style:square">
                  <v:fill o:detectmouseclick="t"/>
                  <v:path o:connecttype="none"/>
                </v:shape>
                <v:shape id="Text Box 160" o:spid="_x0000_s1156"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2B12196B" w14:textId="77777777" w:rsidR="00C943C7" w:rsidRDefault="00C943C7" w:rsidP="00CB5606">
                        <w:pPr>
                          <w:jc w:val="center"/>
                          <w:rPr>
                            <w:sz w:val="18"/>
                          </w:rPr>
                        </w:pPr>
                        <w:r>
                          <w:rPr>
                            <w:sz w:val="18"/>
                          </w:rPr>
                          <w:t>Device Observation Source</w:t>
                        </w:r>
                      </w:p>
                      <w:p w14:paraId="7318E5C6" w14:textId="77777777" w:rsidR="00C943C7" w:rsidRDefault="00C943C7"/>
                      <w:p w14:paraId="1D33BF3D" w14:textId="77777777" w:rsidR="00C943C7" w:rsidRPr="007C1AAC" w:rsidRDefault="00C943C7" w:rsidP="007C1AAC">
                        <w:pPr>
                          <w:jc w:val="center"/>
                          <w:rPr>
                            <w:sz w:val="22"/>
                            <w:szCs w:val="22"/>
                          </w:rPr>
                        </w:pPr>
                        <w:r w:rsidRPr="007C1AAC">
                          <w:rPr>
                            <w:sz w:val="22"/>
                            <w:szCs w:val="22"/>
                          </w:rPr>
                          <w:t>A</w:t>
                        </w:r>
                        <w:r>
                          <w:rPr>
                            <w:sz w:val="22"/>
                            <w:szCs w:val="22"/>
                          </w:rPr>
                          <w:t>ctor A</w:t>
                        </w:r>
                      </w:p>
                    </w:txbxContent>
                  </v:textbox>
                </v:shape>
                <v:line id="Line 161" o:spid="_x0000_s1157" style="position:absolute;visibility:visible;mso-wrap-style:square" from="18801,7612" to="18807,3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58"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546E3C32" w14:textId="77777777" w:rsidR="00C943C7" w:rsidRPr="007C1AAC" w:rsidRDefault="00C943C7" w:rsidP="007C1AAC">
                        <w:pPr>
                          <w:rPr>
                            <w:sz w:val="22"/>
                            <w:szCs w:val="22"/>
                          </w:rPr>
                        </w:pPr>
                        <w:r>
                          <w:rPr>
                            <w:sz w:val="22"/>
                            <w:szCs w:val="22"/>
                          </w:rPr>
                          <w:t xml:space="preserve">Message </w:t>
                        </w:r>
                        <w:r w:rsidRPr="007C1AAC">
                          <w:rPr>
                            <w:sz w:val="22"/>
                            <w:szCs w:val="22"/>
                          </w:rPr>
                          <w:t>1</w:t>
                        </w:r>
                      </w:p>
                      <w:p w14:paraId="24081C5D" w14:textId="77777777" w:rsidR="00C943C7" w:rsidRDefault="00C943C7"/>
                      <w:p w14:paraId="6634D939" w14:textId="77777777" w:rsidR="00C943C7" w:rsidRPr="007C1AAC" w:rsidRDefault="00C943C7" w:rsidP="007C1AAC">
                        <w:pPr>
                          <w:rPr>
                            <w:sz w:val="22"/>
                            <w:szCs w:val="22"/>
                          </w:rPr>
                        </w:pPr>
                        <w:r>
                          <w:rPr>
                            <w:sz w:val="22"/>
                            <w:szCs w:val="22"/>
                          </w:rPr>
                          <w:t xml:space="preserve">Message </w:t>
                        </w:r>
                        <w:r w:rsidRPr="007C1AAC">
                          <w:rPr>
                            <w:sz w:val="22"/>
                            <w:szCs w:val="22"/>
                          </w:rPr>
                          <w:t>1</w:t>
                        </w:r>
                      </w:p>
                    </w:txbxContent>
                  </v:textbox>
                </v:shape>
                <v:line id="Line 163" o:spid="_x0000_s1159" style="position:absolute;visibility:visible;mso-wrap-style:square" from="40892,7383" to="40898,3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60" style="position:absolute;left:18084;top:9193;width:1695;height:23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61" style="position:absolute;left:39971;top:9193;width:2038;height:2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62"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63"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46004AE0" w14:textId="44A8862E" w:rsidR="00C943C7" w:rsidRPr="00CB5606" w:rsidRDefault="00C943C7" w:rsidP="00CB5606">
                        <w:pPr>
                          <w:jc w:val="center"/>
                          <w:rPr>
                            <w:sz w:val="18"/>
                          </w:rPr>
                        </w:pPr>
                        <w:r>
                          <w:rPr>
                            <w:sz w:val="18"/>
                          </w:rPr>
                          <w:t>Sensor Data Consumer</w:t>
                        </w:r>
                      </w:p>
                      <w:p w14:paraId="14455D7A" w14:textId="77777777" w:rsidR="00C943C7" w:rsidRPr="007C1AAC" w:rsidRDefault="00C943C7" w:rsidP="007C1AAC">
                        <w:pPr>
                          <w:jc w:val="center"/>
                          <w:rPr>
                            <w:sz w:val="22"/>
                            <w:szCs w:val="22"/>
                          </w:rPr>
                        </w:pPr>
                        <w:r w:rsidRPr="007C1AAC">
                          <w:rPr>
                            <w:sz w:val="22"/>
                            <w:szCs w:val="22"/>
                          </w:rPr>
                          <w:t>A</w:t>
                        </w:r>
                        <w:r>
                          <w:rPr>
                            <w:sz w:val="22"/>
                            <w:szCs w:val="22"/>
                          </w:rPr>
                          <w:t>ctor D</w:t>
                        </w:r>
                      </w:p>
                    </w:txbxContent>
                  </v:textbox>
                </v:shape>
                <v:line id="Line 168" o:spid="_x0000_s116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Text Box 169" o:spid="_x0000_s1165"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12F88A56" w14:textId="77777777" w:rsidR="00C943C7" w:rsidRPr="007C1AAC" w:rsidRDefault="00C943C7" w:rsidP="007C1AAC">
                        <w:pPr>
                          <w:rPr>
                            <w:sz w:val="22"/>
                            <w:szCs w:val="22"/>
                          </w:rPr>
                        </w:pPr>
                        <w:r>
                          <w:rPr>
                            <w:sz w:val="22"/>
                            <w:szCs w:val="22"/>
                          </w:rPr>
                          <w:t xml:space="preserve">Message </w:t>
                        </w:r>
                        <w:r w:rsidRPr="007C1AAC">
                          <w:rPr>
                            <w:sz w:val="22"/>
                            <w:szCs w:val="22"/>
                          </w:rPr>
                          <w:t>2</w:t>
                        </w:r>
                      </w:p>
                      <w:p w14:paraId="63DFB1AC" w14:textId="77777777" w:rsidR="00C943C7" w:rsidRDefault="00C943C7"/>
                      <w:p w14:paraId="17B008AD" w14:textId="77777777" w:rsidR="00C943C7" w:rsidRPr="007C1AAC" w:rsidRDefault="00C943C7" w:rsidP="007C1AAC">
                        <w:pPr>
                          <w:rPr>
                            <w:sz w:val="22"/>
                            <w:szCs w:val="22"/>
                          </w:rPr>
                        </w:pPr>
                        <w:r>
                          <w:rPr>
                            <w:sz w:val="22"/>
                            <w:szCs w:val="22"/>
                          </w:rPr>
                          <w:t xml:space="preserve">Message </w:t>
                        </w:r>
                        <w:r w:rsidRPr="007C1AAC">
                          <w:rPr>
                            <w:sz w:val="22"/>
                            <w:szCs w:val="22"/>
                          </w:rPr>
                          <w:t>2</w:t>
                        </w:r>
                      </w:p>
                    </w:txbxContent>
                  </v:textbox>
                </v:shape>
                <v:shape id="Text Box 162" o:spid="_x0000_s1166" type="#_x0000_t202" style="position:absolute;left:24084;top:18231;width:1220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14:paraId="0F5CD04A" w14:textId="053E6E02" w:rsidR="00C943C7" w:rsidRDefault="00C943C7" w:rsidP="008526F3">
                        <w:pPr>
                          <w:pStyle w:val="NormalWeb"/>
                        </w:pPr>
                        <w:r>
                          <w:rPr>
                            <w:sz w:val="22"/>
                            <w:szCs w:val="22"/>
                          </w:rPr>
                          <w:t>Message 3a</w:t>
                        </w:r>
                      </w:p>
                      <w:p w14:paraId="76AF52DD" w14:textId="77777777" w:rsidR="00C943C7" w:rsidRDefault="00C943C7" w:rsidP="008526F3">
                        <w:pPr>
                          <w:pStyle w:val="NormalWeb"/>
                        </w:pPr>
                        <w:r>
                          <w:t> </w:t>
                        </w:r>
                      </w:p>
                      <w:p w14:paraId="3F0ADA07" w14:textId="77777777" w:rsidR="00C943C7" w:rsidRDefault="00C943C7" w:rsidP="008526F3">
                        <w:pPr>
                          <w:pStyle w:val="NormalWeb"/>
                        </w:pPr>
                        <w:r>
                          <w:rPr>
                            <w:sz w:val="22"/>
                            <w:szCs w:val="22"/>
                          </w:rPr>
                          <w:t>Message 1</w:t>
                        </w:r>
                      </w:p>
                    </w:txbxContent>
                  </v:textbox>
                </v:shape>
                <v:line id="Line 166" o:spid="_x0000_s1167" style="position:absolute;visibility:visible;mso-wrap-style:square" from="19893,20898" to="39965,20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168" o:spid="_x0000_s1168" style="position:absolute;flip:x;visibility:visible;mso-wrap-style:square" from="19893,28928" to="39965,2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shape id="Text Box 169" o:spid="_x0000_s1169" type="#_x0000_t202" style="position:absolute;left:24084;top:26217;width:126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sMA&#10;AADcAAAADwAAAGRycy9kb3ducmV2LnhtbERPTWvCQBC9F/wPywje6qYK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wsMAAADcAAAADwAAAAAAAAAAAAAAAACYAgAAZHJzL2Rv&#10;d25yZXYueG1sUEsFBgAAAAAEAAQA9QAAAIgDAAAAAA==&#10;" filled="f" stroked="f">
                  <v:textbox inset="0,0,0,0">
                    <w:txbxContent>
                      <w:p w14:paraId="7210CAB0" w14:textId="078CB30D" w:rsidR="00C943C7" w:rsidRDefault="00C943C7" w:rsidP="008526F3">
                        <w:pPr>
                          <w:pStyle w:val="NormalWeb"/>
                        </w:pPr>
                        <w:r>
                          <w:rPr>
                            <w:sz w:val="22"/>
                            <w:szCs w:val="22"/>
                          </w:rPr>
                          <w:t>Message 3b</w:t>
                        </w:r>
                      </w:p>
                      <w:p w14:paraId="093CA9F1" w14:textId="77777777" w:rsidR="00C943C7" w:rsidRDefault="00C943C7" w:rsidP="008526F3">
                        <w:pPr>
                          <w:pStyle w:val="NormalWeb"/>
                        </w:pPr>
                        <w:r>
                          <w:t> </w:t>
                        </w:r>
                      </w:p>
                      <w:p w14:paraId="77503A85" w14:textId="77777777" w:rsidR="00C943C7" w:rsidRDefault="00C943C7" w:rsidP="008526F3">
                        <w:pPr>
                          <w:pStyle w:val="NormalWeb"/>
                        </w:pPr>
                        <w:r>
                          <w:rPr>
                            <w:sz w:val="22"/>
                            <w:szCs w:val="22"/>
                          </w:rPr>
                          <w:t>Message 2</w:t>
                        </w:r>
                      </w:p>
                    </w:txbxContent>
                  </v:textbox>
                </v:shape>
                <v:line id="Line 168" o:spid="_x0000_s1170" style="position:absolute;flip:x;visibility:visible;mso-wrap-style:square" from="19779,21858" to="39851,21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aSgMYAAADcAAAADwAAAGRycy9kb3ducmV2LnhtbESPT2vCQBDF70K/wzIFL0E3Vilp6iq1&#10;KhSkB/8cehyy0yQ0Oxuyo6bfvlsQvM3w3u/Nm/myd426UBdqzwYm4xQUceFtzaWB03E7ykAFQbbY&#10;eCYDvxRguXgYzDG3/sp7uhykVDGEQ44GKpE21zoUFTkMY98SR+3bdw4lrl2pbYfXGO4a/ZSmz9ph&#10;zfFChS29V1T8HM4u1th+8no6TVZOJ8kLbb5kl2oxZvjYv72CEurlbr7RHzZy2Qz+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WkoDGAAAA3AAAAA8AAAAAAAAA&#10;AAAAAAAAoQIAAGRycy9kb3ducmV2LnhtbFBLBQYAAAAABAAEAPkAAACUAwAAAAA=&#10;">
                  <v:stroke endarrow="block"/>
                </v:line>
                <v:line id="Line 166" o:spid="_x0000_s1171" style="position:absolute;visibility:visible;mso-wrap-style:square" from="19900,29985" to="39973,2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VwiMIAAADcAAAADwAAAGRycy9kb3ducmV2LnhtbERPS2sCMRC+C/0PYQq9adZCq65GEZdC&#10;D7XgA8/jZtwsbibLJl3Tf98IBW/z8T1nsYq2ET11vnasYDzKQBCXTtdcKTgePoZTED4ga2wck4Jf&#10;8rBaPg0WmGt34x31+1CJFMI+RwUmhDaX0peGLPqRa4kTd3GdxZBgV0nd4S2F20a+Ztm7tFhzajDY&#10;0sZQed3/WAUTU+zkRBZfh++ir8ezuI2n80ypl+e4noMIFMND/O/+1Gn+9A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VwiMIAAADcAAAADwAAAAAAAAAAAAAA&#10;AAChAgAAZHJzL2Rvd25yZXYueG1sUEsFBgAAAAAEAAQA+QAAAJADAAAAAA==&#10;">
                  <v:stroke endarrow="block"/>
                </v:line>
                <v:shape id="Text Box 162" o:spid="_x0000_s1172" type="#_x0000_t202" style="position:absolute;left:24149;top:21397;width:1220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14:paraId="3508A57B" w14:textId="2A09B250" w:rsidR="00C943C7" w:rsidRDefault="00C943C7" w:rsidP="008526F3">
                        <w:pPr>
                          <w:pStyle w:val="NormalWeb"/>
                        </w:pPr>
                        <w:r>
                          <w:rPr>
                            <w:sz w:val="22"/>
                            <w:szCs w:val="22"/>
                          </w:rPr>
                          <w:t>Message 4a</w:t>
                        </w:r>
                      </w:p>
                      <w:p w14:paraId="27C13F12" w14:textId="77777777" w:rsidR="00C943C7" w:rsidRDefault="00C943C7" w:rsidP="008526F3">
                        <w:pPr>
                          <w:pStyle w:val="NormalWeb"/>
                        </w:pPr>
                        <w:r>
                          <w:t> </w:t>
                        </w:r>
                      </w:p>
                      <w:p w14:paraId="3B9D51C8" w14:textId="77777777" w:rsidR="00C943C7" w:rsidRDefault="00C943C7" w:rsidP="008526F3">
                        <w:pPr>
                          <w:pStyle w:val="NormalWeb"/>
                        </w:pPr>
                        <w:r>
                          <w:rPr>
                            <w:sz w:val="22"/>
                            <w:szCs w:val="22"/>
                          </w:rPr>
                          <w:t>Message 1</w:t>
                        </w:r>
                      </w:p>
                    </w:txbxContent>
                  </v:textbox>
                </v:shape>
                <v:shape id="Text Box 169" o:spid="_x0000_s1173" type="#_x0000_t202" style="position:absolute;left:24091;top:29241;width:1268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14:paraId="46638DA0" w14:textId="6954409D" w:rsidR="00C943C7" w:rsidRDefault="00C943C7" w:rsidP="008526F3">
                        <w:pPr>
                          <w:pStyle w:val="NormalWeb"/>
                        </w:pPr>
                        <w:r>
                          <w:rPr>
                            <w:sz w:val="22"/>
                            <w:szCs w:val="22"/>
                          </w:rPr>
                          <w:t>Message 4b</w:t>
                        </w:r>
                      </w:p>
                      <w:p w14:paraId="743CFBCD" w14:textId="77777777" w:rsidR="00C943C7" w:rsidRDefault="00C943C7" w:rsidP="008526F3">
                        <w:pPr>
                          <w:pStyle w:val="NormalWeb"/>
                        </w:pPr>
                        <w:r>
                          <w:t> </w:t>
                        </w:r>
                      </w:p>
                      <w:p w14:paraId="6294EF04" w14:textId="77777777" w:rsidR="00C943C7" w:rsidRDefault="00C943C7" w:rsidP="008526F3">
                        <w:pPr>
                          <w:pStyle w:val="NormalWeb"/>
                        </w:pPr>
                        <w:r>
                          <w:rPr>
                            <w:sz w:val="22"/>
                            <w:szCs w:val="22"/>
                          </w:rPr>
                          <w:t>Message 2</w:t>
                        </w:r>
                      </w:p>
                    </w:txbxContent>
                  </v:textbox>
                </v:shape>
                <w10:anchorlock/>
              </v:group>
            </w:pict>
          </mc:Fallback>
        </mc:AlternateContent>
      </w:r>
    </w:p>
    <w:p w14:paraId="764D3153" w14:textId="5BA7EDA2" w:rsidR="00CF283F" w:rsidRDefault="00303E20" w:rsidP="00680648">
      <w:pPr>
        <w:pStyle w:val="Heading4"/>
        <w:numPr>
          <w:ilvl w:val="0"/>
          <w:numId w:val="0"/>
        </w:numPr>
        <w:rPr>
          <w:noProof w:val="0"/>
        </w:rPr>
      </w:pPr>
      <w:bookmarkStart w:id="771" w:name="_Toc412696332"/>
      <w:r w:rsidRPr="003651D9">
        <w:rPr>
          <w:noProof w:val="0"/>
        </w:rPr>
        <w:lastRenderedPageBreak/>
        <w:t>3</w:t>
      </w:r>
      <w:r w:rsidR="00551BE7">
        <w:rPr>
          <w:noProof w:val="0"/>
        </w:rPr>
        <w:t xml:space="preserve">.Y.4.1 </w:t>
      </w:r>
      <w:r w:rsidR="00DF7B10">
        <w:rPr>
          <w:noProof w:val="0"/>
        </w:rPr>
        <w:t xml:space="preserve">Message 1: Association </w:t>
      </w:r>
      <w:r w:rsidR="00C25C52">
        <w:rPr>
          <w:noProof w:val="0"/>
        </w:rPr>
        <w:t xml:space="preserve">and </w:t>
      </w:r>
      <w:r w:rsidR="00DF7B10">
        <w:rPr>
          <w:noProof w:val="0"/>
        </w:rPr>
        <w:t>Configuration Information</w:t>
      </w:r>
      <w:bookmarkEnd w:id="771"/>
    </w:p>
    <w:p w14:paraId="65DF9C14" w14:textId="28E2D42A" w:rsidR="008526F3" w:rsidRPr="008526F3" w:rsidRDefault="008526F3" w:rsidP="008526F3">
      <w:pPr>
        <w:pStyle w:val="BodyText"/>
      </w:pPr>
      <w:r>
        <w:t xml:space="preserve">For all transports supported by the PCHA data transaction there are two groups of messages. The first group of messages establishes a connection and handshake that allow the Device Observation Source and Sensor Data Consumer to transfer data. </w:t>
      </w:r>
      <w:r w:rsidR="00C25C52">
        <w:t xml:space="preserve">Though there may be several exchanges in the process, in the PCHA Interaction diagram they are represented by Message 1. </w:t>
      </w:r>
      <w:r>
        <w:t xml:space="preserve">In the PAN-LAN-TAN </w:t>
      </w:r>
      <w:r w:rsidR="001A02AA">
        <w:t xml:space="preserve">interface supporting the IEEE 11073 protocol </w:t>
      </w:r>
      <w:r>
        <w:t xml:space="preserve">Message 1 represents </w:t>
      </w:r>
      <w:r w:rsidR="00C25C52">
        <w:t xml:space="preserve">the </w:t>
      </w:r>
      <w:r>
        <w:t>IEEE 11073 association</w:t>
      </w:r>
      <w:r w:rsidR="001A02AA">
        <w:t xml:space="preserve"> </w:t>
      </w:r>
      <w:r w:rsidR="00C25C52">
        <w:t>initiation and configuration information transfer f</w:t>
      </w:r>
      <w:r w:rsidR="001A02AA">
        <w:t>or all supported transports (PHDC USB, HDP Bluetooth, ZigBee, and NFC)</w:t>
      </w:r>
      <w:r>
        <w:t xml:space="preserve">. In the BTLE PAN </w:t>
      </w:r>
      <w:r w:rsidR="001A02AA">
        <w:t xml:space="preserve">interface </w:t>
      </w:r>
      <w:r>
        <w:t xml:space="preserve">Message 1 represents the set of exchanges that establish connection and </w:t>
      </w:r>
      <w:r w:rsidR="00AD7ECE">
        <w:t>lead up to the enabling of</w:t>
      </w:r>
      <w:r>
        <w:t xml:space="preserve"> the sensor characteristics.</w:t>
      </w:r>
    </w:p>
    <w:bookmarkEnd w:id="477"/>
    <w:bookmarkEnd w:id="478"/>
    <w:bookmarkEnd w:id="479"/>
    <w:bookmarkEnd w:id="480"/>
    <w:bookmarkEnd w:id="481"/>
    <w:p w14:paraId="0A6A3BDC"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28872065"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62F28261" w14:textId="77777777" w:rsidR="00CF283F" w:rsidRDefault="00303E20" w:rsidP="00303E20">
      <w:pPr>
        <w:pStyle w:val="Heading5"/>
        <w:numPr>
          <w:ilvl w:val="0"/>
          <w:numId w:val="0"/>
        </w:numPr>
        <w:rPr>
          <w:noProof w:val="0"/>
        </w:rPr>
      </w:pPr>
      <w:bookmarkStart w:id="772" w:name="_Toc412696333"/>
      <w:r w:rsidRPr="003651D9">
        <w:rPr>
          <w:noProof w:val="0"/>
        </w:rPr>
        <w:t>3</w:t>
      </w:r>
      <w:r w:rsidR="00CF283F" w:rsidRPr="003651D9">
        <w:rPr>
          <w:noProof w:val="0"/>
        </w:rPr>
        <w:t>.Y.4.1.1 Trigger Events</w:t>
      </w:r>
      <w:bookmarkEnd w:id="772"/>
    </w:p>
    <w:p w14:paraId="6449898A" w14:textId="122575FF" w:rsidR="008526F3" w:rsidRPr="008526F3" w:rsidRDefault="008526F3" w:rsidP="008526F3">
      <w:pPr>
        <w:pStyle w:val="BodyText"/>
      </w:pPr>
      <w:r>
        <w:t xml:space="preserve">The typical trigger events fall into two groups. The first is that the Device Observation Source has measurement data to upload and the patient initiates the process for data </w:t>
      </w:r>
      <w:r w:rsidR="001A02AA">
        <w:t xml:space="preserve">upload. The second is </w:t>
      </w:r>
      <w:r>
        <w:t xml:space="preserve">that the patient is in the </w:t>
      </w:r>
      <w:r w:rsidR="001A02AA">
        <w:t xml:space="preserve">process of taking a measurement and </w:t>
      </w:r>
      <w:r w:rsidR="00AD7ECE">
        <w:t>a Sensor Data Consumer is either in range (wireless) or connected (wired) and active.</w:t>
      </w:r>
    </w:p>
    <w:p w14:paraId="0C80AC37"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F5B7FD0" w14:textId="77777777" w:rsidR="00CF283F" w:rsidRDefault="00303E20" w:rsidP="00303E20">
      <w:pPr>
        <w:pStyle w:val="Heading5"/>
        <w:numPr>
          <w:ilvl w:val="0"/>
          <w:numId w:val="0"/>
        </w:numPr>
        <w:rPr>
          <w:noProof w:val="0"/>
        </w:rPr>
      </w:pPr>
      <w:bookmarkStart w:id="773" w:name="_Toc412696334"/>
      <w:r w:rsidRPr="003651D9">
        <w:rPr>
          <w:noProof w:val="0"/>
        </w:rPr>
        <w:t>3</w:t>
      </w:r>
      <w:r w:rsidR="00CF283F" w:rsidRPr="003651D9">
        <w:rPr>
          <w:noProof w:val="0"/>
        </w:rPr>
        <w:t>.Y.4.1.2 Message Semantics</w:t>
      </w:r>
      <w:bookmarkEnd w:id="773"/>
    </w:p>
    <w:p w14:paraId="7FB43F5E" w14:textId="3DB1E91D" w:rsidR="00EE303D" w:rsidRPr="001A02AA" w:rsidRDefault="00AD7ECE" w:rsidP="001A02AA">
      <w:pPr>
        <w:pStyle w:val="BodyText"/>
      </w:pPr>
      <w:r>
        <w:t>Message 1 encapsulates association initiation and the transfer of information about the Device Observation Source to the Sensor Data Consumer. In the IEEE 11073 based exchanges, the sub-messages are the association request, configuration report, and MDS attribute information transfer. In BTLE the sub-messages consist of connection establishment, service discovery, Device Information Service characteristic reads, and the enabling of the characteristics necessary to allow measurement data transfer.</w:t>
      </w:r>
    </w:p>
    <w:p w14:paraId="3443337E"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111B35F4" w14:textId="77777777"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5BF18890" w14:textId="77777777" w:rsidR="006C371A" w:rsidRPr="003651D9" w:rsidRDefault="006C371A" w:rsidP="00597DB2">
      <w:pPr>
        <w:pStyle w:val="AuthorInstructions"/>
      </w:pPr>
      <w:r w:rsidRPr="003651D9">
        <w:t xml:space="preserve">&lt;Continue profiling the message by providing guidance or constraints on how the message parameters are populated, how the payload is encoded, how the message is structured and what </w:t>
      </w:r>
      <w:r w:rsidRPr="003651D9">
        <w:lastRenderedPageBreak/>
        <w:t>the contents mean</w:t>
      </w:r>
      <w:r w:rsidR="00887E40" w:rsidRPr="003651D9">
        <w:t xml:space="preserve">. </w:t>
      </w:r>
      <w:r w:rsidRPr="003651D9">
        <w:t>These message semantics should both help the sender to construct the message and the receiver to interpret the message.&gt;</w:t>
      </w:r>
    </w:p>
    <w:p w14:paraId="5C10DB9F" w14:textId="77777777" w:rsidR="00CF283F" w:rsidRPr="003651D9" w:rsidRDefault="00303E20" w:rsidP="00303E20">
      <w:pPr>
        <w:pStyle w:val="Heading5"/>
        <w:numPr>
          <w:ilvl w:val="0"/>
          <w:numId w:val="0"/>
        </w:numPr>
        <w:rPr>
          <w:noProof w:val="0"/>
        </w:rPr>
      </w:pPr>
      <w:bookmarkStart w:id="774" w:name="_Toc412696335"/>
      <w:r w:rsidRPr="003651D9">
        <w:rPr>
          <w:noProof w:val="0"/>
        </w:rPr>
        <w:t>3</w:t>
      </w:r>
      <w:r w:rsidR="00CF283F" w:rsidRPr="003651D9">
        <w:rPr>
          <w:noProof w:val="0"/>
        </w:rPr>
        <w:t>.Y.4.1.3 Expected Actions</w:t>
      </w:r>
      <w:bookmarkEnd w:id="774"/>
    </w:p>
    <w:p w14:paraId="0DC63E67"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0954AE84" w14:textId="77777777" w:rsidR="006C371A" w:rsidRPr="003651D9" w:rsidRDefault="006C371A" w:rsidP="00597DB2">
      <w:pPr>
        <w:pStyle w:val="AuthorInstructions"/>
      </w:pPr>
      <w:r w:rsidRPr="003651D9">
        <w:t>&lt;Describe what the receiver is expected/required to do upon receiving this message. &gt;</w:t>
      </w:r>
    </w:p>
    <w:p w14:paraId="10B7C12B"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747A3F79" w14:textId="77777777" w:rsidR="00DD13DB" w:rsidRDefault="00DD13DB" w:rsidP="00597DB2">
      <w:pPr>
        <w:pStyle w:val="AuthorInstructions"/>
      </w:pPr>
      <w:r w:rsidRPr="003651D9">
        <w:t>&lt;Explicitly define any expected action based on the multiplicity of an actor(s), if applicable.&gt;</w:t>
      </w:r>
    </w:p>
    <w:p w14:paraId="0DA386A8" w14:textId="1F270622" w:rsidR="00CB5606" w:rsidRDefault="00CB5606" w:rsidP="00597DB2">
      <w:pPr>
        <w:pStyle w:val="AuthorInstructions"/>
        <w:rPr>
          <w:i w:val="0"/>
        </w:rPr>
      </w:pPr>
      <w:r>
        <w:rPr>
          <w:i w:val="0"/>
        </w:rPr>
        <w:t xml:space="preserve">When the Device Observation Source implements the </w:t>
      </w:r>
      <w:r w:rsidR="00EE303D">
        <w:rPr>
          <w:i w:val="0"/>
        </w:rPr>
        <w:t>PCHA BTLE Health Device Profile</w:t>
      </w:r>
      <w:r>
        <w:rPr>
          <w:i w:val="0"/>
        </w:rPr>
        <w:t xml:space="preserve"> then the </w:t>
      </w:r>
      <w:r w:rsidR="00023F9D">
        <w:rPr>
          <w:i w:val="0"/>
        </w:rPr>
        <w:t>initiation and</w:t>
      </w:r>
      <w:r>
        <w:rPr>
          <w:i w:val="0"/>
        </w:rPr>
        <w:t xml:space="preserve"> </w:t>
      </w:r>
      <w:r w:rsidR="00023F9D">
        <w:rPr>
          <w:i w:val="0"/>
        </w:rPr>
        <w:t xml:space="preserve">configuration </w:t>
      </w:r>
      <w:r>
        <w:rPr>
          <w:i w:val="0"/>
        </w:rPr>
        <w:t>message</w:t>
      </w:r>
      <w:r w:rsidR="00023F9D">
        <w:rPr>
          <w:i w:val="0"/>
        </w:rPr>
        <w:t>s</w:t>
      </w:r>
      <w:r>
        <w:rPr>
          <w:i w:val="0"/>
        </w:rPr>
        <w:t xml:space="preserve"> shall be performed using BTLE</w:t>
      </w:r>
      <w:r w:rsidR="00DF7B10">
        <w:rPr>
          <w:i w:val="0"/>
        </w:rPr>
        <w:t>.</w:t>
      </w:r>
    </w:p>
    <w:p w14:paraId="0DAA7609" w14:textId="2F3BD1D3" w:rsidR="00CB5606" w:rsidRDefault="00CB5606" w:rsidP="00597DB2">
      <w:pPr>
        <w:pStyle w:val="AuthorInstructions"/>
        <w:rPr>
          <w:i w:val="0"/>
        </w:rPr>
      </w:pPr>
      <w:r>
        <w:rPr>
          <w:i w:val="0"/>
        </w:rPr>
        <w:t xml:space="preserve">When the Device Observation Source implements the </w:t>
      </w:r>
      <w:r w:rsidR="00C96531">
        <w:rPr>
          <w:i w:val="0"/>
        </w:rPr>
        <w:t xml:space="preserve">PCHA </w:t>
      </w:r>
      <w:r w:rsidR="00EE303D">
        <w:rPr>
          <w:i w:val="0"/>
        </w:rPr>
        <w:t xml:space="preserve">IEEE 11073 </w:t>
      </w:r>
      <w:r w:rsidR="00C96531">
        <w:rPr>
          <w:i w:val="0"/>
        </w:rPr>
        <w:t>20601 based o</w:t>
      </w:r>
      <w:r>
        <w:rPr>
          <w:i w:val="0"/>
        </w:rPr>
        <w:t xml:space="preserve">ption then the </w:t>
      </w:r>
      <w:r w:rsidR="00023F9D">
        <w:rPr>
          <w:i w:val="0"/>
        </w:rPr>
        <w:t>initiation</w:t>
      </w:r>
      <w:r>
        <w:rPr>
          <w:i w:val="0"/>
        </w:rPr>
        <w:t xml:space="preserve"> </w:t>
      </w:r>
      <w:r w:rsidR="00023F9D">
        <w:rPr>
          <w:i w:val="0"/>
        </w:rPr>
        <w:t>and configuration messages</w:t>
      </w:r>
      <w:r>
        <w:rPr>
          <w:i w:val="0"/>
        </w:rPr>
        <w:t xml:space="preserve"> shall be performed using </w:t>
      </w:r>
      <w:r w:rsidR="00C96531">
        <w:rPr>
          <w:i w:val="0"/>
        </w:rPr>
        <w:t xml:space="preserve">IEEE 11073 20601 packets over either a </w:t>
      </w:r>
      <w:r w:rsidR="00EE303D">
        <w:rPr>
          <w:i w:val="0"/>
        </w:rPr>
        <w:t>USB, ZigBee, Bluetooth, or Near Field Communication (NFC)</w:t>
      </w:r>
      <w:r w:rsidR="00C96531">
        <w:rPr>
          <w:i w:val="0"/>
        </w:rPr>
        <w:t xml:space="preserve"> transport</w:t>
      </w:r>
      <w:r>
        <w:rPr>
          <w:i w:val="0"/>
        </w:rPr>
        <w:t>.</w:t>
      </w:r>
    </w:p>
    <w:p w14:paraId="7C98C3F8" w14:textId="73B6D27C" w:rsidR="00DF7B10" w:rsidRPr="00CB5606" w:rsidRDefault="00DF7B10" w:rsidP="00597DB2">
      <w:pPr>
        <w:pStyle w:val="AuthorInstructions"/>
        <w:rPr>
          <w:i w:val="0"/>
        </w:rPr>
      </w:pPr>
      <w:r>
        <w:rPr>
          <w:i w:val="0"/>
        </w:rPr>
        <w:t xml:space="preserve">In both cases the Sensor Data Consumer is gets configuration and capability information </w:t>
      </w:r>
      <w:r w:rsidR="00C96531">
        <w:rPr>
          <w:i w:val="0"/>
        </w:rPr>
        <w:t>of</w:t>
      </w:r>
      <w:r>
        <w:rPr>
          <w:i w:val="0"/>
        </w:rPr>
        <w:t xml:space="preserve"> the Device Observation Source.</w:t>
      </w:r>
      <w:r w:rsidR="007E5441">
        <w:rPr>
          <w:i w:val="0"/>
        </w:rPr>
        <w:t xml:space="preserve"> Upon sending the final sub-message of Message 1, the Device Observation Source indicates to the Sensor Data Consumer that it is ready to engage in data transfer though no transfer will take place until Message 2 is received.</w:t>
      </w:r>
    </w:p>
    <w:p w14:paraId="10E1EF49" w14:textId="51B7EB2F" w:rsidR="009B048D" w:rsidRDefault="009B048D" w:rsidP="009B048D">
      <w:pPr>
        <w:pStyle w:val="Heading4"/>
        <w:numPr>
          <w:ilvl w:val="0"/>
          <w:numId w:val="0"/>
        </w:numPr>
        <w:rPr>
          <w:noProof w:val="0"/>
        </w:rPr>
      </w:pPr>
      <w:bookmarkStart w:id="775" w:name="_Toc412696336"/>
      <w:r w:rsidRPr="003651D9">
        <w:rPr>
          <w:noProof w:val="0"/>
        </w:rPr>
        <w:t>3</w:t>
      </w:r>
      <w:r w:rsidR="003B2A2B" w:rsidRPr="003651D9">
        <w:rPr>
          <w:noProof w:val="0"/>
        </w:rPr>
        <w:t>.Y.4.2</w:t>
      </w:r>
      <w:r w:rsidR="00551BE7">
        <w:rPr>
          <w:noProof w:val="0"/>
        </w:rPr>
        <w:t xml:space="preserve"> </w:t>
      </w:r>
      <w:r w:rsidR="00DF7B10">
        <w:rPr>
          <w:noProof w:val="0"/>
        </w:rPr>
        <w:t>Message 2: Acknowledgement and Additional Information Requests</w:t>
      </w:r>
      <w:bookmarkEnd w:id="775"/>
    </w:p>
    <w:p w14:paraId="37040B93" w14:textId="15BF5460" w:rsidR="00EE303D" w:rsidRPr="00EE303D" w:rsidRDefault="00EE303D" w:rsidP="00EE303D">
      <w:pPr>
        <w:pStyle w:val="BodyText"/>
      </w:pPr>
      <w:r>
        <w:t>Message 2 represents a conglome</w:t>
      </w:r>
      <w:r w:rsidR="00C96531">
        <w:t>rate set of low level exchanges</w:t>
      </w:r>
      <w:r>
        <w:t xml:space="preserve"> responding to the </w:t>
      </w:r>
      <w:r w:rsidR="00C943C7">
        <w:t xml:space="preserve">initiation and </w:t>
      </w:r>
      <w:r>
        <w:t>configuration process</w:t>
      </w:r>
      <w:r w:rsidR="00C943C7">
        <w:t>es</w:t>
      </w:r>
      <w:r>
        <w:t xml:space="preserve"> once a transport connection has been established.</w:t>
      </w:r>
      <w:r w:rsidR="004738A0">
        <w:t xml:space="preserve"> These acknowledgements </w:t>
      </w:r>
      <w:r w:rsidR="00DA600E">
        <w:t xml:space="preserve">indicate to the Device Observation Source that the Sensor Data Consumer has received the information. Sub-messages </w:t>
      </w:r>
      <w:r w:rsidR="004738A0">
        <w:t xml:space="preserve">may </w:t>
      </w:r>
      <w:r w:rsidR="00DA600E">
        <w:t xml:space="preserve">also </w:t>
      </w:r>
      <w:r w:rsidR="004738A0">
        <w:t>indicate that further configuration and/or capability information is needed.</w:t>
      </w:r>
      <w:r w:rsidR="00DA600E">
        <w:t xml:space="preserve"> However, the conglomerate result of Message 2 is that the Sensor Data Consumer is ready to receive </w:t>
      </w:r>
      <w:r w:rsidR="00C96531">
        <w:t xml:space="preserve">or request (in the case of persistently stored) </w:t>
      </w:r>
      <w:r w:rsidR="00DA600E">
        <w:t>data.</w:t>
      </w:r>
    </w:p>
    <w:p w14:paraId="46A56D68"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362F6DD"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6A54C16"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E64ACA0" w14:textId="77777777" w:rsidR="009B048D" w:rsidRDefault="009B048D" w:rsidP="009B048D">
      <w:pPr>
        <w:pStyle w:val="Heading5"/>
        <w:numPr>
          <w:ilvl w:val="0"/>
          <w:numId w:val="0"/>
        </w:numPr>
        <w:rPr>
          <w:noProof w:val="0"/>
        </w:rPr>
      </w:pPr>
      <w:bookmarkStart w:id="776" w:name="_Toc412696337"/>
      <w:r w:rsidRPr="003651D9">
        <w:rPr>
          <w:noProof w:val="0"/>
        </w:rPr>
        <w:lastRenderedPageBreak/>
        <w:t>3.Y.4.</w:t>
      </w:r>
      <w:r w:rsidR="006D768F" w:rsidRPr="003651D9">
        <w:rPr>
          <w:noProof w:val="0"/>
        </w:rPr>
        <w:t>2</w:t>
      </w:r>
      <w:r w:rsidRPr="003651D9">
        <w:rPr>
          <w:noProof w:val="0"/>
        </w:rPr>
        <w:t>.1 Trigger Events</w:t>
      </w:r>
      <w:bookmarkEnd w:id="776"/>
    </w:p>
    <w:p w14:paraId="65E5A959" w14:textId="63EEFBBF" w:rsidR="003B32C6" w:rsidRPr="003B32C6" w:rsidRDefault="003B32C6" w:rsidP="003B32C6">
      <w:pPr>
        <w:pStyle w:val="BodyText"/>
      </w:pPr>
      <w:r>
        <w:t>Message 2 represents a</w:t>
      </w:r>
      <w:r w:rsidR="00C943C7">
        <w:t xml:space="preserve"> response to the connection, initiation, and </w:t>
      </w:r>
      <w:r>
        <w:t>configuration processes represented by Message 1.</w:t>
      </w:r>
    </w:p>
    <w:p w14:paraId="573F5EA6"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351EEF0E" w14:textId="77777777" w:rsidR="009B048D" w:rsidRDefault="009B048D" w:rsidP="009B048D">
      <w:pPr>
        <w:pStyle w:val="Heading5"/>
        <w:numPr>
          <w:ilvl w:val="0"/>
          <w:numId w:val="0"/>
        </w:numPr>
        <w:rPr>
          <w:noProof w:val="0"/>
        </w:rPr>
      </w:pPr>
      <w:bookmarkStart w:id="777" w:name="_Toc412696338"/>
      <w:r w:rsidRPr="003651D9">
        <w:rPr>
          <w:noProof w:val="0"/>
        </w:rPr>
        <w:t>3</w:t>
      </w:r>
      <w:r w:rsidR="006D768F" w:rsidRPr="003651D9">
        <w:rPr>
          <w:noProof w:val="0"/>
        </w:rPr>
        <w:t>.Y.4.2</w:t>
      </w:r>
      <w:r w:rsidRPr="003651D9">
        <w:rPr>
          <w:noProof w:val="0"/>
        </w:rPr>
        <w:t>.2 Message Semantics</w:t>
      </w:r>
      <w:bookmarkEnd w:id="777"/>
    </w:p>
    <w:p w14:paraId="3D28106F" w14:textId="622C6298" w:rsidR="004738A0" w:rsidRPr="004738A0" w:rsidRDefault="004738A0" w:rsidP="004738A0">
      <w:pPr>
        <w:pStyle w:val="BodyText"/>
      </w:pPr>
      <w:r>
        <w:t xml:space="preserve">The basic semantics of this message is to indicate to the Device Observation Source that a successful exchange has taken place and the Sensor Data Consumer has the information it needs and is ready to </w:t>
      </w:r>
      <w:r w:rsidR="00C96531">
        <w:t>exchange payload</w:t>
      </w:r>
      <w:r>
        <w:t xml:space="preserve"> data.</w:t>
      </w:r>
    </w:p>
    <w:p w14:paraId="7EC5C360"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3E52B2C"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09B5DCAD"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0DF9A56" w14:textId="77777777" w:rsidR="009B048D" w:rsidRDefault="009B048D" w:rsidP="009B048D">
      <w:pPr>
        <w:pStyle w:val="Heading5"/>
        <w:numPr>
          <w:ilvl w:val="0"/>
          <w:numId w:val="0"/>
        </w:numPr>
        <w:rPr>
          <w:noProof w:val="0"/>
        </w:rPr>
      </w:pPr>
      <w:bookmarkStart w:id="778" w:name="_Toc412696339"/>
      <w:r w:rsidRPr="003651D9">
        <w:rPr>
          <w:noProof w:val="0"/>
        </w:rPr>
        <w:t>3</w:t>
      </w:r>
      <w:r w:rsidR="006D768F" w:rsidRPr="003651D9">
        <w:rPr>
          <w:noProof w:val="0"/>
        </w:rPr>
        <w:t>.Y.4.2</w:t>
      </w:r>
      <w:r w:rsidRPr="003651D9">
        <w:rPr>
          <w:noProof w:val="0"/>
        </w:rPr>
        <w:t>.3 Expected Actions</w:t>
      </w:r>
      <w:bookmarkEnd w:id="778"/>
    </w:p>
    <w:p w14:paraId="28865504" w14:textId="4635D6B1" w:rsidR="004738A0" w:rsidRDefault="004738A0" w:rsidP="004738A0">
      <w:pPr>
        <w:pStyle w:val="BodyText"/>
      </w:pPr>
      <w:r>
        <w:t>The Device Observation Source is now expected to transfer measurement data</w:t>
      </w:r>
      <w:r w:rsidR="009B5384">
        <w:t xml:space="preserve"> as represented by Messages 3a and 4a</w:t>
      </w:r>
      <w:r>
        <w:t>. However, in the case of persistently stored data the Device Observation Source is expected to wait for the Sensor Data Consumer to request the data and/or information about the stored data (for example, how much)</w:t>
      </w:r>
      <w:r w:rsidR="009B5384">
        <w:t xml:space="preserve"> as represented by Messages 3b and 4b</w:t>
      </w:r>
      <w:r>
        <w:t>.</w:t>
      </w:r>
      <w:r w:rsidR="00C943C7">
        <w:t xml:space="preserve"> </w:t>
      </w:r>
    </w:p>
    <w:p w14:paraId="29629689" w14:textId="41776CD6" w:rsidR="00C943C7" w:rsidRPr="004738A0" w:rsidRDefault="00C943C7" w:rsidP="004738A0">
      <w:pPr>
        <w:pStyle w:val="BodyText"/>
      </w:pPr>
      <w:r>
        <w:t>The Sensor Data Consumer upon sending Message 2 has done all it needs to do in order to receive data</w:t>
      </w:r>
      <w:r w:rsidR="007E5441">
        <w:t>.</w:t>
      </w:r>
    </w:p>
    <w:p w14:paraId="3D30A5A4" w14:textId="77777777" w:rsidR="007A676E" w:rsidRPr="003651D9" w:rsidRDefault="007A676E" w:rsidP="00597DB2">
      <w:pPr>
        <w:pStyle w:val="AuthorInstructions"/>
      </w:pPr>
      <w:r w:rsidRPr="003651D9">
        <w:t>&lt;Description of the actions expected to be taken as a result of sending or receiving this message.&gt;</w:t>
      </w:r>
    </w:p>
    <w:p w14:paraId="0E4F5A99" w14:textId="77777777" w:rsidR="007A676E" w:rsidRPr="003651D9" w:rsidRDefault="007A676E" w:rsidP="00597DB2">
      <w:pPr>
        <w:pStyle w:val="AuthorInstructions"/>
      </w:pPr>
      <w:r w:rsidRPr="003651D9">
        <w:t>&lt;Describe what the receiver is expected/required to do upon receiving this message. &gt;</w:t>
      </w:r>
    </w:p>
    <w:p w14:paraId="15536724"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BA89576" w14:textId="77777777" w:rsidR="00DD13DB" w:rsidRPr="003651D9" w:rsidRDefault="00DD13DB" w:rsidP="00597DB2">
      <w:pPr>
        <w:pStyle w:val="AuthorInstructions"/>
      </w:pPr>
      <w:r w:rsidRPr="003651D9">
        <w:t>&lt;Explicitly define any expected action based on the multiplicity of an actor(s), if applicable.&gt;</w:t>
      </w:r>
    </w:p>
    <w:p w14:paraId="6B596D29" w14:textId="077E88EB" w:rsidR="009B5384" w:rsidRDefault="009B5384" w:rsidP="009B5384">
      <w:pPr>
        <w:pStyle w:val="Heading4"/>
        <w:numPr>
          <w:ilvl w:val="0"/>
          <w:numId w:val="0"/>
        </w:numPr>
        <w:rPr>
          <w:noProof w:val="0"/>
        </w:rPr>
      </w:pPr>
      <w:r w:rsidRPr="003651D9">
        <w:rPr>
          <w:noProof w:val="0"/>
        </w:rPr>
        <w:lastRenderedPageBreak/>
        <w:t>3.Y.</w:t>
      </w:r>
      <w:r w:rsidR="00C25C52">
        <w:rPr>
          <w:noProof w:val="0"/>
        </w:rPr>
        <w:t>4</w:t>
      </w:r>
      <w:r w:rsidRPr="003651D9">
        <w:rPr>
          <w:noProof w:val="0"/>
        </w:rPr>
        <w:t>.</w:t>
      </w:r>
      <w:r w:rsidR="00C25C52">
        <w:rPr>
          <w:noProof w:val="0"/>
        </w:rPr>
        <w:t>3</w:t>
      </w:r>
      <w:r w:rsidR="00551BE7">
        <w:rPr>
          <w:noProof w:val="0"/>
        </w:rPr>
        <w:t xml:space="preserve"> </w:t>
      </w:r>
      <w:r>
        <w:rPr>
          <w:noProof w:val="0"/>
        </w:rPr>
        <w:t>Message 3a: Measurement Data Transfer</w:t>
      </w:r>
    </w:p>
    <w:p w14:paraId="60BDB780" w14:textId="2FFF61A1" w:rsidR="009B5384" w:rsidRPr="008526F3" w:rsidRDefault="005A072D" w:rsidP="009B5384">
      <w:pPr>
        <w:pStyle w:val="BodyText"/>
      </w:pPr>
      <w:r>
        <w:t>Message 3a represents the Device Observation Source sending measurement data</w:t>
      </w:r>
      <w:r w:rsidR="009B5384">
        <w:t>.</w:t>
      </w:r>
      <w:r>
        <w:t xml:space="preserve"> For the IEEE 11073 based transports this message is the scan event report. For BTLE this message is a </w:t>
      </w:r>
      <w:r w:rsidR="00277B56">
        <w:t xml:space="preserve">characteristic value change </w:t>
      </w:r>
      <w:r>
        <w:t>indication or notification event.</w:t>
      </w:r>
    </w:p>
    <w:p w14:paraId="6935A235" w14:textId="77777777" w:rsidR="009B5384" w:rsidRPr="003651D9" w:rsidRDefault="009B5384" w:rsidP="009B5384">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499CBCFF" w14:textId="77777777" w:rsidR="009B5384" w:rsidRPr="003651D9" w:rsidRDefault="009B5384" w:rsidP="009B5384">
      <w:pPr>
        <w:pStyle w:val="AuthorInstructions"/>
      </w:pPr>
      <w:r w:rsidRPr="003651D9">
        <w:t>&lt;Explicitly state if the multiplicity of an actor may be greater than one; i.e., if an actor (whether it is a client or server) can expect this message from a single source or multiple sources.&gt;</w:t>
      </w:r>
    </w:p>
    <w:p w14:paraId="1D0B5223" w14:textId="652641D2" w:rsidR="009B5384" w:rsidRDefault="009B5384" w:rsidP="009B5384">
      <w:pPr>
        <w:pStyle w:val="Heading5"/>
        <w:numPr>
          <w:ilvl w:val="0"/>
          <w:numId w:val="0"/>
        </w:numPr>
        <w:rPr>
          <w:noProof w:val="0"/>
        </w:rPr>
      </w:pPr>
      <w:r w:rsidRPr="003651D9">
        <w:rPr>
          <w:noProof w:val="0"/>
        </w:rPr>
        <w:t>3.Y.</w:t>
      </w:r>
      <w:r w:rsidR="00C25C52">
        <w:rPr>
          <w:noProof w:val="0"/>
        </w:rPr>
        <w:t>4</w:t>
      </w:r>
      <w:r w:rsidRPr="003651D9">
        <w:rPr>
          <w:noProof w:val="0"/>
        </w:rPr>
        <w:t>.</w:t>
      </w:r>
      <w:r w:rsidR="00C25C52">
        <w:rPr>
          <w:noProof w:val="0"/>
        </w:rPr>
        <w:t>3</w:t>
      </w:r>
      <w:r w:rsidRPr="003651D9">
        <w:rPr>
          <w:noProof w:val="0"/>
        </w:rPr>
        <w:t>.1 Trigger Events</w:t>
      </w:r>
    </w:p>
    <w:p w14:paraId="565AD7D7" w14:textId="7FACE339" w:rsidR="009B5384" w:rsidRPr="008526F3" w:rsidRDefault="005A072D" w:rsidP="009B5384">
      <w:pPr>
        <w:pStyle w:val="BodyText"/>
      </w:pPr>
      <w:r>
        <w:t xml:space="preserve">Message 3a is triggered by </w:t>
      </w:r>
      <w:r w:rsidR="00277B56">
        <w:t>Message 2</w:t>
      </w:r>
      <w:r>
        <w:t xml:space="preserve"> from the Sensor Data Consumer that all configuration information is received and </w:t>
      </w:r>
      <w:r w:rsidR="007E5441">
        <w:t xml:space="preserve">it is ready to receive data and that </w:t>
      </w:r>
      <w:r>
        <w:t>the Device Observation Source has</w:t>
      </w:r>
      <w:r w:rsidR="007E5441">
        <w:t xml:space="preserve"> non-persistently stored</w:t>
      </w:r>
      <w:r>
        <w:t xml:space="preserve"> measurements to send.</w:t>
      </w:r>
    </w:p>
    <w:p w14:paraId="761725C0" w14:textId="77777777" w:rsidR="009B5384" w:rsidRPr="003651D9" w:rsidRDefault="009B5384" w:rsidP="009B5384">
      <w:pPr>
        <w:pStyle w:val="AuthorInstructions"/>
      </w:pPr>
      <w:r w:rsidRPr="003651D9">
        <w:t>&lt;Description of the real world events that cause the sender (Actor A) to send Message 1 (e.g., an operator or an automated function determines that a new workitem is needed).&gt;</w:t>
      </w:r>
    </w:p>
    <w:p w14:paraId="71101E00" w14:textId="04565390" w:rsidR="009B5384" w:rsidRDefault="009B5384" w:rsidP="009B5384">
      <w:pPr>
        <w:pStyle w:val="Heading5"/>
        <w:numPr>
          <w:ilvl w:val="0"/>
          <w:numId w:val="0"/>
        </w:numPr>
        <w:rPr>
          <w:noProof w:val="0"/>
        </w:rPr>
      </w:pPr>
      <w:r w:rsidRPr="003651D9">
        <w:rPr>
          <w:noProof w:val="0"/>
        </w:rPr>
        <w:t>3.Y.</w:t>
      </w:r>
      <w:r w:rsidR="00C25C52">
        <w:rPr>
          <w:noProof w:val="0"/>
        </w:rPr>
        <w:t>4.3</w:t>
      </w:r>
      <w:r w:rsidRPr="003651D9">
        <w:rPr>
          <w:noProof w:val="0"/>
        </w:rPr>
        <w:t>.2 Message Semantics</w:t>
      </w:r>
    </w:p>
    <w:p w14:paraId="669BD8AD" w14:textId="5518ACEF" w:rsidR="009B5384" w:rsidRPr="001A02AA" w:rsidRDefault="005A072D" w:rsidP="009B5384">
      <w:pPr>
        <w:pStyle w:val="BodyText"/>
      </w:pPr>
      <w:r>
        <w:t>For all PCHA transports this message is the measurement data</w:t>
      </w:r>
      <w:r w:rsidR="009B5384">
        <w:t>.</w:t>
      </w:r>
    </w:p>
    <w:p w14:paraId="03D44E80" w14:textId="77777777" w:rsidR="009B5384" w:rsidRPr="003651D9" w:rsidRDefault="009B5384" w:rsidP="009B5384">
      <w:pPr>
        <w:pStyle w:val="AuthorInstructions"/>
      </w:pPr>
      <w:r w:rsidRPr="003651D9">
        <w:t>&lt;Detailed description of the meaning, structure and contents of the message, including any IHE specific clarifications of the message format, attributes, etc.&gt;</w:t>
      </w:r>
    </w:p>
    <w:p w14:paraId="02D43C53" w14:textId="77777777" w:rsidR="009B5384" w:rsidRPr="003651D9" w:rsidRDefault="009B5384" w:rsidP="009B5384">
      <w:pPr>
        <w:pStyle w:val="AuthorInstructions"/>
      </w:pPr>
      <w:r w:rsidRPr="003651D9">
        <w:t>&lt;Start by describing the standard underlying the message and how the participating actors are mapped (e.g., “This message is a DICOM C-FIND Request. Actor A is the SCU. Actor D is the SCP.”).&gt;</w:t>
      </w:r>
    </w:p>
    <w:p w14:paraId="231AFBFE" w14:textId="77777777" w:rsidR="009B5384" w:rsidRPr="003651D9" w:rsidRDefault="009B5384" w:rsidP="009B5384">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5D420FD2" w14:textId="12981273" w:rsidR="009B5384" w:rsidRPr="003651D9" w:rsidRDefault="009B5384" w:rsidP="009B5384">
      <w:pPr>
        <w:pStyle w:val="Heading5"/>
        <w:numPr>
          <w:ilvl w:val="0"/>
          <w:numId w:val="0"/>
        </w:numPr>
        <w:rPr>
          <w:noProof w:val="0"/>
        </w:rPr>
      </w:pPr>
      <w:r w:rsidRPr="003651D9">
        <w:rPr>
          <w:noProof w:val="0"/>
        </w:rPr>
        <w:t>3.Y.</w:t>
      </w:r>
      <w:r w:rsidR="00C25C52">
        <w:rPr>
          <w:noProof w:val="0"/>
        </w:rPr>
        <w:t>4.3</w:t>
      </w:r>
      <w:r w:rsidRPr="003651D9">
        <w:rPr>
          <w:noProof w:val="0"/>
        </w:rPr>
        <w:t>.3 Expected Actions</w:t>
      </w:r>
    </w:p>
    <w:p w14:paraId="4A65E63F" w14:textId="77777777" w:rsidR="009B5384" w:rsidRPr="003651D9" w:rsidRDefault="009B5384" w:rsidP="009B5384">
      <w:pPr>
        <w:pStyle w:val="AuthorInstructions"/>
      </w:pPr>
      <w:r w:rsidRPr="003651D9">
        <w:t>&lt;Description of the actions expected to be taken as a result of sending or receiving this message.&gt;</w:t>
      </w:r>
    </w:p>
    <w:p w14:paraId="423EDB80" w14:textId="77777777" w:rsidR="009B5384" w:rsidRPr="003651D9" w:rsidRDefault="009B5384" w:rsidP="009B5384">
      <w:pPr>
        <w:pStyle w:val="AuthorInstructions"/>
      </w:pPr>
      <w:r w:rsidRPr="003651D9">
        <w:t>&lt;Describe what the receiver is expected/required to do upon receiving this message. &gt;</w:t>
      </w:r>
    </w:p>
    <w:p w14:paraId="00778476" w14:textId="77777777" w:rsidR="009B5384" w:rsidRPr="003651D9" w:rsidRDefault="009B5384" w:rsidP="009B5384">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042156DF" w14:textId="77777777" w:rsidR="009B5384" w:rsidRDefault="009B5384" w:rsidP="009B5384">
      <w:pPr>
        <w:pStyle w:val="AuthorInstructions"/>
      </w:pPr>
      <w:r w:rsidRPr="003651D9">
        <w:lastRenderedPageBreak/>
        <w:t>&lt;Explicitly define any expected action based on the multiplicity of an actor(s), if applicable.&gt;</w:t>
      </w:r>
    </w:p>
    <w:p w14:paraId="599FEAE6" w14:textId="2D64D687" w:rsidR="009B5384" w:rsidRDefault="005A072D" w:rsidP="009B5384">
      <w:pPr>
        <w:pStyle w:val="AuthorInstructions"/>
        <w:rPr>
          <w:i w:val="0"/>
        </w:rPr>
      </w:pPr>
      <w:r>
        <w:rPr>
          <w:i w:val="0"/>
        </w:rPr>
        <w:t xml:space="preserve">When the </w:t>
      </w:r>
      <w:r w:rsidR="009B5384">
        <w:rPr>
          <w:i w:val="0"/>
        </w:rPr>
        <w:t xml:space="preserve">Sensor Data Consumer </w:t>
      </w:r>
      <w:r>
        <w:rPr>
          <w:i w:val="0"/>
        </w:rPr>
        <w:t>receives this message it has received measurement data and when participating in this profile the measurement data is expected to passed to the Device Observation Reporter or Content Creator actors</w:t>
      </w:r>
      <w:r w:rsidR="009B5384">
        <w:rPr>
          <w:i w:val="0"/>
        </w:rPr>
        <w:t>.</w:t>
      </w:r>
      <w:r w:rsidR="007E5441">
        <w:rPr>
          <w:i w:val="0"/>
        </w:rPr>
        <w:t xml:space="preserve"> This message also represents the passing of the </w:t>
      </w:r>
      <w:r w:rsidR="007E5441" w:rsidRPr="007E5441">
        <w:t>responsibility</w:t>
      </w:r>
      <w:r w:rsidR="007E5441">
        <w:rPr>
          <w:i w:val="0"/>
        </w:rPr>
        <w:t xml:space="preserve"> for the data from the Device Observation Source to the Sensor Data Consumer.</w:t>
      </w:r>
    </w:p>
    <w:p w14:paraId="4CF18801" w14:textId="1071890C" w:rsidR="00DA600E" w:rsidRDefault="00DA600E" w:rsidP="00DA600E">
      <w:pPr>
        <w:pStyle w:val="Heading4"/>
        <w:numPr>
          <w:ilvl w:val="0"/>
          <w:numId w:val="0"/>
        </w:numPr>
        <w:rPr>
          <w:noProof w:val="0"/>
        </w:rPr>
      </w:pPr>
      <w:r w:rsidRPr="003651D9">
        <w:rPr>
          <w:noProof w:val="0"/>
        </w:rPr>
        <w:t>3.Y.</w:t>
      </w:r>
      <w:r>
        <w:rPr>
          <w:noProof w:val="0"/>
        </w:rPr>
        <w:t>4</w:t>
      </w:r>
      <w:r w:rsidRPr="003651D9">
        <w:rPr>
          <w:noProof w:val="0"/>
        </w:rPr>
        <w:t>.</w:t>
      </w:r>
      <w:r>
        <w:rPr>
          <w:noProof w:val="0"/>
        </w:rPr>
        <w:t>4</w:t>
      </w:r>
      <w:r w:rsidR="00551BE7">
        <w:rPr>
          <w:noProof w:val="0"/>
        </w:rPr>
        <w:t xml:space="preserve"> </w:t>
      </w:r>
      <w:r>
        <w:rPr>
          <w:noProof w:val="0"/>
        </w:rPr>
        <w:t>Message 3b: Measurement Data Request</w:t>
      </w:r>
    </w:p>
    <w:p w14:paraId="608A10FA" w14:textId="77777777" w:rsidR="002C7BBB" w:rsidRDefault="00DA600E" w:rsidP="00DA600E">
      <w:pPr>
        <w:pStyle w:val="BodyText"/>
      </w:pPr>
      <w:r>
        <w:t xml:space="preserve">Message 3b represents the Sensor Data Consumer requesting measurement data. </w:t>
      </w:r>
      <w:r w:rsidR="002C7BBB">
        <w:t xml:space="preserve">Message 3b </w:t>
      </w:r>
      <w:r w:rsidR="007E5441">
        <w:t xml:space="preserve">occurs </w:t>
      </w:r>
      <w:r w:rsidR="002C7BBB">
        <w:t xml:space="preserve">only </w:t>
      </w:r>
      <w:r w:rsidR="007E5441">
        <w:t>if the Device Observation Source has persistently stored data.</w:t>
      </w:r>
      <w:r w:rsidR="002C7BBB">
        <w:t xml:space="preserve"> Message 3b may also occur along with Message 3a. </w:t>
      </w:r>
    </w:p>
    <w:p w14:paraId="68FB6354" w14:textId="45F26370" w:rsidR="00DA600E" w:rsidRPr="008526F3" w:rsidRDefault="00DA600E" w:rsidP="00DA600E">
      <w:pPr>
        <w:pStyle w:val="BodyText"/>
      </w:pPr>
      <w:r>
        <w:t xml:space="preserve">For the IEEE 11073 based transports this message is the initiation of Persistent Metric Store (PM Store) </w:t>
      </w:r>
      <w:r w:rsidR="002C7BBB">
        <w:t xml:space="preserve">IEEE 11073 </w:t>
      </w:r>
      <w:r w:rsidRPr="002C7BBB">
        <w:rPr>
          <w:i/>
        </w:rPr>
        <w:t>actions</w:t>
      </w:r>
      <w:r>
        <w:t xml:space="preserve">. For BTLE this message </w:t>
      </w:r>
      <w:r w:rsidR="002C7BBB">
        <w:t>consists</w:t>
      </w:r>
      <w:r>
        <w:t xml:space="preserve"> of </w:t>
      </w:r>
      <w:r w:rsidR="002C7BBB">
        <w:t xml:space="preserve">the </w:t>
      </w:r>
      <w:r>
        <w:t>Record Access Control Point transactions.</w:t>
      </w:r>
    </w:p>
    <w:p w14:paraId="0F1E8CF9" w14:textId="77777777" w:rsidR="00DA600E" w:rsidRPr="003651D9" w:rsidRDefault="00DA600E" w:rsidP="00DA600E">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2212DED0" w14:textId="77777777" w:rsidR="00DA600E" w:rsidRPr="003651D9" w:rsidRDefault="00DA600E" w:rsidP="00DA600E">
      <w:pPr>
        <w:pStyle w:val="AuthorInstructions"/>
      </w:pPr>
      <w:r w:rsidRPr="003651D9">
        <w:t>&lt;Explicitly state if the multiplicity of an actor may be greater than one; i.e., if an actor (whether it is a client or server) can expect this message from a single source or multiple sources.&gt;</w:t>
      </w:r>
    </w:p>
    <w:p w14:paraId="48FA8770" w14:textId="2AAB9695" w:rsidR="00DA600E" w:rsidRDefault="00DA600E" w:rsidP="00DA600E">
      <w:pPr>
        <w:pStyle w:val="Heading5"/>
        <w:numPr>
          <w:ilvl w:val="0"/>
          <w:numId w:val="0"/>
        </w:numPr>
        <w:rPr>
          <w:noProof w:val="0"/>
        </w:rPr>
      </w:pPr>
      <w:r w:rsidRPr="003651D9">
        <w:rPr>
          <w:noProof w:val="0"/>
        </w:rPr>
        <w:t>3.Y.</w:t>
      </w:r>
      <w:r>
        <w:rPr>
          <w:noProof w:val="0"/>
        </w:rPr>
        <w:t>4</w:t>
      </w:r>
      <w:r w:rsidRPr="003651D9">
        <w:rPr>
          <w:noProof w:val="0"/>
        </w:rPr>
        <w:t>.</w:t>
      </w:r>
      <w:r>
        <w:rPr>
          <w:noProof w:val="0"/>
        </w:rPr>
        <w:t>4</w:t>
      </w:r>
      <w:r w:rsidRPr="003651D9">
        <w:rPr>
          <w:noProof w:val="0"/>
        </w:rPr>
        <w:t>.1 Trigger Events</w:t>
      </w:r>
    </w:p>
    <w:p w14:paraId="4E2A9E2A" w14:textId="71FD9BA8" w:rsidR="00DA600E" w:rsidRPr="008526F3" w:rsidRDefault="00DA600E" w:rsidP="00DA600E">
      <w:pPr>
        <w:pStyle w:val="BodyText"/>
      </w:pPr>
      <w:r>
        <w:t xml:space="preserve">Message 4a is triggered </w:t>
      </w:r>
      <w:r w:rsidR="002C7BBB">
        <w:t>when</w:t>
      </w:r>
      <w:r>
        <w:t xml:space="preserve"> </w:t>
      </w:r>
      <w:r w:rsidR="002C7BBB">
        <w:t xml:space="preserve">Message 2 has been sent </w:t>
      </w:r>
      <w:r>
        <w:t>and the Sensor Data Consumer notes that the Device Observation Source has persistently stored data.</w:t>
      </w:r>
      <w:r w:rsidR="002C7BBB">
        <w:t xml:space="preserve"> The configuration information sent in Message 1 tells the Sensor Data Consumer whether or not the Device Observation Source has the capability to persistently store data.</w:t>
      </w:r>
    </w:p>
    <w:p w14:paraId="5402A03A" w14:textId="77777777" w:rsidR="00DA600E" w:rsidRPr="003651D9" w:rsidRDefault="00DA600E" w:rsidP="00DA600E">
      <w:pPr>
        <w:pStyle w:val="AuthorInstructions"/>
      </w:pPr>
      <w:r w:rsidRPr="003651D9">
        <w:t>&lt;Description of the real world events that cause the sender (Actor A) to send Message 1 (e.g., an operator or an automated function determines that a new workitem is needed).&gt;</w:t>
      </w:r>
    </w:p>
    <w:p w14:paraId="03C9AB4A" w14:textId="45B91C3F" w:rsidR="00DA600E" w:rsidRDefault="00DA600E" w:rsidP="00DA600E">
      <w:pPr>
        <w:pStyle w:val="Heading5"/>
        <w:numPr>
          <w:ilvl w:val="0"/>
          <w:numId w:val="0"/>
        </w:numPr>
        <w:rPr>
          <w:noProof w:val="0"/>
        </w:rPr>
      </w:pPr>
      <w:r w:rsidRPr="003651D9">
        <w:rPr>
          <w:noProof w:val="0"/>
        </w:rPr>
        <w:t>3.Y.</w:t>
      </w:r>
      <w:r>
        <w:rPr>
          <w:noProof w:val="0"/>
        </w:rPr>
        <w:t>4.</w:t>
      </w:r>
      <w:r w:rsidR="00551BE7">
        <w:rPr>
          <w:noProof w:val="0"/>
        </w:rPr>
        <w:t>4</w:t>
      </w:r>
      <w:r w:rsidRPr="003651D9">
        <w:rPr>
          <w:noProof w:val="0"/>
        </w:rPr>
        <w:t>.2 Message Semantics</w:t>
      </w:r>
    </w:p>
    <w:p w14:paraId="6ABCDDAB" w14:textId="4F9F6AAB" w:rsidR="00DA600E" w:rsidRPr="001A02AA" w:rsidRDefault="00DA600E" w:rsidP="00DA600E">
      <w:pPr>
        <w:pStyle w:val="BodyText"/>
      </w:pPr>
      <w:r>
        <w:t>For all PCH</w:t>
      </w:r>
      <w:r w:rsidR="00551BE7">
        <w:t xml:space="preserve">A transports this message </w:t>
      </w:r>
      <w:r w:rsidR="002C7BBB">
        <w:t>represents</w:t>
      </w:r>
      <w:r w:rsidR="00551BE7">
        <w:t xml:space="preserve"> </w:t>
      </w:r>
      <w:r w:rsidR="002C7BBB">
        <w:t>the</w:t>
      </w:r>
      <w:r w:rsidR="00551BE7">
        <w:t xml:space="preserve"> request</w:t>
      </w:r>
      <w:r w:rsidR="002C7BBB">
        <w:t>s</w:t>
      </w:r>
      <w:r w:rsidR="00551BE7">
        <w:t xml:space="preserve"> for</w:t>
      </w:r>
      <w:r w:rsidR="002C7BBB">
        <w:t>,</w:t>
      </w:r>
      <w:r w:rsidR="00551BE7">
        <w:t xml:space="preserve"> </w:t>
      </w:r>
      <w:r w:rsidR="002C7BBB">
        <w:t>and information about, the stored measurement data</w:t>
      </w:r>
      <w:r>
        <w:t>.</w:t>
      </w:r>
    </w:p>
    <w:p w14:paraId="6A90D444" w14:textId="77777777" w:rsidR="00DA600E" w:rsidRPr="003651D9" w:rsidRDefault="00DA600E" w:rsidP="00DA600E">
      <w:pPr>
        <w:pStyle w:val="AuthorInstructions"/>
      </w:pPr>
      <w:r w:rsidRPr="003651D9">
        <w:t>&lt;Detailed description of the meaning, structure and contents of the message, including any IHE specific clarifications of the message format, attributes, etc.&gt;</w:t>
      </w:r>
    </w:p>
    <w:p w14:paraId="512C2B2A" w14:textId="77777777" w:rsidR="00DA600E" w:rsidRPr="003651D9" w:rsidRDefault="00DA600E" w:rsidP="00DA600E">
      <w:pPr>
        <w:pStyle w:val="AuthorInstructions"/>
      </w:pPr>
      <w:r w:rsidRPr="003651D9">
        <w:t>&lt;Start by describing the standard underlying the message and how the participating actors are mapped (e.g., “This message is a DICOM C-FIND Request. Actor A is the SCU. Actor D is the SCP.”).&gt;</w:t>
      </w:r>
    </w:p>
    <w:p w14:paraId="2680CAC4" w14:textId="77777777" w:rsidR="00DA600E" w:rsidRPr="003651D9" w:rsidRDefault="00DA600E" w:rsidP="00DA600E">
      <w:pPr>
        <w:pStyle w:val="AuthorInstructions"/>
      </w:pPr>
      <w:r w:rsidRPr="003651D9">
        <w:t xml:space="preserve">&lt;Continue profiling the message by providing guidance or constraints on how the message parameters are populated, how the payload is encoded, how the message is structured and what </w:t>
      </w:r>
      <w:r w:rsidRPr="003651D9">
        <w:lastRenderedPageBreak/>
        <w:t>the contents mean. These message semantics should both help the sender to construct the message and the receiver to interpret the message.&gt;</w:t>
      </w:r>
    </w:p>
    <w:p w14:paraId="35EF993F" w14:textId="7D07E9DB" w:rsidR="00DA600E" w:rsidRPr="003651D9" w:rsidRDefault="00DA600E" w:rsidP="00DA600E">
      <w:pPr>
        <w:pStyle w:val="Heading5"/>
        <w:numPr>
          <w:ilvl w:val="0"/>
          <w:numId w:val="0"/>
        </w:numPr>
        <w:rPr>
          <w:noProof w:val="0"/>
        </w:rPr>
      </w:pPr>
      <w:r w:rsidRPr="003651D9">
        <w:rPr>
          <w:noProof w:val="0"/>
        </w:rPr>
        <w:t>3.Y.</w:t>
      </w:r>
      <w:r>
        <w:rPr>
          <w:noProof w:val="0"/>
        </w:rPr>
        <w:t>4.</w:t>
      </w:r>
      <w:r w:rsidR="00551BE7">
        <w:rPr>
          <w:noProof w:val="0"/>
        </w:rPr>
        <w:t>4</w:t>
      </w:r>
      <w:r w:rsidRPr="003651D9">
        <w:rPr>
          <w:noProof w:val="0"/>
        </w:rPr>
        <w:t>.3 Expected Actions</w:t>
      </w:r>
    </w:p>
    <w:p w14:paraId="43D6C9C6" w14:textId="77777777" w:rsidR="00DA600E" w:rsidRPr="003651D9" w:rsidRDefault="00DA600E" w:rsidP="00DA600E">
      <w:pPr>
        <w:pStyle w:val="AuthorInstructions"/>
      </w:pPr>
      <w:r w:rsidRPr="003651D9">
        <w:t>&lt;Description of the actions expected to be taken as a result of sending or receiving this message.&gt;</w:t>
      </w:r>
    </w:p>
    <w:p w14:paraId="22077A23" w14:textId="77777777" w:rsidR="00DA600E" w:rsidRPr="003651D9" w:rsidRDefault="00DA600E" w:rsidP="00DA600E">
      <w:pPr>
        <w:pStyle w:val="AuthorInstructions"/>
      </w:pPr>
      <w:r w:rsidRPr="003651D9">
        <w:t>&lt;Describe what the receiver is expected/required to do upon receiving this message. &gt;</w:t>
      </w:r>
    </w:p>
    <w:p w14:paraId="13E555F4" w14:textId="77777777" w:rsidR="00DA600E" w:rsidRPr="003651D9" w:rsidRDefault="00DA600E" w:rsidP="00DA600E">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601F1ED2" w14:textId="77777777" w:rsidR="00DA600E" w:rsidRDefault="00DA600E" w:rsidP="00DA600E">
      <w:pPr>
        <w:pStyle w:val="AuthorInstructions"/>
      </w:pPr>
      <w:r w:rsidRPr="003651D9">
        <w:t>&lt;Explicitly define any expected action based on the multiplicity of an actor(s), if applicable.&gt;</w:t>
      </w:r>
    </w:p>
    <w:p w14:paraId="24EE4C70" w14:textId="3FE35577" w:rsidR="00DA600E" w:rsidRDefault="00DA600E" w:rsidP="00DA600E">
      <w:pPr>
        <w:pStyle w:val="AuthorInstructions"/>
        <w:rPr>
          <w:i w:val="0"/>
        </w:rPr>
      </w:pPr>
      <w:r>
        <w:rPr>
          <w:i w:val="0"/>
        </w:rPr>
        <w:t xml:space="preserve">When the </w:t>
      </w:r>
      <w:r w:rsidR="00551BE7">
        <w:rPr>
          <w:i w:val="0"/>
        </w:rPr>
        <w:t>Device Observation Source</w:t>
      </w:r>
      <w:r>
        <w:rPr>
          <w:i w:val="0"/>
        </w:rPr>
        <w:t xml:space="preserve"> receives this message it </w:t>
      </w:r>
      <w:r w:rsidR="00551BE7">
        <w:rPr>
          <w:i w:val="0"/>
        </w:rPr>
        <w:t>begins the transfer of its stored measurement data or information about its stored data</w:t>
      </w:r>
      <w:r>
        <w:rPr>
          <w:i w:val="0"/>
        </w:rPr>
        <w:t>.</w:t>
      </w:r>
      <w:r w:rsidR="00551BE7">
        <w:rPr>
          <w:i w:val="0"/>
        </w:rPr>
        <w:t xml:space="preserve"> The end action is, of course, to transfer its stored data.</w:t>
      </w:r>
    </w:p>
    <w:p w14:paraId="44B070C7" w14:textId="5B482F12" w:rsidR="00551BE7" w:rsidRPr="00CB5606" w:rsidRDefault="00551BE7" w:rsidP="00DA600E">
      <w:pPr>
        <w:pStyle w:val="AuthorInstructions"/>
        <w:rPr>
          <w:i w:val="0"/>
        </w:rPr>
      </w:pPr>
      <w:r>
        <w:rPr>
          <w:i w:val="0"/>
        </w:rPr>
        <w:t xml:space="preserve">Deletion of the stored data after transfer is </w:t>
      </w:r>
      <w:r w:rsidRPr="00551BE7">
        <w:t xml:space="preserve">not </w:t>
      </w:r>
      <w:r>
        <w:rPr>
          <w:i w:val="0"/>
        </w:rPr>
        <w:t>automatic but must be requested by the Sensor Data Consumer. The Device Observation Source is still not obligated to delete the data upon request and the Sensor Data Consumer can request the data multiple times.</w:t>
      </w:r>
    </w:p>
    <w:p w14:paraId="3AEEA8A0" w14:textId="77777777" w:rsidR="00DA600E" w:rsidRPr="00CB5606" w:rsidRDefault="00DA600E" w:rsidP="009B5384">
      <w:pPr>
        <w:pStyle w:val="AuthorInstructions"/>
        <w:rPr>
          <w:i w:val="0"/>
        </w:rPr>
      </w:pPr>
    </w:p>
    <w:p w14:paraId="67035DBB" w14:textId="28965BAC" w:rsidR="009B5384" w:rsidRDefault="009B5384" w:rsidP="009B5384">
      <w:pPr>
        <w:pStyle w:val="Heading4"/>
        <w:numPr>
          <w:ilvl w:val="0"/>
          <w:numId w:val="0"/>
        </w:numPr>
        <w:rPr>
          <w:noProof w:val="0"/>
        </w:rPr>
      </w:pPr>
      <w:r w:rsidRPr="003651D9">
        <w:rPr>
          <w:noProof w:val="0"/>
        </w:rPr>
        <w:t>3.Y.</w:t>
      </w:r>
      <w:r w:rsidR="00551BE7">
        <w:rPr>
          <w:noProof w:val="0"/>
        </w:rPr>
        <w:t>5</w:t>
      </w:r>
      <w:r w:rsidRPr="003651D9">
        <w:rPr>
          <w:noProof w:val="0"/>
        </w:rPr>
        <w:t>.</w:t>
      </w:r>
      <w:r w:rsidR="00C25C52">
        <w:rPr>
          <w:noProof w:val="0"/>
        </w:rPr>
        <w:t>4</w:t>
      </w:r>
      <w:r w:rsidR="00551BE7">
        <w:rPr>
          <w:noProof w:val="0"/>
        </w:rPr>
        <w:t xml:space="preserve"> </w:t>
      </w:r>
      <w:r>
        <w:rPr>
          <w:noProof w:val="0"/>
        </w:rPr>
        <w:t xml:space="preserve">Message 4a: Acknowledgement </w:t>
      </w:r>
    </w:p>
    <w:p w14:paraId="072FC985" w14:textId="10FFA40F" w:rsidR="009B5384" w:rsidRPr="00EE303D" w:rsidRDefault="009B5384" w:rsidP="009B5384">
      <w:pPr>
        <w:pStyle w:val="BodyText"/>
      </w:pPr>
      <w:r>
        <w:t>Message 4a represents an acknowledgment to the Dev</w:t>
      </w:r>
      <w:r w:rsidR="005A072D">
        <w:t xml:space="preserve">ice Observation Source that the measurement </w:t>
      </w:r>
      <w:r>
        <w:t>data has been received. If the acknowledgement does not come or indicates failure the Device Observation Source retains the data for transfer in another communication attempt. In some cases the Device Observation Source expects no acknowledgement. This situation might arise when the Device Observation Source is streaming data and/or waveforms. If the data is ever considered critical, the Device Observation Source will request acknowledgement.</w:t>
      </w:r>
    </w:p>
    <w:p w14:paraId="4F52AD16" w14:textId="77777777" w:rsidR="009B5384" w:rsidRPr="003651D9" w:rsidRDefault="009B5384" w:rsidP="009B5384">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31C7008E" w14:textId="77777777" w:rsidR="009B5384" w:rsidRPr="003651D9" w:rsidRDefault="009B5384" w:rsidP="009B5384">
      <w:pPr>
        <w:pStyle w:val="AuthorInstructions"/>
      </w:pPr>
      <w:r w:rsidRPr="003651D9">
        <w:t>&lt;Explicitly state if the multiplicity of an actor may be greater than one; i.e., if an actor (whether it is a client or server) can expect this message from a single source or multiple sources.&gt;</w:t>
      </w:r>
    </w:p>
    <w:p w14:paraId="3A6D2014" w14:textId="77777777" w:rsidR="009B5384" w:rsidRPr="003651D9" w:rsidRDefault="009B5384" w:rsidP="009B5384">
      <w:pPr>
        <w:pStyle w:val="AuthorInstructions"/>
      </w:pPr>
      <w:r w:rsidRPr="003651D9">
        <w:t>&lt;Repeat this section as necessary based on the number of messages in the interaction diagram.&gt;</w:t>
      </w:r>
    </w:p>
    <w:p w14:paraId="0774669A" w14:textId="43EEC1B7" w:rsidR="009B5384" w:rsidRDefault="009B5384" w:rsidP="009B5384">
      <w:pPr>
        <w:pStyle w:val="Heading5"/>
        <w:numPr>
          <w:ilvl w:val="0"/>
          <w:numId w:val="0"/>
        </w:numPr>
        <w:rPr>
          <w:noProof w:val="0"/>
        </w:rPr>
      </w:pPr>
      <w:r w:rsidRPr="003651D9">
        <w:rPr>
          <w:noProof w:val="0"/>
        </w:rPr>
        <w:t>3.Y.</w:t>
      </w:r>
      <w:r w:rsidR="00551BE7">
        <w:rPr>
          <w:noProof w:val="0"/>
        </w:rPr>
        <w:t>5</w:t>
      </w:r>
      <w:r w:rsidR="00C25C52">
        <w:rPr>
          <w:noProof w:val="0"/>
        </w:rPr>
        <w:t>.4</w:t>
      </w:r>
      <w:r w:rsidRPr="003651D9">
        <w:rPr>
          <w:noProof w:val="0"/>
        </w:rPr>
        <w:t>.1 Trigger Events</w:t>
      </w:r>
    </w:p>
    <w:p w14:paraId="1790D26D" w14:textId="317737E3" w:rsidR="009B5384" w:rsidRPr="003B32C6" w:rsidRDefault="009B5384" w:rsidP="009B5384">
      <w:pPr>
        <w:pStyle w:val="BodyText"/>
      </w:pPr>
      <w:r>
        <w:t>Message 4a represents a response to Message 3a when an acknowledgement is requested.</w:t>
      </w:r>
    </w:p>
    <w:p w14:paraId="29E56715" w14:textId="77777777" w:rsidR="009B5384" w:rsidRPr="003651D9" w:rsidRDefault="009B5384" w:rsidP="009B5384">
      <w:pPr>
        <w:pStyle w:val="AuthorInstructions"/>
      </w:pPr>
      <w:r w:rsidRPr="003651D9">
        <w:lastRenderedPageBreak/>
        <w:t>&lt;Description of the real world events that cause the sender (Actor A) to send Message 1(e.g., an operator or an automated function determines that a new workitem is needed).&gt;</w:t>
      </w:r>
    </w:p>
    <w:p w14:paraId="60B04F0B" w14:textId="3A9D4D5B" w:rsidR="009B5384" w:rsidRDefault="009B5384" w:rsidP="009B5384">
      <w:pPr>
        <w:pStyle w:val="Heading5"/>
        <w:numPr>
          <w:ilvl w:val="0"/>
          <w:numId w:val="0"/>
        </w:numPr>
        <w:rPr>
          <w:noProof w:val="0"/>
        </w:rPr>
      </w:pPr>
      <w:r w:rsidRPr="003651D9">
        <w:rPr>
          <w:noProof w:val="0"/>
        </w:rPr>
        <w:t>3.Y.</w:t>
      </w:r>
      <w:r w:rsidR="00551BE7">
        <w:rPr>
          <w:noProof w:val="0"/>
        </w:rPr>
        <w:t>5</w:t>
      </w:r>
      <w:r w:rsidR="00C25C52">
        <w:rPr>
          <w:noProof w:val="0"/>
        </w:rPr>
        <w:t>.4</w:t>
      </w:r>
      <w:r w:rsidRPr="003651D9">
        <w:rPr>
          <w:noProof w:val="0"/>
        </w:rPr>
        <w:t>.2 Message Semantics</w:t>
      </w:r>
    </w:p>
    <w:p w14:paraId="66D53E99" w14:textId="0E3ACFCF" w:rsidR="009B5384" w:rsidRPr="004738A0" w:rsidRDefault="009B5384" w:rsidP="009B5384">
      <w:pPr>
        <w:pStyle w:val="BodyText"/>
      </w:pPr>
      <w:r>
        <w:t>The basic semantics of this message is to indicate to the Device Observation Source that the Sensor Data Consumer has the taken responsibility for the measurement</w:t>
      </w:r>
      <w:r w:rsidR="005A072D">
        <w:t xml:space="preserve"> data</w:t>
      </w:r>
      <w:r>
        <w:t xml:space="preserve"> and that it can remove the measurement data from its queue</w:t>
      </w:r>
      <w:r w:rsidR="005A072D">
        <w:t xml:space="preserve"> such that it shall not resend this data</w:t>
      </w:r>
      <w:r>
        <w:t>.</w:t>
      </w:r>
    </w:p>
    <w:p w14:paraId="1DCF591D" w14:textId="77777777" w:rsidR="009B5384" w:rsidRPr="003651D9" w:rsidRDefault="009B5384" w:rsidP="009B5384">
      <w:pPr>
        <w:pStyle w:val="AuthorInstructions"/>
      </w:pPr>
      <w:r w:rsidRPr="003651D9">
        <w:t>&lt;Detailed description of the meaning, structure and contents of the message, including any IHE specific clarifications of the message format, attributes, etc.&gt;</w:t>
      </w:r>
    </w:p>
    <w:p w14:paraId="369A65BB" w14:textId="77777777" w:rsidR="009B5384" w:rsidRPr="003651D9" w:rsidRDefault="009B5384" w:rsidP="009B5384">
      <w:pPr>
        <w:pStyle w:val="AuthorInstructions"/>
      </w:pPr>
      <w:r w:rsidRPr="003651D9">
        <w:t>&lt;Start by describing the standard underlying the message and how the participating actors are mapped (e.g., “This message is a DICOM C-FIND Request. Actor A is the SCU. Actor D is the SCP.”).&gt;</w:t>
      </w:r>
    </w:p>
    <w:p w14:paraId="5C3D999D" w14:textId="77777777" w:rsidR="009B5384" w:rsidRPr="003651D9" w:rsidRDefault="009B5384" w:rsidP="009B5384">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423AFE57" w14:textId="099A88F3" w:rsidR="009B5384" w:rsidRDefault="009B5384" w:rsidP="009B5384">
      <w:pPr>
        <w:pStyle w:val="Heading5"/>
        <w:numPr>
          <w:ilvl w:val="0"/>
          <w:numId w:val="0"/>
        </w:numPr>
        <w:rPr>
          <w:noProof w:val="0"/>
        </w:rPr>
      </w:pPr>
      <w:r w:rsidRPr="003651D9">
        <w:rPr>
          <w:noProof w:val="0"/>
        </w:rPr>
        <w:t>3.Y.</w:t>
      </w:r>
      <w:r w:rsidR="00551BE7">
        <w:rPr>
          <w:noProof w:val="0"/>
        </w:rPr>
        <w:t>5</w:t>
      </w:r>
      <w:r w:rsidR="00C25C52">
        <w:rPr>
          <w:noProof w:val="0"/>
        </w:rPr>
        <w:t>.4</w:t>
      </w:r>
      <w:r w:rsidRPr="003651D9">
        <w:rPr>
          <w:noProof w:val="0"/>
        </w:rPr>
        <w:t>.3 Expected Actions</w:t>
      </w:r>
    </w:p>
    <w:p w14:paraId="6C3C356E" w14:textId="010B1BBB" w:rsidR="009B5384" w:rsidRPr="004738A0" w:rsidRDefault="009B5384" w:rsidP="009B5384">
      <w:pPr>
        <w:pStyle w:val="BodyText"/>
      </w:pPr>
      <w:r>
        <w:t xml:space="preserve">Upon reception of Message 4a the Device Observation Source shall </w:t>
      </w:r>
      <w:r w:rsidRPr="009B5384">
        <w:rPr>
          <w:i/>
        </w:rPr>
        <w:t>not</w:t>
      </w:r>
      <w:r>
        <w:t xml:space="preserve"> resend the data. In addition if there is any further data this data is to be sent.</w:t>
      </w:r>
    </w:p>
    <w:p w14:paraId="5CDAB764" w14:textId="77777777" w:rsidR="009B5384" w:rsidRPr="003651D9" w:rsidRDefault="009B5384" w:rsidP="009B5384">
      <w:pPr>
        <w:pStyle w:val="AuthorInstructions"/>
      </w:pPr>
      <w:r w:rsidRPr="003651D9">
        <w:t>&lt;Description of the actions expected to be taken as a result of sending or receiving this message.&gt;</w:t>
      </w:r>
    </w:p>
    <w:p w14:paraId="4DBA7009" w14:textId="77777777" w:rsidR="009B5384" w:rsidRPr="003651D9" w:rsidRDefault="009B5384" w:rsidP="009B5384">
      <w:pPr>
        <w:pStyle w:val="AuthorInstructions"/>
      </w:pPr>
      <w:r w:rsidRPr="003651D9">
        <w:t>&lt;Describe what the receiver is expected/required to do upon receiving this message. &gt;</w:t>
      </w:r>
    </w:p>
    <w:p w14:paraId="0468FB04" w14:textId="77777777" w:rsidR="009B5384" w:rsidRPr="003651D9" w:rsidRDefault="009B5384" w:rsidP="009B5384">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4A727197" w14:textId="77777777" w:rsidR="009B5384" w:rsidRDefault="009B5384" w:rsidP="009B5384">
      <w:pPr>
        <w:pStyle w:val="AuthorInstructions"/>
      </w:pPr>
      <w:r w:rsidRPr="003651D9">
        <w:t>&lt;Explicitly define any expected action based on the multiplicity of an actor(s), if applicable.&gt;</w:t>
      </w:r>
    </w:p>
    <w:p w14:paraId="591A9A81" w14:textId="30980963" w:rsidR="009F24FF" w:rsidRDefault="009F24FF" w:rsidP="009F24FF">
      <w:pPr>
        <w:pStyle w:val="Heading4"/>
        <w:numPr>
          <w:ilvl w:val="0"/>
          <w:numId w:val="0"/>
        </w:numPr>
        <w:rPr>
          <w:noProof w:val="0"/>
        </w:rPr>
      </w:pPr>
      <w:r w:rsidRPr="003651D9">
        <w:rPr>
          <w:noProof w:val="0"/>
        </w:rPr>
        <w:t>3.Y.</w:t>
      </w:r>
      <w:r>
        <w:rPr>
          <w:noProof w:val="0"/>
        </w:rPr>
        <w:t>5</w:t>
      </w:r>
      <w:r w:rsidRPr="003651D9">
        <w:rPr>
          <w:noProof w:val="0"/>
        </w:rPr>
        <w:t>.</w:t>
      </w:r>
      <w:r w:rsidR="00AA0CAF">
        <w:rPr>
          <w:noProof w:val="0"/>
        </w:rPr>
        <w:t>5</w:t>
      </w:r>
      <w:r>
        <w:rPr>
          <w:noProof w:val="0"/>
        </w:rPr>
        <w:t xml:space="preserve"> Message 4b: Data Transfer </w:t>
      </w:r>
    </w:p>
    <w:p w14:paraId="6CA63861" w14:textId="1E9B1801" w:rsidR="009F24FF" w:rsidRPr="00EE303D" w:rsidRDefault="009F24FF" w:rsidP="009F24FF">
      <w:pPr>
        <w:pStyle w:val="BodyText"/>
      </w:pPr>
      <w:r>
        <w:t>Message 4b represents the transfer of persistently stored data by the Device Observation Source upon request by the Sensor Data Consumer.</w:t>
      </w:r>
    </w:p>
    <w:p w14:paraId="3FCDC232" w14:textId="77777777" w:rsidR="009F24FF" w:rsidRPr="003651D9" w:rsidRDefault="009F24FF" w:rsidP="009F24FF">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539FD3CD" w14:textId="77777777" w:rsidR="009F24FF" w:rsidRPr="003651D9" w:rsidRDefault="009F24FF" w:rsidP="009F24FF">
      <w:pPr>
        <w:pStyle w:val="AuthorInstructions"/>
      </w:pPr>
      <w:r w:rsidRPr="003651D9">
        <w:t>&lt;Explicitly state if the multiplicity of an actor may be greater than one; i.e., if an actor (whether it is a client or server) can expect this message from a single source or multiple sources.&gt;</w:t>
      </w:r>
    </w:p>
    <w:p w14:paraId="358D3EEF" w14:textId="77777777" w:rsidR="009F24FF" w:rsidRPr="003651D9" w:rsidRDefault="009F24FF" w:rsidP="009F24FF">
      <w:pPr>
        <w:pStyle w:val="AuthorInstructions"/>
      </w:pPr>
      <w:r w:rsidRPr="003651D9">
        <w:lastRenderedPageBreak/>
        <w:t>&lt;Repeat this section as necessary based on the number of messages in the interaction diagram.&gt;</w:t>
      </w:r>
    </w:p>
    <w:p w14:paraId="06B41A0A" w14:textId="7CBE1862" w:rsidR="009F24FF" w:rsidRDefault="009F24FF" w:rsidP="009F24FF">
      <w:pPr>
        <w:pStyle w:val="Heading5"/>
        <w:numPr>
          <w:ilvl w:val="0"/>
          <w:numId w:val="0"/>
        </w:numPr>
        <w:rPr>
          <w:noProof w:val="0"/>
        </w:rPr>
      </w:pPr>
      <w:r w:rsidRPr="003651D9">
        <w:rPr>
          <w:noProof w:val="0"/>
        </w:rPr>
        <w:t>3.Y.</w:t>
      </w:r>
      <w:r>
        <w:rPr>
          <w:noProof w:val="0"/>
        </w:rPr>
        <w:t>5.</w:t>
      </w:r>
      <w:r w:rsidR="00AA0CAF">
        <w:rPr>
          <w:noProof w:val="0"/>
        </w:rPr>
        <w:t>5</w:t>
      </w:r>
      <w:r w:rsidRPr="003651D9">
        <w:rPr>
          <w:noProof w:val="0"/>
        </w:rPr>
        <w:t>.1 Trigger Events</w:t>
      </w:r>
    </w:p>
    <w:p w14:paraId="4657A27C" w14:textId="545682A2" w:rsidR="009F24FF" w:rsidRPr="003B32C6" w:rsidRDefault="009F24FF" w:rsidP="009F24FF">
      <w:pPr>
        <w:pStyle w:val="BodyText"/>
      </w:pPr>
      <w:r>
        <w:t>Message 4b is a response to Message 3b.</w:t>
      </w:r>
    </w:p>
    <w:p w14:paraId="2B01595F" w14:textId="77777777" w:rsidR="009F24FF" w:rsidRPr="003651D9" w:rsidRDefault="009F24FF" w:rsidP="009F24FF">
      <w:pPr>
        <w:pStyle w:val="AuthorInstructions"/>
      </w:pPr>
      <w:r w:rsidRPr="003651D9">
        <w:t>&lt;Description of the real world events that cause the sender (Actor A) to send Message 1(e.g., an operator or an automated function determines that a new workitem is needed).&gt;</w:t>
      </w:r>
    </w:p>
    <w:p w14:paraId="6DCE61AF" w14:textId="221D8F72" w:rsidR="009F24FF" w:rsidRDefault="009F24FF" w:rsidP="009F24FF">
      <w:pPr>
        <w:pStyle w:val="Heading5"/>
        <w:numPr>
          <w:ilvl w:val="0"/>
          <w:numId w:val="0"/>
        </w:numPr>
        <w:rPr>
          <w:noProof w:val="0"/>
        </w:rPr>
      </w:pPr>
      <w:r w:rsidRPr="003651D9">
        <w:rPr>
          <w:noProof w:val="0"/>
        </w:rPr>
        <w:t>3.Y.</w:t>
      </w:r>
      <w:r>
        <w:rPr>
          <w:noProof w:val="0"/>
        </w:rPr>
        <w:t>5.</w:t>
      </w:r>
      <w:r w:rsidR="00AA0CAF">
        <w:rPr>
          <w:noProof w:val="0"/>
        </w:rPr>
        <w:t>5</w:t>
      </w:r>
      <w:r w:rsidRPr="003651D9">
        <w:rPr>
          <w:noProof w:val="0"/>
        </w:rPr>
        <w:t>.2 Message Semantics</w:t>
      </w:r>
    </w:p>
    <w:p w14:paraId="21865E0D" w14:textId="5E89BFE5" w:rsidR="009F24FF" w:rsidRPr="004738A0" w:rsidRDefault="00AA0CAF" w:rsidP="009F24FF">
      <w:pPr>
        <w:pStyle w:val="BodyText"/>
      </w:pPr>
      <w:r>
        <w:t>For the</w:t>
      </w:r>
      <w:r w:rsidR="009F24FF">
        <w:t xml:space="preserve"> Sensor Data Consumer </w:t>
      </w:r>
      <w:r>
        <w:t>the reception of this message indicates the requested measurement data is received and needs to be (eventually) passed to the Device Observation Reporter</w:t>
      </w:r>
      <w:r w:rsidR="009F24FF">
        <w:t>.</w:t>
      </w:r>
    </w:p>
    <w:p w14:paraId="3AD2ECB8" w14:textId="77777777" w:rsidR="009F24FF" w:rsidRPr="003651D9" w:rsidRDefault="009F24FF" w:rsidP="009F24FF">
      <w:pPr>
        <w:pStyle w:val="AuthorInstructions"/>
      </w:pPr>
      <w:r w:rsidRPr="003651D9">
        <w:t>&lt;Detailed description of the meaning, structure and contents of the message, including any IHE specific clarifications of the message format, attributes, etc.&gt;</w:t>
      </w:r>
    </w:p>
    <w:p w14:paraId="48D01A12" w14:textId="77777777" w:rsidR="009F24FF" w:rsidRPr="003651D9" w:rsidRDefault="009F24FF" w:rsidP="009F24FF">
      <w:pPr>
        <w:pStyle w:val="AuthorInstructions"/>
      </w:pPr>
      <w:r w:rsidRPr="003651D9">
        <w:t>&lt;Start by describing the standard underlying the message and how the participating actors are mapped (e.g., “This message is a DICOM C-FIND Request. Actor A is the SCU. Actor D is the SCP.”).&gt;</w:t>
      </w:r>
    </w:p>
    <w:p w14:paraId="72850C76" w14:textId="77777777" w:rsidR="009F24FF" w:rsidRPr="003651D9" w:rsidRDefault="009F24FF" w:rsidP="009F24FF">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753C0898" w14:textId="6D166CE4" w:rsidR="009F24FF" w:rsidRDefault="009F24FF" w:rsidP="009F24FF">
      <w:pPr>
        <w:pStyle w:val="Heading5"/>
        <w:numPr>
          <w:ilvl w:val="0"/>
          <w:numId w:val="0"/>
        </w:numPr>
        <w:rPr>
          <w:noProof w:val="0"/>
        </w:rPr>
      </w:pPr>
      <w:r w:rsidRPr="003651D9">
        <w:rPr>
          <w:noProof w:val="0"/>
        </w:rPr>
        <w:t>3.Y.</w:t>
      </w:r>
      <w:r>
        <w:rPr>
          <w:noProof w:val="0"/>
        </w:rPr>
        <w:t>5.</w:t>
      </w:r>
      <w:r w:rsidR="00AA0CAF">
        <w:rPr>
          <w:noProof w:val="0"/>
        </w:rPr>
        <w:t>5</w:t>
      </w:r>
      <w:r w:rsidRPr="003651D9">
        <w:rPr>
          <w:noProof w:val="0"/>
        </w:rPr>
        <w:t>.3 Expected Actions</w:t>
      </w:r>
    </w:p>
    <w:p w14:paraId="1B22A7A2" w14:textId="0937B2ED" w:rsidR="009F24FF" w:rsidRPr="004738A0" w:rsidRDefault="009F24FF" w:rsidP="009F24FF">
      <w:pPr>
        <w:pStyle w:val="BodyText"/>
      </w:pPr>
      <w:r>
        <w:t>Upon reception of Message 4</w:t>
      </w:r>
      <w:r w:rsidR="00AA0CAF">
        <w:t>b</w:t>
      </w:r>
      <w:r>
        <w:t xml:space="preserve"> the </w:t>
      </w:r>
      <w:r w:rsidR="00AA0CAF">
        <w:t>Sensor Data Consumer is expected to eventually transfer this data to the Device Observation Reporter</w:t>
      </w:r>
      <w:r>
        <w:t>.</w:t>
      </w:r>
    </w:p>
    <w:p w14:paraId="1B85A16F" w14:textId="77777777" w:rsidR="009F24FF" w:rsidRPr="003651D9" w:rsidRDefault="009F24FF" w:rsidP="009F24FF">
      <w:pPr>
        <w:pStyle w:val="AuthorInstructions"/>
      </w:pPr>
      <w:r w:rsidRPr="003651D9">
        <w:t>&lt;Description of the actions expected to be taken as a result of sending or receiving this message.&gt;</w:t>
      </w:r>
    </w:p>
    <w:p w14:paraId="708EDFE9" w14:textId="77777777" w:rsidR="009F24FF" w:rsidRPr="003651D9" w:rsidRDefault="009F24FF" w:rsidP="009F24FF">
      <w:pPr>
        <w:pStyle w:val="AuthorInstructions"/>
      </w:pPr>
      <w:r w:rsidRPr="003651D9">
        <w:t>&lt;Describe what the receiver is expected/required to do upon receiving this message. &gt;</w:t>
      </w:r>
    </w:p>
    <w:p w14:paraId="3430DD83" w14:textId="77777777" w:rsidR="009F24FF" w:rsidRPr="003651D9" w:rsidRDefault="009F24FF" w:rsidP="009F24FF">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51AECBC5" w14:textId="77777777" w:rsidR="009F24FF" w:rsidRDefault="009F24FF" w:rsidP="009F24FF">
      <w:pPr>
        <w:pStyle w:val="AuthorInstructions"/>
      </w:pPr>
      <w:r w:rsidRPr="003651D9">
        <w:t>&lt;Explicitly define any expected action based on the multiplicity of an actor(s), if applicable.&gt;</w:t>
      </w:r>
    </w:p>
    <w:p w14:paraId="682742CE" w14:textId="77777777" w:rsidR="005F541C" w:rsidRDefault="00E9350E" w:rsidP="00E9350E">
      <w:pPr>
        <w:pStyle w:val="Heading3"/>
        <w:numPr>
          <w:ilvl w:val="0"/>
          <w:numId w:val="0"/>
        </w:numPr>
        <w:rPr>
          <w:noProof w:val="0"/>
        </w:rPr>
      </w:pPr>
      <w:r w:rsidRPr="003651D9">
        <w:rPr>
          <w:noProof w:val="0"/>
        </w:rPr>
        <w:t>3.Y.</w:t>
      </w:r>
      <w:r>
        <w:rPr>
          <w:noProof w:val="0"/>
        </w:rPr>
        <w:t xml:space="preserve">6 </w:t>
      </w:r>
      <w:r w:rsidR="005F541C">
        <w:rPr>
          <w:noProof w:val="0"/>
        </w:rPr>
        <w:t>Security Considerations</w:t>
      </w:r>
    </w:p>
    <w:p w14:paraId="5A22D78A" w14:textId="77777777" w:rsidR="00E9350E" w:rsidRDefault="00E9350E" w:rsidP="00E9350E">
      <w:pPr>
        <w:pStyle w:val="BodyText"/>
      </w:pPr>
      <w:r>
        <w:t xml:space="preserve">The PCHA transaction is local; that is the Device Observation Source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w:t>
      </w:r>
      <w:r>
        <w:lastRenderedPageBreak/>
        <w:t>party and the PCHA transaction requires the use of the available encryption options in the wireless protocols.</w:t>
      </w:r>
    </w:p>
    <w:p w14:paraId="05B3A560" w14:textId="77777777" w:rsidR="00E9350E" w:rsidRPr="003651D9" w:rsidRDefault="00E9350E" w:rsidP="00E9350E">
      <w:pPr>
        <w:pStyle w:val="AuthorInstructions"/>
      </w:pPr>
      <w:r w:rsidRPr="003651D9">
        <w:t>&lt;Description of the transaction specific security consideration; such as use of security profiles.&gt;</w:t>
      </w:r>
    </w:p>
    <w:p w14:paraId="57DBF7FD" w14:textId="2E960A4A" w:rsidR="00E9350E" w:rsidRDefault="00E9350E" w:rsidP="00E9350E">
      <w:pPr>
        <w:pStyle w:val="Heading4"/>
        <w:numPr>
          <w:ilvl w:val="0"/>
          <w:numId w:val="0"/>
        </w:numPr>
        <w:rPr>
          <w:noProof w:val="0"/>
        </w:rPr>
      </w:pPr>
      <w:r w:rsidRPr="003651D9">
        <w:rPr>
          <w:noProof w:val="0"/>
        </w:rPr>
        <w:t>3.Y.</w:t>
      </w:r>
      <w:r>
        <w:rPr>
          <w:noProof w:val="0"/>
        </w:rPr>
        <w:t>6</w:t>
      </w:r>
      <w:r w:rsidRPr="003651D9">
        <w:rPr>
          <w:noProof w:val="0"/>
        </w:rPr>
        <w:t>.1</w:t>
      </w:r>
      <w:r>
        <w:rPr>
          <w:noProof w:val="0"/>
        </w:rPr>
        <w:t xml:space="preserve"> </w:t>
      </w:r>
      <w:r w:rsidRPr="003651D9">
        <w:rPr>
          <w:noProof w:val="0"/>
        </w:rPr>
        <w:t>Security Audit Considerations</w:t>
      </w:r>
    </w:p>
    <w:p w14:paraId="2CC593E1" w14:textId="77777777" w:rsidR="00E9350E" w:rsidRPr="004738A0" w:rsidRDefault="00E9350E" w:rsidP="00E9350E">
      <w:pPr>
        <w:pStyle w:val="BodyText"/>
      </w:pPr>
      <w:r>
        <w:t>There are no auditing requirements in this transaction.</w:t>
      </w:r>
    </w:p>
    <w:p w14:paraId="32C6F8F4" w14:textId="77777777" w:rsidR="00E9350E" w:rsidRPr="003651D9" w:rsidRDefault="00E9350E" w:rsidP="00E9350E">
      <w:pPr>
        <w:pStyle w:val="AuthorInstructions"/>
      </w:pPr>
      <w:r w:rsidRPr="003651D9">
        <w:t>&lt;This section should identify any specific ATNA security audit event that is associated with this transaction and requirements on the encoding of that audit event. &gt;</w:t>
      </w:r>
    </w:p>
    <w:p w14:paraId="164976CB" w14:textId="34AB38C1" w:rsidR="00E9350E" w:rsidRDefault="00E9350E" w:rsidP="00E9350E">
      <w:pPr>
        <w:pStyle w:val="Heading5"/>
        <w:numPr>
          <w:ilvl w:val="0"/>
          <w:numId w:val="0"/>
        </w:numPr>
        <w:rPr>
          <w:noProof w:val="0"/>
        </w:rPr>
      </w:pPr>
      <w:r w:rsidRPr="003651D9">
        <w:rPr>
          <w:noProof w:val="0"/>
        </w:rPr>
        <w:t>3.Y.</w:t>
      </w:r>
      <w:r>
        <w:rPr>
          <w:noProof w:val="0"/>
        </w:rPr>
        <w:t>6</w:t>
      </w:r>
      <w:r w:rsidRPr="003651D9">
        <w:rPr>
          <w:noProof w:val="0"/>
        </w:rPr>
        <w:t>.</w:t>
      </w:r>
      <w:r w:rsidR="00690616">
        <w:rPr>
          <w:noProof w:val="0"/>
        </w:rPr>
        <w:t>1.1</w:t>
      </w:r>
      <w:r w:rsidRPr="003651D9">
        <w:rPr>
          <w:noProof w:val="0"/>
        </w:rPr>
        <w:t xml:space="preserve"> </w:t>
      </w:r>
      <w:r>
        <w:rPr>
          <w:noProof w:val="0"/>
        </w:rPr>
        <w:t>Device Observation Source</w:t>
      </w:r>
      <w:r w:rsidRPr="003651D9">
        <w:rPr>
          <w:noProof w:val="0"/>
        </w:rPr>
        <w:t xml:space="preserve"> Specific Security Considerations</w:t>
      </w:r>
    </w:p>
    <w:p w14:paraId="1B5F0E88" w14:textId="62DD0124" w:rsidR="00E9350E" w:rsidRDefault="00E9350E" w:rsidP="00E9350E">
      <w:pPr>
        <w:pStyle w:val="BodyText"/>
      </w:pPr>
      <w:r>
        <w:t xml:space="preserve">The </w:t>
      </w:r>
      <w:r w:rsidR="00483AF7">
        <w:t>primary</w:t>
      </w:r>
      <w:r>
        <w:t xml:space="preserve"> security risk facing the Device Observation Source is the compromising of personal health data via theft of the device. This risk is, in practice, quite low since the Device Observation Source rarely contains any personal information since the transport protocols of the PCHA transaction do not support the transmission of </w:t>
      </w:r>
      <w:r w:rsidR="00483AF7">
        <w:t>personal</w:t>
      </w:r>
      <w:r>
        <w:t xml:space="preserve"> data to the Sensor Data Consumer. The PCHA transaction also does not currently support control and or configuration of the Device Observation Source from the Sensor Data Consumer thus the threat of malicious configuration of the device is low. However there are current developments in the PCHA transaction </w:t>
      </w:r>
      <w:r w:rsidR="00483AF7">
        <w:t>for the</w:t>
      </w:r>
      <w:r>
        <w:t xml:space="preserve"> configuration/control of the Device Observation Source from the Sensor Data Consumer. That option will demand additional security considerations.</w:t>
      </w:r>
    </w:p>
    <w:p w14:paraId="28BD4782" w14:textId="4342621C" w:rsidR="00E9350E" w:rsidRDefault="00E9350E" w:rsidP="00E9350E">
      <w:pPr>
        <w:pStyle w:val="Heading5"/>
        <w:numPr>
          <w:ilvl w:val="0"/>
          <w:numId w:val="0"/>
        </w:numPr>
        <w:rPr>
          <w:noProof w:val="0"/>
        </w:rPr>
      </w:pPr>
      <w:r w:rsidRPr="003651D9">
        <w:rPr>
          <w:noProof w:val="0"/>
        </w:rPr>
        <w:t>3.Y.</w:t>
      </w:r>
      <w:r>
        <w:rPr>
          <w:noProof w:val="0"/>
        </w:rPr>
        <w:t>6</w:t>
      </w:r>
      <w:r w:rsidRPr="003651D9">
        <w:rPr>
          <w:noProof w:val="0"/>
        </w:rPr>
        <w:t>.</w:t>
      </w:r>
      <w:r w:rsidR="00690616">
        <w:rPr>
          <w:noProof w:val="0"/>
        </w:rPr>
        <w:t>1</w:t>
      </w:r>
      <w:r>
        <w:rPr>
          <w:noProof w:val="0"/>
        </w:rPr>
        <w:t>.2</w:t>
      </w:r>
      <w:r w:rsidRPr="003651D9">
        <w:rPr>
          <w:noProof w:val="0"/>
        </w:rPr>
        <w:t xml:space="preserve"> </w:t>
      </w:r>
      <w:r>
        <w:rPr>
          <w:noProof w:val="0"/>
        </w:rPr>
        <w:t xml:space="preserve">Sensor Data Consumer </w:t>
      </w:r>
      <w:r w:rsidRPr="003651D9">
        <w:rPr>
          <w:noProof w:val="0"/>
        </w:rPr>
        <w:t>Specific Security Considerations</w:t>
      </w:r>
    </w:p>
    <w:p w14:paraId="006D0060" w14:textId="5381A415" w:rsidR="00E9350E" w:rsidRPr="00DC777B" w:rsidRDefault="00E9350E" w:rsidP="00E9350E">
      <w:pPr>
        <w:pStyle w:val="AuthorInstructions"/>
        <w:rPr>
          <w:i w:val="0"/>
        </w:rPr>
      </w:pPr>
      <w:r w:rsidRPr="00DC777B">
        <w:rPr>
          <w:i w:val="0"/>
        </w:rPr>
        <w:t>The greatest security risk facing the Sensor Data Consumer is the compromising of personal data via theft of the device. Unlike the Device Observation Source,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PCHA transaction. Local storage of the data and whether or not it is encrypted is application dependent.</w:t>
      </w:r>
    </w:p>
    <w:p w14:paraId="2A342D95" w14:textId="77777777" w:rsidR="00E9350E" w:rsidRPr="003651D9" w:rsidRDefault="00E9350E" w:rsidP="009F24FF">
      <w:pPr>
        <w:pStyle w:val="AuthorInstructions"/>
      </w:pPr>
    </w:p>
    <w:p w14:paraId="21A3763B" w14:textId="70204415" w:rsidR="0049584E" w:rsidRPr="003651D9" w:rsidRDefault="0049584E" w:rsidP="0049584E">
      <w:pPr>
        <w:pStyle w:val="Heading2"/>
        <w:numPr>
          <w:ilvl w:val="0"/>
          <w:numId w:val="0"/>
        </w:numPr>
        <w:rPr>
          <w:noProof w:val="0"/>
        </w:rPr>
      </w:pPr>
      <w:r w:rsidRPr="003651D9">
        <w:rPr>
          <w:noProof w:val="0"/>
        </w:rPr>
        <w:t>3.</w:t>
      </w:r>
      <w:r>
        <w:rPr>
          <w:noProof w:val="0"/>
        </w:rPr>
        <w:t>Z</w:t>
      </w:r>
      <w:r w:rsidRPr="003651D9">
        <w:rPr>
          <w:noProof w:val="0"/>
        </w:rPr>
        <w:t xml:space="preserve"> </w:t>
      </w:r>
      <w:r>
        <w:rPr>
          <w:noProof w:val="0"/>
        </w:rPr>
        <w:t>PCC-Y PCD Communicate PCD Data Transaction</w:t>
      </w:r>
    </w:p>
    <w:p w14:paraId="16FB78B9" w14:textId="77777777" w:rsidR="0049584E" w:rsidRPr="003651D9" w:rsidRDefault="0049584E" w:rsidP="0049584E">
      <w:pPr>
        <w:pStyle w:val="BodyText"/>
        <w:rPr>
          <w:i/>
        </w:rPr>
      </w:pPr>
      <w:r w:rsidRPr="003651D9">
        <w:rPr>
          <w:i/>
        </w:rPr>
        <w:t>&lt;The “Y” in the heading should be the same as the # in the [Domain Acronym -#] title&gt;</w:t>
      </w:r>
    </w:p>
    <w:p w14:paraId="48530907" w14:textId="63A14933" w:rsidR="0049584E" w:rsidRPr="003651D9" w:rsidRDefault="0049584E" w:rsidP="0049584E">
      <w:pPr>
        <w:pStyle w:val="Heading3"/>
        <w:numPr>
          <w:ilvl w:val="0"/>
          <w:numId w:val="0"/>
        </w:numPr>
        <w:rPr>
          <w:noProof w:val="0"/>
        </w:rPr>
      </w:pPr>
      <w:r w:rsidRPr="003651D9">
        <w:rPr>
          <w:noProof w:val="0"/>
        </w:rPr>
        <w:t>3.</w:t>
      </w:r>
      <w:r>
        <w:rPr>
          <w:noProof w:val="0"/>
        </w:rPr>
        <w:t>Z</w:t>
      </w:r>
      <w:r w:rsidRPr="003651D9">
        <w:rPr>
          <w:noProof w:val="0"/>
        </w:rPr>
        <w:t>.1 Scope</w:t>
      </w:r>
    </w:p>
    <w:p w14:paraId="28C54965" w14:textId="392A9C7D" w:rsidR="0049584E" w:rsidRDefault="0049584E" w:rsidP="00E9350E">
      <w:pPr>
        <w:pStyle w:val="BodyText"/>
      </w:pPr>
      <w:r w:rsidRPr="003651D9">
        <w:t xml:space="preserve">This transaction is used to </w:t>
      </w:r>
      <w:r>
        <w:t xml:space="preserve">transfer </w:t>
      </w:r>
      <w:r w:rsidR="00063714">
        <w:t xml:space="preserve">collected </w:t>
      </w:r>
      <w:r>
        <w:t xml:space="preserve">patient measurement data to a Device Observation Consumer.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p>
    <w:p w14:paraId="5F6D5772" w14:textId="1D090FD6" w:rsidR="00551BE7" w:rsidRDefault="00551BE7" w:rsidP="00551BE7">
      <w:pPr>
        <w:pStyle w:val="Heading3"/>
        <w:numPr>
          <w:ilvl w:val="0"/>
          <w:numId w:val="0"/>
        </w:numPr>
        <w:rPr>
          <w:noProof w:val="0"/>
        </w:rPr>
      </w:pPr>
      <w:r w:rsidRPr="003651D9">
        <w:rPr>
          <w:noProof w:val="0"/>
        </w:rPr>
        <w:lastRenderedPageBreak/>
        <w:t>3.</w:t>
      </w:r>
      <w:r w:rsidR="00E9350E">
        <w:rPr>
          <w:noProof w:val="0"/>
        </w:rPr>
        <w:t>Z</w:t>
      </w:r>
      <w:r w:rsidRPr="003651D9">
        <w:rPr>
          <w:noProof w:val="0"/>
        </w:rPr>
        <w:t>.</w:t>
      </w:r>
      <w:r w:rsidR="00E9350E">
        <w:rPr>
          <w:noProof w:val="0"/>
        </w:rPr>
        <w:t xml:space="preserve">2 </w:t>
      </w:r>
      <w:r w:rsidRPr="003651D9">
        <w:rPr>
          <w:noProof w:val="0"/>
        </w:rPr>
        <w:t>Actor Roles</w:t>
      </w:r>
    </w:p>
    <w:p w14:paraId="00C09D97" w14:textId="77777777" w:rsidR="00551BE7" w:rsidRPr="003651D9" w:rsidRDefault="00551BE7" w:rsidP="00551BE7">
      <w:pPr>
        <w:pStyle w:val="AuthorInstructions"/>
      </w:pPr>
      <w:r w:rsidRPr="003651D9">
        <w:t>&lt;Optional: if desired, in addition to the table, add a diagram as shown below to illustrate the actors included in this transaction, or delete the diagram altogether.&gt;</w:t>
      </w:r>
    </w:p>
    <w:p w14:paraId="786A4FEA" w14:textId="77777777" w:rsidR="00551BE7" w:rsidRPr="003651D9" w:rsidRDefault="00551BE7" w:rsidP="00551BE7">
      <w:pPr>
        <w:pStyle w:val="BodyText"/>
        <w:jc w:val="center"/>
      </w:pPr>
      <w:r w:rsidRPr="003651D9">
        <w:rPr>
          <w:noProof/>
        </w:rPr>
        <mc:AlternateContent>
          <mc:Choice Requires="wpc">
            <w:drawing>
              <wp:inline distT="0" distB="0" distL="0" distR="0" wp14:anchorId="5FD758D0" wp14:editId="4CE1CFEF">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812799"/>
                            <a:ext cx="1544320" cy="677333"/>
                          </a:xfrm>
                          <a:prstGeom prst="ellipse">
                            <a:avLst/>
                          </a:prstGeom>
                          <a:solidFill>
                            <a:srgbClr val="FFFFFF"/>
                          </a:solidFill>
                          <a:ln w="9525">
                            <a:solidFill>
                              <a:srgbClr val="000000"/>
                            </a:solidFill>
                            <a:round/>
                            <a:headEnd/>
                            <a:tailEnd/>
                          </a:ln>
                        </wps:spPr>
                        <wps:txbx>
                          <w:txbxContent>
                            <w:p w14:paraId="7F3AE7D0" w14:textId="22F4B087" w:rsidR="00C943C7" w:rsidRDefault="00C943C7" w:rsidP="00551BE7">
                              <w:pPr>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 Transaction</w:t>
                              </w:r>
                            </w:p>
                            <w:p w14:paraId="11DC23F5" w14:textId="77777777" w:rsidR="00C943C7" w:rsidRDefault="00C943C7" w:rsidP="00551BE7"/>
                            <w:p w14:paraId="455C1830" w14:textId="77777777" w:rsidR="00C943C7" w:rsidRDefault="00C943C7"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C943C7" w:rsidRDefault="00C943C7" w:rsidP="00551BE7">
                              <w:pPr>
                                <w:jc w:val="center"/>
                                <w:rPr>
                                  <w:sz w:val="18"/>
                                </w:rPr>
                              </w:pPr>
                              <w:r>
                                <w:rPr>
                                  <w:sz w:val="18"/>
                                </w:rPr>
                                <w:t>Device Observation Reporter</w:t>
                              </w:r>
                            </w:p>
                            <w:p w14:paraId="6E8C21EF" w14:textId="77777777" w:rsidR="00C943C7" w:rsidRDefault="00C943C7" w:rsidP="00551BE7"/>
                            <w:p w14:paraId="10FEAF3C" w14:textId="77777777" w:rsidR="00C943C7" w:rsidRDefault="00C943C7"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863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C943C7" w:rsidRDefault="00C943C7" w:rsidP="00551BE7">
                              <w:pPr>
                                <w:jc w:val="center"/>
                                <w:rPr>
                                  <w:sz w:val="18"/>
                                </w:rPr>
                              </w:pPr>
                              <w:r>
                                <w:rPr>
                                  <w:sz w:val="18"/>
                                </w:rPr>
                                <w:t>Device Observation Consumer</w:t>
                              </w:r>
                            </w:p>
                            <w:p w14:paraId="145CF667" w14:textId="77777777" w:rsidR="00C943C7" w:rsidRDefault="00C943C7" w:rsidP="00551BE7"/>
                            <w:p w14:paraId="4D658EC1" w14:textId="77777777" w:rsidR="00C943C7" w:rsidRDefault="00C943C7"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863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17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">
                <v:shape id="_x0000_s1175" type="#_x0000_t75" style="position:absolute;width:37261;height:15392;visibility:visible;mso-wrap-style:square">
                  <v:fill o:detectmouseclick="t"/>
                  <v:path o:connecttype="none"/>
                </v:shape>
                <v:oval id="Oval 153" o:spid="_x0000_s1176" style="position:absolute;left:11108;top:8127;width:15443;height:6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22F4B087" w:rsidR="00C943C7" w:rsidRDefault="00C943C7" w:rsidP="00551BE7">
                        <w:pPr>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 Transaction</w:t>
                        </w:r>
                      </w:p>
                      <w:p w14:paraId="11DC23F5" w14:textId="77777777" w:rsidR="00C943C7" w:rsidRDefault="00C943C7" w:rsidP="00551BE7"/>
                      <w:p w14:paraId="455C1830" w14:textId="77777777" w:rsidR="00C943C7" w:rsidRDefault="00C943C7" w:rsidP="00551BE7">
                        <w:pPr>
                          <w:jc w:val="center"/>
                          <w:rPr>
                            <w:sz w:val="18"/>
                          </w:rPr>
                        </w:pPr>
                        <w:r>
                          <w:rPr>
                            <w:sz w:val="18"/>
                          </w:rPr>
                          <w:t>Transaction Name [DOM-#]</w:t>
                        </w:r>
                      </w:p>
                    </w:txbxContent>
                  </v:textbox>
                </v:oval>
                <v:shape id="Text Box 154" o:spid="_x0000_s1177"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C943C7" w:rsidRDefault="00C943C7" w:rsidP="00551BE7">
                        <w:pPr>
                          <w:jc w:val="center"/>
                          <w:rPr>
                            <w:sz w:val="18"/>
                          </w:rPr>
                        </w:pPr>
                        <w:r>
                          <w:rPr>
                            <w:sz w:val="18"/>
                          </w:rPr>
                          <w:t>Device Observation Reporter</w:t>
                        </w:r>
                      </w:p>
                      <w:p w14:paraId="6E8C21EF" w14:textId="77777777" w:rsidR="00C943C7" w:rsidRDefault="00C943C7" w:rsidP="00551BE7"/>
                      <w:p w14:paraId="10FEAF3C" w14:textId="77777777" w:rsidR="00C943C7" w:rsidRDefault="00C943C7" w:rsidP="00551BE7">
                        <w:pPr>
                          <w:rPr>
                            <w:sz w:val="18"/>
                          </w:rPr>
                        </w:pPr>
                        <w:r>
                          <w:rPr>
                            <w:sz w:val="18"/>
                          </w:rPr>
                          <w:t>Actor ABC</w:t>
                        </w:r>
                      </w:p>
                    </w:txbxContent>
                  </v:textbox>
                </v:shape>
                <v:line id="Line 155" o:spid="_x0000_s1178" style="position:absolute;visibility:visible;mso-wrap-style:square" from="10863,6256" to="13369,9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179"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C943C7" w:rsidRDefault="00C943C7" w:rsidP="00551BE7">
                        <w:pPr>
                          <w:jc w:val="center"/>
                          <w:rPr>
                            <w:sz w:val="18"/>
                          </w:rPr>
                        </w:pPr>
                        <w:r>
                          <w:rPr>
                            <w:sz w:val="18"/>
                          </w:rPr>
                          <w:t>Device Observation Consumer</w:t>
                        </w:r>
                      </w:p>
                      <w:p w14:paraId="145CF667" w14:textId="77777777" w:rsidR="00C943C7" w:rsidRDefault="00C943C7" w:rsidP="00551BE7"/>
                      <w:p w14:paraId="4D658EC1" w14:textId="77777777" w:rsidR="00C943C7" w:rsidRDefault="00C943C7" w:rsidP="00551BE7">
                        <w:pPr>
                          <w:rPr>
                            <w:sz w:val="18"/>
                          </w:rPr>
                        </w:pPr>
                        <w:r>
                          <w:rPr>
                            <w:sz w:val="18"/>
                          </w:rPr>
                          <w:t>Actor DEF</w:t>
                        </w:r>
                      </w:p>
                    </w:txbxContent>
                  </v:textbox>
                </v:shape>
                <v:line id="Line 157" o:spid="_x0000_s1180" style="position:absolute;flip:x;visibility:visible;mso-wrap-style:square" from="24289,6256" to="26481,9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03AC6161" w:rsidR="00551BE7" w:rsidRPr="003651D9" w:rsidRDefault="00551BE7" w:rsidP="00551BE7">
      <w:pPr>
        <w:pStyle w:val="FigureTitle"/>
      </w:pPr>
      <w:r w:rsidRPr="003651D9">
        <w:t>Figure 3.</w:t>
      </w:r>
      <w:r w:rsidR="00E9350E">
        <w:t>Z</w:t>
      </w:r>
      <w:r w:rsidRPr="003651D9">
        <w:t>.</w:t>
      </w:r>
      <w:r w:rsidR="00E9350E">
        <w:t>2</w:t>
      </w:r>
      <w:r w:rsidRPr="003651D9">
        <w:t>-1: Use Case Diagram</w:t>
      </w:r>
    </w:p>
    <w:p w14:paraId="186E96CD" w14:textId="77777777" w:rsidR="00551BE7" w:rsidRPr="003651D9" w:rsidRDefault="00551BE7" w:rsidP="00551BE7">
      <w:pPr>
        <w:pStyle w:val="TableTitle"/>
      </w:pPr>
    </w:p>
    <w:p w14:paraId="659BEDEB" w14:textId="5DAAD5D0" w:rsidR="00551BE7" w:rsidRPr="003651D9" w:rsidRDefault="00551BE7" w:rsidP="00551BE7">
      <w:pPr>
        <w:pStyle w:val="TableTitle"/>
      </w:pPr>
      <w:r w:rsidRPr="003651D9">
        <w:t>Table 3.</w:t>
      </w:r>
      <w:r w:rsidR="00E9350E">
        <w:t>Z</w:t>
      </w:r>
      <w:r w:rsidRPr="003651D9">
        <w:t>.</w:t>
      </w:r>
      <w:r w:rsidR="00E9350E">
        <w:t>2</w:t>
      </w:r>
      <w:r w:rsidRPr="003651D9">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651D9" w14:paraId="07144019" w14:textId="77777777" w:rsidTr="00690616">
        <w:tc>
          <w:tcPr>
            <w:tcW w:w="1008" w:type="dxa"/>
            <w:shd w:val="clear" w:color="auto" w:fill="auto"/>
          </w:tcPr>
          <w:p w14:paraId="2A033A19" w14:textId="77777777" w:rsidR="00551BE7" w:rsidRPr="003651D9" w:rsidRDefault="00551BE7" w:rsidP="00690616">
            <w:pPr>
              <w:pStyle w:val="BodyText"/>
              <w:rPr>
                <w:b/>
              </w:rPr>
            </w:pPr>
            <w:r w:rsidRPr="003651D9">
              <w:rPr>
                <w:b/>
              </w:rPr>
              <w:t>Actor:</w:t>
            </w:r>
          </w:p>
        </w:tc>
        <w:tc>
          <w:tcPr>
            <w:tcW w:w="8568" w:type="dxa"/>
            <w:shd w:val="clear" w:color="auto" w:fill="auto"/>
          </w:tcPr>
          <w:p w14:paraId="58D88FDF" w14:textId="5B77EEE1" w:rsidR="00551BE7" w:rsidRPr="003651D9" w:rsidRDefault="00551BE7" w:rsidP="00DC777B">
            <w:pPr>
              <w:pStyle w:val="BodyText"/>
            </w:pPr>
            <w:r w:rsidRPr="00CB5606">
              <w:t xml:space="preserve">Device Observation </w:t>
            </w:r>
            <w:r w:rsidR="00DC777B">
              <w:t>reporter</w:t>
            </w:r>
          </w:p>
        </w:tc>
      </w:tr>
      <w:tr w:rsidR="00551BE7" w:rsidRPr="003651D9" w14:paraId="70AD1929" w14:textId="77777777" w:rsidTr="00690616">
        <w:tc>
          <w:tcPr>
            <w:tcW w:w="1008" w:type="dxa"/>
            <w:shd w:val="clear" w:color="auto" w:fill="auto"/>
          </w:tcPr>
          <w:p w14:paraId="2EEBA9A5" w14:textId="77777777" w:rsidR="00551BE7" w:rsidRPr="003651D9" w:rsidRDefault="00551BE7" w:rsidP="00690616">
            <w:pPr>
              <w:pStyle w:val="BodyText"/>
              <w:rPr>
                <w:b/>
              </w:rPr>
            </w:pPr>
            <w:r w:rsidRPr="003651D9">
              <w:rPr>
                <w:b/>
              </w:rPr>
              <w:t>Role:</w:t>
            </w:r>
          </w:p>
        </w:tc>
        <w:tc>
          <w:tcPr>
            <w:tcW w:w="8568" w:type="dxa"/>
            <w:shd w:val="clear" w:color="auto" w:fill="auto"/>
          </w:tcPr>
          <w:p w14:paraId="21D7D903" w14:textId="32EAE33A" w:rsidR="00551BE7" w:rsidRPr="003651D9" w:rsidRDefault="00551BE7" w:rsidP="00DC777B">
            <w:pPr>
              <w:pStyle w:val="BodyText"/>
            </w:pPr>
            <w:r>
              <w:t xml:space="preserve">This actor is responsible for </w:t>
            </w:r>
            <w:r w:rsidR="00DC777B">
              <w:t>packaging patient</w:t>
            </w:r>
            <w:r>
              <w:t xml:space="preserve"> measurement </w:t>
            </w:r>
            <w:r w:rsidR="00DC777B">
              <w:t>data into a PCD-01 document and sending it to a Device Observation Consumer</w:t>
            </w:r>
            <w:r>
              <w:t xml:space="preserve"> </w:t>
            </w:r>
          </w:p>
        </w:tc>
      </w:tr>
      <w:tr w:rsidR="00551BE7" w:rsidRPr="003651D9" w14:paraId="695D0D65" w14:textId="77777777" w:rsidTr="00690616">
        <w:tc>
          <w:tcPr>
            <w:tcW w:w="1008" w:type="dxa"/>
            <w:shd w:val="clear" w:color="auto" w:fill="auto"/>
          </w:tcPr>
          <w:p w14:paraId="3BAB2844" w14:textId="77777777" w:rsidR="00551BE7" w:rsidRPr="003651D9" w:rsidRDefault="00551BE7" w:rsidP="00690616">
            <w:pPr>
              <w:pStyle w:val="BodyText"/>
              <w:rPr>
                <w:b/>
              </w:rPr>
            </w:pPr>
            <w:r w:rsidRPr="003651D9">
              <w:rPr>
                <w:b/>
              </w:rPr>
              <w:t>Actor:</w:t>
            </w:r>
          </w:p>
        </w:tc>
        <w:tc>
          <w:tcPr>
            <w:tcW w:w="8568" w:type="dxa"/>
            <w:shd w:val="clear" w:color="auto" w:fill="auto"/>
          </w:tcPr>
          <w:p w14:paraId="3034819C" w14:textId="6674F752" w:rsidR="00551BE7" w:rsidRPr="003651D9" w:rsidRDefault="00DC777B" w:rsidP="00DC777B">
            <w:pPr>
              <w:pStyle w:val="BodyText"/>
            </w:pPr>
            <w:r w:rsidRPr="00CB5606">
              <w:t xml:space="preserve">Device Observation </w:t>
            </w:r>
            <w:r>
              <w:t>Consumer</w:t>
            </w:r>
          </w:p>
        </w:tc>
      </w:tr>
      <w:tr w:rsidR="00551BE7" w:rsidRPr="003651D9" w14:paraId="6717BDC9" w14:textId="77777777" w:rsidTr="00690616">
        <w:tc>
          <w:tcPr>
            <w:tcW w:w="1008" w:type="dxa"/>
            <w:shd w:val="clear" w:color="auto" w:fill="auto"/>
          </w:tcPr>
          <w:p w14:paraId="31D7BFB9" w14:textId="77777777" w:rsidR="00551BE7" w:rsidRPr="003651D9" w:rsidRDefault="00551BE7" w:rsidP="00690616">
            <w:pPr>
              <w:pStyle w:val="BodyText"/>
              <w:rPr>
                <w:b/>
              </w:rPr>
            </w:pPr>
            <w:r w:rsidRPr="003651D9">
              <w:rPr>
                <w:b/>
              </w:rPr>
              <w:t>Role:</w:t>
            </w:r>
          </w:p>
        </w:tc>
        <w:tc>
          <w:tcPr>
            <w:tcW w:w="8568" w:type="dxa"/>
            <w:shd w:val="clear" w:color="auto" w:fill="auto"/>
          </w:tcPr>
          <w:p w14:paraId="3CE2E27E" w14:textId="0AE3B5C0" w:rsidR="00551BE7" w:rsidRPr="003651D9" w:rsidRDefault="00551BE7" w:rsidP="00DC777B">
            <w:pPr>
              <w:pStyle w:val="BodyText"/>
            </w:pPr>
            <w:r>
              <w:t xml:space="preserve">This actor receives </w:t>
            </w:r>
            <w:r w:rsidR="00DC777B">
              <w:t>the PCD-01 document</w:t>
            </w:r>
            <w:r>
              <w:t xml:space="preserve"> from one or more Device Observation </w:t>
            </w:r>
            <w:r w:rsidR="00DC777B">
              <w:t>Reporters</w:t>
            </w:r>
          </w:p>
        </w:tc>
      </w:tr>
    </w:tbl>
    <w:p w14:paraId="1823ED85" w14:textId="5B706D36" w:rsidR="00DC777B" w:rsidRPr="009F24FF" w:rsidRDefault="00DC777B" w:rsidP="009F24FF">
      <w:r>
        <w:t xml:space="preserve">The actors and the web services based transport of this transaction </w:t>
      </w:r>
      <w:r w:rsidR="009F24FF">
        <w:t>are</w:t>
      </w:r>
      <w:r>
        <w:t xml:space="preserve"> found in</w:t>
      </w:r>
      <w:r w:rsidR="009F24FF">
        <w:t xml:space="preserve"> </w:t>
      </w:r>
      <w:r w:rsidR="009F24FF" w:rsidRPr="009F24FF">
        <w:t>the IHE Patient Care Device (PCD)</w:t>
      </w:r>
      <w:r w:rsidR="009F24FF">
        <w:t xml:space="preserve"> </w:t>
      </w:r>
      <w:r w:rsidR="009F24FF" w:rsidRPr="009F24FF">
        <w:t>Technical Framework</w:t>
      </w:r>
      <w:r w:rsidR="009F24FF">
        <w:t xml:space="preserve"> Volumes.</w:t>
      </w:r>
      <w:r w:rsidR="009F24FF" w:rsidRPr="009F24FF">
        <w:t xml:space="preserve"> </w:t>
      </w:r>
      <w:r w:rsidR="009F24FF">
        <w:t>However this profile also supports a RESTful transport and that transport is what is discussed here.</w:t>
      </w:r>
    </w:p>
    <w:p w14:paraId="14D8A2D6" w14:textId="77777777" w:rsidR="00551BE7" w:rsidRPr="003651D9" w:rsidRDefault="00551BE7" w:rsidP="00551BE7">
      <w:pPr>
        <w:pStyle w:val="BodyText"/>
        <w:rPr>
          <w:i/>
        </w:rPr>
      </w:pPr>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55EBA4E9" w14:textId="77777777" w:rsidR="00551BE7" w:rsidRPr="003651D9" w:rsidRDefault="00551BE7" w:rsidP="00551BE7">
      <w:pPr>
        <w:pStyle w:val="BodyText"/>
        <w:rPr>
          <w:i/>
        </w:rPr>
      </w:pPr>
    </w:p>
    <w:p w14:paraId="4C226F30" w14:textId="688847C1" w:rsidR="00551BE7" w:rsidRDefault="00551BE7" w:rsidP="00551BE7">
      <w:pPr>
        <w:pStyle w:val="Heading3"/>
        <w:numPr>
          <w:ilvl w:val="0"/>
          <w:numId w:val="0"/>
        </w:numPr>
        <w:rPr>
          <w:noProof w:val="0"/>
        </w:rPr>
      </w:pPr>
      <w:r w:rsidRPr="003651D9">
        <w:rPr>
          <w:noProof w:val="0"/>
        </w:rPr>
        <w:t>3.</w:t>
      </w:r>
      <w:r w:rsidR="00E9350E">
        <w:rPr>
          <w:noProof w:val="0"/>
        </w:rPr>
        <w:t>Z</w:t>
      </w:r>
      <w:r w:rsidRPr="003651D9">
        <w:rPr>
          <w:noProof w:val="0"/>
        </w:rPr>
        <w:t>.</w:t>
      </w:r>
      <w:r w:rsidR="00E9350E">
        <w:rPr>
          <w:noProof w:val="0"/>
        </w:rPr>
        <w:t>3</w:t>
      </w:r>
      <w:r w:rsidRPr="003651D9">
        <w:rPr>
          <w:noProof w:val="0"/>
        </w:rPr>
        <w:t xml:space="preserve"> Referenced Standards</w:t>
      </w:r>
    </w:p>
    <w:p w14:paraId="60105788" w14:textId="7DCC4A3F" w:rsidR="00551BE7" w:rsidRDefault="00551BE7" w:rsidP="00551BE7">
      <w:pPr>
        <w:pStyle w:val="BodyText"/>
      </w:pPr>
      <w:r>
        <w:t xml:space="preserve">The </w:t>
      </w:r>
      <w:r w:rsidR="00DC777B">
        <w:t>PCD</w:t>
      </w:r>
      <w:r>
        <w:t xml:space="preserve"> </w:t>
      </w:r>
      <w:r w:rsidR="00DC777B">
        <w:t xml:space="preserve">Communicate PCD </w:t>
      </w:r>
      <w:r>
        <w:t xml:space="preserve">data transaction is specified in the PCHA </w:t>
      </w:r>
      <w:r w:rsidRPr="008526F3">
        <w:t>H.81</w:t>
      </w:r>
      <w:r w:rsidR="00DC777B">
        <w:t>2.1</w:t>
      </w:r>
      <w:r w:rsidRPr="008526F3">
        <w:t xml:space="preserve"> </w:t>
      </w:r>
      <w:r w:rsidR="00DC777B">
        <w:t>–</w:t>
      </w:r>
      <w:r w:rsidRPr="008526F3">
        <w:t xml:space="preserve"> </w:t>
      </w:r>
      <w:r w:rsidR="00DC777B">
        <w:t>Observation Upload and PCHA H.812 WAN Interface standards</w:t>
      </w:r>
      <w:r>
        <w:t>.</w:t>
      </w:r>
      <w:r w:rsidR="00DC777B">
        <w:t xml:space="preserve"> </w:t>
      </w:r>
    </w:p>
    <w:p w14:paraId="26297F15" w14:textId="50BDE070" w:rsidR="009F24FF" w:rsidRDefault="009F24FF" w:rsidP="00551BE7">
      <w:pPr>
        <w:pStyle w:val="BodyText"/>
      </w:pPr>
      <w:r>
        <w:t>IHE PCD Technical Frameworks Vol1-Vol3</w:t>
      </w:r>
    </w:p>
    <w:p w14:paraId="6DFAE71A" w14:textId="77777777" w:rsidR="00551BE7" w:rsidRPr="003651D9" w:rsidRDefault="00551BE7" w:rsidP="00551BE7">
      <w:pPr>
        <w:pStyle w:val="AuthorInstructions"/>
      </w:pPr>
      <w:r w:rsidRPr="003651D9">
        <w:t>&lt;e.g., HL7 2.3.1 Chapters 2, 3&gt;</w:t>
      </w:r>
    </w:p>
    <w:p w14:paraId="4D80C376" w14:textId="77777777" w:rsidR="00551BE7" w:rsidRPr="003651D9" w:rsidRDefault="00551BE7" w:rsidP="00551BE7">
      <w:pPr>
        <w:pStyle w:val="AuthorInstructions"/>
      </w:pPr>
      <w:r w:rsidRPr="003651D9">
        <w:t>&lt;e.g., DICOM 2008 PS 3.3: A.35.8 X-Ray Radiation Dose SR IOD&gt;</w:t>
      </w:r>
    </w:p>
    <w:p w14:paraId="270F4B48" w14:textId="77777777" w:rsidR="00551BE7" w:rsidRDefault="00551BE7" w:rsidP="009B5384">
      <w:pPr>
        <w:pStyle w:val="AuthorInstructions"/>
      </w:pPr>
    </w:p>
    <w:p w14:paraId="3008BE43" w14:textId="77777777" w:rsidR="00551BE7" w:rsidRDefault="00551BE7" w:rsidP="009B5384">
      <w:pPr>
        <w:pStyle w:val="AuthorInstructions"/>
      </w:pPr>
    </w:p>
    <w:p w14:paraId="056E4F06" w14:textId="0E5FD320" w:rsidR="001058D0" w:rsidRPr="003651D9" w:rsidRDefault="001058D0" w:rsidP="001058D0">
      <w:pPr>
        <w:pStyle w:val="Heading3"/>
        <w:numPr>
          <w:ilvl w:val="0"/>
          <w:numId w:val="0"/>
        </w:numPr>
        <w:rPr>
          <w:noProof w:val="0"/>
        </w:rPr>
      </w:pPr>
      <w:r w:rsidRPr="003651D9">
        <w:rPr>
          <w:noProof w:val="0"/>
        </w:rPr>
        <w:t>3.</w:t>
      </w:r>
      <w:r w:rsidR="00E9350E">
        <w:rPr>
          <w:noProof w:val="0"/>
        </w:rPr>
        <w:t>Z</w:t>
      </w:r>
      <w:r w:rsidRPr="003651D9">
        <w:rPr>
          <w:noProof w:val="0"/>
        </w:rPr>
        <w:t>.</w:t>
      </w:r>
      <w:r w:rsidR="00E9350E">
        <w:rPr>
          <w:noProof w:val="0"/>
        </w:rPr>
        <w:t>4</w:t>
      </w:r>
      <w:r w:rsidRPr="003651D9">
        <w:rPr>
          <w:noProof w:val="0"/>
        </w:rPr>
        <w:t xml:space="preserve"> Interaction Diagram</w:t>
      </w:r>
    </w:p>
    <w:p w14:paraId="73DA4EAD" w14:textId="77777777" w:rsidR="001058D0" w:rsidRPr="003651D9" w:rsidRDefault="001058D0" w:rsidP="001058D0">
      <w:pPr>
        <w:pStyle w:val="AuthorInstructions"/>
      </w:pPr>
      <w:r w:rsidRPr="003651D9">
        <w:t>&lt;The interaction diagram shows the detailed standards-based message exchange that makes up the IHE transaction.&gt;</w:t>
      </w:r>
    </w:p>
    <w:p w14:paraId="19093737" w14:textId="77777777" w:rsidR="001058D0" w:rsidRPr="003651D9" w:rsidRDefault="001058D0" w:rsidP="001058D0">
      <w:pPr>
        <w:pStyle w:val="BodyText"/>
      </w:pPr>
      <w:r w:rsidRPr="003651D9">
        <w:rPr>
          <w:noProof/>
        </w:rPr>
        <mc:AlternateContent>
          <mc:Choice Requires="wpc">
            <w:drawing>
              <wp:inline distT="0" distB="0" distL="0" distR="0" wp14:anchorId="1197EFE8" wp14:editId="6FD700C1">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Text Box 160"/>
                        <wps:cNvSpPr txBox="1">
                          <a:spLocks noChangeArrowheads="1"/>
                        </wps:cNvSpPr>
                        <wps:spPr bwMode="auto">
                          <a:xfrm>
                            <a:off x="1415987" y="29763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F5503" w14:textId="17005F26" w:rsidR="00C943C7" w:rsidRDefault="00C943C7" w:rsidP="001058D0">
                              <w:pPr>
                                <w:jc w:val="center"/>
                                <w:rPr>
                                  <w:sz w:val="18"/>
                                </w:rPr>
                              </w:pPr>
                              <w:r>
                                <w:rPr>
                                  <w:sz w:val="18"/>
                                </w:rPr>
                                <w:t>Device Observation Reporter</w:t>
                              </w:r>
                            </w:p>
                            <w:p w14:paraId="044EE344" w14:textId="77777777" w:rsidR="00C943C7" w:rsidRDefault="00C943C7" w:rsidP="001058D0">
                              <w:pPr>
                                <w:jc w:val="center"/>
                                <w:rPr>
                                  <w:sz w:val="18"/>
                                </w:rPr>
                              </w:pPr>
                            </w:p>
                            <w:p w14:paraId="129270DC" w14:textId="77777777" w:rsidR="00C943C7" w:rsidRDefault="00C943C7" w:rsidP="001058D0">
                              <w:pPr>
                                <w:jc w:val="center"/>
                                <w:rPr>
                                  <w:sz w:val="18"/>
                                </w:rPr>
                              </w:pPr>
                            </w:p>
                            <w:p w14:paraId="29ED3892" w14:textId="77777777" w:rsidR="00C943C7" w:rsidRDefault="00C943C7" w:rsidP="001058D0"/>
                            <w:p w14:paraId="0CA002C6" w14:textId="77777777" w:rsidR="00C943C7" w:rsidRPr="007C1AAC" w:rsidRDefault="00C943C7" w:rsidP="001058D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25" name="Line 161"/>
                        <wps:cNvCnPr>
                          <a:cxnSpLocks noChangeShapeType="1"/>
                          <a:stCxn id="224" idx="2"/>
                        </wps:cNvCnPr>
                        <wps:spPr bwMode="auto">
                          <a:xfrm>
                            <a:off x="1873187" y="91125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F8E0B" w14:textId="77777777" w:rsidR="00C943C7" w:rsidRPr="007C1AAC" w:rsidRDefault="00C943C7" w:rsidP="001058D0">
                              <w:pPr>
                                <w:rPr>
                                  <w:sz w:val="22"/>
                                  <w:szCs w:val="22"/>
                                </w:rPr>
                              </w:pPr>
                              <w:r>
                                <w:rPr>
                                  <w:sz w:val="22"/>
                                  <w:szCs w:val="22"/>
                                </w:rPr>
                                <w:t xml:space="preserve">Message </w:t>
                              </w:r>
                              <w:r w:rsidRPr="007C1AAC">
                                <w:rPr>
                                  <w:sz w:val="22"/>
                                  <w:szCs w:val="22"/>
                                </w:rPr>
                                <w:t>1</w:t>
                              </w:r>
                            </w:p>
                            <w:p w14:paraId="7A69068C" w14:textId="77777777" w:rsidR="00C943C7" w:rsidRDefault="00C943C7" w:rsidP="001058D0"/>
                            <w:p w14:paraId="2A2D1ECC" w14:textId="77777777" w:rsidR="00C943C7" w:rsidRPr="007C1AAC" w:rsidRDefault="00C943C7" w:rsidP="001058D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27" name="Line 163"/>
                        <wps:cNvCnPr>
                          <a:cxnSpLocks noChangeShapeType="1"/>
                        </wps:cNvCnPr>
                        <wps:spPr bwMode="auto">
                          <a:xfrm>
                            <a:off x="4089492" y="83539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Rectangle 164"/>
                        <wps:cNvSpPr>
                          <a:spLocks noChangeArrowheads="1"/>
                        </wps:cNvSpPr>
                        <wps:spPr bwMode="auto">
                          <a:xfrm>
                            <a:off x="1808320" y="91919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Rectangle 165"/>
                        <wps:cNvSpPr>
                          <a:spLocks noChangeArrowheads="1"/>
                        </wps:cNvSpPr>
                        <wps:spPr bwMode="auto">
                          <a:xfrm>
                            <a:off x="3996971" y="91919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Text Box 167"/>
                        <wps:cNvSpPr txBox="1">
                          <a:spLocks noChangeArrowheads="1"/>
                        </wps:cNvSpPr>
                        <wps:spPr bwMode="auto">
                          <a:xfrm>
                            <a:off x="3635375" y="2845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970EB" w14:textId="237C9422" w:rsidR="00C943C7" w:rsidRPr="007C1AAC" w:rsidRDefault="00C943C7" w:rsidP="001058D0">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32" name="Line 168"/>
                        <wps:cNvCnPr>
                          <a:cxnSpLocks noChangeShapeType="1"/>
                        </wps:cNvCnPr>
                        <wps:spPr bwMode="auto">
                          <a:xfrm flipH="1">
                            <a:off x="1989455" y="1724867"/>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Text Box 169"/>
                        <wps:cNvSpPr txBox="1">
                          <a:spLocks noChangeArrowheads="1"/>
                        </wps:cNvSpPr>
                        <wps:spPr bwMode="auto">
                          <a:xfrm>
                            <a:off x="2408555" y="1453722"/>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A995F" w14:textId="77777777" w:rsidR="00C943C7" w:rsidRPr="007C1AAC" w:rsidRDefault="00C943C7" w:rsidP="001058D0">
                              <w:pPr>
                                <w:rPr>
                                  <w:sz w:val="22"/>
                                  <w:szCs w:val="22"/>
                                </w:rPr>
                              </w:pPr>
                              <w:r>
                                <w:rPr>
                                  <w:sz w:val="22"/>
                                  <w:szCs w:val="22"/>
                                </w:rPr>
                                <w:t xml:space="preserve">Message </w:t>
                              </w:r>
                              <w:r w:rsidRPr="007C1AAC">
                                <w:rPr>
                                  <w:sz w:val="22"/>
                                  <w:szCs w:val="22"/>
                                </w:rPr>
                                <w:t>2</w:t>
                              </w:r>
                            </w:p>
                            <w:p w14:paraId="439ABB76" w14:textId="77777777" w:rsidR="00C943C7" w:rsidRDefault="00C943C7" w:rsidP="001058D0"/>
                            <w:p w14:paraId="22167190" w14:textId="77777777" w:rsidR="00C943C7" w:rsidRPr="007C1AAC" w:rsidRDefault="00C943C7"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181"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">
                <v:shape id="_x0000_s1182" type="#_x0000_t75" style="position:absolute;width:59810;height:27082;visibility:visible;mso-wrap-style:square">
                  <v:fill o:detectmouseclick="t"/>
                  <v:path o:connecttype="none"/>
                </v:shape>
                <v:shape id="Text Box 160" o:spid="_x0000_s1183" type="#_x0000_t202" style="position:absolute;left:14159;top:2976;width:9144;height:6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0DsQA&#10;AADcAAAADwAAAGRycy9kb3ducmV2LnhtbESPzWrDMBCE74W+g9hCL6WWaxy7caKEtpCSa34eYGOt&#10;f6i1MpYa229fBQo5DjPzDbPeTqYTVxpca1nBWxSDIC6tbrlWcD7tXt9BOI+ssbNMCmZysN08Pqyx&#10;0HbkA12PvhYBwq5ABY33fSGlKxsy6CLbEwevsoNBH+RQSz3gGOCmk0kcZ9Jgy2GhwZ6+Gip/jr9G&#10;QbUfXxbL8fLtz/khzT6xzS92Vur5afpYgfA0+Xv4v73XCpIkhdu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dA7EAAAA3AAAAA8AAAAAAAAAAAAAAAAAmAIAAGRycy9k&#10;b3ducmV2LnhtbFBLBQYAAAAABAAEAPUAAACJAwAAAAA=&#10;" stroked="f">
                  <v:textbox>
                    <w:txbxContent>
                      <w:p w14:paraId="427F5503" w14:textId="17005F26" w:rsidR="00C943C7" w:rsidRDefault="00C943C7" w:rsidP="001058D0">
                        <w:pPr>
                          <w:jc w:val="center"/>
                          <w:rPr>
                            <w:sz w:val="18"/>
                          </w:rPr>
                        </w:pPr>
                        <w:r>
                          <w:rPr>
                            <w:sz w:val="18"/>
                          </w:rPr>
                          <w:t>Device Observation Reporter</w:t>
                        </w:r>
                      </w:p>
                      <w:p w14:paraId="044EE344" w14:textId="77777777" w:rsidR="00C943C7" w:rsidRDefault="00C943C7" w:rsidP="001058D0">
                        <w:pPr>
                          <w:jc w:val="center"/>
                          <w:rPr>
                            <w:sz w:val="18"/>
                          </w:rPr>
                        </w:pPr>
                      </w:p>
                      <w:p w14:paraId="129270DC" w14:textId="77777777" w:rsidR="00C943C7" w:rsidRDefault="00C943C7" w:rsidP="001058D0">
                        <w:pPr>
                          <w:jc w:val="center"/>
                          <w:rPr>
                            <w:sz w:val="18"/>
                          </w:rPr>
                        </w:pPr>
                      </w:p>
                      <w:p w14:paraId="29ED3892" w14:textId="77777777" w:rsidR="00C943C7" w:rsidRDefault="00C943C7" w:rsidP="001058D0"/>
                      <w:p w14:paraId="0CA002C6" w14:textId="77777777" w:rsidR="00C943C7" w:rsidRPr="007C1AAC" w:rsidRDefault="00C943C7" w:rsidP="001058D0">
                        <w:pPr>
                          <w:jc w:val="center"/>
                          <w:rPr>
                            <w:sz w:val="22"/>
                            <w:szCs w:val="22"/>
                          </w:rPr>
                        </w:pPr>
                        <w:r w:rsidRPr="007C1AAC">
                          <w:rPr>
                            <w:sz w:val="22"/>
                            <w:szCs w:val="22"/>
                          </w:rPr>
                          <w:t>A</w:t>
                        </w:r>
                        <w:r>
                          <w:rPr>
                            <w:sz w:val="22"/>
                            <w:szCs w:val="22"/>
                          </w:rPr>
                          <w:t>ctor A</w:t>
                        </w:r>
                      </w:p>
                    </w:txbxContent>
                  </v:textbox>
                </v:shape>
                <v:line id="Line 161" o:spid="_x0000_s1184" style="position:absolute;visibility:visible;mso-wrap-style:square" from="18731,9112" to="18805,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3OTsQAAADcAAAADwAAAGRycy9kb3ducmV2LnhtbESPS2vCQBSF94L/YbiCO500oNjUUYog&#10;uLAWH7i+ZK5JauZOnBlj+u87gtDl4Tw+znzZmVq05HxlWcHbOAFBnFtdcaHgdFyPZiB8QNZYWyYF&#10;v+Rhuej35php++A9tYdQiDjCPkMFZQhNJqXPSzLox7Yhjt7FOoMhSldI7fARx00t0ySZSoMVR0KJ&#10;Da1Kyq+Hu4ncvNi62/nn2m0uX9v1jdv33fFbqeGg+/wAEagL/+FXe6MVpOkEnm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c5OxAAAANwAAAAPAAAAAAAAAAAA&#10;AAAAAKECAABkcnMvZG93bnJldi54bWxQSwUGAAAAAAQABAD5AAAAkgMAAAAA&#10;">
                  <v:stroke dashstyle="dash"/>
                </v:line>
                <v:shape id="Text Box 162" o:spid="_x0000_s1185"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14:paraId="4B2F8E0B" w14:textId="77777777" w:rsidR="00C943C7" w:rsidRPr="007C1AAC" w:rsidRDefault="00C943C7" w:rsidP="001058D0">
                        <w:pPr>
                          <w:rPr>
                            <w:sz w:val="22"/>
                            <w:szCs w:val="22"/>
                          </w:rPr>
                        </w:pPr>
                        <w:r>
                          <w:rPr>
                            <w:sz w:val="22"/>
                            <w:szCs w:val="22"/>
                          </w:rPr>
                          <w:t xml:space="preserve">Message </w:t>
                        </w:r>
                        <w:r w:rsidRPr="007C1AAC">
                          <w:rPr>
                            <w:sz w:val="22"/>
                            <w:szCs w:val="22"/>
                          </w:rPr>
                          <w:t>1</w:t>
                        </w:r>
                      </w:p>
                      <w:p w14:paraId="7A69068C" w14:textId="77777777" w:rsidR="00C943C7" w:rsidRDefault="00C943C7" w:rsidP="001058D0"/>
                      <w:p w14:paraId="2A2D1ECC" w14:textId="77777777" w:rsidR="00C943C7" w:rsidRPr="007C1AAC" w:rsidRDefault="00C943C7" w:rsidP="001058D0">
                        <w:pPr>
                          <w:rPr>
                            <w:sz w:val="22"/>
                            <w:szCs w:val="22"/>
                          </w:rPr>
                        </w:pPr>
                        <w:r>
                          <w:rPr>
                            <w:sz w:val="22"/>
                            <w:szCs w:val="22"/>
                          </w:rPr>
                          <w:t xml:space="preserve">Message </w:t>
                        </w:r>
                        <w:r w:rsidRPr="007C1AAC">
                          <w:rPr>
                            <w:sz w:val="22"/>
                            <w:szCs w:val="22"/>
                          </w:rPr>
                          <w:t>1</w:t>
                        </w:r>
                      </w:p>
                    </w:txbxContent>
                  </v:textbox>
                </v:shape>
                <v:line id="Line 163" o:spid="_x0000_s1186" style="position:absolute;visibility:visible;mso-wrap-style:square" from="40894,8353" to="40894,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P1osQAAADcAAAADwAAAGRycy9kb3ducmV2LnhtbESPS4vCMBSF94L/IVzBnabThTodowyC&#10;4MJx8IHrS3NtOzY3NYm18+8ngjDLw3l8nPmyM7VoyfnKsoK3cQKCOLe64kLB6bgezUD4gKyxtkwK&#10;fsnDctHvzTHT9sF7ag+hEHGEfYYKyhCaTEqfl2TQj21DHL2LdQZDlK6Q2uEjjptapkkykQYrjoQS&#10;G1qVlF8PdxO5ebF1t/PPtdtcvrbrG7fvu+O3UsNB9/kBIlAX/sOv9kYrSNMpP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U/WixAAAANwAAAAPAAAAAAAAAAAA&#10;AAAAAKECAABkcnMvZG93bnJldi54bWxQSwUGAAAAAAQABAD5AAAAkgMAAAAA&#10;">
                  <v:stroke dashstyle="dash"/>
                </v:line>
                <v:rect id="Rectangle 164" o:spid="_x0000_s1187" style="position:absolute;left:18083;top:9191;width:1695;height:11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rect id="Rectangle 165" o:spid="_x0000_s1188" style="position:absolute;left:39969;top:9191;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line id="Line 166" o:spid="_x0000_s1189"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7i8IAAADcAAAADwAAAGRycy9kb3ducmV2LnhtbERPy2oCMRTdF/yHcAvuakaF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7i8IAAADcAAAADwAAAAAAAAAAAAAA&#10;AAChAgAAZHJzL2Rvd25yZXYueG1sUEsFBgAAAAAEAAQA+QAAAJADAAAAAA==&#10;">
                  <v:stroke endarrow="block"/>
                </v:line>
                <v:shape id="Text Box 167" o:spid="_x0000_s1190" type="#_x0000_t202" style="position:absolute;left:36353;top:2845;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14:paraId="220970EB" w14:textId="237C9422" w:rsidR="00C943C7" w:rsidRPr="007C1AAC" w:rsidRDefault="00C943C7" w:rsidP="001058D0">
                        <w:pPr>
                          <w:jc w:val="center"/>
                          <w:rPr>
                            <w:sz w:val="22"/>
                            <w:szCs w:val="22"/>
                          </w:rPr>
                        </w:pPr>
                        <w:r>
                          <w:rPr>
                            <w:sz w:val="18"/>
                          </w:rPr>
                          <w:t>Device Observation Consumer</w:t>
                        </w:r>
                      </w:p>
                    </w:txbxContent>
                  </v:textbox>
                </v:shape>
                <v:line id="Line 168" o:spid="_x0000_s1191" style="position:absolute;flip:x;visibility:visible;mso-wrap-style:square" from="19894,17248" to="39973,17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H9MUAAADcAAAADwAAAGRycy9kb3ducmV2LnhtbESPQWvCQBCF7wX/wzKFXoJuTKDU6Cra&#10;VhCKB60Hj0N2TEKzsyE71fTfu4VCj48373vzFqvBtepKfWg8G5hOUlDEpbcNVwZOn9vxC6ggyBZb&#10;z2TghwKslqOHBRbW3/hA16NUKkI4FGigFukKrUNZk8Mw8R1x9C6+dyhR9pW2Pd4i3LU6S9Nn7bDh&#10;2FBjR681lV/Hbxff2O75Lc+TjdNJMqP3s3ykWox5ehzWc1BCg/wf/6V31kCWZ/A7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kH9MUAAADcAAAADwAAAAAAAAAA&#10;AAAAAAChAgAAZHJzL2Rvd25yZXYueG1sUEsFBgAAAAAEAAQA+QAAAJMDAAAAAA==&#10;">
                  <v:stroke endarrow="block"/>
                </v:line>
                <v:shape id="Text Box 169" o:spid="_x0000_s1192" type="#_x0000_t202" style="position:absolute;left:24085;top:14537;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14:paraId="5ABA995F" w14:textId="77777777" w:rsidR="00C943C7" w:rsidRPr="007C1AAC" w:rsidRDefault="00C943C7" w:rsidP="001058D0">
                        <w:pPr>
                          <w:rPr>
                            <w:sz w:val="22"/>
                            <w:szCs w:val="22"/>
                          </w:rPr>
                        </w:pPr>
                        <w:r>
                          <w:rPr>
                            <w:sz w:val="22"/>
                            <w:szCs w:val="22"/>
                          </w:rPr>
                          <w:t xml:space="preserve">Message </w:t>
                        </w:r>
                        <w:r w:rsidRPr="007C1AAC">
                          <w:rPr>
                            <w:sz w:val="22"/>
                            <w:szCs w:val="22"/>
                          </w:rPr>
                          <w:t>2</w:t>
                        </w:r>
                      </w:p>
                      <w:p w14:paraId="439ABB76" w14:textId="77777777" w:rsidR="00C943C7" w:rsidRDefault="00C943C7" w:rsidP="001058D0"/>
                      <w:p w14:paraId="22167190" w14:textId="77777777" w:rsidR="00C943C7" w:rsidRPr="007C1AAC" w:rsidRDefault="00C943C7"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77777777" w:rsidR="001058D0" w:rsidRPr="003651D9" w:rsidRDefault="001058D0" w:rsidP="009B5384">
      <w:pPr>
        <w:pStyle w:val="AuthorInstructions"/>
      </w:pPr>
    </w:p>
    <w:p w14:paraId="1A8B4C12" w14:textId="722F6C4C" w:rsidR="001058D0" w:rsidRDefault="001058D0" w:rsidP="001058D0">
      <w:pPr>
        <w:pStyle w:val="Heading4"/>
        <w:numPr>
          <w:ilvl w:val="0"/>
          <w:numId w:val="0"/>
        </w:numPr>
        <w:rPr>
          <w:noProof w:val="0"/>
        </w:rPr>
      </w:pPr>
      <w:r w:rsidRPr="003651D9">
        <w:rPr>
          <w:noProof w:val="0"/>
        </w:rPr>
        <w:t>3.</w:t>
      </w:r>
      <w:r w:rsidR="00E9350E">
        <w:rPr>
          <w:noProof w:val="0"/>
        </w:rPr>
        <w:t>Z.4</w:t>
      </w:r>
      <w:r w:rsidR="00551BE7">
        <w:rPr>
          <w:noProof w:val="0"/>
        </w:rPr>
        <w:t xml:space="preserve">.1 </w:t>
      </w:r>
      <w:r>
        <w:rPr>
          <w:noProof w:val="0"/>
        </w:rPr>
        <w:t>Message 1: Communicate PCD Data</w:t>
      </w:r>
    </w:p>
    <w:p w14:paraId="6CF20336" w14:textId="6D4BC905" w:rsidR="001058D0" w:rsidRPr="008526F3" w:rsidRDefault="001058D0" w:rsidP="001058D0">
      <w:pPr>
        <w:pStyle w:val="BodyText"/>
      </w:pPr>
      <w:r>
        <w:t>The Communicate PCD Data transaction used in this profile supports two transport mechanisms. The web service transport version is already specified in</w:t>
      </w:r>
      <w:r w:rsidR="00094C5F">
        <w:t xml:space="preserve"> the IHE PCD Transactions Volumes 1 to 3</w:t>
      </w:r>
      <w:r>
        <w:t xml:space="preserve">. The second transport uses RESTful </w:t>
      </w:r>
      <w:r w:rsidR="0049584E">
        <w:t xml:space="preserve">HL7 </w:t>
      </w:r>
      <w:r>
        <w:t xml:space="preserve">hData </w:t>
      </w:r>
      <w:r w:rsidR="0049584E">
        <w:t xml:space="preserve">Record Format </w:t>
      </w:r>
      <w:r>
        <w:t>mechanisms to transfer the PCD-01 document to the Device Observation Consumer. Message 1 represents this transport component of the PCD Communicate PCD Data transaction.</w:t>
      </w:r>
    </w:p>
    <w:p w14:paraId="1B72230F" w14:textId="77777777" w:rsidR="001058D0" w:rsidRPr="003651D9" w:rsidRDefault="001058D0" w:rsidP="001058D0">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04B7B46B" w14:textId="77777777" w:rsidR="001058D0" w:rsidRPr="003651D9" w:rsidRDefault="001058D0" w:rsidP="001058D0">
      <w:pPr>
        <w:pStyle w:val="AuthorInstructions"/>
      </w:pPr>
      <w:r w:rsidRPr="003651D9">
        <w:t>&lt;Explicitly state if the multiplicity of an actor may be greater than one; i.e., if an actor (whether it is a client or server) can expect this message from a single source or multiple sources.&gt;</w:t>
      </w:r>
    </w:p>
    <w:p w14:paraId="169128AB" w14:textId="1C147284" w:rsidR="001058D0" w:rsidRDefault="001058D0" w:rsidP="001058D0">
      <w:pPr>
        <w:pStyle w:val="Heading5"/>
        <w:numPr>
          <w:ilvl w:val="0"/>
          <w:numId w:val="0"/>
        </w:numPr>
        <w:rPr>
          <w:noProof w:val="0"/>
        </w:rPr>
      </w:pPr>
      <w:r w:rsidRPr="003651D9">
        <w:rPr>
          <w:noProof w:val="0"/>
        </w:rPr>
        <w:t>3.</w:t>
      </w:r>
      <w:r w:rsidR="00E9350E">
        <w:rPr>
          <w:noProof w:val="0"/>
        </w:rPr>
        <w:t>Z.4</w:t>
      </w:r>
      <w:r w:rsidRPr="003651D9">
        <w:rPr>
          <w:noProof w:val="0"/>
        </w:rPr>
        <w:t>.1.1 Trigger Events</w:t>
      </w:r>
    </w:p>
    <w:p w14:paraId="59D1D9A6" w14:textId="7E7E3B34" w:rsidR="001058D0" w:rsidRPr="008526F3" w:rsidRDefault="001058D0" w:rsidP="001058D0">
      <w:pPr>
        <w:pStyle w:val="BodyText"/>
      </w:pPr>
      <w:r>
        <w:t xml:space="preserve">The typical trigger event is </w:t>
      </w:r>
      <w:r w:rsidR="00094C5F">
        <w:t xml:space="preserve">the passing </w:t>
      </w:r>
      <w:r>
        <w:t xml:space="preserve">of </w:t>
      </w:r>
      <w:r w:rsidR="00063714">
        <w:t xml:space="preserve">a collection of </w:t>
      </w:r>
      <w:r>
        <w:t xml:space="preserve">measurement data </w:t>
      </w:r>
      <w:r w:rsidR="00094C5F">
        <w:t>to</w:t>
      </w:r>
      <w:r>
        <w:t xml:space="preserve"> the Device Observation Reporter actor.</w:t>
      </w:r>
    </w:p>
    <w:p w14:paraId="6297919D" w14:textId="67CB92EA" w:rsidR="001058D0" w:rsidRPr="003651D9" w:rsidRDefault="001058D0" w:rsidP="001058D0">
      <w:pPr>
        <w:pStyle w:val="AuthorInstructions"/>
      </w:pPr>
      <w:r w:rsidRPr="003651D9">
        <w:lastRenderedPageBreak/>
        <w:t>&lt;Description of the real world events that cause the sender (Actor A) to send Message 1 (e.g., an operator or an automated function determines that a new work</w:t>
      </w:r>
      <w:r w:rsidR="00E9350E">
        <w:t xml:space="preserve"> </w:t>
      </w:r>
      <w:r w:rsidRPr="003651D9">
        <w:t>item is needed).&gt;</w:t>
      </w:r>
    </w:p>
    <w:p w14:paraId="6BBA2BD8" w14:textId="7DF17E4E" w:rsidR="001058D0" w:rsidRDefault="001058D0" w:rsidP="001058D0">
      <w:pPr>
        <w:pStyle w:val="Heading5"/>
        <w:numPr>
          <w:ilvl w:val="0"/>
          <w:numId w:val="0"/>
        </w:numPr>
        <w:rPr>
          <w:noProof w:val="0"/>
        </w:rPr>
      </w:pPr>
      <w:r w:rsidRPr="003651D9">
        <w:rPr>
          <w:noProof w:val="0"/>
        </w:rPr>
        <w:t>3.</w:t>
      </w:r>
      <w:r w:rsidR="00E9350E">
        <w:rPr>
          <w:noProof w:val="0"/>
        </w:rPr>
        <w:t>Z.4</w:t>
      </w:r>
      <w:r w:rsidRPr="003651D9">
        <w:rPr>
          <w:noProof w:val="0"/>
        </w:rPr>
        <w:t>.1.2 Message Semantics</w:t>
      </w:r>
    </w:p>
    <w:p w14:paraId="4F4D462A" w14:textId="70BB7A37" w:rsidR="001058D0" w:rsidRDefault="001058D0" w:rsidP="001058D0">
      <w:pPr>
        <w:pStyle w:val="BodyText"/>
      </w:pPr>
      <w:r>
        <w:t xml:space="preserve">This message </w:t>
      </w:r>
      <w:r w:rsidR="0019572F">
        <w:t xml:space="preserve">contains both an oAuth </w:t>
      </w:r>
      <w:r w:rsidR="0049584E">
        <w:t xml:space="preserve">identity </w:t>
      </w:r>
      <w:r w:rsidR="0019572F">
        <w:t xml:space="preserve">token and the PCD-01 document which </w:t>
      </w:r>
      <w:r>
        <w:t>represents the measurement sequence taken upon the patient. The sequence may contain a single measurement or several measurements.</w:t>
      </w:r>
      <w:r w:rsidR="0019572F">
        <w:t xml:space="preserve"> The oAuth identity token must be recognized by the Device Observation Consumer </w:t>
      </w:r>
      <w:r w:rsidR="0049584E">
        <w:t xml:space="preserve">for acceptance of the message </w:t>
      </w:r>
      <w:r w:rsidR="0019572F">
        <w:t>but how that identity token is obtained is a business decision. The Device Observation Consumer may be an oAuth Authentication Server</w:t>
      </w:r>
      <w:r w:rsidR="0049584E">
        <w:t>,</w:t>
      </w:r>
      <w:r w:rsidR="0019572F">
        <w:t xml:space="preserve"> or it may rely upon a third party Service</w:t>
      </w:r>
      <w:r w:rsidR="0049584E">
        <w:t>, or it may be obtained by another out of band transaction.</w:t>
      </w:r>
    </w:p>
    <w:p w14:paraId="09242EB6" w14:textId="51D54657" w:rsidR="00063714" w:rsidRPr="001A02AA" w:rsidRDefault="00063714" w:rsidP="001058D0">
      <w:pPr>
        <w:pStyle w:val="BodyText"/>
      </w:pPr>
      <w:r>
        <w:t>This message also represents an attempt to pass responsibility of the data from the Device Observation Reporter to the Device Observation Consumer.</w:t>
      </w:r>
    </w:p>
    <w:p w14:paraId="628991D2" w14:textId="77777777" w:rsidR="001058D0" w:rsidRPr="003651D9" w:rsidRDefault="001058D0" w:rsidP="001058D0">
      <w:pPr>
        <w:pStyle w:val="AuthorInstructions"/>
      </w:pPr>
      <w:r w:rsidRPr="003651D9">
        <w:t>&lt;Detailed description of the meaning, structure and contents of the message, including any IHE specific clarifications of the message format, attributes, etc.&gt;</w:t>
      </w:r>
    </w:p>
    <w:p w14:paraId="52AC19F4" w14:textId="77777777" w:rsidR="001058D0" w:rsidRPr="003651D9" w:rsidRDefault="001058D0" w:rsidP="001058D0">
      <w:pPr>
        <w:pStyle w:val="AuthorInstructions"/>
      </w:pPr>
      <w:r w:rsidRPr="003651D9">
        <w:t>&lt;Start by describing the standard underlying the message and how the participating actors are mapped (e.g., “This message is a DICOM C-FIND Request. Actor A is the SCU. Actor D is the SCP.”).&gt;</w:t>
      </w:r>
    </w:p>
    <w:p w14:paraId="2F6C785D" w14:textId="77777777" w:rsidR="001058D0" w:rsidRPr="003651D9" w:rsidRDefault="001058D0" w:rsidP="001058D0">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6F524FA4" w14:textId="20FFFB78" w:rsidR="001058D0" w:rsidRDefault="001058D0" w:rsidP="001058D0">
      <w:pPr>
        <w:pStyle w:val="Heading5"/>
        <w:numPr>
          <w:ilvl w:val="0"/>
          <w:numId w:val="0"/>
        </w:numPr>
        <w:rPr>
          <w:noProof w:val="0"/>
        </w:rPr>
      </w:pPr>
      <w:r w:rsidRPr="003651D9">
        <w:rPr>
          <w:noProof w:val="0"/>
        </w:rPr>
        <w:t>3.</w:t>
      </w:r>
      <w:r w:rsidR="00E9350E">
        <w:rPr>
          <w:noProof w:val="0"/>
        </w:rPr>
        <w:t>Z.4</w:t>
      </w:r>
      <w:r w:rsidRPr="003651D9">
        <w:rPr>
          <w:noProof w:val="0"/>
        </w:rPr>
        <w:t>.1.3 Expected Actions</w:t>
      </w:r>
    </w:p>
    <w:p w14:paraId="0E782801" w14:textId="2E54EF3C" w:rsidR="001058D0" w:rsidRPr="001058D0" w:rsidRDefault="001058D0" w:rsidP="001058D0">
      <w:pPr>
        <w:pStyle w:val="BodyText"/>
      </w:pPr>
      <w:r>
        <w:t xml:space="preserve">The expected behavior by the Device Observation Consumer upon reception of this message is to </w:t>
      </w:r>
      <w:r w:rsidR="00094C5F">
        <w:t>first authenticate the identity of the sender and if authenticated to t</w:t>
      </w:r>
      <w:r>
        <w:t>ransfer the PCD-01 document to the Content Creator actor.</w:t>
      </w:r>
      <w:r w:rsidR="0049584E">
        <w:t xml:space="preserve"> The Device Observation Consumer is then expected to indicate to the Device Observation Reporter whether or not the transfer is successful by responding with Message 2.</w:t>
      </w:r>
    </w:p>
    <w:p w14:paraId="43C627D6" w14:textId="77777777" w:rsidR="001058D0" w:rsidRPr="003651D9" w:rsidRDefault="001058D0" w:rsidP="001058D0">
      <w:pPr>
        <w:pStyle w:val="AuthorInstructions"/>
      </w:pPr>
      <w:r w:rsidRPr="003651D9">
        <w:t>&lt;Description of the actions expected to be taken as a result of sending or receiving this message.&gt;</w:t>
      </w:r>
    </w:p>
    <w:p w14:paraId="23F30DE4" w14:textId="77777777" w:rsidR="001058D0" w:rsidRPr="003651D9" w:rsidRDefault="001058D0" w:rsidP="001058D0">
      <w:pPr>
        <w:pStyle w:val="AuthorInstructions"/>
      </w:pPr>
      <w:r w:rsidRPr="003651D9">
        <w:t>&lt;Describe what the receiver is expected/required to do upon receiving this message. &gt;</w:t>
      </w:r>
    </w:p>
    <w:p w14:paraId="3E68B2CE" w14:textId="77777777" w:rsidR="001058D0" w:rsidRPr="003651D9" w:rsidRDefault="001058D0" w:rsidP="001058D0">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51A04D8B" w14:textId="77777777" w:rsidR="001058D0" w:rsidRDefault="001058D0" w:rsidP="001058D0">
      <w:pPr>
        <w:pStyle w:val="AuthorInstructions"/>
      </w:pPr>
      <w:r w:rsidRPr="003651D9">
        <w:t>&lt;Explicitly define any expected action based on the multiplicity of an actor(s), if applicable.&gt;</w:t>
      </w:r>
    </w:p>
    <w:p w14:paraId="09ECF7CD" w14:textId="78BECD46" w:rsidR="001058D0" w:rsidRPr="00CB5606" w:rsidRDefault="001058D0" w:rsidP="001058D0">
      <w:pPr>
        <w:pStyle w:val="AuthorInstructions"/>
        <w:rPr>
          <w:i w:val="0"/>
        </w:rPr>
      </w:pPr>
    </w:p>
    <w:p w14:paraId="62EB3AE1" w14:textId="22157E93" w:rsidR="001058D0" w:rsidRDefault="001058D0" w:rsidP="001058D0">
      <w:pPr>
        <w:pStyle w:val="Heading4"/>
        <w:numPr>
          <w:ilvl w:val="0"/>
          <w:numId w:val="0"/>
        </w:numPr>
        <w:rPr>
          <w:noProof w:val="0"/>
        </w:rPr>
      </w:pPr>
      <w:r w:rsidRPr="003651D9">
        <w:rPr>
          <w:noProof w:val="0"/>
        </w:rPr>
        <w:lastRenderedPageBreak/>
        <w:t>3.</w:t>
      </w:r>
      <w:r w:rsidR="00E9350E">
        <w:rPr>
          <w:noProof w:val="0"/>
        </w:rPr>
        <w:t>Z.5</w:t>
      </w:r>
      <w:r w:rsidR="00551BE7">
        <w:rPr>
          <w:noProof w:val="0"/>
        </w:rPr>
        <w:t>.2 Message 2: Acknowledgement</w:t>
      </w:r>
    </w:p>
    <w:p w14:paraId="753EA78C" w14:textId="58BA1A2A" w:rsidR="001058D0" w:rsidRPr="00EE303D" w:rsidRDefault="001058D0" w:rsidP="001058D0">
      <w:pPr>
        <w:pStyle w:val="BodyText"/>
      </w:pPr>
      <w:r>
        <w:t>Message 2 represents an acknowledgement to Message 1</w:t>
      </w:r>
      <w:r w:rsidR="0049584E">
        <w:t xml:space="preserve"> and indicates the status of the transaction</w:t>
      </w:r>
      <w:r>
        <w:t>.</w:t>
      </w:r>
    </w:p>
    <w:p w14:paraId="7FAE8F94" w14:textId="77777777" w:rsidR="001058D0" w:rsidRPr="003651D9" w:rsidRDefault="001058D0" w:rsidP="001058D0">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66C72C5B" w14:textId="77777777" w:rsidR="001058D0" w:rsidRPr="003651D9" w:rsidRDefault="001058D0" w:rsidP="001058D0">
      <w:pPr>
        <w:pStyle w:val="AuthorInstructions"/>
      </w:pPr>
      <w:r w:rsidRPr="003651D9">
        <w:t>&lt;Explicitly state if the multiplicity of an actor may be greater than one; i.e., if an actor (whether it is a client or server) can expect this message from a single source or multiple sources.&gt;</w:t>
      </w:r>
    </w:p>
    <w:p w14:paraId="01FD8830" w14:textId="77777777" w:rsidR="001058D0" w:rsidRPr="003651D9" w:rsidRDefault="001058D0" w:rsidP="001058D0">
      <w:pPr>
        <w:pStyle w:val="AuthorInstructions"/>
      </w:pPr>
      <w:r w:rsidRPr="003651D9">
        <w:t>&lt;Repeat this section as necessary based on the number of messages in the interaction diagram.&gt;</w:t>
      </w:r>
    </w:p>
    <w:p w14:paraId="765E46D7" w14:textId="1DC11F81" w:rsidR="001058D0" w:rsidRDefault="001058D0" w:rsidP="001058D0">
      <w:pPr>
        <w:pStyle w:val="Heading5"/>
        <w:numPr>
          <w:ilvl w:val="0"/>
          <w:numId w:val="0"/>
        </w:numPr>
        <w:rPr>
          <w:noProof w:val="0"/>
        </w:rPr>
      </w:pPr>
      <w:r w:rsidRPr="003651D9">
        <w:rPr>
          <w:noProof w:val="0"/>
        </w:rPr>
        <w:t>3.</w:t>
      </w:r>
      <w:r w:rsidR="00E9350E">
        <w:rPr>
          <w:noProof w:val="0"/>
        </w:rPr>
        <w:t>Z.5</w:t>
      </w:r>
      <w:r w:rsidRPr="003651D9">
        <w:rPr>
          <w:noProof w:val="0"/>
        </w:rPr>
        <w:t>.2.1 Trigger Events</w:t>
      </w:r>
    </w:p>
    <w:p w14:paraId="19D0A929" w14:textId="34A896DE" w:rsidR="001058D0" w:rsidRPr="003B32C6" w:rsidRDefault="001058D0" w:rsidP="001058D0">
      <w:pPr>
        <w:pStyle w:val="BodyText"/>
      </w:pPr>
      <w:r>
        <w:t xml:space="preserve">Message 2 </w:t>
      </w:r>
      <w:r w:rsidR="0049584E">
        <w:t>is triggered by the reception of Message 1 at the Device Observation Consumer.</w:t>
      </w:r>
    </w:p>
    <w:p w14:paraId="74F64875" w14:textId="77777777" w:rsidR="001058D0" w:rsidRPr="003651D9" w:rsidRDefault="001058D0" w:rsidP="001058D0">
      <w:pPr>
        <w:pStyle w:val="AuthorInstructions"/>
      </w:pPr>
      <w:r w:rsidRPr="003651D9">
        <w:t>&lt;Description of the real world events that cause the sender (Actor A) to send Message 1(e.g., an operator or an automated function determines that a new workitem is needed).&gt;</w:t>
      </w:r>
    </w:p>
    <w:p w14:paraId="2746A40C" w14:textId="433BB3F0" w:rsidR="001058D0" w:rsidRDefault="001058D0" w:rsidP="001058D0">
      <w:pPr>
        <w:pStyle w:val="Heading5"/>
        <w:numPr>
          <w:ilvl w:val="0"/>
          <w:numId w:val="0"/>
        </w:numPr>
        <w:rPr>
          <w:noProof w:val="0"/>
        </w:rPr>
      </w:pPr>
      <w:r w:rsidRPr="003651D9">
        <w:rPr>
          <w:noProof w:val="0"/>
        </w:rPr>
        <w:t>3.</w:t>
      </w:r>
      <w:r w:rsidR="00E9350E">
        <w:rPr>
          <w:noProof w:val="0"/>
        </w:rPr>
        <w:t>Z.5</w:t>
      </w:r>
      <w:r w:rsidRPr="003651D9">
        <w:rPr>
          <w:noProof w:val="0"/>
        </w:rPr>
        <w:t>.2.2 Message Semantics</w:t>
      </w:r>
    </w:p>
    <w:p w14:paraId="5C10176E" w14:textId="63FCEA5B" w:rsidR="001058D0" w:rsidRPr="004738A0" w:rsidRDefault="001058D0" w:rsidP="001058D0">
      <w:pPr>
        <w:pStyle w:val="BodyText"/>
      </w:pPr>
      <w:r>
        <w:t xml:space="preserve">The basic semantics of this message is to indicate to the Device Observation </w:t>
      </w:r>
      <w:r w:rsidR="00481B22">
        <w:t>Reporter</w:t>
      </w:r>
      <w:r>
        <w:t xml:space="preserve"> that a successful exchange has taken place and the </w:t>
      </w:r>
      <w:r w:rsidR="00481B22">
        <w:t>Device Observation Consumer has taken responsibility for the data and that the Device Observation Reporter shall not resend the data</w:t>
      </w:r>
      <w:r>
        <w:t>.</w:t>
      </w:r>
      <w:r w:rsidR="0019572F">
        <w:t xml:space="preserve"> Upon failure the Device Observation Reporter retains responsibility for the data and must store the data for later transfer attempts.</w:t>
      </w:r>
    </w:p>
    <w:p w14:paraId="705FC434" w14:textId="77777777" w:rsidR="001058D0" w:rsidRPr="003651D9" w:rsidRDefault="001058D0" w:rsidP="001058D0">
      <w:pPr>
        <w:pStyle w:val="AuthorInstructions"/>
      </w:pPr>
      <w:r w:rsidRPr="003651D9">
        <w:t>&lt;Detailed description of the meaning, structure and contents of the message, including any IHE specific clarifications of the message format, attributes, etc.&gt;</w:t>
      </w:r>
    </w:p>
    <w:p w14:paraId="24F6F8A7" w14:textId="77777777" w:rsidR="001058D0" w:rsidRPr="003651D9" w:rsidRDefault="001058D0" w:rsidP="001058D0">
      <w:pPr>
        <w:pStyle w:val="AuthorInstructions"/>
      </w:pPr>
      <w:r w:rsidRPr="003651D9">
        <w:t>&lt;Start by describing the standard underlying the message and how the participating actors are mapped (e.g., “This message is a DICOM C-FIND Request. Actor A is the SCU. Actor D is the SCP.”).&gt;</w:t>
      </w:r>
    </w:p>
    <w:p w14:paraId="31ADD897" w14:textId="77777777" w:rsidR="001058D0" w:rsidRPr="003651D9" w:rsidRDefault="001058D0" w:rsidP="001058D0">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755ADBFD" w14:textId="3990BA14" w:rsidR="001058D0" w:rsidRDefault="001058D0" w:rsidP="001058D0">
      <w:pPr>
        <w:pStyle w:val="Heading5"/>
        <w:numPr>
          <w:ilvl w:val="0"/>
          <w:numId w:val="0"/>
        </w:numPr>
        <w:rPr>
          <w:noProof w:val="0"/>
        </w:rPr>
      </w:pPr>
      <w:r w:rsidRPr="003651D9">
        <w:rPr>
          <w:noProof w:val="0"/>
        </w:rPr>
        <w:t>3.</w:t>
      </w:r>
      <w:r w:rsidR="00E9350E">
        <w:rPr>
          <w:noProof w:val="0"/>
        </w:rPr>
        <w:t>Z.5</w:t>
      </w:r>
      <w:r w:rsidRPr="003651D9">
        <w:rPr>
          <w:noProof w:val="0"/>
        </w:rPr>
        <w:t>.2.3 Expected Actions</w:t>
      </w:r>
    </w:p>
    <w:p w14:paraId="39B66F86" w14:textId="1A32D8D5" w:rsidR="001058D0" w:rsidRPr="004738A0" w:rsidRDefault="001058D0" w:rsidP="001058D0">
      <w:pPr>
        <w:pStyle w:val="BodyText"/>
      </w:pPr>
      <w:r>
        <w:t xml:space="preserve">The Device Observation </w:t>
      </w:r>
      <w:r w:rsidR="00063714">
        <w:t xml:space="preserve">Reporter is free to release any resources associated with the measurement data. The Device Observation Consumer is expected to transfer the data to the </w:t>
      </w:r>
      <w:bookmarkStart w:id="779" w:name="_GoBack"/>
      <w:r w:rsidR="00063714">
        <w:t>Content Creator.</w:t>
      </w:r>
    </w:p>
    <w:bookmarkEnd w:id="779"/>
    <w:p w14:paraId="26E12FD6" w14:textId="77777777" w:rsidR="001058D0" w:rsidRPr="003651D9" w:rsidRDefault="001058D0" w:rsidP="001058D0">
      <w:pPr>
        <w:pStyle w:val="AuthorInstructions"/>
      </w:pPr>
      <w:r w:rsidRPr="003651D9">
        <w:lastRenderedPageBreak/>
        <w:t>&lt;Description of the actions expected to be taken as a result of sending or receiving this message.&gt;</w:t>
      </w:r>
    </w:p>
    <w:p w14:paraId="27F4FB83" w14:textId="77777777" w:rsidR="001058D0" w:rsidRPr="003651D9" w:rsidRDefault="001058D0" w:rsidP="001058D0">
      <w:pPr>
        <w:pStyle w:val="AuthorInstructions"/>
      </w:pPr>
      <w:r w:rsidRPr="003651D9">
        <w:t>&lt;Describe what the receiver is expected/required to do upon receiving this message. &gt;</w:t>
      </w:r>
    </w:p>
    <w:p w14:paraId="7C61911A" w14:textId="77777777" w:rsidR="001058D0" w:rsidRPr="003651D9" w:rsidRDefault="001058D0" w:rsidP="001058D0">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46087B58" w14:textId="77777777" w:rsidR="001058D0" w:rsidRDefault="001058D0" w:rsidP="001058D0">
      <w:pPr>
        <w:pStyle w:val="AuthorInstructions"/>
      </w:pPr>
      <w:r w:rsidRPr="003651D9">
        <w:t>&lt;Explicitly define any expected action based on the multiplicity of an actor(s), if applicable.&gt;</w:t>
      </w:r>
    </w:p>
    <w:p w14:paraId="11261DA2" w14:textId="555EDEDC" w:rsidR="00AA0CAF" w:rsidRDefault="00AA0CAF" w:rsidP="00AA0CAF">
      <w:pPr>
        <w:pStyle w:val="Heading3"/>
        <w:numPr>
          <w:ilvl w:val="0"/>
          <w:numId w:val="0"/>
        </w:numPr>
        <w:rPr>
          <w:noProof w:val="0"/>
        </w:rPr>
      </w:pPr>
      <w:r w:rsidRPr="003651D9">
        <w:rPr>
          <w:noProof w:val="0"/>
        </w:rPr>
        <w:t>3.</w:t>
      </w:r>
      <w:r w:rsidR="00E9350E">
        <w:rPr>
          <w:noProof w:val="0"/>
        </w:rPr>
        <w:t>ZA</w:t>
      </w:r>
      <w:r w:rsidRPr="003651D9">
        <w:rPr>
          <w:noProof w:val="0"/>
        </w:rPr>
        <w:t xml:space="preserve"> </w:t>
      </w:r>
      <w:r w:rsidR="00E9350E">
        <w:rPr>
          <w:noProof w:val="0"/>
        </w:rPr>
        <w:t>Share Content Transaction</w:t>
      </w:r>
    </w:p>
    <w:p w14:paraId="6EFE59B9" w14:textId="092780AE" w:rsidR="00AA0CAF" w:rsidRPr="00AA0CAF" w:rsidRDefault="00AA0CAF" w:rsidP="00AA0CAF">
      <w:pPr>
        <w:pStyle w:val="BodyText"/>
      </w:pPr>
      <w:r>
        <w:t xml:space="preserve">The Share Content transaction </w:t>
      </w:r>
      <w:r w:rsidR="00E9350E">
        <w:t xml:space="preserve">is </w:t>
      </w:r>
      <w:r>
        <w:t>referenced in  &lt;?&gt;</w:t>
      </w:r>
    </w:p>
    <w:p w14:paraId="5B4A8AE1" w14:textId="77777777" w:rsidR="00EA4EA1" w:rsidRPr="003651D9" w:rsidRDefault="00EA4EA1" w:rsidP="00EA4EA1">
      <w:pPr>
        <w:pStyle w:val="PartTitle"/>
        <w:rPr>
          <w:highlight w:val="yellow"/>
        </w:rPr>
      </w:pPr>
      <w:bookmarkStart w:id="780" w:name="_Toc412696343"/>
      <w:r w:rsidRPr="003651D9">
        <w:lastRenderedPageBreak/>
        <w:t>Appendices</w:t>
      </w:r>
      <w:bookmarkEnd w:id="780"/>
      <w:r w:rsidRPr="003651D9">
        <w:rPr>
          <w:highlight w:val="yellow"/>
        </w:rPr>
        <w:t xml:space="preserve"> </w:t>
      </w:r>
    </w:p>
    <w:p w14:paraId="55BEB1C7"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0FB7098B" w14:textId="77777777" w:rsidR="00EA4EA1" w:rsidRPr="003651D9" w:rsidRDefault="00EA4EA1" w:rsidP="00EA4EA1"/>
    <w:p w14:paraId="7BF5E2B3" w14:textId="77777777" w:rsidR="00EA4EA1" w:rsidRPr="003651D9" w:rsidRDefault="00EA4EA1" w:rsidP="00EA4EA1">
      <w:pPr>
        <w:pStyle w:val="AppendixHeading1"/>
        <w:rPr>
          <w:noProof w:val="0"/>
        </w:rPr>
      </w:pPr>
      <w:bookmarkStart w:id="781" w:name="_Toc412696344"/>
      <w:r w:rsidRPr="003651D9">
        <w:rPr>
          <w:noProof w:val="0"/>
        </w:rPr>
        <w:t>Appendix A – &lt;Appendix A Title&gt;</w:t>
      </w:r>
      <w:bookmarkEnd w:id="781"/>
    </w:p>
    <w:p w14:paraId="2306D8A0" w14:textId="77777777" w:rsidR="00EA4EA1" w:rsidRPr="003651D9" w:rsidRDefault="00EA4EA1" w:rsidP="00EA4EA1">
      <w:pPr>
        <w:pStyle w:val="BodyText"/>
      </w:pPr>
      <w:r w:rsidRPr="003651D9">
        <w:t>Appendix A text goes here.</w:t>
      </w:r>
    </w:p>
    <w:p w14:paraId="58B145AB" w14:textId="77777777" w:rsidR="00EA4EA1" w:rsidRPr="003651D9" w:rsidRDefault="00EA4EA1" w:rsidP="005B3030">
      <w:pPr>
        <w:pStyle w:val="AppendixHeading2"/>
        <w:numPr>
          <w:ilvl w:val="1"/>
          <w:numId w:val="19"/>
        </w:numPr>
        <w:rPr>
          <w:bCs/>
          <w:noProof w:val="0"/>
        </w:rPr>
      </w:pPr>
      <w:bookmarkStart w:id="782" w:name="_Toc412696345"/>
      <w:r w:rsidRPr="003651D9">
        <w:rPr>
          <w:bCs/>
          <w:noProof w:val="0"/>
        </w:rPr>
        <w:t>&lt;Add Title&gt;</w:t>
      </w:r>
      <w:bookmarkEnd w:id="782"/>
    </w:p>
    <w:p w14:paraId="23CA9F45" w14:textId="77777777" w:rsidR="00EA4EA1" w:rsidRPr="003651D9" w:rsidRDefault="00EA4EA1" w:rsidP="00EA4EA1">
      <w:pPr>
        <w:pStyle w:val="BodyText"/>
      </w:pPr>
      <w:r w:rsidRPr="003651D9">
        <w:t>Appendix A.1 text goes here</w:t>
      </w:r>
    </w:p>
    <w:p w14:paraId="2F4CCDFE" w14:textId="77777777" w:rsidR="00EA4EA1" w:rsidRPr="003651D9" w:rsidRDefault="00EA4EA1" w:rsidP="00EA4EA1">
      <w:pPr>
        <w:pStyle w:val="AppendixHeading1"/>
        <w:rPr>
          <w:noProof w:val="0"/>
        </w:rPr>
      </w:pPr>
      <w:bookmarkStart w:id="783" w:name="_Toc412696346"/>
      <w:r w:rsidRPr="003651D9">
        <w:rPr>
          <w:noProof w:val="0"/>
        </w:rPr>
        <w:t>Appendix B – &lt;Appendix B Title&gt;</w:t>
      </w:r>
      <w:bookmarkEnd w:id="783"/>
    </w:p>
    <w:p w14:paraId="30875E65" w14:textId="77777777" w:rsidR="00EA4EA1" w:rsidRPr="003651D9" w:rsidRDefault="00EA4EA1" w:rsidP="00EA4EA1">
      <w:pPr>
        <w:pStyle w:val="BodyText"/>
      </w:pPr>
      <w:r w:rsidRPr="003651D9">
        <w:t>Appendix B text goes here.</w:t>
      </w:r>
    </w:p>
    <w:p w14:paraId="543D095B" w14:textId="77777777" w:rsidR="00EA4EA1" w:rsidRPr="003651D9" w:rsidRDefault="00EA4EA1" w:rsidP="005B3030">
      <w:pPr>
        <w:pStyle w:val="ListParagraph"/>
        <w:numPr>
          <w:ilvl w:val="0"/>
          <w:numId w:val="18"/>
        </w:numPr>
        <w:spacing w:before="240" w:after="60"/>
        <w:rPr>
          <w:rFonts w:ascii="Arial" w:hAnsi="Arial"/>
          <w:b/>
          <w:bCs/>
          <w:vanish/>
          <w:sz w:val="28"/>
        </w:rPr>
      </w:pPr>
    </w:p>
    <w:p w14:paraId="449CB888" w14:textId="77777777" w:rsidR="00EA4EA1" w:rsidRPr="003651D9" w:rsidRDefault="00EA4EA1" w:rsidP="005B3030">
      <w:pPr>
        <w:pStyle w:val="ListParagraph"/>
        <w:numPr>
          <w:ilvl w:val="1"/>
          <w:numId w:val="18"/>
        </w:numPr>
        <w:spacing w:before="240" w:after="60"/>
        <w:rPr>
          <w:rFonts w:ascii="Arial" w:hAnsi="Arial"/>
          <w:b/>
          <w:bCs/>
          <w:vanish/>
          <w:sz w:val="28"/>
        </w:rPr>
      </w:pPr>
    </w:p>
    <w:p w14:paraId="4B601664" w14:textId="77777777" w:rsidR="00EA4EA1" w:rsidRPr="003651D9" w:rsidRDefault="00EA4EA1" w:rsidP="005B3030">
      <w:pPr>
        <w:pStyle w:val="AppendixHeading2"/>
        <w:numPr>
          <w:ilvl w:val="1"/>
          <w:numId w:val="18"/>
        </w:numPr>
        <w:rPr>
          <w:bCs/>
          <w:noProof w:val="0"/>
        </w:rPr>
      </w:pPr>
      <w:bookmarkStart w:id="784" w:name="_Toc412696347"/>
      <w:r w:rsidRPr="003651D9">
        <w:rPr>
          <w:bCs/>
          <w:noProof w:val="0"/>
        </w:rPr>
        <w:t>&lt;Add Title&gt;</w:t>
      </w:r>
      <w:bookmarkEnd w:id="784"/>
    </w:p>
    <w:p w14:paraId="4047E421" w14:textId="77777777" w:rsidR="00EA4EA1" w:rsidRPr="003651D9" w:rsidRDefault="00EA4EA1" w:rsidP="00EA4EA1">
      <w:pPr>
        <w:pStyle w:val="BodyText"/>
      </w:pPr>
      <w:r w:rsidRPr="003651D9">
        <w:t>Appendix B.1 text goes here.</w:t>
      </w:r>
    </w:p>
    <w:p w14:paraId="21078BC0" w14:textId="77777777" w:rsidR="00447451" w:rsidRPr="003651D9" w:rsidRDefault="00447451" w:rsidP="00597DB2">
      <w:pPr>
        <w:pStyle w:val="BodyText"/>
      </w:pPr>
    </w:p>
    <w:p w14:paraId="3988FC59" w14:textId="77777777" w:rsidR="00522F40" w:rsidRPr="003651D9" w:rsidRDefault="00F313A8" w:rsidP="00111CBC">
      <w:pPr>
        <w:pStyle w:val="AppendixHeading1"/>
        <w:rPr>
          <w:noProof w:val="0"/>
        </w:rPr>
      </w:pPr>
      <w:bookmarkStart w:id="785" w:name="_Toc412696348"/>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785"/>
    </w:p>
    <w:p w14:paraId="5745B3A1"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28090467"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CFA9FE2" w14:textId="77777777" w:rsidR="00167DB7" w:rsidRPr="003651D9" w:rsidRDefault="00167DB7" w:rsidP="00461A12">
      <w:pPr>
        <w:pStyle w:val="BodyText"/>
      </w:pPr>
    </w:p>
    <w:p w14:paraId="35D49158" w14:textId="77777777" w:rsidR="00167DB7" w:rsidRPr="003651D9" w:rsidRDefault="00167DB7" w:rsidP="00461A12">
      <w:pPr>
        <w:pStyle w:val="BodyText"/>
      </w:pPr>
    </w:p>
    <w:p w14:paraId="36D8BAB4" w14:textId="77777777" w:rsidR="00993FF5" w:rsidRPr="003651D9" w:rsidRDefault="00993FF5" w:rsidP="00461A12">
      <w:pPr>
        <w:pStyle w:val="BodyText"/>
      </w:pPr>
    </w:p>
    <w:p w14:paraId="337F6E26" w14:textId="77777777" w:rsidR="00993FF5" w:rsidRPr="003651D9" w:rsidRDefault="00993FF5" w:rsidP="00993FF5">
      <w:pPr>
        <w:pStyle w:val="PartTitle"/>
      </w:pPr>
      <w:bookmarkStart w:id="786" w:name="_Toc412696349"/>
      <w:r w:rsidRPr="003651D9">
        <w:lastRenderedPageBreak/>
        <w:t>Volume 3 – Content Modules</w:t>
      </w:r>
      <w:bookmarkEnd w:id="786"/>
    </w:p>
    <w:p w14:paraId="3AB16AB7" w14:textId="77777777" w:rsidR="00FD3F02" w:rsidRPr="003651D9" w:rsidDel="006A1426" w:rsidRDefault="008D45BC" w:rsidP="00597DB2">
      <w:pPr>
        <w:pStyle w:val="AuthorInstructions"/>
        <w:rPr>
          <w:del w:id="787" w:author="Keith W. Boone" w:date="2015-03-04T13:03:00Z"/>
        </w:rPr>
      </w:pPr>
      <w:del w:id="788" w:author="Keith W. Boone" w:date="2015-03-04T13:03:00Z">
        <w:r w:rsidRPr="003651D9" w:rsidDel="006A1426">
          <w:delText>&lt;The current version of th</w:delText>
        </w:r>
        <w:r w:rsidR="003F3E4A" w:rsidRPr="003651D9" w:rsidDel="006A1426">
          <w:delText>e s</w:delText>
        </w:r>
        <w:r w:rsidRPr="003651D9" w:rsidDel="006A1426">
          <w:delText>upplement template only addresses HL7 v3 CDA Content Modules</w:delText>
        </w:r>
        <w:r w:rsidR="00887E40" w:rsidRPr="003651D9" w:rsidDel="006A1426">
          <w:delText xml:space="preserve">. </w:delText>
        </w:r>
        <w:r w:rsidRPr="003651D9" w:rsidDel="006A1426">
          <w:delText>All CDA Content Modules will go in Section 6 of Volume 3 of each domain’s Technical Framework d</w:delText>
        </w:r>
        <w:r w:rsidR="00170ED0" w:rsidRPr="003651D9" w:rsidDel="006A1426">
          <w:delText>ocument</w:delText>
        </w:r>
        <w:r w:rsidR="00887E40" w:rsidRPr="003651D9" w:rsidDel="006A1426">
          <w:delText xml:space="preserve">. </w:delText>
        </w:r>
        <w:r w:rsidR="00170ED0" w:rsidRPr="003651D9" w:rsidDel="006A1426">
          <w:delText xml:space="preserve">In the future, this </w:delText>
        </w:r>
        <w:r w:rsidR="003F3E4A" w:rsidRPr="003651D9" w:rsidDel="006A1426">
          <w:delText xml:space="preserve">supplement template </w:delText>
        </w:r>
        <w:r w:rsidR="00170ED0" w:rsidRPr="003651D9" w:rsidDel="006A1426">
          <w:delText>may have additional sections</w:delText>
        </w:r>
        <w:r w:rsidRPr="003651D9" w:rsidDel="006A1426">
          <w:delText xml:space="preserve"> for DICOM Content Modules (section 7 of Volume 3) and other types of Content Modules (section 8, </w:delText>
        </w:r>
        <w:r w:rsidR="00701B3A" w:rsidRPr="003651D9" w:rsidDel="006A1426">
          <w:delText>etc.</w:delText>
        </w:r>
        <w:r w:rsidRPr="003651D9" w:rsidDel="006A1426">
          <w:delText>, of Volume 3)</w:delText>
        </w:r>
        <w:r w:rsidR="00FD3F02" w:rsidRPr="003651D9" w:rsidDel="006A1426">
          <w:delText xml:space="preserve">. </w:delText>
        </w:r>
      </w:del>
    </w:p>
    <w:p w14:paraId="4357D030" w14:textId="77777777" w:rsidR="003D5A68" w:rsidRPr="003651D9" w:rsidDel="006A1426" w:rsidRDefault="00FD3F02" w:rsidP="00597DB2">
      <w:pPr>
        <w:pStyle w:val="AuthorInstructions"/>
        <w:rPr>
          <w:del w:id="789" w:author="Keith W. Boone" w:date="2015-03-04T13:03:00Z"/>
        </w:rPr>
      </w:pPr>
      <w:del w:id="790" w:author="Keith W. Boone" w:date="2015-03-04T13:03:00Z">
        <w:r w:rsidRPr="003651D9" w:rsidDel="006A1426">
          <w:delText>&lt;Please note that prior to the release of the new template set, some domains may have defined CDA Content Modules in Volume 2 (e.g., PCC); however, going forward CDA Content Modules will be defined in Volume 3</w:delText>
        </w:r>
        <w:r w:rsidR="008D45BC" w:rsidRPr="003651D9" w:rsidDel="006A1426">
          <w:delText>.&gt;</w:delText>
        </w:r>
      </w:del>
    </w:p>
    <w:p w14:paraId="1ADA95E2" w14:textId="77777777" w:rsidR="00170ED0" w:rsidRPr="003651D9" w:rsidRDefault="00170ED0" w:rsidP="006A1426">
      <w:pPr>
        <w:pStyle w:val="Heading1"/>
        <w:pageBreakBefore w:val="0"/>
        <w:numPr>
          <w:ilvl w:val="0"/>
          <w:numId w:val="0"/>
        </w:numPr>
        <w:ind w:left="432" w:hanging="432"/>
        <w:rPr>
          <w:noProof w:val="0"/>
        </w:rPr>
      </w:pPr>
      <w:bookmarkStart w:id="791" w:name="_Toc412696350"/>
      <w:r w:rsidRPr="003651D9">
        <w:rPr>
          <w:noProof w:val="0"/>
        </w:rPr>
        <w:t>5.</w:t>
      </w:r>
      <w:r w:rsidR="00291725">
        <w:rPr>
          <w:noProof w:val="0"/>
        </w:rPr>
        <w:t xml:space="preserve"> </w:t>
      </w:r>
      <w:r w:rsidRPr="003651D9">
        <w:rPr>
          <w:noProof w:val="0"/>
        </w:rPr>
        <w:t>Namespaces and Vocabularies</w:t>
      </w:r>
      <w:bookmarkEnd w:id="791"/>
    </w:p>
    <w:p w14:paraId="4EB4CDC7" w14:textId="77777777" w:rsidR="00701B3A" w:rsidRPr="003651D9" w:rsidRDefault="00170ED0" w:rsidP="00170ED0">
      <w:pPr>
        <w:pStyle w:val="EditorInstructions"/>
      </w:pPr>
      <w:r w:rsidRPr="003651D9">
        <w:t>Add to section 5 Namespaces and Vocabularies</w:t>
      </w:r>
      <w:bookmarkStart w:id="792" w:name="_IHEActCode_Vocabulary"/>
      <w:bookmarkStart w:id="793" w:name="_IHERoleCode_Vocabulary"/>
      <w:bookmarkEnd w:id="792"/>
      <w:bookmarkEnd w:id="793"/>
    </w:p>
    <w:p w14:paraId="09471A7F" w14:textId="77777777" w:rsidR="00701B3A" w:rsidRPr="003651D9" w:rsidDel="006A1426" w:rsidRDefault="00170ED0" w:rsidP="00597DB2">
      <w:pPr>
        <w:pStyle w:val="AuthorInstructions"/>
        <w:rPr>
          <w:del w:id="794" w:author="Keith W. Boone" w:date="2015-03-04T13:01:00Z"/>
        </w:rPr>
      </w:pPr>
      <w:del w:id="795" w:author="Keith W. Boone" w:date="2015-03-04T13:01:00Z">
        <w:r w:rsidRPr="003651D9" w:rsidDel="006A1426">
          <w:delText>&lt;Note that the code systems already defined in the Technical Framework of this domain may (but not required) be replicated here just to aid in the supplement review as a standalone document</w:delText>
        </w:r>
        <w:r w:rsidR="00887E40" w:rsidRPr="003651D9" w:rsidDel="006A1426">
          <w:delText xml:space="preserve">. </w:delText>
        </w:r>
        <w:r w:rsidRPr="003651D9" w:rsidDel="006A1426">
          <w:delText>Also note that the Section 5 table numbers and names are already defined in the TF Vol</w:delText>
        </w:r>
        <w:r w:rsidR="003651D9" w:rsidDel="006A1426">
          <w:delText>ume</w:delText>
        </w:r>
        <w:r w:rsidRPr="003651D9" w:rsidDel="006A1426">
          <w:delText xml:space="preserve"> 3.&gt;</w:delText>
        </w:r>
      </w:del>
    </w:p>
    <w:p w14:paraId="07D02D64" w14:textId="77777777" w:rsidR="00170ED0" w:rsidRPr="003651D9"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796" w:author="Keith W. Boone" w:date="2015-03-04T13:07:00Z">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127"/>
        <w:gridCol w:w="3158"/>
        <w:gridCol w:w="4305"/>
        <w:tblGridChange w:id="797">
          <w:tblGrid>
            <w:gridCol w:w="1853"/>
            <w:gridCol w:w="2210"/>
            <w:gridCol w:w="4503"/>
          </w:tblGrid>
        </w:tblGridChange>
      </w:tblGrid>
      <w:tr w:rsidR="00170ED0" w:rsidRPr="003651D9" w14:paraId="69E130D7" w14:textId="77777777" w:rsidTr="007D29E0">
        <w:trPr>
          <w:tblHeader/>
          <w:jc w:val="center"/>
          <w:trPrChange w:id="798" w:author="Keith W. Boone" w:date="2015-03-04T13:07:00Z">
            <w:trPr>
              <w:tblHeader/>
              <w:jc w:val="center"/>
            </w:trPr>
          </w:trPrChange>
        </w:trPr>
        <w:tc>
          <w:tcPr>
            <w:tcW w:w="2218" w:type="dxa"/>
            <w:tcBorders>
              <w:bottom w:val="single" w:sz="4" w:space="0" w:color="auto"/>
            </w:tcBorders>
            <w:shd w:val="clear" w:color="auto" w:fill="D9D9D9"/>
            <w:tcPrChange w:id="799" w:author="Keith W. Boone" w:date="2015-03-04T13:07:00Z">
              <w:tcPr>
                <w:tcW w:w="1853" w:type="dxa"/>
                <w:shd w:val="clear" w:color="auto" w:fill="D9D9D9"/>
              </w:tcPr>
            </w:tcPrChange>
          </w:tcPr>
          <w:p w14:paraId="586A1218" w14:textId="77777777" w:rsidR="00170ED0" w:rsidRPr="003651D9" w:rsidRDefault="00170ED0" w:rsidP="00B9303B">
            <w:pPr>
              <w:pStyle w:val="TableEntryHeader"/>
              <w:rPr>
                <w:rFonts w:eastAsia="Arial Unicode MS"/>
                <w:szCs w:val="24"/>
              </w:rPr>
            </w:pPr>
            <w:r w:rsidRPr="003651D9">
              <w:t xml:space="preserve">codeSystem </w:t>
            </w:r>
          </w:p>
        </w:tc>
        <w:tc>
          <w:tcPr>
            <w:tcW w:w="3299" w:type="dxa"/>
            <w:tcBorders>
              <w:bottom w:val="single" w:sz="4" w:space="0" w:color="auto"/>
            </w:tcBorders>
            <w:shd w:val="clear" w:color="auto" w:fill="D9D9D9"/>
            <w:tcPrChange w:id="800" w:author="Keith W. Boone" w:date="2015-03-04T13:07:00Z">
              <w:tcPr>
                <w:tcW w:w="2210" w:type="dxa"/>
                <w:shd w:val="clear" w:color="auto" w:fill="D9D9D9"/>
              </w:tcPr>
            </w:tcPrChange>
          </w:tcPr>
          <w:p w14:paraId="78450878" w14:textId="77777777" w:rsidR="00170ED0" w:rsidRPr="003651D9" w:rsidRDefault="00170ED0" w:rsidP="00B9303B">
            <w:pPr>
              <w:pStyle w:val="TableEntryHeader"/>
              <w:rPr>
                <w:rFonts w:eastAsia="Arial Unicode MS"/>
                <w:szCs w:val="24"/>
              </w:rPr>
            </w:pPr>
            <w:r w:rsidRPr="003651D9">
              <w:t xml:space="preserve">codeSystemName </w:t>
            </w:r>
          </w:p>
        </w:tc>
        <w:tc>
          <w:tcPr>
            <w:tcW w:w="4502" w:type="dxa"/>
            <w:tcBorders>
              <w:bottom w:val="single" w:sz="4" w:space="0" w:color="auto"/>
            </w:tcBorders>
            <w:shd w:val="clear" w:color="auto" w:fill="D9D9D9"/>
            <w:tcPrChange w:id="801" w:author="Keith W. Boone" w:date="2015-03-04T13:07:00Z">
              <w:tcPr>
                <w:tcW w:w="4503" w:type="dxa"/>
                <w:shd w:val="clear" w:color="auto" w:fill="D9D9D9"/>
              </w:tcPr>
            </w:tcPrChange>
          </w:tcPr>
          <w:p w14:paraId="0B62D710"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1A95F203" w14:textId="77777777" w:rsidTr="007D29E0">
        <w:trPr>
          <w:jc w:val="center"/>
          <w:trPrChange w:id="802" w:author="Keith W. Boone" w:date="2015-03-04T13:07:00Z">
            <w:trPr>
              <w:jc w:val="center"/>
            </w:trPr>
          </w:trPrChange>
        </w:trPr>
        <w:tc>
          <w:tcPr>
            <w:tcW w:w="2218" w:type="dxa"/>
            <w:tcBorders>
              <w:right w:val="single" w:sz="6" w:space="0" w:color="auto"/>
            </w:tcBorders>
            <w:shd w:val="clear" w:color="auto" w:fill="auto"/>
            <w:tcPrChange w:id="803" w:author="Keith W. Boone" w:date="2015-03-04T13:07:00Z">
              <w:tcPr>
                <w:tcW w:w="1853" w:type="dxa"/>
                <w:shd w:val="clear" w:color="auto" w:fill="auto"/>
              </w:tcPr>
            </w:tcPrChange>
          </w:tcPr>
          <w:p w14:paraId="7F1B9280" w14:textId="77777777" w:rsidR="00170ED0" w:rsidRPr="006A1426" w:rsidRDefault="006A1426" w:rsidP="00B9303B">
            <w:pPr>
              <w:pStyle w:val="TableEntry"/>
              <w:rPr>
                <w:rFonts w:ascii="Arial Unicode MS" w:eastAsia="Arial Unicode MS" w:hAnsi="Arial Unicode MS" w:cs="Arial Unicode MS"/>
                <w:sz w:val="24"/>
                <w:szCs w:val="24"/>
              </w:rPr>
            </w:pPr>
            <w:ins w:id="804" w:author="Keith W. Boone" w:date="2015-03-04T13:06:00Z">
              <w:r w:rsidRPr="006A1426">
                <w:rPr>
                  <w:rPrChange w:id="805" w:author="Keith W. Boone" w:date="2015-03-04T13:06:00Z">
                    <w:rPr>
                      <w:i/>
                    </w:rPr>
                  </w:rPrChange>
                </w:rPr>
                <w:t>2.16.840.1.113883.6.24</w:t>
              </w:r>
            </w:ins>
            <w:del w:id="806" w:author="Keith W. Boone" w:date="2015-03-04T13:00:00Z">
              <w:r w:rsidR="00170ED0" w:rsidRPr="006A1426" w:rsidDel="006A1426">
                <w:delText xml:space="preserve">&lt;oid or uid&gt; </w:delText>
              </w:r>
            </w:del>
          </w:p>
        </w:tc>
        <w:tc>
          <w:tcPr>
            <w:tcW w:w="3299" w:type="dxa"/>
            <w:tcBorders>
              <w:left w:val="single" w:sz="6" w:space="0" w:color="auto"/>
              <w:right w:val="single" w:sz="6" w:space="0" w:color="auto"/>
            </w:tcBorders>
            <w:shd w:val="clear" w:color="auto" w:fill="auto"/>
            <w:tcPrChange w:id="807" w:author="Keith W. Boone" w:date="2015-03-04T13:07:00Z">
              <w:tcPr>
                <w:tcW w:w="2210" w:type="dxa"/>
                <w:shd w:val="clear" w:color="auto" w:fill="auto"/>
              </w:tcPr>
            </w:tcPrChange>
          </w:tcPr>
          <w:p w14:paraId="5FD03601" w14:textId="77777777" w:rsidR="00170ED0" w:rsidRPr="003651D9" w:rsidRDefault="00C90111" w:rsidP="007D29E0">
            <w:pPr>
              <w:pStyle w:val="TableEntry"/>
              <w:rPr>
                <w:rFonts w:ascii="Arial Unicode MS" w:eastAsia="Arial Unicode MS" w:hAnsi="Arial Unicode MS" w:cs="Arial Unicode MS"/>
                <w:sz w:val="24"/>
                <w:szCs w:val="24"/>
              </w:rPr>
            </w:pPr>
            <w:ins w:id="808" w:author="Keith W. Boone" w:date="2015-03-04T13:07:00Z">
              <w:r w:rsidRPr="00C90111">
                <w:t>ISO</w:t>
              </w:r>
              <w:r w:rsidR="007D29E0">
                <w:t>/IEEE</w:t>
              </w:r>
              <w:r w:rsidRPr="00C90111">
                <w:t xml:space="preserve"> 11073-10101 </w:t>
              </w:r>
              <w:r w:rsidR="007D29E0">
                <w:t>M</w:t>
              </w:r>
              <w:r w:rsidRPr="00C90111">
                <w:t xml:space="preserve">edical </w:t>
              </w:r>
              <w:r w:rsidR="007D29E0">
                <w:t>D</w:t>
              </w:r>
              <w:r w:rsidRPr="00C90111">
                <w:t xml:space="preserve">evice </w:t>
              </w:r>
              <w:r w:rsidR="007D29E0">
                <w:t>C</w:t>
              </w:r>
              <w:r w:rsidRPr="00C90111">
                <w:t>ommunication</w:t>
              </w:r>
              <w:r w:rsidR="007D29E0">
                <w:t xml:space="preserve"> </w:t>
              </w:r>
              <w:r w:rsidRPr="00C90111">
                <w:t>Nomenclature</w:t>
              </w:r>
            </w:ins>
            <w:del w:id="809" w:author="Keith W. Boone" w:date="2015-03-04T13:01:00Z">
              <w:r w:rsidR="00170ED0" w:rsidRPr="003651D9" w:rsidDel="006A1426">
                <w:delText>&lt;code system name&gt;</w:delText>
              </w:r>
            </w:del>
            <w:del w:id="810" w:author="Keith W. Boone" w:date="2015-03-04T13:07:00Z">
              <w:r w:rsidR="00170ED0" w:rsidRPr="003651D9" w:rsidDel="00C90111">
                <w:delText xml:space="preserve"> </w:delText>
              </w:r>
            </w:del>
          </w:p>
        </w:tc>
        <w:tc>
          <w:tcPr>
            <w:tcW w:w="4502" w:type="dxa"/>
            <w:tcBorders>
              <w:left w:val="single" w:sz="6" w:space="0" w:color="auto"/>
            </w:tcBorders>
            <w:shd w:val="clear" w:color="auto" w:fill="auto"/>
            <w:tcPrChange w:id="811" w:author="Keith W. Boone" w:date="2015-03-04T13:07:00Z">
              <w:tcPr>
                <w:tcW w:w="4503" w:type="dxa"/>
                <w:shd w:val="clear" w:color="auto" w:fill="auto"/>
              </w:tcPr>
            </w:tcPrChange>
          </w:tcPr>
          <w:p w14:paraId="51B4A7CB" w14:textId="77777777" w:rsidR="00170ED0" w:rsidRPr="003651D9" w:rsidRDefault="00170ED0" w:rsidP="00B9303B">
            <w:pPr>
              <w:pStyle w:val="TableEntry"/>
              <w:rPr>
                <w:rFonts w:ascii="Arial Unicode MS" w:eastAsia="Arial Unicode MS" w:hAnsi="Arial Unicode MS" w:cs="Arial Unicode MS"/>
                <w:sz w:val="24"/>
                <w:szCs w:val="24"/>
              </w:rPr>
            </w:pPr>
            <w:del w:id="812" w:author="Keith W. Boone" w:date="2015-03-04T13:09:00Z">
              <w:r w:rsidRPr="003651D9" w:rsidDel="007D29E0">
                <w:delText>&lt;short description or pointer to more detailed description&gt;</w:delText>
              </w:r>
            </w:del>
            <w:ins w:id="813" w:author="Keith W. Boone" w:date="2015-03-04T13:09:00Z">
              <w:r w:rsidR="007D29E0">
                <w:t xml:space="preserve">See </w:t>
              </w:r>
              <w:r w:rsidR="007D29E0">
                <w:fldChar w:fldCharType="begin"/>
              </w:r>
              <w:r w:rsidR="007D29E0">
                <w:instrText xml:space="preserve"> HYPERLINK "</w:instrText>
              </w:r>
              <w:r w:rsidR="007D29E0" w:rsidRPr="007D29E0">
                <w:instrText>http://www.hl7.org/oid/index.cfm?Comp_OID=2.16.840.1.113883.6.24</w:instrText>
              </w:r>
              <w:r w:rsidR="007D29E0">
                <w:instrText xml:space="preserve">" </w:instrText>
              </w:r>
              <w:r w:rsidR="007D29E0">
                <w:fldChar w:fldCharType="separate"/>
              </w:r>
              <w:r w:rsidR="007D29E0" w:rsidRPr="00127BC6">
                <w:rPr>
                  <w:rStyle w:val="Hyperlink"/>
                </w:rPr>
                <w:t>http://www.hl7.org/oid/index.cfm?Comp_OID=2.16.840.1.113883.6.24</w:t>
              </w:r>
              <w:r w:rsidR="007D29E0">
                <w:fldChar w:fldCharType="end"/>
              </w:r>
              <w:r w:rsidR="007D29E0">
                <w:t xml:space="preserve"> for more details.</w:t>
              </w:r>
            </w:ins>
            <w:r w:rsidRPr="003651D9">
              <w:t xml:space="preserve"> </w:t>
            </w:r>
          </w:p>
        </w:tc>
      </w:tr>
      <w:tr w:rsidR="00170ED0" w:rsidRPr="003651D9" w:rsidDel="006A1426" w14:paraId="143A0F2C" w14:textId="77777777" w:rsidTr="007D29E0">
        <w:trPr>
          <w:jc w:val="center"/>
          <w:del w:id="814" w:author="Keith W. Boone" w:date="2015-03-04T13:01:00Z"/>
          <w:trPrChange w:id="815" w:author="Keith W. Boone" w:date="2015-03-04T13:07:00Z">
            <w:trPr>
              <w:jc w:val="center"/>
            </w:trPr>
          </w:trPrChange>
        </w:trPr>
        <w:tc>
          <w:tcPr>
            <w:tcW w:w="2218" w:type="dxa"/>
            <w:shd w:val="clear" w:color="auto" w:fill="auto"/>
            <w:tcPrChange w:id="816" w:author="Keith W. Boone" w:date="2015-03-04T13:07:00Z">
              <w:tcPr>
                <w:tcW w:w="1853" w:type="dxa"/>
                <w:shd w:val="clear" w:color="auto" w:fill="auto"/>
              </w:tcPr>
            </w:tcPrChange>
          </w:tcPr>
          <w:p w14:paraId="057219B6" w14:textId="77777777" w:rsidR="00170ED0" w:rsidRPr="003651D9" w:rsidDel="006A1426" w:rsidRDefault="00170ED0" w:rsidP="00B9303B">
            <w:pPr>
              <w:pStyle w:val="TableEntry"/>
              <w:rPr>
                <w:del w:id="817" w:author="Keith W. Boone" w:date="2015-03-04T13:01:00Z"/>
                <w:rFonts w:ascii="Arial Unicode MS" w:eastAsia="Arial Unicode MS" w:hAnsi="Arial Unicode MS" w:cs="Arial Unicode MS"/>
                <w:sz w:val="24"/>
                <w:szCs w:val="24"/>
              </w:rPr>
            </w:pPr>
            <w:del w:id="818" w:author="Keith W. Boone" w:date="2015-03-04T13:01:00Z">
              <w:r w:rsidRPr="003651D9" w:rsidDel="006A1426">
                <w:delText xml:space="preserve">&lt;oid or uid&gt; </w:delText>
              </w:r>
            </w:del>
          </w:p>
        </w:tc>
        <w:tc>
          <w:tcPr>
            <w:tcW w:w="3299" w:type="dxa"/>
            <w:shd w:val="clear" w:color="auto" w:fill="auto"/>
            <w:tcPrChange w:id="819" w:author="Keith W. Boone" w:date="2015-03-04T13:07:00Z">
              <w:tcPr>
                <w:tcW w:w="2210" w:type="dxa"/>
                <w:shd w:val="clear" w:color="auto" w:fill="auto"/>
              </w:tcPr>
            </w:tcPrChange>
          </w:tcPr>
          <w:p w14:paraId="05510C93" w14:textId="77777777" w:rsidR="00170ED0" w:rsidRPr="003651D9" w:rsidDel="006A1426" w:rsidRDefault="00170ED0" w:rsidP="00B9303B">
            <w:pPr>
              <w:pStyle w:val="TableEntry"/>
              <w:rPr>
                <w:del w:id="820" w:author="Keith W. Boone" w:date="2015-03-04T13:01:00Z"/>
                <w:rFonts w:ascii="Arial Unicode MS" w:eastAsia="Arial Unicode MS" w:hAnsi="Arial Unicode MS" w:cs="Arial Unicode MS"/>
                <w:sz w:val="24"/>
                <w:szCs w:val="24"/>
              </w:rPr>
            </w:pPr>
            <w:del w:id="821" w:author="Keith W. Boone" w:date="2015-03-04T13:01:00Z">
              <w:r w:rsidRPr="003651D9" w:rsidDel="006A1426">
                <w:delText xml:space="preserve">&lt;code system name&gt; </w:delText>
              </w:r>
            </w:del>
          </w:p>
        </w:tc>
        <w:tc>
          <w:tcPr>
            <w:tcW w:w="4502" w:type="dxa"/>
            <w:shd w:val="clear" w:color="auto" w:fill="auto"/>
            <w:tcPrChange w:id="822" w:author="Keith W. Boone" w:date="2015-03-04T13:07:00Z">
              <w:tcPr>
                <w:tcW w:w="4503" w:type="dxa"/>
                <w:shd w:val="clear" w:color="auto" w:fill="auto"/>
              </w:tcPr>
            </w:tcPrChange>
          </w:tcPr>
          <w:p w14:paraId="115C1263" w14:textId="77777777" w:rsidR="00170ED0" w:rsidRPr="003651D9" w:rsidDel="006A1426" w:rsidRDefault="00170ED0" w:rsidP="00B9303B">
            <w:pPr>
              <w:pStyle w:val="TableEntry"/>
              <w:rPr>
                <w:del w:id="823" w:author="Keith W. Boone" w:date="2015-03-04T13:01:00Z"/>
                <w:rFonts w:ascii="Arial Unicode MS" w:eastAsia="Arial Unicode MS" w:hAnsi="Arial Unicode MS" w:cs="Arial Unicode MS"/>
                <w:sz w:val="24"/>
                <w:szCs w:val="24"/>
              </w:rPr>
            </w:pPr>
            <w:del w:id="824" w:author="Keith W. Boone" w:date="2015-03-04T13:01:00Z">
              <w:r w:rsidRPr="003651D9" w:rsidDel="006A1426">
                <w:delText xml:space="preserve">&lt;short description or pointer to more detailed description&gt; </w:delText>
              </w:r>
            </w:del>
          </w:p>
        </w:tc>
      </w:tr>
      <w:tr w:rsidR="00170ED0" w:rsidRPr="003651D9" w:rsidDel="006A1426" w14:paraId="4660B0EB" w14:textId="77777777" w:rsidTr="007D29E0">
        <w:trPr>
          <w:jc w:val="center"/>
          <w:del w:id="825" w:author="Keith W. Boone" w:date="2015-03-04T13:01:00Z"/>
          <w:trPrChange w:id="826" w:author="Keith W. Boone" w:date="2015-03-04T13:07:00Z">
            <w:trPr>
              <w:jc w:val="center"/>
            </w:trPr>
          </w:trPrChange>
        </w:trPr>
        <w:tc>
          <w:tcPr>
            <w:tcW w:w="2218" w:type="dxa"/>
            <w:shd w:val="clear" w:color="auto" w:fill="auto"/>
            <w:tcPrChange w:id="827" w:author="Keith W. Boone" w:date="2015-03-04T13:07:00Z">
              <w:tcPr>
                <w:tcW w:w="1853" w:type="dxa"/>
                <w:shd w:val="clear" w:color="auto" w:fill="auto"/>
              </w:tcPr>
            </w:tcPrChange>
          </w:tcPr>
          <w:p w14:paraId="1264CF19" w14:textId="77777777" w:rsidR="00170ED0" w:rsidRPr="003651D9" w:rsidDel="006A1426" w:rsidRDefault="00170ED0" w:rsidP="00B9303B">
            <w:pPr>
              <w:pStyle w:val="TableEntry"/>
              <w:rPr>
                <w:del w:id="828" w:author="Keith W. Boone" w:date="2015-03-04T13:01:00Z"/>
                <w:rFonts w:ascii="Arial Unicode MS" w:eastAsia="Arial Unicode MS" w:hAnsi="Arial Unicode MS" w:cs="Arial Unicode MS"/>
                <w:sz w:val="24"/>
                <w:szCs w:val="24"/>
              </w:rPr>
            </w:pPr>
            <w:del w:id="829" w:author="Keith W. Boone" w:date="2015-03-04T13:01:00Z">
              <w:r w:rsidRPr="003651D9" w:rsidDel="006A1426">
                <w:delText xml:space="preserve">&lt;oid or uid&gt; </w:delText>
              </w:r>
            </w:del>
          </w:p>
        </w:tc>
        <w:tc>
          <w:tcPr>
            <w:tcW w:w="3299" w:type="dxa"/>
            <w:shd w:val="clear" w:color="auto" w:fill="auto"/>
            <w:tcPrChange w:id="830" w:author="Keith W. Boone" w:date="2015-03-04T13:07:00Z">
              <w:tcPr>
                <w:tcW w:w="2210" w:type="dxa"/>
                <w:shd w:val="clear" w:color="auto" w:fill="auto"/>
              </w:tcPr>
            </w:tcPrChange>
          </w:tcPr>
          <w:p w14:paraId="4069A9D4" w14:textId="77777777" w:rsidR="00170ED0" w:rsidRPr="003651D9" w:rsidDel="006A1426" w:rsidRDefault="00170ED0" w:rsidP="00B9303B">
            <w:pPr>
              <w:pStyle w:val="TableEntry"/>
              <w:rPr>
                <w:del w:id="831" w:author="Keith W. Boone" w:date="2015-03-04T13:01:00Z"/>
                <w:rFonts w:ascii="Arial Unicode MS" w:eastAsia="Arial Unicode MS" w:hAnsi="Arial Unicode MS" w:cs="Arial Unicode MS"/>
                <w:sz w:val="24"/>
                <w:szCs w:val="24"/>
              </w:rPr>
            </w:pPr>
            <w:del w:id="832" w:author="Keith W. Boone" w:date="2015-03-04T13:01:00Z">
              <w:r w:rsidRPr="003651D9" w:rsidDel="006A1426">
                <w:delText xml:space="preserve">&lt;code system name&gt; </w:delText>
              </w:r>
            </w:del>
          </w:p>
        </w:tc>
        <w:tc>
          <w:tcPr>
            <w:tcW w:w="4502" w:type="dxa"/>
            <w:shd w:val="clear" w:color="auto" w:fill="auto"/>
            <w:tcPrChange w:id="833" w:author="Keith W. Boone" w:date="2015-03-04T13:07:00Z">
              <w:tcPr>
                <w:tcW w:w="4503" w:type="dxa"/>
                <w:shd w:val="clear" w:color="auto" w:fill="auto"/>
              </w:tcPr>
            </w:tcPrChange>
          </w:tcPr>
          <w:p w14:paraId="30A50940" w14:textId="77777777" w:rsidR="00170ED0" w:rsidRPr="003651D9" w:rsidDel="006A1426" w:rsidRDefault="00170ED0" w:rsidP="00B9303B">
            <w:pPr>
              <w:pStyle w:val="TableEntry"/>
              <w:rPr>
                <w:del w:id="834" w:author="Keith W. Boone" w:date="2015-03-04T13:01:00Z"/>
                <w:rFonts w:ascii="Arial Unicode MS" w:eastAsia="Arial Unicode MS" w:hAnsi="Arial Unicode MS" w:cs="Arial Unicode MS"/>
                <w:sz w:val="24"/>
                <w:szCs w:val="24"/>
              </w:rPr>
            </w:pPr>
            <w:del w:id="835" w:author="Keith W. Boone" w:date="2015-03-04T13:01:00Z">
              <w:r w:rsidRPr="003651D9" w:rsidDel="006A1426">
                <w:delText xml:space="preserve">&lt;short description or pointer to more detailed description&gt; </w:delText>
              </w:r>
            </w:del>
          </w:p>
        </w:tc>
      </w:tr>
    </w:tbl>
    <w:p w14:paraId="06700AF4" w14:textId="77777777" w:rsidR="00170ED0" w:rsidRPr="003651D9" w:rsidRDefault="00170ED0" w:rsidP="00170ED0">
      <w:pPr>
        <w:pStyle w:val="BodyText"/>
      </w:pPr>
    </w:p>
    <w:p w14:paraId="1360F57B" w14:textId="77777777" w:rsidR="00170ED0" w:rsidRPr="003651D9" w:rsidRDefault="00170ED0" w:rsidP="00170ED0">
      <w:pPr>
        <w:pStyle w:val="EditorInstructions"/>
      </w:pPr>
      <w:r w:rsidRPr="003651D9">
        <w:t>Add to section 5.1.1 IHE Format Codes</w:t>
      </w:r>
    </w:p>
    <w:p w14:paraId="09B62410" w14:textId="77777777" w:rsidR="00170ED0" w:rsidRPr="003651D9"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836" w:author="Keith W. Boone" w:date="2015-03-04T13:04:00Z">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683"/>
        <w:gridCol w:w="2224"/>
        <w:gridCol w:w="1859"/>
        <w:gridCol w:w="1914"/>
        <w:tblGridChange w:id="837">
          <w:tblGrid>
            <w:gridCol w:w="3660"/>
            <w:gridCol w:w="2078"/>
            <w:gridCol w:w="1891"/>
            <w:gridCol w:w="1948"/>
          </w:tblGrid>
        </w:tblGridChange>
      </w:tblGrid>
      <w:tr w:rsidR="00170ED0" w:rsidRPr="003651D9" w14:paraId="5075C0D7" w14:textId="77777777" w:rsidTr="006A1426">
        <w:trPr>
          <w:tblHeader/>
          <w:jc w:val="center"/>
          <w:trPrChange w:id="838" w:author="Keith W. Boone" w:date="2015-03-04T13:04:00Z">
            <w:trPr>
              <w:tblHeader/>
              <w:jc w:val="center"/>
            </w:trPr>
          </w:trPrChange>
        </w:trPr>
        <w:tc>
          <w:tcPr>
            <w:tcW w:w="3683" w:type="dxa"/>
            <w:tcBorders>
              <w:bottom w:val="single" w:sz="4" w:space="0" w:color="auto"/>
            </w:tcBorders>
            <w:shd w:val="clear" w:color="auto" w:fill="D9D9D9"/>
            <w:tcPrChange w:id="839" w:author="Keith W. Boone" w:date="2015-03-04T13:04:00Z">
              <w:tcPr>
                <w:tcW w:w="3655" w:type="dxa"/>
                <w:shd w:val="clear" w:color="auto" w:fill="D9D9D9"/>
              </w:tcPr>
            </w:tcPrChange>
          </w:tcPr>
          <w:p w14:paraId="2B922C04" w14:textId="77777777" w:rsidR="00170ED0" w:rsidRPr="003651D9" w:rsidRDefault="00170ED0" w:rsidP="00B9303B">
            <w:pPr>
              <w:pStyle w:val="TableEntryHeader"/>
              <w:rPr>
                <w:rFonts w:eastAsia="Arial Unicode MS"/>
                <w:szCs w:val="24"/>
              </w:rPr>
            </w:pPr>
            <w:r w:rsidRPr="003651D9">
              <w:t xml:space="preserve">Profile </w:t>
            </w:r>
          </w:p>
        </w:tc>
        <w:tc>
          <w:tcPr>
            <w:tcW w:w="2224" w:type="dxa"/>
            <w:tcBorders>
              <w:bottom w:val="single" w:sz="4" w:space="0" w:color="auto"/>
            </w:tcBorders>
            <w:shd w:val="clear" w:color="auto" w:fill="D9D9D9"/>
            <w:tcPrChange w:id="840" w:author="Keith W. Boone" w:date="2015-03-04T13:04:00Z">
              <w:tcPr>
                <w:tcW w:w="2075" w:type="dxa"/>
                <w:shd w:val="clear" w:color="auto" w:fill="D9D9D9"/>
              </w:tcPr>
            </w:tcPrChange>
          </w:tcPr>
          <w:p w14:paraId="21AF63C1" w14:textId="77777777" w:rsidR="00170ED0" w:rsidRPr="003651D9" w:rsidRDefault="00170ED0" w:rsidP="00B9303B">
            <w:pPr>
              <w:pStyle w:val="TableEntryHeader"/>
              <w:rPr>
                <w:rFonts w:eastAsia="Arial Unicode MS"/>
                <w:szCs w:val="24"/>
              </w:rPr>
            </w:pPr>
            <w:r w:rsidRPr="003651D9">
              <w:t>Format Code</w:t>
            </w:r>
          </w:p>
        </w:tc>
        <w:tc>
          <w:tcPr>
            <w:tcW w:w="1859" w:type="dxa"/>
            <w:tcBorders>
              <w:bottom w:val="single" w:sz="4" w:space="0" w:color="auto"/>
            </w:tcBorders>
            <w:shd w:val="clear" w:color="auto" w:fill="D9D9D9"/>
            <w:tcPrChange w:id="841" w:author="Keith W. Boone" w:date="2015-03-04T13:04:00Z">
              <w:tcPr>
                <w:tcW w:w="1888" w:type="dxa"/>
                <w:shd w:val="clear" w:color="auto" w:fill="D9D9D9"/>
              </w:tcPr>
            </w:tcPrChange>
          </w:tcPr>
          <w:p w14:paraId="6092B5D5" w14:textId="77777777" w:rsidR="00170ED0" w:rsidRPr="003651D9" w:rsidRDefault="00170ED0" w:rsidP="00B9303B">
            <w:pPr>
              <w:pStyle w:val="TableEntryHeader"/>
              <w:rPr>
                <w:rFonts w:eastAsia="Arial Unicode MS"/>
                <w:szCs w:val="24"/>
              </w:rPr>
            </w:pPr>
            <w:r w:rsidRPr="003651D9">
              <w:t>Media Type</w:t>
            </w:r>
          </w:p>
        </w:tc>
        <w:tc>
          <w:tcPr>
            <w:tcW w:w="1914" w:type="dxa"/>
            <w:tcBorders>
              <w:bottom w:val="single" w:sz="4" w:space="0" w:color="auto"/>
            </w:tcBorders>
            <w:shd w:val="clear" w:color="auto" w:fill="D9D9D9"/>
            <w:tcPrChange w:id="842" w:author="Keith W. Boone" w:date="2015-03-04T13:04:00Z">
              <w:tcPr>
                <w:tcW w:w="1945" w:type="dxa"/>
                <w:shd w:val="clear" w:color="auto" w:fill="D9D9D9"/>
              </w:tcPr>
            </w:tcPrChange>
          </w:tcPr>
          <w:p w14:paraId="77569A98"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97C77" w14:textId="77777777" w:rsidTr="006A1426">
        <w:trPr>
          <w:jc w:val="center"/>
          <w:trPrChange w:id="843" w:author="Keith W. Boone" w:date="2015-03-04T13:04:00Z">
            <w:trPr>
              <w:jc w:val="center"/>
            </w:trPr>
          </w:trPrChange>
        </w:trPr>
        <w:tc>
          <w:tcPr>
            <w:tcW w:w="3683" w:type="dxa"/>
            <w:tcBorders>
              <w:right w:val="single" w:sz="6" w:space="0" w:color="auto"/>
            </w:tcBorders>
            <w:shd w:val="clear" w:color="auto" w:fill="auto"/>
            <w:tcPrChange w:id="844" w:author="Keith W. Boone" w:date="2015-03-04T13:04:00Z">
              <w:tcPr>
                <w:tcW w:w="3655" w:type="dxa"/>
                <w:shd w:val="clear" w:color="auto" w:fill="auto"/>
              </w:tcPr>
            </w:tcPrChange>
          </w:tcPr>
          <w:p w14:paraId="5073C941" w14:textId="77777777" w:rsidR="00170ED0" w:rsidRPr="003651D9" w:rsidRDefault="006A1426" w:rsidP="00701B3A">
            <w:pPr>
              <w:pStyle w:val="TableEntry"/>
              <w:rPr>
                <w:rFonts w:eastAsia="Arial Unicode MS"/>
              </w:rPr>
            </w:pPr>
            <w:ins w:id="845" w:author="Keith W. Boone" w:date="2015-03-04T13:02:00Z">
              <w:r>
                <w:rPr>
                  <w:rFonts w:eastAsia="Arial Unicode MS"/>
                </w:rPr>
                <w:t>Personal Health Monitoring Report (</w:t>
              </w:r>
            </w:ins>
            <w:del w:id="846" w:author="Keith W. Boone" w:date="2015-03-04T13:01:00Z">
              <w:r w:rsidR="00170ED0" w:rsidRPr="003651D9" w:rsidDel="006A1426">
                <w:rPr>
                  <w:rFonts w:eastAsia="Arial Unicode MS"/>
                </w:rPr>
                <w:delText>&lt;Profile name (profile acronym)&gt;</w:delText>
              </w:r>
            </w:del>
            <w:ins w:id="847" w:author="Keith W. Boone" w:date="2015-03-04T13:01:00Z">
              <w:r>
                <w:rPr>
                  <w:rFonts w:eastAsia="Arial Unicode MS"/>
                </w:rPr>
                <w:t>PHMR</w:t>
              </w:r>
            </w:ins>
            <w:ins w:id="848" w:author="Keith W. Boone" w:date="2015-03-04T13:02:00Z">
              <w:r>
                <w:rPr>
                  <w:rFonts w:eastAsia="Arial Unicode MS"/>
                </w:rPr>
                <w:t>)</w:t>
              </w:r>
            </w:ins>
          </w:p>
        </w:tc>
        <w:tc>
          <w:tcPr>
            <w:tcW w:w="2224" w:type="dxa"/>
            <w:tcBorders>
              <w:left w:val="single" w:sz="6" w:space="0" w:color="auto"/>
              <w:right w:val="single" w:sz="6" w:space="0" w:color="auto"/>
            </w:tcBorders>
            <w:shd w:val="clear" w:color="auto" w:fill="auto"/>
            <w:tcPrChange w:id="849" w:author="Keith W. Boone" w:date="2015-03-04T13:04:00Z">
              <w:tcPr>
                <w:tcW w:w="2075" w:type="dxa"/>
                <w:shd w:val="clear" w:color="auto" w:fill="auto"/>
              </w:tcPr>
            </w:tcPrChange>
          </w:tcPr>
          <w:p w14:paraId="04FC9197" w14:textId="77777777" w:rsidR="00170ED0" w:rsidRPr="003651D9" w:rsidRDefault="006A1426" w:rsidP="00701B3A">
            <w:pPr>
              <w:pStyle w:val="TableEntry"/>
              <w:rPr>
                <w:rFonts w:eastAsia="Arial Unicode MS"/>
              </w:rPr>
            </w:pPr>
            <w:ins w:id="850" w:author="Keith W. Boone" w:date="2015-03-04T13:02:00Z">
              <w:r w:rsidRPr="003651D9">
                <w:rPr>
                  <w:b/>
                  <w:bCs/>
                </w:rPr>
                <w:t>urn:ihe:</w:t>
              </w:r>
              <w:r>
                <w:rPr>
                  <w:b/>
                  <w:bCs/>
                </w:rPr>
                <w:t>pcc:phmr:2015</w:t>
              </w:r>
            </w:ins>
            <w:del w:id="851" w:author="Keith W. Boone" w:date="2015-03-04T13:02:00Z">
              <w:r w:rsidR="00170ED0" w:rsidRPr="003651D9" w:rsidDel="006A1426">
                <w:rPr>
                  <w:rFonts w:eastAsia="Arial Unicode MS"/>
                </w:rPr>
                <w:delText>&lt;urn:ihe: &gt;</w:delText>
              </w:r>
            </w:del>
          </w:p>
        </w:tc>
        <w:tc>
          <w:tcPr>
            <w:tcW w:w="1859" w:type="dxa"/>
            <w:tcBorders>
              <w:left w:val="single" w:sz="6" w:space="0" w:color="auto"/>
              <w:right w:val="single" w:sz="6" w:space="0" w:color="auto"/>
            </w:tcBorders>
            <w:shd w:val="clear" w:color="auto" w:fill="auto"/>
            <w:tcPrChange w:id="852" w:author="Keith W. Boone" w:date="2015-03-04T13:04:00Z">
              <w:tcPr>
                <w:tcW w:w="1888" w:type="dxa"/>
                <w:shd w:val="clear" w:color="auto" w:fill="auto"/>
              </w:tcPr>
            </w:tcPrChange>
          </w:tcPr>
          <w:p w14:paraId="686A1290" w14:textId="77777777" w:rsidR="00170ED0" w:rsidRPr="003651D9" w:rsidRDefault="006A1426" w:rsidP="00701B3A">
            <w:pPr>
              <w:pStyle w:val="TableEntry"/>
              <w:rPr>
                <w:rFonts w:eastAsia="Arial Unicode MS"/>
              </w:rPr>
            </w:pPr>
            <w:ins w:id="853" w:author="Keith W. Boone" w:date="2015-03-04T13:02:00Z">
              <w:r>
                <w:rPr>
                  <w:rFonts w:eastAsia="Arial Unicode MS"/>
                </w:rPr>
                <w:t>Text/xml</w:t>
              </w:r>
            </w:ins>
          </w:p>
        </w:tc>
        <w:tc>
          <w:tcPr>
            <w:tcW w:w="1914" w:type="dxa"/>
            <w:tcBorders>
              <w:left w:val="single" w:sz="6" w:space="0" w:color="auto"/>
            </w:tcBorders>
            <w:shd w:val="clear" w:color="auto" w:fill="auto"/>
            <w:tcPrChange w:id="854" w:author="Keith W. Boone" w:date="2015-03-04T13:04:00Z">
              <w:tcPr>
                <w:tcW w:w="1945" w:type="dxa"/>
                <w:shd w:val="clear" w:color="auto" w:fill="auto"/>
              </w:tcPr>
            </w:tcPrChange>
          </w:tcPr>
          <w:p w14:paraId="48570DCE" w14:textId="77777777" w:rsidR="00170ED0" w:rsidRPr="006A1426" w:rsidRDefault="00170ED0" w:rsidP="006A1426">
            <w:pPr>
              <w:pStyle w:val="TableEntry"/>
              <w:rPr>
                <w:rFonts w:eastAsia="Arial Unicode MS"/>
                <w:i/>
                <w:rPrChange w:id="855" w:author="Keith W. Boone" w:date="2015-03-04T13:02:00Z">
                  <w:rPr>
                    <w:rFonts w:eastAsia="Arial Unicode MS"/>
                  </w:rPr>
                </w:rPrChange>
              </w:rPr>
            </w:pPr>
            <w:del w:id="856" w:author="Keith W. Boone" w:date="2015-03-04T13:02:00Z">
              <w:r w:rsidRPr="006A1426" w:rsidDel="006A1426">
                <w:rPr>
                  <w:rFonts w:eastAsia="Arial Unicode MS"/>
                  <w:i/>
                  <w:rPrChange w:id="857" w:author="Keith W. Boone" w:date="2015-03-04T13:02:00Z">
                    <w:rPr>
                      <w:rFonts w:eastAsia="Arial Unicode MS"/>
                    </w:rPr>
                  </w:rPrChange>
                </w:rPr>
                <w:delText>&lt;oids&gt;</w:delText>
              </w:r>
            </w:del>
            <w:ins w:id="858" w:author="Keith W. Boone" w:date="2015-03-04T13:02:00Z">
              <w:r w:rsidR="006A1426" w:rsidRPr="006A1426">
                <w:rPr>
                  <w:rFonts w:eastAsia="Arial Unicode MS"/>
                  <w:i/>
                  <w:rPrChange w:id="859" w:author="Keith W. Boone" w:date="2015-03-04T13:02:00Z">
                    <w:rPr>
                      <w:rFonts w:eastAsia="Arial Unicode MS"/>
                    </w:rPr>
                  </w:rPrChange>
                </w:rPr>
                <w:t>TBD</w:t>
              </w:r>
            </w:ins>
          </w:p>
        </w:tc>
      </w:tr>
      <w:tr w:rsidR="00170ED0" w:rsidRPr="003651D9" w:rsidDel="006A1426" w14:paraId="58A0E0B1" w14:textId="77777777" w:rsidTr="006A1426">
        <w:trPr>
          <w:jc w:val="center"/>
          <w:del w:id="860" w:author="Keith W. Boone" w:date="2015-03-04T13:04:00Z"/>
          <w:trPrChange w:id="861" w:author="Keith W. Boone" w:date="2015-03-04T13:04:00Z">
            <w:trPr>
              <w:jc w:val="center"/>
            </w:trPr>
          </w:trPrChange>
        </w:trPr>
        <w:tc>
          <w:tcPr>
            <w:tcW w:w="3683" w:type="dxa"/>
            <w:shd w:val="clear" w:color="auto" w:fill="auto"/>
            <w:tcPrChange w:id="862" w:author="Keith W. Boone" w:date="2015-03-04T13:04:00Z">
              <w:tcPr>
                <w:tcW w:w="3655" w:type="dxa"/>
                <w:shd w:val="clear" w:color="auto" w:fill="auto"/>
              </w:tcPr>
            </w:tcPrChange>
          </w:tcPr>
          <w:p w14:paraId="3CE8B8E6" w14:textId="77777777" w:rsidR="00170ED0" w:rsidRPr="003651D9" w:rsidDel="006A1426" w:rsidRDefault="00170ED0" w:rsidP="00701B3A">
            <w:pPr>
              <w:pStyle w:val="TableEntry"/>
              <w:rPr>
                <w:del w:id="863" w:author="Keith W. Boone" w:date="2015-03-04T13:04:00Z"/>
                <w:rFonts w:eastAsia="Arial Unicode MS"/>
              </w:rPr>
            </w:pPr>
          </w:p>
        </w:tc>
        <w:tc>
          <w:tcPr>
            <w:tcW w:w="2224" w:type="dxa"/>
            <w:shd w:val="clear" w:color="auto" w:fill="auto"/>
            <w:tcPrChange w:id="864" w:author="Keith W. Boone" w:date="2015-03-04T13:04:00Z">
              <w:tcPr>
                <w:tcW w:w="2075" w:type="dxa"/>
                <w:shd w:val="clear" w:color="auto" w:fill="auto"/>
              </w:tcPr>
            </w:tcPrChange>
          </w:tcPr>
          <w:p w14:paraId="470A16F6" w14:textId="77777777" w:rsidR="00170ED0" w:rsidRPr="003651D9" w:rsidDel="006A1426" w:rsidRDefault="00170ED0" w:rsidP="00701B3A">
            <w:pPr>
              <w:pStyle w:val="TableEntry"/>
              <w:rPr>
                <w:del w:id="865" w:author="Keith W. Boone" w:date="2015-03-04T13:04:00Z"/>
                <w:rFonts w:eastAsia="Arial Unicode MS"/>
              </w:rPr>
            </w:pPr>
          </w:p>
        </w:tc>
        <w:tc>
          <w:tcPr>
            <w:tcW w:w="1859" w:type="dxa"/>
            <w:shd w:val="clear" w:color="auto" w:fill="auto"/>
            <w:tcPrChange w:id="866" w:author="Keith W. Boone" w:date="2015-03-04T13:04:00Z">
              <w:tcPr>
                <w:tcW w:w="1888" w:type="dxa"/>
                <w:shd w:val="clear" w:color="auto" w:fill="auto"/>
              </w:tcPr>
            </w:tcPrChange>
          </w:tcPr>
          <w:p w14:paraId="691FB92D" w14:textId="77777777" w:rsidR="00170ED0" w:rsidRPr="003651D9" w:rsidDel="006A1426" w:rsidRDefault="00170ED0" w:rsidP="00701B3A">
            <w:pPr>
              <w:pStyle w:val="TableEntry"/>
              <w:rPr>
                <w:del w:id="867" w:author="Keith W. Boone" w:date="2015-03-04T13:04:00Z"/>
                <w:rFonts w:eastAsia="Arial Unicode MS"/>
              </w:rPr>
            </w:pPr>
          </w:p>
        </w:tc>
        <w:tc>
          <w:tcPr>
            <w:tcW w:w="1914" w:type="dxa"/>
            <w:shd w:val="clear" w:color="auto" w:fill="auto"/>
            <w:tcPrChange w:id="868" w:author="Keith W. Boone" w:date="2015-03-04T13:04:00Z">
              <w:tcPr>
                <w:tcW w:w="1945" w:type="dxa"/>
                <w:shd w:val="clear" w:color="auto" w:fill="auto"/>
              </w:tcPr>
            </w:tcPrChange>
          </w:tcPr>
          <w:p w14:paraId="010FDD13" w14:textId="77777777" w:rsidR="00170ED0" w:rsidRPr="003651D9" w:rsidDel="006A1426" w:rsidRDefault="00170ED0" w:rsidP="00701B3A">
            <w:pPr>
              <w:pStyle w:val="TableEntry"/>
              <w:rPr>
                <w:del w:id="869" w:author="Keith W. Boone" w:date="2015-03-04T13:04:00Z"/>
                <w:rFonts w:eastAsia="Arial Unicode MS"/>
              </w:rPr>
            </w:pPr>
          </w:p>
        </w:tc>
      </w:tr>
      <w:tr w:rsidR="00170ED0" w:rsidRPr="003651D9" w:rsidDel="006A1426" w14:paraId="5CD021B3" w14:textId="77777777" w:rsidTr="006A1426">
        <w:trPr>
          <w:jc w:val="center"/>
          <w:del w:id="870" w:author="Keith W. Boone" w:date="2015-03-04T13:04:00Z"/>
          <w:trPrChange w:id="871" w:author="Keith W. Boone" w:date="2015-03-04T13:04:00Z">
            <w:trPr>
              <w:jc w:val="center"/>
            </w:trPr>
          </w:trPrChange>
        </w:trPr>
        <w:tc>
          <w:tcPr>
            <w:tcW w:w="3683" w:type="dxa"/>
            <w:shd w:val="clear" w:color="auto" w:fill="auto"/>
            <w:tcPrChange w:id="872" w:author="Keith W. Boone" w:date="2015-03-04T13:04:00Z">
              <w:tcPr>
                <w:tcW w:w="3655" w:type="dxa"/>
                <w:shd w:val="clear" w:color="auto" w:fill="auto"/>
              </w:tcPr>
            </w:tcPrChange>
          </w:tcPr>
          <w:p w14:paraId="2ED8C862" w14:textId="77777777" w:rsidR="00170ED0" w:rsidRPr="003651D9" w:rsidDel="006A1426" w:rsidRDefault="00170ED0" w:rsidP="00701B3A">
            <w:pPr>
              <w:pStyle w:val="TableEntry"/>
              <w:rPr>
                <w:del w:id="873" w:author="Keith W. Boone" w:date="2015-03-04T13:04:00Z"/>
                <w:rFonts w:eastAsia="Arial Unicode MS"/>
              </w:rPr>
            </w:pPr>
          </w:p>
        </w:tc>
        <w:tc>
          <w:tcPr>
            <w:tcW w:w="2224" w:type="dxa"/>
            <w:shd w:val="clear" w:color="auto" w:fill="auto"/>
            <w:tcPrChange w:id="874" w:author="Keith W. Boone" w:date="2015-03-04T13:04:00Z">
              <w:tcPr>
                <w:tcW w:w="2075" w:type="dxa"/>
                <w:shd w:val="clear" w:color="auto" w:fill="auto"/>
              </w:tcPr>
            </w:tcPrChange>
          </w:tcPr>
          <w:p w14:paraId="4D8C33FD" w14:textId="77777777" w:rsidR="00170ED0" w:rsidRPr="003651D9" w:rsidDel="006A1426" w:rsidRDefault="00170ED0" w:rsidP="00701B3A">
            <w:pPr>
              <w:pStyle w:val="TableEntry"/>
              <w:rPr>
                <w:del w:id="875" w:author="Keith W. Boone" w:date="2015-03-04T13:04:00Z"/>
                <w:rFonts w:eastAsia="Arial Unicode MS"/>
              </w:rPr>
            </w:pPr>
          </w:p>
        </w:tc>
        <w:tc>
          <w:tcPr>
            <w:tcW w:w="1859" w:type="dxa"/>
            <w:shd w:val="clear" w:color="auto" w:fill="auto"/>
            <w:tcPrChange w:id="876" w:author="Keith W. Boone" w:date="2015-03-04T13:04:00Z">
              <w:tcPr>
                <w:tcW w:w="1888" w:type="dxa"/>
                <w:shd w:val="clear" w:color="auto" w:fill="auto"/>
              </w:tcPr>
            </w:tcPrChange>
          </w:tcPr>
          <w:p w14:paraId="16B34954" w14:textId="77777777" w:rsidR="00170ED0" w:rsidRPr="003651D9" w:rsidDel="006A1426" w:rsidRDefault="00170ED0" w:rsidP="00701B3A">
            <w:pPr>
              <w:pStyle w:val="TableEntry"/>
              <w:rPr>
                <w:del w:id="877" w:author="Keith W. Boone" w:date="2015-03-04T13:04:00Z"/>
                <w:rFonts w:eastAsia="Arial Unicode MS"/>
              </w:rPr>
            </w:pPr>
          </w:p>
        </w:tc>
        <w:tc>
          <w:tcPr>
            <w:tcW w:w="1914" w:type="dxa"/>
            <w:shd w:val="clear" w:color="auto" w:fill="auto"/>
            <w:tcPrChange w:id="878" w:author="Keith W. Boone" w:date="2015-03-04T13:04:00Z">
              <w:tcPr>
                <w:tcW w:w="1945" w:type="dxa"/>
                <w:shd w:val="clear" w:color="auto" w:fill="auto"/>
              </w:tcPr>
            </w:tcPrChange>
          </w:tcPr>
          <w:p w14:paraId="7710DBE0" w14:textId="77777777" w:rsidR="00170ED0" w:rsidRPr="003651D9" w:rsidDel="006A1426" w:rsidRDefault="00170ED0" w:rsidP="00701B3A">
            <w:pPr>
              <w:pStyle w:val="TableEntry"/>
              <w:rPr>
                <w:del w:id="879" w:author="Keith W. Boone" w:date="2015-03-04T13:04:00Z"/>
                <w:rFonts w:eastAsia="Arial Unicode MS"/>
              </w:rPr>
            </w:pPr>
          </w:p>
        </w:tc>
      </w:tr>
    </w:tbl>
    <w:p w14:paraId="37A9BDA6" w14:textId="77777777" w:rsidR="00170ED0" w:rsidRPr="003651D9" w:rsidRDefault="00170ED0" w:rsidP="00170ED0">
      <w:pPr>
        <w:pStyle w:val="BodyText"/>
      </w:pPr>
    </w:p>
    <w:p w14:paraId="05DD592F" w14:textId="77777777" w:rsidR="00170ED0" w:rsidRPr="003651D9" w:rsidDel="006A1426" w:rsidRDefault="00170ED0" w:rsidP="00170ED0">
      <w:pPr>
        <w:pStyle w:val="EditorInstructions"/>
        <w:rPr>
          <w:del w:id="880" w:author="Keith W. Boone" w:date="2015-03-04T13:02:00Z"/>
        </w:rPr>
      </w:pPr>
      <w:del w:id="881" w:author="Keith W. Boone" w:date="2015-03-04T13:02:00Z">
        <w:r w:rsidRPr="003651D9" w:rsidDel="006A1426">
          <w:delText xml:space="preserve">Add to section </w:delText>
        </w:r>
        <w:r w:rsidR="003F3E4A" w:rsidRPr="003651D9" w:rsidDel="006A1426">
          <w:delText>5.1.2 IHE</w:delText>
        </w:r>
        <w:r w:rsidRPr="003651D9" w:rsidDel="006A1426">
          <w:delText xml:space="preserve"> ActCode Vocabulary</w:delText>
        </w:r>
      </w:del>
    </w:p>
    <w:p w14:paraId="17B30551" w14:textId="77777777" w:rsidR="00170ED0" w:rsidRPr="003651D9" w:rsidDel="006A1426" w:rsidRDefault="00170ED0" w:rsidP="00170ED0">
      <w:pPr>
        <w:pStyle w:val="BodyText"/>
        <w:rPr>
          <w:del w:id="882" w:author="Keith W. Boone" w:date="2015-03-04T13:02: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3651D9" w:rsidDel="006A1426" w14:paraId="7A863ED3" w14:textId="77777777" w:rsidTr="00BB76BC">
        <w:trPr>
          <w:jc w:val="center"/>
          <w:del w:id="883" w:author="Keith W. Boone" w:date="2015-03-04T13:02:00Z"/>
        </w:trPr>
        <w:tc>
          <w:tcPr>
            <w:tcW w:w="1420" w:type="dxa"/>
            <w:shd w:val="clear" w:color="auto" w:fill="D9D9D9"/>
          </w:tcPr>
          <w:p w14:paraId="49DFB277" w14:textId="77777777" w:rsidR="00170ED0" w:rsidRPr="003651D9" w:rsidDel="006A1426" w:rsidRDefault="00170ED0" w:rsidP="00B9303B">
            <w:pPr>
              <w:pStyle w:val="TableEntryHeader"/>
              <w:rPr>
                <w:del w:id="884" w:author="Keith W. Boone" w:date="2015-03-04T13:02:00Z"/>
                <w:rFonts w:eastAsia="Arial Unicode MS"/>
                <w:szCs w:val="24"/>
              </w:rPr>
            </w:pPr>
            <w:del w:id="885" w:author="Keith W. Boone" w:date="2015-03-04T13:02:00Z">
              <w:r w:rsidRPr="003651D9" w:rsidDel="006A1426">
                <w:delText xml:space="preserve">Code </w:delText>
              </w:r>
            </w:del>
          </w:p>
        </w:tc>
        <w:tc>
          <w:tcPr>
            <w:tcW w:w="6474" w:type="dxa"/>
            <w:shd w:val="clear" w:color="auto" w:fill="D9D9D9"/>
          </w:tcPr>
          <w:p w14:paraId="25CE685B" w14:textId="77777777" w:rsidR="00170ED0" w:rsidRPr="003651D9" w:rsidDel="006A1426" w:rsidRDefault="00170ED0" w:rsidP="00B9303B">
            <w:pPr>
              <w:pStyle w:val="TableEntryHeader"/>
              <w:rPr>
                <w:del w:id="886" w:author="Keith W. Boone" w:date="2015-03-04T13:02:00Z"/>
                <w:rFonts w:eastAsia="Arial Unicode MS"/>
                <w:szCs w:val="24"/>
              </w:rPr>
            </w:pPr>
            <w:del w:id="887" w:author="Keith W. Boone" w:date="2015-03-04T13:02:00Z">
              <w:r w:rsidRPr="003651D9" w:rsidDel="006A1426">
                <w:delText xml:space="preserve">Description </w:delText>
              </w:r>
            </w:del>
          </w:p>
        </w:tc>
      </w:tr>
      <w:tr w:rsidR="00170ED0" w:rsidRPr="003651D9" w:rsidDel="006A1426" w14:paraId="270FC38A" w14:textId="77777777" w:rsidTr="00BB76BC">
        <w:trPr>
          <w:jc w:val="center"/>
          <w:del w:id="888" w:author="Keith W. Boone" w:date="2015-03-04T13:02:00Z"/>
        </w:trPr>
        <w:tc>
          <w:tcPr>
            <w:tcW w:w="1420" w:type="dxa"/>
            <w:shd w:val="clear" w:color="auto" w:fill="auto"/>
          </w:tcPr>
          <w:p w14:paraId="0B2527B5" w14:textId="77777777" w:rsidR="00170ED0" w:rsidRPr="003651D9" w:rsidDel="006A1426" w:rsidRDefault="00170ED0" w:rsidP="00B9303B">
            <w:pPr>
              <w:pStyle w:val="TableEntry"/>
              <w:rPr>
                <w:del w:id="889" w:author="Keith W. Boone" w:date="2015-03-04T13:02:00Z"/>
                <w:rFonts w:ascii="Arial Unicode MS" w:eastAsia="Arial Unicode MS" w:hAnsi="Arial Unicode MS" w:cs="Arial Unicode MS"/>
                <w:sz w:val="24"/>
                <w:szCs w:val="24"/>
              </w:rPr>
            </w:pPr>
            <w:del w:id="890" w:author="Keith W. Boone" w:date="2015-03-04T13:02:00Z">
              <w:r w:rsidRPr="003651D9" w:rsidDel="006A1426">
                <w:delText>&lt;Code name&gt;</w:delText>
              </w:r>
            </w:del>
          </w:p>
        </w:tc>
        <w:tc>
          <w:tcPr>
            <w:tcW w:w="6474" w:type="dxa"/>
            <w:shd w:val="clear" w:color="auto" w:fill="auto"/>
          </w:tcPr>
          <w:p w14:paraId="2B70F264" w14:textId="77777777" w:rsidR="00170ED0" w:rsidRPr="003651D9" w:rsidDel="006A1426" w:rsidRDefault="00170ED0" w:rsidP="00B9303B">
            <w:pPr>
              <w:pStyle w:val="TableEntry"/>
              <w:rPr>
                <w:del w:id="891" w:author="Keith W. Boone" w:date="2015-03-04T13:02:00Z"/>
                <w:rFonts w:ascii="Arial Unicode MS" w:eastAsia="Arial Unicode MS" w:hAnsi="Arial Unicode MS" w:cs="Arial Unicode MS"/>
                <w:sz w:val="24"/>
                <w:szCs w:val="24"/>
              </w:rPr>
            </w:pPr>
            <w:del w:id="892"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6378AD90" w14:textId="77777777" w:rsidTr="00BB76BC">
        <w:trPr>
          <w:jc w:val="center"/>
          <w:del w:id="893" w:author="Keith W. Boone" w:date="2015-03-04T13:02:00Z"/>
        </w:trPr>
        <w:tc>
          <w:tcPr>
            <w:tcW w:w="1420" w:type="dxa"/>
            <w:shd w:val="clear" w:color="auto" w:fill="auto"/>
          </w:tcPr>
          <w:p w14:paraId="22CD5D7A" w14:textId="77777777" w:rsidR="00170ED0" w:rsidRPr="003651D9" w:rsidDel="006A1426" w:rsidRDefault="00170ED0" w:rsidP="00B9303B">
            <w:pPr>
              <w:pStyle w:val="TableEntry"/>
              <w:rPr>
                <w:del w:id="894" w:author="Keith W. Boone" w:date="2015-03-04T13:02:00Z"/>
                <w:rFonts w:ascii="Arial Unicode MS" w:eastAsia="Arial Unicode MS" w:hAnsi="Arial Unicode MS" w:cs="Arial Unicode MS"/>
                <w:sz w:val="24"/>
                <w:szCs w:val="24"/>
              </w:rPr>
            </w:pPr>
            <w:del w:id="895" w:author="Keith W. Boone" w:date="2015-03-04T13:02:00Z">
              <w:r w:rsidRPr="003651D9" w:rsidDel="006A1426">
                <w:delText>&lt;Code name&gt;</w:delText>
              </w:r>
            </w:del>
          </w:p>
        </w:tc>
        <w:tc>
          <w:tcPr>
            <w:tcW w:w="6474" w:type="dxa"/>
            <w:shd w:val="clear" w:color="auto" w:fill="auto"/>
          </w:tcPr>
          <w:p w14:paraId="3B87CAB7" w14:textId="77777777" w:rsidR="00170ED0" w:rsidRPr="003651D9" w:rsidDel="006A1426" w:rsidRDefault="00170ED0" w:rsidP="00B9303B">
            <w:pPr>
              <w:pStyle w:val="TableEntry"/>
              <w:rPr>
                <w:del w:id="896" w:author="Keith W. Boone" w:date="2015-03-04T13:02:00Z"/>
                <w:rFonts w:ascii="Arial Unicode MS" w:eastAsia="Arial Unicode MS" w:hAnsi="Arial Unicode MS" w:cs="Arial Unicode MS"/>
                <w:sz w:val="24"/>
                <w:szCs w:val="24"/>
              </w:rPr>
            </w:pPr>
            <w:del w:id="897"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057C8366" w14:textId="77777777" w:rsidTr="00BB76BC">
        <w:trPr>
          <w:jc w:val="center"/>
          <w:del w:id="898" w:author="Keith W. Boone" w:date="2015-03-04T13:02:00Z"/>
        </w:trPr>
        <w:tc>
          <w:tcPr>
            <w:tcW w:w="1420" w:type="dxa"/>
            <w:shd w:val="clear" w:color="auto" w:fill="auto"/>
          </w:tcPr>
          <w:p w14:paraId="27A75A69" w14:textId="77777777" w:rsidR="00170ED0" w:rsidRPr="003651D9" w:rsidDel="006A1426" w:rsidRDefault="00170ED0" w:rsidP="00B9303B">
            <w:pPr>
              <w:pStyle w:val="TableEntry"/>
              <w:rPr>
                <w:del w:id="899" w:author="Keith W. Boone" w:date="2015-03-04T13:02:00Z"/>
                <w:rFonts w:ascii="Arial Unicode MS" w:eastAsia="Arial Unicode MS" w:hAnsi="Arial Unicode MS" w:cs="Arial Unicode MS"/>
                <w:sz w:val="24"/>
                <w:szCs w:val="24"/>
              </w:rPr>
            </w:pPr>
            <w:del w:id="900" w:author="Keith W. Boone" w:date="2015-03-04T13:02:00Z">
              <w:r w:rsidRPr="003651D9" w:rsidDel="006A1426">
                <w:delText>&lt;Code name&gt;</w:delText>
              </w:r>
            </w:del>
          </w:p>
        </w:tc>
        <w:tc>
          <w:tcPr>
            <w:tcW w:w="6474" w:type="dxa"/>
            <w:shd w:val="clear" w:color="auto" w:fill="auto"/>
          </w:tcPr>
          <w:p w14:paraId="5A44339A" w14:textId="77777777" w:rsidR="00170ED0" w:rsidRPr="003651D9" w:rsidDel="006A1426" w:rsidRDefault="00170ED0" w:rsidP="00B9303B">
            <w:pPr>
              <w:pStyle w:val="TableEntry"/>
              <w:rPr>
                <w:del w:id="901" w:author="Keith W. Boone" w:date="2015-03-04T13:02:00Z"/>
                <w:rFonts w:ascii="Arial Unicode MS" w:eastAsia="Arial Unicode MS" w:hAnsi="Arial Unicode MS" w:cs="Arial Unicode MS"/>
                <w:sz w:val="24"/>
                <w:szCs w:val="24"/>
              </w:rPr>
            </w:pPr>
            <w:del w:id="902" w:author="Keith W. Boone" w:date="2015-03-04T13:02:00Z">
              <w:r w:rsidRPr="003651D9" w:rsidDel="006A1426">
                <w:delText xml:space="preserve">&lt;short one sentence description or reference to longer description (not preferred)&gt; </w:delText>
              </w:r>
            </w:del>
          </w:p>
        </w:tc>
      </w:tr>
    </w:tbl>
    <w:p w14:paraId="14C99B7A" w14:textId="77777777" w:rsidR="00170ED0" w:rsidRPr="003651D9" w:rsidDel="006A1426" w:rsidRDefault="00170ED0" w:rsidP="00170ED0">
      <w:pPr>
        <w:pStyle w:val="BodyText"/>
        <w:rPr>
          <w:del w:id="903" w:author="Keith W. Boone" w:date="2015-03-04T13:02:00Z"/>
        </w:rPr>
      </w:pPr>
    </w:p>
    <w:p w14:paraId="155E4C5F" w14:textId="77777777" w:rsidR="00170ED0" w:rsidRPr="003651D9" w:rsidDel="006A1426" w:rsidRDefault="00170ED0" w:rsidP="00170ED0">
      <w:pPr>
        <w:pStyle w:val="EditorInstructions"/>
        <w:rPr>
          <w:del w:id="904" w:author="Keith W. Boone" w:date="2015-03-04T13:02:00Z"/>
        </w:rPr>
      </w:pPr>
      <w:del w:id="905" w:author="Keith W. Boone" w:date="2015-03-04T13:02:00Z">
        <w:r w:rsidRPr="003651D9" w:rsidDel="006A1426">
          <w:delText xml:space="preserve">Add to section </w:delText>
        </w:r>
        <w:r w:rsidR="003F3E4A" w:rsidRPr="003651D9" w:rsidDel="006A1426">
          <w:delText>5.1.3 IHE</w:delText>
        </w:r>
        <w:r w:rsidRPr="003651D9" w:rsidDel="006A1426">
          <w:delText xml:space="preserve"> RoleCode Vocabulary</w:delText>
        </w:r>
      </w:del>
    </w:p>
    <w:p w14:paraId="5DA4A310" w14:textId="77777777" w:rsidR="00170ED0" w:rsidRPr="003651D9" w:rsidDel="006A1426" w:rsidRDefault="00170ED0" w:rsidP="00170ED0">
      <w:pPr>
        <w:pStyle w:val="BodyText"/>
        <w:rPr>
          <w:del w:id="906" w:author="Keith W. Boone" w:date="2015-03-04T13:0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3651D9" w:rsidDel="006A1426" w14:paraId="6D191DFE" w14:textId="77777777" w:rsidTr="00BB76BC">
        <w:trPr>
          <w:tblHeader/>
          <w:jc w:val="center"/>
          <w:del w:id="907" w:author="Keith W. Boone" w:date="2015-03-04T13:02:00Z"/>
        </w:trPr>
        <w:tc>
          <w:tcPr>
            <w:tcW w:w="1715" w:type="dxa"/>
            <w:shd w:val="clear" w:color="auto" w:fill="D9D9D9"/>
          </w:tcPr>
          <w:p w14:paraId="101092C1" w14:textId="77777777" w:rsidR="00170ED0" w:rsidRPr="003651D9" w:rsidDel="006A1426" w:rsidRDefault="00170ED0" w:rsidP="00B9303B">
            <w:pPr>
              <w:pStyle w:val="TableEntryHeader"/>
              <w:rPr>
                <w:del w:id="908" w:author="Keith W. Boone" w:date="2015-03-04T13:02:00Z"/>
                <w:rFonts w:eastAsia="Arial Unicode MS"/>
                <w:szCs w:val="24"/>
              </w:rPr>
            </w:pPr>
            <w:del w:id="909" w:author="Keith W. Boone" w:date="2015-03-04T13:02:00Z">
              <w:r w:rsidRPr="003651D9" w:rsidDel="006A1426">
                <w:delText xml:space="preserve">Code </w:delText>
              </w:r>
            </w:del>
          </w:p>
        </w:tc>
        <w:tc>
          <w:tcPr>
            <w:tcW w:w="6080" w:type="dxa"/>
            <w:shd w:val="clear" w:color="auto" w:fill="D9D9D9"/>
          </w:tcPr>
          <w:p w14:paraId="66DAA5D7" w14:textId="77777777" w:rsidR="00170ED0" w:rsidRPr="003651D9" w:rsidDel="006A1426" w:rsidRDefault="00170ED0" w:rsidP="00B9303B">
            <w:pPr>
              <w:pStyle w:val="TableEntryHeader"/>
              <w:rPr>
                <w:del w:id="910" w:author="Keith W. Boone" w:date="2015-03-04T13:02:00Z"/>
                <w:rFonts w:eastAsia="Arial Unicode MS"/>
                <w:szCs w:val="24"/>
              </w:rPr>
            </w:pPr>
            <w:del w:id="911" w:author="Keith W. Boone" w:date="2015-03-04T13:02:00Z">
              <w:r w:rsidRPr="003651D9" w:rsidDel="006A1426">
                <w:delText xml:space="preserve">Description </w:delText>
              </w:r>
            </w:del>
          </w:p>
        </w:tc>
      </w:tr>
      <w:tr w:rsidR="00170ED0" w:rsidRPr="003651D9" w:rsidDel="006A1426" w14:paraId="6E0D5378" w14:textId="77777777" w:rsidTr="00BB76BC">
        <w:trPr>
          <w:jc w:val="center"/>
          <w:del w:id="912" w:author="Keith W. Boone" w:date="2015-03-04T13:02:00Z"/>
        </w:trPr>
        <w:tc>
          <w:tcPr>
            <w:tcW w:w="1715" w:type="dxa"/>
            <w:shd w:val="clear" w:color="auto" w:fill="auto"/>
          </w:tcPr>
          <w:p w14:paraId="77A080E5" w14:textId="77777777" w:rsidR="00170ED0" w:rsidRPr="003651D9" w:rsidDel="006A1426" w:rsidRDefault="00170ED0" w:rsidP="00B9303B">
            <w:pPr>
              <w:pStyle w:val="TableEntry"/>
              <w:rPr>
                <w:del w:id="913" w:author="Keith W. Boone" w:date="2015-03-04T13:02:00Z"/>
                <w:rFonts w:ascii="Arial Unicode MS" w:eastAsia="Arial Unicode MS" w:hAnsi="Arial Unicode MS" w:cs="Arial Unicode MS"/>
                <w:sz w:val="24"/>
                <w:szCs w:val="24"/>
              </w:rPr>
            </w:pPr>
            <w:del w:id="914" w:author="Keith W. Boone" w:date="2015-03-04T13:02:00Z">
              <w:r w:rsidRPr="003651D9" w:rsidDel="006A1426">
                <w:delText>&lt;name of role&gt;</w:delText>
              </w:r>
            </w:del>
          </w:p>
        </w:tc>
        <w:tc>
          <w:tcPr>
            <w:tcW w:w="6080" w:type="dxa"/>
            <w:shd w:val="clear" w:color="auto" w:fill="auto"/>
          </w:tcPr>
          <w:p w14:paraId="637DD97C" w14:textId="77777777" w:rsidR="00170ED0" w:rsidRPr="003651D9" w:rsidDel="006A1426" w:rsidRDefault="00170ED0" w:rsidP="00B9303B">
            <w:pPr>
              <w:pStyle w:val="TableEntry"/>
              <w:rPr>
                <w:del w:id="915" w:author="Keith W. Boone" w:date="2015-03-04T13:02:00Z"/>
                <w:rFonts w:ascii="Arial Unicode MS" w:eastAsia="Arial Unicode MS" w:hAnsi="Arial Unicode MS" w:cs="Arial Unicode MS"/>
                <w:sz w:val="24"/>
                <w:szCs w:val="24"/>
              </w:rPr>
            </w:pPr>
            <w:del w:id="916" w:author="Keith W. Boone" w:date="2015-03-04T13:02:00Z">
              <w:r w:rsidRPr="003651D9" w:rsidDel="006A1426">
                <w:delText>&lt;Short, one sentence description of role or reference to more info.&gt;</w:delText>
              </w:r>
            </w:del>
          </w:p>
        </w:tc>
      </w:tr>
      <w:tr w:rsidR="00170ED0" w:rsidRPr="003651D9" w:rsidDel="006A1426" w14:paraId="1F98D0F4" w14:textId="77777777" w:rsidTr="00BB76BC">
        <w:trPr>
          <w:jc w:val="center"/>
          <w:del w:id="917" w:author="Keith W. Boone" w:date="2015-03-04T13:02:00Z"/>
        </w:trPr>
        <w:tc>
          <w:tcPr>
            <w:tcW w:w="1715" w:type="dxa"/>
            <w:shd w:val="clear" w:color="auto" w:fill="auto"/>
          </w:tcPr>
          <w:p w14:paraId="1048123D" w14:textId="77777777" w:rsidR="00170ED0" w:rsidRPr="003651D9" w:rsidDel="006A1426" w:rsidRDefault="00170ED0" w:rsidP="00B9303B">
            <w:pPr>
              <w:pStyle w:val="TableEntry"/>
              <w:rPr>
                <w:del w:id="918" w:author="Keith W. Boone" w:date="2015-03-04T13:02:00Z"/>
                <w:rFonts w:ascii="Arial Unicode MS" w:eastAsia="Arial Unicode MS" w:hAnsi="Arial Unicode MS" w:cs="Arial Unicode MS"/>
                <w:sz w:val="24"/>
                <w:szCs w:val="24"/>
              </w:rPr>
            </w:pPr>
            <w:del w:id="919" w:author="Keith W. Boone" w:date="2015-03-04T13:02:00Z">
              <w:r w:rsidRPr="003651D9" w:rsidDel="006A1426">
                <w:delText>&lt;name of role&gt;</w:delText>
              </w:r>
            </w:del>
          </w:p>
        </w:tc>
        <w:tc>
          <w:tcPr>
            <w:tcW w:w="6080" w:type="dxa"/>
            <w:shd w:val="clear" w:color="auto" w:fill="auto"/>
          </w:tcPr>
          <w:p w14:paraId="37F07A83" w14:textId="77777777" w:rsidR="00170ED0" w:rsidRPr="003651D9" w:rsidDel="006A1426" w:rsidRDefault="00170ED0" w:rsidP="00B9303B">
            <w:pPr>
              <w:pStyle w:val="TableEntry"/>
              <w:rPr>
                <w:del w:id="920" w:author="Keith W. Boone" w:date="2015-03-04T13:02:00Z"/>
                <w:rFonts w:ascii="Arial Unicode MS" w:eastAsia="Arial Unicode MS" w:hAnsi="Arial Unicode MS" w:cs="Arial Unicode MS"/>
                <w:sz w:val="24"/>
                <w:szCs w:val="24"/>
              </w:rPr>
            </w:pPr>
            <w:del w:id="921" w:author="Keith W. Boone" w:date="2015-03-04T13:02:00Z">
              <w:r w:rsidRPr="003651D9" w:rsidDel="006A1426">
                <w:delText>&lt;Short, one sentence description of role or reference to more info.&gt;</w:delText>
              </w:r>
            </w:del>
          </w:p>
        </w:tc>
      </w:tr>
      <w:tr w:rsidR="00170ED0" w:rsidRPr="003651D9" w:rsidDel="006A1426" w14:paraId="6953E847" w14:textId="77777777" w:rsidTr="00BB76BC">
        <w:trPr>
          <w:jc w:val="center"/>
          <w:del w:id="922" w:author="Keith W. Boone" w:date="2015-03-04T13:02:00Z"/>
        </w:trPr>
        <w:tc>
          <w:tcPr>
            <w:tcW w:w="1715" w:type="dxa"/>
            <w:shd w:val="clear" w:color="auto" w:fill="auto"/>
          </w:tcPr>
          <w:p w14:paraId="4494E08E" w14:textId="77777777" w:rsidR="00170ED0" w:rsidRPr="003651D9" w:rsidDel="006A1426" w:rsidRDefault="00170ED0" w:rsidP="00B9303B">
            <w:pPr>
              <w:pStyle w:val="TableEntry"/>
              <w:rPr>
                <w:del w:id="923" w:author="Keith W. Boone" w:date="2015-03-04T13:02:00Z"/>
                <w:rFonts w:ascii="Arial Unicode MS" w:eastAsia="Arial Unicode MS" w:hAnsi="Arial Unicode MS" w:cs="Arial Unicode MS"/>
                <w:sz w:val="24"/>
                <w:szCs w:val="24"/>
              </w:rPr>
            </w:pPr>
            <w:del w:id="924" w:author="Keith W. Boone" w:date="2015-03-04T13:02:00Z">
              <w:r w:rsidRPr="003651D9" w:rsidDel="006A1426">
                <w:delText>&lt;name of role&gt;</w:delText>
              </w:r>
            </w:del>
          </w:p>
        </w:tc>
        <w:tc>
          <w:tcPr>
            <w:tcW w:w="6080" w:type="dxa"/>
            <w:shd w:val="clear" w:color="auto" w:fill="auto"/>
          </w:tcPr>
          <w:p w14:paraId="1E777F1B" w14:textId="77777777" w:rsidR="00170ED0" w:rsidRPr="003651D9" w:rsidDel="006A1426" w:rsidRDefault="00170ED0" w:rsidP="00B9303B">
            <w:pPr>
              <w:pStyle w:val="TableEntry"/>
              <w:rPr>
                <w:del w:id="925" w:author="Keith W. Boone" w:date="2015-03-04T13:02:00Z"/>
                <w:rFonts w:ascii="Arial Unicode MS" w:eastAsia="Arial Unicode MS" w:hAnsi="Arial Unicode MS" w:cs="Arial Unicode MS"/>
                <w:sz w:val="24"/>
                <w:szCs w:val="24"/>
              </w:rPr>
            </w:pPr>
            <w:del w:id="926" w:author="Keith W. Boone" w:date="2015-03-04T13:02:00Z">
              <w:r w:rsidRPr="003651D9" w:rsidDel="006A1426">
                <w:delText>&lt;Short, one sentence description of role or reference to more info.&gt;</w:delText>
              </w:r>
            </w:del>
          </w:p>
        </w:tc>
      </w:tr>
    </w:tbl>
    <w:p w14:paraId="5302D1D8" w14:textId="77777777" w:rsidR="008D45BC" w:rsidRPr="003651D9" w:rsidDel="007D29E0" w:rsidRDefault="00170ED0" w:rsidP="006A1426">
      <w:pPr>
        <w:pStyle w:val="Heading1"/>
        <w:pageBreakBefore w:val="0"/>
        <w:numPr>
          <w:ilvl w:val="0"/>
          <w:numId w:val="0"/>
        </w:numPr>
        <w:ind w:left="432" w:hanging="432"/>
        <w:rPr>
          <w:del w:id="927" w:author="Keith W. Boone" w:date="2015-03-04T13:09:00Z"/>
          <w:noProof w:val="0"/>
        </w:rPr>
      </w:pPr>
      <w:bookmarkStart w:id="928" w:name="_Toc412696351"/>
      <w:del w:id="929" w:author="Keith W. Boone" w:date="2015-03-04T13:09:00Z">
        <w:r w:rsidRPr="003651D9" w:rsidDel="007D29E0">
          <w:rPr>
            <w:noProof w:val="0"/>
          </w:rPr>
          <w:delText>6</w:delText>
        </w:r>
        <w:r w:rsidR="008D45BC" w:rsidRPr="003651D9" w:rsidDel="007D29E0">
          <w:rPr>
            <w:noProof w:val="0"/>
          </w:rPr>
          <w:delText>.</w:delText>
        </w:r>
        <w:r w:rsidR="00291725" w:rsidDel="007D29E0">
          <w:rPr>
            <w:noProof w:val="0"/>
          </w:rPr>
          <w:delText xml:space="preserve"> </w:delText>
        </w:r>
        <w:r w:rsidR="008D45BC" w:rsidRPr="003651D9" w:rsidDel="007D29E0">
          <w:rPr>
            <w:noProof w:val="0"/>
          </w:rPr>
          <w:delText>Content Modules</w:delText>
        </w:r>
        <w:bookmarkEnd w:id="928"/>
      </w:del>
    </w:p>
    <w:p w14:paraId="2E393472" w14:textId="77777777" w:rsidR="004C10B4" w:rsidRPr="003651D9" w:rsidDel="006A1426" w:rsidRDefault="003D5A68" w:rsidP="00597DB2">
      <w:pPr>
        <w:pStyle w:val="AuthorInstructions"/>
        <w:rPr>
          <w:del w:id="930" w:author="Keith W. Boone" w:date="2015-03-04T12:56:00Z"/>
        </w:rPr>
      </w:pPr>
      <w:del w:id="931" w:author="Keith W. Boone" w:date="2015-03-04T12:56:00Z">
        <w:r w:rsidRPr="003651D9" w:rsidDel="006A1426">
          <w:delText>&lt;</w:delText>
        </w:r>
        <w:r w:rsidR="009D125C" w:rsidRPr="003651D9" w:rsidDel="006A1426">
          <w:delText>Author</w:delText>
        </w:r>
        <w:r w:rsidRPr="003651D9" w:rsidDel="006A1426">
          <w:delText xml:space="preserve">s’ notes: This section of the </w:delText>
        </w:r>
        <w:r w:rsidR="003F3E4A" w:rsidRPr="003651D9" w:rsidDel="006A1426">
          <w:delText>s</w:delText>
        </w:r>
        <w:r w:rsidRPr="003651D9" w:rsidDel="006A1426">
          <w:delText>upplement template is only for HL7 v3 CDA Content Module definitions</w:delText>
        </w:r>
        <w:r w:rsidR="00887E40" w:rsidRPr="003651D9" w:rsidDel="006A1426">
          <w:delText xml:space="preserve">. </w:delText>
        </w:r>
        <w:r w:rsidRPr="003651D9" w:rsidDel="006A1426">
          <w:delText>Ple</w:delText>
        </w:r>
        <w:r w:rsidR="00F847E4" w:rsidRPr="003651D9" w:rsidDel="006A1426">
          <w:delText>ase delete the</w:delText>
        </w:r>
        <w:r w:rsidRPr="003651D9" w:rsidDel="006A1426">
          <w:delText xml:space="preserve"> entire section </w:delText>
        </w:r>
        <w:r w:rsidR="00F847E4" w:rsidRPr="003651D9" w:rsidDel="006A1426">
          <w:delText xml:space="preserve">6.3.1 </w:delText>
        </w:r>
        <w:r w:rsidRPr="003651D9" w:rsidDel="006A1426">
          <w:delText>if the Content Module is based on DICOM or another standard.</w:delText>
        </w:r>
      </w:del>
    </w:p>
    <w:p w14:paraId="639DBF3F" w14:textId="77777777" w:rsidR="003D5A68" w:rsidRPr="003651D9" w:rsidDel="006A1426" w:rsidRDefault="004C10B4" w:rsidP="00597DB2">
      <w:pPr>
        <w:pStyle w:val="AuthorInstructions"/>
        <w:rPr>
          <w:del w:id="932" w:author="Keith W. Boone" w:date="2015-03-04T12:56:00Z"/>
        </w:rPr>
      </w:pPr>
      <w:del w:id="933" w:author="Keith W. Boone" w:date="2015-03-04T12:56:00Z">
        <w:r w:rsidRPr="003651D9" w:rsidDel="006A1426">
          <w:delText>Please note that the template for DICOM or other types of content modules (other than CDA) has not yet been defined, although DICOM modules will eventually go into Volume 3 Section 7; yet another type of content module will go into Volume 3 Section 8, etc.</w:delText>
        </w:r>
        <w:r w:rsidR="003D5A68" w:rsidRPr="003651D9" w:rsidDel="006A1426">
          <w:delText>&gt;</w:delText>
        </w:r>
      </w:del>
    </w:p>
    <w:p w14:paraId="35BEB8D1" w14:textId="77777777" w:rsidR="00993FF5" w:rsidRDefault="008D45BC" w:rsidP="00993FF5">
      <w:pPr>
        <w:pStyle w:val="Heading2"/>
        <w:numPr>
          <w:ilvl w:val="0"/>
          <w:numId w:val="0"/>
        </w:numPr>
        <w:rPr>
          <w:ins w:id="934" w:author="Keith W. Boone" w:date="2015-03-04T13:09:00Z"/>
          <w:noProof w:val="0"/>
        </w:rPr>
      </w:pPr>
      <w:bookmarkStart w:id="935" w:name="_Toc412696352"/>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935"/>
    </w:p>
    <w:p w14:paraId="70C4F719" w14:textId="77777777" w:rsidR="007D29E0" w:rsidRPr="003651D9" w:rsidRDefault="007D29E0" w:rsidP="007D29E0">
      <w:pPr>
        <w:pStyle w:val="EditorInstructions"/>
        <w:rPr>
          <w:ins w:id="936" w:author="Keith W. Boone" w:date="2015-03-04T13:09:00Z"/>
        </w:rPr>
      </w:pPr>
      <w:ins w:id="937" w:author="Keith W. Boone" w:date="2015-03-04T13:09:00Z">
        <w:r w:rsidRPr="003651D9">
          <w:t xml:space="preserve">Add to section </w:t>
        </w:r>
        <w:r>
          <w:t>6.3.1</w:t>
        </w:r>
        <w:r w:rsidRPr="003651D9">
          <w:t xml:space="preserve"> CDA Document Content Modules</w:t>
        </w:r>
      </w:ins>
    </w:p>
    <w:p w14:paraId="4F487DBB" w14:textId="77777777" w:rsidR="007D29E0" w:rsidRPr="007D29E0" w:rsidRDefault="007D29E0">
      <w:pPr>
        <w:pStyle w:val="BodyText"/>
        <w:pPrChange w:id="938" w:author="Keith W. Boone" w:date="2015-03-04T13:09:00Z">
          <w:pPr>
            <w:pStyle w:val="Heading2"/>
            <w:numPr>
              <w:ilvl w:val="0"/>
              <w:numId w:val="0"/>
            </w:numPr>
            <w:tabs>
              <w:tab w:val="clear" w:pos="576"/>
            </w:tabs>
            <w:ind w:left="0" w:firstLine="0"/>
          </w:pPr>
        </w:pPrChange>
      </w:pPr>
    </w:p>
    <w:p w14:paraId="2B0C4E52" w14:textId="77777777" w:rsidR="007B64E0" w:rsidRPr="003651D9" w:rsidDel="006A1426" w:rsidRDefault="007B64E0" w:rsidP="00597DB2">
      <w:pPr>
        <w:pStyle w:val="AuthorInstructions"/>
        <w:rPr>
          <w:del w:id="939" w:author="Keith W. Boone" w:date="2015-03-04T13:00:00Z"/>
        </w:rPr>
      </w:pPr>
      <w:del w:id="940" w:author="Keith W. Boone" w:date="2015-03-04T13:00:00Z">
        <w:r w:rsidRPr="003651D9" w:rsidDel="006A1426">
          <w:delText>&lt;</w:delText>
        </w:r>
        <w:r w:rsidR="009D125C" w:rsidRPr="003651D9" w:rsidDel="006A1426">
          <w:delText>Author</w:delText>
        </w:r>
        <w:r w:rsidR="00250A37" w:rsidRPr="003651D9" w:rsidDel="006A1426">
          <w:delText>s’ instructions:</w:delText>
        </w:r>
        <w:r w:rsidR="005F3FB5" w:rsidDel="006A1426">
          <w:delText xml:space="preserve"> </w:delText>
        </w:r>
        <w:r w:rsidRPr="003651D9" w:rsidDel="006A1426">
          <w:delText>The understanding of content module grouping, options, and bindings are critical to CDA content modules</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review the IHE Technical Frameworks General Introduction section 10.3 and the Patient Care Coordination (PCC) Technical Framework Volume </w:delText>
        </w:r>
        <w:r w:rsidR="005942AE" w:rsidRPr="003651D9" w:rsidDel="006A1426">
          <w:delText xml:space="preserve">2 </w:delText>
        </w:r>
        <w:r w:rsidRPr="003651D9" w:rsidDel="006A1426">
          <w:delText>sections 3 and 4 (PCC TF-</w:delText>
        </w:r>
        <w:r w:rsidR="005942AE" w:rsidRPr="003651D9" w:rsidDel="006A1426">
          <w:delText>2</w:delText>
        </w:r>
        <w:r w:rsidRPr="003651D9" w:rsidDel="006A1426">
          <w:delText>:3 and 4) prior to continuing</w:delText>
        </w:r>
        <w:r w:rsidR="00887E40" w:rsidRPr="003651D9" w:rsidDel="006A1426">
          <w:delText xml:space="preserve">. </w:delText>
        </w:r>
        <w:r w:rsidRPr="003651D9" w:rsidDel="006A1426">
          <w:delText>A critical understanding of CDA definitions for cardinality, optionality,</w:delText>
        </w:r>
        <w:r w:rsidR="005F3FB5" w:rsidDel="006A1426">
          <w:delText xml:space="preserve"> </w:delText>
        </w:r>
        <w:r w:rsidRPr="003651D9" w:rsidDel="006A1426">
          <w:delText>coded terminology values, and CDA content module structure, as well as IHE CDA formatting conventions is also 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“Conventions”.&gt;</w:delText>
        </w:r>
      </w:del>
    </w:p>
    <w:p w14:paraId="12255C09" w14:textId="77777777" w:rsidR="003D5A68" w:rsidRPr="003651D9" w:rsidDel="006A1426" w:rsidRDefault="003D5A68" w:rsidP="00597DB2">
      <w:pPr>
        <w:pStyle w:val="AuthorInstructions"/>
        <w:rPr>
          <w:del w:id="941" w:author="Keith W. Boone" w:date="2015-03-04T13:00:00Z"/>
        </w:rPr>
      </w:pPr>
      <w:del w:id="942" w:author="Keith W. Boone" w:date="2015-03-04T13:00:00Z">
        <w:r w:rsidRPr="003651D9" w:rsidDel="006A1426">
          <w:delText>&lt;This CDA Content Module template is divided into four parts:</w:delText>
        </w:r>
        <w:r w:rsidR="005F3FB5" w:rsidDel="006A1426">
          <w:delText xml:space="preserve"> </w:delText>
        </w:r>
      </w:del>
    </w:p>
    <w:p w14:paraId="3E487A3F" w14:textId="77777777" w:rsidR="003D5A68" w:rsidRPr="003651D9" w:rsidDel="006A1426" w:rsidRDefault="003D5A68" w:rsidP="00597DB2">
      <w:pPr>
        <w:pStyle w:val="AuthorInstructions"/>
        <w:ind w:left="720"/>
        <w:rPr>
          <w:del w:id="943" w:author="Keith W. Boone" w:date="2015-03-04T13:00:00Z"/>
        </w:rPr>
      </w:pPr>
      <w:del w:id="944" w:author="Keith W. Boone" w:date="2015-03-04T13:00:00Z">
        <w:r w:rsidRPr="003651D9" w:rsidDel="006A1426">
          <w:delText>D – Document</w:delText>
        </w:r>
        <w:r w:rsidR="00C75E6D" w:rsidRPr="003651D9" w:rsidDel="006A1426">
          <w:delText xml:space="preserve"> –“D” </w:delText>
        </w:r>
        <w:r w:rsidR="00B9303B" w:rsidRPr="003651D9" w:rsidDel="006A1426">
          <w:delText>will be replaced with a sub-section number when added to the Technical Framework</w:delText>
        </w:r>
      </w:del>
    </w:p>
    <w:p w14:paraId="7D868678" w14:textId="77777777" w:rsidR="003D5A68" w:rsidRPr="003651D9" w:rsidDel="006A1426" w:rsidRDefault="003D5A68" w:rsidP="00597DB2">
      <w:pPr>
        <w:pStyle w:val="AuthorInstructions"/>
        <w:ind w:left="720"/>
        <w:rPr>
          <w:del w:id="945" w:author="Keith W. Boone" w:date="2015-03-04T13:00:00Z"/>
        </w:rPr>
      </w:pPr>
      <w:del w:id="946" w:author="Keith W. Boone" w:date="2015-03-04T13:00:00Z">
        <w:r w:rsidRPr="003651D9" w:rsidDel="006A1426">
          <w:delText>H – Header</w:delText>
        </w:r>
        <w:r w:rsidR="00B9303B" w:rsidRPr="003651D9" w:rsidDel="006A1426">
          <w:delText xml:space="preserve"> - “H” will be replaced with a sub-section number when added to the Technical Framework</w:delText>
        </w:r>
      </w:del>
    </w:p>
    <w:p w14:paraId="2CE1A3A7" w14:textId="77777777" w:rsidR="003D5A68" w:rsidRPr="003651D9" w:rsidDel="006A1426" w:rsidRDefault="003D5A68" w:rsidP="00597DB2">
      <w:pPr>
        <w:pStyle w:val="AuthorInstructions"/>
        <w:ind w:left="720"/>
        <w:rPr>
          <w:del w:id="947" w:author="Keith W. Boone" w:date="2015-03-04T13:00:00Z"/>
        </w:rPr>
      </w:pPr>
      <w:del w:id="948" w:author="Keith W. Boone" w:date="2015-03-04T13:00:00Z">
        <w:r w:rsidRPr="003651D9" w:rsidDel="006A1426">
          <w:lastRenderedPageBreak/>
          <w:delText>S – Section</w:delText>
        </w:r>
        <w:r w:rsidR="00B9303B" w:rsidRPr="003651D9" w:rsidDel="006A1426">
          <w:delText xml:space="preserve"> - “S” will be replaced with a sub-section number when added to the Technical Framework</w:delText>
        </w:r>
      </w:del>
    </w:p>
    <w:p w14:paraId="67501375" w14:textId="77777777" w:rsidR="003D5A68" w:rsidRPr="003651D9" w:rsidDel="006A1426" w:rsidRDefault="003D5A68" w:rsidP="00597DB2">
      <w:pPr>
        <w:pStyle w:val="AuthorInstructions"/>
        <w:ind w:left="720"/>
        <w:rPr>
          <w:del w:id="949" w:author="Keith W. Boone" w:date="2015-03-04T13:00:00Z"/>
        </w:rPr>
      </w:pPr>
      <w:del w:id="950" w:author="Keith W. Boone" w:date="2015-03-04T13:00:00Z">
        <w:r w:rsidRPr="003651D9" w:rsidDel="006A1426">
          <w:delText>E – Entry</w:delText>
        </w:r>
        <w:r w:rsidR="00B9303B" w:rsidRPr="003651D9" w:rsidDel="006A1426">
          <w:delText xml:space="preserve"> - “E” will be replaced with a sub-section number when added to the Technical Framework</w:delText>
        </w:r>
      </w:del>
    </w:p>
    <w:p w14:paraId="06076EE3" w14:textId="77777777" w:rsidR="00C3617A" w:rsidRPr="003651D9" w:rsidDel="006A1426" w:rsidRDefault="003D5A68" w:rsidP="00597DB2">
      <w:pPr>
        <w:pStyle w:val="AuthorInstructions"/>
        <w:rPr>
          <w:del w:id="951" w:author="Keith W. Boone" w:date="2015-03-04T13:00:00Z"/>
        </w:rPr>
      </w:pPr>
      <w:del w:id="952" w:author="Keith W. Boone" w:date="2015-03-04T13:00:00Z">
        <w:r w:rsidRPr="003651D9" w:rsidDel="006A1426">
          <w:delText xml:space="preserve">It is expected that the </w:delText>
        </w:r>
        <w:r w:rsidR="009D125C" w:rsidRPr="003651D9" w:rsidDel="006A1426">
          <w:delText>author</w:delText>
        </w:r>
        <w:r w:rsidRPr="003651D9" w:rsidDel="006A1426">
          <w:delText xml:space="preserve"> will </w:delText>
        </w:r>
        <w:r w:rsidRPr="003651D9" w:rsidDel="006A1426">
          <w:rPr>
            <w:u w:val="single"/>
          </w:rPr>
          <w:delText>replicate</w:delText>
        </w:r>
        <w:r w:rsidRPr="003651D9" w:rsidDel="006A1426">
          <w:delText xml:space="preserve"> each of these four parts as necessary within a </w:delText>
        </w:r>
        <w:r w:rsidR="0044310A" w:rsidRPr="003651D9" w:rsidDel="006A1426">
          <w:delText>su</w:delText>
        </w:r>
        <w:r w:rsidRPr="003651D9" w:rsidDel="006A1426">
          <w:delText>pplement.&gt;</w:delText>
        </w:r>
      </w:del>
    </w:p>
    <w:p w14:paraId="6635A5D9" w14:textId="77777777" w:rsidR="004F7C05" w:rsidRPr="003651D9" w:rsidDel="006A1426" w:rsidRDefault="004F7C05" w:rsidP="00597DB2">
      <w:pPr>
        <w:pStyle w:val="AuthorInstructions"/>
        <w:rPr>
          <w:del w:id="953" w:author="Keith W. Boone" w:date="2015-03-04T13:00:00Z"/>
        </w:rPr>
      </w:pPr>
      <w:del w:id="954" w:author="Keith W. Boone" w:date="2015-03-04T13:00:00Z">
        <w:r w:rsidRPr="003651D9" w:rsidDel="006A1426">
          <w:delText>All example</w:delText>
        </w:r>
        <w:r w:rsidR="001E206E" w:rsidRPr="003651D9" w:rsidDel="006A1426">
          <w:delText>s</w:delText>
        </w:r>
        <w:r w:rsidRPr="003651D9" w:rsidDel="006A1426">
          <w:delText xml:space="preserve"> shou</w:delText>
        </w:r>
        <w:r w:rsidR="001453CC" w:rsidRPr="003651D9" w:rsidDel="006A1426">
          <w:delText>ld be deleted after the example</w:delText>
        </w:r>
        <w:r w:rsidRPr="003651D9" w:rsidDel="006A1426">
          <w:delText xml:space="preserve"> has been read and understood.&gt;</w:delText>
        </w:r>
      </w:del>
    </w:p>
    <w:p w14:paraId="33285631" w14:textId="77777777" w:rsidR="00B9308F" w:rsidRPr="003651D9" w:rsidDel="006A1426" w:rsidRDefault="00B9308F" w:rsidP="00993FF5">
      <w:pPr>
        <w:pStyle w:val="BodyText"/>
        <w:rPr>
          <w:del w:id="955" w:author="Keith W. Boone" w:date="2015-03-04T13:00:00Z"/>
        </w:rPr>
      </w:pPr>
    </w:p>
    <w:p w14:paraId="2D7F5FE8" w14:textId="77777777" w:rsidR="0022261E" w:rsidRPr="003651D9" w:rsidDel="006A1426" w:rsidRDefault="0022261E" w:rsidP="0022261E">
      <w:pPr>
        <w:pStyle w:val="EditorInstructions"/>
        <w:rPr>
          <w:del w:id="956" w:author="Keith W. Boone" w:date="2015-03-04T13:00:00Z"/>
        </w:rPr>
      </w:pPr>
      <w:del w:id="957" w:author="Keith W. Boone" w:date="2015-03-04T13:00:00Z">
        <w:r w:rsidRPr="003651D9" w:rsidDel="006A1426">
          <w:delText>Add to section 6.3.1</w:delText>
        </w:r>
        <w:r w:rsidR="00522F40" w:rsidRPr="003651D9" w:rsidDel="006A1426">
          <w:delText xml:space="preserve">.D </w:delText>
        </w:r>
        <w:r w:rsidRPr="003651D9" w:rsidDel="006A1426">
          <w:delText>Document Content Modules</w:delText>
        </w:r>
      </w:del>
    </w:p>
    <w:p w14:paraId="0A8F1369" w14:textId="77777777" w:rsidR="00B9303B" w:rsidRPr="003651D9" w:rsidDel="006A1426" w:rsidRDefault="00B9303B" w:rsidP="00597DB2">
      <w:pPr>
        <w:pStyle w:val="AuthorInstructions"/>
        <w:rPr>
          <w:del w:id="958" w:author="Keith W. Boone" w:date="2015-03-04T13:00:00Z"/>
        </w:rPr>
      </w:pPr>
      <w:del w:id="959" w:author="Keith W. Boone" w:date="2015-03-04T13:00:00Z">
        <w:r w:rsidRPr="003651D9" w:rsidDel="006A1426">
          <w:delText>&lt;</w:delText>
        </w:r>
        <w:r w:rsidR="009D125C" w:rsidRPr="003651D9" w:rsidDel="006A1426">
          <w:delText>Author</w:delText>
        </w:r>
        <w:r w:rsidRPr="003651D9" w:rsidDel="006A1426">
          <w:delText>s’ note: replicate section 6.3.1.D for every CDA Document defined in this profile.&gt;</w:delText>
        </w:r>
      </w:del>
    </w:p>
    <w:p w14:paraId="2DE86B9A" w14:textId="77777777" w:rsidR="0022261E" w:rsidRPr="003651D9" w:rsidDel="006A1426" w:rsidRDefault="0022261E" w:rsidP="0022261E">
      <w:pPr>
        <w:pStyle w:val="BodyText"/>
        <w:rPr>
          <w:del w:id="960" w:author="Keith W. Boone" w:date="2015-03-04T13:00:00Z"/>
          <w:lang w:eastAsia="x-none"/>
        </w:rPr>
      </w:pPr>
    </w:p>
    <w:p w14:paraId="4874BF39" w14:textId="77777777" w:rsidR="0022261E" w:rsidRPr="003651D9" w:rsidRDefault="00774B6B" w:rsidP="000807AC">
      <w:pPr>
        <w:pStyle w:val="Heading4"/>
        <w:numPr>
          <w:ilvl w:val="0"/>
          <w:numId w:val="0"/>
        </w:numPr>
        <w:ind w:left="864" w:hanging="864"/>
        <w:rPr>
          <w:noProof w:val="0"/>
        </w:rPr>
      </w:pPr>
      <w:bookmarkStart w:id="961" w:name="_Toc412696353"/>
      <w:r w:rsidRPr="003651D9">
        <w:rPr>
          <w:noProof w:val="0"/>
        </w:rPr>
        <w:t>6.3.1.D</w:t>
      </w:r>
      <w:r w:rsidR="00291725">
        <w:rPr>
          <w:noProof w:val="0"/>
        </w:rPr>
        <w:t xml:space="preserve"> </w:t>
      </w:r>
      <w:del w:id="962" w:author="Keith W. Boone" w:date="2015-03-04T12:56:00Z">
        <w:r w:rsidR="00803E2D" w:rsidRPr="003651D9" w:rsidDel="006A1426">
          <w:rPr>
            <w:noProof w:val="0"/>
          </w:rPr>
          <w:delText>&lt;</w:delText>
        </w:r>
        <w:r w:rsidR="0022261E" w:rsidRPr="003651D9" w:rsidDel="006A1426">
          <w:rPr>
            <w:noProof w:val="0"/>
          </w:rPr>
          <w:delText>Content Module Name</w:delText>
        </w:r>
      </w:del>
      <w:ins w:id="963" w:author="Keith W. Boone" w:date="2015-03-04T12:56:00Z">
        <w:r w:rsidR="006A1426">
          <w:rPr>
            <w:noProof w:val="0"/>
          </w:rPr>
          <w:t>Personal Health</w:t>
        </w:r>
      </w:ins>
      <w:ins w:id="964" w:author="Brian" w:date="2015-03-11T07:45:00Z">
        <w:r w:rsidR="00715FEA">
          <w:rPr>
            <w:noProof w:val="0"/>
          </w:rPr>
          <w:t>care</w:t>
        </w:r>
      </w:ins>
      <w:ins w:id="965" w:author="Keith W. Boone" w:date="2015-03-04T12:56:00Z">
        <w:r w:rsidR="006A1426">
          <w:rPr>
            <w:noProof w:val="0"/>
          </w:rPr>
          <w:t xml:space="preserve"> Monitoring Report</w:t>
        </w:r>
      </w:ins>
      <w:r w:rsidR="0022261E" w:rsidRPr="003651D9">
        <w:rPr>
          <w:noProof w:val="0"/>
        </w:rPr>
        <w:t xml:space="preserve"> </w:t>
      </w:r>
      <w:r w:rsidR="00BB65D8" w:rsidRPr="003651D9">
        <w:rPr>
          <w:noProof w:val="0"/>
        </w:rPr>
        <w:t>(</w:t>
      </w:r>
      <w:del w:id="966" w:author="Keith W. Boone" w:date="2015-03-04T12:56:00Z">
        <w:r w:rsidR="00BB65D8" w:rsidRPr="003651D9" w:rsidDel="006A1426">
          <w:rPr>
            <w:noProof w:val="0"/>
          </w:rPr>
          <w:delText>Acronym</w:delText>
        </w:r>
      </w:del>
      <w:ins w:id="967" w:author="Keith W. Boone" w:date="2015-03-04T12:56:00Z">
        <w:r w:rsidR="006A1426">
          <w:rPr>
            <w:noProof w:val="0"/>
          </w:rPr>
          <w:t>PHMR</w:t>
        </w:r>
      </w:ins>
      <w:r w:rsidR="00BB65D8" w:rsidRPr="003651D9">
        <w:rPr>
          <w:noProof w:val="0"/>
        </w:rPr>
        <w:t>)</w:t>
      </w:r>
      <w:del w:id="968" w:author="Keith W. Boone" w:date="2015-03-04T12:56:00Z">
        <w:r w:rsidR="00803E2D" w:rsidRPr="003651D9" w:rsidDel="006A1426">
          <w:rPr>
            <w:noProof w:val="0"/>
          </w:rPr>
          <w:delText>&gt;</w:delText>
        </w:r>
      </w:del>
      <w:r w:rsidR="00BB65D8" w:rsidRPr="003651D9">
        <w:rPr>
          <w:noProof w:val="0"/>
        </w:rPr>
        <w:t xml:space="preserve"> </w:t>
      </w:r>
      <w:r w:rsidR="00803E2D" w:rsidRPr="003651D9">
        <w:rPr>
          <w:noProof w:val="0"/>
        </w:rPr>
        <w:t>Document Content Module</w:t>
      </w:r>
      <w:bookmarkEnd w:id="961"/>
      <w:r w:rsidR="00803E2D" w:rsidRPr="003651D9">
        <w:rPr>
          <w:noProof w:val="0"/>
        </w:rPr>
        <w:t xml:space="preserve"> </w:t>
      </w:r>
    </w:p>
    <w:p w14:paraId="41D8C419" w14:textId="77777777" w:rsidR="0022261E" w:rsidRPr="003651D9" w:rsidRDefault="0022261E" w:rsidP="0097454A">
      <w:pPr>
        <w:pStyle w:val="Heading5"/>
        <w:numPr>
          <w:ilvl w:val="0"/>
          <w:numId w:val="0"/>
        </w:numPr>
        <w:rPr>
          <w:noProof w:val="0"/>
        </w:rPr>
      </w:pPr>
      <w:bookmarkStart w:id="969" w:name="_Toc412696354"/>
      <w:r w:rsidRPr="003651D9">
        <w:rPr>
          <w:noProof w:val="0"/>
        </w:rPr>
        <w:t>6.3.1.</w:t>
      </w:r>
      <w:r w:rsidR="008D45BC" w:rsidRPr="003651D9">
        <w:rPr>
          <w:noProof w:val="0"/>
        </w:rPr>
        <w:t>D</w:t>
      </w:r>
      <w:r w:rsidRPr="003651D9">
        <w:rPr>
          <w:noProof w:val="0"/>
        </w:rPr>
        <w:t>.1 Format Code</w:t>
      </w:r>
      <w:bookmarkEnd w:id="969"/>
    </w:p>
    <w:p w14:paraId="33E7DD7B" w14:textId="77777777" w:rsidR="00665D8F" w:rsidRPr="003651D9" w:rsidRDefault="00665D8F" w:rsidP="00665D8F">
      <w:pPr>
        <w:rPr>
          <w:bCs/>
        </w:rPr>
      </w:pPr>
      <w:r w:rsidRPr="003651D9">
        <w:t xml:space="preserve">The XDSDocumentEntry format code for this content is </w:t>
      </w:r>
      <w:r w:rsidRPr="003651D9">
        <w:rPr>
          <w:b/>
          <w:bCs/>
        </w:rPr>
        <w:t>urn:ihe:</w:t>
      </w:r>
      <w:ins w:id="970" w:author="Keith W. Boone" w:date="2015-03-04T12:56:00Z">
        <w:r w:rsidR="006A1426">
          <w:rPr>
            <w:b/>
            <w:bCs/>
          </w:rPr>
          <w:t>pcc:phmr:2015</w:t>
        </w:r>
      </w:ins>
      <w:del w:id="971" w:author="Keith W. Boone" w:date="2015-03-04T12:57:00Z">
        <w:r w:rsidR="006C242B" w:rsidRPr="003651D9" w:rsidDel="006A1426">
          <w:rPr>
            <w:b/>
            <w:bCs/>
          </w:rPr>
          <w:delText xml:space="preserve">xxx:xxx:year </w:delText>
        </w:r>
        <w:r w:rsidR="006C242B" w:rsidRPr="003651D9" w:rsidDel="006A1426">
          <w:rPr>
            <w:bCs/>
            <w:sz w:val="22"/>
          </w:rPr>
          <w:delText>&lt;</w:delText>
        </w:r>
        <w:r w:rsidR="003651D9" w:rsidRPr="003651D9" w:rsidDel="006A1426">
          <w:rPr>
            <w:bCs/>
            <w:i/>
            <w:sz w:val="22"/>
          </w:rPr>
          <w:delText>e.</w:delText>
        </w:r>
        <w:r w:rsidR="003651D9" w:rsidRPr="003651D9" w:rsidDel="006A1426">
          <w:rPr>
            <w:bCs/>
            <w:i/>
          </w:rPr>
          <w:delText>g.</w:delText>
        </w:r>
        <w:r w:rsidR="006C242B" w:rsidRPr="003651D9" w:rsidDel="006A1426">
          <w:rPr>
            <w:bCs/>
            <w:i/>
          </w:rPr>
          <w:delText>, urn:ihe:</w:delText>
        </w:r>
      </w:del>
      <w:del w:id="972" w:author="Keith W. Boone" w:date="2015-03-04T12:56:00Z">
        <w:r w:rsidRPr="003651D9" w:rsidDel="006A1426">
          <w:rPr>
            <w:bCs/>
            <w:i/>
          </w:rPr>
          <w:delText>card</w:delText>
        </w:r>
      </w:del>
      <w:del w:id="973" w:author="Keith W. Boone" w:date="2015-03-04T12:57:00Z">
        <w:r w:rsidRPr="003651D9" w:rsidDel="006A1426">
          <w:rPr>
            <w:bCs/>
            <w:i/>
          </w:rPr>
          <w:delText>:</w:delText>
        </w:r>
      </w:del>
      <w:del w:id="974" w:author="Keith W. Boone" w:date="2015-03-04T12:56:00Z">
        <w:r w:rsidRPr="003651D9" w:rsidDel="006A1426">
          <w:rPr>
            <w:bCs/>
            <w:i/>
          </w:rPr>
          <w:delText>imaging</w:delText>
        </w:r>
      </w:del>
      <w:del w:id="975" w:author="Keith W. Boone" w:date="2015-03-04T12:57:00Z">
        <w:r w:rsidRPr="003651D9" w:rsidDel="006A1426">
          <w:rPr>
            <w:bCs/>
            <w:i/>
          </w:rPr>
          <w:delText>:</w:delText>
        </w:r>
      </w:del>
      <w:del w:id="976" w:author="Keith W. Boone" w:date="2015-03-04T12:56:00Z">
        <w:r w:rsidRPr="003651D9" w:rsidDel="006A1426">
          <w:rPr>
            <w:bCs/>
            <w:i/>
          </w:rPr>
          <w:delText>201</w:delText>
        </w:r>
        <w:r w:rsidR="006C242B" w:rsidRPr="003651D9" w:rsidDel="006A1426">
          <w:rPr>
            <w:bCs/>
            <w:i/>
          </w:rPr>
          <w:delText>1</w:delText>
        </w:r>
      </w:del>
      <w:del w:id="977" w:author="Keith W. Boone" w:date="2015-03-04T12:57:00Z">
        <w:r w:rsidR="006C242B" w:rsidRPr="003651D9" w:rsidDel="006A1426">
          <w:rPr>
            <w:bCs/>
            <w:i/>
          </w:rPr>
          <w:delText>&gt;</w:delText>
        </w:r>
      </w:del>
    </w:p>
    <w:p w14:paraId="61288ED3" w14:textId="77777777" w:rsidR="00BB65D8" w:rsidRPr="003651D9" w:rsidRDefault="00BB65D8" w:rsidP="00BB65D8">
      <w:pPr>
        <w:pStyle w:val="Heading5"/>
        <w:numPr>
          <w:ilvl w:val="0"/>
          <w:numId w:val="0"/>
        </w:numPr>
        <w:rPr>
          <w:noProof w:val="0"/>
        </w:rPr>
      </w:pPr>
      <w:bookmarkStart w:id="978" w:name="_Toc412696355"/>
      <w:r w:rsidRPr="003651D9">
        <w:rPr>
          <w:noProof w:val="0"/>
        </w:rPr>
        <w:t>6.3.1.</w:t>
      </w:r>
      <w:r w:rsidR="008D45BC" w:rsidRPr="003651D9">
        <w:rPr>
          <w:noProof w:val="0"/>
        </w:rPr>
        <w:t>D</w:t>
      </w:r>
      <w:r w:rsidRPr="003651D9">
        <w:rPr>
          <w:noProof w:val="0"/>
        </w:rPr>
        <w:t>.2 Parent Template</w:t>
      </w:r>
      <w:bookmarkEnd w:id="978"/>
    </w:p>
    <w:p w14:paraId="6BFC1801" w14:textId="77777777" w:rsidR="00250A37" w:rsidRPr="003651D9" w:rsidDel="006A1426" w:rsidRDefault="00250A37" w:rsidP="00597DB2">
      <w:pPr>
        <w:pStyle w:val="AuthorInstructions"/>
        <w:rPr>
          <w:del w:id="979" w:author="Keith W. Boone" w:date="2015-03-04T12:57:00Z"/>
        </w:rPr>
      </w:pPr>
      <w:del w:id="980" w:author="Keith W. Boone" w:date="2015-03-04T12:57:00Z">
        <w:r w:rsidRPr="003651D9" w:rsidDel="006A1426">
          <w:delText>&lt;The following text is common, so it is left here for consistency</w:delText>
        </w:r>
        <w:r w:rsidR="00887E40" w:rsidRPr="003651D9" w:rsidDel="006A1426">
          <w:delText xml:space="preserve">. </w:delText>
        </w:r>
        <w:r w:rsidRPr="003651D9" w:rsidDel="006A1426">
          <w:delText>If it is not relevant, then change the text to the accurate information, but retain the formatting convention</w:delText>
        </w:r>
        <w:r w:rsidR="00887E40" w:rsidRPr="003651D9" w:rsidDel="006A1426">
          <w:delText xml:space="preserve">. </w:delText>
        </w:r>
        <w:r w:rsidR="0032060B" w:rsidRPr="003651D9" w:rsidDel="006A1426">
          <w:delText xml:space="preserve">Be sure to include </w:delText>
        </w:r>
        <w:r w:rsidR="0032060B" w:rsidRPr="003651D9" w:rsidDel="006A1426">
          <w:rPr>
            <w:u w:val="single"/>
          </w:rPr>
          <w:delText>all</w:delText>
        </w:r>
        <w:r w:rsidR="0032060B" w:rsidRPr="003651D9" w:rsidDel="006A1426">
          <w:delText xml:space="preserve"> parent templates.</w:delText>
        </w:r>
        <w:r w:rsidRPr="003651D9" w:rsidDel="006A1426">
          <w:delText>&gt;</w:delText>
        </w:r>
      </w:del>
    </w:p>
    <w:p w14:paraId="4131D905" w14:textId="77777777" w:rsidR="00665D8F" w:rsidRPr="003651D9" w:rsidRDefault="006C242B" w:rsidP="00BB76BC">
      <w:pPr>
        <w:pStyle w:val="BodyText"/>
      </w:pPr>
      <w:del w:id="981" w:author="Keith W. Boone" w:date="2015-03-04T12:57:00Z">
        <w:r w:rsidRPr="003651D9" w:rsidDel="006A1426">
          <w:delText>&lt;</w:delText>
        </w:r>
        <w:r w:rsidR="00940FC7" w:rsidDel="006A1426">
          <w:delText>e.g.,</w:delText>
        </w:r>
        <w:r w:rsidR="003651D9" w:rsidRPr="003651D9" w:rsidDel="006A1426">
          <w:delText xml:space="preserve"> </w:delText>
        </w:r>
      </w:del>
      <w:r w:rsidR="00665D8F" w:rsidRPr="003651D9">
        <w:t>This document is a specialization of the IHE PCC Medical Document template (OID = 1.3.6.1.4.1.19376.1.5.3.1.1.1).</w:t>
      </w:r>
      <w:del w:id="982" w:author="Keith W. Boone" w:date="2015-03-04T12:57:00Z">
        <w:r w:rsidRPr="003651D9" w:rsidDel="006A1426">
          <w:delText>&gt;</w:delText>
        </w:r>
      </w:del>
      <w:r w:rsidR="00665D8F" w:rsidRPr="003651D9">
        <w:t xml:space="preserve"> </w:t>
      </w:r>
    </w:p>
    <w:p w14:paraId="305F7BFE" w14:textId="77777777" w:rsidR="00665D8F" w:rsidRPr="003651D9" w:rsidDel="006A1426" w:rsidRDefault="006C242B" w:rsidP="00BB76BC">
      <w:pPr>
        <w:pStyle w:val="BodyText"/>
        <w:ind w:left="720"/>
        <w:rPr>
          <w:del w:id="983" w:author="Keith W. Boone" w:date="2015-03-04T12:57:00Z"/>
        </w:rPr>
      </w:pPr>
      <w:del w:id="984"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 The Medical Document includes requirements for various header elements; name, addr and telecom elements for identified persons and organizations; and basic participations record target, author, and legal authenticator</w:delText>
        </w:r>
        <w:r w:rsidR="00887E40" w:rsidRPr="003651D9" w:rsidDel="006A1426">
          <w:delText>.</w:delText>
        </w:r>
        <w:r w:rsidRPr="003651D9" w:rsidDel="006A1426">
          <w:delText>&gt;</w:delText>
        </w:r>
      </w:del>
    </w:p>
    <w:p w14:paraId="5A249DAF" w14:textId="77777777" w:rsidR="00665D8F" w:rsidRPr="003651D9" w:rsidDel="006A1426" w:rsidRDefault="006C242B" w:rsidP="00665D8F">
      <w:pPr>
        <w:rPr>
          <w:del w:id="985" w:author="Keith W. Boone" w:date="2015-03-04T12:57:00Z"/>
        </w:rPr>
      </w:pPr>
      <w:del w:id="986"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This document is a specialization of the HL7 Procedure Note template (OID = 2.16.840.1.113883.10.20.18.1).</w:delText>
        </w:r>
        <w:r w:rsidRPr="003651D9" w:rsidDel="006A1426">
          <w:delText>&gt;</w:delText>
        </w:r>
        <w:r w:rsidR="00665D8F" w:rsidRPr="003651D9" w:rsidDel="006A1426">
          <w:delText xml:space="preserve"> </w:delText>
        </w:r>
      </w:del>
    </w:p>
    <w:p w14:paraId="49C21751" w14:textId="77777777" w:rsidR="00665D8F" w:rsidRPr="003651D9" w:rsidDel="006A1426" w:rsidRDefault="006C242B" w:rsidP="00BB76BC">
      <w:pPr>
        <w:pStyle w:val="BodyText"/>
        <w:ind w:left="720"/>
        <w:rPr>
          <w:del w:id="987" w:author="Keith W. Boone" w:date="2015-03-04T12:57:00Z"/>
        </w:rPr>
      </w:pPr>
      <w:del w:id="988"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w:delText>
        </w:r>
        <w:r w:rsidRPr="003651D9" w:rsidDel="006A1426">
          <w:delText xml:space="preserve"> </w:delText>
        </w:r>
        <w:r w:rsidR="00665D8F" w:rsidRPr="003651D9" w:rsidDel="006A1426">
          <w:delText>This document is not a specialization of the HL7 Basic Diagnostic Imaging Report template due to conflicts with two Procedure Note requirements (format of serviceEvent/effectiveTime, and title on DICOM Catalogue section)</w:delText>
        </w:r>
        <w:r w:rsidR="00887E40" w:rsidRPr="003651D9" w:rsidDel="006A1426">
          <w:delText xml:space="preserve">. </w:delText>
        </w:r>
        <w:r w:rsidR="00665D8F" w:rsidRPr="003651D9" w:rsidDel="006A1426">
          <w:delText>When and if these are resolved, an instance may also comply to the Diagnostic Imaging Report.</w:delText>
        </w:r>
        <w:r w:rsidRPr="003651D9" w:rsidDel="006A1426">
          <w:delText>&gt;</w:delText>
        </w:r>
      </w:del>
    </w:p>
    <w:p w14:paraId="360568FA" w14:textId="77777777" w:rsidR="00BB65D8" w:rsidRPr="003651D9" w:rsidRDefault="00BB65D8" w:rsidP="00BB65D8">
      <w:pPr>
        <w:pStyle w:val="Heading5"/>
        <w:numPr>
          <w:ilvl w:val="0"/>
          <w:numId w:val="0"/>
        </w:numPr>
        <w:rPr>
          <w:noProof w:val="0"/>
        </w:rPr>
      </w:pPr>
      <w:bookmarkStart w:id="989" w:name="_Toc412696356"/>
      <w:r w:rsidRPr="003651D9">
        <w:rPr>
          <w:noProof w:val="0"/>
        </w:rPr>
        <w:lastRenderedPageBreak/>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989"/>
    </w:p>
    <w:p w14:paraId="0898FD8A" w14:textId="77777777" w:rsidR="0032060B" w:rsidRPr="003651D9" w:rsidDel="006A1426" w:rsidRDefault="0032060B" w:rsidP="00597DB2">
      <w:pPr>
        <w:pStyle w:val="AuthorInstructions"/>
        <w:rPr>
          <w:del w:id="990" w:author="Keith W. Boone" w:date="2015-03-04T12:57:00Z"/>
        </w:rPr>
      </w:pPr>
      <w:del w:id="991" w:author="Keith W. Boone" w:date="2015-03-04T12:57:00Z">
        <w:r w:rsidRPr="003651D9" w:rsidDel="006A1426">
          <w:delText>&lt;</w:delText>
        </w:r>
        <w:r w:rsidR="001F68C9" w:rsidRPr="003651D9" w:rsidDel="006A1426">
          <w:delText>Identify ALL standards referenced by THIS content module.&gt;</w:delText>
        </w:r>
      </w:del>
    </w:p>
    <w:p w14:paraId="70434BE1"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60C2F225" w14:textId="77777777" w:rsidR="001F68C9" w:rsidRPr="003651D9" w:rsidRDefault="001F68C9" w:rsidP="0032060B">
      <w:pPr>
        <w:pStyle w:val="BodyText"/>
        <w:rPr>
          <w:highlight w:val="yellow"/>
        </w:rPr>
      </w:pPr>
    </w:p>
    <w:p w14:paraId="31D05593"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w:t>
      </w:r>
      <w:del w:id="992" w:author="Keith W. Boone" w:date="2015-03-04T12:58:00Z">
        <w:r w:rsidRPr="003651D9" w:rsidDel="006A1426">
          <w:delText>&lt;Document Name&gt;</w:delText>
        </w:r>
      </w:del>
      <w:ins w:id="993" w:author="Keith W. Boone" w:date="2015-03-04T12:58:00Z">
        <w:r w:rsidR="006A1426">
          <w:t>PHMR</w:t>
        </w:r>
      </w:ins>
      <w:r w:rsidRPr="003651D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994" w:author="Keith W. Boone" w:date="2015-03-04T12:5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368"/>
        <w:gridCol w:w="4500"/>
        <w:gridCol w:w="3708"/>
        <w:tblGridChange w:id="995">
          <w:tblGrid>
            <w:gridCol w:w="1368"/>
            <w:gridCol w:w="4500"/>
            <w:gridCol w:w="3708"/>
          </w:tblGrid>
        </w:tblGridChange>
      </w:tblGrid>
      <w:tr w:rsidR="00665D8F" w:rsidRPr="003651D9" w14:paraId="1511AB7A" w14:textId="77777777" w:rsidTr="006A1426">
        <w:trPr>
          <w:cantSplit/>
          <w:tblHeader/>
          <w:trPrChange w:id="996" w:author="Keith W. Boone" w:date="2015-03-04T12:58:00Z">
            <w:trPr>
              <w:cantSplit/>
              <w:tblHeader/>
            </w:trPr>
          </w:trPrChange>
        </w:trPr>
        <w:tc>
          <w:tcPr>
            <w:tcW w:w="1368" w:type="dxa"/>
            <w:tcBorders>
              <w:bottom w:val="single" w:sz="4" w:space="0" w:color="000000"/>
            </w:tcBorders>
            <w:shd w:val="clear" w:color="auto" w:fill="D9D9D9"/>
            <w:tcPrChange w:id="997" w:author="Keith W. Boone" w:date="2015-03-04T12:58:00Z">
              <w:tcPr>
                <w:tcW w:w="1368" w:type="dxa"/>
                <w:shd w:val="clear" w:color="auto" w:fill="D9D9D9"/>
              </w:tcPr>
            </w:tcPrChange>
          </w:tcPr>
          <w:p w14:paraId="206FC3F8" w14:textId="77777777" w:rsidR="00665D8F" w:rsidRPr="003651D9" w:rsidRDefault="00665D8F" w:rsidP="00730E16">
            <w:pPr>
              <w:pStyle w:val="TableEntryHeader"/>
            </w:pPr>
            <w:r w:rsidRPr="003651D9">
              <w:t>Abbreviation</w:t>
            </w:r>
          </w:p>
        </w:tc>
        <w:tc>
          <w:tcPr>
            <w:tcW w:w="4500" w:type="dxa"/>
            <w:tcBorders>
              <w:bottom w:val="single" w:sz="4" w:space="0" w:color="000000"/>
            </w:tcBorders>
            <w:shd w:val="clear" w:color="auto" w:fill="D9D9D9"/>
            <w:tcPrChange w:id="998" w:author="Keith W. Boone" w:date="2015-03-04T12:58:00Z">
              <w:tcPr>
                <w:tcW w:w="4500" w:type="dxa"/>
                <w:shd w:val="clear" w:color="auto" w:fill="D9D9D9"/>
              </w:tcPr>
            </w:tcPrChange>
          </w:tcPr>
          <w:p w14:paraId="7ABDB338" w14:textId="77777777" w:rsidR="00665D8F" w:rsidRPr="003651D9" w:rsidRDefault="00665D8F" w:rsidP="001F68C9">
            <w:pPr>
              <w:pStyle w:val="TableEntryHeader"/>
            </w:pPr>
            <w:r w:rsidRPr="003651D9">
              <w:t>Title</w:t>
            </w:r>
          </w:p>
        </w:tc>
        <w:tc>
          <w:tcPr>
            <w:tcW w:w="3708" w:type="dxa"/>
            <w:tcBorders>
              <w:bottom w:val="single" w:sz="4" w:space="0" w:color="000000"/>
            </w:tcBorders>
            <w:shd w:val="clear" w:color="auto" w:fill="D9D9D9"/>
            <w:tcPrChange w:id="999" w:author="Keith W. Boone" w:date="2015-03-04T12:58:00Z">
              <w:tcPr>
                <w:tcW w:w="3708" w:type="dxa"/>
                <w:shd w:val="clear" w:color="auto" w:fill="D9D9D9"/>
              </w:tcPr>
            </w:tcPrChange>
          </w:tcPr>
          <w:p w14:paraId="5A91590A" w14:textId="77777777" w:rsidR="00665D8F" w:rsidRPr="003651D9" w:rsidRDefault="00665D8F" w:rsidP="00CF508D">
            <w:pPr>
              <w:pStyle w:val="TableEntryHeader"/>
            </w:pPr>
            <w:r w:rsidRPr="003651D9">
              <w:t>URL</w:t>
            </w:r>
          </w:p>
        </w:tc>
      </w:tr>
      <w:tr w:rsidR="00665D8F" w:rsidRPr="003651D9" w14:paraId="4B74C7B9" w14:textId="77777777" w:rsidTr="006A1426">
        <w:trPr>
          <w:cantSplit/>
          <w:trPrChange w:id="1000" w:author="Keith W. Boone" w:date="2015-03-04T12:58:00Z">
            <w:trPr>
              <w:cantSplit/>
            </w:trPr>
          </w:trPrChange>
        </w:trPr>
        <w:tc>
          <w:tcPr>
            <w:tcW w:w="1368" w:type="dxa"/>
            <w:tcBorders>
              <w:bottom w:val="single" w:sz="6" w:space="0" w:color="000000"/>
              <w:right w:val="single" w:sz="6" w:space="0" w:color="000000"/>
            </w:tcBorders>
            <w:shd w:val="clear" w:color="auto" w:fill="auto"/>
            <w:tcPrChange w:id="1001" w:author="Keith W. Boone" w:date="2015-03-04T12:58:00Z">
              <w:tcPr>
                <w:tcW w:w="1368" w:type="dxa"/>
                <w:shd w:val="clear" w:color="auto" w:fill="auto"/>
              </w:tcPr>
            </w:tcPrChange>
          </w:tcPr>
          <w:p w14:paraId="61EC2ECD" w14:textId="77777777" w:rsidR="00665D8F" w:rsidRPr="003651D9" w:rsidRDefault="0032060B" w:rsidP="00597DB2">
            <w:pPr>
              <w:pStyle w:val="TableEntry"/>
            </w:pPr>
            <w:del w:id="1002" w:author="Keith W. Boone" w:date="2015-03-04T12:57:00Z">
              <w:r w:rsidRPr="003651D9" w:rsidDel="006A1426">
                <w:delText>&lt;abbreviated name of standard&gt;</w:delText>
              </w:r>
            </w:del>
            <w:ins w:id="1003" w:author="Keith W. Boone" w:date="2015-03-04T12:57:00Z">
              <w:r w:rsidR="006A1426">
                <w:t>PHMR</w:t>
              </w:r>
            </w:ins>
          </w:p>
        </w:tc>
        <w:tc>
          <w:tcPr>
            <w:tcW w:w="4500" w:type="dxa"/>
            <w:tcBorders>
              <w:left w:val="single" w:sz="6" w:space="0" w:color="000000"/>
              <w:bottom w:val="single" w:sz="6" w:space="0" w:color="000000"/>
              <w:right w:val="single" w:sz="6" w:space="0" w:color="000000"/>
            </w:tcBorders>
            <w:shd w:val="clear" w:color="auto" w:fill="auto"/>
            <w:tcPrChange w:id="1004" w:author="Keith W. Boone" w:date="2015-03-04T12:58:00Z">
              <w:tcPr>
                <w:tcW w:w="4500" w:type="dxa"/>
                <w:shd w:val="clear" w:color="auto" w:fill="auto"/>
              </w:tcPr>
            </w:tcPrChange>
          </w:tcPr>
          <w:p w14:paraId="3CCC5340" w14:textId="77777777" w:rsidR="00665D8F" w:rsidRPr="003651D9" w:rsidRDefault="0032060B" w:rsidP="00597DB2">
            <w:pPr>
              <w:pStyle w:val="TableEntry"/>
            </w:pPr>
            <w:del w:id="1005" w:author="Keith W. Boone" w:date="2015-03-04T12:58:00Z">
              <w:r w:rsidRPr="003651D9" w:rsidDel="006A1426">
                <w:delText>&lt;full name of standard&gt;</w:delText>
              </w:r>
            </w:del>
            <w:ins w:id="1006" w:author="Keith W. Boone" w:date="2015-03-04T12:58:00Z">
              <w:r w:rsidR="006A1426">
                <w:t>Personal Health Monitoring Report</w:t>
              </w:r>
            </w:ins>
          </w:p>
        </w:tc>
        <w:tc>
          <w:tcPr>
            <w:tcW w:w="3708" w:type="dxa"/>
            <w:tcBorders>
              <w:left w:val="single" w:sz="6" w:space="0" w:color="000000"/>
              <w:bottom w:val="single" w:sz="6" w:space="0" w:color="000000"/>
            </w:tcBorders>
            <w:shd w:val="clear" w:color="auto" w:fill="auto"/>
            <w:tcPrChange w:id="1007" w:author="Keith W. Boone" w:date="2015-03-04T12:58:00Z">
              <w:tcPr>
                <w:tcW w:w="3708" w:type="dxa"/>
                <w:shd w:val="clear" w:color="auto" w:fill="auto"/>
              </w:tcPr>
            </w:tcPrChange>
          </w:tcPr>
          <w:p w14:paraId="05A2A3DB" w14:textId="77777777" w:rsidR="00665D8F" w:rsidRPr="006A1426" w:rsidRDefault="0032060B" w:rsidP="006A1426">
            <w:pPr>
              <w:pStyle w:val="TableEntry"/>
              <w:rPr>
                <w:i/>
                <w:sz w:val="20"/>
                <w:rPrChange w:id="1008" w:author="Keith W. Boone" w:date="2015-03-04T13:00:00Z">
                  <w:rPr>
                    <w:sz w:val="20"/>
                  </w:rPr>
                </w:rPrChange>
              </w:rPr>
            </w:pPr>
            <w:del w:id="1009" w:author="Keith W. Boone" w:date="2015-03-04T12:59:00Z">
              <w:r w:rsidRPr="006A1426" w:rsidDel="006A1426">
                <w:rPr>
                  <w:i/>
                  <w:sz w:val="20"/>
                  <w:rPrChange w:id="1010" w:author="Keith W. Boone" w:date="2015-03-04T13:00:00Z">
                    <w:rPr>
                      <w:sz w:val="20"/>
                    </w:rPr>
                  </w:rPrChange>
                </w:rPr>
                <w:delText>&lt;link to standard&gt;</w:delText>
              </w:r>
            </w:del>
            <w:ins w:id="1011" w:author="Keith W. Boone" w:date="2015-03-04T12:59:00Z">
              <w:r w:rsidR="006A1426" w:rsidRPr="006A1426">
                <w:rPr>
                  <w:i/>
                  <w:sz w:val="20"/>
                  <w:rPrChange w:id="1012" w:author="Keith W. Boone" w:date="2015-03-04T13:00:00Z">
                    <w:rPr>
                      <w:sz w:val="20"/>
                    </w:rPr>
                  </w:rPrChange>
                </w:rPr>
                <w:t>T</w:t>
              </w:r>
            </w:ins>
            <w:ins w:id="1013" w:author="Keith W. Boone" w:date="2015-03-04T13:00:00Z">
              <w:r w:rsidR="006A1426">
                <w:rPr>
                  <w:i/>
                  <w:sz w:val="20"/>
                </w:rPr>
                <w:t>B</w:t>
              </w:r>
            </w:ins>
            <w:ins w:id="1014" w:author="Keith W. Boone" w:date="2015-03-04T12:59:00Z">
              <w:r w:rsidR="006A1426" w:rsidRPr="006A1426">
                <w:rPr>
                  <w:i/>
                  <w:sz w:val="20"/>
                  <w:rPrChange w:id="1015" w:author="Keith W. Boone" w:date="2015-03-04T13:00:00Z">
                    <w:rPr>
                      <w:sz w:val="20"/>
                    </w:rPr>
                  </w:rPrChange>
                </w:rPr>
                <w:t>D</w:t>
              </w:r>
            </w:ins>
          </w:p>
        </w:tc>
      </w:tr>
      <w:tr w:rsidR="0032060B" w:rsidRPr="003651D9" w14:paraId="19ECAE9D" w14:textId="77777777" w:rsidTr="006A1426">
        <w:trPr>
          <w:cantSplit/>
          <w:trPrChange w:id="1016" w:author="Keith W. Boone" w:date="2015-03-04T12:58:00Z">
            <w:trPr>
              <w:cantSplit/>
            </w:trPr>
          </w:trPrChange>
        </w:trPr>
        <w:tc>
          <w:tcPr>
            <w:tcW w:w="1368" w:type="dxa"/>
            <w:tcBorders>
              <w:top w:val="single" w:sz="6" w:space="0" w:color="000000"/>
              <w:right w:val="single" w:sz="6" w:space="0" w:color="000000"/>
            </w:tcBorders>
            <w:shd w:val="clear" w:color="auto" w:fill="auto"/>
            <w:tcPrChange w:id="1017" w:author="Keith W. Boone" w:date="2015-03-04T12:58:00Z">
              <w:tcPr>
                <w:tcW w:w="1368" w:type="dxa"/>
                <w:shd w:val="clear" w:color="auto" w:fill="auto"/>
              </w:tcPr>
            </w:tcPrChange>
          </w:tcPr>
          <w:p w14:paraId="5A1EE2C4" w14:textId="77777777" w:rsidR="0032060B" w:rsidRPr="003651D9" w:rsidRDefault="0032060B" w:rsidP="00597DB2">
            <w:pPr>
              <w:pStyle w:val="TableEntry"/>
            </w:pPr>
            <w:del w:id="1018" w:author="Keith W. Boone" w:date="2015-03-04T12:58:00Z">
              <w:r w:rsidRPr="003651D9" w:rsidDel="006A1426">
                <w:delText>&lt;abbreviated name of standard&gt;</w:delText>
              </w:r>
            </w:del>
            <w:ins w:id="1019" w:author="Keith W. Boone" w:date="2015-03-04T12:58:00Z">
              <w:r w:rsidR="006A1426">
                <w:t>CDA</w:t>
              </w:r>
            </w:ins>
          </w:p>
        </w:tc>
        <w:tc>
          <w:tcPr>
            <w:tcW w:w="4500" w:type="dxa"/>
            <w:tcBorders>
              <w:top w:val="single" w:sz="6" w:space="0" w:color="000000"/>
              <w:left w:val="single" w:sz="6" w:space="0" w:color="000000"/>
              <w:right w:val="single" w:sz="6" w:space="0" w:color="000000"/>
            </w:tcBorders>
            <w:shd w:val="clear" w:color="auto" w:fill="auto"/>
            <w:tcPrChange w:id="1020" w:author="Keith W. Boone" w:date="2015-03-04T12:58:00Z">
              <w:tcPr>
                <w:tcW w:w="4500" w:type="dxa"/>
                <w:shd w:val="clear" w:color="auto" w:fill="auto"/>
              </w:tcPr>
            </w:tcPrChange>
          </w:tcPr>
          <w:p w14:paraId="6DEE5BE2" w14:textId="77777777" w:rsidR="0032060B" w:rsidRPr="003651D9" w:rsidRDefault="006A1426" w:rsidP="00597DB2">
            <w:pPr>
              <w:pStyle w:val="TableEntry"/>
            </w:pPr>
            <w:ins w:id="1021" w:author="Keith W. Boone" w:date="2015-03-04T12:58:00Z">
              <w:r>
                <w:t xml:space="preserve">HL7 </w:t>
              </w:r>
            </w:ins>
            <w:del w:id="1022" w:author="Keith W. Boone" w:date="2015-03-04T12:58:00Z">
              <w:r w:rsidR="0032060B" w:rsidRPr="003651D9" w:rsidDel="006A1426">
                <w:delText>&lt;full name of standard&gt;</w:delText>
              </w:r>
            </w:del>
            <w:ins w:id="1023" w:author="Keith W. Boone" w:date="2015-03-04T12:58:00Z">
              <w:r>
                <w:t>Clinical Document Architecture</w:t>
              </w:r>
            </w:ins>
          </w:p>
        </w:tc>
        <w:tc>
          <w:tcPr>
            <w:tcW w:w="3708" w:type="dxa"/>
            <w:tcBorders>
              <w:top w:val="single" w:sz="6" w:space="0" w:color="000000"/>
              <w:left w:val="single" w:sz="6" w:space="0" w:color="000000"/>
            </w:tcBorders>
            <w:shd w:val="clear" w:color="auto" w:fill="auto"/>
            <w:tcPrChange w:id="1024" w:author="Keith W. Boone" w:date="2015-03-04T12:58:00Z">
              <w:tcPr>
                <w:tcW w:w="3708" w:type="dxa"/>
                <w:shd w:val="clear" w:color="auto" w:fill="auto"/>
              </w:tcPr>
            </w:tcPrChange>
          </w:tcPr>
          <w:p w14:paraId="6C47CF68" w14:textId="77777777" w:rsidR="0032060B" w:rsidRPr="003651D9" w:rsidRDefault="006A1426" w:rsidP="00597DB2">
            <w:pPr>
              <w:pStyle w:val="TableEntry"/>
              <w:rPr>
                <w:sz w:val="20"/>
              </w:rPr>
            </w:pPr>
            <w:ins w:id="1025" w:author="Keith W. Boone" w:date="2015-03-04T13:00:00Z">
              <w:r w:rsidRPr="00A62763">
                <w:rPr>
                  <w:i/>
                  <w:sz w:val="20"/>
                </w:rPr>
                <w:t>T</w:t>
              </w:r>
              <w:r>
                <w:rPr>
                  <w:i/>
                  <w:sz w:val="20"/>
                </w:rPr>
                <w:t>B</w:t>
              </w:r>
              <w:r w:rsidRPr="00A62763">
                <w:rPr>
                  <w:i/>
                  <w:sz w:val="20"/>
                </w:rPr>
                <w:t>D</w:t>
              </w:r>
              <w:r w:rsidRPr="003651D9" w:rsidDel="006A1426">
                <w:rPr>
                  <w:sz w:val="20"/>
                </w:rPr>
                <w:t xml:space="preserve"> </w:t>
              </w:r>
            </w:ins>
            <w:del w:id="1026" w:author="Keith W. Boone" w:date="2015-03-04T12:58:00Z">
              <w:r w:rsidR="0032060B" w:rsidRPr="003651D9" w:rsidDel="006A1426">
                <w:rPr>
                  <w:sz w:val="20"/>
                </w:rPr>
                <w:delText>&lt;link to standard&gt;</w:delText>
              </w:r>
            </w:del>
          </w:p>
        </w:tc>
      </w:tr>
      <w:tr w:rsidR="0032060B" w:rsidRPr="003651D9" w:rsidDel="006A1426" w14:paraId="3325F6C0" w14:textId="77777777" w:rsidTr="00CF508D">
        <w:trPr>
          <w:cantSplit/>
          <w:del w:id="1027" w:author="Keith W. Boone" w:date="2015-03-04T12:58:00Z"/>
        </w:trPr>
        <w:tc>
          <w:tcPr>
            <w:tcW w:w="1368" w:type="dxa"/>
            <w:shd w:val="clear" w:color="auto" w:fill="auto"/>
          </w:tcPr>
          <w:p w14:paraId="27F36AD1" w14:textId="77777777" w:rsidR="0032060B" w:rsidRPr="003651D9" w:rsidDel="006A1426" w:rsidRDefault="00C250ED" w:rsidP="00EF1E77">
            <w:pPr>
              <w:pStyle w:val="TableEntry"/>
              <w:rPr>
                <w:del w:id="1028" w:author="Keith W. Boone" w:date="2015-03-04T12:58:00Z"/>
              </w:rPr>
            </w:pPr>
            <w:del w:id="1029" w:author="Keith W. Boone" w:date="2015-03-04T12:58:00Z">
              <w:r w:rsidRPr="003651D9" w:rsidDel="006A1426">
                <w:delText>&lt;</w:delText>
              </w:r>
              <w:r w:rsidR="0032060B" w:rsidRPr="003651D9" w:rsidDel="006A1426">
                <w:delText>e.g., CDA-PN</w:delText>
              </w:r>
              <w:r w:rsidRPr="003651D9" w:rsidDel="006A1426">
                <w:delText>&gt;</w:delText>
              </w:r>
            </w:del>
          </w:p>
        </w:tc>
        <w:tc>
          <w:tcPr>
            <w:tcW w:w="4500" w:type="dxa"/>
            <w:shd w:val="clear" w:color="auto" w:fill="auto"/>
          </w:tcPr>
          <w:p w14:paraId="4055AD17" w14:textId="77777777" w:rsidR="0032060B" w:rsidRPr="003651D9" w:rsidDel="006A1426" w:rsidRDefault="00C250ED" w:rsidP="00EF1E77">
            <w:pPr>
              <w:pStyle w:val="TableEntry"/>
              <w:rPr>
                <w:del w:id="1030" w:author="Keith W. Boone" w:date="2015-03-04T12:58:00Z"/>
              </w:rPr>
            </w:pPr>
            <w:del w:id="1031" w:author="Keith W. Boone" w:date="2015-03-04T12:58:00Z">
              <w:r w:rsidRPr="003651D9" w:rsidDel="006A1426">
                <w:delText>&lt;</w:delText>
              </w:r>
              <w:r w:rsidR="0032060B" w:rsidRPr="003651D9" w:rsidDel="006A1426">
                <w:delText>e.g., HL7 Implementation Guide for CDA Release 2: Procedure Note (Universal Realm) (DSTU)</w:delText>
              </w:r>
              <w:r w:rsidRPr="003651D9" w:rsidDel="006A1426">
                <w:delText>&gt;</w:delText>
              </w:r>
            </w:del>
          </w:p>
        </w:tc>
        <w:tc>
          <w:tcPr>
            <w:tcW w:w="3708" w:type="dxa"/>
            <w:shd w:val="clear" w:color="auto" w:fill="auto"/>
          </w:tcPr>
          <w:p w14:paraId="31DE2B0A" w14:textId="77777777" w:rsidR="0032060B" w:rsidRPr="003651D9" w:rsidDel="006A1426" w:rsidRDefault="00C250ED" w:rsidP="005D6176">
            <w:pPr>
              <w:pStyle w:val="TableEntry"/>
              <w:rPr>
                <w:del w:id="1032" w:author="Keith W. Boone" w:date="2015-03-04T12:58:00Z"/>
              </w:rPr>
            </w:pPr>
            <w:del w:id="1033" w:author="Keith W. Boone" w:date="2015-03-04T12:58:00Z">
              <w:r w:rsidRPr="003651D9" w:rsidDel="006A1426">
                <w:delText>&lt;</w:delText>
              </w:r>
              <w:r w:rsidR="0032060B" w:rsidRPr="003651D9" w:rsidDel="006A1426">
                <w:delText>e.g., http://www.hl7.org/documentcenter/public/standards/dstu/CDAR2_IG_PROCNOTE_DSTU_R1_2010JUL.zip</w:delText>
              </w:r>
              <w:r w:rsidRPr="003651D9" w:rsidDel="006A1426">
                <w:delText>&gt;</w:delText>
              </w:r>
            </w:del>
          </w:p>
        </w:tc>
      </w:tr>
    </w:tbl>
    <w:p w14:paraId="5277EE9A" w14:textId="77777777" w:rsidR="00665D8F" w:rsidRPr="003651D9" w:rsidDel="006A1426" w:rsidRDefault="00665D8F" w:rsidP="0032060B">
      <w:pPr>
        <w:pStyle w:val="BodyText"/>
        <w:rPr>
          <w:del w:id="1034" w:author="Keith W. Boone" w:date="2015-03-04T12:59:00Z"/>
          <w:lang w:eastAsia="x-none"/>
        </w:rPr>
      </w:pPr>
    </w:p>
    <w:p w14:paraId="5E097564" w14:textId="77777777" w:rsidR="00BB65D8" w:rsidRPr="003651D9" w:rsidDel="006A1426" w:rsidRDefault="00BB65D8" w:rsidP="00BB65D8">
      <w:pPr>
        <w:pStyle w:val="Heading5"/>
        <w:numPr>
          <w:ilvl w:val="0"/>
          <w:numId w:val="0"/>
        </w:numPr>
        <w:rPr>
          <w:del w:id="1035" w:author="Keith W. Boone" w:date="2015-03-04T12:59:00Z"/>
          <w:noProof w:val="0"/>
        </w:rPr>
      </w:pPr>
      <w:bookmarkStart w:id="1036" w:name="_Toc412696357"/>
      <w:del w:id="1037"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871613" w:rsidRPr="003651D9" w:rsidDel="006A1426">
          <w:rPr>
            <w:noProof w:val="0"/>
          </w:rPr>
          <w:delText>4</w:delText>
        </w:r>
        <w:r w:rsidRPr="003651D9" w:rsidDel="006A1426">
          <w:rPr>
            <w:noProof w:val="0"/>
          </w:rPr>
          <w:delText xml:space="preserve"> Data Element Requirement</w:delText>
        </w:r>
        <w:r w:rsidR="00BB62C0" w:rsidRPr="003651D9" w:rsidDel="006A1426">
          <w:rPr>
            <w:noProof w:val="0"/>
          </w:rPr>
          <w:delText xml:space="preserve"> </w:delText>
        </w:r>
        <w:r w:rsidRPr="003651D9" w:rsidDel="006A1426">
          <w:rPr>
            <w:noProof w:val="0"/>
          </w:rPr>
          <w:delText>Mappings</w:delText>
        </w:r>
        <w:r w:rsidR="00BB62C0" w:rsidRPr="003651D9" w:rsidDel="006A1426">
          <w:rPr>
            <w:noProof w:val="0"/>
          </w:rPr>
          <w:delText xml:space="preserve"> to CDA</w:delText>
        </w:r>
        <w:bookmarkEnd w:id="1036"/>
      </w:del>
    </w:p>
    <w:p w14:paraId="2BE9694D" w14:textId="77777777" w:rsidR="00CD4D46" w:rsidRPr="003651D9" w:rsidDel="006A1426" w:rsidRDefault="00CD4D46" w:rsidP="00BB76BC">
      <w:pPr>
        <w:pStyle w:val="BodyText"/>
        <w:rPr>
          <w:del w:id="1038" w:author="Keith W. Boone" w:date="2015-03-04T12:59:00Z"/>
        </w:rPr>
      </w:pPr>
      <w:del w:id="1039" w:author="Keith W. Boone" w:date="2015-03-04T12:59:00Z">
        <w:r w:rsidRPr="003651D9" w:rsidDel="006A1426">
          <w:delText>This section identifies the mapping of data between referenced standards into the CDA implementation guide.</w:delText>
        </w:r>
      </w:del>
    </w:p>
    <w:p w14:paraId="34797EFF" w14:textId="77777777" w:rsidR="00CD4D46" w:rsidRPr="003651D9" w:rsidDel="006A1426" w:rsidRDefault="00CD4D46" w:rsidP="00597DB2">
      <w:pPr>
        <w:pStyle w:val="AuthorInstructions"/>
        <w:rPr>
          <w:del w:id="1040" w:author="Keith W. Boone" w:date="2015-03-04T12:59:00Z"/>
        </w:rPr>
      </w:pPr>
      <w:del w:id="1041" w:author="Keith W. Boone" w:date="2015-03-04T12:59:00Z">
        <w:r w:rsidRPr="003651D9" w:rsidDel="006A1426">
          <w:delText xml:space="preserve">&lt;Any </w:delText>
        </w:r>
        <w:r w:rsidR="001F68C9" w:rsidRPr="003651D9" w:rsidDel="006A1426">
          <w:delText xml:space="preserve">required data mappings should be listed </w:delText>
        </w:r>
        <w:r w:rsidRPr="003651D9" w:rsidDel="006A1426">
          <w:delText>in this section (mark NA if not needed).</w:delText>
        </w:r>
        <w:r w:rsidR="00875BFD" w:rsidRPr="003651D9" w:rsidDel="006A1426">
          <w:delText xml:space="preserve"> Delete SAMPLE table before publishing</w:delText>
        </w:r>
        <w:r w:rsidR="005F3FB5" w:rsidDel="006A1426">
          <w:delText>.</w:delText>
        </w:r>
        <w:r w:rsidRPr="003651D9" w:rsidDel="006A1426">
          <w:delText>&gt;</w:delText>
        </w:r>
        <w:r w:rsidR="001F68C9" w:rsidRPr="003651D9" w:rsidDel="006A1426">
          <w:delText xml:space="preserve"> </w:delText>
        </w:r>
      </w:del>
    </w:p>
    <w:p w14:paraId="3409D62D" w14:textId="77777777" w:rsidR="00875BFD" w:rsidRPr="003651D9" w:rsidDel="006A1426" w:rsidRDefault="00CD4D46" w:rsidP="003579DA">
      <w:pPr>
        <w:pStyle w:val="BodyText"/>
        <w:rPr>
          <w:del w:id="1042" w:author="Keith W. Boone" w:date="2015-03-04T12:59:00Z"/>
          <w:i/>
        </w:rPr>
      </w:pPr>
      <w:del w:id="1043" w:author="Keith W. Boone" w:date="2015-03-04T12:59:00Z">
        <w:r w:rsidRPr="003651D9" w:rsidDel="006A1426">
          <w:rPr>
            <w:i/>
          </w:rPr>
          <w:delText>&lt;To complete Table 6.3.1.D.4-1, t</w:delText>
        </w:r>
        <w:r w:rsidR="001F68C9" w:rsidRPr="003651D9" w:rsidDel="006A1426">
          <w:rPr>
            <w:i/>
          </w:rPr>
          <w:delText xml:space="preserve">he </w:delText>
        </w:r>
        <w:r w:rsidR="009D125C" w:rsidRPr="003651D9" w:rsidDel="006A1426">
          <w:rPr>
            <w:i/>
          </w:rPr>
          <w:delText>author</w:delText>
        </w:r>
        <w:r w:rsidR="001F68C9" w:rsidRPr="003651D9" w:rsidDel="006A1426">
          <w:rPr>
            <w:i/>
          </w:rPr>
          <w:delText xml:space="preserve"> should add the referenced standards abbreviations in the first row/title bar</w:delText>
        </w:r>
        <w:r w:rsidR="00887E40" w:rsidRPr="003651D9" w:rsidDel="006A1426">
          <w:rPr>
            <w:i/>
          </w:rPr>
          <w:delText xml:space="preserve">. </w:delText>
        </w:r>
        <w:r w:rsidR="001F68C9" w:rsidRPr="003651D9" w:rsidDel="006A1426">
          <w:rPr>
            <w:i/>
          </w:rPr>
          <w:delText>Add or delete columns and sub-rows as necessary. If this table is more than 8 to 10 rows long, consider putting this table into</w:delText>
        </w:r>
        <w:r w:rsidR="003F3E4A" w:rsidRPr="003651D9" w:rsidDel="006A1426">
          <w:rPr>
            <w:i/>
          </w:rPr>
          <w:delText xml:space="preserve"> </w:delText>
        </w:r>
        <w:r w:rsidR="001F68C9" w:rsidRPr="003651D9" w:rsidDel="006A1426">
          <w:rPr>
            <w:i/>
          </w:rPr>
          <w:delText xml:space="preserve">an </w:delText>
        </w:r>
        <w:r w:rsidR="001606A7" w:rsidRPr="003651D9" w:rsidDel="006A1426">
          <w:rPr>
            <w:i/>
          </w:rPr>
          <w:delText>a</w:delText>
        </w:r>
        <w:r w:rsidR="001F68C9" w:rsidRPr="003651D9" w:rsidDel="006A1426">
          <w:rPr>
            <w:i/>
          </w:rPr>
          <w:delText>ppendix of this supplement.</w:delText>
        </w:r>
        <w:r w:rsidRPr="003651D9" w:rsidDel="006A1426">
          <w:rPr>
            <w:i/>
          </w:rPr>
          <w:delText xml:space="preserve"> A brief sample follows.</w:delText>
        </w:r>
        <w:r w:rsidR="00C250ED" w:rsidRPr="003651D9" w:rsidDel="006A1426">
          <w:rPr>
            <w:i/>
          </w:rPr>
          <w:delText>&gt;</w:delText>
        </w:r>
      </w:del>
    </w:p>
    <w:p w14:paraId="786A5882" w14:textId="77777777" w:rsidR="00AD069D" w:rsidRPr="003651D9" w:rsidDel="006A1426" w:rsidRDefault="00AD069D" w:rsidP="003579DA">
      <w:pPr>
        <w:pStyle w:val="BodyText"/>
        <w:rPr>
          <w:del w:id="1044" w:author="Keith W. Boone" w:date="2015-03-04T12:59:00Z"/>
          <w:i/>
        </w:rPr>
      </w:pPr>
    </w:p>
    <w:p w14:paraId="22D25D1A" w14:textId="77777777" w:rsidR="000D6321" w:rsidRPr="003651D9" w:rsidDel="006A1426" w:rsidRDefault="00CD4D46" w:rsidP="00EF1E77">
      <w:pPr>
        <w:pStyle w:val="TableTitle"/>
        <w:rPr>
          <w:del w:id="1045" w:author="Keith W. Boone" w:date="2015-03-04T12:59:00Z"/>
        </w:rPr>
      </w:pPr>
      <w:del w:id="1046" w:author="Keith W. Boone" w:date="2015-03-04T12:59:00Z">
        <w:r w:rsidRPr="003651D9" w:rsidDel="006A1426">
          <w:delText>SAMPLE</w:delText>
        </w:r>
      </w:del>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Del="006A1426" w14:paraId="51927A37" w14:textId="77777777" w:rsidTr="00BB76BC">
        <w:trPr>
          <w:cantSplit/>
          <w:tblHeader/>
          <w:jc w:val="center"/>
          <w:del w:id="1047" w:author="Keith W. Boone" w:date="2015-03-04T12:59:00Z"/>
        </w:trPr>
        <w:tc>
          <w:tcPr>
            <w:tcW w:w="4537" w:type="dxa"/>
            <w:tcBorders>
              <w:bottom w:val="single" w:sz="4" w:space="0" w:color="000000"/>
            </w:tcBorders>
            <w:shd w:val="clear" w:color="auto" w:fill="D9D9D9"/>
          </w:tcPr>
          <w:p w14:paraId="7B4A7B3E" w14:textId="77777777" w:rsidR="004F7C05" w:rsidRPr="003651D9" w:rsidDel="006A1426" w:rsidRDefault="004F7C05" w:rsidP="005D6176">
            <w:pPr>
              <w:pStyle w:val="TableEntryHeader"/>
              <w:rPr>
                <w:del w:id="1048" w:author="Keith W. Boone" w:date="2015-03-04T12:59:00Z"/>
              </w:rPr>
            </w:pPr>
            <w:del w:id="1049" w:author="Keith W. Boone" w:date="2015-03-04T12:59:00Z">
              <w:r w:rsidRPr="003651D9" w:rsidDel="006A1426">
                <w:delText>ACC Key Data Element (KDECI)</w:delText>
              </w:r>
            </w:del>
          </w:p>
        </w:tc>
        <w:tc>
          <w:tcPr>
            <w:tcW w:w="3111" w:type="dxa"/>
            <w:tcBorders>
              <w:bottom w:val="single" w:sz="4" w:space="0" w:color="000000"/>
            </w:tcBorders>
            <w:shd w:val="clear" w:color="auto" w:fill="D9D9D9"/>
          </w:tcPr>
          <w:p w14:paraId="736700B1" w14:textId="77777777" w:rsidR="004F7C05" w:rsidRPr="003651D9" w:rsidDel="006A1426" w:rsidRDefault="004F7C05" w:rsidP="0032600B">
            <w:pPr>
              <w:pStyle w:val="TableEntryHeader"/>
              <w:rPr>
                <w:del w:id="1050" w:author="Keith W. Boone" w:date="2015-03-04T12:59:00Z"/>
              </w:rPr>
            </w:pPr>
            <w:del w:id="1051" w:author="Keith W. Boone" w:date="2015-03-04T12:59:00Z">
              <w:r w:rsidRPr="003651D9" w:rsidDel="006A1426">
                <w:delText>CDA-DIR</w:delText>
              </w:r>
            </w:del>
          </w:p>
        </w:tc>
      </w:tr>
      <w:tr w:rsidR="004F7C05" w:rsidRPr="003651D9" w:rsidDel="006A1426" w14:paraId="20D4ACE9" w14:textId="77777777" w:rsidTr="00BB76BC">
        <w:trPr>
          <w:cantSplit/>
          <w:jc w:val="center"/>
          <w:del w:id="1052" w:author="Keith W. Boone" w:date="2015-03-04T12:59:00Z"/>
        </w:trPr>
        <w:tc>
          <w:tcPr>
            <w:tcW w:w="4537" w:type="dxa"/>
            <w:shd w:val="clear" w:color="auto" w:fill="auto"/>
          </w:tcPr>
          <w:p w14:paraId="7B6769D1" w14:textId="77777777" w:rsidR="004F7C05" w:rsidRPr="003651D9" w:rsidDel="006A1426" w:rsidRDefault="004F7C05" w:rsidP="00EF1E77">
            <w:pPr>
              <w:pStyle w:val="TableEntry"/>
              <w:rPr>
                <w:del w:id="1053" w:author="Keith W. Boone" w:date="2015-03-04T12:59:00Z"/>
              </w:rPr>
            </w:pPr>
          </w:p>
        </w:tc>
        <w:tc>
          <w:tcPr>
            <w:tcW w:w="3111" w:type="dxa"/>
            <w:shd w:val="clear" w:color="auto" w:fill="auto"/>
          </w:tcPr>
          <w:p w14:paraId="49536EF6" w14:textId="77777777" w:rsidR="004F7C05" w:rsidRPr="003651D9" w:rsidDel="006A1426" w:rsidRDefault="004F7C05" w:rsidP="00EF1E77">
            <w:pPr>
              <w:pStyle w:val="TableEntry"/>
              <w:rPr>
                <w:del w:id="1054" w:author="Keith W. Boone" w:date="2015-03-04T12:59:00Z"/>
              </w:rPr>
            </w:pPr>
            <w:del w:id="1055" w:author="Keith W. Boone" w:date="2015-03-04T12:59:00Z">
              <w:r w:rsidRPr="003651D9" w:rsidDel="006A1426">
                <w:delText>DICOM Object Catalog (5)</w:delText>
              </w:r>
            </w:del>
          </w:p>
        </w:tc>
      </w:tr>
      <w:tr w:rsidR="004F7C05" w:rsidRPr="003651D9" w:rsidDel="006A1426" w14:paraId="111D0E08" w14:textId="77777777" w:rsidTr="00BB76BC">
        <w:trPr>
          <w:cantSplit/>
          <w:jc w:val="center"/>
          <w:del w:id="1056" w:author="Keith W. Boone" w:date="2015-03-04T12:59:00Z"/>
        </w:trPr>
        <w:tc>
          <w:tcPr>
            <w:tcW w:w="4537" w:type="dxa"/>
          </w:tcPr>
          <w:p w14:paraId="19FA1C72" w14:textId="77777777" w:rsidR="004F7C05" w:rsidRPr="003651D9" w:rsidDel="006A1426" w:rsidRDefault="004F7C05" w:rsidP="00EF1E77">
            <w:pPr>
              <w:pStyle w:val="TableEntry"/>
              <w:rPr>
                <w:del w:id="1057" w:author="Keith W. Boone" w:date="2015-03-04T12:59:00Z"/>
              </w:rPr>
            </w:pPr>
            <w:del w:id="1058" w:author="Keith W. Boone" w:date="2015-03-04T12:59:00Z">
              <w:r w:rsidRPr="003651D9" w:rsidDel="006A1426">
                <w:lastRenderedPageBreak/>
                <w:delText>Administrative</w:delText>
              </w:r>
            </w:del>
          </w:p>
          <w:p w14:paraId="2B2204ED" w14:textId="77777777" w:rsidR="004F7C05" w:rsidRPr="003651D9" w:rsidDel="006A1426" w:rsidRDefault="004F7C05" w:rsidP="00BB76BC">
            <w:pPr>
              <w:pStyle w:val="TableEntry"/>
              <w:rPr>
                <w:del w:id="1059" w:author="Keith W. Boone" w:date="2015-03-04T12:59:00Z"/>
              </w:rPr>
            </w:pPr>
            <w:del w:id="1060" w:author="Keith W. Boone" w:date="2015-03-04T12:59:00Z">
              <w:r w:rsidRPr="003651D9" w:rsidDel="006A1426">
                <w:delText>Facility (5)</w:delText>
              </w:r>
            </w:del>
          </w:p>
          <w:p w14:paraId="5323C4D3" w14:textId="77777777" w:rsidR="004F7C05" w:rsidRPr="003651D9" w:rsidDel="006A1426" w:rsidRDefault="004F7C05" w:rsidP="00BB76BC">
            <w:pPr>
              <w:pStyle w:val="TableEntry"/>
              <w:rPr>
                <w:del w:id="1061" w:author="Keith W. Boone" w:date="2015-03-04T12:59:00Z"/>
              </w:rPr>
            </w:pPr>
            <w:del w:id="1062" w:author="Keith W. Boone" w:date="2015-03-04T12:59:00Z">
              <w:r w:rsidRPr="003651D9" w:rsidDel="006A1426">
                <w:delText>Data Source (1)</w:delText>
              </w:r>
            </w:del>
          </w:p>
          <w:p w14:paraId="1E42AC7E" w14:textId="77777777" w:rsidR="004F7C05" w:rsidRPr="003651D9" w:rsidDel="006A1426" w:rsidRDefault="004F7C05" w:rsidP="00BB76BC">
            <w:pPr>
              <w:pStyle w:val="TableEntry"/>
              <w:rPr>
                <w:del w:id="1063" w:author="Keith W. Boone" w:date="2015-03-04T12:59:00Z"/>
              </w:rPr>
            </w:pPr>
            <w:del w:id="1064" w:author="Keith W. Boone" w:date="2015-03-04T12:59:00Z">
              <w:r w:rsidRPr="003651D9" w:rsidDel="006A1426">
                <w:delText>Priority (1)</w:delText>
              </w:r>
            </w:del>
          </w:p>
          <w:p w14:paraId="7EE02F71" w14:textId="77777777" w:rsidR="004F7C05" w:rsidRPr="003651D9" w:rsidDel="006A1426" w:rsidRDefault="004F7C05" w:rsidP="00BB76BC">
            <w:pPr>
              <w:pStyle w:val="TableEntry"/>
              <w:rPr>
                <w:del w:id="1065" w:author="Keith W. Boone" w:date="2015-03-04T12:59:00Z"/>
              </w:rPr>
            </w:pPr>
            <w:del w:id="1066" w:author="Keith W. Boone" w:date="2015-03-04T12:59:00Z">
              <w:r w:rsidRPr="003651D9" w:rsidDel="006A1426">
                <w:delText>Accreditation (2)</w:delText>
              </w:r>
            </w:del>
          </w:p>
          <w:p w14:paraId="798901CD" w14:textId="77777777" w:rsidR="004F7C05" w:rsidRPr="003651D9" w:rsidDel="006A1426" w:rsidRDefault="004F7C05" w:rsidP="00BB76BC">
            <w:pPr>
              <w:pStyle w:val="TableEntry"/>
              <w:rPr>
                <w:del w:id="1067" w:author="Keith W. Boone" w:date="2015-03-04T12:59:00Z"/>
              </w:rPr>
            </w:pPr>
            <w:del w:id="1068" w:author="Keith W. Boone" w:date="2015-03-04T12:59:00Z">
              <w:r w:rsidRPr="003651D9" w:rsidDel="006A1426">
                <w:delText>Insurance (1)</w:delText>
              </w:r>
            </w:del>
          </w:p>
        </w:tc>
        <w:tc>
          <w:tcPr>
            <w:tcW w:w="3111" w:type="dxa"/>
          </w:tcPr>
          <w:p w14:paraId="18170A24" w14:textId="77777777" w:rsidR="004F7C05" w:rsidRPr="003651D9" w:rsidDel="006A1426" w:rsidRDefault="004F7C05" w:rsidP="00EF1E77">
            <w:pPr>
              <w:pStyle w:val="TableEntry"/>
              <w:rPr>
                <w:del w:id="1069" w:author="Keith W. Boone" w:date="2015-03-04T12:59:00Z"/>
              </w:rPr>
            </w:pPr>
            <w:del w:id="1070" w:author="Keith W. Boone" w:date="2015-03-04T12:59:00Z">
              <w:r w:rsidRPr="003651D9" w:rsidDel="006A1426">
                <w:delText>CDA Header</w:delText>
              </w:r>
            </w:del>
          </w:p>
          <w:p w14:paraId="46ECB383" w14:textId="77777777" w:rsidR="004F7C05" w:rsidRPr="003651D9" w:rsidDel="006A1426" w:rsidRDefault="004F7C05" w:rsidP="00EF1E77">
            <w:pPr>
              <w:pStyle w:val="TableEntry"/>
              <w:rPr>
                <w:del w:id="1071" w:author="Keith W. Boone" w:date="2015-03-04T12:59:00Z"/>
              </w:rPr>
            </w:pPr>
            <w:del w:id="1072" w:author="Keith W. Boone" w:date="2015-03-04T12:59:00Z">
              <w:r w:rsidRPr="003651D9" w:rsidDel="006A1426">
                <w:delText>General (10)</w:delText>
              </w:r>
            </w:del>
          </w:p>
          <w:p w14:paraId="01AF776B" w14:textId="77777777" w:rsidR="004F7C05" w:rsidRPr="003651D9" w:rsidDel="006A1426" w:rsidRDefault="004F7C05" w:rsidP="005D6176">
            <w:pPr>
              <w:pStyle w:val="TableEntry"/>
              <w:rPr>
                <w:del w:id="1073" w:author="Keith W. Boone" w:date="2015-03-04T12:59:00Z"/>
              </w:rPr>
            </w:pPr>
            <w:del w:id="1074" w:author="Keith W. Boone" w:date="2015-03-04T12:59:00Z">
              <w:r w:rsidRPr="003651D9" w:rsidDel="006A1426">
                <w:delText>Document (19)</w:delText>
              </w:r>
            </w:del>
          </w:p>
          <w:p w14:paraId="4384FAA5" w14:textId="77777777" w:rsidR="004F7C05" w:rsidRPr="003651D9" w:rsidDel="006A1426" w:rsidRDefault="004F7C05" w:rsidP="0032600B">
            <w:pPr>
              <w:pStyle w:val="TableEntry"/>
              <w:rPr>
                <w:del w:id="1075" w:author="Keith W. Boone" w:date="2015-03-04T12:59:00Z"/>
              </w:rPr>
            </w:pPr>
            <w:del w:id="1076" w:author="Keith W. Boone" w:date="2015-03-04T12:59:00Z">
              <w:r w:rsidRPr="003651D9" w:rsidDel="006A1426">
                <w:delText>Participants (20)</w:delText>
              </w:r>
            </w:del>
          </w:p>
          <w:p w14:paraId="5F905D50" w14:textId="77777777" w:rsidR="004F7C05" w:rsidRPr="003651D9" w:rsidDel="006A1426" w:rsidRDefault="004F7C05" w:rsidP="00BB76BC">
            <w:pPr>
              <w:pStyle w:val="TableEntry"/>
              <w:rPr>
                <w:del w:id="1077" w:author="Keith W. Boone" w:date="2015-03-04T12:59:00Z"/>
              </w:rPr>
            </w:pPr>
            <w:del w:id="1078" w:author="Keith W. Boone" w:date="2015-03-04T12:59:00Z">
              <w:r w:rsidRPr="003651D9" w:rsidDel="006A1426">
                <w:delText>Order (1)</w:delText>
              </w:r>
            </w:del>
          </w:p>
          <w:p w14:paraId="4058C0F2" w14:textId="77777777" w:rsidR="004F7C05" w:rsidRPr="003651D9" w:rsidDel="006A1426" w:rsidRDefault="004F7C05" w:rsidP="00BB76BC">
            <w:pPr>
              <w:pStyle w:val="TableEntry"/>
              <w:rPr>
                <w:del w:id="1079" w:author="Keith W. Boone" w:date="2015-03-04T12:59:00Z"/>
              </w:rPr>
            </w:pPr>
            <w:del w:id="1080" w:author="Keith W. Boone" w:date="2015-03-04T12:59:00Z">
              <w:r w:rsidRPr="003651D9" w:rsidDel="006A1426">
                <w:delText>Service Event (12)</w:delText>
              </w:r>
            </w:del>
          </w:p>
          <w:p w14:paraId="27EED98F" w14:textId="77777777" w:rsidR="004F7C05" w:rsidRPr="003651D9" w:rsidDel="006A1426" w:rsidRDefault="004F7C05" w:rsidP="00BB76BC">
            <w:pPr>
              <w:pStyle w:val="TableEntry"/>
              <w:rPr>
                <w:del w:id="1081" w:author="Keith W. Boone" w:date="2015-03-04T12:59:00Z"/>
              </w:rPr>
            </w:pPr>
            <w:del w:id="1082" w:author="Keith W. Boone" w:date="2015-03-04T12:59:00Z">
              <w:r w:rsidRPr="003651D9" w:rsidDel="006A1426">
                <w:delText>Encounter (10)</w:delText>
              </w:r>
            </w:del>
          </w:p>
        </w:tc>
      </w:tr>
      <w:tr w:rsidR="004F7C05" w:rsidRPr="003651D9" w:rsidDel="006A1426" w14:paraId="1300E39B" w14:textId="77777777" w:rsidTr="00BB76BC">
        <w:trPr>
          <w:cantSplit/>
          <w:jc w:val="center"/>
          <w:del w:id="1083" w:author="Keith W. Boone" w:date="2015-03-04T12:59:00Z"/>
        </w:trPr>
        <w:tc>
          <w:tcPr>
            <w:tcW w:w="4537" w:type="dxa"/>
          </w:tcPr>
          <w:p w14:paraId="22AFFC89" w14:textId="77777777" w:rsidR="004F7C05" w:rsidRPr="003651D9" w:rsidDel="006A1426" w:rsidRDefault="004F7C05" w:rsidP="00EF1E77">
            <w:pPr>
              <w:pStyle w:val="TableEntry"/>
              <w:rPr>
                <w:del w:id="1084" w:author="Keith W. Boone" w:date="2015-03-04T12:59:00Z"/>
              </w:rPr>
            </w:pPr>
            <w:del w:id="1085" w:author="Keith W. Boone" w:date="2015-03-04T12:59:00Z">
              <w:r w:rsidRPr="003651D9" w:rsidDel="006A1426">
                <w:delText>Study Referral Data (2)</w:delText>
              </w:r>
            </w:del>
          </w:p>
        </w:tc>
        <w:tc>
          <w:tcPr>
            <w:tcW w:w="3111" w:type="dxa"/>
          </w:tcPr>
          <w:p w14:paraId="5477CD04" w14:textId="77777777" w:rsidR="004F7C05" w:rsidRPr="003651D9" w:rsidDel="006A1426" w:rsidRDefault="004F7C05" w:rsidP="005D6176">
            <w:pPr>
              <w:pStyle w:val="TableEntry"/>
              <w:rPr>
                <w:del w:id="1086" w:author="Keith W. Boone" w:date="2015-03-04T12:59:00Z"/>
              </w:rPr>
            </w:pPr>
            <w:del w:id="1087" w:author="Keith W. Boone" w:date="2015-03-04T12:59:00Z">
              <w:r w:rsidRPr="003651D9" w:rsidDel="006A1426">
                <w:delText>Request</w:delText>
              </w:r>
            </w:del>
          </w:p>
        </w:tc>
      </w:tr>
      <w:tr w:rsidR="004F7C05" w:rsidRPr="003651D9" w:rsidDel="006A1426" w14:paraId="61C2D9C1" w14:textId="77777777" w:rsidTr="00BB76BC">
        <w:trPr>
          <w:cantSplit/>
          <w:jc w:val="center"/>
          <w:del w:id="1088" w:author="Keith W. Boone" w:date="2015-03-04T12:59:00Z"/>
        </w:trPr>
        <w:tc>
          <w:tcPr>
            <w:tcW w:w="4537" w:type="dxa"/>
          </w:tcPr>
          <w:p w14:paraId="242859EC" w14:textId="77777777" w:rsidR="004F7C05" w:rsidRPr="003651D9" w:rsidDel="006A1426" w:rsidRDefault="004F7C05" w:rsidP="00EF1E77">
            <w:pPr>
              <w:pStyle w:val="TableEntry"/>
              <w:rPr>
                <w:del w:id="1089" w:author="Keith W. Boone" w:date="2015-03-04T12:59:00Z"/>
              </w:rPr>
            </w:pPr>
            <w:del w:id="1090" w:author="Keith W. Boone" w:date="2015-03-04T12:59:00Z">
              <w:r w:rsidRPr="003651D9" w:rsidDel="006A1426">
                <w:delText>History and Risk Factors</w:delText>
              </w:r>
            </w:del>
          </w:p>
          <w:p w14:paraId="3B0E7772" w14:textId="77777777" w:rsidR="004F7C05" w:rsidRPr="003651D9" w:rsidDel="006A1426" w:rsidRDefault="004F7C05" w:rsidP="00BB76BC">
            <w:pPr>
              <w:pStyle w:val="TableEntry"/>
              <w:rPr>
                <w:del w:id="1091" w:author="Keith W. Boone" w:date="2015-03-04T12:59:00Z"/>
              </w:rPr>
            </w:pPr>
            <w:del w:id="1092" w:author="Keith W. Boone" w:date="2015-03-04T12:59:00Z">
              <w:r w:rsidRPr="003651D9" w:rsidDel="006A1426">
                <w:delText>Vital Signs (4)</w:delText>
              </w:r>
            </w:del>
          </w:p>
          <w:p w14:paraId="3509198C" w14:textId="77777777" w:rsidR="004F7C05" w:rsidRPr="003651D9" w:rsidDel="006A1426" w:rsidRDefault="004F7C05" w:rsidP="00BB76BC">
            <w:pPr>
              <w:pStyle w:val="TableEntry"/>
              <w:rPr>
                <w:del w:id="1093" w:author="Keith W. Boone" w:date="2015-03-04T12:59:00Z"/>
              </w:rPr>
            </w:pPr>
            <w:del w:id="1094" w:author="Keith W. Boone" w:date="2015-03-04T12:59:00Z">
              <w:r w:rsidRPr="003651D9" w:rsidDel="006A1426">
                <w:delText>Labs (2)</w:delText>
              </w:r>
            </w:del>
          </w:p>
          <w:p w14:paraId="3925CE20" w14:textId="77777777" w:rsidR="004F7C05" w:rsidRPr="003651D9" w:rsidDel="006A1426" w:rsidRDefault="004F7C05" w:rsidP="00BB76BC">
            <w:pPr>
              <w:pStyle w:val="TableEntry"/>
              <w:rPr>
                <w:del w:id="1095" w:author="Keith W. Boone" w:date="2015-03-04T12:59:00Z"/>
              </w:rPr>
            </w:pPr>
            <w:del w:id="1096" w:author="Keith W. Boone" w:date="2015-03-04T12:59:00Z">
              <w:r w:rsidRPr="003651D9" w:rsidDel="006A1426">
                <w:delText>Problems (14)</w:delText>
              </w:r>
            </w:del>
          </w:p>
          <w:p w14:paraId="7A61794A" w14:textId="77777777" w:rsidR="004F7C05" w:rsidRPr="003651D9" w:rsidDel="006A1426" w:rsidRDefault="004F7C05" w:rsidP="00BB76BC">
            <w:pPr>
              <w:pStyle w:val="TableEntry"/>
              <w:rPr>
                <w:del w:id="1097" w:author="Keith W. Boone" w:date="2015-03-04T12:59:00Z"/>
              </w:rPr>
            </w:pPr>
            <w:del w:id="1098" w:author="Keith W. Boone" w:date="2015-03-04T12:59:00Z">
              <w:r w:rsidRPr="003651D9" w:rsidDel="006A1426">
                <w:delText>Chest Pain (5)</w:delText>
              </w:r>
            </w:del>
          </w:p>
          <w:p w14:paraId="0876F9A8" w14:textId="77777777" w:rsidR="004F7C05" w:rsidRPr="003651D9" w:rsidDel="006A1426" w:rsidRDefault="004F7C05" w:rsidP="00BB76BC">
            <w:pPr>
              <w:pStyle w:val="TableEntry"/>
              <w:rPr>
                <w:del w:id="1099" w:author="Keith W. Boone" w:date="2015-03-04T12:59:00Z"/>
              </w:rPr>
            </w:pPr>
            <w:del w:id="1100" w:author="Keith W. Boone" w:date="2015-03-04T12:59:00Z">
              <w:r w:rsidRPr="003651D9" w:rsidDel="006A1426">
                <w:delText>Family History (1)</w:delText>
              </w:r>
            </w:del>
          </w:p>
          <w:p w14:paraId="5754598D" w14:textId="77777777" w:rsidR="004F7C05" w:rsidRPr="003651D9" w:rsidDel="006A1426" w:rsidRDefault="004F7C05" w:rsidP="00BB76BC">
            <w:pPr>
              <w:pStyle w:val="TableEntry"/>
              <w:rPr>
                <w:del w:id="1101" w:author="Keith W. Boone" w:date="2015-03-04T12:59:00Z"/>
              </w:rPr>
            </w:pPr>
            <w:del w:id="1102" w:author="Keith W. Boone" w:date="2015-03-04T12:59:00Z">
              <w:r w:rsidRPr="003651D9" w:rsidDel="006A1426">
                <w:delText>Tobacco Use (1)</w:delText>
              </w:r>
            </w:del>
          </w:p>
          <w:p w14:paraId="59FC66EA" w14:textId="77777777" w:rsidR="004F7C05" w:rsidRPr="003651D9" w:rsidDel="006A1426" w:rsidRDefault="004F7C05" w:rsidP="00BB76BC">
            <w:pPr>
              <w:pStyle w:val="TableEntry"/>
              <w:rPr>
                <w:del w:id="1103" w:author="Keith W. Boone" w:date="2015-03-04T12:59:00Z"/>
              </w:rPr>
            </w:pPr>
            <w:del w:id="1104" w:author="Keith W. Boone" w:date="2015-03-04T12:59:00Z">
              <w:r w:rsidRPr="003651D9" w:rsidDel="006A1426">
                <w:delText>Risk Estimates (6)</w:delText>
              </w:r>
            </w:del>
          </w:p>
          <w:p w14:paraId="4305000A" w14:textId="77777777" w:rsidR="004F7C05" w:rsidRPr="003651D9" w:rsidDel="006A1426" w:rsidRDefault="004F7C05" w:rsidP="00BB76BC">
            <w:pPr>
              <w:pStyle w:val="TableEntry"/>
              <w:rPr>
                <w:del w:id="1105" w:author="Keith W. Boone" w:date="2015-03-04T12:59:00Z"/>
              </w:rPr>
            </w:pPr>
          </w:p>
        </w:tc>
        <w:tc>
          <w:tcPr>
            <w:tcW w:w="3111" w:type="dxa"/>
          </w:tcPr>
          <w:p w14:paraId="31DF6217" w14:textId="77777777" w:rsidR="004F7C05" w:rsidRPr="003651D9" w:rsidDel="006A1426" w:rsidRDefault="004F7C05" w:rsidP="00EF1E77">
            <w:pPr>
              <w:pStyle w:val="TableEntry"/>
              <w:rPr>
                <w:del w:id="1106" w:author="Keith W. Boone" w:date="2015-03-04T12:59:00Z"/>
              </w:rPr>
            </w:pPr>
            <w:del w:id="1107" w:author="Keith W. Boone" w:date="2015-03-04T12:59:00Z">
              <w:r w:rsidRPr="003651D9" w:rsidDel="006A1426">
                <w:delText>History</w:delText>
              </w:r>
            </w:del>
          </w:p>
        </w:tc>
      </w:tr>
    </w:tbl>
    <w:p w14:paraId="0B28B34F" w14:textId="77777777" w:rsidR="000D6321" w:rsidRPr="003651D9" w:rsidDel="006A1426" w:rsidRDefault="00CD4D46" w:rsidP="0032060B">
      <w:pPr>
        <w:pStyle w:val="BodyText"/>
        <w:rPr>
          <w:del w:id="1108" w:author="Keith W. Boone" w:date="2015-03-04T12:59:00Z"/>
          <w:i/>
        </w:rPr>
      </w:pPr>
      <w:del w:id="1109" w:author="Keith W. Boone" w:date="2015-03-04T12:59:00Z">
        <w:r w:rsidRPr="003651D9" w:rsidDel="006A1426">
          <w:rPr>
            <w:i/>
          </w:rPr>
          <w:delText>&gt;</w:delText>
        </w:r>
      </w:del>
    </w:p>
    <w:p w14:paraId="33738A48" w14:textId="77777777" w:rsidR="000D6321" w:rsidRPr="003651D9" w:rsidDel="006A1426" w:rsidRDefault="000D6321" w:rsidP="0032060B">
      <w:pPr>
        <w:pStyle w:val="BodyText"/>
        <w:rPr>
          <w:del w:id="1110" w:author="Keith W. Boone" w:date="2015-03-04T12:59:00Z"/>
          <w:i/>
        </w:rPr>
      </w:pPr>
    </w:p>
    <w:p w14:paraId="728CC8EA" w14:textId="77777777" w:rsidR="0032060B" w:rsidRPr="003651D9" w:rsidDel="006A1426" w:rsidRDefault="000D6321" w:rsidP="000807AC">
      <w:pPr>
        <w:pStyle w:val="TableTitle"/>
        <w:rPr>
          <w:del w:id="1111" w:author="Keith W. Boone" w:date="2015-03-04T12:59:00Z"/>
        </w:rPr>
      </w:pPr>
      <w:del w:id="1112" w:author="Keith W. Boone" w:date="2015-03-04T12:59:00Z">
        <w:r w:rsidRPr="003651D9" w:rsidDel="006A1426">
          <w:delText>Table 6.3.1.D.4-1</w:delText>
        </w:r>
        <w:r w:rsidR="001606A7" w:rsidRPr="003651D9" w:rsidDel="006A1426">
          <w:delText>:</w:delText>
        </w:r>
        <w:r w:rsidRPr="003651D9" w:rsidDel="006A1426">
          <w:delText xml:space="preserve"> &lt; Document Name</w:delText>
        </w:r>
        <w:r w:rsidR="0097454A" w:rsidRPr="003651D9" w:rsidDel="006A1426">
          <w:delText xml:space="preserve"> Acronym</w:delText>
        </w:r>
        <w:r w:rsidRPr="003651D9" w:rsidDel="006A1426">
          <w:delText xml:space="preserve">&gt; - </w:delText>
        </w:r>
        <w:r w:rsidR="00BB62C0" w:rsidRPr="003651D9" w:rsidDel="006A1426">
          <w:delText xml:space="preserve">Data Element Requirement </w:delText>
        </w:r>
        <w:r w:rsidRPr="003651D9" w:rsidDel="006A1426">
          <w:delText>Mappings</w:delText>
        </w:r>
        <w:r w:rsidR="00BB62C0" w:rsidRPr="003651D9" w:rsidDel="006A1426">
          <w:delText xml:space="preserve"> to CDA</w:delText>
        </w:r>
      </w:del>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Del="006A1426" w14:paraId="336C695C" w14:textId="77777777" w:rsidTr="00BB76BC">
        <w:trPr>
          <w:cantSplit/>
          <w:tblHeader/>
          <w:jc w:val="center"/>
          <w:del w:id="1113" w:author="Keith W. Boone" w:date="2015-03-04T12:59:00Z"/>
        </w:trPr>
        <w:tc>
          <w:tcPr>
            <w:tcW w:w="3378" w:type="dxa"/>
            <w:tcBorders>
              <w:bottom w:val="single" w:sz="4" w:space="0" w:color="000000"/>
            </w:tcBorders>
            <w:shd w:val="clear" w:color="auto" w:fill="D9D9D9"/>
          </w:tcPr>
          <w:p w14:paraId="1E04B444" w14:textId="77777777" w:rsidR="00B82D84" w:rsidRPr="003651D9" w:rsidDel="006A1426" w:rsidRDefault="00B82D84" w:rsidP="00CF508D">
            <w:pPr>
              <w:pStyle w:val="TableEntryHeader"/>
              <w:rPr>
                <w:del w:id="1114" w:author="Keith W. Boone" w:date="2015-03-04T12:59:00Z"/>
              </w:rPr>
            </w:pPr>
            <w:del w:id="1115" w:author="Keith W. Boone" w:date="2015-03-04T12:59:00Z">
              <w:r w:rsidRPr="003651D9" w:rsidDel="006A1426">
                <w:delText>Clinical Data Element &lt;source&gt;</w:delText>
              </w:r>
            </w:del>
          </w:p>
        </w:tc>
        <w:tc>
          <w:tcPr>
            <w:tcW w:w="4818" w:type="dxa"/>
            <w:tcBorders>
              <w:bottom w:val="single" w:sz="4" w:space="0" w:color="000000"/>
            </w:tcBorders>
            <w:shd w:val="clear" w:color="auto" w:fill="D9D9D9"/>
          </w:tcPr>
          <w:p w14:paraId="358466E7" w14:textId="77777777" w:rsidR="00B82D84" w:rsidRPr="003651D9" w:rsidDel="006A1426" w:rsidRDefault="00B82D84" w:rsidP="003651D9">
            <w:pPr>
              <w:pStyle w:val="TableEntryHeader"/>
              <w:rPr>
                <w:del w:id="1116" w:author="Keith W. Boone" w:date="2015-03-04T12:59:00Z"/>
              </w:rPr>
            </w:pPr>
            <w:del w:id="1117" w:author="Keith W. Boone" w:date="2015-03-04T12:59:00Z">
              <w:r w:rsidRPr="003651D9" w:rsidDel="006A1426">
                <w:delText>&lt; this document acronym&gt;</w:delText>
              </w:r>
              <w:r w:rsidR="00C250ED" w:rsidRPr="003651D9" w:rsidDel="006A1426">
                <w:delText xml:space="preserve"> </w:delText>
              </w:r>
            </w:del>
          </w:p>
        </w:tc>
      </w:tr>
      <w:tr w:rsidR="00B82D84" w:rsidRPr="003651D9" w:rsidDel="006A1426" w14:paraId="14B6AB8B" w14:textId="77777777" w:rsidTr="00BB76BC">
        <w:trPr>
          <w:cantSplit/>
          <w:jc w:val="center"/>
          <w:del w:id="1118" w:author="Keith W. Boone" w:date="2015-03-04T12:59:00Z"/>
        </w:trPr>
        <w:tc>
          <w:tcPr>
            <w:tcW w:w="3378" w:type="dxa"/>
            <w:shd w:val="clear" w:color="auto" w:fill="auto"/>
          </w:tcPr>
          <w:p w14:paraId="6112C629" w14:textId="77777777" w:rsidR="00B82D84" w:rsidRPr="003651D9" w:rsidDel="006A1426" w:rsidRDefault="00B82D84" w:rsidP="00AD069D">
            <w:pPr>
              <w:pStyle w:val="TableEntry"/>
              <w:rPr>
                <w:del w:id="1119" w:author="Keith W. Boone" w:date="2015-03-04T12:59:00Z"/>
              </w:rPr>
            </w:pPr>
          </w:p>
        </w:tc>
        <w:tc>
          <w:tcPr>
            <w:tcW w:w="4818" w:type="dxa"/>
            <w:shd w:val="clear" w:color="auto" w:fill="auto"/>
          </w:tcPr>
          <w:p w14:paraId="284907A2" w14:textId="77777777" w:rsidR="00B82D84" w:rsidRPr="003651D9" w:rsidDel="006A1426" w:rsidRDefault="00B82D84" w:rsidP="003579DA">
            <w:pPr>
              <w:pStyle w:val="TableEntry"/>
              <w:rPr>
                <w:del w:id="1120" w:author="Keith W. Boone" w:date="2015-03-04T12:59:00Z"/>
              </w:rPr>
            </w:pPr>
          </w:p>
        </w:tc>
      </w:tr>
      <w:tr w:rsidR="00B82D84" w:rsidRPr="003651D9" w:rsidDel="006A1426" w14:paraId="3C2B3DA7" w14:textId="77777777" w:rsidTr="00BB76BC">
        <w:trPr>
          <w:cantSplit/>
          <w:jc w:val="center"/>
          <w:del w:id="1121" w:author="Keith W. Boone" w:date="2015-03-04T12:59:00Z"/>
        </w:trPr>
        <w:tc>
          <w:tcPr>
            <w:tcW w:w="3378" w:type="dxa"/>
          </w:tcPr>
          <w:p w14:paraId="3EDFB73B" w14:textId="77777777" w:rsidR="00B82D84" w:rsidRPr="003651D9" w:rsidDel="006A1426" w:rsidRDefault="00B82D84" w:rsidP="00BB76BC">
            <w:pPr>
              <w:pStyle w:val="TableEntry"/>
              <w:rPr>
                <w:del w:id="1122" w:author="Keith W. Boone" w:date="2015-03-04T12:59:00Z"/>
              </w:rPr>
            </w:pPr>
          </w:p>
        </w:tc>
        <w:tc>
          <w:tcPr>
            <w:tcW w:w="4818" w:type="dxa"/>
          </w:tcPr>
          <w:p w14:paraId="27853411" w14:textId="77777777" w:rsidR="00B82D84" w:rsidRPr="003651D9" w:rsidDel="006A1426" w:rsidRDefault="00B82D84" w:rsidP="00AD069D">
            <w:pPr>
              <w:pStyle w:val="TableEntry"/>
              <w:rPr>
                <w:del w:id="1123" w:author="Keith W. Boone" w:date="2015-03-04T12:59:00Z"/>
              </w:rPr>
            </w:pPr>
          </w:p>
        </w:tc>
      </w:tr>
      <w:tr w:rsidR="00B82D84" w:rsidRPr="003651D9" w:rsidDel="006A1426" w14:paraId="65F51C38" w14:textId="77777777" w:rsidTr="00BB76BC">
        <w:trPr>
          <w:cantSplit/>
          <w:jc w:val="center"/>
          <w:del w:id="1124" w:author="Keith W. Boone" w:date="2015-03-04T12:59:00Z"/>
        </w:trPr>
        <w:tc>
          <w:tcPr>
            <w:tcW w:w="3378" w:type="dxa"/>
          </w:tcPr>
          <w:p w14:paraId="61E90276" w14:textId="77777777" w:rsidR="00B82D84" w:rsidRPr="003651D9" w:rsidDel="006A1426" w:rsidRDefault="00B82D84" w:rsidP="00AD069D">
            <w:pPr>
              <w:pStyle w:val="TableEntry"/>
              <w:rPr>
                <w:del w:id="1125" w:author="Keith W. Boone" w:date="2015-03-04T12:59:00Z"/>
              </w:rPr>
            </w:pPr>
          </w:p>
        </w:tc>
        <w:tc>
          <w:tcPr>
            <w:tcW w:w="4818" w:type="dxa"/>
          </w:tcPr>
          <w:p w14:paraId="43105E0E" w14:textId="77777777" w:rsidR="00B82D84" w:rsidRPr="003651D9" w:rsidDel="006A1426" w:rsidRDefault="00B82D84" w:rsidP="003579DA">
            <w:pPr>
              <w:pStyle w:val="TableEntry"/>
              <w:rPr>
                <w:del w:id="1126" w:author="Keith W. Boone" w:date="2015-03-04T12:59:00Z"/>
              </w:rPr>
            </w:pPr>
          </w:p>
        </w:tc>
      </w:tr>
      <w:tr w:rsidR="00B82D84" w:rsidRPr="003651D9" w:rsidDel="006A1426" w14:paraId="07E4A928" w14:textId="77777777" w:rsidTr="00BB76BC">
        <w:trPr>
          <w:cantSplit/>
          <w:jc w:val="center"/>
          <w:del w:id="1127" w:author="Keith W. Boone" w:date="2015-03-04T12:59:00Z"/>
        </w:trPr>
        <w:tc>
          <w:tcPr>
            <w:tcW w:w="3378" w:type="dxa"/>
          </w:tcPr>
          <w:p w14:paraId="07488815" w14:textId="77777777" w:rsidR="00B82D84" w:rsidRPr="003651D9" w:rsidDel="006A1426" w:rsidRDefault="00B82D84" w:rsidP="00BB76BC">
            <w:pPr>
              <w:pStyle w:val="TableEntry"/>
              <w:rPr>
                <w:del w:id="1128" w:author="Keith W. Boone" w:date="2015-03-04T12:59:00Z"/>
              </w:rPr>
            </w:pPr>
          </w:p>
        </w:tc>
        <w:tc>
          <w:tcPr>
            <w:tcW w:w="4818" w:type="dxa"/>
          </w:tcPr>
          <w:p w14:paraId="04994B26" w14:textId="77777777" w:rsidR="00B82D84" w:rsidRPr="003651D9" w:rsidDel="006A1426" w:rsidRDefault="00B82D84" w:rsidP="00AD069D">
            <w:pPr>
              <w:pStyle w:val="TableEntry"/>
              <w:rPr>
                <w:del w:id="1129" w:author="Keith W. Boone" w:date="2015-03-04T12:59:00Z"/>
              </w:rPr>
            </w:pPr>
          </w:p>
        </w:tc>
      </w:tr>
      <w:tr w:rsidR="00B82D84" w:rsidRPr="003651D9" w:rsidDel="006A1426" w14:paraId="3BB50E30" w14:textId="77777777" w:rsidTr="00BB76BC">
        <w:trPr>
          <w:cantSplit/>
          <w:jc w:val="center"/>
          <w:del w:id="1130" w:author="Keith W. Boone" w:date="2015-03-04T12:59:00Z"/>
        </w:trPr>
        <w:tc>
          <w:tcPr>
            <w:tcW w:w="3378" w:type="dxa"/>
          </w:tcPr>
          <w:p w14:paraId="6A3A076B" w14:textId="77777777" w:rsidR="00B82D84" w:rsidRPr="003651D9" w:rsidDel="006A1426" w:rsidRDefault="00B82D84" w:rsidP="00AD069D">
            <w:pPr>
              <w:pStyle w:val="TableEntry"/>
              <w:rPr>
                <w:del w:id="1131" w:author="Keith W. Boone" w:date="2015-03-04T12:59:00Z"/>
              </w:rPr>
            </w:pPr>
          </w:p>
        </w:tc>
        <w:tc>
          <w:tcPr>
            <w:tcW w:w="4818" w:type="dxa"/>
          </w:tcPr>
          <w:p w14:paraId="4F3B944C" w14:textId="77777777" w:rsidR="00B82D84" w:rsidRPr="003651D9" w:rsidDel="006A1426" w:rsidRDefault="00B82D84" w:rsidP="003579DA">
            <w:pPr>
              <w:pStyle w:val="TableEntry"/>
              <w:rPr>
                <w:del w:id="1132" w:author="Keith W. Boone" w:date="2015-03-04T12:59:00Z"/>
              </w:rPr>
            </w:pPr>
          </w:p>
        </w:tc>
      </w:tr>
      <w:tr w:rsidR="00B82D84" w:rsidRPr="003651D9" w:rsidDel="006A1426" w14:paraId="304E5D51" w14:textId="77777777" w:rsidTr="00BB76BC">
        <w:trPr>
          <w:cantSplit/>
          <w:jc w:val="center"/>
          <w:del w:id="1133" w:author="Keith W. Boone" w:date="2015-03-04T12:59:00Z"/>
        </w:trPr>
        <w:tc>
          <w:tcPr>
            <w:tcW w:w="3378" w:type="dxa"/>
          </w:tcPr>
          <w:p w14:paraId="2BEE1477" w14:textId="77777777" w:rsidR="00B82D84" w:rsidRPr="003651D9" w:rsidDel="006A1426" w:rsidRDefault="00B82D84" w:rsidP="00BB76BC">
            <w:pPr>
              <w:pStyle w:val="TableEntry"/>
              <w:rPr>
                <w:del w:id="1134" w:author="Keith W. Boone" w:date="2015-03-04T12:59:00Z"/>
              </w:rPr>
            </w:pPr>
          </w:p>
        </w:tc>
        <w:tc>
          <w:tcPr>
            <w:tcW w:w="4818" w:type="dxa"/>
          </w:tcPr>
          <w:p w14:paraId="6793E894" w14:textId="77777777" w:rsidR="00B82D84" w:rsidRPr="003651D9" w:rsidDel="006A1426" w:rsidRDefault="00B82D84" w:rsidP="00AD069D">
            <w:pPr>
              <w:pStyle w:val="TableEntry"/>
              <w:rPr>
                <w:del w:id="1135" w:author="Keith W. Boone" w:date="2015-03-04T12:59:00Z"/>
              </w:rPr>
            </w:pPr>
          </w:p>
        </w:tc>
      </w:tr>
    </w:tbl>
    <w:p w14:paraId="495EC750" w14:textId="77777777" w:rsidR="00665D8F" w:rsidRPr="003651D9" w:rsidDel="006A1426" w:rsidRDefault="00665D8F" w:rsidP="000D6321">
      <w:pPr>
        <w:pStyle w:val="BodyText"/>
        <w:rPr>
          <w:del w:id="1136" w:author="Keith W. Boone" w:date="2015-03-04T12:59:00Z"/>
          <w:lang w:eastAsia="x-none"/>
        </w:rPr>
      </w:pPr>
    </w:p>
    <w:p w14:paraId="54112E90" w14:textId="77777777" w:rsidR="00DF683C" w:rsidRPr="003651D9" w:rsidDel="006A1426" w:rsidRDefault="00E90AC0" w:rsidP="00597DB2">
      <w:pPr>
        <w:pStyle w:val="AuthorInstructions"/>
        <w:rPr>
          <w:del w:id="1137" w:author="Keith W. Boone" w:date="2015-03-04T12:59:00Z"/>
        </w:rPr>
      </w:pPr>
      <w:del w:id="1138" w:author="Keith W. Boone" w:date="2015-03-04T12:59:00Z">
        <w:r w:rsidRPr="003651D9" w:rsidDel="006A1426">
          <w:delText>&lt;</w:delText>
        </w:r>
        <w:r w:rsidRPr="003651D9" w:rsidDel="006A1426">
          <w:rPr>
            <w:b/>
          </w:rPr>
          <w:delText>Very important note:</w:delText>
        </w:r>
        <w:r w:rsidR="005F3FB5" w:rsidDel="006A1426">
          <w:delText xml:space="preserve"> </w:delText>
        </w:r>
        <w:r w:rsidRPr="003651D9" w:rsidDel="006A1426">
          <w:delText xml:space="preserve">From this point forward, the </w:delText>
        </w:r>
        <w:r w:rsidR="009D125C" w:rsidRPr="003651D9" w:rsidDel="006A1426">
          <w:delText>author</w:delText>
        </w:r>
        <w:r w:rsidRPr="003651D9" w:rsidDel="006A1426">
          <w:delText xml:space="preserve"> may select one of two formats to represent the same data</w:delText>
        </w:r>
        <w:r w:rsidR="00887E40" w:rsidRPr="003651D9" w:rsidDel="006A1426">
          <w:delText xml:space="preserve">. </w:delText>
        </w:r>
        <w:r w:rsidRPr="003651D9" w:rsidDel="006A1426">
          <w:delText>The first format is a tabular format as was implemented in the Cardiology CIRC profile</w:delText>
        </w:r>
        <w:r w:rsidR="00887E40" w:rsidRPr="003651D9" w:rsidDel="006A1426">
          <w:delText xml:space="preserve">. </w:delText>
        </w:r>
        <w:r w:rsidRPr="003651D9" w:rsidDel="006A1426">
          <w:delText>The advantages to this format include that large amounts of data may be represented more concisely and that it is sometimes visually easier to determine if any information is missing</w:delText>
        </w:r>
        <w:r w:rsidR="00887E40" w:rsidRPr="003651D9" w:rsidDel="006A1426">
          <w:delText xml:space="preserve">. </w:delText>
        </w:r>
        <w:r w:rsidRPr="003651D9" w:rsidDel="006A1426">
          <w:delText>The second format is more similar to the</w:delText>
        </w:r>
        <w:r w:rsidR="00B82D84" w:rsidRPr="003651D9" w:rsidDel="006A1426">
          <w:delText xml:space="preserve"> current </w:delText>
        </w:r>
        <w:r w:rsidRPr="003651D9" w:rsidDel="006A1426">
          <w:delText>Consolidated CDA (C-CDA format)</w:delText>
        </w:r>
        <w:r w:rsidR="00887E40" w:rsidRPr="003651D9" w:rsidDel="006A1426">
          <w:delText xml:space="preserve">. </w:delText>
        </w:r>
        <w:r w:rsidRPr="003651D9" w:rsidDel="006A1426">
          <w:delText>This format may be more verbose but may also be more recognizable to implementers familiar with other HL7 CDA Implementation Guides</w:delText>
        </w:r>
        <w:r w:rsidR="00DF683C" w:rsidRPr="003651D9" w:rsidDel="006A1426">
          <w:delText xml:space="preserve"> and may be easier for implementers to design and test with discrete conformance assertions</w:delText>
        </w:r>
        <w:r w:rsidR="00887E40" w:rsidRPr="003651D9" w:rsidDel="006A1426">
          <w:delText xml:space="preserve">. </w:delText>
        </w:r>
      </w:del>
    </w:p>
    <w:p w14:paraId="323436BC" w14:textId="77777777" w:rsidR="00E90AC0" w:rsidRPr="003651D9" w:rsidDel="006A1426" w:rsidRDefault="00E90AC0" w:rsidP="00597DB2">
      <w:pPr>
        <w:pStyle w:val="AuthorInstructions"/>
        <w:rPr>
          <w:del w:id="1139" w:author="Keith W. Boone" w:date="2015-03-04T12:59:00Z"/>
        </w:rPr>
      </w:pPr>
      <w:del w:id="1140" w:author="Keith W. Boone" w:date="2015-03-04T12:59:00Z">
        <w:r w:rsidRPr="003651D9" w:rsidDel="006A1426">
          <w:delText>The format that you select must be consistent through this supplement (do not mix and match formats)</w:delText>
        </w:r>
        <w:r w:rsidR="00887E40" w:rsidRPr="003651D9" w:rsidDel="006A1426">
          <w:delText xml:space="preserve">. </w:delText>
        </w:r>
        <w:r w:rsidRPr="003651D9" w:rsidDel="006A1426">
          <w:delText>The format changes are identified by ###Begin Tabular format</w:delText>
        </w:r>
        <w:r w:rsidR="005F3FB5" w:rsidDel="006A1426">
          <w:delText xml:space="preserve"> </w:delText>
        </w:r>
        <w:r w:rsidRPr="003651D9" w:rsidDel="006A1426">
          <w:delText xml:space="preserve">###End CDA Tabular format and </w:delText>
        </w:r>
        <w:r w:rsidR="004F7C05" w:rsidRPr="003651D9" w:rsidDel="006A1426">
          <w:delText>###Begin Discrete Conformance format ###End Discrete Conformance</w:delText>
        </w:r>
        <w:r w:rsidRPr="003651D9" w:rsidDel="006A1426">
          <w:delText xml:space="preserve"> format</w:delText>
        </w:r>
        <w:r w:rsidR="00887E40" w:rsidRPr="003651D9" w:rsidDel="006A1426">
          <w:delText xml:space="preserve">. </w:delText>
        </w:r>
        <w:r w:rsidR="002322FF" w:rsidRPr="003651D9" w:rsidDel="006A1426">
          <w:lastRenderedPageBreak/>
          <w:delText>Delete all references to the format which was not selected between the hash marks</w:delText>
        </w:r>
        <w:r w:rsidR="00887E40" w:rsidRPr="003651D9" w:rsidDel="006A1426">
          <w:delText xml:space="preserve">. </w:delText>
        </w:r>
        <w:r w:rsidRPr="003651D9" w:rsidDel="006A1426">
          <w:delText>Also, a domain may decide on a single format for all new supplements within that domain.&gt;</w:delText>
        </w:r>
      </w:del>
    </w:p>
    <w:p w14:paraId="18249DC5" w14:textId="77777777" w:rsidR="00E90AC0" w:rsidRPr="003651D9" w:rsidDel="006A1426" w:rsidRDefault="00E90AC0" w:rsidP="000D6321">
      <w:pPr>
        <w:pStyle w:val="BodyText"/>
        <w:rPr>
          <w:del w:id="1141" w:author="Keith W. Boone" w:date="2015-03-04T12:59:00Z"/>
          <w:lang w:eastAsia="x-none"/>
        </w:rPr>
      </w:pPr>
    </w:p>
    <w:p w14:paraId="4FC54F61" w14:textId="77777777" w:rsidR="00BB65D8" w:rsidRPr="003651D9" w:rsidDel="006A1426" w:rsidRDefault="00774B6B" w:rsidP="00BB65D8">
      <w:pPr>
        <w:pStyle w:val="Heading5"/>
        <w:numPr>
          <w:ilvl w:val="0"/>
          <w:numId w:val="0"/>
        </w:numPr>
        <w:rPr>
          <w:del w:id="1142" w:author="Keith W. Boone" w:date="2015-03-04T12:59:00Z"/>
          <w:noProof w:val="0"/>
        </w:rPr>
      </w:pPr>
      <w:bookmarkStart w:id="1143" w:name="_Toc412696358"/>
      <w:del w:id="1144" w:author="Keith W. Boone" w:date="2015-03-04T12:59:00Z">
        <w:r w:rsidRPr="003651D9" w:rsidDel="006A1426">
          <w:rPr>
            <w:noProof w:val="0"/>
          </w:rPr>
          <w:delText>6.3.1.</w:delText>
        </w:r>
        <w:r w:rsidR="008D45BC" w:rsidRPr="003651D9" w:rsidDel="006A1426">
          <w:rPr>
            <w:noProof w:val="0"/>
          </w:rPr>
          <w:delText>D</w:delText>
        </w:r>
        <w:r w:rsidR="000D6321" w:rsidRPr="003651D9" w:rsidDel="006A1426">
          <w:rPr>
            <w:noProof w:val="0"/>
          </w:rPr>
          <w:delText>.5</w:delText>
        </w:r>
        <w:r w:rsidR="00BB65D8" w:rsidRPr="003651D9" w:rsidDel="006A1426">
          <w:rPr>
            <w:noProof w:val="0"/>
          </w:rPr>
          <w:delText xml:space="preserve"> &lt;</w:delText>
        </w:r>
        <w:r w:rsidR="00C3617A" w:rsidRPr="003651D9" w:rsidDel="006A1426">
          <w:rPr>
            <w:noProof w:val="0"/>
          </w:rPr>
          <w:delText>Content Module Name (</w:delText>
        </w:r>
        <w:r w:rsidR="00BB65D8" w:rsidRPr="003651D9" w:rsidDel="006A1426">
          <w:rPr>
            <w:noProof w:val="0"/>
          </w:rPr>
          <w:delText>Acronym</w:delText>
        </w:r>
        <w:r w:rsidR="00C3617A" w:rsidRPr="003651D9" w:rsidDel="006A1426">
          <w:rPr>
            <w:noProof w:val="0"/>
          </w:rPr>
          <w:delText>, if appl</w:delText>
        </w:r>
        <w:r w:rsidR="005F3FB5" w:rsidDel="006A1426">
          <w:rPr>
            <w:noProof w:val="0"/>
          </w:rPr>
          <w:delText>icable</w:delText>
        </w:r>
        <w:r w:rsidR="00C3617A" w:rsidRPr="003651D9" w:rsidDel="006A1426">
          <w:rPr>
            <w:noProof w:val="0"/>
          </w:rPr>
          <w:delText>)</w:delText>
        </w:r>
        <w:r w:rsidR="00BB65D8" w:rsidRPr="003651D9" w:rsidDel="006A1426">
          <w:rPr>
            <w:noProof w:val="0"/>
          </w:rPr>
          <w:delText xml:space="preserve">&gt; </w:delText>
        </w:r>
        <w:r w:rsidR="00665D8F" w:rsidRPr="003651D9" w:rsidDel="006A1426">
          <w:rPr>
            <w:noProof w:val="0"/>
          </w:rPr>
          <w:delText xml:space="preserve">Document </w:delText>
        </w:r>
        <w:r w:rsidR="00C05CCE" w:rsidRPr="003651D9" w:rsidDel="006A1426">
          <w:rPr>
            <w:noProof w:val="0"/>
          </w:rPr>
          <w:delText xml:space="preserve">Content Module </w:delText>
        </w:r>
        <w:r w:rsidR="000D6321" w:rsidRPr="003651D9" w:rsidDel="006A1426">
          <w:rPr>
            <w:noProof w:val="0"/>
          </w:rPr>
          <w:delText>Specification</w:delText>
        </w:r>
        <w:bookmarkEnd w:id="1143"/>
      </w:del>
    </w:p>
    <w:p w14:paraId="5F831AA5" w14:textId="77777777" w:rsidR="00871613" w:rsidRPr="003651D9" w:rsidDel="006A1426" w:rsidRDefault="00871613" w:rsidP="00871613">
      <w:pPr>
        <w:pStyle w:val="BodyText"/>
        <w:rPr>
          <w:del w:id="1145" w:author="Keith W. Boone" w:date="2015-03-04T12:59:00Z"/>
        </w:rPr>
      </w:pPr>
      <w:del w:id="1146" w:author="Keith W. Boone" w:date="2015-03-04T12:59:00Z">
        <w:r w:rsidRPr="003651D9" w:rsidDel="006A1426">
          <w:delText xml:space="preserve">This section specifies </w:delText>
        </w:r>
        <w:r w:rsidR="002322FF" w:rsidRPr="003651D9" w:rsidDel="006A1426">
          <w:delText>the header, section, and entr</w:delText>
        </w:r>
        <w:r w:rsidR="00AA69C0" w:rsidRPr="003651D9" w:rsidDel="006A1426">
          <w:delText>y</w:delText>
        </w:r>
        <w:r w:rsidRPr="003651D9" w:rsidDel="006A1426">
          <w:delText xml:space="preserve"> content modules </w:delText>
        </w:r>
        <w:r w:rsidR="002322FF" w:rsidRPr="003651D9" w:rsidDel="006A1426">
          <w:delText>which comprise</w:delText>
        </w:r>
        <w:r w:rsidRPr="003651D9" w:rsidDel="006A1426">
          <w:delText xml:space="preserve"> the &lt;Content Module Name (Acronym)&gt;</w:delText>
        </w:r>
        <w:r w:rsidR="002322FF" w:rsidRPr="003651D9" w:rsidDel="006A1426">
          <w:delText xml:space="preserve"> Document Content Module</w:delText>
        </w:r>
        <w:r w:rsidRPr="003651D9" w:rsidDel="006A1426">
          <w:delText xml:space="preserve">, using the Template ID as the key identifier. </w:delText>
        </w:r>
      </w:del>
    </w:p>
    <w:p w14:paraId="43A2270C" w14:textId="77777777" w:rsidR="00871613" w:rsidRPr="003651D9" w:rsidDel="006A1426" w:rsidRDefault="00871613" w:rsidP="00871613">
      <w:pPr>
        <w:pStyle w:val="BodyText"/>
        <w:rPr>
          <w:del w:id="1147" w:author="Keith W. Boone" w:date="2015-03-04T12:59:00Z"/>
        </w:rPr>
      </w:pPr>
      <w:del w:id="1148" w:author="Keith W. Boone" w:date="2015-03-04T12:59:00Z">
        <w:r w:rsidRPr="003651D9" w:rsidDel="006A1426">
          <w:delText>Sections that are used according to the definitions in other specifications are identified with the relevant specification document. Additional constraints on vocabulary value sets, not specifically constrained within the section template, are also identified.</w:delText>
        </w:r>
      </w:del>
    </w:p>
    <w:p w14:paraId="3EC0E1E8" w14:textId="77777777" w:rsidR="007F7801" w:rsidRPr="003651D9" w:rsidDel="006A1426" w:rsidRDefault="007F7801" w:rsidP="00871613">
      <w:pPr>
        <w:pStyle w:val="BodyText"/>
        <w:rPr>
          <w:del w:id="1149" w:author="Keith W. Boone" w:date="2015-03-04T12:59:00Z"/>
          <w:i/>
        </w:rPr>
      </w:pPr>
    </w:p>
    <w:p w14:paraId="08A7665D" w14:textId="77777777" w:rsidR="007F7801" w:rsidRPr="003651D9" w:rsidDel="006A1426" w:rsidRDefault="007F7801" w:rsidP="00597DB2">
      <w:pPr>
        <w:pStyle w:val="AuthorInstructions"/>
        <w:rPr>
          <w:del w:id="1150" w:author="Keith W. Boone" w:date="2015-03-04T12:59:00Z"/>
        </w:rPr>
      </w:pPr>
      <w:del w:id="1151" w:author="Keith W. Boone" w:date="2015-03-04T12:59:00Z">
        <w:r w:rsidRPr="003651D9" w:rsidDel="006A1426">
          <w:delText>&lt;</w:delText>
        </w:r>
        <w:r w:rsidR="009D125C" w:rsidRPr="003651D9" w:rsidDel="006A1426">
          <w:delText>Author</w:delText>
        </w:r>
        <w:r w:rsidRPr="003651D9" w:rsidDel="006A1426">
          <w:delText>s’ note: A critical understanding of CDA definitions for cardinality, optionality,</w:delText>
        </w:r>
        <w:r w:rsidR="005F3FB5" w:rsidDel="006A1426">
          <w:delText xml:space="preserve"> </w:delText>
        </w:r>
        <w:r w:rsidRPr="003651D9" w:rsidDel="006A1426">
          <w:delText>coded terminology values, and CDA content module structure, as well as IHE CDA</w:delText>
        </w:r>
        <w:r w:rsidR="006C2C14" w:rsidRPr="003651D9" w:rsidDel="006A1426">
          <w:delText xml:space="preserve"> formatting conventions is </w:delText>
        </w:r>
        <w:r w:rsidRPr="003651D9" w:rsidDel="006A1426">
          <w:delText>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 &gt;</w:delText>
        </w:r>
      </w:del>
    </w:p>
    <w:p w14:paraId="190EB28A" w14:textId="77777777" w:rsidR="00871613" w:rsidRPr="003651D9" w:rsidDel="006A1426" w:rsidRDefault="00871613" w:rsidP="00597DB2">
      <w:pPr>
        <w:pStyle w:val="BodyText"/>
        <w:rPr>
          <w:del w:id="1152" w:author="Keith W. Boone" w:date="2015-03-04T12:59:00Z"/>
        </w:rPr>
      </w:pPr>
    </w:p>
    <w:p w14:paraId="63E406D0" w14:textId="77777777" w:rsidR="002322FF" w:rsidRPr="003651D9" w:rsidDel="006A1426" w:rsidRDefault="002322FF" w:rsidP="00597DB2">
      <w:pPr>
        <w:pStyle w:val="AuthorInstructions"/>
        <w:rPr>
          <w:del w:id="1153" w:author="Keith W. Boone" w:date="2015-03-04T12:59:00Z"/>
        </w:rPr>
      </w:pPr>
      <w:del w:id="1154" w:author="Keith W. Boone" w:date="2015-03-04T12:59:00Z">
        <w:r w:rsidRPr="003651D9" w:rsidDel="006A1426">
          <w:delText>###Begin Tabular format</w:delText>
        </w:r>
        <w:r w:rsidR="00D35F24" w:rsidRPr="003651D9" w:rsidDel="006A1426">
          <w:delText xml:space="preserve"> - Document</w:delText>
        </w:r>
      </w:del>
    </w:p>
    <w:p w14:paraId="3DE6399F" w14:textId="77777777" w:rsidR="002322FF" w:rsidRPr="003651D9" w:rsidDel="006A1426" w:rsidRDefault="002322FF" w:rsidP="00597DB2">
      <w:pPr>
        <w:pStyle w:val="BodyText"/>
        <w:rPr>
          <w:del w:id="1155" w:author="Keith W. Boone" w:date="2015-03-04T12:59:00Z"/>
        </w:rPr>
      </w:pPr>
    </w:p>
    <w:p w14:paraId="443D5D5B" w14:textId="77777777" w:rsidR="00871613" w:rsidRPr="003651D9" w:rsidDel="006A1426" w:rsidRDefault="00871613" w:rsidP="00871613">
      <w:pPr>
        <w:keepNext/>
        <w:spacing w:before="60" w:after="60"/>
        <w:jc w:val="center"/>
        <w:rPr>
          <w:del w:id="1156" w:author="Keith W. Boone" w:date="2015-03-04T12:59:00Z"/>
          <w:rFonts w:ascii="Arial" w:hAnsi="Arial"/>
          <w:b/>
          <w:sz w:val="22"/>
        </w:rPr>
      </w:pPr>
      <w:del w:id="1157" w:author="Keith W. Boone" w:date="2015-03-04T12:59:00Z">
        <w:r w:rsidRPr="003651D9" w:rsidDel="006A1426">
          <w:rPr>
            <w:rFonts w:ascii="Arial" w:hAnsi="Arial"/>
            <w:b/>
            <w:sz w:val="22"/>
          </w:rPr>
          <w:delText>Table 6.</w:delText>
        </w:r>
        <w:r w:rsidR="000F13F5" w:rsidRPr="003651D9" w:rsidDel="006A1426">
          <w:rPr>
            <w:rFonts w:ascii="Arial" w:hAnsi="Arial"/>
            <w:b/>
            <w:sz w:val="22"/>
          </w:rPr>
          <w:delText>3</w:delText>
        </w:r>
        <w:r w:rsidRPr="003651D9" w:rsidDel="006A1426">
          <w:rPr>
            <w:rFonts w:ascii="Arial" w:hAnsi="Arial"/>
            <w:b/>
            <w:sz w:val="22"/>
          </w:rPr>
          <w:delText>.1.</w:delText>
        </w:r>
        <w:r w:rsidR="00774B6B" w:rsidRPr="003651D9" w:rsidDel="006A1426">
          <w:rPr>
            <w:rFonts w:ascii="Arial" w:hAnsi="Arial"/>
            <w:b/>
            <w:sz w:val="22"/>
          </w:rPr>
          <w:delText>D</w:delText>
        </w:r>
        <w:r w:rsidR="000F13F5" w:rsidRPr="003651D9" w:rsidDel="006A1426">
          <w:rPr>
            <w:rFonts w:ascii="Arial" w:hAnsi="Arial"/>
            <w:b/>
            <w:sz w:val="22"/>
          </w:rPr>
          <w:delText>.5</w:delText>
        </w:r>
        <w:r w:rsidRPr="003651D9" w:rsidDel="006A1426">
          <w:rPr>
            <w:rFonts w:ascii="Arial" w:hAnsi="Arial"/>
            <w:b/>
            <w:sz w:val="22"/>
          </w:rPr>
          <w:delText xml:space="preserve">-1 &lt;Content Module Name (Acronym)&gt; </w:delText>
        </w:r>
        <w:r w:rsidR="00665D8F" w:rsidRPr="003651D9" w:rsidDel="006A1426">
          <w:rPr>
            <w:rFonts w:ascii="Arial" w:hAnsi="Arial"/>
            <w:b/>
            <w:sz w:val="22"/>
          </w:rPr>
          <w:delText xml:space="preserve">Document </w:delText>
        </w:r>
        <w:r w:rsidRPr="003651D9" w:rsidDel="006A1426">
          <w:rPr>
            <w:rFonts w:ascii="Arial" w:hAnsi="Arial"/>
            <w:b/>
            <w:sz w:val="22"/>
          </w:rPr>
          <w:delText xml:space="preserve">Content </w:delText>
        </w:r>
        <w:r w:rsidR="00C3617A" w:rsidRPr="003651D9" w:rsidDel="006A1426">
          <w:rPr>
            <w:rFonts w:ascii="Arial" w:hAnsi="Arial"/>
            <w:b/>
            <w:sz w:val="22"/>
          </w:rPr>
          <w:delText>Module</w:delText>
        </w:r>
        <w:r w:rsidR="00712AE6" w:rsidRPr="003651D9" w:rsidDel="006A1426">
          <w:rPr>
            <w:rFonts w:ascii="Arial" w:hAnsi="Arial"/>
            <w:b/>
            <w:sz w:val="22"/>
          </w:rPr>
          <w:delText xml:space="preserve"> Specification</w:delText>
        </w:r>
        <w:r w:rsidR="00C3617A" w:rsidRPr="003651D9" w:rsidDel="006A1426">
          <w:rPr>
            <w:rFonts w:ascii="Arial" w:hAnsi="Arial"/>
            <w:b/>
            <w:sz w:val="22"/>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Del="006A1426" w14:paraId="36788A6B" w14:textId="77777777" w:rsidTr="00BB76BC">
        <w:trPr>
          <w:cantSplit/>
          <w:jc w:val="center"/>
          <w:del w:id="1158"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13348AD" w14:textId="77777777" w:rsidR="008E3F6C" w:rsidRPr="003651D9" w:rsidDel="006A1426" w:rsidRDefault="008E3F6C" w:rsidP="00597DB2">
            <w:pPr>
              <w:pStyle w:val="TableEntryHeader"/>
              <w:rPr>
                <w:del w:id="1159" w:author="Keith W. Boone" w:date="2015-03-04T12:59:00Z"/>
                <w:sz w:val="18"/>
              </w:rPr>
            </w:pPr>
            <w:del w:id="1160" w:author="Keith W. Boone" w:date="2015-03-04T12:59:00Z">
              <w:r w:rsidRPr="003651D9" w:rsidDel="006A1426">
                <w:delText>Template Name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777B571" w14:textId="77777777" w:rsidR="008E3F6C" w:rsidRPr="003651D9" w:rsidDel="006A1426" w:rsidRDefault="008E3F6C" w:rsidP="00597DB2">
            <w:pPr>
              <w:pStyle w:val="TableEntry"/>
              <w:rPr>
                <w:del w:id="1161" w:author="Keith W. Boone" w:date="2015-03-04T12:59:00Z"/>
              </w:rPr>
            </w:pPr>
            <w:del w:id="1162" w:author="Keith W. Boone" w:date="2015-03-04T12:59:00Z">
              <w:r w:rsidRPr="003651D9" w:rsidDel="006A1426">
                <w:delText>&lt;Template Name (Acronym, if applicable)&gt;</w:delText>
              </w:r>
            </w:del>
          </w:p>
        </w:tc>
      </w:tr>
      <w:tr w:rsidR="008E3F6C" w:rsidRPr="003651D9" w:rsidDel="006A1426" w14:paraId="1F7E2CA1" w14:textId="77777777" w:rsidTr="00BB76BC">
        <w:trPr>
          <w:cantSplit/>
          <w:jc w:val="center"/>
          <w:del w:id="1163"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62EC19" w14:textId="77777777" w:rsidR="008E3F6C" w:rsidRPr="003651D9" w:rsidDel="006A1426" w:rsidRDefault="008E3F6C" w:rsidP="00597DB2">
            <w:pPr>
              <w:pStyle w:val="TableEntryHeader"/>
              <w:rPr>
                <w:del w:id="1164" w:author="Keith W. Boone" w:date="2015-03-04T12:59:00Z"/>
                <w:sz w:val="18"/>
              </w:rPr>
            </w:pPr>
            <w:del w:id="1165" w:author="Keith W. Boone" w:date="2015-03-04T12:59:00Z">
              <w:r w:rsidRPr="003651D9" w:rsidDel="006A1426">
                <w:delText xml:space="preserve">Template ID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308464F" w14:textId="77777777" w:rsidR="008E3F6C" w:rsidRPr="003651D9" w:rsidDel="006A1426" w:rsidRDefault="008E3F6C" w:rsidP="00597DB2">
            <w:pPr>
              <w:pStyle w:val="TableEntry"/>
              <w:rPr>
                <w:del w:id="1166" w:author="Keith W. Boone" w:date="2015-03-04T12:59:00Z"/>
              </w:rPr>
            </w:pPr>
            <w:del w:id="1167" w:author="Keith W. Boone" w:date="2015-03-04T12:59:00Z">
              <w:r w:rsidRPr="003651D9" w:rsidDel="006A1426">
                <w:delText>&lt;oid/uid&gt;</w:delText>
              </w:r>
            </w:del>
          </w:p>
        </w:tc>
      </w:tr>
      <w:tr w:rsidR="008E3F6C" w:rsidRPr="003651D9" w:rsidDel="006A1426" w14:paraId="7C3F3CEF" w14:textId="77777777" w:rsidTr="00BB76BC">
        <w:trPr>
          <w:cantSplit/>
          <w:jc w:val="center"/>
          <w:del w:id="1168"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82CD91" w14:textId="77777777" w:rsidR="008E3F6C" w:rsidRPr="003651D9" w:rsidDel="006A1426" w:rsidRDefault="008E3F6C" w:rsidP="00597DB2">
            <w:pPr>
              <w:pStyle w:val="TableEntryHeader"/>
              <w:rPr>
                <w:del w:id="1169" w:author="Keith W. Boone" w:date="2015-03-04T12:59:00Z"/>
                <w:sz w:val="18"/>
              </w:rPr>
            </w:pPr>
            <w:del w:id="1170" w:author="Keith W. Boone" w:date="2015-03-04T12:59:00Z">
              <w:r w:rsidRPr="003651D9" w:rsidDel="006A1426">
                <w:delText xml:space="preserve">Parent Template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3150C8B" w14:textId="77777777" w:rsidR="008E3F6C" w:rsidRPr="003651D9" w:rsidDel="006A1426" w:rsidRDefault="008E3F6C" w:rsidP="00597DB2">
            <w:pPr>
              <w:pStyle w:val="TableEntry"/>
              <w:rPr>
                <w:del w:id="1171" w:author="Keith W. Boone" w:date="2015-03-04T12:59:00Z"/>
              </w:rPr>
            </w:pPr>
            <w:del w:id="1172" w:author="Keith W. Boone" w:date="2015-03-04T12:59:00Z">
              <w:r w:rsidRPr="003651D9" w:rsidDel="006A1426">
                <w:delText>&lt;Parent Template Name</w:delText>
              </w:r>
              <w:r w:rsidR="005F3FB5" w:rsidDel="006A1426">
                <w:delText xml:space="preserve"> </w:delText>
              </w:r>
              <w:r w:rsidRPr="003651D9" w:rsidDel="006A1426">
                <w:delText>oid/uid [Domain Reference]&gt;</w:delText>
              </w:r>
            </w:del>
          </w:p>
          <w:p w14:paraId="798EF44E" w14:textId="77777777" w:rsidR="008E3F6C" w:rsidRPr="003651D9" w:rsidDel="006A1426" w:rsidRDefault="008E3F6C" w:rsidP="00597DB2">
            <w:pPr>
              <w:pStyle w:val="TableEntry"/>
              <w:rPr>
                <w:del w:id="1173" w:author="Keith W. Boone" w:date="2015-03-04T12:59:00Z"/>
              </w:rPr>
            </w:pPr>
            <w:del w:id="1174" w:author="Keith W. Boone" w:date="2015-03-04T12:59:00Z">
              <w:r w:rsidRPr="003651D9" w:rsidDel="006A1426">
                <w:delText>&lt;Parent Template Name</w:delText>
              </w:r>
              <w:r w:rsidR="005F3FB5" w:rsidDel="006A1426">
                <w:delText xml:space="preserve"> </w:delText>
              </w:r>
              <w:r w:rsidRPr="003651D9" w:rsidDel="006A1426">
                <w:delText>oid/uid [Domain Reference]&gt;</w:delText>
              </w:r>
              <w:r w:rsidR="005F3FB5" w:rsidDel="006A1426">
                <w:delText xml:space="preserve"> </w:delText>
              </w:r>
              <w:r w:rsidRPr="003651D9" w:rsidDel="006A1426">
                <w:delText>&lt;delete 2</w:delText>
              </w:r>
              <w:r w:rsidRPr="003651D9" w:rsidDel="006A1426">
                <w:rPr>
                  <w:vertAlign w:val="superscript"/>
                </w:rPr>
                <w:delText>nd</w:delText>
              </w:r>
              <w:r w:rsidRPr="003651D9" w:rsidDel="006A1426">
                <w:delText>/additional parent templates if not applicable&gt;</w:delText>
              </w:r>
            </w:del>
          </w:p>
        </w:tc>
      </w:tr>
      <w:tr w:rsidR="008E3F6C" w:rsidRPr="003651D9" w:rsidDel="006A1426" w14:paraId="544FE24B" w14:textId="77777777" w:rsidTr="00BB76BC">
        <w:trPr>
          <w:cantSplit/>
          <w:jc w:val="center"/>
          <w:del w:id="1175"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118C8B" w14:textId="77777777" w:rsidR="008E3F6C" w:rsidRPr="003651D9" w:rsidDel="006A1426" w:rsidRDefault="008E3F6C" w:rsidP="00597DB2">
            <w:pPr>
              <w:pStyle w:val="TableEntryHeader"/>
              <w:rPr>
                <w:del w:id="1176" w:author="Keith W. Boone" w:date="2015-03-04T12:59:00Z"/>
                <w:sz w:val="18"/>
              </w:rPr>
            </w:pPr>
            <w:del w:id="1177" w:author="Keith W. Boone" w:date="2015-03-04T12:59:00Z">
              <w:r w:rsidRPr="003651D9" w:rsidDel="006A1426">
                <w:delText xml:space="preserve">General Description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4983BE" w14:textId="77777777" w:rsidR="008E3F6C" w:rsidRPr="003651D9" w:rsidDel="006A1426" w:rsidRDefault="008E3F6C" w:rsidP="00597DB2">
            <w:pPr>
              <w:pStyle w:val="TableEntry"/>
              <w:rPr>
                <w:del w:id="1178" w:author="Keith W. Boone" w:date="2015-03-04T12:59:00Z"/>
              </w:rPr>
            </w:pPr>
            <w:del w:id="1179" w:author="Keith W. Boone" w:date="2015-03-04T12:59:00Z">
              <w:r w:rsidRPr="003651D9" w:rsidDel="006A1426">
                <w:delText>&lt;short textual description&gt;</w:delText>
              </w:r>
            </w:del>
          </w:p>
        </w:tc>
      </w:tr>
      <w:tr w:rsidR="008E3F6C" w:rsidRPr="003651D9" w:rsidDel="006A1426" w14:paraId="3A7CD070" w14:textId="77777777" w:rsidTr="00BB76BC">
        <w:trPr>
          <w:cantSplit/>
          <w:jc w:val="center"/>
          <w:del w:id="1180"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A94206" w14:textId="77777777" w:rsidR="008E3F6C" w:rsidRPr="003651D9" w:rsidDel="006A1426" w:rsidRDefault="008E3F6C" w:rsidP="00597DB2">
            <w:pPr>
              <w:pStyle w:val="TableEntryHeader"/>
              <w:rPr>
                <w:del w:id="1181" w:author="Keith W. Boone" w:date="2015-03-04T12:59:00Z"/>
                <w:sz w:val="18"/>
              </w:rPr>
            </w:pPr>
            <w:del w:id="1182" w:author="Keith W. Boone" w:date="2015-03-04T12:59:00Z">
              <w:r w:rsidRPr="003651D9" w:rsidDel="006A1426">
                <w:delText>Document Code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568D6F" w14:textId="77777777" w:rsidR="008E3F6C" w:rsidRPr="003651D9" w:rsidDel="006A1426" w:rsidRDefault="008E3F6C" w:rsidP="00597DB2">
            <w:pPr>
              <w:pStyle w:val="TableEntry"/>
              <w:rPr>
                <w:del w:id="1183" w:author="Keith W. Boone" w:date="2015-03-04T12:59:00Z"/>
              </w:rPr>
            </w:pPr>
            <w:del w:id="1184" w:author="Keith W. Boone" w:date="2015-03-04T12:59:00Z">
              <w:r w:rsidRPr="003651D9" w:rsidDel="006A1426">
                <w:delText>&lt;MAY or SHALL&gt; be &lt; code/oid/uid, Code System, “Value Set name”&gt;</w:delText>
              </w:r>
            </w:del>
          </w:p>
        </w:tc>
      </w:tr>
      <w:tr w:rsidR="008E3F6C" w:rsidRPr="003651D9" w:rsidDel="006A1426" w14:paraId="2B5CDFDD" w14:textId="77777777" w:rsidTr="00BB76BC">
        <w:trPr>
          <w:cantSplit/>
          <w:jc w:val="center"/>
          <w:del w:id="1185" w:author="Keith W. Boone" w:date="2015-03-04T12:59:00Z"/>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61552EDA" w14:textId="77777777" w:rsidR="008E3F6C" w:rsidRPr="003651D9" w:rsidDel="006A1426" w:rsidRDefault="008E3F6C" w:rsidP="00597DB2">
            <w:pPr>
              <w:pStyle w:val="TableEntryHeader"/>
              <w:rPr>
                <w:del w:id="1186" w:author="Keith W. Boone" w:date="2015-03-04T12:59:00Z"/>
              </w:rPr>
            </w:pPr>
            <w:del w:id="1187" w:author="Keith W. Boone" w:date="2015-03-04T12:59:00Z">
              <w:r w:rsidRPr="003651D9" w:rsidDel="006A1426">
                <w:delText>Opt</w:delText>
              </w:r>
              <w:r w:rsidR="00AD069D" w:rsidRPr="003651D9" w:rsidDel="006A1426">
                <w:delText xml:space="preserve"> and Card</w:delText>
              </w:r>
            </w:del>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BF35D0E" w14:textId="77777777" w:rsidR="008E3F6C" w:rsidRPr="003651D9" w:rsidDel="006A1426" w:rsidRDefault="00B84D95" w:rsidP="00597DB2">
            <w:pPr>
              <w:pStyle w:val="TableEntryHeader"/>
              <w:rPr>
                <w:del w:id="1188" w:author="Keith W. Boone" w:date="2015-03-04T12:59:00Z"/>
              </w:rPr>
            </w:pPr>
            <w:del w:id="1189" w:author="Keith W. Boone" w:date="2015-03-04T12:59:00Z">
              <w:r w:rsidRPr="003651D9" w:rsidDel="006A1426">
                <w:delText>Condition</w:delText>
              </w:r>
            </w:del>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62459F3A" w14:textId="77777777" w:rsidR="008E3F6C" w:rsidRPr="003651D9" w:rsidDel="006A1426" w:rsidRDefault="008E3F6C" w:rsidP="00597DB2">
            <w:pPr>
              <w:pStyle w:val="TableEntryHeader"/>
              <w:rPr>
                <w:del w:id="1190" w:author="Keith W. Boone" w:date="2015-03-04T12:59:00Z"/>
              </w:rPr>
            </w:pPr>
            <w:del w:id="1191" w:author="Keith W. Boone" w:date="2015-03-04T12:59:00Z">
              <w:r w:rsidRPr="003651D9" w:rsidDel="006A1426">
                <w:delText>Header Element or Section Name</w:delText>
              </w:r>
            </w:del>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23FA564E" w14:textId="77777777" w:rsidR="008E3F6C" w:rsidRPr="003651D9" w:rsidDel="006A1426" w:rsidRDefault="008E3F6C" w:rsidP="00597DB2">
            <w:pPr>
              <w:pStyle w:val="TableEntryHeader"/>
              <w:rPr>
                <w:del w:id="1192" w:author="Keith W. Boone" w:date="2015-03-04T12:59:00Z"/>
              </w:rPr>
            </w:pPr>
            <w:del w:id="1193" w:author="Keith W. Boone" w:date="2015-03-04T12:59:00Z">
              <w:r w:rsidRPr="003651D9" w:rsidDel="006A1426">
                <w:delText xml:space="preserve">Template ID </w:delText>
              </w:r>
            </w:del>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5CDA6D5" w14:textId="77777777" w:rsidR="008E3F6C" w:rsidRPr="003651D9" w:rsidDel="006A1426" w:rsidRDefault="008E3F6C" w:rsidP="00597DB2">
            <w:pPr>
              <w:pStyle w:val="TableEntryHeader"/>
              <w:rPr>
                <w:del w:id="1194" w:author="Keith W. Boone" w:date="2015-03-04T12:59:00Z"/>
              </w:rPr>
            </w:pPr>
            <w:del w:id="1195" w:author="Keith W. Boone" w:date="2015-03-04T12:59:00Z">
              <w:r w:rsidRPr="003651D9" w:rsidDel="006A1426">
                <w:delText>Specification Document</w:delText>
              </w:r>
            </w:del>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D861192" w14:textId="77777777" w:rsidR="008E3F6C" w:rsidRPr="003651D9" w:rsidDel="006A1426" w:rsidRDefault="008E3F6C" w:rsidP="00597DB2">
            <w:pPr>
              <w:pStyle w:val="TableEntryHeader"/>
              <w:rPr>
                <w:del w:id="1196" w:author="Keith W. Boone" w:date="2015-03-04T12:59:00Z"/>
              </w:rPr>
            </w:pPr>
            <w:del w:id="1197" w:author="Keith W. Boone" w:date="2015-03-04T12:59:00Z">
              <w:r w:rsidRPr="003651D9" w:rsidDel="006A1426">
                <w:delText>Vocabulary Constraint</w:delText>
              </w:r>
            </w:del>
          </w:p>
        </w:tc>
      </w:tr>
      <w:tr w:rsidR="00B84D95" w:rsidRPr="003651D9" w:rsidDel="006A1426" w14:paraId="4768773C" w14:textId="77777777" w:rsidTr="00BB76BC">
        <w:trPr>
          <w:cantSplit/>
          <w:jc w:val="center"/>
          <w:del w:id="1198"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2504E240" w14:textId="77777777" w:rsidR="00B84D95" w:rsidRPr="003651D9" w:rsidDel="006A1426" w:rsidRDefault="00B84D95" w:rsidP="00CF508D">
            <w:pPr>
              <w:spacing w:before="40" w:after="40"/>
              <w:ind w:left="72" w:right="72"/>
              <w:jc w:val="center"/>
              <w:rPr>
                <w:del w:id="1199" w:author="Keith W. Boone" w:date="2015-03-04T12:59:00Z"/>
                <w:rFonts w:ascii="Arial" w:hAnsi="Arial"/>
                <w:b/>
                <w:sz w:val="20"/>
              </w:rPr>
            </w:pPr>
            <w:del w:id="1200" w:author="Keith W. Boone" w:date="2015-03-04T12:59:00Z">
              <w:r w:rsidRPr="003651D9" w:rsidDel="006A1426">
                <w:rPr>
                  <w:rFonts w:ascii="Arial" w:hAnsi="Arial"/>
                  <w:b/>
                  <w:sz w:val="20"/>
                </w:rPr>
                <w:delText>Header Elements</w:delText>
              </w:r>
            </w:del>
          </w:p>
        </w:tc>
      </w:tr>
      <w:tr w:rsidR="008E3F6C" w:rsidRPr="003651D9" w:rsidDel="006A1426" w14:paraId="7FB5AEAB" w14:textId="77777777" w:rsidTr="00BB76BC">
        <w:trPr>
          <w:cantSplit/>
          <w:jc w:val="center"/>
          <w:del w:id="1201"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0DB3054D" w14:textId="77777777" w:rsidR="008E3F6C" w:rsidRPr="003651D9" w:rsidDel="006A1426" w:rsidRDefault="008E3F6C" w:rsidP="00EF1E77">
            <w:pPr>
              <w:pStyle w:val="TableEntry"/>
              <w:rPr>
                <w:del w:id="1202" w:author="Keith W. Boone" w:date="2015-03-04T12:59:00Z"/>
              </w:rPr>
            </w:pPr>
            <w:del w:id="1203" w:author="Keith W. Boone" w:date="2015-03-04T12:59:00Z">
              <w:r w:rsidRPr="003651D9" w:rsidDel="006A1426">
                <w:lastRenderedPageBreak/>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27DF1FE9" w14:textId="77777777" w:rsidR="008E3F6C" w:rsidRPr="003651D9" w:rsidDel="006A1426" w:rsidRDefault="008E3F6C" w:rsidP="005D6176">
            <w:pPr>
              <w:pStyle w:val="TableEntry"/>
              <w:rPr>
                <w:del w:id="1204"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5D7E551" w14:textId="77777777" w:rsidR="008E3F6C" w:rsidRPr="003651D9" w:rsidDel="006A1426" w:rsidRDefault="008E3F6C" w:rsidP="0032600B">
            <w:pPr>
              <w:pStyle w:val="TableEntry"/>
              <w:rPr>
                <w:del w:id="1205" w:author="Keith W. Boone" w:date="2015-03-04T12:59:00Z"/>
              </w:rPr>
            </w:pPr>
            <w:del w:id="1206" w:author="Keith W. Boone" w:date="2015-03-04T12:59:00Z">
              <w:r w:rsidRPr="003651D9" w:rsidDel="006A1426">
                <w:delText>&lt;Header Element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6852CB1" w14:textId="77777777" w:rsidR="008E3F6C" w:rsidRPr="003651D9" w:rsidDel="006A1426" w:rsidRDefault="008E3F6C" w:rsidP="00BB76BC">
            <w:pPr>
              <w:pStyle w:val="TableEntry"/>
              <w:rPr>
                <w:del w:id="1207" w:author="Keith W. Boone" w:date="2015-03-04T12:59:00Z"/>
              </w:rPr>
            </w:pPr>
            <w:del w:id="1208"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2E105B18" w14:textId="77777777" w:rsidR="008E3F6C" w:rsidRPr="003651D9" w:rsidDel="006A1426" w:rsidRDefault="008E3F6C" w:rsidP="00BB76BC">
            <w:pPr>
              <w:pStyle w:val="TableEntry"/>
              <w:rPr>
                <w:del w:id="1209" w:author="Keith W. Boone" w:date="2015-03-04T12:59:00Z"/>
              </w:rPr>
            </w:pPr>
            <w:del w:id="1210" w:author="Keith W. Boone" w:date="2015-03-04T12:59:00Z">
              <w:r w:rsidRPr="003651D9" w:rsidDel="006A1426">
                <w:delText>&lt;reference to section of TF or supple</w:delText>
              </w:r>
              <w:r w:rsidR="002322FF" w:rsidRPr="003651D9" w:rsidDel="006A1426">
                <w:delText>ment document for details</w:delText>
              </w:r>
              <w:r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44836490" w14:textId="77777777" w:rsidR="008E3F6C" w:rsidRPr="003651D9" w:rsidDel="006A1426" w:rsidRDefault="008E3F6C" w:rsidP="00BB76BC">
            <w:pPr>
              <w:pStyle w:val="TableEntry"/>
              <w:rPr>
                <w:del w:id="1211" w:author="Keith W. Boone" w:date="2015-03-04T12:59:00Z"/>
              </w:rPr>
            </w:pPr>
            <w:del w:id="1212" w:author="Keith W. Boone" w:date="2015-03-04T12:59:00Z">
              <w:r w:rsidRPr="003651D9" w:rsidDel="006A1426">
                <w:delText>&lt;reference to section of TF or supplement document for explanation, if applicable&gt;</w:delText>
              </w:r>
            </w:del>
          </w:p>
        </w:tc>
      </w:tr>
      <w:tr w:rsidR="008E3F6C" w:rsidRPr="003651D9" w:rsidDel="006A1426" w14:paraId="18C4E0C8" w14:textId="77777777" w:rsidTr="00BB76BC">
        <w:trPr>
          <w:cantSplit/>
          <w:jc w:val="center"/>
          <w:del w:id="1213"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77FAC576" w14:textId="77777777" w:rsidR="008E3F6C" w:rsidRPr="003651D9" w:rsidDel="006A1426" w:rsidRDefault="00C250ED" w:rsidP="00EF1E77">
            <w:pPr>
              <w:pStyle w:val="TableEntry"/>
              <w:rPr>
                <w:del w:id="1214" w:author="Keith W. Boone" w:date="2015-03-04T12:59:00Z"/>
              </w:rPr>
            </w:pPr>
            <w:del w:id="1215" w:author="Keith W. Boone" w:date="2015-03-04T12:59:00Z">
              <w:r w:rsidRPr="003651D9" w:rsidDel="006A1426">
                <w:delText>&lt;</w:delText>
              </w:r>
              <w:r w:rsidR="008E3F6C" w:rsidRPr="003651D9" w:rsidDel="006A1426">
                <w:delText>e.g., R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A763D12" w14:textId="77777777" w:rsidR="008E3F6C" w:rsidRPr="003651D9" w:rsidDel="006A1426" w:rsidRDefault="008E3F6C" w:rsidP="005D6176">
            <w:pPr>
              <w:pStyle w:val="TableEntry"/>
              <w:rPr>
                <w:del w:id="1216"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511C975" w14:textId="77777777" w:rsidR="008E3F6C" w:rsidRPr="003651D9" w:rsidDel="006A1426" w:rsidRDefault="008E3F6C" w:rsidP="0032600B">
            <w:pPr>
              <w:pStyle w:val="TableEntry"/>
              <w:rPr>
                <w:del w:id="1217" w:author="Keith W. Boone" w:date="2015-03-04T12:59:00Z"/>
              </w:rPr>
            </w:pPr>
            <w:del w:id="1218" w:author="Keith W. Boone" w:date="2015-03-04T12:59:00Z">
              <w:r w:rsidRPr="003651D9" w:rsidDel="006A1426">
                <w:delText>Order</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66A7941" w14:textId="77777777" w:rsidR="008E3F6C" w:rsidRPr="003651D9" w:rsidDel="006A1426" w:rsidRDefault="008E3F6C" w:rsidP="00BB76BC">
            <w:pPr>
              <w:pStyle w:val="TableEntry"/>
              <w:rPr>
                <w:del w:id="1219" w:author="Keith W. Boone" w:date="2015-03-04T12:59:00Z"/>
              </w:rPr>
            </w:pPr>
            <w:del w:id="1220" w:author="Keith W. Boone" w:date="2015-03-04T12:59:00Z">
              <w:r w:rsidRPr="003651D9" w:rsidDel="006A1426">
                <w:delText>1.3.6.1.4.1.19376.1.4.1.3.2</w:delText>
              </w:r>
            </w:del>
          </w:p>
        </w:tc>
        <w:tc>
          <w:tcPr>
            <w:tcW w:w="756" w:type="pct"/>
            <w:tcBorders>
              <w:top w:val="single" w:sz="4" w:space="0" w:color="auto"/>
              <w:left w:val="single" w:sz="4" w:space="0" w:color="auto"/>
              <w:bottom w:val="single" w:sz="4" w:space="0" w:color="auto"/>
              <w:right w:val="single" w:sz="4" w:space="0" w:color="auto"/>
            </w:tcBorders>
          </w:tcPr>
          <w:p w14:paraId="5DBA6DBB" w14:textId="77777777" w:rsidR="008E3F6C" w:rsidRPr="003651D9" w:rsidDel="006A1426" w:rsidRDefault="00AA69C0" w:rsidP="00BB76BC">
            <w:pPr>
              <w:pStyle w:val="TableEntry"/>
              <w:rPr>
                <w:del w:id="1221" w:author="Keith W. Boone" w:date="2015-03-04T12:59:00Z"/>
              </w:rPr>
            </w:pPr>
            <w:del w:id="1222" w:author="Keith W. Boone" w:date="2015-03-04T12:59:00Z">
              <w:r w:rsidRPr="003651D9" w:rsidDel="006A1426">
                <w:delText>CARD TF-3 6.3.2.H</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541084D6" w14:textId="77777777" w:rsidR="008E3F6C" w:rsidRPr="003651D9" w:rsidDel="006A1426" w:rsidRDefault="008E3F6C" w:rsidP="00BB76BC">
            <w:pPr>
              <w:pStyle w:val="TableEntry"/>
              <w:rPr>
                <w:del w:id="1223" w:author="Keith W. Boone" w:date="2015-03-04T12:59:00Z"/>
              </w:rPr>
            </w:pPr>
          </w:p>
        </w:tc>
      </w:tr>
      <w:tr w:rsidR="008E3F6C" w:rsidRPr="003651D9" w:rsidDel="006A1426" w14:paraId="7B904E65" w14:textId="77777777" w:rsidTr="00BB76BC">
        <w:trPr>
          <w:cantSplit/>
          <w:jc w:val="center"/>
          <w:del w:id="122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53F026BB" w14:textId="77777777" w:rsidR="008E3F6C" w:rsidRPr="003651D9" w:rsidDel="006A1426" w:rsidRDefault="003F252B" w:rsidP="00EF1E77">
            <w:pPr>
              <w:pStyle w:val="TableEntry"/>
              <w:rPr>
                <w:del w:id="1225" w:author="Keith W. Boone" w:date="2015-03-04T12:59:00Z"/>
              </w:rPr>
            </w:pPr>
            <w:del w:id="1226" w:author="Keith W. Boone" w:date="2015-03-04T12:59:00Z">
              <w:r w:rsidRPr="003651D9" w:rsidDel="006A1426">
                <w:delText>&lt;</w:delText>
              </w:r>
              <w:r w:rsidR="008E3F6C"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F0AB81D" w14:textId="77777777" w:rsidR="008E3F6C" w:rsidRPr="003651D9" w:rsidDel="006A1426" w:rsidRDefault="008E3F6C" w:rsidP="005D6176">
            <w:pPr>
              <w:pStyle w:val="TableEntry"/>
              <w:rPr>
                <w:del w:id="122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194604C2" w14:textId="77777777" w:rsidR="008E3F6C" w:rsidRPr="003651D9" w:rsidDel="006A1426" w:rsidRDefault="008E3F6C" w:rsidP="0032600B">
            <w:pPr>
              <w:pStyle w:val="TableEntry"/>
              <w:rPr>
                <w:del w:id="1228" w:author="Keith W. Boone" w:date="2015-03-04T12:59:00Z"/>
              </w:rPr>
            </w:pPr>
            <w:del w:id="1229" w:author="Keith W. Boone" w:date="2015-03-04T12:59:00Z">
              <w:r w:rsidRPr="003651D9" w:rsidDel="006A1426">
                <w:delText>Patient Demographics</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E31403F" w14:textId="77777777" w:rsidR="008E3F6C" w:rsidRPr="003651D9" w:rsidDel="006A1426" w:rsidRDefault="008E3F6C" w:rsidP="00BB76BC">
            <w:pPr>
              <w:pStyle w:val="TableEntry"/>
              <w:rPr>
                <w:del w:id="1230" w:author="Keith W. Boone" w:date="2015-03-04T12:59:00Z"/>
              </w:rPr>
            </w:pPr>
            <w:del w:id="1231" w:author="Keith W. Boone" w:date="2015-03-04T12:59:00Z">
              <w:r w:rsidRPr="003651D9" w:rsidDel="006A1426">
                <w:delText>1.3.6.1.4.1.19376.1.4.1.3.3</w:delText>
              </w:r>
            </w:del>
          </w:p>
        </w:tc>
        <w:tc>
          <w:tcPr>
            <w:tcW w:w="756" w:type="pct"/>
            <w:tcBorders>
              <w:top w:val="single" w:sz="4" w:space="0" w:color="auto"/>
              <w:left w:val="single" w:sz="4" w:space="0" w:color="auto"/>
              <w:bottom w:val="single" w:sz="4" w:space="0" w:color="auto"/>
              <w:right w:val="single" w:sz="4" w:space="0" w:color="auto"/>
            </w:tcBorders>
          </w:tcPr>
          <w:p w14:paraId="327A8C73" w14:textId="77777777" w:rsidR="008E3F6C" w:rsidRPr="003651D9" w:rsidDel="006A1426" w:rsidRDefault="00AA69C0" w:rsidP="00BB76BC">
            <w:pPr>
              <w:pStyle w:val="TableEntry"/>
              <w:rPr>
                <w:del w:id="1232" w:author="Keith W. Boone" w:date="2015-03-04T12:59:00Z"/>
              </w:rPr>
            </w:pPr>
            <w:del w:id="1233" w:author="Keith W. Boone" w:date="2015-03-04T12:59:00Z">
              <w:r w:rsidRPr="003651D9" w:rsidDel="006A1426">
                <w:delText>CARD TF-3 6.3.2.H</w:delText>
              </w:r>
            </w:del>
          </w:p>
        </w:tc>
        <w:tc>
          <w:tcPr>
            <w:tcW w:w="667" w:type="pct"/>
            <w:tcBorders>
              <w:top w:val="single" w:sz="4" w:space="0" w:color="auto"/>
              <w:left w:val="single" w:sz="4" w:space="0" w:color="auto"/>
              <w:bottom w:val="single" w:sz="4" w:space="0" w:color="auto"/>
              <w:right w:val="single" w:sz="4" w:space="0" w:color="auto"/>
            </w:tcBorders>
          </w:tcPr>
          <w:p w14:paraId="226AF045" w14:textId="77777777" w:rsidR="008E3F6C" w:rsidRPr="003651D9" w:rsidDel="006A1426" w:rsidRDefault="00AA69C0" w:rsidP="00BB76BC">
            <w:pPr>
              <w:pStyle w:val="TableEntry"/>
              <w:rPr>
                <w:del w:id="1234" w:author="Keith W. Boone" w:date="2015-03-04T12:59:00Z"/>
              </w:rPr>
            </w:pPr>
            <w:del w:id="1235" w:author="Keith W. Boone" w:date="2015-03-04T12:59:00Z">
              <w:r w:rsidRPr="003651D9" w:rsidDel="006A1426">
                <w:delText>CARD TF-3 6.3.1.D.5.1</w:delText>
              </w:r>
              <w:r w:rsidR="00C250ED" w:rsidRPr="003651D9" w:rsidDel="006A1426">
                <w:delText>&gt;</w:delText>
              </w:r>
            </w:del>
          </w:p>
        </w:tc>
      </w:tr>
      <w:tr w:rsidR="00B84D95" w:rsidRPr="003651D9" w:rsidDel="006A1426" w14:paraId="60E3C01C" w14:textId="77777777" w:rsidTr="00BB76BC">
        <w:trPr>
          <w:cantSplit/>
          <w:jc w:val="center"/>
          <w:del w:id="1236"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6A1C75E5" w14:textId="77777777" w:rsidR="00B84D95" w:rsidRPr="003651D9" w:rsidDel="006A1426" w:rsidRDefault="00B84D95" w:rsidP="00597DB2">
            <w:pPr>
              <w:pStyle w:val="TableEntryHeader"/>
              <w:rPr>
                <w:del w:id="1237" w:author="Keith W. Boone" w:date="2015-03-04T12:59:00Z"/>
              </w:rPr>
            </w:pPr>
            <w:del w:id="1238" w:author="Keith W. Boone" w:date="2015-03-04T12:59:00Z">
              <w:r w:rsidRPr="003651D9" w:rsidDel="006A1426">
                <w:delText>Sections</w:delText>
              </w:r>
            </w:del>
          </w:p>
        </w:tc>
      </w:tr>
      <w:tr w:rsidR="00B84D95" w:rsidRPr="003651D9" w:rsidDel="006A1426" w14:paraId="6F1CC974" w14:textId="77777777" w:rsidTr="00BB76BC">
        <w:trPr>
          <w:cantSplit/>
          <w:jc w:val="center"/>
          <w:del w:id="1239"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C4DDDEC" w14:textId="77777777" w:rsidR="00B84D95" w:rsidRPr="003651D9" w:rsidDel="006A1426" w:rsidRDefault="00B84D95" w:rsidP="00EF1E77">
            <w:pPr>
              <w:pStyle w:val="TableEntry"/>
              <w:rPr>
                <w:del w:id="1240" w:author="Keith W. Boone" w:date="2015-03-04T12:59:00Z"/>
              </w:rPr>
            </w:pPr>
            <w:del w:id="1241"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724761DA" w14:textId="77777777" w:rsidR="00B84D95" w:rsidRPr="003651D9" w:rsidDel="006A1426" w:rsidRDefault="00B84D95" w:rsidP="005D6176">
            <w:pPr>
              <w:pStyle w:val="TableEntry"/>
              <w:rPr>
                <w:del w:id="1242"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781CE19" w14:textId="77777777" w:rsidR="00B84D95" w:rsidRPr="003651D9" w:rsidDel="006A1426" w:rsidRDefault="00B84D95" w:rsidP="0032600B">
            <w:pPr>
              <w:pStyle w:val="TableEntry"/>
              <w:rPr>
                <w:del w:id="1243" w:author="Keith W. Boone" w:date="2015-03-04T12:59:00Z"/>
              </w:rPr>
            </w:pPr>
            <w:del w:id="1244" w:author="Keith W. Boone" w:date="2015-03-04T12:59:00Z">
              <w:r w:rsidRPr="003651D9" w:rsidDel="006A1426">
                <w:delText>&lt;Section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9CC7020" w14:textId="77777777" w:rsidR="00B84D95" w:rsidRPr="003651D9" w:rsidDel="006A1426" w:rsidRDefault="00B84D95" w:rsidP="00BB76BC">
            <w:pPr>
              <w:pStyle w:val="TableEntry"/>
              <w:rPr>
                <w:del w:id="1245" w:author="Keith W. Boone" w:date="2015-03-04T12:59:00Z"/>
              </w:rPr>
            </w:pPr>
            <w:del w:id="1246"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02F62357" w14:textId="77777777" w:rsidR="00B84D95" w:rsidRPr="003651D9" w:rsidDel="006A1426" w:rsidRDefault="002322FF" w:rsidP="00BB76BC">
            <w:pPr>
              <w:pStyle w:val="TableEntry"/>
              <w:rPr>
                <w:del w:id="1247" w:author="Keith W. Boone" w:date="2015-03-04T12:59:00Z"/>
              </w:rPr>
            </w:pPr>
            <w:del w:id="1248" w:author="Keith W. Boone" w:date="2015-03-04T12:59:00Z">
              <w:r w:rsidRPr="003651D9" w:rsidDel="006A1426">
                <w:delText>&lt;reference to section of TF or supplement document for details&gt;</w:delText>
              </w:r>
            </w:del>
          </w:p>
        </w:tc>
        <w:tc>
          <w:tcPr>
            <w:tcW w:w="667" w:type="pct"/>
            <w:tcBorders>
              <w:top w:val="single" w:sz="4" w:space="0" w:color="auto"/>
              <w:left w:val="single" w:sz="4" w:space="0" w:color="auto"/>
              <w:bottom w:val="single" w:sz="4" w:space="0" w:color="auto"/>
              <w:right w:val="single" w:sz="4" w:space="0" w:color="auto"/>
            </w:tcBorders>
          </w:tcPr>
          <w:p w14:paraId="37B67E6C" w14:textId="77777777" w:rsidR="00B84D95" w:rsidRPr="003651D9" w:rsidDel="006A1426" w:rsidRDefault="00B84D95" w:rsidP="00BB76BC">
            <w:pPr>
              <w:pStyle w:val="TableEntry"/>
              <w:rPr>
                <w:del w:id="1249" w:author="Keith W. Boone" w:date="2015-03-04T12:59:00Z"/>
              </w:rPr>
            </w:pPr>
            <w:del w:id="1250" w:author="Keith W. Boone" w:date="2015-03-04T12:59:00Z">
              <w:r w:rsidRPr="003651D9" w:rsidDel="006A1426">
                <w:delText>&lt;reference to section of TF or supplement document for explanation, if applicable&gt;</w:delText>
              </w:r>
            </w:del>
          </w:p>
        </w:tc>
      </w:tr>
      <w:tr w:rsidR="00B84D95" w:rsidRPr="003651D9" w:rsidDel="006A1426" w14:paraId="23640A60" w14:textId="77777777" w:rsidTr="00BB76BC">
        <w:trPr>
          <w:cantSplit/>
          <w:jc w:val="center"/>
          <w:del w:id="1251"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3E695E47" w14:textId="77777777" w:rsidR="00B84D95" w:rsidRPr="003651D9" w:rsidDel="006A1426" w:rsidRDefault="00C250ED" w:rsidP="00EF1E77">
            <w:pPr>
              <w:pStyle w:val="TableEntry"/>
              <w:rPr>
                <w:del w:id="1252" w:author="Keith W. Boone" w:date="2015-03-04T12:59:00Z"/>
              </w:rPr>
            </w:pPr>
            <w:del w:id="1253" w:author="Keith W. Boone" w:date="2015-03-04T12:59:00Z">
              <w:r w:rsidRPr="003651D9" w:rsidDel="006A1426">
                <w:delText>&lt;</w:delText>
              </w:r>
              <w:r w:rsidR="00B84D95"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B529C70" w14:textId="77777777" w:rsidR="00B84D95" w:rsidRPr="003651D9" w:rsidDel="006A1426" w:rsidRDefault="00B84D95" w:rsidP="005D6176">
            <w:pPr>
              <w:pStyle w:val="TableEntry"/>
              <w:rPr>
                <w:del w:id="1254"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B485BF0" w14:textId="77777777" w:rsidR="00B84D95" w:rsidRPr="003651D9" w:rsidDel="006A1426" w:rsidRDefault="00B84D95" w:rsidP="0032600B">
            <w:pPr>
              <w:pStyle w:val="TableEntry"/>
              <w:rPr>
                <w:del w:id="1255" w:author="Keith W. Boone" w:date="2015-03-04T12:59:00Z"/>
              </w:rPr>
            </w:pPr>
            <w:del w:id="1256" w:author="Keith W. Boone" w:date="2015-03-04T12:59:00Z">
              <w:r w:rsidRPr="003651D9" w:rsidDel="006A1426">
                <w:delText xml:space="preserve">Medications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1FBEBB8" w14:textId="77777777" w:rsidR="00B84D95" w:rsidRPr="003651D9" w:rsidDel="006A1426" w:rsidRDefault="00B84D95" w:rsidP="00BB76BC">
            <w:pPr>
              <w:pStyle w:val="TableEntry"/>
              <w:rPr>
                <w:del w:id="1257" w:author="Keith W. Boone" w:date="2015-03-04T12:59:00Z"/>
              </w:rPr>
            </w:pPr>
            <w:del w:id="1258" w:author="Keith W. Boone" w:date="2015-03-04T12:59:00Z">
              <w:r w:rsidRPr="003651D9" w:rsidDel="006A1426">
                <w:delText xml:space="preserve"> 1.3.6.1.4.1.19376.1.5.3.1.3.19</w:delText>
              </w:r>
            </w:del>
          </w:p>
        </w:tc>
        <w:tc>
          <w:tcPr>
            <w:tcW w:w="756" w:type="pct"/>
            <w:tcBorders>
              <w:top w:val="single" w:sz="4" w:space="0" w:color="auto"/>
              <w:left w:val="single" w:sz="4" w:space="0" w:color="auto"/>
              <w:bottom w:val="single" w:sz="4" w:space="0" w:color="auto"/>
              <w:right w:val="single" w:sz="4" w:space="0" w:color="auto"/>
            </w:tcBorders>
          </w:tcPr>
          <w:p w14:paraId="388EAA0A" w14:textId="77777777" w:rsidR="00B84D95" w:rsidRPr="003651D9" w:rsidDel="006A1426" w:rsidRDefault="00B84D95" w:rsidP="00BB76BC">
            <w:pPr>
              <w:pStyle w:val="TableEntry"/>
              <w:rPr>
                <w:del w:id="1259" w:author="Keith W. Boone" w:date="2015-03-04T12:59:00Z"/>
              </w:rPr>
            </w:pPr>
            <w:del w:id="1260" w:author="Keith W. Boone" w:date="2015-03-04T12:59:00Z">
              <w:r w:rsidRPr="003651D9" w:rsidDel="006A1426">
                <w:delText>PCC TF-2</w:delText>
              </w:r>
            </w:del>
          </w:p>
        </w:tc>
        <w:tc>
          <w:tcPr>
            <w:tcW w:w="667" w:type="pct"/>
            <w:tcBorders>
              <w:top w:val="single" w:sz="4" w:space="0" w:color="auto"/>
              <w:left w:val="single" w:sz="4" w:space="0" w:color="auto"/>
              <w:bottom w:val="single" w:sz="4" w:space="0" w:color="auto"/>
              <w:right w:val="single" w:sz="4" w:space="0" w:color="auto"/>
            </w:tcBorders>
          </w:tcPr>
          <w:p w14:paraId="541E2451" w14:textId="77777777" w:rsidR="00B84D95" w:rsidRPr="003651D9" w:rsidDel="006A1426" w:rsidRDefault="00AA69C0" w:rsidP="00BB76BC">
            <w:pPr>
              <w:pStyle w:val="TableEntry"/>
              <w:rPr>
                <w:del w:id="1261" w:author="Keith W. Boone" w:date="2015-03-04T12:59:00Z"/>
              </w:rPr>
            </w:pPr>
            <w:del w:id="1262" w:author="Keith W. Boone" w:date="2015-03-04T12:59:00Z">
              <w:r w:rsidRPr="003651D9" w:rsidDel="006A1426">
                <w:delText>CARD TF-3 6.3.1.D.5.2</w:delText>
              </w:r>
              <w:r w:rsidR="003F252B" w:rsidRPr="003651D9" w:rsidDel="006A1426">
                <w:delText>&gt;</w:delText>
              </w:r>
            </w:del>
          </w:p>
        </w:tc>
      </w:tr>
      <w:tr w:rsidR="00B84D95" w:rsidRPr="003651D9" w:rsidDel="006A1426" w14:paraId="1D1DD8F4" w14:textId="77777777" w:rsidTr="00BB76BC">
        <w:trPr>
          <w:cantSplit/>
          <w:jc w:val="center"/>
          <w:del w:id="1263"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FEEBB46" w14:textId="77777777" w:rsidR="00B84D95" w:rsidRPr="003651D9" w:rsidDel="006A1426" w:rsidRDefault="003F252B" w:rsidP="00EF1E77">
            <w:pPr>
              <w:pStyle w:val="TableEntry"/>
              <w:rPr>
                <w:del w:id="1264" w:author="Keith W. Boone" w:date="2015-03-04T12:59:00Z"/>
              </w:rPr>
            </w:pPr>
            <w:del w:id="1265" w:author="Keith W. Boone" w:date="2015-03-04T12:59:00Z">
              <w:r w:rsidRPr="003651D9" w:rsidDel="006A1426">
                <w:delText>&lt;</w:delText>
              </w:r>
              <w:r w:rsidR="00B84D95" w:rsidRPr="003651D9" w:rsidDel="006A1426">
                <w:delText>e.g., R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14934154" w14:textId="77777777" w:rsidR="00B84D95" w:rsidRPr="003651D9" w:rsidDel="006A1426" w:rsidRDefault="00B84D95" w:rsidP="005D6176">
            <w:pPr>
              <w:pStyle w:val="TableEntry"/>
              <w:rPr>
                <w:del w:id="1266"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703DDF45" w14:textId="77777777" w:rsidR="00B84D95" w:rsidRPr="003651D9" w:rsidDel="006A1426" w:rsidRDefault="00B84D95" w:rsidP="0032600B">
            <w:pPr>
              <w:pStyle w:val="TableEntry"/>
              <w:rPr>
                <w:del w:id="1267" w:author="Keith W. Boone" w:date="2015-03-04T12:59:00Z"/>
              </w:rPr>
            </w:pPr>
            <w:del w:id="1268" w:author="Keith W. Boone" w:date="2015-03-04T12:59:00Z">
              <w:r w:rsidRPr="003651D9" w:rsidDel="006A1426">
                <w:delText>Coded Social History</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10AB5D45" w14:textId="77777777" w:rsidR="00B84D95" w:rsidRPr="003651D9" w:rsidDel="006A1426" w:rsidRDefault="00B84D95" w:rsidP="00BB76BC">
            <w:pPr>
              <w:pStyle w:val="TableEntry"/>
              <w:rPr>
                <w:del w:id="1269" w:author="Keith W. Boone" w:date="2015-03-04T12:59:00Z"/>
              </w:rPr>
            </w:pPr>
            <w:del w:id="1270" w:author="Keith W. Boone" w:date="2015-03-04T12:59:00Z">
              <w:r w:rsidRPr="003651D9" w:rsidDel="006A1426">
                <w:delText xml:space="preserve"> 1.3.6.1.4.1.19376.1.5.3.1.3.16.1</w:delText>
              </w:r>
            </w:del>
          </w:p>
        </w:tc>
        <w:tc>
          <w:tcPr>
            <w:tcW w:w="756" w:type="pct"/>
            <w:tcBorders>
              <w:top w:val="single" w:sz="4" w:space="0" w:color="auto"/>
              <w:left w:val="single" w:sz="4" w:space="0" w:color="auto"/>
              <w:bottom w:val="single" w:sz="4" w:space="0" w:color="auto"/>
              <w:right w:val="single" w:sz="4" w:space="0" w:color="auto"/>
            </w:tcBorders>
          </w:tcPr>
          <w:p w14:paraId="1925D5A5" w14:textId="77777777" w:rsidR="00B84D95" w:rsidRPr="003651D9" w:rsidDel="006A1426" w:rsidRDefault="00AA69C0" w:rsidP="00BB76BC">
            <w:pPr>
              <w:pStyle w:val="TableEntry"/>
              <w:rPr>
                <w:del w:id="1271" w:author="Keith W. Boone" w:date="2015-03-04T12:59:00Z"/>
              </w:rPr>
            </w:pPr>
            <w:del w:id="1272" w:author="Keith W. Boone" w:date="2015-03-04T12:59:00Z">
              <w:r w:rsidRPr="003651D9" w:rsidDel="006A1426">
                <w:delText>CARD TF-3 6.3.3.S</w:delText>
              </w:r>
            </w:del>
          </w:p>
        </w:tc>
        <w:tc>
          <w:tcPr>
            <w:tcW w:w="667" w:type="pct"/>
            <w:tcBorders>
              <w:top w:val="single" w:sz="4" w:space="0" w:color="auto"/>
              <w:left w:val="single" w:sz="4" w:space="0" w:color="auto"/>
              <w:bottom w:val="single" w:sz="4" w:space="0" w:color="auto"/>
              <w:right w:val="single" w:sz="4" w:space="0" w:color="auto"/>
            </w:tcBorders>
          </w:tcPr>
          <w:p w14:paraId="5B81C98C" w14:textId="77777777" w:rsidR="00B84D95" w:rsidRPr="003651D9" w:rsidDel="006A1426" w:rsidRDefault="00AA69C0" w:rsidP="00BB76BC">
            <w:pPr>
              <w:pStyle w:val="TableEntry"/>
              <w:rPr>
                <w:del w:id="1273" w:author="Keith W. Boone" w:date="2015-03-04T12:59:00Z"/>
              </w:rPr>
            </w:pPr>
            <w:del w:id="1274" w:author="Keith W. Boone" w:date="2015-03-04T12:59:00Z">
              <w:r w:rsidRPr="003651D9" w:rsidDel="006A1426">
                <w:delText>CARD TF-3 6.3.1.D.5.3</w:delText>
              </w:r>
              <w:r w:rsidR="003F252B" w:rsidRPr="003651D9" w:rsidDel="006A1426">
                <w:delText>&gt;</w:delText>
              </w:r>
            </w:del>
          </w:p>
        </w:tc>
      </w:tr>
      <w:tr w:rsidR="00B84D95" w:rsidRPr="003651D9" w:rsidDel="006A1426" w14:paraId="77BDCE9E" w14:textId="77777777" w:rsidTr="00BB76BC">
        <w:trPr>
          <w:cantSplit/>
          <w:jc w:val="center"/>
          <w:del w:id="1275"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D18BAFF" w14:textId="77777777" w:rsidR="00B84D95" w:rsidRPr="003651D9" w:rsidDel="006A1426" w:rsidRDefault="003F252B" w:rsidP="00EF1E77">
            <w:pPr>
              <w:pStyle w:val="TableEntry"/>
              <w:rPr>
                <w:del w:id="1276" w:author="Keith W. Boone" w:date="2015-03-04T12:59:00Z"/>
              </w:rPr>
            </w:pPr>
            <w:del w:id="1277" w:author="Keith W. Boone" w:date="2015-03-04T12:59:00Z">
              <w:r w:rsidRPr="003651D9" w:rsidDel="006A1426">
                <w:delText>&lt;</w:delText>
              </w:r>
              <w:r w:rsidR="00B84D95" w:rsidRPr="003651D9" w:rsidDel="006A1426">
                <w:delText>e.g., O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8CA7E82" w14:textId="77777777" w:rsidR="00B84D95" w:rsidRPr="003651D9" w:rsidDel="006A1426" w:rsidRDefault="00B84D95" w:rsidP="005D6176">
            <w:pPr>
              <w:pStyle w:val="TableEntry"/>
              <w:rPr>
                <w:del w:id="1278"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6B643211" w14:textId="77777777" w:rsidR="00B84D95" w:rsidRPr="003651D9" w:rsidDel="006A1426" w:rsidRDefault="00B84D95" w:rsidP="0032600B">
            <w:pPr>
              <w:pStyle w:val="TableEntry"/>
              <w:rPr>
                <w:del w:id="1279" w:author="Keith W. Boone" w:date="2015-03-04T12:59:00Z"/>
              </w:rPr>
            </w:pPr>
            <w:del w:id="1280" w:author="Keith W. Boone" w:date="2015-03-04T12:59:00Z">
              <w:r w:rsidRPr="003651D9" w:rsidDel="006A1426">
                <w:delText>Physical Examination</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DE1A524" w14:textId="77777777" w:rsidR="00B84D95" w:rsidRPr="003651D9" w:rsidDel="006A1426" w:rsidRDefault="00B84D95" w:rsidP="00BB76BC">
            <w:pPr>
              <w:pStyle w:val="TableEntry"/>
              <w:rPr>
                <w:del w:id="1281" w:author="Keith W. Boone" w:date="2015-03-04T12:59:00Z"/>
              </w:rPr>
            </w:pPr>
            <w:del w:id="1282" w:author="Keith W. Boone" w:date="2015-03-04T12:59:00Z">
              <w:r w:rsidRPr="003651D9" w:rsidDel="006A1426">
                <w:delText>2.16.840.1.113883.10.20.2.10</w:delText>
              </w:r>
            </w:del>
          </w:p>
        </w:tc>
        <w:tc>
          <w:tcPr>
            <w:tcW w:w="756" w:type="pct"/>
            <w:tcBorders>
              <w:top w:val="single" w:sz="4" w:space="0" w:color="auto"/>
              <w:left w:val="single" w:sz="4" w:space="0" w:color="auto"/>
              <w:bottom w:val="single" w:sz="4" w:space="0" w:color="auto"/>
              <w:right w:val="single" w:sz="4" w:space="0" w:color="auto"/>
            </w:tcBorders>
          </w:tcPr>
          <w:p w14:paraId="548956BB" w14:textId="77777777" w:rsidR="00B84D95" w:rsidRPr="003651D9" w:rsidDel="006A1426" w:rsidRDefault="00B84D95" w:rsidP="00BB76BC">
            <w:pPr>
              <w:pStyle w:val="TableEntry"/>
              <w:rPr>
                <w:del w:id="1283" w:author="Keith W. Boone" w:date="2015-03-04T12:59:00Z"/>
              </w:rPr>
            </w:pPr>
            <w:del w:id="1284" w:author="Keith W. Boone" w:date="2015-03-04T12:59:00Z">
              <w:r w:rsidRPr="003651D9" w:rsidDel="006A1426">
                <w:delText>CDA-PN</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33D11921" w14:textId="77777777" w:rsidR="00B84D95" w:rsidRPr="003651D9" w:rsidDel="006A1426" w:rsidRDefault="00B84D95" w:rsidP="00BB76BC">
            <w:pPr>
              <w:pStyle w:val="TableEntry"/>
              <w:rPr>
                <w:del w:id="1285" w:author="Keith W. Boone" w:date="2015-03-04T12:59:00Z"/>
              </w:rPr>
            </w:pPr>
          </w:p>
        </w:tc>
      </w:tr>
      <w:tr w:rsidR="00B84D95" w:rsidRPr="003651D9" w:rsidDel="006A1426" w14:paraId="2B6A2964" w14:textId="77777777" w:rsidTr="00BB76BC">
        <w:trPr>
          <w:cantSplit/>
          <w:trHeight w:val="195"/>
          <w:jc w:val="center"/>
          <w:del w:id="1286"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7AC761D" w14:textId="77777777" w:rsidR="00B84D95" w:rsidRPr="003651D9" w:rsidDel="006A1426" w:rsidRDefault="003F252B" w:rsidP="00EF1E77">
            <w:pPr>
              <w:pStyle w:val="TableEntry"/>
              <w:rPr>
                <w:del w:id="1287" w:author="Keith W. Boone" w:date="2015-03-04T12:59:00Z"/>
              </w:rPr>
            </w:pPr>
            <w:del w:id="1288" w:author="Keith W. Boone" w:date="2015-03-04T12:59:00Z">
              <w:r w:rsidRPr="003651D9" w:rsidDel="006A1426">
                <w:delText>&lt;</w:delText>
              </w:r>
              <w:r w:rsidR="00B84D95" w:rsidRPr="003651D9" w:rsidDel="006A1426">
                <w:delText>e.g., C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E3C13F9" w14:textId="77777777" w:rsidR="00B84D95" w:rsidRPr="003651D9" w:rsidDel="006A1426" w:rsidRDefault="00AA69C0" w:rsidP="005D6176">
            <w:pPr>
              <w:pStyle w:val="TableEntry"/>
              <w:rPr>
                <w:del w:id="1289" w:author="Keith W. Boone" w:date="2015-03-04T12:59:00Z"/>
              </w:rPr>
            </w:pPr>
            <w:del w:id="1290" w:author="Keith W. Boone" w:date="2015-03-04T12:59:00Z">
              <w:r w:rsidRPr="003651D9" w:rsidDel="006A1426">
                <w:delText>CARD TF-3 6.3.1.D.5.4</w:delText>
              </w:r>
            </w:del>
          </w:p>
        </w:tc>
        <w:tc>
          <w:tcPr>
            <w:tcW w:w="1247" w:type="pct"/>
            <w:tcBorders>
              <w:top w:val="single" w:sz="4" w:space="0" w:color="auto"/>
              <w:left w:val="single" w:sz="4" w:space="0" w:color="auto"/>
              <w:bottom w:val="single" w:sz="4" w:space="0" w:color="auto"/>
              <w:right w:val="single" w:sz="4" w:space="0" w:color="auto"/>
            </w:tcBorders>
            <w:vAlign w:val="center"/>
          </w:tcPr>
          <w:p w14:paraId="21D6FE57" w14:textId="77777777" w:rsidR="00B84D95" w:rsidRPr="003651D9" w:rsidDel="006A1426" w:rsidRDefault="00B84D95" w:rsidP="0032600B">
            <w:pPr>
              <w:pStyle w:val="TableEntry"/>
              <w:rPr>
                <w:del w:id="1291" w:author="Keith W. Boone" w:date="2015-03-04T12:59:00Z"/>
              </w:rPr>
            </w:pPr>
            <w:del w:id="1292" w:author="Keith W. Boone" w:date="2015-03-04T12:59:00Z">
              <w:r w:rsidRPr="003651D9" w:rsidDel="006A1426">
                <w:delText xml:space="preserve">DICOM Object Catalog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4FE82300" w14:textId="77777777" w:rsidR="00B84D95" w:rsidRPr="003651D9" w:rsidDel="006A1426" w:rsidRDefault="00B84D95" w:rsidP="00BB76BC">
            <w:pPr>
              <w:pStyle w:val="TableEntry"/>
              <w:rPr>
                <w:del w:id="1293" w:author="Keith W. Boone" w:date="2015-03-04T12:59:00Z"/>
              </w:rPr>
            </w:pPr>
            <w:del w:id="1294" w:author="Keith W. Boone" w:date="2015-03-04T12:59:00Z">
              <w:r w:rsidRPr="003651D9" w:rsidDel="006A1426">
                <w:delText>1.3.6.1.4.1.19376.1.4.1.2.15</w:delText>
              </w:r>
            </w:del>
          </w:p>
        </w:tc>
        <w:tc>
          <w:tcPr>
            <w:tcW w:w="756" w:type="pct"/>
            <w:tcBorders>
              <w:top w:val="single" w:sz="4" w:space="0" w:color="auto"/>
              <w:left w:val="single" w:sz="4" w:space="0" w:color="auto"/>
              <w:bottom w:val="single" w:sz="4" w:space="0" w:color="auto"/>
              <w:right w:val="single" w:sz="4" w:space="0" w:color="auto"/>
            </w:tcBorders>
          </w:tcPr>
          <w:p w14:paraId="17939736" w14:textId="77777777" w:rsidR="00B84D95" w:rsidRPr="003651D9" w:rsidDel="006A1426" w:rsidRDefault="00B84D95" w:rsidP="00BB76BC">
            <w:pPr>
              <w:pStyle w:val="TableEntry"/>
              <w:rPr>
                <w:del w:id="1295" w:author="Keith W. Boone" w:date="2015-03-04T12:59:00Z"/>
              </w:rPr>
            </w:pPr>
            <w:del w:id="1296" w:author="Keith W. Boone" w:date="2015-03-04T12:59:00Z">
              <w:r w:rsidRPr="003651D9" w:rsidDel="006A1426">
                <w:delText>CDA-PN</w:delText>
              </w:r>
              <w:r w:rsidR="00C250ED"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141CAECA" w14:textId="77777777" w:rsidR="00B84D95" w:rsidRPr="003651D9" w:rsidDel="006A1426" w:rsidRDefault="00B84D95" w:rsidP="00BB76BC">
            <w:pPr>
              <w:pStyle w:val="TableEntry"/>
              <w:rPr>
                <w:del w:id="1297" w:author="Keith W. Boone" w:date="2015-03-04T12:59:00Z"/>
              </w:rPr>
            </w:pPr>
          </w:p>
        </w:tc>
      </w:tr>
    </w:tbl>
    <w:p w14:paraId="22C2A909" w14:textId="77777777" w:rsidR="00871613" w:rsidRPr="003651D9" w:rsidDel="006A1426" w:rsidRDefault="00871613" w:rsidP="00871613">
      <w:pPr>
        <w:spacing w:before="0" w:after="200" w:line="276" w:lineRule="auto"/>
        <w:rPr>
          <w:del w:id="1298" w:author="Keith W. Boone" w:date="2015-03-04T12:59:00Z"/>
          <w:rFonts w:ascii="Calibri" w:eastAsia="Calibri" w:hAnsi="Calibri"/>
          <w:kern w:val="28"/>
          <w:sz w:val="22"/>
          <w:szCs w:val="22"/>
        </w:rPr>
      </w:pPr>
    </w:p>
    <w:p w14:paraId="20DB9198" w14:textId="77777777" w:rsidR="00B84D95" w:rsidRPr="003651D9" w:rsidDel="006A1426" w:rsidRDefault="00B84D95" w:rsidP="00597DB2">
      <w:pPr>
        <w:pStyle w:val="AuthorInstructions"/>
        <w:rPr>
          <w:del w:id="1299" w:author="Keith W. Boone" w:date="2015-03-04T12:59:00Z"/>
        </w:rPr>
      </w:pPr>
      <w:del w:id="1300" w:author="Keith W. Boone" w:date="2015-03-04T12:59:00Z">
        <w:r w:rsidRPr="003651D9" w:rsidDel="006A1426">
          <w:delText xml:space="preserve">&lt;For each </w:delText>
        </w:r>
        <w:r w:rsidR="002322FF" w:rsidRPr="003651D9" w:rsidDel="006A1426">
          <w:delText xml:space="preserve">(1:1 correspondence) </w:delText>
        </w:r>
        <w:r w:rsidRPr="003651D9" w:rsidDel="006A1426">
          <w:delText>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226D2719" w14:textId="77777777" w:rsidR="00BC3E9F" w:rsidRPr="003651D9" w:rsidDel="006A1426" w:rsidRDefault="00BC3E9F" w:rsidP="00597DB2">
      <w:pPr>
        <w:pStyle w:val="AuthorInstructions"/>
        <w:rPr>
          <w:del w:id="1301" w:author="Keith W. Boone" w:date="2015-03-04T12:59:00Z"/>
        </w:rPr>
      </w:pPr>
      <w:del w:id="1302" w:author="Keith W. Boone" w:date="2015-03-04T12:59:00Z">
        <w:r w:rsidRPr="003651D9" w:rsidDel="006A1426">
          <w:delText>&lt;Note that every Conditional element MUST have an explanatory paragraph referenced below.&gt;</w:delText>
        </w:r>
      </w:del>
    </w:p>
    <w:p w14:paraId="5081AA5F" w14:textId="77777777" w:rsidR="00B84D95" w:rsidRPr="003651D9" w:rsidDel="006A1426" w:rsidRDefault="00B84D95" w:rsidP="00597DB2">
      <w:pPr>
        <w:pStyle w:val="AuthorInstructions"/>
        <w:rPr>
          <w:del w:id="1303" w:author="Keith W. Boone" w:date="2015-03-04T12:59:00Z"/>
        </w:rPr>
      </w:pPr>
      <w:del w:id="1304" w:author="Keith W. Boone" w:date="2015-03-04T12:59:00Z">
        <w:r w:rsidRPr="003651D9" w:rsidDel="006A1426">
          <w:delText>&lt;It is required to use SHALL, SHOULD, or MAY in each definition as defined in Appendix E of the Technical Frameworks General Introduction.&gt;</w:delText>
        </w:r>
      </w:del>
    </w:p>
    <w:p w14:paraId="1971D282" w14:textId="77777777" w:rsidR="00871613" w:rsidRPr="003651D9" w:rsidDel="006A1426" w:rsidRDefault="000F13F5" w:rsidP="004046B6">
      <w:pPr>
        <w:pStyle w:val="Heading6"/>
        <w:numPr>
          <w:ilvl w:val="0"/>
          <w:numId w:val="0"/>
        </w:numPr>
        <w:rPr>
          <w:del w:id="1305" w:author="Keith W. Boone" w:date="2015-03-04T12:59:00Z"/>
          <w:noProof w:val="0"/>
        </w:rPr>
      </w:pPr>
      <w:bookmarkStart w:id="1306" w:name="_6.2.1.1.6.1_Service_Event"/>
      <w:bookmarkStart w:id="1307" w:name="_Toc296340347"/>
      <w:bookmarkStart w:id="1308" w:name="_Toc412696359"/>
      <w:bookmarkEnd w:id="1306"/>
      <w:del w:id="1309"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.1 </w:delText>
        </w:r>
        <w:r w:rsidR="00570B52" w:rsidRPr="003651D9" w:rsidDel="006A1426">
          <w:rPr>
            <w:noProof w:val="0"/>
          </w:rPr>
          <w:delText>&lt;Header Element or Section Name&gt;</w:delText>
        </w:r>
        <w:r w:rsidR="00871613" w:rsidRPr="003651D9" w:rsidDel="006A1426">
          <w:rPr>
            <w:noProof w:val="0"/>
          </w:rPr>
          <w:delText xml:space="preserve"> </w:delText>
        </w:r>
        <w:r w:rsidR="00B84D95" w:rsidRPr="003651D9" w:rsidDel="006A1426">
          <w:rPr>
            <w:noProof w:val="0"/>
          </w:rPr>
          <w:delText>&lt;</w:delText>
        </w:r>
        <w:r w:rsidR="007F7801" w:rsidRPr="003651D9" w:rsidDel="006A1426">
          <w:rPr>
            <w:noProof w:val="0"/>
          </w:rPr>
          <w:delText xml:space="preserve">Vocabulary </w:delText>
        </w:r>
        <w:r w:rsidR="00871613" w:rsidRPr="003651D9" w:rsidDel="006A1426">
          <w:rPr>
            <w:noProof w:val="0"/>
          </w:rPr>
          <w:delText>Constraint</w:delText>
        </w:r>
        <w:bookmarkEnd w:id="1307"/>
        <w:r w:rsidR="00B84D95" w:rsidRPr="003651D9" w:rsidDel="006A1426">
          <w:rPr>
            <w:noProof w:val="0"/>
          </w:rPr>
          <w:delText xml:space="preserve"> or Condition&gt;</w:delText>
        </w:r>
        <w:bookmarkEnd w:id="1308"/>
      </w:del>
    </w:p>
    <w:p w14:paraId="3EA59074" w14:textId="77777777" w:rsidR="00570B52" w:rsidRPr="003651D9" w:rsidDel="006A1426" w:rsidRDefault="00570B52" w:rsidP="00597DB2">
      <w:pPr>
        <w:pStyle w:val="AuthorInstructions"/>
        <w:rPr>
          <w:del w:id="1310" w:author="Keith W. Boone" w:date="2015-03-04T12:59:00Z"/>
          <w:lang w:eastAsia="x-none"/>
        </w:rPr>
      </w:pPr>
      <w:del w:id="1311" w:author="Keith W. Boone" w:date="2015-03-04T12:59:00Z">
        <w:r w:rsidRPr="003651D9" w:rsidDel="006A1426">
          <w:rPr>
            <w:lang w:eastAsia="x-none"/>
          </w:rPr>
          <w:delText>&lt;</w:delText>
        </w:r>
        <w:r w:rsidRPr="003651D9" w:rsidDel="006A1426">
          <w:delText xml:space="preserve">add vocabulary constraint </w:delText>
        </w:r>
        <w:r w:rsidR="00B84D95" w:rsidRPr="003651D9" w:rsidDel="006A1426">
          <w:delText xml:space="preserve">or condition </w:delText>
        </w:r>
        <w:r w:rsidRPr="003651D9" w:rsidDel="006A1426">
          <w:delText>definition&gt;</w:delText>
        </w:r>
      </w:del>
    </w:p>
    <w:p w14:paraId="70A39A10" w14:textId="77777777" w:rsidR="00570B52" w:rsidRPr="003651D9" w:rsidDel="006A1426" w:rsidRDefault="00570B52" w:rsidP="00597DB2">
      <w:pPr>
        <w:pStyle w:val="AuthorInstructions"/>
        <w:rPr>
          <w:del w:id="1312" w:author="Keith W. Boone" w:date="2015-03-04T12:59:00Z"/>
          <w:lang w:eastAsia="x-none"/>
        </w:rPr>
      </w:pPr>
      <w:del w:id="1313" w:author="Keith W. Boone" w:date="2015-03-04T12:59:00Z">
        <w:r w:rsidRPr="003651D9" w:rsidDel="006A1426">
          <w:rPr>
            <w:lang w:eastAsia="x-none"/>
          </w:rPr>
          <w:delText>&lt;remove example below prior to public comment:&gt;</w:delText>
        </w:r>
      </w:del>
    </w:p>
    <w:p w14:paraId="4F5A558B" w14:textId="77777777" w:rsidR="00871613" w:rsidRPr="003651D9" w:rsidDel="006A1426" w:rsidRDefault="00340176" w:rsidP="00EF1E77">
      <w:pPr>
        <w:pStyle w:val="BodyText"/>
        <w:rPr>
          <w:del w:id="1314" w:author="Keith W. Boone" w:date="2015-03-04T12:59:00Z"/>
          <w:rFonts w:eastAsia="Calibri"/>
        </w:rPr>
      </w:pPr>
      <w:del w:id="1315" w:author="Keith W. Boone" w:date="2015-03-04T12:59:00Z">
        <w:r w:rsidRPr="003651D9" w:rsidDel="006A1426">
          <w:lastRenderedPageBreak/>
          <w:delText>&lt;</w:delText>
        </w:r>
        <w:r w:rsidR="00570B52" w:rsidRPr="003651D9" w:rsidDel="006A1426">
          <w:delText xml:space="preserve">e.g., </w:delText>
        </w:r>
        <w:r w:rsidR="00871613" w:rsidRPr="003651D9" w:rsidDel="006A1426">
          <w:delText xml:space="preserve">The value for serviceEvent / code SHOULD be drawn from value set </w:delText>
        </w:r>
        <w:r w:rsidR="00AA69C0" w:rsidRPr="003651D9" w:rsidDel="006A1426">
          <w:rPr>
            <w:rFonts w:eastAsia="Calibri"/>
          </w:rPr>
          <w:delText>1.3.6.1.4.1.19376.1.4.1.5.2 Cardiac Imaging Procedures</w:delText>
        </w:r>
        <w:r w:rsidR="00871613" w:rsidRPr="003651D9" w:rsidDel="006A1426">
          <w:rPr>
            <w:rFonts w:eastAsia="Calibri"/>
          </w:rPr>
          <w:delText>.</w:delText>
        </w:r>
        <w:r w:rsidRPr="003651D9" w:rsidDel="006A1426">
          <w:rPr>
            <w:rFonts w:eastAsia="Calibri"/>
          </w:rPr>
          <w:delText>&gt;</w:delText>
        </w:r>
      </w:del>
    </w:p>
    <w:p w14:paraId="5790878B" w14:textId="77777777" w:rsidR="00570B52" w:rsidRPr="003651D9" w:rsidDel="006A1426" w:rsidRDefault="00570B52" w:rsidP="00871613">
      <w:pPr>
        <w:pStyle w:val="BodyText"/>
        <w:rPr>
          <w:del w:id="1316" w:author="Keith W. Boone" w:date="2015-03-04T12:59:00Z"/>
          <w:rFonts w:eastAsia="Calibri"/>
        </w:rPr>
      </w:pPr>
    </w:p>
    <w:p w14:paraId="5EACB55D" w14:textId="77777777" w:rsidR="00871613" w:rsidRPr="003651D9" w:rsidDel="006A1426" w:rsidRDefault="000F13F5" w:rsidP="004046B6">
      <w:pPr>
        <w:pStyle w:val="Heading6"/>
        <w:numPr>
          <w:ilvl w:val="0"/>
          <w:numId w:val="0"/>
        </w:numPr>
        <w:ind w:left="1152" w:hanging="1152"/>
        <w:rPr>
          <w:del w:id="1317" w:author="Keith W. Boone" w:date="2015-03-04T12:59:00Z"/>
          <w:noProof w:val="0"/>
        </w:rPr>
      </w:pPr>
      <w:bookmarkStart w:id="1318" w:name="_6.2.1.1.6.2_Medications_Section"/>
      <w:bookmarkStart w:id="1319" w:name="_Toc296340348"/>
      <w:bookmarkStart w:id="1320" w:name="_Toc412696360"/>
      <w:bookmarkEnd w:id="1318"/>
      <w:del w:id="1321" w:author="Keith W. Boone" w:date="2015-03-04T12:59:00Z">
        <w:r w:rsidRPr="003651D9" w:rsidDel="006A1426">
          <w:rPr>
            <w:noProof w:val="0"/>
          </w:rPr>
          <w:delText>6.3.1.</w:delText>
        </w:r>
        <w:r w:rsidR="008D45BC" w:rsidRPr="003651D9" w:rsidDel="006A1426">
          <w:rPr>
            <w:noProof w:val="0"/>
          </w:rPr>
          <w:delText>D</w:delText>
        </w:r>
        <w:r w:rsidR="00570B52" w:rsidRPr="003651D9" w:rsidDel="006A1426">
          <w:rPr>
            <w:noProof w:val="0"/>
          </w:rPr>
          <w:delText>.5</w:delText>
        </w:r>
        <w:r w:rsidR="00871613" w:rsidRPr="003651D9" w:rsidDel="006A1426">
          <w:rPr>
            <w:noProof w:val="0"/>
          </w:rPr>
          <w:delText xml:space="preserve">.2 </w:delText>
        </w:r>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 xml:space="preserve">Vocabulary </w:delText>
        </w:r>
        <w:r w:rsidR="00871613" w:rsidRPr="003651D9" w:rsidDel="006A1426">
          <w:rPr>
            <w:noProof w:val="0"/>
          </w:rPr>
          <w:delText>Constraint</w:delText>
        </w:r>
        <w:bookmarkEnd w:id="1319"/>
        <w:r w:rsidR="00B84D95" w:rsidRPr="003651D9" w:rsidDel="006A1426">
          <w:rPr>
            <w:noProof w:val="0"/>
          </w:rPr>
          <w:delText xml:space="preserve"> or Condition&gt;</w:delText>
        </w:r>
        <w:bookmarkEnd w:id="1320"/>
      </w:del>
    </w:p>
    <w:p w14:paraId="22B690C5" w14:textId="77777777" w:rsidR="00B84D95" w:rsidRPr="003651D9" w:rsidDel="006A1426" w:rsidRDefault="00B84D95" w:rsidP="00597DB2">
      <w:pPr>
        <w:pStyle w:val="AuthorInstructions"/>
        <w:rPr>
          <w:del w:id="1322" w:author="Keith W. Boone" w:date="2015-03-04T12:59:00Z"/>
        </w:rPr>
      </w:pPr>
      <w:del w:id="1323" w:author="Keith W. Boone" w:date="2015-03-04T12:59:00Z">
        <w:r w:rsidRPr="003651D9" w:rsidDel="006A1426">
          <w:rPr>
            <w:lang w:eastAsia="x-none"/>
          </w:rPr>
          <w:delText>&lt;</w:delText>
        </w:r>
        <w:r w:rsidRPr="003651D9" w:rsidDel="006A1426">
          <w:delText>add vocabulary constraint or condition definition&gt;</w:delText>
        </w:r>
      </w:del>
    </w:p>
    <w:p w14:paraId="50DCA331" w14:textId="77777777" w:rsidR="00570B52" w:rsidRPr="003651D9" w:rsidDel="006A1426" w:rsidRDefault="00570B52" w:rsidP="00597DB2">
      <w:pPr>
        <w:pStyle w:val="AuthorInstructions"/>
        <w:rPr>
          <w:del w:id="1324" w:author="Keith W. Boone" w:date="2015-03-04T12:59:00Z"/>
        </w:rPr>
      </w:pPr>
      <w:del w:id="1325" w:author="Keith W. Boone" w:date="2015-03-04T12:59:00Z">
        <w:r w:rsidRPr="003651D9" w:rsidDel="006A1426">
          <w:delText>&lt;remove example below prior to public comment:&gt;</w:delText>
        </w:r>
      </w:del>
    </w:p>
    <w:p w14:paraId="3B6D6F89" w14:textId="77777777" w:rsidR="00871613" w:rsidRPr="003651D9" w:rsidDel="006A1426" w:rsidRDefault="00340176" w:rsidP="00EF1E77">
      <w:pPr>
        <w:pStyle w:val="BodyText"/>
        <w:rPr>
          <w:del w:id="1326" w:author="Keith W. Boone" w:date="2015-03-04T12:59:00Z"/>
          <w:rFonts w:eastAsia="Calibri"/>
        </w:rPr>
      </w:pPr>
      <w:del w:id="1327"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Medications section the Content Creator SHALL be able to create a Medications entry (templateID 1.3.6.1.4.1.19376.1.5.3.1.4.7 [PCC TF-2]) for each of the cardiac relevant medications identified in Value Set </w:delText>
        </w:r>
        <w:r w:rsidR="00AA69C0" w:rsidRPr="003651D9" w:rsidDel="006A1426">
          <w:rPr>
            <w:rFonts w:eastAsia="Calibri"/>
          </w:rPr>
          <w:delText>1.3.6.1.4.1.19376.1.4.1.5.14 Cardiac Drug Classes</w:delText>
        </w:r>
        <w:r w:rsidR="00871613"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705CA159" w14:textId="77777777" w:rsidR="00871613" w:rsidRPr="003651D9" w:rsidDel="006A1426" w:rsidRDefault="000F13F5" w:rsidP="004046B6">
      <w:pPr>
        <w:pStyle w:val="Heading6"/>
        <w:numPr>
          <w:ilvl w:val="0"/>
          <w:numId w:val="0"/>
        </w:numPr>
        <w:ind w:left="1152" w:hanging="1152"/>
        <w:rPr>
          <w:del w:id="1328" w:author="Keith W. Boone" w:date="2015-03-04T12:59:00Z"/>
          <w:noProof w:val="0"/>
        </w:rPr>
      </w:pPr>
      <w:bookmarkStart w:id="1329" w:name="_6.2.1.1.6.3_Allergies_and"/>
      <w:bookmarkStart w:id="1330" w:name="_Toc296340349"/>
      <w:bookmarkStart w:id="1331" w:name="_Toc412696361"/>
      <w:bookmarkEnd w:id="1329"/>
      <w:del w:id="1332"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.3 </w:delText>
        </w:r>
        <w:bookmarkEnd w:id="1330"/>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Vocabulary Constraint</w:delText>
        </w:r>
        <w:r w:rsidR="00B84D95" w:rsidRPr="003651D9" w:rsidDel="006A1426">
          <w:rPr>
            <w:noProof w:val="0"/>
          </w:rPr>
          <w:delText xml:space="preserve"> or Condition&gt;</w:delText>
        </w:r>
        <w:bookmarkEnd w:id="1331"/>
      </w:del>
    </w:p>
    <w:p w14:paraId="2CA6D795" w14:textId="77777777" w:rsidR="00B84D95" w:rsidRPr="003651D9" w:rsidDel="006A1426" w:rsidRDefault="00B84D95" w:rsidP="00597DB2">
      <w:pPr>
        <w:pStyle w:val="AuthorInstructions"/>
        <w:rPr>
          <w:del w:id="1333" w:author="Keith W. Boone" w:date="2015-03-04T12:59:00Z"/>
        </w:rPr>
      </w:pPr>
      <w:del w:id="1334" w:author="Keith W. Boone" w:date="2015-03-04T12:59:00Z">
        <w:r w:rsidRPr="003651D9" w:rsidDel="006A1426">
          <w:delText>&lt;add vocabulary constraint or condition definition&gt;</w:delText>
        </w:r>
      </w:del>
    </w:p>
    <w:p w14:paraId="17A93989" w14:textId="77777777" w:rsidR="00570B52" w:rsidRPr="003651D9" w:rsidDel="006A1426" w:rsidRDefault="00570B52" w:rsidP="00597DB2">
      <w:pPr>
        <w:pStyle w:val="AuthorInstructions"/>
        <w:rPr>
          <w:del w:id="1335" w:author="Keith W. Boone" w:date="2015-03-04T12:59:00Z"/>
        </w:rPr>
      </w:pPr>
      <w:del w:id="1336" w:author="Keith W. Boone" w:date="2015-03-04T12:59:00Z">
        <w:r w:rsidRPr="003651D9" w:rsidDel="006A1426">
          <w:delText>&lt;remove example below prior to public comment:&gt;</w:delText>
        </w:r>
      </w:del>
    </w:p>
    <w:p w14:paraId="5210FE68" w14:textId="77777777" w:rsidR="00871613" w:rsidRPr="003651D9" w:rsidDel="006A1426" w:rsidRDefault="00340176" w:rsidP="00EF1E77">
      <w:pPr>
        <w:pStyle w:val="BodyText"/>
        <w:rPr>
          <w:del w:id="1337" w:author="Keith W. Boone" w:date="2015-03-04T12:59:00Z"/>
          <w:rFonts w:eastAsia="Calibri"/>
        </w:rPr>
      </w:pPr>
      <w:del w:id="1338"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Allergies and Other Adverse Reactions section the Content Creator SHALL be able to create an Allergies and Intolerances Concern Entry (templateID 1.3.6.1.4.1.19376.1.5.3.1.4.5.3 [PCC TF-2]) for each of the cardiac imaging agent classes identified in Value Set </w:delText>
        </w:r>
        <w:r w:rsidR="00AA69C0" w:rsidRPr="003651D9" w:rsidDel="006A1426">
          <w:rPr>
            <w:rFonts w:eastAsia="Calibri"/>
          </w:rPr>
          <w:delText>1.3.6.1.4.1.19376.1.4.1.5.10 Contrast Agents Classes for Adverse Reactions</w:delText>
        </w:r>
        <w:r w:rsidR="00871613" w:rsidRPr="003651D9" w:rsidDel="006A1426">
          <w:rPr>
            <w:rFonts w:eastAsia="Calibri"/>
          </w:rPr>
          <w:delText>, encoding the value in observation/participant/participantRole/playingEntity/code.</w:delText>
        </w:r>
        <w:r w:rsidRPr="003651D9" w:rsidDel="006A1426">
          <w:rPr>
            <w:rFonts w:eastAsia="Calibri"/>
          </w:rPr>
          <w:delText>&gt;</w:delText>
        </w:r>
      </w:del>
    </w:p>
    <w:p w14:paraId="70FCBA1D" w14:textId="77777777" w:rsidR="00B84D95" w:rsidRPr="003651D9" w:rsidDel="006A1426" w:rsidRDefault="00B84D95" w:rsidP="00B84D95">
      <w:pPr>
        <w:pStyle w:val="BodyText"/>
        <w:rPr>
          <w:del w:id="1339" w:author="Keith W. Boone" w:date="2015-03-04T12:59:00Z"/>
          <w:rFonts w:eastAsia="Calibri"/>
        </w:rPr>
      </w:pPr>
    </w:p>
    <w:p w14:paraId="2A7CDEAD" w14:textId="77777777" w:rsidR="00B84D95" w:rsidRPr="003651D9" w:rsidDel="006A1426" w:rsidRDefault="00B84D95" w:rsidP="00B84D95">
      <w:pPr>
        <w:pStyle w:val="Heading6"/>
        <w:numPr>
          <w:ilvl w:val="0"/>
          <w:numId w:val="0"/>
        </w:numPr>
        <w:ind w:left="1152" w:hanging="1152"/>
        <w:rPr>
          <w:del w:id="1340" w:author="Keith W. Boone" w:date="2015-03-04T12:59:00Z"/>
          <w:noProof w:val="0"/>
        </w:rPr>
      </w:pPr>
      <w:bookmarkStart w:id="1341" w:name="_Toc412696362"/>
      <w:del w:id="1342" w:author="Keith W. Boone" w:date="2015-03-04T12:59:00Z">
        <w:r w:rsidRPr="003651D9" w:rsidDel="006A1426">
          <w:rPr>
            <w:noProof w:val="0"/>
          </w:rPr>
          <w:delText>6.3.1.D.5.4 &lt;Header Element or Section Name&gt; &lt;Vocabulary Constraint or Condition&gt;</w:delText>
        </w:r>
        <w:bookmarkEnd w:id="1341"/>
      </w:del>
    </w:p>
    <w:p w14:paraId="13775B4E" w14:textId="77777777" w:rsidR="00B84D95" w:rsidRPr="003651D9" w:rsidDel="006A1426" w:rsidRDefault="00B84D95" w:rsidP="00597DB2">
      <w:pPr>
        <w:pStyle w:val="AuthorInstructions"/>
        <w:rPr>
          <w:del w:id="1343" w:author="Keith W. Boone" w:date="2015-03-04T12:59:00Z"/>
        </w:rPr>
      </w:pPr>
      <w:del w:id="1344" w:author="Keith W. Boone" w:date="2015-03-04T12:59:00Z">
        <w:r w:rsidRPr="003651D9" w:rsidDel="006A1426">
          <w:delText>&lt;add vocabulary constraint or condition definition&gt;</w:delText>
        </w:r>
      </w:del>
    </w:p>
    <w:p w14:paraId="64F68B9C" w14:textId="77777777" w:rsidR="00B84D95" w:rsidRPr="003651D9" w:rsidDel="006A1426" w:rsidRDefault="00B84D95" w:rsidP="00597DB2">
      <w:pPr>
        <w:pStyle w:val="AuthorInstructions"/>
        <w:rPr>
          <w:del w:id="1345" w:author="Keith W. Boone" w:date="2015-03-04T12:59:00Z"/>
        </w:rPr>
      </w:pPr>
      <w:del w:id="1346" w:author="Keith W. Boone" w:date="2015-03-04T12:59:00Z">
        <w:r w:rsidRPr="003651D9" w:rsidDel="006A1426">
          <w:delText>&lt;remove example below prior to public comment:&gt;</w:delText>
        </w:r>
      </w:del>
    </w:p>
    <w:p w14:paraId="6156DC6D" w14:textId="77777777" w:rsidR="00B84D95" w:rsidRPr="003651D9" w:rsidDel="006A1426" w:rsidRDefault="00340176" w:rsidP="00BB76BC">
      <w:pPr>
        <w:pStyle w:val="BodyText"/>
        <w:rPr>
          <w:del w:id="1347" w:author="Keith W. Boone" w:date="2015-03-04T12:59:00Z"/>
          <w:lang w:eastAsia="x-none"/>
        </w:rPr>
      </w:pPr>
      <w:del w:id="1348" w:author="Keith W. Boone" w:date="2015-03-04T12:59:00Z">
        <w:r w:rsidRPr="003651D9" w:rsidDel="006A1426">
          <w:delText>&lt;</w:delText>
        </w:r>
        <w:r w:rsidR="00B84D95" w:rsidRPr="003651D9" w:rsidDel="006A1426">
          <w:delText>e.g., A DICOM Object Catalog Section SHALL be present if other document sections contain references to DICOM SOP Instances (images, structured report measurements, or other information objects), and MAY be present otherwise.</w:delText>
        </w:r>
        <w:r w:rsidRPr="003651D9" w:rsidDel="006A1426">
          <w:delText>&gt;</w:delText>
        </w:r>
      </w:del>
    </w:p>
    <w:p w14:paraId="5C532BFF" w14:textId="77777777" w:rsidR="0095594C" w:rsidRPr="003651D9" w:rsidDel="006A1426" w:rsidRDefault="0095594C" w:rsidP="00B84D95">
      <w:pPr>
        <w:pStyle w:val="BodyText"/>
        <w:rPr>
          <w:del w:id="1349" w:author="Keith W. Boone" w:date="2015-03-04T12:59:00Z"/>
          <w:rFonts w:eastAsia="Calibri"/>
        </w:rPr>
      </w:pPr>
    </w:p>
    <w:p w14:paraId="7DCBACC6" w14:textId="77777777" w:rsidR="0095594C" w:rsidRPr="003651D9" w:rsidDel="006A1426" w:rsidRDefault="0095594C" w:rsidP="00597DB2">
      <w:pPr>
        <w:pStyle w:val="AuthorInstructions"/>
        <w:rPr>
          <w:del w:id="1350" w:author="Keith W. Boone" w:date="2015-03-04T12:59:00Z"/>
          <w:rFonts w:eastAsia="Calibri"/>
        </w:rPr>
      </w:pPr>
      <w:del w:id="1351" w:author="Keith W. Boone" w:date="2015-03-04T12:59:00Z">
        <w:r w:rsidRPr="003651D9" w:rsidDel="006A1426">
          <w:rPr>
            <w:rFonts w:eastAsia="Calibri"/>
          </w:rPr>
          <w:delText>###End Tabular Format</w:delText>
        </w:r>
        <w:r w:rsidR="00D35F24" w:rsidRPr="003651D9" w:rsidDel="006A1426">
          <w:rPr>
            <w:rFonts w:eastAsia="Calibri"/>
          </w:rPr>
          <w:delText xml:space="preserve"> - Document</w:delText>
        </w:r>
      </w:del>
    </w:p>
    <w:p w14:paraId="09B031A7" w14:textId="77777777" w:rsidR="0095594C" w:rsidRPr="003651D9" w:rsidDel="006A1426" w:rsidRDefault="0095594C" w:rsidP="00597DB2">
      <w:pPr>
        <w:pStyle w:val="AuthorInstructions"/>
        <w:rPr>
          <w:del w:id="1352" w:author="Keith W. Boone" w:date="2015-03-04T12:59:00Z"/>
          <w:rFonts w:eastAsia="Calibri"/>
        </w:rPr>
      </w:pPr>
    </w:p>
    <w:p w14:paraId="476D81C0" w14:textId="77777777" w:rsidR="0095594C" w:rsidRPr="003651D9" w:rsidDel="006A1426" w:rsidRDefault="0095594C" w:rsidP="00597DB2">
      <w:pPr>
        <w:pStyle w:val="AuthorInstructions"/>
        <w:rPr>
          <w:del w:id="1353" w:author="Keith W. Boone" w:date="2015-03-04T12:59:00Z"/>
          <w:rFonts w:eastAsia="Calibri"/>
        </w:rPr>
      </w:pPr>
      <w:del w:id="1354" w:author="Keith W. Boone" w:date="2015-03-04T12:59:00Z">
        <w:r w:rsidRPr="003651D9" w:rsidDel="006A1426">
          <w:rPr>
            <w:rFonts w:eastAsia="Calibri"/>
          </w:rPr>
          <w:delText xml:space="preserve">###Begin </w:delText>
        </w:r>
        <w:r w:rsidR="00DF683C" w:rsidRPr="003651D9" w:rsidDel="006A1426">
          <w:rPr>
            <w:rFonts w:eastAsia="Calibri"/>
          </w:rPr>
          <w:delText>Discrete Conformance</w:delText>
        </w:r>
        <w:r w:rsidRPr="003651D9" w:rsidDel="006A1426">
          <w:rPr>
            <w:rFonts w:eastAsia="Calibri"/>
          </w:rPr>
          <w:delText xml:space="preserve"> Format</w:delText>
        </w:r>
        <w:r w:rsidR="00D35F24" w:rsidRPr="003651D9" w:rsidDel="006A1426">
          <w:rPr>
            <w:rFonts w:eastAsia="Calibri"/>
          </w:rPr>
          <w:delText xml:space="preserve"> - Document</w:delText>
        </w:r>
      </w:del>
    </w:p>
    <w:p w14:paraId="4F17716D" w14:textId="77777777" w:rsidR="0095594C" w:rsidRPr="003651D9" w:rsidDel="006A1426" w:rsidRDefault="00BC3E9F" w:rsidP="00B84D95">
      <w:pPr>
        <w:pStyle w:val="BodyText"/>
        <w:rPr>
          <w:del w:id="1355" w:author="Keith W. Boone" w:date="2015-03-04T12:59:00Z"/>
          <w:rFonts w:eastAsia="Calibri"/>
          <w:i/>
        </w:rPr>
      </w:pPr>
      <w:del w:id="1356" w:author="Keith W. Boone" w:date="2015-03-04T12:59:00Z">
        <w:r w:rsidRPr="003651D9" w:rsidDel="006A1426">
          <w:rPr>
            <w:rFonts w:eastAsia="Calibri"/>
            <w:i/>
          </w:rPr>
          <w:lastRenderedPageBreak/>
          <w:delText>&lt;</w:delText>
        </w:r>
        <w:r w:rsidR="00340176" w:rsidRPr="003651D9" w:rsidDel="006A1426">
          <w:rPr>
            <w:rFonts w:eastAsia="Calibri"/>
            <w:i/>
          </w:rPr>
          <w:delText>D</w:delText>
        </w:r>
        <w:r w:rsidRPr="003651D9" w:rsidDel="006A1426">
          <w:rPr>
            <w:rFonts w:eastAsia="Calibri"/>
            <w:i/>
          </w:rPr>
          <w:delText xml:space="preserve">elete the </w:delText>
        </w:r>
        <w:r w:rsidR="00C250ED" w:rsidRPr="003651D9" w:rsidDel="006A1426">
          <w:rPr>
            <w:rFonts w:eastAsia="Calibri"/>
            <w:i/>
          </w:rPr>
          <w:delText xml:space="preserve">example </w:delText>
        </w:r>
        <w:r w:rsidRPr="003651D9" w:rsidDel="006A1426">
          <w:rPr>
            <w:rFonts w:eastAsia="Calibri"/>
            <w:i/>
          </w:rPr>
          <w:delText>information contained in the material below (from Cardiology CRC)&gt;</w:delText>
        </w:r>
      </w:del>
    </w:p>
    <w:p w14:paraId="516731CC" w14:textId="77777777" w:rsidR="00BC3E9F" w:rsidRPr="003651D9" w:rsidDel="006A1426" w:rsidRDefault="00BC3E9F" w:rsidP="00B84D95">
      <w:pPr>
        <w:pStyle w:val="BodyText"/>
        <w:rPr>
          <w:del w:id="1357" w:author="Keith W. Boone" w:date="2015-03-04T12:59:00Z"/>
          <w:rFonts w:eastAsia="Calibri"/>
        </w:rPr>
      </w:pPr>
    </w:p>
    <w:p w14:paraId="7EEE38B8" w14:textId="77777777" w:rsidR="00BC3E9F" w:rsidRPr="003651D9" w:rsidDel="006A1426" w:rsidRDefault="00C250ED" w:rsidP="00BC3E9F">
      <w:pPr>
        <w:rPr>
          <w:del w:id="1358" w:author="Keith W. Boone" w:date="2015-03-04T12:59:00Z"/>
        </w:rPr>
      </w:pPr>
      <w:del w:id="1359" w:author="Keith W. Boone" w:date="2015-03-04T12:59:00Z">
        <w:r w:rsidRPr="003651D9" w:rsidDel="006A1426">
          <w:delText>&lt;</w:delText>
        </w:r>
        <w:r w:rsidR="00940FC7" w:rsidDel="006A1426">
          <w:delText>e.g.,</w:delText>
        </w:r>
        <w:r w:rsidRPr="003651D9" w:rsidDel="006A1426">
          <w:delText xml:space="preserve"> </w:delText>
        </w:r>
        <w:r w:rsidR="00BC3E9F" w:rsidRPr="003651D9" w:rsidDel="006A1426">
          <w:delText>The complete set of body constraints, including those from C-CDA section/entry definitions are:</w:delText>
        </w:r>
      </w:del>
    </w:p>
    <w:p w14:paraId="1402F457" w14:textId="77777777" w:rsidR="00BC3E9F" w:rsidRPr="003651D9" w:rsidDel="006A1426" w:rsidRDefault="00BC3E9F" w:rsidP="005B3030">
      <w:pPr>
        <w:numPr>
          <w:ilvl w:val="0"/>
          <w:numId w:val="13"/>
        </w:numPr>
        <w:spacing w:before="0" w:after="40" w:line="260" w:lineRule="exact"/>
        <w:rPr>
          <w:del w:id="1360" w:author="Keith W. Boone" w:date="2015-03-04T12:59:00Z"/>
        </w:rPr>
      </w:pPr>
      <w:del w:id="1361"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component</w:delText>
        </w:r>
        <w:r w:rsidRPr="003651D9" w:rsidDel="006A1426">
          <w:delText xml:space="preserve"> (CONF:9588). </w:delText>
        </w:r>
      </w:del>
    </w:p>
    <w:p w14:paraId="50646D12" w14:textId="77777777" w:rsidR="00BC3E9F" w:rsidRPr="003651D9" w:rsidDel="006A1426" w:rsidRDefault="00BC3E9F" w:rsidP="005B3030">
      <w:pPr>
        <w:numPr>
          <w:ilvl w:val="1"/>
          <w:numId w:val="13"/>
        </w:numPr>
        <w:spacing w:before="0" w:after="40" w:line="260" w:lineRule="exact"/>
        <w:rPr>
          <w:del w:id="1362" w:author="Keith W. Boone" w:date="2015-03-04T12:59:00Z"/>
        </w:rPr>
      </w:pPr>
      <w:del w:id="1363" w:author="Keith W. Boone" w:date="2015-03-04T12:59:00Z">
        <w:r w:rsidRPr="003651D9" w:rsidDel="006A1426">
          <w:delText>A Cath Report Content SHALL have a structuredBody (CONF:9589-CRC).</w:delText>
        </w:r>
      </w:del>
    </w:p>
    <w:p w14:paraId="37B91F9C" w14:textId="77777777" w:rsidR="00BC3E9F" w:rsidRPr="003651D9" w:rsidDel="006A1426" w:rsidRDefault="00BC3E9F" w:rsidP="005B3030">
      <w:pPr>
        <w:numPr>
          <w:ilvl w:val="2"/>
          <w:numId w:val="13"/>
        </w:numPr>
        <w:spacing w:before="0" w:after="40" w:line="260" w:lineRule="exact"/>
        <w:rPr>
          <w:del w:id="1364" w:author="Keith W. Boone" w:date="2015-03-04T12:59:00Z"/>
        </w:rPr>
      </w:pPr>
      <w:del w:id="1365" w:author="Keith W. Boone" w:date="2015-03-04T12:59:00Z">
        <w:r w:rsidRPr="003651D9" w:rsidDel="006A1426">
          <w:delText>A Cath Report Content SHALL conform to CDA Level 3 (structuredBody containing sections that contain a narrative block and coded entries). In this template (templateId 2.16.840.1.113883.10.20.22.1.6), coded entries are optional. (CONF:9590-CRC).</w:delText>
        </w:r>
      </w:del>
    </w:p>
    <w:p w14:paraId="53FE75DE" w14:textId="77777777" w:rsidR="00BC3E9F" w:rsidRPr="003651D9" w:rsidDel="006A1426" w:rsidRDefault="00BC3E9F" w:rsidP="005B3030">
      <w:pPr>
        <w:numPr>
          <w:ilvl w:val="1"/>
          <w:numId w:val="13"/>
        </w:numPr>
        <w:spacing w:before="0" w:after="40" w:line="260" w:lineRule="exact"/>
        <w:rPr>
          <w:del w:id="1366" w:author="Keith W. Boone" w:date="2015-03-04T12:59:00Z"/>
        </w:rPr>
      </w:pPr>
      <w:del w:id="1367" w:author="Keith W. Boone" w:date="2015-03-04T12:59:00Z">
        <w:r w:rsidRPr="003651D9" w:rsidDel="006A1426">
          <w:delText xml:space="preserve">The component/structuredBody </w:delText>
        </w:r>
        <w:r w:rsidRPr="003651D9" w:rsidDel="006A1426">
          <w:rPr>
            <w:rStyle w:val="keyword"/>
          </w:rPr>
          <w:delText>SHALL</w:delText>
        </w:r>
        <w:r w:rsidRPr="003651D9" w:rsidDel="006A1426">
          <w:delText xml:space="preserve"> conform to the section constraints below (CONF:9595-CRC).</w:delText>
        </w:r>
      </w:del>
    </w:p>
    <w:p w14:paraId="63FCA973" w14:textId="77777777" w:rsidR="00BC3E9F" w:rsidRPr="003651D9" w:rsidDel="006A1426" w:rsidRDefault="00BC3E9F" w:rsidP="005B3030">
      <w:pPr>
        <w:numPr>
          <w:ilvl w:val="2"/>
          <w:numId w:val="13"/>
        </w:numPr>
        <w:spacing w:before="0" w:after="40" w:line="260" w:lineRule="exact"/>
        <w:rPr>
          <w:del w:id="1368" w:author="Keith W. Boone" w:date="2015-03-04T12:59:00Z"/>
          <w:rStyle w:val="keyword"/>
          <w:rFonts w:eastAsia="?l?r ??’c"/>
          <w:b w:val="0"/>
          <w:i/>
          <w:iCs/>
          <w:caps w:val="0"/>
          <w:szCs w:val="18"/>
          <w:lang w:eastAsia="zh-CN"/>
        </w:rPr>
      </w:pPr>
      <w:del w:id="1369" w:author="Keith W. Boone" w:date="2015-03-04T12:59:00Z">
        <w:r w:rsidRPr="003651D9" w:rsidDel="006A1426">
          <w:rPr>
            <w:rStyle w:val="keyword"/>
          </w:rPr>
          <w:delText xml:space="preserve">Each </w:delText>
        </w:r>
        <w:r w:rsidRPr="003651D9" w:rsidDel="006A1426">
          <w:rPr>
            <w:rFonts w:ascii="Courier New" w:hAnsi="Courier New"/>
            <w:b/>
            <w:bCs/>
          </w:rPr>
          <w:delText>section</w:delText>
        </w:r>
        <w:r w:rsidRPr="003651D9" w:rsidDel="006A1426">
          <w:delText xml:space="preserve"> </w:delText>
        </w:r>
        <w:r w:rsidRPr="003651D9" w:rsidDel="006A1426">
          <w:rPr>
            <w:rStyle w:val="keyword"/>
          </w:rPr>
          <w:delText>SHALL</w:delText>
        </w:r>
        <w:r w:rsidRPr="003651D9" w:rsidDel="006A1426">
          <w:delText xml:space="preserve"> </w:delText>
        </w:r>
        <w:r w:rsidRPr="003651D9" w:rsidDel="006A1426">
          <w:rPr>
            <w:rStyle w:val="keyword"/>
          </w:rPr>
          <w:delText xml:space="preserve">have a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 xml:space="preserve">and the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SHALL not</w:delText>
        </w:r>
        <w:r w:rsidRPr="003651D9" w:rsidDel="006A1426">
          <w:delText xml:space="preserve"> </w:delText>
        </w:r>
        <w:r w:rsidRPr="003651D9" w:rsidDel="006A1426">
          <w:rPr>
            <w:rStyle w:val="keyword"/>
          </w:rPr>
          <w:delText xml:space="preserve">be empty </w:delText>
        </w:r>
        <w:r w:rsidRPr="003651D9" w:rsidDel="006A1426">
          <w:delText>(CONF:9937)</w:delText>
        </w:r>
        <w:r w:rsidRPr="003651D9" w:rsidDel="006A1426">
          <w:rPr>
            <w:rStyle w:val="keyword"/>
          </w:rPr>
          <w:delText>.</w:delText>
        </w:r>
        <w:r w:rsidR="003F252B" w:rsidRPr="003651D9" w:rsidDel="006A1426">
          <w:rPr>
            <w:rStyle w:val="BodyTextChar"/>
          </w:rPr>
          <w:delText>&gt;</w:delText>
        </w:r>
      </w:del>
    </w:p>
    <w:p w14:paraId="6EFD9EE1" w14:textId="77777777" w:rsidR="00BC3E9F" w:rsidRPr="003651D9" w:rsidDel="006A1426" w:rsidRDefault="003F252B" w:rsidP="00597DB2">
      <w:pPr>
        <w:pStyle w:val="BodyText"/>
        <w:rPr>
          <w:del w:id="1370" w:author="Keith W. Boone" w:date="2015-03-04T12:59:00Z"/>
        </w:rPr>
      </w:pPr>
      <w:del w:id="1371" w:author="Keith W. Boone" w:date="2015-03-04T12:59:00Z">
        <w:r w:rsidRPr="003651D9" w:rsidDel="006A1426">
          <w:delText>&lt;</w:delText>
        </w:r>
        <w:r w:rsidR="00BC3E9F" w:rsidRPr="003651D9" w:rsidDel="006A1426">
          <w:delText>The following table shows relationships among the templates in the body of a Cath Report Content document</w:delText>
        </w:r>
        <w:r w:rsidR="00887E40" w:rsidRPr="003651D9" w:rsidDel="006A1426">
          <w:delText>.</w:delText>
        </w:r>
        <w:r w:rsidR="00C250ED" w:rsidRPr="003651D9" w:rsidDel="006A1426">
          <w:delText>&gt;</w:delText>
        </w:r>
        <w:r w:rsidR="00887E40" w:rsidRPr="003651D9" w:rsidDel="006A1426">
          <w:delText xml:space="preserve"> </w:delText>
        </w:r>
      </w:del>
    </w:p>
    <w:p w14:paraId="12C5127B" w14:textId="77777777" w:rsidR="00BC3E9F" w:rsidRPr="003651D9" w:rsidDel="006A1426" w:rsidRDefault="00BC3E9F" w:rsidP="00BC3E9F">
      <w:pPr>
        <w:pStyle w:val="BodyText"/>
        <w:rPr>
          <w:del w:id="1372" w:author="Keith W. Boone" w:date="2015-03-04T12:59:00Z"/>
          <w:lang w:eastAsia="x-none"/>
        </w:rPr>
      </w:pPr>
    </w:p>
    <w:p w14:paraId="2D62AC29" w14:textId="77777777" w:rsidR="00BC3E9F" w:rsidRPr="003651D9" w:rsidDel="006A1426" w:rsidRDefault="00BC3E9F" w:rsidP="00BB76BC">
      <w:pPr>
        <w:pStyle w:val="TableTitle"/>
        <w:rPr>
          <w:del w:id="1373" w:author="Keith W. Boone" w:date="2015-03-04T12:59:00Z"/>
        </w:rPr>
      </w:pPr>
      <w:del w:id="1374" w:author="Keith W. Boone" w:date="2015-03-04T12:59:00Z">
        <w:r w:rsidRPr="003651D9" w:rsidDel="006A1426">
          <w:delText xml:space="preserve">Table 6.3.1.D.5-1 &lt;Content Module Name (Acronym)&gt; Document Content Module Specification </w:delText>
        </w:r>
      </w:del>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0"/>
        <w:gridCol w:w="1443"/>
        <w:gridCol w:w="1167"/>
        <w:gridCol w:w="1171"/>
        <w:gridCol w:w="1800"/>
        <w:gridCol w:w="2069"/>
      </w:tblGrid>
      <w:tr w:rsidR="00270EBB" w:rsidRPr="003651D9" w:rsidDel="006A1426" w14:paraId="0B9CA237" w14:textId="77777777" w:rsidTr="00983131">
        <w:trPr>
          <w:cantSplit/>
          <w:tblHeader/>
          <w:del w:id="1375" w:author="Keith W. Boone" w:date="2015-03-04T12:59:00Z"/>
        </w:trPr>
        <w:tc>
          <w:tcPr>
            <w:tcW w:w="1336" w:type="pct"/>
            <w:shd w:val="clear" w:color="auto" w:fill="E6E6E6"/>
          </w:tcPr>
          <w:p w14:paraId="3D737291" w14:textId="77777777" w:rsidR="001263B9" w:rsidRPr="003651D9" w:rsidDel="006A1426" w:rsidRDefault="001263B9" w:rsidP="00EF1E77">
            <w:pPr>
              <w:pStyle w:val="TableEntryHeader"/>
              <w:rPr>
                <w:del w:id="1376" w:author="Keith W. Boone" w:date="2015-03-04T12:59:00Z"/>
              </w:rPr>
            </w:pPr>
            <w:del w:id="1377" w:author="Keith W. Boone" w:date="2015-03-04T12:59:00Z">
              <w:r w:rsidRPr="003651D9" w:rsidDel="006A1426">
                <w:delText>Template Title</w:delText>
              </w:r>
            </w:del>
          </w:p>
        </w:tc>
        <w:tc>
          <w:tcPr>
            <w:tcW w:w="691" w:type="pct"/>
            <w:shd w:val="clear" w:color="auto" w:fill="E6E6E6"/>
          </w:tcPr>
          <w:p w14:paraId="10FEFE12" w14:textId="77777777" w:rsidR="001263B9" w:rsidRPr="003651D9" w:rsidDel="006A1426" w:rsidRDefault="001263B9" w:rsidP="00EF1E77">
            <w:pPr>
              <w:pStyle w:val="TableEntryHeader"/>
              <w:rPr>
                <w:del w:id="1378" w:author="Keith W. Boone" w:date="2015-03-04T12:59:00Z"/>
              </w:rPr>
            </w:pPr>
            <w:del w:id="1379" w:author="Keith W. Boone" w:date="2015-03-04T12:59:00Z">
              <w:r w:rsidRPr="003651D9" w:rsidDel="006A1426">
                <w:delText>Opt</w:delText>
              </w:r>
              <w:r w:rsidR="00AD069D" w:rsidRPr="003651D9" w:rsidDel="006A1426">
                <w:delText xml:space="preserve"> and </w:delText>
              </w:r>
              <w:r w:rsidRPr="003651D9" w:rsidDel="006A1426">
                <w:delText>Card</w:delText>
              </w:r>
            </w:del>
          </w:p>
        </w:tc>
        <w:tc>
          <w:tcPr>
            <w:tcW w:w="559" w:type="pct"/>
            <w:shd w:val="clear" w:color="auto" w:fill="E6E6E6"/>
          </w:tcPr>
          <w:p w14:paraId="2165A067" w14:textId="77777777" w:rsidR="001263B9" w:rsidRPr="003651D9" w:rsidDel="006A1426" w:rsidRDefault="001263B9" w:rsidP="00730E16">
            <w:pPr>
              <w:pStyle w:val="TableEntryHeader"/>
              <w:rPr>
                <w:del w:id="1380" w:author="Keith W. Boone" w:date="2015-03-04T12:59:00Z"/>
              </w:rPr>
            </w:pPr>
            <w:del w:id="1381" w:author="Keith W. Boone" w:date="2015-03-04T12:59:00Z">
              <w:r w:rsidRPr="003651D9" w:rsidDel="006A1426">
                <w:delText>Condition</w:delText>
              </w:r>
            </w:del>
          </w:p>
        </w:tc>
        <w:tc>
          <w:tcPr>
            <w:tcW w:w="561" w:type="pct"/>
            <w:shd w:val="clear" w:color="auto" w:fill="E6E6E6"/>
          </w:tcPr>
          <w:p w14:paraId="52C75B2B" w14:textId="77777777" w:rsidR="001263B9" w:rsidRPr="003651D9" w:rsidDel="006A1426" w:rsidRDefault="001263B9" w:rsidP="0032600B">
            <w:pPr>
              <w:pStyle w:val="TableEntryHeader"/>
              <w:rPr>
                <w:del w:id="1382" w:author="Keith W. Boone" w:date="2015-03-04T12:59:00Z"/>
              </w:rPr>
            </w:pPr>
            <w:del w:id="1383" w:author="Keith W. Boone" w:date="2015-03-04T12:59:00Z">
              <w:r w:rsidRPr="003651D9" w:rsidDel="006A1426">
                <w:delText>Template Type</w:delText>
              </w:r>
            </w:del>
          </w:p>
        </w:tc>
        <w:tc>
          <w:tcPr>
            <w:tcW w:w="862" w:type="pct"/>
            <w:shd w:val="clear" w:color="auto" w:fill="E6E6E6"/>
          </w:tcPr>
          <w:p w14:paraId="450172F6" w14:textId="77777777" w:rsidR="001263B9" w:rsidRPr="003651D9" w:rsidDel="006A1426" w:rsidRDefault="001263B9" w:rsidP="00BB76BC">
            <w:pPr>
              <w:pStyle w:val="TableEntryHeader"/>
              <w:rPr>
                <w:del w:id="1384" w:author="Keith W. Boone" w:date="2015-03-04T12:59:00Z"/>
              </w:rPr>
            </w:pPr>
            <w:del w:id="1385" w:author="Keith W. Boone" w:date="2015-03-04T12:59:00Z">
              <w:r w:rsidRPr="003651D9" w:rsidDel="006A1426">
                <w:delText>templateId</w:delText>
              </w:r>
            </w:del>
          </w:p>
        </w:tc>
        <w:tc>
          <w:tcPr>
            <w:tcW w:w="991" w:type="pct"/>
            <w:shd w:val="clear" w:color="auto" w:fill="E6E6E6"/>
          </w:tcPr>
          <w:p w14:paraId="63A4283F" w14:textId="77777777" w:rsidR="00270EBB" w:rsidRPr="003651D9" w:rsidDel="006A1426" w:rsidRDefault="001263B9" w:rsidP="00BB76BC">
            <w:pPr>
              <w:pStyle w:val="TableEntryHeader"/>
              <w:rPr>
                <w:del w:id="1386" w:author="Keith W. Boone" w:date="2015-03-04T12:59:00Z"/>
              </w:rPr>
            </w:pPr>
            <w:del w:id="1387" w:author="Keith W. Boone" w:date="2015-03-04T12:59:00Z">
              <w:r w:rsidRPr="003651D9" w:rsidDel="006A1426">
                <w:delText xml:space="preserve">Vocabulary </w:delText>
              </w:r>
            </w:del>
          </w:p>
          <w:p w14:paraId="2BA8F3C5" w14:textId="77777777" w:rsidR="001263B9" w:rsidRPr="003651D9" w:rsidDel="006A1426" w:rsidRDefault="001263B9" w:rsidP="00BB76BC">
            <w:pPr>
              <w:pStyle w:val="TableEntryHeader"/>
              <w:rPr>
                <w:del w:id="1388" w:author="Keith W. Boone" w:date="2015-03-04T12:59:00Z"/>
              </w:rPr>
            </w:pPr>
            <w:del w:id="1389" w:author="Keith W. Boone" w:date="2015-03-04T12:59:00Z">
              <w:r w:rsidRPr="003651D9" w:rsidDel="006A1426">
                <w:delText>Constraints</w:delText>
              </w:r>
            </w:del>
          </w:p>
        </w:tc>
      </w:tr>
      <w:tr w:rsidR="00340176" w:rsidRPr="003651D9" w:rsidDel="006A1426" w14:paraId="15BBD7FD" w14:textId="77777777" w:rsidTr="00983131">
        <w:trPr>
          <w:cantSplit/>
          <w:del w:id="1390" w:author="Keith W. Boone" w:date="2015-03-04T12:59:00Z"/>
        </w:trPr>
        <w:tc>
          <w:tcPr>
            <w:tcW w:w="1336" w:type="pct"/>
          </w:tcPr>
          <w:p w14:paraId="1307BCB3" w14:textId="77777777" w:rsidR="00340176" w:rsidRPr="003651D9" w:rsidDel="006A1426" w:rsidRDefault="00340176" w:rsidP="00340176">
            <w:pPr>
              <w:pStyle w:val="TableEntry"/>
              <w:rPr>
                <w:del w:id="1391" w:author="Keith W. Boone" w:date="2015-03-04T12:59:00Z"/>
                <w:rStyle w:val="HyperlinkText9pt"/>
                <w:rFonts w:ascii="Times New Roman" w:hAnsi="Times New Roman"/>
                <w:color w:val="0070C0"/>
                <w:szCs w:val="18"/>
                <w:u w:val="none"/>
              </w:rPr>
            </w:pPr>
          </w:p>
        </w:tc>
        <w:tc>
          <w:tcPr>
            <w:tcW w:w="691" w:type="pct"/>
          </w:tcPr>
          <w:p w14:paraId="2ADED2A8" w14:textId="77777777" w:rsidR="00340176" w:rsidRPr="003651D9" w:rsidDel="006A1426" w:rsidRDefault="00340176" w:rsidP="003579DA">
            <w:pPr>
              <w:pStyle w:val="TableEntry"/>
              <w:rPr>
                <w:del w:id="1392" w:author="Keith W. Boone" w:date="2015-03-04T12:59:00Z"/>
                <w:color w:val="0070C0"/>
              </w:rPr>
            </w:pPr>
          </w:p>
        </w:tc>
        <w:tc>
          <w:tcPr>
            <w:tcW w:w="559" w:type="pct"/>
          </w:tcPr>
          <w:p w14:paraId="41443047" w14:textId="77777777" w:rsidR="00340176" w:rsidRPr="003651D9" w:rsidDel="006A1426" w:rsidRDefault="00340176" w:rsidP="00017E09">
            <w:pPr>
              <w:pStyle w:val="TableEntry"/>
              <w:rPr>
                <w:del w:id="1393" w:author="Keith W. Boone" w:date="2015-03-04T12:59:00Z"/>
                <w:color w:val="0070C0"/>
              </w:rPr>
            </w:pPr>
          </w:p>
        </w:tc>
        <w:tc>
          <w:tcPr>
            <w:tcW w:w="561" w:type="pct"/>
          </w:tcPr>
          <w:p w14:paraId="6FFCE4F0" w14:textId="77777777" w:rsidR="00340176" w:rsidRPr="003651D9" w:rsidDel="006A1426" w:rsidRDefault="00340176" w:rsidP="003B70A2">
            <w:pPr>
              <w:pStyle w:val="TableEntry"/>
              <w:rPr>
                <w:del w:id="1394" w:author="Keith W. Boone" w:date="2015-03-04T12:59:00Z"/>
                <w:color w:val="0070C0"/>
              </w:rPr>
            </w:pPr>
          </w:p>
        </w:tc>
        <w:tc>
          <w:tcPr>
            <w:tcW w:w="862" w:type="pct"/>
          </w:tcPr>
          <w:p w14:paraId="53E7C086" w14:textId="77777777" w:rsidR="00340176" w:rsidRPr="003651D9" w:rsidDel="006A1426" w:rsidRDefault="00340176" w:rsidP="00234BE4">
            <w:pPr>
              <w:pStyle w:val="TableEntry"/>
              <w:rPr>
                <w:del w:id="1395" w:author="Keith W. Boone" w:date="2015-03-04T12:59:00Z"/>
                <w:color w:val="0070C0"/>
              </w:rPr>
            </w:pPr>
          </w:p>
        </w:tc>
        <w:tc>
          <w:tcPr>
            <w:tcW w:w="991" w:type="pct"/>
          </w:tcPr>
          <w:p w14:paraId="7CD1BFE6" w14:textId="77777777" w:rsidR="00340176" w:rsidRPr="003651D9" w:rsidDel="006A1426" w:rsidRDefault="00340176" w:rsidP="00234BE4">
            <w:pPr>
              <w:pStyle w:val="TableEntry"/>
              <w:rPr>
                <w:del w:id="1396" w:author="Keith W. Boone" w:date="2015-03-04T12:59:00Z"/>
                <w:color w:val="0070C0"/>
              </w:rPr>
            </w:pPr>
          </w:p>
        </w:tc>
      </w:tr>
      <w:tr w:rsidR="00340176" w:rsidRPr="003651D9" w:rsidDel="006A1426" w14:paraId="276AFAFC" w14:textId="77777777" w:rsidTr="00340176">
        <w:trPr>
          <w:cantSplit/>
          <w:del w:id="1397" w:author="Keith W. Boone" w:date="2015-03-04T12:59:00Z"/>
        </w:trPr>
        <w:tc>
          <w:tcPr>
            <w:tcW w:w="5000" w:type="pct"/>
            <w:gridSpan w:val="6"/>
          </w:tcPr>
          <w:p w14:paraId="6259BB15" w14:textId="77777777" w:rsidR="00340176" w:rsidRPr="003651D9" w:rsidDel="006A1426" w:rsidRDefault="00340176" w:rsidP="00EF1E77">
            <w:pPr>
              <w:pStyle w:val="TableEntry"/>
              <w:rPr>
                <w:del w:id="1398" w:author="Keith W. Boone" w:date="2015-03-04T12:59:00Z"/>
              </w:rPr>
            </w:pPr>
            <w:del w:id="1399" w:author="Keith W. Boone" w:date="2015-03-04T12:59:00Z">
              <w:r w:rsidRPr="003651D9" w:rsidDel="006A1426">
                <w:delText>Delete this row and the example information in the rows below.</w:delText>
              </w:r>
            </w:del>
          </w:p>
        </w:tc>
      </w:tr>
      <w:tr w:rsidR="00270EBB" w:rsidRPr="003651D9" w:rsidDel="006A1426" w14:paraId="721C2D5F" w14:textId="77777777" w:rsidTr="00983131">
        <w:trPr>
          <w:cantSplit/>
          <w:del w:id="1400" w:author="Keith W. Boone" w:date="2015-03-04T12:59:00Z"/>
        </w:trPr>
        <w:tc>
          <w:tcPr>
            <w:tcW w:w="1336" w:type="pct"/>
          </w:tcPr>
          <w:p w14:paraId="4E2B4DAB" w14:textId="77777777" w:rsidR="001263B9" w:rsidRPr="003651D9" w:rsidDel="006A1426" w:rsidRDefault="00340176" w:rsidP="00EF1E77">
            <w:pPr>
              <w:pStyle w:val="TableEntry"/>
              <w:rPr>
                <w:del w:id="1401" w:author="Keith W. Boone" w:date="2015-03-04T12:59:00Z"/>
              </w:rPr>
            </w:pPr>
            <w:del w:id="1402" w:author="Keith W. Boone" w:date="2015-03-04T12:59:00Z">
              <w:r w:rsidRPr="003651D9" w:rsidDel="006A1426">
                <w:rPr>
                  <w:rStyle w:val="HyperlinkText9pt"/>
                  <w:rFonts w:ascii="Times New Roman" w:hAnsi="Times New Roman" w:cs="Times New Roman"/>
                  <w:color w:val="auto"/>
                  <w:szCs w:val="20"/>
                  <w:u w:val="none"/>
                  <w:lang w:eastAsia="en-US"/>
                </w:rPr>
                <w:delText>&lt;</w:delText>
              </w:r>
              <w:r w:rsidR="00940FC7" w:rsidDel="006A1426">
                <w:rPr>
                  <w:rStyle w:val="HyperlinkText9pt"/>
                  <w:rFonts w:ascii="Times New Roman" w:hAnsi="Times New Roman" w:cs="Times New Roman"/>
                  <w:color w:val="auto"/>
                  <w:szCs w:val="20"/>
                  <w:u w:val="none"/>
                  <w:lang w:eastAsia="en-US"/>
                </w:rPr>
                <w:delText>e.g.,</w:delText>
              </w:r>
              <w:r w:rsidRPr="003651D9" w:rsidDel="006A1426">
                <w:rPr>
                  <w:rStyle w:val="HyperlinkText9pt"/>
                  <w:rFonts w:ascii="Times New Roman" w:hAnsi="Times New Roman" w:cs="Times New Roman"/>
                  <w:color w:val="auto"/>
                  <w:szCs w:val="20"/>
                  <w:u w:val="none"/>
                  <w:lang w:eastAsia="en-US"/>
                </w:rPr>
                <w:delText xml:space="preserve"> </w:delText>
              </w:r>
              <w:r w:rsidR="00AA69C0" w:rsidRPr="003651D9" w:rsidDel="006A1426">
                <w:rPr>
                  <w:rStyle w:val="HyperlinkText9pt"/>
                  <w:rFonts w:ascii="Times New Roman" w:hAnsi="Times New Roman" w:cs="Times New Roman"/>
                  <w:color w:val="auto"/>
                  <w:szCs w:val="20"/>
                  <w:u w:val="none"/>
                  <w:lang w:eastAsia="en-US"/>
                </w:rPr>
                <w:delText>Cath Report Content</w:delText>
              </w:r>
            </w:del>
          </w:p>
        </w:tc>
        <w:tc>
          <w:tcPr>
            <w:tcW w:w="691" w:type="pct"/>
          </w:tcPr>
          <w:p w14:paraId="6E4F74D5" w14:textId="77777777" w:rsidR="001263B9" w:rsidRPr="003651D9" w:rsidDel="006A1426" w:rsidRDefault="001263B9" w:rsidP="005D6176">
            <w:pPr>
              <w:pStyle w:val="TableEntry"/>
              <w:rPr>
                <w:del w:id="1403" w:author="Keith W. Boone" w:date="2015-03-04T12:59:00Z"/>
              </w:rPr>
            </w:pPr>
            <w:del w:id="1404" w:author="Keith W. Boone" w:date="2015-03-04T12:59:00Z">
              <w:r w:rsidRPr="003651D9" w:rsidDel="006A1426">
                <w:delText>R[1..1]</w:delText>
              </w:r>
            </w:del>
          </w:p>
        </w:tc>
        <w:tc>
          <w:tcPr>
            <w:tcW w:w="559" w:type="pct"/>
          </w:tcPr>
          <w:p w14:paraId="7941F5CD" w14:textId="77777777" w:rsidR="001263B9" w:rsidRPr="003651D9" w:rsidDel="006A1426" w:rsidRDefault="001263B9" w:rsidP="0032600B">
            <w:pPr>
              <w:pStyle w:val="TableEntry"/>
              <w:rPr>
                <w:del w:id="1405" w:author="Keith W. Boone" w:date="2015-03-04T12:59:00Z"/>
              </w:rPr>
            </w:pPr>
          </w:p>
        </w:tc>
        <w:tc>
          <w:tcPr>
            <w:tcW w:w="561" w:type="pct"/>
          </w:tcPr>
          <w:p w14:paraId="727FC55C" w14:textId="77777777" w:rsidR="001263B9" w:rsidRPr="003651D9" w:rsidDel="006A1426" w:rsidRDefault="001263B9" w:rsidP="00BB76BC">
            <w:pPr>
              <w:pStyle w:val="TableEntry"/>
              <w:rPr>
                <w:del w:id="1406" w:author="Keith W. Boone" w:date="2015-03-04T12:59:00Z"/>
              </w:rPr>
            </w:pPr>
            <w:del w:id="1407" w:author="Keith W. Boone" w:date="2015-03-04T12:59:00Z">
              <w:r w:rsidRPr="003651D9" w:rsidDel="006A1426">
                <w:delText>document</w:delText>
              </w:r>
            </w:del>
          </w:p>
        </w:tc>
        <w:tc>
          <w:tcPr>
            <w:tcW w:w="862" w:type="pct"/>
          </w:tcPr>
          <w:p w14:paraId="2AC35F6C" w14:textId="77777777" w:rsidR="001263B9" w:rsidRPr="003651D9" w:rsidDel="006A1426" w:rsidRDefault="001263B9" w:rsidP="00BB76BC">
            <w:pPr>
              <w:pStyle w:val="TableEntry"/>
              <w:rPr>
                <w:del w:id="1408" w:author="Keith W. Boone" w:date="2015-03-04T12:59:00Z"/>
              </w:rPr>
            </w:pPr>
            <w:del w:id="1409" w:author="Keith W. Boone" w:date="2015-03-04T12:59:00Z">
              <w:r w:rsidRPr="003651D9" w:rsidDel="006A1426">
                <w:delText>1.3.6.1.4.1.19376.1.4.1.1.2</w:delText>
              </w:r>
            </w:del>
          </w:p>
        </w:tc>
        <w:tc>
          <w:tcPr>
            <w:tcW w:w="991" w:type="pct"/>
          </w:tcPr>
          <w:p w14:paraId="24307599" w14:textId="77777777" w:rsidR="001263B9" w:rsidRPr="003651D9" w:rsidDel="006A1426" w:rsidRDefault="00983131" w:rsidP="00BB76BC">
            <w:pPr>
              <w:pStyle w:val="TableEntry"/>
              <w:rPr>
                <w:del w:id="1410" w:author="Keith W. Boone" w:date="2015-03-04T12:59:00Z"/>
                <w:highlight w:val="yellow"/>
              </w:rPr>
            </w:pPr>
            <w:del w:id="1411" w:author="Keith W. Boone" w:date="2015-03-04T12:59:00Z">
              <w:r w:rsidRPr="003651D9" w:rsidDel="006A1426">
                <w:delText>6.3.1.D.5.1</w:delText>
              </w:r>
            </w:del>
          </w:p>
        </w:tc>
      </w:tr>
      <w:tr w:rsidR="00270EBB" w:rsidRPr="003651D9" w:rsidDel="006A1426" w14:paraId="61E6DBEE" w14:textId="77777777" w:rsidTr="00983131">
        <w:trPr>
          <w:cantSplit/>
          <w:del w:id="1412" w:author="Keith W. Boone" w:date="2015-03-04T12:59:00Z"/>
        </w:trPr>
        <w:tc>
          <w:tcPr>
            <w:tcW w:w="1336" w:type="pct"/>
          </w:tcPr>
          <w:p w14:paraId="3E057798" w14:textId="77777777" w:rsidR="001263B9" w:rsidRPr="003651D9" w:rsidDel="006A1426" w:rsidRDefault="001263B9" w:rsidP="00EF1E77">
            <w:pPr>
              <w:pStyle w:val="TableEntry"/>
              <w:rPr>
                <w:del w:id="1413" w:author="Keith W. Boone" w:date="2015-03-04T12:59:00Z"/>
              </w:rPr>
            </w:pPr>
            <w:del w:id="1414" w:author="Keith W. Boone" w:date="2015-03-04T12:59:00Z">
              <w:r w:rsidRPr="003651D9" w:rsidDel="006A1426">
                <w:delText xml:space="preserve">   </w:delText>
              </w:r>
              <w:r w:rsidR="00AA69C0" w:rsidRPr="003651D9" w:rsidDel="006A1426">
                <w:delText>Document Summary-Cardiac Section</w:delText>
              </w:r>
            </w:del>
          </w:p>
        </w:tc>
        <w:tc>
          <w:tcPr>
            <w:tcW w:w="691" w:type="pct"/>
          </w:tcPr>
          <w:p w14:paraId="72C9D337" w14:textId="77777777" w:rsidR="001263B9" w:rsidRPr="003651D9" w:rsidDel="006A1426" w:rsidRDefault="001263B9" w:rsidP="005D6176">
            <w:pPr>
              <w:pStyle w:val="TableEntry"/>
              <w:rPr>
                <w:del w:id="1415" w:author="Keith W. Boone" w:date="2015-03-04T12:59:00Z"/>
              </w:rPr>
            </w:pPr>
            <w:del w:id="1416" w:author="Keith W. Boone" w:date="2015-03-04T12:59:00Z">
              <w:r w:rsidRPr="003651D9" w:rsidDel="006A1426">
                <w:delText>O[0..1]</w:delText>
              </w:r>
            </w:del>
          </w:p>
        </w:tc>
        <w:tc>
          <w:tcPr>
            <w:tcW w:w="559" w:type="pct"/>
          </w:tcPr>
          <w:p w14:paraId="43B8CC62" w14:textId="77777777" w:rsidR="001263B9" w:rsidRPr="003651D9" w:rsidDel="006A1426" w:rsidRDefault="001263B9" w:rsidP="0032600B">
            <w:pPr>
              <w:pStyle w:val="TableEntry"/>
              <w:rPr>
                <w:del w:id="1417" w:author="Keith W. Boone" w:date="2015-03-04T12:59:00Z"/>
              </w:rPr>
            </w:pPr>
          </w:p>
        </w:tc>
        <w:tc>
          <w:tcPr>
            <w:tcW w:w="561" w:type="pct"/>
          </w:tcPr>
          <w:p w14:paraId="2385988E" w14:textId="77777777" w:rsidR="001263B9" w:rsidRPr="003651D9" w:rsidDel="006A1426" w:rsidRDefault="001263B9" w:rsidP="00BB76BC">
            <w:pPr>
              <w:pStyle w:val="TableEntry"/>
              <w:rPr>
                <w:del w:id="1418" w:author="Keith W. Boone" w:date="2015-03-04T12:59:00Z"/>
              </w:rPr>
            </w:pPr>
            <w:del w:id="1419" w:author="Keith W. Boone" w:date="2015-03-04T12:59:00Z">
              <w:r w:rsidRPr="003651D9" w:rsidDel="006A1426">
                <w:delText>section</w:delText>
              </w:r>
            </w:del>
          </w:p>
        </w:tc>
        <w:tc>
          <w:tcPr>
            <w:tcW w:w="862" w:type="pct"/>
          </w:tcPr>
          <w:p w14:paraId="573A47F7" w14:textId="77777777" w:rsidR="001263B9" w:rsidRPr="003651D9" w:rsidDel="006A1426" w:rsidRDefault="001263B9" w:rsidP="00BB76BC">
            <w:pPr>
              <w:pStyle w:val="TableEntry"/>
              <w:rPr>
                <w:del w:id="1420" w:author="Keith W. Boone" w:date="2015-03-04T12:59:00Z"/>
              </w:rPr>
            </w:pPr>
            <w:del w:id="1421" w:author="Keith W. Boone" w:date="2015-03-04T12:59:00Z">
              <w:r w:rsidRPr="003651D9" w:rsidDel="006A1426">
                <w:delText>1.3.6.1.4.1.19376.1.4.1.2.16</w:delText>
              </w:r>
            </w:del>
          </w:p>
        </w:tc>
        <w:tc>
          <w:tcPr>
            <w:tcW w:w="991" w:type="pct"/>
          </w:tcPr>
          <w:p w14:paraId="71E7BA66" w14:textId="77777777" w:rsidR="001263B9" w:rsidRPr="003651D9" w:rsidDel="006A1426" w:rsidRDefault="001263B9" w:rsidP="00BB76BC">
            <w:pPr>
              <w:pStyle w:val="TableEntry"/>
              <w:rPr>
                <w:del w:id="1422" w:author="Keith W. Boone" w:date="2015-03-04T12:59:00Z"/>
              </w:rPr>
            </w:pPr>
          </w:p>
        </w:tc>
      </w:tr>
      <w:tr w:rsidR="00270EBB" w:rsidRPr="003651D9" w:rsidDel="006A1426" w14:paraId="03584ADF" w14:textId="77777777" w:rsidTr="00983131">
        <w:trPr>
          <w:cantSplit/>
          <w:del w:id="1423" w:author="Keith W. Boone" w:date="2015-03-04T12:59:00Z"/>
        </w:trPr>
        <w:tc>
          <w:tcPr>
            <w:tcW w:w="1336" w:type="pct"/>
          </w:tcPr>
          <w:p w14:paraId="7090237B" w14:textId="77777777" w:rsidR="001263B9" w:rsidRPr="003651D9" w:rsidDel="006A1426" w:rsidRDefault="001263B9" w:rsidP="00EF1E77">
            <w:pPr>
              <w:pStyle w:val="TableEntry"/>
              <w:rPr>
                <w:del w:id="1424" w:author="Keith W. Boone" w:date="2015-03-04T12:59:00Z"/>
              </w:rPr>
            </w:pPr>
            <w:del w:id="1425" w:author="Keith W. Boone" w:date="2015-03-04T12:59:00Z">
              <w:r w:rsidRPr="003651D9" w:rsidDel="006A1426">
                <w:delText xml:space="preserve">   </w:delText>
              </w:r>
              <w:r w:rsidR="00AA69C0" w:rsidRPr="003651D9" w:rsidDel="006A1426">
                <w:delText>Medical History - Cardiac Section</w:delText>
              </w:r>
            </w:del>
          </w:p>
        </w:tc>
        <w:tc>
          <w:tcPr>
            <w:tcW w:w="691" w:type="pct"/>
          </w:tcPr>
          <w:p w14:paraId="64AE26B5" w14:textId="77777777" w:rsidR="001263B9" w:rsidRPr="003651D9" w:rsidDel="006A1426" w:rsidRDefault="001263B9" w:rsidP="005D6176">
            <w:pPr>
              <w:pStyle w:val="TableEntry"/>
              <w:rPr>
                <w:del w:id="1426" w:author="Keith W. Boone" w:date="2015-03-04T12:59:00Z"/>
              </w:rPr>
            </w:pPr>
            <w:del w:id="1427" w:author="Keith W. Boone" w:date="2015-03-04T12:59:00Z">
              <w:r w:rsidRPr="003651D9" w:rsidDel="006A1426">
                <w:delText>R[1..1]</w:delText>
              </w:r>
            </w:del>
          </w:p>
        </w:tc>
        <w:tc>
          <w:tcPr>
            <w:tcW w:w="559" w:type="pct"/>
          </w:tcPr>
          <w:p w14:paraId="080FE5DE" w14:textId="77777777" w:rsidR="001263B9" w:rsidRPr="003651D9" w:rsidDel="006A1426" w:rsidRDefault="001263B9" w:rsidP="0032600B">
            <w:pPr>
              <w:pStyle w:val="TableEntry"/>
              <w:rPr>
                <w:del w:id="1428" w:author="Keith W. Boone" w:date="2015-03-04T12:59:00Z"/>
              </w:rPr>
            </w:pPr>
          </w:p>
        </w:tc>
        <w:tc>
          <w:tcPr>
            <w:tcW w:w="561" w:type="pct"/>
          </w:tcPr>
          <w:p w14:paraId="64F22FA4" w14:textId="77777777" w:rsidR="001263B9" w:rsidRPr="003651D9" w:rsidDel="006A1426" w:rsidRDefault="001263B9" w:rsidP="00BB76BC">
            <w:pPr>
              <w:pStyle w:val="TableEntry"/>
              <w:rPr>
                <w:del w:id="1429" w:author="Keith W. Boone" w:date="2015-03-04T12:59:00Z"/>
              </w:rPr>
            </w:pPr>
            <w:del w:id="1430" w:author="Keith W. Boone" w:date="2015-03-04T12:59:00Z">
              <w:r w:rsidRPr="003651D9" w:rsidDel="006A1426">
                <w:delText>section</w:delText>
              </w:r>
            </w:del>
          </w:p>
        </w:tc>
        <w:tc>
          <w:tcPr>
            <w:tcW w:w="862" w:type="pct"/>
          </w:tcPr>
          <w:p w14:paraId="3A1A970C" w14:textId="77777777" w:rsidR="001263B9" w:rsidRPr="003651D9" w:rsidDel="006A1426" w:rsidRDefault="001263B9" w:rsidP="00BB76BC">
            <w:pPr>
              <w:pStyle w:val="TableEntry"/>
              <w:rPr>
                <w:del w:id="1431" w:author="Keith W. Boone" w:date="2015-03-04T12:59:00Z"/>
              </w:rPr>
            </w:pPr>
            <w:del w:id="1432" w:author="Keith W. Boone" w:date="2015-03-04T12:59:00Z">
              <w:r w:rsidRPr="003651D9" w:rsidDel="006A1426">
                <w:delText>1.3.6.1.4.1.19376.1.4.1.2.17</w:delText>
              </w:r>
            </w:del>
          </w:p>
        </w:tc>
        <w:tc>
          <w:tcPr>
            <w:tcW w:w="991" w:type="pct"/>
          </w:tcPr>
          <w:p w14:paraId="2921737D" w14:textId="77777777" w:rsidR="001263B9" w:rsidRPr="003651D9" w:rsidDel="006A1426" w:rsidRDefault="001263B9" w:rsidP="00BB76BC">
            <w:pPr>
              <w:pStyle w:val="TableEntry"/>
              <w:rPr>
                <w:del w:id="1433" w:author="Keith W. Boone" w:date="2015-03-04T12:59:00Z"/>
              </w:rPr>
            </w:pPr>
          </w:p>
        </w:tc>
      </w:tr>
      <w:tr w:rsidR="00270EBB" w:rsidRPr="003651D9" w:rsidDel="006A1426" w14:paraId="45139FDD" w14:textId="77777777" w:rsidTr="00983131">
        <w:trPr>
          <w:cantSplit/>
          <w:del w:id="1434" w:author="Keith W. Boone" w:date="2015-03-04T12:59:00Z"/>
        </w:trPr>
        <w:tc>
          <w:tcPr>
            <w:tcW w:w="1336" w:type="pct"/>
          </w:tcPr>
          <w:p w14:paraId="6D3CF2EC" w14:textId="77777777" w:rsidR="001263B9" w:rsidRPr="003651D9" w:rsidDel="006A1426" w:rsidRDefault="001263B9" w:rsidP="00EF1E77">
            <w:pPr>
              <w:pStyle w:val="TableEntry"/>
              <w:rPr>
                <w:del w:id="1435" w:author="Keith W. Boone" w:date="2015-03-04T12:59:00Z"/>
              </w:rPr>
            </w:pPr>
            <w:del w:id="1436" w:author="Keith W. Boone" w:date="2015-03-04T12:59:00Z">
              <w:r w:rsidRPr="003651D9" w:rsidDel="006A1426">
                <w:delText xml:space="preserve">     </w:delText>
              </w:r>
              <w:r w:rsidR="00AA69C0" w:rsidRPr="003651D9" w:rsidDel="006A1426">
                <w:delText>Procedure Activity Observation</w:delText>
              </w:r>
            </w:del>
          </w:p>
        </w:tc>
        <w:tc>
          <w:tcPr>
            <w:tcW w:w="691" w:type="pct"/>
          </w:tcPr>
          <w:p w14:paraId="5640447D" w14:textId="77777777" w:rsidR="001263B9" w:rsidRPr="003651D9" w:rsidDel="006A1426" w:rsidRDefault="001263B9" w:rsidP="005D6176">
            <w:pPr>
              <w:pStyle w:val="TableEntry"/>
              <w:rPr>
                <w:del w:id="1437" w:author="Keith W. Boone" w:date="2015-03-04T12:59:00Z"/>
              </w:rPr>
            </w:pPr>
            <w:del w:id="1438" w:author="Keith W. Boone" w:date="2015-03-04T12:59:00Z">
              <w:r w:rsidRPr="003651D9" w:rsidDel="006A1426">
                <w:delText>O[0..*]</w:delText>
              </w:r>
            </w:del>
          </w:p>
        </w:tc>
        <w:tc>
          <w:tcPr>
            <w:tcW w:w="559" w:type="pct"/>
          </w:tcPr>
          <w:p w14:paraId="7A9059E1" w14:textId="77777777" w:rsidR="001263B9" w:rsidRPr="003651D9" w:rsidDel="006A1426" w:rsidRDefault="001263B9" w:rsidP="0032600B">
            <w:pPr>
              <w:pStyle w:val="TableEntry"/>
              <w:rPr>
                <w:del w:id="1439" w:author="Keith W. Boone" w:date="2015-03-04T12:59:00Z"/>
              </w:rPr>
            </w:pPr>
          </w:p>
        </w:tc>
        <w:tc>
          <w:tcPr>
            <w:tcW w:w="561" w:type="pct"/>
          </w:tcPr>
          <w:p w14:paraId="0ED51137" w14:textId="77777777" w:rsidR="001263B9" w:rsidRPr="003651D9" w:rsidDel="006A1426" w:rsidRDefault="001263B9" w:rsidP="00BB76BC">
            <w:pPr>
              <w:pStyle w:val="TableEntry"/>
              <w:rPr>
                <w:del w:id="1440" w:author="Keith W. Boone" w:date="2015-03-04T12:59:00Z"/>
              </w:rPr>
            </w:pPr>
            <w:del w:id="1441" w:author="Keith W. Boone" w:date="2015-03-04T12:59:00Z">
              <w:r w:rsidRPr="003651D9" w:rsidDel="006A1426">
                <w:delText>entry</w:delText>
              </w:r>
            </w:del>
          </w:p>
        </w:tc>
        <w:tc>
          <w:tcPr>
            <w:tcW w:w="862" w:type="pct"/>
          </w:tcPr>
          <w:p w14:paraId="1F0223DA" w14:textId="77777777" w:rsidR="001263B9" w:rsidRPr="003651D9" w:rsidDel="006A1426" w:rsidRDefault="001263B9" w:rsidP="00BB76BC">
            <w:pPr>
              <w:pStyle w:val="TableEntry"/>
              <w:rPr>
                <w:del w:id="1442" w:author="Keith W. Boone" w:date="2015-03-04T12:59:00Z"/>
              </w:rPr>
            </w:pPr>
            <w:del w:id="1443" w:author="Keith W. Boone" w:date="2015-03-04T12:59:00Z">
              <w:r w:rsidRPr="003651D9" w:rsidDel="006A1426">
                <w:delText>2.16.840.1.113883.10.20.22.4.13</w:delText>
              </w:r>
            </w:del>
          </w:p>
        </w:tc>
        <w:tc>
          <w:tcPr>
            <w:tcW w:w="991" w:type="pct"/>
          </w:tcPr>
          <w:p w14:paraId="302636DE" w14:textId="77777777" w:rsidR="001263B9" w:rsidRPr="003651D9" w:rsidDel="006A1426" w:rsidRDefault="001263B9" w:rsidP="00BB76BC">
            <w:pPr>
              <w:pStyle w:val="TableEntry"/>
              <w:rPr>
                <w:del w:id="1444" w:author="Keith W. Boone" w:date="2015-03-04T12:59:00Z"/>
              </w:rPr>
            </w:pPr>
          </w:p>
        </w:tc>
      </w:tr>
      <w:tr w:rsidR="00270EBB" w:rsidRPr="003651D9" w:rsidDel="006A1426" w14:paraId="5DD52E08" w14:textId="77777777" w:rsidTr="00983131">
        <w:trPr>
          <w:cantSplit/>
          <w:del w:id="1445" w:author="Keith W. Boone" w:date="2015-03-04T12:59:00Z"/>
        </w:trPr>
        <w:tc>
          <w:tcPr>
            <w:tcW w:w="1336" w:type="pct"/>
          </w:tcPr>
          <w:p w14:paraId="1CE8CA7D" w14:textId="77777777" w:rsidR="001263B9" w:rsidRPr="003651D9" w:rsidDel="006A1426" w:rsidRDefault="001263B9" w:rsidP="00EF1E77">
            <w:pPr>
              <w:pStyle w:val="TableEntry"/>
              <w:rPr>
                <w:del w:id="1446" w:author="Keith W. Boone" w:date="2015-03-04T12:59:00Z"/>
              </w:rPr>
            </w:pPr>
            <w:del w:id="1447" w:author="Keith W. Boone" w:date="2015-03-04T12:59:00Z">
              <w:r w:rsidRPr="003651D9" w:rsidDel="006A1426">
                <w:delText xml:space="preserve">     </w:delText>
              </w:r>
              <w:r w:rsidR="00AA69C0" w:rsidRPr="003651D9" w:rsidDel="006A1426">
                <w:delText>Procedure Activity Procedure</w:delText>
              </w:r>
            </w:del>
          </w:p>
        </w:tc>
        <w:tc>
          <w:tcPr>
            <w:tcW w:w="691" w:type="pct"/>
          </w:tcPr>
          <w:p w14:paraId="29ACD1C9" w14:textId="77777777" w:rsidR="001263B9" w:rsidRPr="003651D9" w:rsidDel="006A1426" w:rsidRDefault="001263B9" w:rsidP="005D6176">
            <w:pPr>
              <w:pStyle w:val="TableEntry"/>
              <w:rPr>
                <w:del w:id="1448" w:author="Keith W. Boone" w:date="2015-03-04T12:59:00Z"/>
              </w:rPr>
            </w:pPr>
            <w:del w:id="1449" w:author="Keith W. Boone" w:date="2015-03-04T12:59:00Z">
              <w:r w:rsidRPr="003651D9" w:rsidDel="006A1426">
                <w:delText>O[0..*]</w:delText>
              </w:r>
            </w:del>
          </w:p>
        </w:tc>
        <w:tc>
          <w:tcPr>
            <w:tcW w:w="559" w:type="pct"/>
          </w:tcPr>
          <w:p w14:paraId="65F8E495" w14:textId="77777777" w:rsidR="001263B9" w:rsidRPr="003651D9" w:rsidDel="006A1426" w:rsidRDefault="001263B9" w:rsidP="0032600B">
            <w:pPr>
              <w:pStyle w:val="TableEntry"/>
              <w:rPr>
                <w:del w:id="1450" w:author="Keith W. Boone" w:date="2015-03-04T12:59:00Z"/>
              </w:rPr>
            </w:pPr>
          </w:p>
        </w:tc>
        <w:tc>
          <w:tcPr>
            <w:tcW w:w="561" w:type="pct"/>
          </w:tcPr>
          <w:p w14:paraId="18661CCC" w14:textId="77777777" w:rsidR="001263B9" w:rsidRPr="003651D9" w:rsidDel="006A1426" w:rsidRDefault="001263B9" w:rsidP="00BB76BC">
            <w:pPr>
              <w:pStyle w:val="TableEntry"/>
              <w:rPr>
                <w:del w:id="1451" w:author="Keith W. Boone" w:date="2015-03-04T12:59:00Z"/>
              </w:rPr>
            </w:pPr>
            <w:del w:id="1452" w:author="Keith W. Boone" w:date="2015-03-04T12:59:00Z">
              <w:r w:rsidRPr="003651D9" w:rsidDel="006A1426">
                <w:delText>entry</w:delText>
              </w:r>
            </w:del>
          </w:p>
        </w:tc>
        <w:tc>
          <w:tcPr>
            <w:tcW w:w="862" w:type="pct"/>
          </w:tcPr>
          <w:p w14:paraId="206B6A78" w14:textId="77777777" w:rsidR="001263B9" w:rsidRPr="003651D9" w:rsidDel="006A1426" w:rsidRDefault="001263B9" w:rsidP="00BB76BC">
            <w:pPr>
              <w:pStyle w:val="TableEntry"/>
              <w:rPr>
                <w:del w:id="1453" w:author="Keith W. Boone" w:date="2015-03-04T12:59:00Z"/>
              </w:rPr>
            </w:pPr>
            <w:del w:id="1454" w:author="Keith W. Boone" w:date="2015-03-04T12:59:00Z">
              <w:r w:rsidRPr="003651D9" w:rsidDel="006A1426">
                <w:delText>2.16.840.1.113883.10.20.22.4.14</w:delText>
              </w:r>
            </w:del>
          </w:p>
        </w:tc>
        <w:tc>
          <w:tcPr>
            <w:tcW w:w="991" w:type="pct"/>
          </w:tcPr>
          <w:p w14:paraId="53E04573" w14:textId="77777777" w:rsidR="001263B9" w:rsidRPr="003651D9" w:rsidDel="006A1426" w:rsidRDefault="001263B9" w:rsidP="00BB76BC">
            <w:pPr>
              <w:pStyle w:val="TableEntry"/>
              <w:rPr>
                <w:del w:id="1455" w:author="Keith W. Boone" w:date="2015-03-04T12:59:00Z"/>
              </w:rPr>
            </w:pPr>
          </w:p>
        </w:tc>
      </w:tr>
      <w:tr w:rsidR="00270EBB" w:rsidRPr="003651D9" w:rsidDel="006A1426" w14:paraId="7AB35574" w14:textId="77777777" w:rsidTr="00983131">
        <w:trPr>
          <w:cantSplit/>
          <w:del w:id="1456" w:author="Keith W. Boone" w:date="2015-03-04T12:59:00Z"/>
        </w:trPr>
        <w:tc>
          <w:tcPr>
            <w:tcW w:w="1336" w:type="pct"/>
          </w:tcPr>
          <w:p w14:paraId="5653E044" w14:textId="77777777" w:rsidR="001263B9" w:rsidRPr="003651D9" w:rsidDel="006A1426" w:rsidRDefault="001263B9" w:rsidP="00EF1E77">
            <w:pPr>
              <w:pStyle w:val="TableEntry"/>
              <w:rPr>
                <w:del w:id="1457" w:author="Keith W. Boone" w:date="2015-03-04T12:59:00Z"/>
              </w:rPr>
            </w:pPr>
            <w:del w:id="1458" w:author="Keith W. Boone" w:date="2015-03-04T12:59:00Z">
              <w:r w:rsidRPr="003651D9" w:rsidDel="006A1426">
                <w:delText xml:space="preserve">     </w:delText>
              </w:r>
              <w:r w:rsidR="00AA69C0" w:rsidRPr="003651D9" w:rsidDel="006A1426">
                <w:delText>Problem Observation - Cardiac</w:delText>
              </w:r>
            </w:del>
          </w:p>
        </w:tc>
        <w:tc>
          <w:tcPr>
            <w:tcW w:w="691" w:type="pct"/>
          </w:tcPr>
          <w:p w14:paraId="6ACF781A" w14:textId="77777777" w:rsidR="001263B9" w:rsidRPr="003651D9" w:rsidDel="006A1426" w:rsidRDefault="001263B9" w:rsidP="005D6176">
            <w:pPr>
              <w:pStyle w:val="TableEntry"/>
              <w:rPr>
                <w:del w:id="1459" w:author="Keith W. Boone" w:date="2015-03-04T12:59:00Z"/>
              </w:rPr>
            </w:pPr>
            <w:del w:id="1460" w:author="Keith W. Boone" w:date="2015-03-04T12:59:00Z">
              <w:r w:rsidRPr="003651D9" w:rsidDel="006A1426">
                <w:delText>O[0..*]</w:delText>
              </w:r>
            </w:del>
          </w:p>
        </w:tc>
        <w:tc>
          <w:tcPr>
            <w:tcW w:w="559" w:type="pct"/>
          </w:tcPr>
          <w:p w14:paraId="343F70C3" w14:textId="77777777" w:rsidR="001263B9" w:rsidRPr="003651D9" w:rsidDel="006A1426" w:rsidRDefault="001263B9" w:rsidP="0032600B">
            <w:pPr>
              <w:pStyle w:val="TableEntry"/>
              <w:rPr>
                <w:del w:id="1461" w:author="Keith W. Boone" w:date="2015-03-04T12:59:00Z"/>
              </w:rPr>
            </w:pPr>
          </w:p>
        </w:tc>
        <w:tc>
          <w:tcPr>
            <w:tcW w:w="561" w:type="pct"/>
          </w:tcPr>
          <w:p w14:paraId="00D5B14D" w14:textId="77777777" w:rsidR="001263B9" w:rsidRPr="003651D9" w:rsidDel="006A1426" w:rsidRDefault="001263B9" w:rsidP="00BB76BC">
            <w:pPr>
              <w:pStyle w:val="TableEntry"/>
              <w:rPr>
                <w:del w:id="1462" w:author="Keith W. Boone" w:date="2015-03-04T12:59:00Z"/>
              </w:rPr>
            </w:pPr>
            <w:del w:id="1463" w:author="Keith W. Boone" w:date="2015-03-04T12:59:00Z">
              <w:r w:rsidRPr="003651D9" w:rsidDel="006A1426">
                <w:delText>entry</w:delText>
              </w:r>
            </w:del>
          </w:p>
        </w:tc>
        <w:tc>
          <w:tcPr>
            <w:tcW w:w="862" w:type="pct"/>
          </w:tcPr>
          <w:p w14:paraId="20FF7CE3" w14:textId="77777777" w:rsidR="001263B9" w:rsidRPr="003651D9" w:rsidDel="006A1426" w:rsidRDefault="001263B9" w:rsidP="00BB76BC">
            <w:pPr>
              <w:pStyle w:val="TableEntry"/>
              <w:rPr>
                <w:del w:id="1464" w:author="Keith W. Boone" w:date="2015-03-04T12:59:00Z"/>
              </w:rPr>
            </w:pPr>
            <w:del w:id="1465" w:author="Keith W. Boone" w:date="2015-03-04T12:59:00Z">
              <w:r w:rsidRPr="003651D9" w:rsidDel="006A1426">
                <w:delText>2.16.840.1.113883.10.20.22.4.4</w:delText>
              </w:r>
            </w:del>
          </w:p>
        </w:tc>
        <w:tc>
          <w:tcPr>
            <w:tcW w:w="991" w:type="pct"/>
          </w:tcPr>
          <w:p w14:paraId="0466E6DD" w14:textId="77777777" w:rsidR="001263B9" w:rsidRPr="003651D9" w:rsidDel="006A1426" w:rsidRDefault="001263B9" w:rsidP="00BB76BC">
            <w:pPr>
              <w:pStyle w:val="TableEntry"/>
              <w:rPr>
                <w:del w:id="1466" w:author="Keith W. Boone" w:date="2015-03-04T12:59:00Z"/>
              </w:rPr>
            </w:pPr>
          </w:p>
        </w:tc>
      </w:tr>
      <w:tr w:rsidR="00270EBB" w:rsidRPr="003651D9" w:rsidDel="006A1426" w14:paraId="3D6238D6" w14:textId="77777777" w:rsidTr="00983131">
        <w:trPr>
          <w:cantSplit/>
          <w:del w:id="1467" w:author="Keith W. Boone" w:date="2015-03-04T12:59:00Z"/>
        </w:trPr>
        <w:tc>
          <w:tcPr>
            <w:tcW w:w="1336" w:type="pct"/>
          </w:tcPr>
          <w:p w14:paraId="4CE24F4B" w14:textId="77777777" w:rsidR="001263B9" w:rsidRPr="003651D9" w:rsidDel="006A1426" w:rsidRDefault="001263B9" w:rsidP="00EF1E77">
            <w:pPr>
              <w:pStyle w:val="TableEntry"/>
              <w:rPr>
                <w:del w:id="1468" w:author="Keith W. Boone" w:date="2015-03-04T12:59:00Z"/>
              </w:rPr>
            </w:pPr>
            <w:del w:id="1469" w:author="Keith W. Boone" w:date="2015-03-04T12:59:00Z">
              <w:r w:rsidRPr="003651D9" w:rsidDel="006A1426">
                <w:delText xml:space="preserve">        </w:delText>
              </w:r>
              <w:r w:rsidR="00115A0F" w:rsidRPr="003651D9" w:rsidDel="006A1426">
                <w:delText>Age Observation</w:delText>
              </w:r>
            </w:del>
          </w:p>
        </w:tc>
        <w:tc>
          <w:tcPr>
            <w:tcW w:w="691" w:type="pct"/>
          </w:tcPr>
          <w:p w14:paraId="2108D421" w14:textId="77777777" w:rsidR="001263B9" w:rsidRPr="003651D9" w:rsidDel="006A1426" w:rsidRDefault="001263B9" w:rsidP="00EF1E77">
            <w:pPr>
              <w:pStyle w:val="TableEntry"/>
              <w:rPr>
                <w:del w:id="1470" w:author="Keith W. Boone" w:date="2015-03-04T12:59:00Z"/>
              </w:rPr>
            </w:pPr>
            <w:del w:id="1471" w:author="Keith W. Boone" w:date="2015-03-04T12:59:00Z">
              <w:r w:rsidRPr="003651D9" w:rsidDel="006A1426">
                <w:delText>O[0..1]</w:delText>
              </w:r>
            </w:del>
          </w:p>
        </w:tc>
        <w:tc>
          <w:tcPr>
            <w:tcW w:w="559" w:type="pct"/>
          </w:tcPr>
          <w:p w14:paraId="6ABEAE55" w14:textId="77777777" w:rsidR="001263B9" w:rsidRPr="003651D9" w:rsidDel="006A1426" w:rsidRDefault="001263B9" w:rsidP="005D6176">
            <w:pPr>
              <w:pStyle w:val="TableEntry"/>
              <w:rPr>
                <w:del w:id="1472" w:author="Keith W. Boone" w:date="2015-03-04T12:59:00Z"/>
              </w:rPr>
            </w:pPr>
          </w:p>
        </w:tc>
        <w:tc>
          <w:tcPr>
            <w:tcW w:w="561" w:type="pct"/>
          </w:tcPr>
          <w:p w14:paraId="3032E37F" w14:textId="77777777" w:rsidR="001263B9" w:rsidRPr="003651D9" w:rsidDel="006A1426" w:rsidRDefault="001263B9" w:rsidP="005D6176">
            <w:pPr>
              <w:pStyle w:val="TableEntry"/>
              <w:rPr>
                <w:del w:id="1473" w:author="Keith W. Boone" w:date="2015-03-04T12:59:00Z"/>
              </w:rPr>
            </w:pPr>
            <w:del w:id="1474" w:author="Keith W. Boone" w:date="2015-03-04T12:59:00Z">
              <w:r w:rsidRPr="003651D9" w:rsidDel="006A1426">
                <w:delText>entry</w:delText>
              </w:r>
            </w:del>
          </w:p>
        </w:tc>
        <w:tc>
          <w:tcPr>
            <w:tcW w:w="862" w:type="pct"/>
          </w:tcPr>
          <w:p w14:paraId="2B4E5934" w14:textId="77777777" w:rsidR="001263B9" w:rsidRPr="003651D9" w:rsidDel="006A1426" w:rsidRDefault="001263B9" w:rsidP="0032600B">
            <w:pPr>
              <w:pStyle w:val="TableEntry"/>
              <w:rPr>
                <w:del w:id="1475" w:author="Keith W. Boone" w:date="2015-03-04T12:59:00Z"/>
              </w:rPr>
            </w:pPr>
            <w:del w:id="1476" w:author="Keith W. Boone" w:date="2015-03-04T12:59:00Z">
              <w:r w:rsidRPr="003651D9" w:rsidDel="006A1426">
                <w:delText>2.16.840.1.113883.10.20.22.4.31</w:delText>
              </w:r>
            </w:del>
          </w:p>
        </w:tc>
        <w:tc>
          <w:tcPr>
            <w:tcW w:w="991" w:type="pct"/>
          </w:tcPr>
          <w:p w14:paraId="77C0E01A" w14:textId="77777777" w:rsidR="001263B9" w:rsidRPr="003651D9" w:rsidDel="006A1426" w:rsidRDefault="001263B9" w:rsidP="00BB76BC">
            <w:pPr>
              <w:pStyle w:val="TableEntry"/>
              <w:rPr>
                <w:del w:id="1477" w:author="Keith W. Boone" w:date="2015-03-04T12:59:00Z"/>
              </w:rPr>
            </w:pPr>
          </w:p>
        </w:tc>
      </w:tr>
      <w:tr w:rsidR="00270EBB" w:rsidRPr="003651D9" w:rsidDel="006A1426" w14:paraId="094A2AC9" w14:textId="77777777" w:rsidTr="00983131">
        <w:trPr>
          <w:cantSplit/>
          <w:del w:id="1478" w:author="Keith W. Boone" w:date="2015-03-04T12:59:00Z"/>
        </w:trPr>
        <w:tc>
          <w:tcPr>
            <w:tcW w:w="1336" w:type="pct"/>
          </w:tcPr>
          <w:p w14:paraId="7C2B3917" w14:textId="77777777" w:rsidR="001263B9" w:rsidRPr="003651D9" w:rsidDel="006A1426" w:rsidRDefault="001263B9" w:rsidP="00EF1E77">
            <w:pPr>
              <w:pStyle w:val="TableEntry"/>
              <w:rPr>
                <w:del w:id="1479" w:author="Keith W. Boone" w:date="2015-03-04T12:59:00Z"/>
              </w:rPr>
            </w:pPr>
            <w:del w:id="1480" w:author="Keith W. Boone" w:date="2015-03-04T12:59:00Z">
              <w:r w:rsidRPr="003651D9" w:rsidDel="006A1426">
                <w:delText xml:space="preserve">        </w:delText>
              </w:r>
              <w:r w:rsidR="00115A0F" w:rsidRPr="003651D9" w:rsidDel="006A1426">
                <w:delText>Health Status Observation</w:delText>
              </w:r>
            </w:del>
          </w:p>
        </w:tc>
        <w:tc>
          <w:tcPr>
            <w:tcW w:w="691" w:type="pct"/>
          </w:tcPr>
          <w:p w14:paraId="213A0EE9" w14:textId="77777777" w:rsidR="001263B9" w:rsidRPr="003651D9" w:rsidDel="006A1426" w:rsidRDefault="001263B9" w:rsidP="00EF1E77">
            <w:pPr>
              <w:pStyle w:val="TableEntry"/>
              <w:rPr>
                <w:del w:id="1481" w:author="Keith W. Boone" w:date="2015-03-04T12:59:00Z"/>
              </w:rPr>
            </w:pPr>
            <w:del w:id="1482" w:author="Keith W. Boone" w:date="2015-03-04T12:59:00Z">
              <w:r w:rsidRPr="003651D9" w:rsidDel="006A1426">
                <w:delText>O[0..1]</w:delText>
              </w:r>
            </w:del>
          </w:p>
        </w:tc>
        <w:tc>
          <w:tcPr>
            <w:tcW w:w="559" w:type="pct"/>
          </w:tcPr>
          <w:p w14:paraId="4B5AB552" w14:textId="77777777" w:rsidR="001263B9" w:rsidRPr="003651D9" w:rsidDel="006A1426" w:rsidRDefault="00270EBB" w:rsidP="00BB76BC">
            <w:pPr>
              <w:pStyle w:val="TableEntry"/>
              <w:rPr>
                <w:del w:id="1483" w:author="Keith W. Boone" w:date="2015-03-04T12:59:00Z"/>
              </w:rPr>
            </w:pPr>
            <w:del w:id="1484" w:author="Keith W. Boone" w:date="2015-03-04T12:59:00Z">
              <w:r w:rsidRPr="003651D9" w:rsidDel="006A1426">
                <w:delText>6.3.1.D.5.</w:delText>
              </w:r>
              <w:r w:rsidR="00983131" w:rsidRPr="003651D9" w:rsidDel="006A1426">
                <w:delText>2</w:delText>
              </w:r>
            </w:del>
          </w:p>
        </w:tc>
        <w:tc>
          <w:tcPr>
            <w:tcW w:w="561" w:type="pct"/>
          </w:tcPr>
          <w:p w14:paraId="71EAD8DD" w14:textId="77777777" w:rsidR="001263B9" w:rsidRPr="003651D9" w:rsidDel="006A1426" w:rsidRDefault="001263B9" w:rsidP="00EF1E77">
            <w:pPr>
              <w:pStyle w:val="TableEntry"/>
              <w:rPr>
                <w:del w:id="1485" w:author="Keith W. Boone" w:date="2015-03-04T12:59:00Z"/>
              </w:rPr>
            </w:pPr>
            <w:del w:id="1486" w:author="Keith W. Boone" w:date="2015-03-04T12:59:00Z">
              <w:r w:rsidRPr="003651D9" w:rsidDel="006A1426">
                <w:delText>entry</w:delText>
              </w:r>
            </w:del>
          </w:p>
        </w:tc>
        <w:tc>
          <w:tcPr>
            <w:tcW w:w="862" w:type="pct"/>
          </w:tcPr>
          <w:p w14:paraId="598E7A77" w14:textId="77777777" w:rsidR="001263B9" w:rsidRPr="003651D9" w:rsidDel="006A1426" w:rsidRDefault="001263B9" w:rsidP="00EF1E77">
            <w:pPr>
              <w:pStyle w:val="TableEntry"/>
              <w:rPr>
                <w:del w:id="1487" w:author="Keith W. Boone" w:date="2015-03-04T12:59:00Z"/>
              </w:rPr>
            </w:pPr>
            <w:del w:id="1488" w:author="Keith W. Boone" w:date="2015-03-04T12:59:00Z">
              <w:r w:rsidRPr="003651D9" w:rsidDel="006A1426">
                <w:delText>2.16.840.1.113883.10.20.22.4.5</w:delText>
              </w:r>
            </w:del>
          </w:p>
        </w:tc>
        <w:tc>
          <w:tcPr>
            <w:tcW w:w="991" w:type="pct"/>
          </w:tcPr>
          <w:p w14:paraId="49FCFB86" w14:textId="77777777" w:rsidR="001263B9" w:rsidRPr="003651D9" w:rsidDel="006A1426" w:rsidRDefault="001263B9" w:rsidP="005D6176">
            <w:pPr>
              <w:pStyle w:val="TableEntry"/>
              <w:rPr>
                <w:del w:id="1489" w:author="Keith W. Boone" w:date="2015-03-04T12:59:00Z"/>
              </w:rPr>
            </w:pPr>
          </w:p>
        </w:tc>
      </w:tr>
      <w:tr w:rsidR="00270EBB" w:rsidRPr="003651D9" w:rsidDel="006A1426" w14:paraId="7EB8E271" w14:textId="77777777" w:rsidTr="00983131">
        <w:trPr>
          <w:cantSplit/>
          <w:del w:id="1490" w:author="Keith W. Boone" w:date="2015-03-04T12:59:00Z"/>
        </w:trPr>
        <w:tc>
          <w:tcPr>
            <w:tcW w:w="1336" w:type="pct"/>
          </w:tcPr>
          <w:p w14:paraId="7D581218" w14:textId="77777777" w:rsidR="001263B9" w:rsidRPr="003651D9" w:rsidDel="006A1426" w:rsidRDefault="001263B9" w:rsidP="00EF1E77">
            <w:pPr>
              <w:pStyle w:val="TableEntry"/>
              <w:rPr>
                <w:del w:id="1491" w:author="Keith W. Boone" w:date="2015-03-04T12:59:00Z"/>
              </w:rPr>
            </w:pPr>
            <w:del w:id="1492" w:author="Keith W. Boone" w:date="2015-03-04T12:59:00Z">
              <w:r w:rsidRPr="003651D9" w:rsidDel="006A1426">
                <w:delText xml:space="preserve">        </w:delText>
              </w:r>
              <w:r w:rsidR="00115A0F" w:rsidRPr="003651D9" w:rsidDel="006A1426">
                <w:delText>Problem Status</w:delText>
              </w:r>
              <w:r w:rsidRPr="003651D9" w:rsidDel="006A1426">
                <w:delText xml:space="preserve"> </w:delText>
              </w:r>
            </w:del>
          </w:p>
        </w:tc>
        <w:tc>
          <w:tcPr>
            <w:tcW w:w="691" w:type="pct"/>
          </w:tcPr>
          <w:p w14:paraId="36BB21F3" w14:textId="77777777" w:rsidR="001263B9" w:rsidRPr="003651D9" w:rsidDel="006A1426" w:rsidRDefault="001263B9" w:rsidP="00EF1E77">
            <w:pPr>
              <w:pStyle w:val="TableEntry"/>
              <w:rPr>
                <w:del w:id="1493" w:author="Keith W. Boone" w:date="2015-03-04T12:59:00Z"/>
              </w:rPr>
            </w:pPr>
            <w:del w:id="1494" w:author="Keith W. Boone" w:date="2015-03-04T12:59:00Z">
              <w:r w:rsidRPr="003651D9" w:rsidDel="006A1426">
                <w:delText>O[0..1]</w:delText>
              </w:r>
            </w:del>
          </w:p>
        </w:tc>
        <w:tc>
          <w:tcPr>
            <w:tcW w:w="559" w:type="pct"/>
          </w:tcPr>
          <w:p w14:paraId="44122B3D" w14:textId="77777777" w:rsidR="001263B9" w:rsidRPr="003651D9" w:rsidDel="006A1426" w:rsidRDefault="001263B9" w:rsidP="005D6176">
            <w:pPr>
              <w:pStyle w:val="TableEntry"/>
              <w:rPr>
                <w:del w:id="1495" w:author="Keith W. Boone" w:date="2015-03-04T12:59:00Z"/>
              </w:rPr>
            </w:pPr>
          </w:p>
        </w:tc>
        <w:tc>
          <w:tcPr>
            <w:tcW w:w="561" w:type="pct"/>
          </w:tcPr>
          <w:p w14:paraId="08119356" w14:textId="77777777" w:rsidR="001263B9" w:rsidRPr="003651D9" w:rsidDel="006A1426" w:rsidRDefault="001263B9" w:rsidP="005D6176">
            <w:pPr>
              <w:pStyle w:val="TableEntry"/>
              <w:rPr>
                <w:del w:id="1496" w:author="Keith W. Boone" w:date="2015-03-04T12:59:00Z"/>
              </w:rPr>
            </w:pPr>
            <w:del w:id="1497" w:author="Keith W. Boone" w:date="2015-03-04T12:59:00Z">
              <w:r w:rsidRPr="003651D9" w:rsidDel="006A1426">
                <w:delText>entry</w:delText>
              </w:r>
            </w:del>
          </w:p>
        </w:tc>
        <w:tc>
          <w:tcPr>
            <w:tcW w:w="862" w:type="pct"/>
          </w:tcPr>
          <w:p w14:paraId="254E0B5B" w14:textId="77777777" w:rsidR="001263B9" w:rsidRPr="003651D9" w:rsidDel="006A1426" w:rsidRDefault="001263B9" w:rsidP="0032600B">
            <w:pPr>
              <w:pStyle w:val="TableEntry"/>
              <w:rPr>
                <w:del w:id="1498" w:author="Keith W. Boone" w:date="2015-03-04T12:59:00Z"/>
              </w:rPr>
            </w:pPr>
            <w:del w:id="1499" w:author="Keith W. Boone" w:date="2015-03-04T12:59:00Z">
              <w:r w:rsidRPr="003651D9" w:rsidDel="006A1426">
                <w:delText>2.16.840.1.113883.10.20.22.4.6</w:delText>
              </w:r>
            </w:del>
          </w:p>
        </w:tc>
        <w:tc>
          <w:tcPr>
            <w:tcW w:w="991" w:type="pct"/>
          </w:tcPr>
          <w:p w14:paraId="3E1675FB" w14:textId="77777777" w:rsidR="001263B9" w:rsidRPr="003651D9" w:rsidDel="006A1426" w:rsidRDefault="001263B9" w:rsidP="00BB76BC">
            <w:pPr>
              <w:pStyle w:val="TableEntry"/>
              <w:rPr>
                <w:del w:id="1500" w:author="Keith W. Boone" w:date="2015-03-04T12:59:00Z"/>
              </w:rPr>
            </w:pPr>
          </w:p>
        </w:tc>
      </w:tr>
      <w:tr w:rsidR="00270EBB" w:rsidRPr="003651D9" w:rsidDel="006A1426" w14:paraId="726EBC00" w14:textId="77777777" w:rsidTr="00983131">
        <w:trPr>
          <w:cantSplit/>
          <w:del w:id="1501" w:author="Keith W. Boone" w:date="2015-03-04T12:59:00Z"/>
        </w:trPr>
        <w:tc>
          <w:tcPr>
            <w:tcW w:w="1336" w:type="pct"/>
          </w:tcPr>
          <w:p w14:paraId="15D3F51A" w14:textId="77777777" w:rsidR="001263B9" w:rsidRPr="003651D9" w:rsidDel="006A1426" w:rsidRDefault="001263B9" w:rsidP="00EF1E77">
            <w:pPr>
              <w:pStyle w:val="TableEntry"/>
              <w:rPr>
                <w:del w:id="1502" w:author="Keith W. Boone" w:date="2015-03-04T12:59:00Z"/>
              </w:rPr>
            </w:pPr>
            <w:del w:id="1503" w:author="Keith W. Boone" w:date="2015-03-04T12:59:00Z">
              <w:r w:rsidRPr="003651D9" w:rsidDel="006A1426">
                <w:lastRenderedPageBreak/>
                <w:delText xml:space="preserve">      </w:delText>
              </w:r>
              <w:r w:rsidR="00115A0F" w:rsidRPr="003651D9" w:rsidDel="006A1426">
                <w:delText>Severity Observation</w:delText>
              </w:r>
            </w:del>
          </w:p>
        </w:tc>
        <w:tc>
          <w:tcPr>
            <w:tcW w:w="691" w:type="pct"/>
          </w:tcPr>
          <w:p w14:paraId="7F6E9738" w14:textId="77777777" w:rsidR="001263B9" w:rsidRPr="003651D9" w:rsidDel="006A1426" w:rsidRDefault="001263B9" w:rsidP="00EF1E77">
            <w:pPr>
              <w:pStyle w:val="TableEntry"/>
              <w:rPr>
                <w:del w:id="1504" w:author="Keith W. Boone" w:date="2015-03-04T12:59:00Z"/>
              </w:rPr>
            </w:pPr>
            <w:del w:id="1505" w:author="Keith W. Boone" w:date="2015-03-04T12:59:00Z">
              <w:r w:rsidRPr="003651D9" w:rsidDel="006A1426">
                <w:delText>O[0..1]</w:delText>
              </w:r>
            </w:del>
          </w:p>
        </w:tc>
        <w:tc>
          <w:tcPr>
            <w:tcW w:w="559" w:type="pct"/>
          </w:tcPr>
          <w:p w14:paraId="50AC4910" w14:textId="77777777" w:rsidR="001263B9" w:rsidRPr="003651D9" w:rsidDel="006A1426" w:rsidRDefault="001263B9" w:rsidP="005D6176">
            <w:pPr>
              <w:pStyle w:val="TableEntry"/>
              <w:rPr>
                <w:del w:id="1506" w:author="Keith W. Boone" w:date="2015-03-04T12:59:00Z"/>
              </w:rPr>
            </w:pPr>
          </w:p>
        </w:tc>
        <w:tc>
          <w:tcPr>
            <w:tcW w:w="561" w:type="pct"/>
          </w:tcPr>
          <w:p w14:paraId="7C7BBF41" w14:textId="77777777" w:rsidR="001263B9" w:rsidRPr="003651D9" w:rsidDel="006A1426" w:rsidRDefault="001263B9" w:rsidP="005D6176">
            <w:pPr>
              <w:pStyle w:val="TableEntry"/>
              <w:rPr>
                <w:del w:id="1507" w:author="Keith W. Boone" w:date="2015-03-04T12:59:00Z"/>
              </w:rPr>
            </w:pPr>
            <w:del w:id="1508" w:author="Keith W. Boone" w:date="2015-03-04T12:59:00Z">
              <w:r w:rsidRPr="003651D9" w:rsidDel="006A1426">
                <w:delText>entry</w:delText>
              </w:r>
            </w:del>
          </w:p>
        </w:tc>
        <w:tc>
          <w:tcPr>
            <w:tcW w:w="862" w:type="pct"/>
          </w:tcPr>
          <w:p w14:paraId="326515A7" w14:textId="77777777" w:rsidR="001263B9" w:rsidRPr="003651D9" w:rsidDel="006A1426" w:rsidRDefault="001263B9" w:rsidP="0032600B">
            <w:pPr>
              <w:pStyle w:val="TableEntry"/>
              <w:rPr>
                <w:del w:id="1509" w:author="Keith W. Boone" w:date="2015-03-04T12:59:00Z"/>
              </w:rPr>
            </w:pPr>
            <w:del w:id="1510" w:author="Keith W. Boone" w:date="2015-03-04T12:59:00Z">
              <w:r w:rsidRPr="003651D9" w:rsidDel="006A1426">
                <w:delText>2.16.840.1.113883.10.20.22.4.8</w:delText>
              </w:r>
            </w:del>
          </w:p>
        </w:tc>
        <w:tc>
          <w:tcPr>
            <w:tcW w:w="991" w:type="pct"/>
          </w:tcPr>
          <w:p w14:paraId="6AFC7704" w14:textId="77777777" w:rsidR="001263B9" w:rsidRPr="003651D9" w:rsidDel="006A1426" w:rsidRDefault="001263B9" w:rsidP="00BB76BC">
            <w:pPr>
              <w:pStyle w:val="TableEntry"/>
              <w:rPr>
                <w:del w:id="1511" w:author="Keith W. Boone" w:date="2015-03-04T12:59:00Z"/>
              </w:rPr>
            </w:pPr>
          </w:p>
        </w:tc>
      </w:tr>
      <w:tr w:rsidR="00270EBB" w:rsidRPr="003651D9" w:rsidDel="006A1426" w14:paraId="62586897" w14:textId="77777777" w:rsidTr="00983131">
        <w:trPr>
          <w:cantSplit/>
          <w:del w:id="1512" w:author="Keith W. Boone" w:date="2015-03-04T12:59:00Z"/>
        </w:trPr>
        <w:tc>
          <w:tcPr>
            <w:tcW w:w="1336" w:type="pct"/>
          </w:tcPr>
          <w:p w14:paraId="1D2F4D67" w14:textId="77777777" w:rsidR="001263B9" w:rsidRPr="003651D9" w:rsidDel="006A1426" w:rsidRDefault="00115A0F" w:rsidP="00EF1E77">
            <w:pPr>
              <w:pStyle w:val="TableEntry"/>
              <w:rPr>
                <w:del w:id="1513" w:author="Keith W. Boone" w:date="2015-03-04T12:59:00Z"/>
              </w:rPr>
            </w:pPr>
            <w:del w:id="1514" w:author="Keith W. Boone" w:date="2015-03-04T12:59:00Z">
              <w:r w:rsidRPr="003651D9" w:rsidDel="006A1426">
                <w:rPr>
                  <w:rStyle w:val="HyperlinkText9pt"/>
                  <w:rFonts w:ascii="Times New Roman" w:hAnsi="Times New Roman" w:cs="Times New Roman"/>
                  <w:color w:val="auto"/>
                  <w:szCs w:val="20"/>
                  <w:u w:val="none"/>
                  <w:lang w:eastAsia="en-US"/>
                </w:rPr>
                <w:delText>Allergies Section</w:delText>
              </w:r>
            </w:del>
          </w:p>
        </w:tc>
        <w:tc>
          <w:tcPr>
            <w:tcW w:w="691" w:type="pct"/>
          </w:tcPr>
          <w:p w14:paraId="3AB93692" w14:textId="77777777" w:rsidR="001263B9" w:rsidRPr="003651D9" w:rsidDel="006A1426" w:rsidRDefault="001263B9" w:rsidP="00EF1E77">
            <w:pPr>
              <w:pStyle w:val="TableEntry"/>
              <w:rPr>
                <w:del w:id="1515" w:author="Keith W. Boone" w:date="2015-03-04T12:59:00Z"/>
              </w:rPr>
            </w:pPr>
            <w:del w:id="1516" w:author="Keith W. Boone" w:date="2015-03-04T12:59:00Z">
              <w:r w:rsidRPr="003651D9" w:rsidDel="006A1426">
                <w:delText>R[1..1]</w:delText>
              </w:r>
            </w:del>
          </w:p>
        </w:tc>
        <w:tc>
          <w:tcPr>
            <w:tcW w:w="559" w:type="pct"/>
          </w:tcPr>
          <w:p w14:paraId="6E6F43D2" w14:textId="77777777" w:rsidR="001263B9" w:rsidRPr="003651D9" w:rsidDel="006A1426" w:rsidRDefault="001263B9" w:rsidP="005D6176">
            <w:pPr>
              <w:pStyle w:val="TableEntry"/>
              <w:rPr>
                <w:del w:id="1517" w:author="Keith W. Boone" w:date="2015-03-04T12:59:00Z"/>
              </w:rPr>
            </w:pPr>
          </w:p>
        </w:tc>
        <w:tc>
          <w:tcPr>
            <w:tcW w:w="561" w:type="pct"/>
          </w:tcPr>
          <w:p w14:paraId="3D89C5C0" w14:textId="77777777" w:rsidR="001263B9" w:rsidRPr="003651D9" w:rsidDel="006A1426" w:rsidRDefault="001263B9" w:rsidP="0032600B">
            <w:pPr>
              <w:pStyle w:val="TableEntry"/>
              <w:rPr>
                <w:del w:id="1518" w:author="Keith W. Boone" w:date="2015-03-04T12:59:00Z"/>
              </w:rPr>
            </w:pPr>
            <w:del w:id="1519" w:author="Keith W. Boone" w:date="2015-03-04T12:59:00Z">
              <w:r w:rsidRPr="003651D9" w:rsidDel="006A1426">
                <w:delText>section</w:delText>
              </w:r>
            </w:del>
          </w:p>
        </w:tc>
        <w:tc>
          <w:tcPr>
            <w:tcW w:w="862" w:type="pct"/>
          </w:tcPr>
          <w:p w14:paraId="69743755" w14:textId="77777777" w:rsidR="001263B9" w:rsidRPr="003651D9" w:rsidDel="006A1426" w:rsidRDefault="001263B9" w:rsidP="00BB76BC">
            <w:pPr>
              <w:pStyle w:val="TableEntry"/>
              <w:rPr>
                <w:del w:id="1520" w:author="Keith W. Boone" w:date="2015-03-04T12:59:00Z"/>
              </w:rPr>
            </w:pPr>
            <w:del w:id="1521" w:author="Keith W. Boone" w:date="2015-03-04T12:59:00Z">
              <w:r w:rsidRPr="003651D9" w:rsidDel="006A1426">
                <w:delText>2.16.840.1.113883.10.20.22.2.6</w:delText>
              </w:r>
            </w:del>
          </w:p>
        </w:tc>
        <w:tc>
          <w:tcPr>
            <w:tcW w:w="991" w:type="pct"/>
          </w:tcPr>
          <w:p w14:paraId="2A7B96E4" w14:textId="77777777" w:rsidR="001263B9" w:rsidRPr="003651D9" w:rsidDel="006A1426" w:rsidRDefault="001263B9" w:rsidP="00BB76BC">
            <w:pPr>
              <w:pStyle w:val="TableEntry"/>
              <w:rPr>
                <w:del w:id="1522" w:author="Keith W. Boone" w:date="2015-03-04T12:59:00Z"/>
                <w:sz w:val="16"/>
              </w:rPr>
            </w:pPr>
          </w:p>
        </w:tc>
      </w:tr>
      <w:tr w:rsidR="00270EBB" w:rsidRPr="003651D9" w:rsidDel="006A1426" w14:paraId="7157708F" w14:textId="77777777" w:rsidTr="00983131">
        <w:trPr>
          <w:cantSplit/>
          <w:del w:id="1523" w:author="Keith W. Boone" w:date="2015-03-04T12:59:00Z"/>
        </w:trPr>
        <w:tc>
          <w:tcPr>
            <w:tcW w:w="1336" w:type="pct"/>
          </w:tcPr>
          <w:p w14:paraId="74B158CC" w14:textId="77777777" w:rsidR="001263B9" w:rsidRPr="003651D9" w:rsidDel="006A1426" w:rsidRDefault="00115A0F" w:rsidP="00EF1E77">
            <w:pPr>
              <w:pStyle w:val="TableEntry"/>
              <w:rPr>
                <w:del w:id="1524" w:author="Keith W. Boone" w:date="2015-03-04T12:59:00Z"/>
              </w:rPr>
            </w:pPr>
            <w:del w:id="1525" w:author="Keith W. Boone" w:date="2015-03-04T12:59:00Z">
              <w:r w:rsidRPr="003651D9" w:rsidDel="006A1426">
                <w:rPr>
                  <w:rStyle w:val="HyperlinkText9pt"/>
                  <w:rFonts w:ascii="Times New Roman" w:hAnsi="Times New Roman" w:cs="Times New Roman"/>
                  <w:color w:val="auto"/>
                  <w:szCs w:val="20"/>
                  <w:u w:val="none"/>
                  <w:lang w:eastAsia="en-US"/>
                </w:rPr>
                <w:delText>Allergy Problem Act</w:delText>
              </w:r>
            </w:del>
          </w:p>
        </w:tc>
        <w:tc>
          <w:tcPr>
            <w:tcW w:w="691" w:type="pct"/>
          </w:tcPr>
          <w:p w14:paraId="52A8722F" w14:textId="77777777" w:rsidR="001263B9" w:rsidRPr="003651D9" w:rsidDel="006A1426" w:rsidRDefault="001263B9" w:rsidP="00EF1E77">
            <w:pPr>
              <w:pStyle w:val="TableEntry"/>
              <w:rPr>
                <w:del w:id="1526" w:author="Keith W. Boone" w:date="2015-03-04T12:59:00Z"/>
              </w:rPr>
            </w:pPr>
            <w:del w:id="1527" w:author="Keith W. Boone" w:date="2015-03-04T12:59:00Z">
              <w:r w:rsidRPr="003651D9" w:rsidDel="006A1426">
                <w:delText>O[0..*]</w:delText>
              </w:r>
            </w:del>
          </w:p>
        </w:tc>
        <w:tc>
          <w:tcPr>
            <w:tcW w:w="559" w:type="pct"/>
          </w:tcPr>
          <w:p w14:paraId="23315A74" w14:textId="77777777" w:rsidR="001263B9" w:rsidRPr="003651D9" w:rsidDel="006A1426" w:rsidRDefault="001263B9" w:rsidP="005D6176">
            <w:pPr>
              <w:pStyle w:val="TableEntry"/>
              <w:rPr>
                <w:del w:id="1528" w:author="Keith W. Boone" w:date="2015-03-04T12:59:00Z"/>
              </w:rPr>
            </w:pPr>
          </w:p>
        </w:tc>
        <w:tc>
          <w:tcPr>
            <w:tcW w:w="561" w:type="pct"/>
          </w:tcPr>
          <w:p w14:paraId="3767E4C4" w14:textId="77777777" w:rsidR="001263B9" w:rsidRPr="003651D9" w:rsidDel="006A1426" w:rsidRDefault="001263B9" w:rsidP="0032600B">
            <w:pPr>
              <w:pStyle w:val="TableEntry"/>
              <w:rPr>
                <w:del w:id="1529" w:author="Keith W. Boone" w:date="2015-03-04T12:59:00Z"/>
              </w:rPr>
            </w:pPr>
            <w:del w:id="1530" w:author="Keith W. Boone" w:date="2015-03-04T12:59:00Z">
              <w:r w:rsidRPr="003651D9" w:rsidDel="006A1426">
                <w:delText>entry</w:delText>
              </w:r>
            </w:del>
          </w:p>
        </w:tc>
        <w:tc>
          <w:tcPr>
            <w:tcW w:w="862" w:type="pct"/>
          </w:tcPr>
          <w:p w14:paraId="27BFF7C4" w14:textId="77777777" w:rsidR="001263B9" w:rsidRPr="003651D9" w:rsidDel="006A1426" w:rsidRDefault="001263B9" w:rsidP="00BB76BC">
            <w:pPr>
              <w:pStyle w:val="TableEntry"/>
              <w:rPr>
                <w:del w:id="1531" w:author="Keith W. Boone" w:date="2015-03-04T12:59:00Z"/>
              </w:rPr>
            </w:pPr>
            <w:del w:id="1532" w:author="Keith W. Boone" w:date="2015-03-04T12:59:00Z">
              <w:r w:rsidRPr="003651D9" w:rsidDel="006A1426">
                <w:delText>2.16.840.1.113883.10.20.22.4.30</w:delText>
              </w:r>
            </w:del>
          </w:p>
        </w:tc>
        <w:tc>
          <w:tcPr>
            <w:tcW w:w="991" w:type="pct"/>
          </w:tcPr>
          <w:p w14:paraId="0A90D566" w14:textId="77777777" w:rsidR="001263B9" w:rsidRPr="003651D9" w:rsidDel="006A1426" w:rsidRDefault="001263B9" w:rsidP="00BB76BC">
            <w:pPr>
              <w:pStyle w:val="TableEntry"/>
              <w:rPr>
                <w:del w:id="1533" w:author="Keith W. Boone" w:date="2015-03-04T12:59:00Z"/>
                <w:sz w:val="16"/>
              </w:rPr>
            </w:pPr>
          </w:p>
        </w:tc>
      </w:tr>
      <w:tr w:rsidR="00270EBB" w:rsidRPr="003651D9" w:rsidDel="006A1426" w14:paraId="21856408" w14:textId="77777777" w:rsidTr="00983131">
        <w:trPr>
          <w:cantSplit/>
          <w:del w:id="1534" w:author="Keith W. Boone" w:date="2015-03-04T12:59:00Z"/>
        </w:trPr>
        <w:tc>
          <w:tcPr>
            <w:tcW w:w="1336" w:type="pct"/>
          </w:tcPr>
          <w:p w14:paraId="42861B3B" w14:textId="77777777" w:rsidR="001263B9" w:rsidRPr="003651D9" w:rsidDel="006A1426" w:rsidRDefault="00115A0F" w:rsidP="00EF1E77">
            <w:pPr>
              <w:pStyle w:val="TableEntry"/>
              <w:rPr>
                <w:del w:id="1535" w:author="Keith W. Boone" w:date="2015-03-04T12:59:00Z"/>
              </w:rPr>
            </w:pPr>
            <w:del w:id="1536" w:author="Keith W. Boone" w:date="2015-03-04T12:59:00Z">
              <w:r w:rsidRPr="003651D9" w:rsidDel="006A1426">
                <w:rPr>
                  <w:rStyle w:val="HyperlinkText9pt"/>
                  <w:rFonts w:ascii="Times New Roman" w:hAnsi="Times New Roman" w:cs="Times New Roman"/>
                  <w:color w:val="auto"/>
                  <w:szCs w:val="20"/>
                  <w:u w:val="none"/>
                  <w:lang w:eastAsia="en-US"/>
                </w:rPr>
                <w:delText>Allergy Observation</w:delText>
              </w:r>
            </w:del>
          </w:p>
        </w:tc>
        <w:tc>
          <w:tcPr>
            <w:tcW w:w="691" w:type="pct"/>
          </w:tcPr>
          <w:p w14:paraId="2DCF74E3" w14:textId="77777777" w:rsidR="001263B9" w:rsidRPr="003651D9" w:rsidDel="006A1426" w:rsidRDefault="001263B9" w:rsidP="00EF1E77">
            <w:pPr>
              <w:pStyle w:val="TableEntry"/>
              <w:rPr>
                <w:del w:id="1537" w:author="Keith W. Boone" w:date="2015-03-04T12:59:00Z"/>
              </w:rPr>
            </w:pPr>
            <w:del w:id="1538" w:author="Keith W. Boone" w:date="2015-03-04T12:59:00Z">
              <w:r w:rsidRPr="003651D9" w:rsidDel="006A1426">
                <w:delText>R[1..*]</w:delText>
              </w:r>
            </w:del>
          </w:p>
        </w:tc>
        <w:tc>
          <w:tcPr>
            <w:tcW w:w="559" w:type="pct"/>
          </w:tcPr>
          <w:p w14:paraId="0AC3E2C3" w14:textId="77777777" w:rsidR="001263B9" w:rsidRPr="003651D9" w:rsidDel="006A1426" w:rsidRDefault="001263B9" w:rsidP="005D6176">
            <w:pPr>
              <w:pStyle w:val="TableEntry"/>
              <w:rPr>
                <w:del w:id="1539" w:author="Keith W. Boone" w:date="2015-03-04T12:59:00Z"/>
              </w:rPr>
            </w:pPr>
          </w:p>
        </w:tc>
        <w:tc>
          <w:tcPr>
            <w:tcW w:w="561" w:type="pct"/>
          </w:tcPr>
          <w:p w14:paraId="17DF1275" w14:textId="77777777" w:rsidR="001263B9" w:rsidRPr="003651D9" w:rsidDel="006A1426" w:rsidRDefault="001263B9" w:rsidP="0032600B">
            <w:pPr>
              <w:pStyle w:val="TableEntry"/>
              <w:rPr>
                <w:del w:id="1540" w:author="Keith W. Boone" w:date="2015-03-04T12:59:00Z"/>
              </w:rPr>
            </w:pPr>
            <w:del w:id="1541" w:author="Keith W. Boone" w:date="2015-03-04T12:59:00Z">
              <w:r w:rsidRPr="003651D9" w:rsidDel="006A1426">
                <w:delText>entry</w:delText>
              </w:r>
            </w:del>
          </w:p>
        </w:tc>
        <w:tc>
          <w:tcPr>
            <w:tcW w:w="862" w:type="pct"/>
          </w:tcPr>
          <w:p w14:paraId="63D3CE25" w14:textId="77777777" w:rsidR="001263B9" w:rsidRPr="003651D9" w:rsidDel="006A1426" w:rsidRDefault="001263B9" w:rsidP="00BB76BC">
            <w:pPr>
              <w:pStyle w:val="TableEntry"/>
              <w:rPr>
                <w:del w:id="1542" w:author="Keith W. Boone" w:date="2015-03-04T12:59:00Z"/>
              </w:rPr>
            </w:pPr>
            <w:del w:id="1543" w:author="Keith W. Boone" w:date="2015-03-04T12:59:00Z">
              <w:r w:rsidRPr="003651D9" w:rsidDel="006A1426">
                <w:delText>2.16.840.1.113883.10.20.22.4.7</w:delText>
              </w:r>
            </w:del>
          </w:p>
        </w:tc>
        <w:tc>
          <w:tcPr>
            <w:tcW w:w="991" w:type="pct"/>
          </w:tcPr>
          <w:p w14:paraId="4F9851C2" w14:textId="77777777" w:rsidR="001263B9" w:rsidRPr="003651D9" w:rsidDel="006A1426" w:rsidRDefault="001263B9" w:rsidP="00BB76BC">
            <w:pPr>
              <w:pStyle w:val="TableEntry"/>
              <w:rPr>
                <w:del w:id="1544" w:author="Keith W. Boone" w:date="2015-03-04T12:59:00Z"/>
                <w:sz w:val="16"/>
              </w:rPr>
            </w:pPr>
          </w:p>
        </w:tc>
      </w:tr>
      <w:tr w:rsidR="00270EBB" w:rsidRPr="003651D9" w:rsidDel="006A1426" w14:paraId="4144D226" w14:textId="77777777" w:rsidTr="00983131">
        <w:trPr>
          <w:cantSplit/>
          <w:del w:id="1545" w:author="Keith W. Boone" w:date="2015-03-04T12:59:00Z"/>
        </w:trPr>
        <w:tc>
          <w:tcPr>
            <w:tcW w:w="1336" w:type="pct"/>
          </w:tcPr>
          <w:p w14:paraId="155B579B" w14:textId="77777777" w:rsidR="001263B9" w:rsidRPr="003651D9" w:rsidDel="006A1426" w:rsidRDefault="00115A0F" w:rsidP="00EF1E77">
            <w:pPr>
              <w:pStyle w:val="TableEntry"/>
              <w:rPr>
                <w:del w:id="1546" w:author="Keith W. Boone" w:date="2015-03-04T12:59:00Z"/>
              </w:rPr>
            </w:pPr>
            <w:del w:id="1547" w:author="Keith W. Boone" w:date="2015-03-04T12:59:00Z">
              <w:r w:rsidRPr="003651D9" w:rsidDel="006A1426">
                <w:rPr>
                  <w:rStyle w:val="HyperlinkText9pt"/>
                  <w:rFonts w:ascii="Times New Roman" w:hAnsi="Times New Roman" w:cs="Times New Roman"/>
                  <w:color w:val="auto"/>
                  <w:szCs w:val="20"/>
                  <w:u w:val="none"/>
                  <w:lang w:eastAsia="en-US"/>
                </w:rPr>
                <w:delText>Allergy Status Observation</w:delText>
              </w:r>
            </w:del>
          </w:p>
        </w:tc>
        <w:tc>
          <w:tcPr>
            <w:tcW w:w="691" w:type="pct"/>
          </w:tcPr>
          <w:p w14:paraId="6C3CA0D5" w14:textId="77777777" w:rsidR="001263B9" w:rsidRPr="003651D9" w:rsidDel="006A1426" w:rsidRDefault="001263B9" w:rsidP="00EF1E77">
            <w:pPr>
              <w:pStyle w:val="TableEntry"/>
              <w:rPr>
                <w:del w:id="1548" w:author="Keith W. Boone" w:date="2015-03-04T12:59:00Z"/>
              </w:rPr>
            </w:pPr>
            <w:del w:id="1549" w:author="Keith W. Boone" w:date="2015-03-04T12:59:00Z">
              <w:r w:rsidRPr="003651D9" w:rsidDel="006A1426">
                <w:delText>O[0..1]</w:delText>
              </w:r>
            </w:del>
          </w:p>
        </w:tc>
        <w:tc>
          <w:tcPr>
            <w:tcW w:w="559" w:type="pct"/>
          </w:tcPr>
          <w:p w14:paraId="6CF30F2D" w14:textId="77777777" w:rsidR="001263B9" w:rsidRPr="003651D9" w:rsidDel="006A1426" w:rsidRDefault="001263B9" w:rsidP="005D6176">
            <w:pPr>
              <w:pStyle w:val="TableEntry"/>
              <w:rPr>
                <w:del w:id="1550" w:author="Keith W. Boone" w:date="2015-03-04T12:59:00Z"/>
              </w:rPr>
            </w:pPr>
          </w:p>
        </w:tc>
        <w:tc>
          <w:tcPr>
            <w:tcW w:w="561" w:type="pct"/>
          </w:tcPr>
          <w:p w14:paraId="439A1EAB" w14:textId="77777777" w:rsidR="001263B9" w:rsidRPr="003651D9" w:rsidDel="006A1426" w:rsidRDefault="001263B9" w:rsidP="0032600B">
            <w:pPr>
              <w:pStyle w:val="TableEntry"/>
              <w:rPr>
                <w:del w:id="1551" w:author="Keith W. Boone" w:date="2015-03-04T12:59:00Z"/>
              </w:rPr>
            </w:pPr>
            <w:del w:id="1552" w:author="Keith W. Boone" w:date="2015-03-04T12:59:00Z">
              <w:r w:rsidRPr="003651D9" w:rsidDel="006A1426">
                <w:delText>entry</w:delText>
              </w:r>
            </w:del>
          </w:p>
        </w:tc>
        <w:tc>
          <w:tcPr>
            <w:tcW w:w="862" w:type="pct"/>
          </w:tcPr>
          <w:p w14:paraId="0A976090" w14:textId="77777777" w:rsidR="001263B9" w:rsidRPr="003651D9" w:rsidDel="006A1426" w:rsidRDefault="001263B9" w:rsidP="00BB76BC">
            <w:pPr>
              <w:pStyle w:val="TableEntry"/>
              <w:rPr>
                <w:del w:id="1553" w:author="Keith W. Boone" w:date="2015-03-04T12:59:00Z"/>
              </w:rPr>
            </w:pPr>
            <w:del w:id="1554" w:author="Keith W. Boone" w:date="2015-03-04T12:59:00Z">
              <w:r w:rsidRPr="003651D9" w:rsidDel="006A1426">
                <w:delText>2.16.840.1.113883.10.20.22.4.28</w:delText>
              </w:r>
            </w:del>
          </w:p>
        </w:tc>
        <w:tc>
          <w:tcPr>
            <w:tcW w:w="991" w:type="pct"/>
          </w:tcPr>
          <w:p w14:paraId="6C603101" w14:textId="77777777" w:rsidR="001263B9" w:rsidRPr="003651D9" w:rsidDel="006A1426" w:rsidRDefault="001263B9" w:rsidP="00BB76BC">
            <w:pPr>
              <w:pStyle w:val="TableEntry"/>
              <w:rPr>
                <w:del w:id="1555" w:author="Keith W. Boone" w:date="2015-03-04T12:59:00Z"/>
                <w:sz w:val="16"/>
              </w:rPr>
            </w:pPr>
          </w:p>
        </w:tc>
      </w:tr>
      <w:tr w:rsidR="00270EBB" w:rsidRPr="003651D9" w:rsidDel="006A1426" w14:paraId="365973B2" w14:textId="77777777" w:rsidTr="00983131">
        <w:trPr>
          <w:cantSplit/>
          <w:del w:id="1556" w:author="Keith W. Boone" w:date="2015-03-04T12:59:00Z"/>
        </w:trPr>
        <w:tc>
          <w:tcPr>
            <w:tcW w:w="1336" w:type="pct"/>
            <w:tcBorders>
              <w:bottom w:val="single" w:sz="4" w:space="0" w:color="auto"/>
            </w:tcBorders>
          </w:tcPr>
          <w:p w14:paraId="083ECD1B" w14:textId="77777777" w:rsidR="001263B9" w:rsidRPr="003651D9" w:rsidDel="006A1426" w:rsidRDefault="00115A0F" w:rsidP="00EF1E77">
            <w:pPr>
              <w:pStyle w:val="TableEntry"/>
              <w:rPr>
                <w:del w:id="1557" w:author="Keith W. Boone" w:date="2015-03-04T12:59:00Z"/>
              </w:rPr>
            </w:pPr>
            <w:del w:id="1558" w:author="Keith W. Boone" w:date="2015-03-04T12:59:00Z">
              <w:r w:rsidRPr="003651D9" w:rsidDel="006A1426">
                <w:rPr>
                  <w:rStyle w:val="HyperlinkText9pt"/>
                  <w:rFonts w:ascii="Times New Roman" w:hAnsi="Times New Roman" w:cs="Times New Roman"/>
                  <w:color w:val="auto"/>
                  <w:szCs w:val="20"/>
                  <w:u w:val="none"/>
                  <w:lang w:eastAsia="en-US"/>
                </w:rPr>
                <w:delText>Reaction Observation</w:delText>
              </w:r>
            </w:del>
          </w:p>
        </w:tc>
        <w:tc>
          <w:tcPr>
            <w:tcW w:w="691" w:type="pct"/>
          </w:tcPr>
          <w:p w14:paraId="6C4F3B5B" w14:textId="77777777" w:rsidR="001263B9" w:rsidRPr="003651D9" w:rsidDel="006A1426" w:rsidRDefault="001263B9" w:rsidP="00EF1E77">
            <w:pPr>
              <w:pStyle w:val="TableEntry"/>
              <w:rPr>
                <w:del w:id="1559" w:author="Keith W. Boone" w:date="2015-03-04T12:59:00Z"/>
              </w:rPr>
            </w:pPr>
            <w:del w:id="1560" w:author="Keith W. Boone" w:date="2015-03-04T12:59:00Z">
              <w:r w:rsidRPr="003651D9" w:rsidDel="006A1426">
                <w:delText>O[0..1]</w:delText>
              </w:r>
            </w:del>
          </w:p>
        </w:tc>
        <w:tc>
          <w:tcPr>
            <w:tcW w:w="559" w:type="pct"/>
          </w:tcPr>
          <w:p w14:paraId="36A4F4E4" w14:textId="77777777" w:rsidR="001263B9" w:rsidRPr="003651D9" w:rsidDel="006A1426" w:rsidRDefault="001263B9" w:rsidP="005D6176">
            <w:pPr>
              <w:pStyle w:val="TableEntry"/>
              <w:rPr>
                <w:del w:id="1561" w:author="Keith W. Boone" w:date="2015-03-04T12:59:00Z"/>
              </w:rPr>
            </w:pPr>
          </w:p>
        </w:tc>
        <w:tc>
          <w:tcPr>
            <w:tcW w:w="561" w:type="pct"/>
          </w:tcPr>
          <w:p w14:paraId="715398C8" w14:textId="77777777" w:rsidR="001263B9" w:rsidRPr="003651D9" w:rsidDel="006A1426" w:rsidRDefault="001263B9" w:rsidP="0032600B">
            <w:pPr>
              <w:pStyle w:val="TableEntry"/>
              <w:rPr>
                <w:del w:id="1562" w:author="Keith W. Boone" w:date="2015-03-04T12:59:00Z"/>
              </w:rPr>
            </w:pPr>
            <w:del w:id="1563" w:author="Keith W. Boone" w:date="2015-03-04T12:59:00Z">
              <w:r w:rsidRPr="003651D9" w:rsidDel="006A1426">
                <w:delText>entry</w:delText>
              </w:r>
            </w:del>
          </w:p>
        </w:tc>
        <w:tc>
          <w:tcPr>
            <w:tcW w:w="862" w:type="pct"/>
          </w:tcPr>
          <w:p w14:paraId="2F191536" w14:textId="77777777" w:rsidR="001263B9" w:rsidRPr="003651D9" w:rsidDel="006A1426" w:rsidRDefault="001263B9" w:rsidP="00BB76BC">
            <w:pPr>
              <w:pStyle w:val="TableEntry"/>
              <w:rPr>
                <w:del w:id="1564" w:author="Keith W. Boone" w:date="2015-03-04T12:59:00Z"/>
              </w:rPr>
            </w:pPr>
            <w:del w:id="1565" w:author="Keith W. Boone" w:date="2015-03-04T12:59:00Z">
              <w:r w:rsidRPr="003651D9" w:rsidDel="006A1426">
                <w:delText>2.16.840.1.113883.10.20.22.4.9</w:delText>
              </w:r>
            </w:del>
          </w:p>
        </w:tc>
        <w:tc>
          <w:tcPr>
            <w:tcW w:w="991" w:type="pct"/>
          </w:tcPr>
          <w:p w14:paraId="704F8976" w14:textId="77777777" w:rsidR="001263B9" w:rsidRPr="003651D9" w:rsidDel="006A1426" w:rsidRDefault="001263B9" w:rsidP="00BB76BC">
            <w:pPr>
              <w:pStyle w:val="TableEntry"/>
              <w:rPr>
                <w:del w:id="1566" w:author="Keith W. Boone" w:date="2015-03-04T12:59:00Z"/>
                <w:sz w:val="16"/>
              </w:rPr>
            </w:pPr>
          </w:p>
        </w:tc>
      </w:tr>
      <w:tr w:rsidR="00270EBB" w:rsidRPr="003651D9" w:rsidDel="006A1426" w14:paraId="53F360BA" w14:textId="77777777" w:rsidTr="00983131">
        <w:trPr>
          <w:cantSplit/>
          <w:del w:id="1567" w:author="Keith W. Boone" w:date="2015-03-04T12:59:00Z"/>
        </w:trPr>
        <w:tc>
          <w:tcPr>
            <w:tcW w:w="1336" w:type="pct"/>
            <w:tcBorders>
              <w:bottom w:val="single" w:sz="4" w:space="0" w:color="auto"/>
            </w:tcBorders>
          </w:tcPr>
          <w:p w14:paraId="20B84902" w14:textId="77777777" w:rsidR="001263B9" w:rsidRPr="003651D9" w:rsidDel="006A1426" w:rsidRDefault="00115A0F" w:rsidP="00EF1E77">
            <w:pPr>
              <w:pStyle w:val="TableEntry"/>
              <w:rPr>
                <w:del w:id="1568" w:author="Keith W. Boone" w:date="2015-03-04T12:59:00Z"/>
              </w:rPr>
            </w:pPr>
            <w:del w:id="1569" w:author="Keith W. Boone" w:date="2015-03-04T12:59:00Z">
              <w:r w:rsidRPr="003651D9" w:rsidDel="006A1426">
                <w:rPr>
                  <w:rStyle w:val="HyperlinkText9pt"/>
                  <w:rFonts w:ascii="Times New Roman" w:hAnsi="Times New Roman" w:cs="Times New Roman"/>
                  <w:color w:val="auto"/>
                  <w:szCs w:val="20"/>
                  <w:u w:val="none"/>
                  <w:lang w:eastAsia="en-US"/>
                </w:rPr>
                <w:delText>Severity Observation</w:delText>
              </w:r>
            </w:del>
          </w:p>
        </w:tc>
        <w:tc>
          <w:tcPr>
            <w:tcW w:w="691" w:type="pct"/>
          </w:tcPr>
          <w:p w14:paraId="58D5A74B" w14:textId="77777777" w:rsidR="001263B9" w:rsidRPr="003651D9" w:rsidDel="006A1426" w:rsidRDefault="001263B9" w:rsidP="00EF1E77">
            <w:pPr>
              <w:pStyle w:val="TableEntry"/>
              <w:rPr>
                <w:del w:id="1570" w:author="Keith W. Boone" w:date="2015-03-04T12:59:00Z"/>
              </w:rPr>
            </w:pPr>
            <w:del w:id="1571" w:author="Keith W. Boone" w:date="2015-03-04T12:59:00Z">
              <w:r w:rsidRPr="003651D9" w:rsidDel="006A1426">
                <w:delText>O[0..1]</w:delText>
              </w:r>
            </w:del>
          </w:p>
        </w:tc>
        <w:tc>
          <w:tcPr>
            <w:tcW w:w="559" w:type="pct"/>
          </w:tcPr>
          <w:p w14:paraId="177FD2B9" w14:textId="77777777" w:rsidR="001263B9" w:rsidRPr="003651D9" w:rsidDel="006A1426" w:rsidRDefault="001263B9" w:rsidP="005D6176">
            <w:pPr>
              <w:pStyle w:val="TableEntry"/>
              <w:rPr>
                <w:del w:id="1572" w:author="Keith W. Boone" w:date="2015-03-04T12:59:00Z"/>
              </w:rPr>
            </w:pPr>
          </w:p>
        </w:tc>
        <w:tc>
          <w:tcPr>
            <w:tcW w:w="561" w:type="pct"/>
          </w:tcPr>
          <w:p w14:paraId="1DC3BAF5" w14:textId="77777777" w:rsidR="001263B9" w:rsidRPr="003651D9" w:rsidDel="006A1426" w:rsidRDefault="001263B9" w:rsidP="0032600B">
            <w:pPr>
              <w:pStyle w:val="TableEntry"/>
              <w:rPr>
                <w:del w:id="1573" w:author="Keith W. Boone" w:date="2015-03-04T12:59:00Z"/>
              </w:rPr>
            </w:pPr>
            <w:del w:id="1574" w:author="Keith W. Boone" w:date="2015-03-04T12:59:00Z">
              <w:r w:rsidRPr="003651D9" w:rsidDel="006A1426">
                <w:delText>entry</w:delText>
              </w:r>
            </w:del>
          </w:p>
        </w:tc>
        <w:tc>
          <w:tcPr>
            <w:tcW w:w="862" w:type="pct"/>
          </w:tcPr>
          <w:p w14:paraId="78E801DF" w14:textId="77777777" w:rsidR="001263B9" w:rsidRPr="003651D9" w:rsidDel="006A1426" w:rsidRDefault="001263B9" w:rsidP="00BB76BC">
            <w:pPr>
              <w:pStyle w:val="TableEntry"/>
              <w:rPr>
                <w:del w:id="1575" w:author="Keith W. Boone" w:date="2015-03-04T12:59:00Z"/>
              </w:rPr>
            </w:pPr>
            <w:del w:id="1576" w:author="Keith W. Boone" w:date="2015-03-04T12:59:00Z">
              <w:r w:rsidRPr="003651D9" w:rsidDel="006A1426">
                <w:delText>2.16.840.1.113883.10.20.22.4.8</w:delText>
              </w:r>
            </w:del>
          </w:p>
        </w:tc>
        <w:tc>
          <w:tcPr>
            <w:tcW w:w="991" w:type="pct"/>
          </w:tcPr>
          <w:p w14:paraId="779CC30A" w14:textId="77777777" w:rsidR="001263B9" w:rsidRPr="003651D9" w:rsidDel="006A1426" w:rsidRDefault="001263B9" w:rsidP="00BB76BC">
            <w:pPr>
              <w:pStyle w:val="TableEntry"/>
              <w:rPr>
                <w:del w:id="1577" w:author="Keith W. Boone" w:date="2015-03-04T12:59:00Z"/>
                <w:sz w:val="16"/>
              </w:rPr>
            </w:pPr>
          </w:p>
        </w:tc>
      </w:tr>
      <w:tr w:rsidR="00270EBB" w:rsidRPr="003651D9" w:rsidDel="006A1426" w14:paraId="34DC40F8" w14:textId="77777777" w:rsidTr="00983131">
        <w:trPr>
          <w:cantSplit/>
          <w:trHeight w:val="332"/>
          <w:del w:id="1578" w:author="Keith W. Boone" w:date="2015-03-04T12:59:00Z"/>
        </w:trPr>
        <w:tc>
          <w:tcPr>
            <w:tcW w:w="1336" w:type="pct"/>
            <w:shd w:val="clear" w:color="auto" w:fill="auto"/>
          </w:tcPr>
          <w:p w14:paraId="3AD2906B" w14:textId="77777777" w:rsidR="001263B9" w:rsidRPr="003651D9" w:rsidDel="006A1426" w:rsidRDefault="00115A0F" w:rsidP="00EF1E77">
            <w:pPr>
              <w:pStyle w:val="TableEntry"/>
              <w:rPr>
                <w:del w:id="1579" w:author="Keith W. Boone" w:date="2015-03-04T12:59:00Z"/>
              </w:rPr>
            </w:pPr>
            <w:del w:id="1580" w:author="Keith W. Boone" w:date="2015-03-04T12:59:00Z">
              <w:r w:rsidRPr="003651D9" w:rsidDel="006A1426">
                <w:rPr>
                  <w:rStyle w:val="HyperlinkText9pt"/>
                  <w:rFonts w:ascii="Times New Roman" w:hAnsi="Times New Roman" w:cs="Times New Roman"/>
                  <w:color w:val="auto"/>
                  <w:szCs w:val="20"/>
                  <w:u w:val="none"/>
                  <w:lang w:eastAsia="en-US"/>
                </w:rPr>
                <w:delText>Family History – Cardiac Section</w:delText>
              </w:r>
            </w:del>
          </w:p>
        </w:tc>
        <w:tc>
          <w:tcPr>
            <w:tcW w:w="691" w:type="pct"/>
          </w:tcPr>
          <w:p w14:paraId="3AFB3256" w14:textId="77777777" w:rsidR="001263B9" w:rsidRPr="003651D9" w:rsidDel="006A1426" w:rsidRDefault="001263B9" w:rsidP="00EF1E77">
            <w:pPr>
              <w:pStyle w:val="TableEntry"/>
              <w:rPr>
                <w:del w:id="1581" w:author="Keith W. Boone" w:date="2015-03-04T12:59:00Z"/>
              </w:rPr>
            </w:pPr>
            <w:del w:id="1582" w:author="Keith W. Boone" w:date="2015-03-04T12:59:00Z">
              <w:r w:rsidRPr="003651D9" w:rsidDel="006A1426">
                <w:delText>O[0..1]</w:delText>
              </w:r>
            </w:del>
          </w:p>
        </w:tc>
        <w:tc>
          <w:tcPr>
            <w:tcW w:w="559" w:type="pct"/>
          </w:tcPr>
          <w:p w14:paraId="51C6E26F" w14:textId="77777777" w:rsidR="001263B9" w:rsidRPr="003651D9" w:rsidDel="006A1426" w:rsidRDefault="001263B9" w:rsidP="005D6176">
            <w:pPr>
              <w:pStyle w:val="TableEntry"/>
              <w:rPr>
                <w:del w:id="1583" w:author="Keith W. Boone" w:date="2015-03-04T12:59:00Z"/>
              </w:rPr>
            </w:pPr>
          </w:p>
        </w:tc>
        <w:tc>
          <w:tcPr>
            <w:tcW w:w="561" w:type="pct"/>
          </w:tcPr>
          <w:p w14:paraId="55E9AA51" w14:textId="77777777" w:rsidR="001263B9" w:rsidRPr="003651D9" w:rsidDel="006A1426" w:rsidRDefault="001263B9" w:rsidP="0032600B">
            <w:pPr>
              <w:pStyle w:val="TableEntry"/>
              <w:rPr>
                <w:del w:id="1584" w:author="Keith W. Boone" w:date="2015-03-04T12:59:00Z"/>
              </w:rPr>
            </w:pPr>
            <w:del w:id="1585" w:author="Keith W. Boone" w:date="2015-03-04T12:59:00Z">
              <w:r w:rsidRPr="003651D9" w:rsidDel="006A1426">
                <w:delText>section</w:delText>
              </w:r>
            </w:del>
          </w:p>
        </w:tc>
        <w:tc>
          <w:tcPr>
            <w:tcW w:w="862" w:type="pct"/>
          </w:tcPr>
          <w:p w14:paraId="0037D825" w14:textId="77777777" w:rsidR="001263B9" w:rsidRPr="003651D9" w:rsidDel="006A1426" w:rsidRDefault="001263B9" w:rsidP="00BB76BC">
            <w:pPr>
              <w:pStyle w:val="TableEntry"/>
              <w:rPr>
                <w:del w:id="1586" w:author="Keith W. Boone" w:date="2015-03-04T12:59:00Z"/>
              </w:rPr>
            </w:pPr>
            <w:del w:id="1587" w:author="Keith W. Boone" w:date="2015-03-04T12:59:00Z">
              <w:r w:rsidRPr="003651D9" w:rsidDel="006A1426">
                <w:delText>1.3.6.1.4.1.19376.1.4.1.2.18</w:delText>
              </w:r>
            </w:del>
          </w:p>
        </w:tc>
        <w:tc>
          <w:tcPr>
            <w:tcW w:w="991" w:type="pct"/>
          </w:tcPr>
          <w:p w14:paraId="796BBA70" w14:textId="77777777" w:rsidR="001263B9" w:rsidRPr="003651D9" w:rsidDel="006A1426" w:rsidRDefault="001263B9" w:rsidP="00BB76BC">
            <w:pPr>
              <w:pStyle w:val="TableEntry"/>
              <w:rPr>
                <w:del w:id="1588" w:author="Keith W. Boone" w:date="2015-03-04T12:59:00Z"/>
                <w:sz w:val="16"/>
                <w:highlight w:val="yellow"/>
              </w:rPr>
            </w:pPr>
          </w:p>
        </w:tc>
      </w:tr>
      <w:tr w:rsidR="00270EBB" w:rsidRPr="003651D9" w:rsidDel="006A1426" w14:paraId="7621139F" w14:textId="77777777" w:rsidTr="00983131">
        <w:trPr>
          <w:cantSplit/>
          <w:del w:id="1589" w:author="Keith W. Boone" w:date="2015-03-04T12:59:00Z"/>
        </w:trPr>
        <w:tc>
          <w:tcPr>
            <w:tcW w:w="1336" w:type="pct"/>
          </w:tcPr>
          <w:p w14:paraId="00B529B6" w14:textId="77777777" w:rsidR="001263B9" w:rsidRPr="003651D9" w:rsidDel="006A1426" w:rsidRDefault="001263B9" w:rsidP="00EF1E77">
            <w:pPr>
              <w:pStyle w:val="TableEntry"/>
              <w:rPr>
                <w:del w:id="1590" w:author="Keith W. Boone" w:date="2015-03-04T12:59:00Z"/>
              </w:rPr>
            </w:pPr>
            <w:del w:id="1591" w:author="Keith W. Boone" w:date="2015-03-04T12:59:00Z">
              <w:r w:rsidRPr="003651D9" w:rsidDel="006A1426">
                <w:delText xml:space="preserve">     </w:delText>
              </w:r>
              <w:r w:rsidR="00115A0F" w:rsidRPr="003651D9" w:rsidDel="006A1426">
                <w:delText>Problem Observation - Cardiac</w:delText>
              </w:r>
            </w:del>
          </w:p>
        </w:tc>
        <w:tc>
          <w:tcPr>
            <w:tcW w:w="691" w:type="pct"/>
          </w:tcPr>
          <w:p w14:paraId="410DE6C3" w14:textId="77777777" w:rsidR="001263B9" w:rsidRPr="003651D9" w:rsidDel="006A1426" w:rsidRDefault="001263B9" w:rsidP="00EF1E77">
            <w:pPr>
              <w:pStyle w:val="TableEntry"/>
              <w:rPr>
                <w:del w:id="1592" w:author="Keith W. Boone" w:date="2015-03-04T12:59:00Z"/>
              </w:rPr>
            </w:pPr>
            <w:del w:id="1593" w:author="Keith W. Boone" w:date="2015-03-04T12:59:00Z">
              <w:r w:rsidRPr="003651D9" w:rsidDel="006A1426">
                <w:delText>O[0..*]</w:delText>
              </w:r>
            </w:del>
          </w:p>
        </w:tc>
        <w:tc>
          <w:tcPr>
            <w:tcW w:w="559" w:type="pct"/>
          </w:tcPr>
          <w:p w14:paraId="4D5A90CB" w14:textId="77777777" w:rsidR="001263B9" w:rsidRPr="003651D9" w:rsidDel="006A1426" w:rsidRDefault="001263B9" w:rsidP="005D6176">
            <w:pPr>
              <w:pStyle w:val="TableEntry"/>
              <w:rPr>
                <w:del w:id="1594" w:author="Keith W. Boone" w:date="2015-03-04T12:59:00Z"/>
              </w:rPr>
            </w:pPr>
          </w:p>
        </w:tc>
        <w:tc>
          <w:tcPr>
            <w:tcW w:w="561" w:type="pct"/>
          </w:tcPr>
          <w:p w14:paraId="2671ABC4" w14:textId="77777777" w:rsidR="001263B9" w:rsidRPr="003651D9" w:rsidDel="006A1426" w:rsidRDefault="001263B9" w:rsidP="0032600B">
            <w:pPr>
              <w:pStyle w:val="TableEntry"/>
              <w:rPr>
                <w:del w:id="1595" w:author="Keith W. Boone" w:date="2015-03-04T12:59:00Z"/>
              </w:rPr>
            </w:pPr>
            <w:del w:id="1596" w:author="Keith W. Boone" w:date="2015-03-04T12:59:00Z">
              <w:r w:rsidRPr="003651D9" w:rsidDel="006A1426">
                <w:delText>entry</w:delText>
              </w:r>
            </w:del>
          </w:p>
        </w:tc>
        <w:tc>
          <w:tcPr>
            <w:tcW w:w="862" w:type="pct"/>
          </w:tcPr>
          <w:p w14:paraId="71D746E1" w14:textId="77777777" w:rsidR="001263B9" w:rsidRPr="003651D9" w:rsidDel="006A1426" w:rsidRDefault="001263B9" w:rsidP="00BB76BC">
            <w:pPr>
              <w:pStyle w:val="TableEntry"/>
              <w:rPr>
                <w:del w:id="1597" w:author="Keith W. Boone" w:date="2015-03-04T12:59:00Z"/>
              </w:rPr>
            </w:pPr>
            <w:del w:id="1598" w:author="Keith W. Boone" w:date="2015-03-04T12:59:00Z">
              <w:r w:rsidRPr="003651D9" w:rsidDel="006A1426">
                <w:delText>2.16.840.1.113883.10.20.22.4.4</w:delText>
              </w:r>
            </w:del>
          </w:p>
        </w:tc>
        <w:tc>
          <w:tcPr>
            <w:tcW w:w="991" w:type="pct"/>
          </w:tcPr>
          <w:p w14:paraId="6AC72D48" w14:textId="77777777" w:rsidR="001263B9" w:rsidRPr="003651D9" w:rsidDel="006A1426" w:rsidRDefault="001263B9" w:rsidP="00BB76BC">
            <w:pPr>
              <w:pStyle w:val="TableEntry"/>
              <w:rPr>
                <w:del w:id="1599" w:author="Keith W. Boone" w:date="2015-03-04T12:59:00Z"/>
                <w:sz w:val="16"/>
              </w:rPr>
            </w:pPr>
          </w:p>
        </w:tc>
      </w:tr>
      <w:tr w:rsidR="00270EBB" w:rsidRPr="003651D9" w:rsidDel="006A1426" w14:paraId="65D17887" w14:textId="77777777" w:rsidTr="00983131">
        <w:trPr>
          <w:cantSplit/>
          <w:del w:id="1600" w:author="Keith W. Boone" w:date="2015-03-04T12:59:00Z"/>
        </w:trPr>
        <w:tc>
          <w:tcPr>
            <w:tcW w:w="1336" w:type="pct"/>
            <w:tcBorders>
              <w:bottom w:val="single" w:sz="4" w:space="0" w:color="auto"/>
            </w:tcBorders>
          </w:tcPr>
          <w:p w14:paraId="6DFAAD53" w14:textId="77777777" w:rsidR="001263B9" w:rsidRPr="003651D9" w:rsidDel="006A1426" w:rsidRDefault="00115A0F" w:rsidP="00EF1E77">
            <w:pPr>
              <w:pStyle w:val="TableEntry"/>
              <w:rPr>
                <w:del w:id="1601" w:author="Keith W. Boone" w:date="2015-03-04T12:59:00Z"/>
              </w:rPr>
            </w:pPr>
            <w:del w:id="1602" w:author="Keith W. Boone" w:date="2015-03-04T12:59:00Z">
              <w:r w:rsidRPr="003651D9" w:rsidDel="006A1426">
                <w:rPr>
                  <w:rStyle w:val="HyperlinkText9pt"/>
                  <w:rFonts w:ascii="Times New Roman" w:hAnsi="Times New Roman" w:cs="Times New Roman"/>
                  <w:color w:val="auto"/>
                  <w:szCs w:val="20"/>
                  <w:u w:val="none"/>
                  <w:lang w:eastAsia="en-US"/>
                </w:rPr>
                <w:delText>Social History Section</w:delText>
              </w:r>
            </w:del>
          </w:p>
        </w:tc>
        <w:tc>
          <w:tcPr>
            <w:tcW w:w="691" w:type="pct"/>
            <w:tcBorders>
              <w:bottom w:val="single" w:sz="4" w:space="0" w:color="auto"/>
            </w:tcBorders>
          </w:tcPr>
          <w:p w14:paraId="44D83F04" w14:textId="77777777" w:rsidR="001263B9" w:rsidRPr="003651D9" w:rsidDel="006A1426" w:rsidRDefault="001263B9" w:rsidP="00EF1E77">
            <w:pPr>
              <w:pStyle w:val="TableEntry"/>
              <w:rPr>
                <w:del w:id="1603" w:author="Keith W. Boone" w:date="2015-03-04T12:59:00Z"/>
              </w:rPr>
            </w:pPr>
            <w:del w:id="1604" w:author="Keith W. Boone" w:date="2015-03-04T12:59:00Z">
              <w:r w:rsidRPr="003651D9" w:rsidDel="006A1426">
                <w:delText>O[0..1]</w:delText>
              </w:r>
            </w:del>
          </w:p>
        </w:tc>
        <w:tc>
          <w:tcPr>
            <w:tcW w:w="559" w:type="pct"/>
          </w:tcPr>
          <w:p w14:paraId="36F64BA7" w14:textId="77777777" w:rsidR="001263B9" w:rsidRPr="003651D9" w:rsidDel="006A1426" w:rsidRDefault="001263B9" w:rsidP="005D6176">
            <w:pPr>
              <w:pStyle w:val="TableEntry"/>
              <w:rPr>
                <w:del w:id="1605" w:author="Keith W. Boone" w:date="2015-03-04T12:59:00Z"/>
              </w:rPr>
            </w:pPr>
          </w:p>
        </w:tc>
        <w:tc>
          <w:tcPr>
            <w:tcW w:w="561" w:type="pct"/>
          </w:tcPr>
          <w:p w14:paraId="21C11F49" w14:textId="77777777" w:rsidR="001263B9" w:rsidRPr="003651D9" w:rsidDel="006A1426" w:rsidRDefault="001263B9" w:rsidP="0032600B">
            <w:pPr>
              <w:pStyle w:val="TableEntry"/>
              <w:rPr>
                <w:del w:id="1606" w:author="Keith W. Boone" w:date="2015-03-04T12:59:00Z"/>
              </w:rPr>
            </w:pPr>
            <w:del w:id="1607" w:author="Keith W. Boone" w:date="2015-03-04T12:59:00Z">
              <w:r w:rsidRPr="003651D9" w:rsidDel="006A1426">
                <w:delText>section</w:delText>
              </w:r>
            </w:del>
          </w:p>
        </w:tc>
        <w:tc>
          <w:tcPr>
            <w:tcW w:w="862" w:type="pct"/>
          </w:tcPr>
          <w:p w14:paraId="08D9F04A" w14:textId="77777777" w:rsidR="001263B9" w:rsidRPr="003651D9" w:rsidDel="006A1426" w:rsidRDefault="001263B9" w:rsidP="00BB76BC">
            <w:pPr>
              <w:pStyle w:val="TableEntry"/>
              <w:rPr>
                <w:del w:id="1608" w:author="Keith W. Boone" w:date="2015-03-04T12:59:00Z"/>
              </w:rPr>
            </w:pPr>
            <w:del w:id="1609" w:author="Keith W. Boone" w:date="2015-03-04T12:59:00Z">
              <w:r w:rsidRPr="003651D9" w:rsidDel="006A1426">
                <w:delText>2.16.840.1.113883.10.20.22.2.17</w:delText>
              </w:r>
            </w:del>
          </w:p>
        </w:tc>
        <w:tc>
          <w:tcPr>
            <w:tcW w:w="991" w:type="pct"/>
          </w:tcPr>
          <w:p w14:paraId="2BE40646" w14:textId="77777777" w:rsidR="001263B9" w:rsidRPr="003651D9" w:rsidDel="006A1426" w:rsidRDefault="001263B9" w:rsidP="00BB76BC">
            <w:pPr>
              <w:pStyle w:val="TableEntry"/>
              <w:rPr>
                <w:del w:id="1610" w:author="Keith W. Boone" w:date="2015-03-04T12:59:00Z"/>
                <w:sz w:val="16"/>
              </w:rPr>
            </w:pPr>
          </w:p>
        </w:tc>
      </w:tr>
      <w:tr w:rsidR="00270EBB" w:rsidRPr="003651D9" w:rsidDel="006A1426" w14:paraId="33579224" w14:textId="77777777" w:rsidTr="00983131">
        <w:trPr>
          <w:cantSplit/>
          <w:del w:id="1611" w:author="Keith W. Boone" w:date="2015-03-04T12:59:00Z"/>
        </w:trPr>
        <w:tc>
          <w:tcPr>
            <w:tcW w:w="1336" w:type="pct"/>
            <w:tcBorders>
              <w:bottom w:val="single" w:sz="4" w:space="0" w:color="auto"/>
            </w:tcBorders>
          </w:tcPr>
          <w:p w14:paraId="3009CFBA" w14:textId="77777777" w:rsidR="001263B9" w:rsidRPr="003651D9" w:rsidDel="006A1426" w:rsidRDefault="00115A0F" w:rsidP="00EF1E77">
            <w:pPr>
              <w:pStyle w:val="TableEntry"/>
              <w:rPr>
                <w:del w:id="1612" w:author="Keith W. Boone" w:date="2015-03-04T12:59:00Z"/>
              </w:rPr>
            </w:pPr>
            <w:del w:id="1613" w:author="Keith W. Boone" w:date="2015-03-04T12:59:00Z">
              <w:r w:rsidRPr="003651D9" w:rsidDel="006A1426">
                <w:rPr>
                  <w:rStyle w:val="HyperlinkText9pt"/>
                  <w:rFonts w:ascii="Times New Roman" w:hAnsi="Times New Roman" w:cs="Times New Roman"/>
                  <w:color w:val="auto"/>
                  <w:szCs w:val="20"/>
                  <w:u w:val="none"/>
                  <w:lang w:eastAsia="en-US"/>
                </w:rPr>
                <w:delText>Physical Exam Section</w:delText>
              </w:r>
            </w:del>
          </w:p>
        </w:tc>
        <w:tc>
          <w:tcPr>
            <w:tcW w:w="691" w:type="pct"/>
            <w:tcBorders>
              <w:bottom w:val="single" w:sz="4" w:space="0" w:color="auto"/>
            </w:tcBorders>
          </w:tcPr>
          <w:p w14:paraId="0372CFA4" w14:textId="77777777" w:rsidR="001263B9" w:rsidRPr="003651D9" w:rsidDel="006A1426" w:rsidRDefault="001263B9" w:rsidP="00EF1E77">
            <w:pPr>
              <w:pStyle w:val="TableEntry"/>
              <w:rPr>
                <w:del w:id="1614" w:author="Keith W. Boone" w:date="2015-03-04T12:59:00Z"/>
              </w:rPr>
            </w:pPr>
            <w:del w:id="1615" w:author="Keith W. Boone" w:date="2015-03-04T12:59:00Z">
              <w:r w:rsidRPr="003651D9" w:rsidDel="006A1426">
                <w:delText>R[1..1]</w:delText>
              </w:r>
            </w:del>
          </w:p>
        </w:tc>
        <w:tc>
          <w:tcPr>
            <w:tcW w:w="559" w:type="pct"/>
          </w:tcPr>
          <w:p w14:paraId="66947B7A" w14:textId="77777777" w:rsidR="001263B9" w:rsidRPr="003651D9" w:rsidDel="006A1426" w:rsidRDefault="001263B9" w:rsidP="005D6176">
            <w:pPr>
              <w:pStyle w:val="TableEntry"/>
              <w:rPr>
                <w:del w:id="1616" w:author="Keith W. Boone" w:date="2015-03-04T12:59:00Z"/>
              </w:rPr>
            </w:pPr>
          </w:p>
        </w:tc>
        <w:tc>
          <w:tcPr>
            <w:tcW w:w="561" w:type="pct"/>
          </w:tcPr>
          <w:p w14:paraId="6951DA4C" w14:textId="77777777" w:rsidR="001263B9" w:rsidRPr="003651D9" w:rsidDel="006A1426" w:rsidRDefault="001263B9" w:rsidP="0032600B">
            <w:pPr>
              <w:pStyle w:val="TableEntry"/>
              <w:rPr>
                <w:del w:id="1617" w:author="Keith W. Boone" w:date="2015-03-04T12:59:00Z"/>
              </w:rPr>
            </w:pPr>
            <w:del w:id="1618" w:author="Keith W. Boone" w:date="2015-03-04T12:59:00Z">
              <w:r w:rsidRPr="003651D9" w:rsidDel="006A1426">
                <w:delText>section</w:delText>
              </w:r>
            </w:del>
          </w:p>
        </w:tc>
        <w:tc>
          <w:tcPr>
            <w:tcW w:w="862" w:type="pct"/>
          </w:tcPr>
          <w:p w14:paraId="043093CB" w14:textId="77777777" w:rsidR="001263B9" w:rsidRPr="003651D9" w:rsidDel="006A1426" w:rsidRDefault="001263B9" w:rsidP="00BB76BC">
            <w:pPr>
              <w:pStyle w:val="TableEntry"/>
              <w:rPr>
                <w:del w:id="1619" w:author="Keith W. Boone" w:date="2015-03-04T12:59:00Z"/>
              </w:rPr>
            </w:pPr>
            <w:del w:id="1620" w:author="Keith W. Boone" w:date="2015-03-04T12:59:00Z">
              <w:r w:rsidRPr="003651D9" w:rsidDel="006A1426">
                <w:delText>2.16.840.1.113883.10.20.2.10</w:delText>
              </w:r>
            </w:del>
          </w:p>
        </w:tc>
        <w:tc>
          <w:tcPr>
            <w:tcW w:w="991" w:type="pct"/>
          </w:tcPr>
          <w:p w14:paraId="56A281BA" w14:textId="77777777" w:rsidR="001263B9" w:rsidRPr="003651D9" w:rsidDel="006A1426" w:rsidRDefault="001263B9" w:rsidP="00BB76BC">
            <w:pPr>
              <w:pStyle w:val="TableEntry"/>
              <w:rPr>
                <w:del w:id="1621" w:author="Keith W. Boone" w:date="2015-03-04T12:59:00Z"/>
                <w:sz w:val="16"/>
              </w:rPr>
            </w:pPr>
          </w:p>
        </w:tc>
      </w:tr>
      <w:tr w:rsidR="00270EBB" w:rsidRPr="003651D9" w:rsidDel="006A1426" w14:paraId="43193E55" w14:textId="77777777" w:rsidTr="00983131">
        <w:trPr>
          <w:cantSplit/>
          <w:del w:id="1622" w:author="Keith W. Boone" w:date="2015-03-04T12:59:00Z"/>
        </w:trPr>
        <w:tc>
          <w:tcPr>
            <w:tcW w:w="1336" w:type="pct"/>
            <w:shd w:val="clear" w:color="auto" w:fill="auto"/>
          </w:tcPr>
          <w:p w14:paraId="418E3330" w14:textId="77777777" w:rsidR="001263B9" w:rsidRPr="003651D9" w:rsidDel="006A1426" w:rsidRDefault="001263B9" w:rsidP="00EF1E77">
            <w:pPr>
              <w:pStyle w:val="TableEntry"/>
              <w:rPr>
                <w:del w:id="1623" w:author="Keith W. Boone" w:date="2015-03-04T12:59:00Z"/>
                <w:szCs w:val="18"/>
              </w:rPr>
            </w:pPr>
            <w:del w:id="1624" w:author="Keith W. Boone" w:date="2015-03-04T12:59:00Z">
              <w:r w:rsidRPr="003651D9" w:rsidDel="006A1426">
                <w:rPr>
                  <w:szCs w:val="18"/>
                </w:rPr>
                <w:delText xml:space="preserve">   </w:delText>
              </w:r>
              <w:r w:rsidR="00115A0F" w:rsidRPr="003651D9" w:rsidDel="006A1426">
                <w:rPr>
                  <w:szCs w:val="18"/>
                </w:rPr>
                <w:delText>Vital Signs</w:delText>
              </w:r>
            </w:del>
          </w:p>
        </w:tc>
        <w:tc>
          <w:tcPr>
            <w:tcW w:w="691" w:type="pct"/>
          </w:tcPr>
          <w:p w14:paraId="074E968D" w14:textId="77777777" w:rsidR="001263B9" w:rsidRPr="003651D9" w:rsidDel="006A1426" w:rsidRDefault="001263B9" w:rsidP="00EF1E77">
            <w:pPr>
              <w:pStyle w:val="TableEntry"/>
              <w:rPr>
                <w:del w:id="1625" w:author="Keith W. Boone" w:date="2015-03-04T12:59:00Z"/>
              </w:rPr>
            </w:pPr>
            <w:del w:id="1626" w:author="Keith W. Boone" w:date="2015-03-04T12:59:00Z">
              <w:r w:rsidRPr="003651D9" w:rsidDel="006A1426">
                <w:delText>R[1..1]</w:delText>
              </w:r>
            </w:del>
          </w:p>
        </w:tc>
        <w:tc>
          <w:tcPr>
            <w:tcW w:w="559" w:type="pct"/>
          </w:tcPr>
          <w:p w14:paraId="6CF25817" w14:textId="77777777" w:rsidR="001263B9" w:rsidRPr="003651D9" w:rsidDel="006A1426" w:rsidRDefault="001263B9" w:rsidP="005D6176">
            <w:pPr>
              <w:pStyle w:val="TableEntry"/>
              <w:rPr>
                <w:del w:id="1627" w:author="Keith W. Boone" w:date="2015-03-04T12:59:00Z"/>
              </w:rPr>
            </w:pPr>
          </w:p>
        </w:tc>
        <w:tc>
          <w:tcPr>
            <w:tcW w:w="561" w:type="pct"/>
          </w:tcPr>
          <w:p w14:paraId="282A6564" w14:textId="77777777" w:rsidR="001263B9" w:rsidRPr="003651D9" w:rsidDel="006A1426" w:rsidRDefault="001263B9" w:rsidP="0032600B">
            <w:pPr>
              <w:pStyle w:val="TableEntry"/>
              <w:rPr>
                <w:del w:id="1628" w:author="Keith W. Boone" w:date="2015-03-04T12:59:00Z"/>
              </w:rPr>
            </w:pPr>
            <w:del w:id="1629" w:author="Keith W. Boone" w:date="2015-03-04T12:59:00Z">
              <w:r w:rsidRPr="003651D9" w:rsidDel="006A1426">
                <w:delText>section</w:delText>
              </w:r>
            </w:del>
          </w:p>
        </w:tc>
        <w:tc>
          <w:tcPr>
            <w:tcW w:w="862" w:type="pct"/>
          </w:tcPr>
          <w:p w14:paraId="7D806AB1" w14:textId="77777777" w:rsidR="001263B9" w:rsidRPr="003651D9" w:rsidDel="006A1426" w:rsidRDefault="001263B9" w:rsidP="00BB76BC">
            <w:pPr>
              <w:pStyle w:val="TableEntry"/>
              <w:rPr>
                <w:del w:id="1630" w:author="Keith W. Boone" w:date="2015-03-04T12:59:00Z"/>
              </w:rPr>
            </w:pPr>
            <w:del w:id="1631" w:author="Keith W. Boone" w:date="2015-03-04T12:59:00Z">
              <w:r w:rsidRPr="003651D9" w:rsidDel="006A1426">
                <w:delText>2.16.840.1.113883.10.20.22.2.4.1</w:delText>
              </w:r>
            </w:del>
          </w:p>
        </w:tc>
        <w:tc>
          <w:tcPr>
            <w:tcW w:w="991" w:type="pct"/>
          </w:tcPr>
          <w:p w14:paraId="4289FF70" w14:textId="77777777" w:rsidR="001263B9" w:rsidRPr="003651D9" w:rsidDel="006A1426" w:rsidRDefault="001263B9" w:rsidP="00BB76BC">
            <w:pPr>
              <w:pStyle w:val="TableEntry"/>
              <w:rPr>
                <w:del w:id="1632" w:author="Keith W. Boone" w:date="2015-03-04T12:59:00Z"/>
                <w:sz w:val="16"/>
              </w:rPr>
            </w:pPr>
          </w:p>
        </w:tc>
      </w:tr>
      <w:tr w:rsidR="00270EBB" w:rsidRPr="003651D9" w:rsidDel="006A1426" w14:paraId="6416B1EF" w14:textId="77777777" w:rsidTr="00983131">
        <w:trPr>
          <w:cantSplit/>
          <w:del w:id="1633" w:author="Keith W. Boone" w:date="2015-03-04T12:59:00Z"/>
        </w:trPr>
        <w:tc>
          <w:tcPr>
            <w:tcW w:w="1336" w:type="pct"/>
            <w:shd w:val="clear" w:color="auto" w:fill="auto"/>
          </w:tcPr>
          <w:p w14:paraId="3A792A21" w14:textId="77777777" w:rsidR="001263B9" w:rsidRPr="003651D9" w:rsidDel="006A1426" w:rsidRDefault="001263B9" w:rsidP="00EF1E77">
            <w:pPr>
              <w:pStyle w:val="TableEntry"/>
              <w:rPr>
                <w:del w:id="1634" w:author="Keith W. Boone" w:date="2015-03-04T12:59:00Z"/>
                <w:szCs w:val="18"/>
              </w:rPr>
            </w:pPr>
            <w:del w:id="1635" w:author="Keith W. Boone" w:date="2015-03-04T12:59:00Z">
              <w:r w:rsidRPr="003651D9" w:rsidDel="006A1426">
                <w:rPr>
                  <w:szCs w:val="18"/>
                </w:rPr>
                <w:delText xml:space="preserve">      </w:delText>
              </w:r>
              <w:r w:rsidR="00115A0F" w:rsidRPr="003651D9" w:rsidDel="006A1426">
                <w:rPr>
                  <w:szCs w:val="18"/>
                </w:rPr>
                <w:delText>Vital Signs Organizer</w:delText>
              </w:r>
            </w:del>
          </w:p>
        </w:tc>
        <w:tc>
          <w:tcPr>
            <w:tcW w:w="691" w:type="pct"/>
          </w:tcPr>
          <w:p w14:paraId="5552195E" w14:textId="77777777" w:rsidR="001263B9" w:rsidRPr="003651D9" w:rsidDel="006A1426" w:rsidRDefault="001263B9" w:rsidP="00EF1E77">
            <w:pPr>
              <w:pStyle w:val="TableEntry"/>
              <w:rPr>
                <w:del w:id="1636" w:author="Keith W. Boone" w:date="2015-03-04T12:59:00Z"/>
              </w:rPr>
            </w:pPr>
            <w:del w:id="1637" w:author="Keith W. Boone" w:date="2015-03-04T12:59:00Z">
              <w:r w:rsidRPr="003651D9" w:rsidDel="006A1426">
                <w:delText>R[1..*]</w:delText>
              </w:r>
            </w:del>
          </w:p>
        </w:tc>
        <w:tc>
          <w:tcPr>
            <w:tcW w:w="559" w:type="pct"/>
          </w:tcPr>
          <w:p w14:paraId="49A3FBC5" w14:textId="77777777" w:rsidR="001263B9" w:rsidRPr="003651D9" w:rsidDel="006A1426" w:rsidRDefault="001263B9" w:rsidP="005D6176">
            <w:pPr>
              <w:pStyle w:val="TableEntry"/>
              <w:rPr>
                <w:del w:id="1638" w:author="Keith W. Boone" w:date="2015-03-04T12:59:00Z"/>
              </w:rPr>
            </w:pPr>
          </w:p>
        </w:tc>
        <w:tc>
          <w:tcPr>
            <w:tcW w:w="561" w:type="pct"/>
          </w:tcPr>
          <w:p w14:paraId="32FE9F7D" w14:textId="77777777" w:rsidR="001263B9" w:rsidRPr="003651D9" w:rsidDel="006A1426" w:rsidRDefault="001263B9" w:rsidP="0032600B">
            <w:pPr>
              <w:pStyle w:val="TableEntry"/>
              <w:rPr>
                <w:del w:id="1639" w:author="Keith W. Boone" w:date="2015-03-04T12:59:00Z"/>
              </w:rPr>
            </w:pPr>
            <w:del w:id="1640" w:author="Keith W. Boone" w:date="2015-03-04T12:59:00Z">
              <w:r w:rsidRPr="003651D9" w:rsidDel="006A1426">
                <w:delText>entry</w:delText>
              </w:r>
            </w:del>
          </w:p>
        </w:tc>
        <w:tc>
          <w:tcPr>
            <w:tcW w:w="862" w:type="pct"/>
          </w:tcPr>
          <w:p w14:paraId="6D395FF7" w14:textId="77777777" w:rsidR="001263B9" w:rsidRPr="003651D9" w:rsidDel="006A1426" w:rsidRDefault="001263B9" w:rsidP="00BB76BC">
            <w:pPr>
              <w:pStyle w:val="TableEntry"/>
              <w:rPr>
                <w:del w:id="1641" w:author="Keith W. Boone" w:date="2015-03-04T12:59:00Z"/>
              </w:rPr>
            </w:pPr>
            <w:del w:id="1642" w:author="Keith W. Boone" w:date="2015-03-04T12:59:00Z">
              <w:r w:rsidRPr="003651D9" w:rsidDel="006A1426">
                <w:delText>2.16.840.1.113883.10.20.22.4.26</w:delText>
              </w:r>
            </w:del>
          </w:p>
        </w:tc>
        <w:tc>
          <w:tcPr>
            <w:tcW w:w="991" w:type="pct"/>
          </w:tcPr>
          <w:p w14:paraId="4D23739A" w14:textId="77777777" w:rsidR="001263B9" w:rsidRPr="003651D9" w:rsidDel="006A1426" w:rsidRDefault="001263B9" w:rsidP="00BB76BC">
            <w:pPr>
              <w:pStyle w:val="TableEntry"/>
              <w:rPr>
                <w:del w:id="1643" w:author="Keith W. Boone" w:date="2015-03-04T12:59:00Z"/>
                <w:sz w:val="16"/>
              </w:rPr>
            </w:pPr>
          </w:p>
        </w:tc>
      </w:tr>
      <w:tr w:rsidR="00270EBB" w:rsidRPr="003651D9" w:rsidDel="006A1426" w14:paraId="7109C7B4" w14:textId="77777777" w:rsidTr="00983131">
        <w:trPr>
          <w:cantSplit/>
          <w:del w:id="1644" w:author="Keith W. Boone" w:date="2015-03-04T12:59:00Z"/>
        </w:trPr>
        <w:tc>
          <w:tcPr>
            <w:tcW w:w="1336" w:type="pct"/>
            <w:shd w:val="clear" w:color="auto" w:fill="auto"/>
          </w:tcPr>
          <w:p w14:paraId="55B5199B" w14:textId="77777777" w:rsidR="001263B9" w:rsidRPr="003651D9" w:rsidDel="006A1426" w:rsidRDefault="001263B9" w:rsidP="00EF1E77">
            <w:pPr>
              <w:pStyle w:val="TableEntry"/>
              <w:rPr>
                <w:del w:id="1645" w:author="Keith W. Boone" w:date="2015-03-04T12:59:00Z"/>
                <w:szCs w:val="18"/>
              </w:rPr>
            </w:pPr>
            <w:del w:id="1646" w:author="Keith W. Boone" w:date="2015-03-04T12:59:00Z">
              <w:r w:rsidRPr="003651D9" w:rsidDel="006A1426">
                <w:rPr>
                  <w:szCs w:val="18"/>
                </w:rPr>
                <w:delText xml:space="preserve">          </w:delText>
              </w:r>
              <w:r w:rsidR="00115A0F" w:rsidRPr="003651D9" w:rsidDel="006A1426">
                <w:rPr>
                  <w:szCs w:val="18"/>
                </w:rPr>
                <w:delText>Vital Sign Observation</w:delText>
              </w:r>
            </w:del>
          </w:p>
        </w:tc>
        <w:tc>
          <w:tcPr>
            <w:tcW w:w="691" w:type="pct"/>
          </w:tcPr>
          <w:p w14:paraId="1FA42BD9" w14:textId="77777777" w:rsidR="001263B9" w:rsidRPr="003651D9" w:rsidDel="006A1426" w:rsidRDefault="001263B9" w:rsidP="00EF1E77">
            <w:pPr>
              <w:pStyle w:val="TableEntry"/>
              <w:rPr>
                <w:del w:id="1647" w:author="Keith W. Boone" w:date="2015-03-04T12:59:00Z"/>
              </w:rPr>
            </w:pPr>
            <w:del w:id="1648" w:author="Keith W. Boone" w:date="2015-03-04T12:59:00Z">
              <w:r w:rsidRPr="003651D9" w:rsidDel="006A1426">
                <w:delText>R[2..*]</w:delText>
              </w:r>
            </w:del>
          </w:p>
        </w:tc>
        <w:tc>
          <w:tcPr>
            <w:tcW w:w="559" w:type="pct"/>
          </w:tcPr>
          <w:p w14:paraId="7832E3D1" w14:textId="77777777" w:rsidR="001263B9" w:rsidRPr="003651D9" w:rsidDel="006A1426" w:rsidRDefault="001263B9" w:rsidP="005D6176">
            <w:pPr>
              <w:pStyle w:val="TableEntry"/>
              <w:rPr>
                <w:del w:id="1649" w:author="Keith W. Boone" w:date="2015-03-04T12:59:00Z"/>
              </w:rPr>
            </w:pPr>
          </w:p>
        </w:tc>
        <w:tc>
          <w:tcPr>
            <w:tcW w:w="561" w:type="pct"/>
          </w:tcPr>
          <w:p w14:paraId="535ACDC6" w14:textId="77777777" w:rsidR="001263B9" w:rsidRPr="003651D9" w:rsidDel="006A1426" w:rsidRDefault="001263B9" w:rsidP="0032600B">
            <w:pPr>
              <w:pStyle w:val="TableEntry"/>
              <w:rPr>
                <w:del w:id="1650" w:author="Keith W. Boone" w:date="2015-03-04T12:59:00Z"/>
              </w:rPr>
            </w:pPr>
            <w:del w:id="1651" w:author="Keith W. Boone" w:date="2015-03-04T12:59:00Z">
              <w:r w:rsidRPr="003651D9" w:rsidDel="006A1426">
                <w:delText>entry</w:delText>
              </w:r>
            </w:del>
          </w:p>
        </w:tc>
        <w:tc>
          <w:tcPr>
            <w:tcW w:w="862" w:type="pct"/>
          </w:tcPr>
          <w:p w14:paraId="5D9500B7" w14:textId="77777777" w:rsidR="001263B9" w:rsidRPr="003651D9" w:rsidDel="006A1426" w:rsidRDefault="001263B9" w:rsidP="00BB76BC">
            <w:pPr>
              <w:pStyle w:val="TableEntry"/>
              <w:rPr>
                <w:del w:id="1652" w:author="Keith W. Boone" w:date="2015-03-04T12:59:00Z"/>
              </w:rPr>
            </w:pPr>
            <w:del w:id="1653" w:author="Keith W. Boone" w:date="2015-03-04T12:59:00Z">
              <w:r w:rsidRPr="003651D9" w:rsidDel="006A1426">
                <w:delText>2.16.840.1.113883.10.20.22.4.27</w:delText>
              </w:r>
              <w:r w:rsidR="00340176" w:rsidRPr="003651D9" w:rsidDel="006A1426">
                <w:delText>&gt;</w:delText>
              </w:r>
            </w:del>
          </w:p>
        </w:tc>
        <w:tc>
          <w:tcPr>
            <w:tcW w:w="991" w:type="pct"/>
          </w:tcPr>
          <w:p w14:paraId="384959E0" w14:textId="77777777" w:rsidR="001263B9" w:rsidRPr="003651D9" w:rsidDel="006A1426" w:rsidRDefault="001263B9" w:rsidP="00BB76BC">
            <w:pPr>
              <w:pStyle w:val="TableEntry"/>
              <w:rPr>
                <w:del w:id="1654" w:author="Keith W. Boone" w:date="2015-03-04T12:59:00Z"/>
                <w:sz w:val="16"/>
              </w:rPr>
            </w:pPr>
          </w:p>
        </w:tc>
      </w:tr>
    </w:tbl>
    <w:p w14:paraId="1F3F42B9" w14:textId="77777777" w:rsidR="00BC3E9F" w:rsidRPr="003651D9" w:rsidDel="006A1426" w:rsidRDefault="00BC3E9F" w:rsidP="00BC3E9F">
      <w:pPr>
        <w:rPr>
          <w:del w:id="1655" w:author="Keith W. Boone" w:date="2015-03-04T12:59:00Z"/>
          <w:lang w:eastAsia="x-none"/>
        </w:rPr>
      </w:pPr>
    </w:p>
    <w:p w14:paraId="58EF7046" w14:textId="77777777" w:rsidR="001E206E" w:rsidRPr="003651D9" w:rsidDel="006A1426" w:rsidRDefault="001E206E" w:rsidP="00597DB2">
      <w:pPr>
        <w:pStyle w:val="AuthorInstructions"/>
        <w:rPr>
          <w:del w:id="1656" w:author="Keith W. Boone" w:date="2015-03-04T12:59:00Z"/>
        </w:rPr>
      </w:pPr>
      <w:del w:id="1657" w:author="Keith W. Boone" w:date="2015-03-04T12:59:00Z">
        <w:r w:rsidRPr="003651D9" w:rsidDel="006A1426">
          <w:delText>&lt;For each (1:1 correspondence) 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74B308B1" w14:textId="77777777" w:rsidR="001E206E" w:rsidRPr="003651D9" w:rsidDel="006A1426" w:rsidRDefault="001E206E" w:rsidP="00597DB2">
      <w:pPr>
        <w:pStyle w:val="AuthorInstructions"/>
        <w:rPr>
          <w:del w:id="1658" w:author="Keith W. Boone" w:date="2015-03-04T12:59:00Z"/>
        </w:rPr>
      </w:pPr>
      <w:del w:id="1659" w:author="Keith W. Boone" w:date="2015-03-04T12:59:00Z">
        <w:r w:rsidRPr="003651D9" w:rsidDel="006A1426">
          <w:delText>&lt;Note that every Conditional element MUST have an explanatory paragraph referenced below.&gt;</w:delText>
        </w:r>
      </w:del>
    </w:p>
    <w:p w14:paraId="13615149" w14:textId="77777777" w:rsidR="00270EBB" w:rsidRPr="003651D9" w:rsidDel="006A1426" w:rsidRDefault="00270EBB" w:rsidP="00597DB2">
      <w:pPr>
        <w:pStyle w:val="AuthorInstructions"/>
        <w:rPr>
          <w:del w:id="1660" w:author="Keith W. Boone" w:date="2015-03-04T12:59:00Z"/>
        </w:rPr>
      </w:pPr>
      <w:del w:id="1661" w:author="Keith W. Boone" w:date="2015-03-04T12:59:00Z">
        <w:r w:rsidRPr="003651D9" w:rsidDel="006A1426">
          <w:delText>&lt;It is required to use SHALL, SHOULD, or MAY in each definition as defined in Appendix E of the Technical Frameworks General Introduction.&gt;</w:delText>
        </w:r>
      </w:del>
    </w:p>
    <w:p w14:paraId="17780F0D" w14:textId="77777777" w:rsidR="00270EBB" w:rsidRPr="003651D9" w:rsidDel="006A1426" w:rsidRDefault="00270EBB" w:rsidP="00270EBB">
      <w:pPr>
        <w:pStyle w:val="Heading6"/>
        <w:numPr>
          <w:ilvl w:val="0"/>
          <w:numId w:val="0"/>
        </w:numPr>
        <w:rPr>
          <w:del w:id="1662" w:author="Keith W. Boone" w:date="2015-03-04T12:59:00Z"/>
          <w:noProof w:val="0"/>
        </w:rPr>
      </w:pPr>
      <w:bookmarkStart w:id="1663" w:name="_Toc412696363"/>
      <w:del w:id="1664" w:author="Keith W. Boone" w:date="2015-03-04T12:59:00Z">
        <w:r w:rsidRPr="003651D9" w:rsidDel="006A1426">
          <w:rPr>
            <w:noProof w:val="0"/>
          </w:rPr>
          <w:delText>6.3.1.D.5.1 &lt;</w:delText>
        </w:r>
        <w:r w:rsidR="00983131" w:rsidRPr="003651D9" w:rsidDel="006A1426">
          <w:rPr>
            <w:noProof w:val="0"/>
          </w:rPr>
          <w:delText>Template Title name</w:delText>
        </w:r>
        <w:r w:rsidRPr="003651D9" w:rsidDel="006A1426">
          <w:rPr>
            <w:noProof w:val="0"/>
          </w:rPr>
          <w:delText>&gt; &lt;Vocabulary Constraint or Condition&gt;</w:delText>
        </w:r>
        <w:bookmarkEnd w:id="1663"/>
      </w:del>
    </w:p>
    <w:p w14:paraId="73E61BAB" w14:textId="77777777" w:rsidR="00270EBB" w:rsidRPr="003651D9" w:rsidDel="006A1426" w:rsidRDefault="00270EBB" w:rsidP="00597DB2">
      <w:pPr>
        <w:pStyle w:val="AuthorInstructions"/>
        <w:rPr>
          <w:del w:id="1665" w:author="Keith W. Boone" w:date="2015-03-04T12:59:00Z"/>
        </w:rPr>
      </w:pPr>
      <w:del w:id="1666" w:author="Keith W. Boone" w:date="2015-03-04T12:59:00Z">
        <w:r w:rsidRPr="003651D9" w:rsidDel="006A1426">
          <w:delText>&lt;add vocabulary constraint or condition definition&gt;</w:delText>
        </w:r>
      </w:del>
    </w:p>
    <w:p w14:paraId="5DC066EE" w14:textId="77777777" w:rsidR="00270EBB" w:rsidRPr="003651D9" w:rsidDel="006A1426" w:rsidRDefault="00270EBB" w:rsidP="00597DB2">
      <w:pPr>
        <w:pStyle w:val="AuthorInstructions"/>
        <w:rPr>
          <w:del w:id="1667" w:author="Keith W. Boone" w:date="2015-03-04T12:59:00Z"/>
        </w:rPr>
      </w:pPr>
      <w:del w:id="1668" w:author="Keith W. Boone" w:date="2015-03-04T12:59:00Z">
        <w:r w:rsidRPr="003651D9" w:rsidDel="006A1426">
          <w:lastRenderedPageBreak/>
          <w:delText>&lt;remove example below prior to public comment:&gt;</w:delText>
        </w:r>
      </w:del>
    </w:p>
    <w:p w14:paraId="3939A362" w14:textId="77777777" w:rsidR="00270EBB" w:rsidRPr="003651D9" w:rsidDel="006A1426" w:rsidRDefault="003F252B" w:rsidP="00EF1E77">
      <w:pPr>
        <w:pStyle w:val="BodyText"/>
        <w:rPr>
          <w:del w:id="1669" w:author="Keith W. Boone" w:date="2015-03-04T12:59:00Z"/>
          <w:rFonts w:eastAsia="Calibri"/>
        </w:rPr>
      </w:pPr>
      <w:del w:id="1670" w:author="Keith W. Boone" w:date="2015-03-04T12:59:00Z">
        <w:r w:rsidRPr="003651D9" w:rsidDel="006A1426">
          <w:delText>&lt;</w:delText>
        </w:r>
        <w:r w:rsidR="00270EBB" w:rsidRPr="003651D9" w:rsidDel="006A1426">
          <w:delText xml:space="preserve">e.g., The value for serviceEvent / code SHOULD be drawn from value set </w:delText>
        </w:r>
        <w:r w:rsidR="00115A0F" w:rsidRPr="003651D9" w:rsidDel="006A1426">
          <w:rPr>
            <w:rFonts w:eastAsia="Calibri"/>
          </w:rPr>
          <w:delText>1.3.6.1.4.1.19376.1.4.1.5.2</w:delText>
        </w:r>
        <w:r w:rsidR="00115A0F" w:rsidRPr="003651D9" w:rsidDel="006A1426">
          <w:rPr>
            <w:rFonts w:eastAsia="Calibri"/>
          </w:rPr>
          <w:tab/>
          <w:delText xml:space="preserve"> Cardiac Imaging Procedures</w:delText>
        </w:r>
        <w:r w:rsidR="00270EBB" w:rsidRPr="003651D9" w:rsidDel="006A1426">
          <w:rPr>
            <w:rFonts w:eastAsia="Calibri"/>
          </w:rPr>
          <w:delText>.</w:delText>
        </w:r>
        <w:r w:rsidRPr="003651D9" w:rsidDel="006A1426">
          <w:rPr>
            <w:rFonts w:eastAsia="Calibri"/>
          </w:rPr>
          <w:delText>&gt;</w:delText>
        </w:r>
      </w:del>
    </w:p>
    <w:p w14:paraId="733DC828" w14:textId="77777777" w:rsidR="00270EBB" w:rsidRPr="003651D9" w:rsidDel="006A1426" w:rsidRDefault="00270EBB" w:rsidP="00270EBB">
      <w:pPr>
        <w:pStyle w:val="Heading6"/>
        <w:numPr>
          <w:ilvl w:val="0"/>
          <w:numId w:val="0"/>
        </w:numPr>
        <w:ind w:left="1152" w:hanging="1152"/>
        <w:rPr>
          <w:del w:id="1671" w:author="Keith W. Boone" w:date="2015-03-04T12:59:00Z"/>
          <w:noProof w:val="0"/>
        </w:rPr>
      </w:pPr>
      <w:bookmarkStart w:id="1672" w:name="_Toc412696364"/>
      <w:del w:id="1673" w:author="Keith W. Boone" w:date="2015-03-04T12:59:00Z">
        <w:r w:rsidRPr="003651D9" w:rsidDel="006A1426">
          <w:rPr>
            <w:noProof w:val="0"/>
          </w:rPr>
          <w:delText>6.3.1.D.5.2 &lt;</w:delText>
        </w:r>
        <w:r w:rsidR="00983131" w:rsidRPr="003651D9" w:rsidDel="006A1426">
          <w:rPr>
            <w:noProof w:val="0"/>
          </w:rPr>
          <w:delText>Template Title name</w:delText>
        </w:r>
        <w:r w:rsidRPr="003651D9" w:rsidDel="006A1426">
          <w:rPr>
            <w:noProof w:val="0"/>
          </w:rPr>
          <w:delText>&gt; &lt;Vocabulary Constraint or Condition&gt;</w:delText>
        </w:r>
        <w:bookmarkEnd w:id="1672"/>
      </w:del>
    </w:p>
    <w:p w14:paraId="24349367" w14:textId="77777777" w:rsidR="00270EBB" w:rsidRPr="003651D9" w:rsidDel="006A1426" w:rsidRDefault="00270EBB" w:rsidP="00597DB2">
      <w:pPr>
        <w:pStyle w:val="AuthorInstructions"/>
        <w:rPr>
          <w:del w:id="1674" w:author="Keith W. Boone" w:date="2015-03-04T12:59:00Z"/>
        </w:rPr>
      </w:pPr>
      <w:del w:id="1675" w:author="Keith W. Boone" w:date="2015-03-04T12:59:00Z">
        <w:r w:rsidRPr="003651D9" w:rsidDel="006A1426">
          <w:delText>&lt;add vocabulary constraint or condition definition&gt;</w:delText>
        </w:r>
      </w:del>
    </w:p>
    <w:p w14:paraId="1007AD6A" w14:textId="77777777" w:rsidR="00270EBB" w:rsidRPr="003651D9" w:rsidDel="006A1426" w:rsidRDefault="00270EBB" w:rsidP="00597DB2">
      <w:pPr>
        <w:pStyle w:val="AuthorInstructions"/>
        <w:rPr>
          <w:del w:id="1676" w:author="Keith W. Boone" w:date="2015-03-04T12:59:00Z"/>
        </w:rPr>
      </w:pPr>
      <w:del w:id="1677" w:author="Keith W. Boone" w:date="2015-03-04T12:59:00Z">
        <w:r w:rsidRPr="003651D9" w:rsidDel="006A1426">
          <w:delText>&lt;remove example below prior to public comment:&gt;</w:delText>
        </w:r>
      </w:del>
    </w:p>
    <w:p w14:paraId="11946A91" w14:textId="77777777" w:rsidR="00270EBB" w:rsidRPr="003651D9" w:rsidDel="006A1426" w:rsidRDefault="003F252B" w:rsidP="00EF1E77">
      <w:pPr>
        <w:pStyle w:val="BodyText"/>
        <w:rPr>
          <w:del w:id="1678" w:author="Keith W. Boone" w:date="2015-03-04T12:59:00Z"/>
          <w:rFonts w:eastAsia="Calibri"/>
        </w:rPr>
      </w:pPr>
      <w:del w:id="1679" w:author="Keith W. Boone" w:date="2015-03-04T12:59:00Z">
        <w:r w:rsidRPr="003651D9" w:rsidDel="006A1426">
          <w:delText>&lt;</w:delText>
        </w:r>
        <w:r w:rsidR="00270EBB" w:rsidRPr="003651D9" w:rsidDel="006A1426">
          <w:delText xml:space="preserve">e.g., Within the Medications section the Content Creator SHALL be able to create a Medications entry (templateID 1.3.6.1.4.1.19376.1.5.3.1.4.7 [PCC TF-2]) for each of the cardiac relevant medications identified in Value Set </w:delText>
        </w:r>
        <w:r w:rsidR="00115A0F" w:rsidRPr="003651D9" w:rsidDel="006A1426">
          <w:rPr>
            <w:rFonts w:eastAsia="Calibri"/>
          </w:rPr>
          <w:delText>1.3.6.1.4.1.19376.1.4.1.5.14 Cardiac Drug Classes</w:delText>
        </w:r>
        <w:r w:rsidR="00270EBB"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05C8F2DA" w14:textId="77777777" w:rsidR="00BC3E9F" w:rsidRPr="003651D9" w:rsidDel="006A1426" w:rsidRDefault="00270EBB" w:rsidP="00BC3E9F">
      <w:pPr>
        <w:pStyle w:val="BodyText"/>
        <w:rPr>
          <w:del w:id="1680" w:author="Keith W. Boone" w:date="2015-03-04T12:59:00Z"/>
          <w:rFonts w:eastAsia="Calibri"/>
        </w:rPr>
      </w:pPr>
      <w:del w:id="1681" w:author="Keith W. Boone" w:date="2015-03-04T12:59:00Z">
        <w:r w:rsidRPr="003651D9" w:rsidDel="006A1426">
          <w:rPr>
            <w:rFonts w:eastAsia="Calibri"/>
          </w:rPr>
          <w:delText>###End Discrete Conformance</w:delText>
        </w:r>
        <w:r w:rsidR="00BC3E9F" w:rsidRPr="003651D9" w:rsidDel="006A1426">
          <w:rPr>
            <w:rFonts w:eastAsia="Calibri"/>
          </w:rPr>
          <w:delText xml:space="preserve"> Format</w:delText>
        </w:r>
        <w:r w:rsidR="00D35F24" w:rsidRPr="003651D9" w:rsidDel="006A1426">
          <w:rPr>
            <w:rFonts w:eastAsia="Calibri"/>
          </w:rPr>
          <w:delText xml:space="preserve"> - Document</w:delText>
        </w:r>
      </w:del>
    </w:p>
    <w:p w14:paraId="09195530" w14:textId="77777777" w:rsidR="00570B52" w:rsidRPr="003651D9" w:rsidDel="006A1426" w:rsidRDefault="00570B52" w:rsidP="004046B6">
      <w:pPr>
        <w:pStyle w:val="BodyText"/>
        <w:rPr>
          <w:del w:id="1682" w:author="Keith W. Boone" w:date="2015-03-04T12:59:00Z"/>
          <w:lang w:eastAsia="x-none"/>
        </w:rPr>
      </w:pPr>
    </w:p>
    <w:p w14:paraId="2BE5CA8F" w14:textId="77777777" w:rsidR="005D6104" w:rsidRPr="003651D9" w:rsidDel="006A1426" w:rsidRDefault="005D6104" w:rsidP="004046B6">
      <w:pPr>
        <w:pStyle w:val="Heading5"/>
        <w:numPr>
          <w:ilvl w:val="0"/>
          <w:numId w:val="0"/>
        </w:numPr>
        <w:rPr>
          <w:del w:id="1683" w:author="Keith W. Boone" w:date="2015-03-04T12:59:00Z"/>
          <w:noProof w:val="0"/>
        </w:rPr>
      </w:pPr>
      <w:bookmarkStart w:id="1684" w:name="_Toc412696365"/>
      <w:del w:id="1685"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570B52" w:rsidRPr="003651D9" w:rsidDel="006A1426">
          <w:rPr>
            <w:noProof w:val="0"/>
          </w:rPr>
          <w:delText>6</w:delText>
        </w:r>
        <w:r w:rsidRPr="003651D9" w:rsidDel="006A1426">
          <w:rPr>
            <w:noProof w:val="0"/>
          </w:rPr>
          <w:delText xml:space="preserve"> &lt;</w:delText>
        </w:r>
        <w:r w:rsidR="0095298A" w:rsidRPr="003651D9" w:rsidDel="006A1426">
          <w:rPr>
            <w:noProof w:val="0"/>
          </w:rPr>
          <w:delText xml:space="preserve">Document and </w:delText>
        </w:r>
        <w:r w:rsidRPr="003651D9" w:rsidDel="006A1426">
          <w:rPr>
            <w:noProof w:val="0"/>
          </w:rPr>
          <w:delText xml:space="preserve">Acronym Name&gt; Conformance </w:delText>
        </w:r>
        <w:r w:rsidR="0095298A" w:rsidRPr="003651D9" w:rsidDel="006A1426">
          <w:rPr>
            <w:noProof w:val="0"/>
          </w:rPr>
          <w:delText>and Example</w:delText>
        </w:r>
        <w:bookmarkEnd w:id="1684"/>
      </w:del>
    </w:p>
    <w:p w14:paraId="2998ABAA" w14:textId="77777777" w:rsidR="00270EBB" w:rsidRPr="003651D9" w:rsidDel="006A1426" w:rsidRDefault="00BC3E9F" w:rsidP="00597DB2">
      <w:pPr>
        <w:pStyle w:val="AuthorInstructions"/>
        <w:rPr>
          <w:del w:id="1686" w:author="Keith W. Boone" w:date="2015-03-04T12:59:00Z"/>
        </w:rPr>
      </w:pPr>
      <w:del w:id="1687" w:author="Keith W. Boone" w:date="2015-03-04T12:59:00Z">
        <w:r w:rsidRPr="003651D9" w:rsidDel="006A1426">
          <w:delText xml:space="preserve">&lt;This section is the same, independent of whether the tabular </w:delText>
        </w:r>
        <w:r w:rsidR="00270EBB" w:rsidRPr="003651D9" w:rsidDel="006A1426">
          <w:delText>or discrete conformance</w:delText>
        </w:r>
        <w:r w:rsidRPr="003651D9" w:rsidDel="006A1426">
          <w:delText xml:space="preserve"> formats were chosen.&gt;</w:delText>
        </w:r>
      </w:del>
    </w:p>
    <w:p w14:paraId="60FE58D2" w14:textId="77777777" w:rsidR="0095298A" w:rsidRPr="003651D9" w:rsidDel="006A1426" w:rsidRDefault="0095298A" w:rsidP="00597DB2">
      <w:pPr>
        <w:pStyle w:val="AuthorInstructions"/>
        <w:rPr>
          <w:del w:id="1688" w:author="Keith W. Boone" w:date="2015-03-04T12:59:00Z"/>
        </w:rPr>
      </w:pPr>
      <w:del w:id="1689" w:author="Keith W. Boone" w:date="2015-03-04T12:59:00Z">
        <w:r w:rsidRPr="003651D9" w:rsidDel="006A1426">
          <w:delText>&lt;Describe the conformance of this Document in terms of inheritance from other template(s)</w:delText>
        </w:r>
        <w:r w:rsidR="00887E40" w:rsidRPr="003651D9" w:rsidDel="006A1426">
          <w:delText xml:space="preserve">. </w:delText>
        </w:r>
        <w:r w:rsidRPr="003651D9" w:rsidDel="006A1426">
          <w:delText xml:space="preserve">Use the </w:delText>
        </w:r>
        <w:r w:rsidR="00115A0F" w:rsidRPr="003651D9" w:rsidDel="006A1426">
          <w:delText xml:space="preserve">OIDs </w:delText>
        </w:r>
        <w:r w:rsidRPr="003651D9" w:rsidDel="006A1426">
          <w:delText>of those templates for clarity</w:delText>
        </w:r>
        <w:r w:rsidR="00887E40" w:rsidRPr="003651D9" w:rsidDel="006A1426">
          <w:delText xml:space="preserve">. </w:delText>
        </w:r>
        <w:r w:rsidRPr="003651D9" w:rsidDel="006A1426">
          <w:delText xml:space="preserve">A </w:delText>
        </w:r>
        <w:r w:rsidR="00115A0F" w:rsidRPr="003651D9" w:rsidDel="006A1426">
          <w:delText xml:space="preserve">complete </w:delText>
        </w:r>
        <w:r w:rsidRPr="003651D9" w:rsidDel="006A1426">
          <w:delText xml:space="preserve">example of this document MUST be placed on the </w:delText>
        </w:r>
        <w:r w:rsidR="00115A0F" w:rsidRPr="003651D9" w:rsidDel="006A1426">
          <w:delText>IHE</w:delText>
        </w:r>
        <w:r w:rsidRPr="003651D9" w:rsidDel="006A1426">
          <w:delText xml:space="preserve"> ftp server as part of the Public Comment process of a Content Module supplement</w:delText>
        </w:r>
        <w:r w:rsidR="00887E40" w:rsidRPr="003651D9" w:rsidDel="006A1426">
          <w:delText xml:space="preserve">. </w:delText>
        </w:r>
        <w:r w:rsidR="00270EBB" w:rsidRPr="00207571" w:rsidDel="006A1426">
          <w:rPr>
            <w:highlight w:val="yellow"/>
          </w:rPr>
          <w:delText>WHERE ON THE FTP SERVER?</w:delText>
        </w:r>
        <w:r w:rsidR="005F3FB5" w:rsidRPr="00207571" w:rsidDel="006A1426">
          <w:rPr>
            <w:highlight w:val="yellow"/>
          </w:rPr>
          <w:delText xml:space="preserve"> </w:delText>
        </w:r>
        <w:r w:rsidR="00270EBB" w:rsidRPr="00207571" w:rsidDel="006A1426">
          <w:rPr>
            <w:highlight w:val="yellow"/>
          </w:rPr>
          <w:delText>The file naming convention for these files should be &lt;</w:delText>
        </w:r>
        <w:r w:rsidR="001558DD" w:rsidRPr="00207571" w:rsidDel="006A1426">
          <w:rPr>
            <w:highlight w:val="yellow"/>
          </w:rPr>
          <w:delText>Domain Acronym</w:delText>
        </w:r>
        <w:r w:rsidR="00270EBB" w:rsidRPr="00207571" w:rsidDel="006A1426">
          <w:rPr>
            <w:highlight w:val="yellow"/>
          </w:rPr>
          <w:delText>&gt;</w:delText>
        </w:r>
        <w:r w:rsidR="00115A0F" w:rsidRPr="00207571" w:rsidDel="006A1426">
          <w:rPr>
            <w:highlight w:val="yellow"/>
          </w:rPr>
          <w:delText>_</w:delText>
        </w:r>
        <w:r w:rsidR="00270EBB" w:rsidRPr="00207571" w:rsidDel="006A1426">
          <w:rPr>
            <w:highlight w:val="yellow"/>
          </w:rPr>
          <w:delText>&lt;Profile Acronym&gt;</w:delText>
        </w:r>
        <w:r w:rsidR="00115A0F" w:rsidRPr="00207571" w:rsidDel="006A1426">
          <w:rPr>
            <w:highlight w:val="yellow"/>
          </w:rPr>
          <w:delText>_</w:delText>
        </w:r>
        <w:r w:rsidR="00270EBB" w:rsidRPr="00207571" w:rsidDel="006A1426">
          <w:rPr>
            <w:highlight w:val="yellow"/>
          </w:rPr>
          <w:delText>CDA-sample</w:delText>
        </w:r>
        <w:r w:rsidR="00115A0F" w:rsidRPr="00207571" w:rsidDel="006A1426">
          <w:rPr>
            <w:highlight w:val="yellow"/>
          </w:rPr>
          <w:delText>_</w:delText>
        </w:r>
        <w:r w:rsidR="00270EBB" w:rsidRPr="00207571" w:rsidDel="006A1426">
          <w:rPr>
            <w:highlight w:val="yellow"/>
          </w:rPr>
          <w:delText>&lt;version</w:delText>
        </w:r>
        <w:r w:rsidR="00115A0F" w:rsidRPr="00207571" w:rsidDel="006A1426">
          <w:rPr>
            <w:highlight w:val="yellow"/>
          </w:rPr>
          <w:delText xml:space="preserve"> </w:delText>
        </w:r>
        <w:r w:rsidR="00270EBB" w:rsidRPr="00207571" w:rsidDel="006A1426">
          <w:rPr>
            <w:highlight w:val="yellow"/>
          </w:rPr>
          <w:delText>number&gt;.</w:delText>
        </w:r>
        <w:r w:rsidR="00115A0F" w:rsidRPr="00207571" w:rsidDel="006A1426">
          <w:rPr>
            <w:highlight w:val="yellow"/>
          </w:rPr>
          <w:delText>xml&gt;.</w:delText>
        </w:r>
      </w:del>
    </w:p>
    <w:p w14:paraId="18A255BF" w14:textId="77777777" w:rsidR="00A81A7C" w:rsidRPr="003651D9" w:rsidDel="006A1426" w:rsidRDefault="00A81A7C" w:rsidP="00A81A7C">
      <w:pPr>
        <w:pStyle w:val="BodyText"/>
        <w:rPr>
          <w:del w:id="1690" w:author="Keith W. Boone" w:date="2015-03-04T12:59:00Z"/>
        </w:rPr>
      </w:pPr>
      <w:del w:id="1691" w:author="Keith W. Boone" w:date="2015-03-04T12:59:00Z">
        <w:r w:rsidRPr="003651D9" w:rsidDel="006A1426">
          <w:delText>CDA Release 2.0 documents that conform to the requirements of this document content module shall indicate their conformance by the inclusion of the &lt;templateId&gt; XML elements in the header of the document</w:delText>
        </w:r>
        <w:r w:rsidR="00887E40" w:rsidRPr="003651D9" w:rsidDel="006A1426">
          <w:delText xml:space="preserve">. </w:delText>
        </w:r>
      </w:del>
    </w:p>
    <w:p w14:paraId="26C0319E" w14:textId="77777777" w:rsidR="0095298A" w:rsidRPr="003651D9" w:rsidDel="006A1426" w:rsidRDefault="00A81A7C" w:rsidP="004046B6">
      <w:pPr>
        <w:pStyle w:val="BodyText"/>
        <w:rPr>
          <w:del w:id="1692" w:author="Keith W. Boone" w:date="2015-03-04T12:59:00Z"/>
          <w:lang w:eastAsia="x-none"/>
        </w:rPr>
      </w:pPr>
      <w:del w:id="1693" w:author="Keith W. Boone" w:date="2015-03-04T12:59:00Z">
        <w:r w:rsidRPr="003651D9" w:rsidDel="006A1426">
          <w:delText xml:space="preserve">A CDA Document may conform to more than one template. This content module inherits from the </w:delText>
        </w:r>
        <w:r w:rsidRPr="003651D9" w:rsidDel="006A1426">
          <w:rPr>
            <w:i/>
          </w:rPr>
          <w:delText>&lt;template name(s) and template ID(s)&gt;</w:delText>
        </w:r>
        <w:r w:rsidR="005F3FB5" w:rsidDel="006A1426">
          <w:delText xml:space="preserve"> </w:delText>
        </w:r>
        <w:r w:rsidRPr="003651D9" w:rsidDel="006A1426">
          <w:delText>&lt;</w:delText>
        </w:r>
        <w:r w:rsidR="00115A0F" w:rsidRPr="003651D9" w:rsidDel="006A1426">
          <w:delText>e.g.</w:delText>
        </w:r>
        <w:r w:rsidRPr="003651D9" w:rsidDel="006A1426">
          <w:delText>, CDA-PN, 2.16.840.1.113883.10.20.18.1, and the PCC TF Medical Document, 1.3.6.1.4.1.19376.1.5.3.1.1.1,</w:delText>
        </w:r>
        <w:r w:rsidR="005F3FB5" w:rsidDel="006A1426">
          <w:delText xml:space="preserve"> </w:delText>
        </w:r>
        <w:r w:rsidRPr="003651D9" w:rsidDel="006A1426">
          <w:delText>content modules&gt;</w:delText>
        </w:r>
        <w:r w:rsidR="005F3FB5" w:rsidDel="006A1426">
          <w:delText xml:space="preserve"> </w:delText>
        </w:r>
        <w:r w:rsidRPr="003651D9" w:rsidDel="006A1426">
          <w:delText xml:space="preserve">and so must conform to the requirements of those templates as well this document specification, </w:delText>
        </w:r>
        <w:r w:rsidRPr="003651D9" w:rsidDel="006A1426">
          <w:rPr>
            <w:i/>
          </w:rPr>
          <w:delText>&lt;templateName and templateID&gt;</w:delText>
        </w:r>
        <w:r w:rsidRPr="003651D9" w:rsidDel="006A1426">
          <w:delText xml:space="preserve"> &lt;e.g., Cardiac Imaging Report template, </w:delText>
        </w:r>
        <w:r w:rsidRPr="003651D9" w:rsidDel="006A1426">
          <w:rPr>
            <w:szCs w:val="24"/>
          </w:rPr>
          <w:delText>1.3.6.1.4.1.19376.1.4.1.1.1</w:delText>
        </w:r>
        <w:r w:rsidRPr="003651D9" w:rsidDel="006A1426">
          <w:delText xml:space="preserve">&gt;. </w:delText>
        </w:r>
      </w:del>
    </w:p>
    <w:p w14:paraId="363C3AD6" w14:textId="77777777" w:rsidR="00B84D95" w:rsidRPr="003651D9" w:rsidDel="006A1426" w:rsidRDefault="00A81A7C" w:rsidP="005D6104">
      <w:pPr>
        <w:pStyle w:val="BodyText"/>
        <w:rPr>
          <w:del w:id="1694" w:author="Keith W. Boone" w:date="2015-03-04T12:59:00Z"/>
          <w:lang w:eastAsia="x-none"/>
        </w:rPr>
      </w:pPr>
      <w:del w:id="1695" w:author="Keith W. Boone" w:date="2015-03-04T12:59:00Z">
        <w:r w:rsidRPr="003651D9" w:rsidDel="006A1426">
          <w:delText>A complete example</w:delText>
        </w:r>
        <w:r w:rsidRPr="003651D9" w:rsidDel="006A1426">
          <w:rPr>
            <w:lang w:eastAsia="x-none"/>
          </w:rPr>
          <w:delText xml:space="preserve"> of the &lt;Content Module Name and Acronym&gt; Document Content Module is available on the IHE ftp server at: </w:delText>
        </w:r>
        <w:r w:rsidR="003651D9" w:rsidRPr="003651D9" w:rsidDel="006A1426">
          <w:rPr>
            <w:lang w:eastAsia="x-none"/>
          </w:rPr>
          <w:delText>&lt;indicate location here&gt;.</w:delText>
        </w:r>
      </w:del>
    </w:p>
    <w:p w14:paraId="3FAA05AC" w14:textId="77777777" w:rsidR="00A81A7C" w:rsidRPr="003651D9" w:rsidDel="006A1426" w:rsidRDefault="00A81A7C" w:rsidP="005D6104">
      <w:pPr>
        <w:pStyle w:val="BodyText"/>
        <w:rPr>
          <w:del w:id="1696" w:author="Keith W. Boone" w:date="2015-03-04T12:59:00Z"/>
        </w:rPr>
      </w:pPr>
      <w:del w:id="1697" w:author="Keith W. Boone" w:date="2015-03-04T12:59:00Z">
        <w:r w:rsidRPr="003651D9" w:rsidDel="006A1426">
          <w:delText>Note th</w:delText>
        </w:r>
        <w:r w:rsidR="008E3F6C" w:rsidRPr="003651D9" w:rsidDel="006A1426">
          <w:delText>at this is an example and is meant to be informative and not normative</w:delText>
        </w:r>
        <w:r w:rsidR="00887E40" w:rsidRPr="003651D9" w:rsidDel="006A1426">
          <w:delText xml:space="preserve">. </w:delText>
        </w:r>
        <w:r w:rsidRPr="003651D9" w:rsidDel="006A1426">
          <w:delText xml:space="preserve">This </w:delText>
        </w:r>
        <w:r w:rsidR="008E3F6C" w:rsidRPr="003651D9" w:rsidDel="006A1426">
          <w:delText xml:space="preserve">example shows the </w:delText>
        </w:r>
        <w:r w:rsidRPr="003651D9" w:rsidDel="006A1426">
          <w:delText>&lt;templateId</w:delText>
        </w:r>
        <w:r w:rsidR="008E3F6C" w:rsidRPr="003651D9" w:rsidDel="006A1426">
          <w:delText xml:space="preserve"> (OIDs)</w:delText>
        </w:r>
        <w:r w:rsidRPr="003651D9" w:rsidDel="006A1426">
          <w:delText>&gt;</w:delText>
        </w:r>
        <w:r w:rsidR="008E3F6C" w:rsidRPr="003651D9" w:rsidDel="006A1426">
          <w:delText xml:space="preserve"> elements for all of the specified</w:delText>
        </w:r>
        <w:r w:rsidRPr="003651D9" w:rsidDel="006A1426">
          <w:delText xml:space="preserve"> templates.</w:delText>
        </w:r>
      </w:del>
    </w:p>
    <w:p w14:paraId="78A880D5" w14:textId="77777777" w:rsidR="005D6104" w:rsidRPr="003651D9" w:rsidDel="006A1426" w:rsidRDefault="005D6104" w:rsidP="00870306">
      <w:pPr>
        <w:pStyle w:val="BodyText"/>
        <w:rPr>
          <w:del w:id="1698" w:author="Keith W. Boone" w:date="2015-03-04T12:59:00Z"/>
        </w:rPr>
      </w:pPr>
    </w:p>
    <w:p w14:paraId="7363540D" w14:textId="77777777" w:rsidR="00951F63" w:rsidRPr="003651D9" w:rsidDel="006A1426" w:rsidRDefault="00951F63" w:rsidP="00951F63">
      <w:pPr>
        <w:pStyle w:val="EditorInstructions"/>
        <w:rPr>
          <w:del w:id="1699" w:author="Keith W. Boone" w:date="2015-03-04T12:59:00Z"/>
        </w:rPr>
      </w:pPr>
      <w:del w:id="1700" w:author="Keith W. Boone" w:date="2015-03-04T12:59:00Z">
        <w:r w:rsidRPr="003651D9" w:rsidDel="006A1426">
          <w:delText>Add to section 6.3.2 Header Content Modules</w:delText>
        </w:r>
      </w:del>
    </w:p>
    <w:p w14:paraId="449C6D7C" w14:textId="77777777" w:rsidR="00B9303B" w:rsidRPr="003651D9" w:rsidDel="006A1426" w:rsidRDefault="00B9303B" w:rsidP="00B9303B">
      <w:pPr>
        <w:pStyle w:val="Heading2"/>
        <w:numPr>
          <w:ilvl w:val="0"/>
          <w:numId w:val="0"/>
        </w:numPr>
        <w:rPr>
          <w:del w:id="1701" w:author="Keith W. Boone" w:date="2015-03-04T12:59:00Z"/>
          <w:noProof w:val="0"/>
        </w:rPr>
      </w:pPr>
      <w:bookmarkStart w:id="1702" w:name="_Toc412696366"/>
      <w:del w:id="1703" w:author="Keith W. Boone" w:date="2015-03-04T12:59:00Z">
        <w:r w:rsidRPr="003651D9" w:rsidDel="006A1426">
          <w:rPr>
            <w:noProof w:val="0"/>
          </w:rPr>
          <w:delText>6.3.2</w:delText>
        </w:r>
        <w:r w:rsidR="00291725" w:rsidDel="006A1426">
          <w:rPr>
            <w:noProof w:val="0"/>
          </w:rPr>
          <w:delText xml:space="preserve"> </w:delText>
        </w:r>
        <w:r w:rsidRPr="003651D9" w:rsidDel="006A1426">
          <w:rPr>
            <w:noProof w:val="0"/>
          </w:rPr>
          <w:delText>CDA Header Content Modules</w:delText>
        </w:r>
        <w:bookmarkEnd w:id="1702"/>
      </w:del>
    </w:p>
    <w:p w14:paraId="40210424" w14:textId="77777777" w:rsidR="00951F63" w:rsidRPr="003651D9" w:rsidDel="006A1426" w:rsidRDefault="00951F63" w:rsidP="00951F63">
      <w:pPr>
        <w:pStyle w:val="Heading4"/>
        <w:numPr>
          <w:ilvl w:val="0"/>
          <w:numId w:val="0"/>
        </w:numPr>
        <w:ind w:left="864" w:hanging="864"/>
        <w:rPr>
          <w:del w:id="1704" w:author="Keith W. Boone" w:date="2015-03-04T12:59:00Z"/>
          <w:noProof w:val="0"/>
        </w:rPr>
      </w:pPr>
      <w:bookmarkStart w:id="1705" w:name="_Toc412696367"/>
      <w:del w:id="1706" w:author="Keith W. Boone" w:date="2015-03-04T12:59:00Z">
        <w:r w:rsidRPr="003651D9" w:rsidDel="006A1426">
          <w:rPr>
            <w:noProof w:val="0"/>
          </w:rPr>
          <w:delText>6.3.2</w:delText>
        </w:r>
        <w:r w:rsidR="00EA7E83" w:rsidRPr="003651D9" w:rsidDel="006A1426">
          <w:rPr>
            <w:noProof w:val="0"/>
          </w:rPr>
          <w:delText>.</w:delText>
        </w:r>
        <w:r w:rsidR="00774B6B" w:rsidRPr="003651D9" w:rsidDel="006A1426">
          <w:rPr>
            <w:noProof w:val="0"/>
          </w:rPr>
          <w:delText>H</w:delText>
        </w:r>
        <w:r w:rsidR="00291725" w:rsidDel="006A1426">
          <w:rPr>
            <w:noProof w:val="0"/>
          </w:rPr>
          <w:delText xml:space="preserve"> </w:delText>
        </w:r>
        <w:r w:rsidRPr="003651D9" w:rsidDel="006A1426">
          <w:rPr>
            <w:noProof w:val="0"/>
          </w:rPr>
          <w:delText xml:space="preserve">&lt;Header Element </w:delText>
        </w:r>
        <w:r w:rsidR="00774B6B" w:rsidRPr="003651D9" w:rsidDel="006A1426">
          <w:rPr>
            <w:noProof w:val="0"/>
          </w:rPr>
          <w:delText>Module Name</w:delText>
        </w:r>
        <w:r w:rsidRPr="003651D9" w:rsidDel="006A1426">
          <w:rPr>
            <w:noProof w:val="0"/>
          </w:rPr>
          <w:delText xml:space="preserve">&gt; Header </w:delText>
        </w:r>
        <w:r w:rsidR="00774B6B" w:rsidRPr="003651D9" w:rsidDel="006A1426">
          <w:rPr>
            <w:noProof w:val="0"/>
          </w:rPr>
          <w:delText xml:space="preserve">Content </w:delText>
        </w:r>
        <w:r w:rsidR="00EA7E83" w:rsidRPr="003651D9" w:rsidDel="006A1426">
          <w:rPr>
            <w:noProof w:val="0"/>
          </w:rPr>
          <w:delText>Module</w:delText>
        </w:r>
        <w:bookmarkEnd w:id="1705"/>
        <w:r w:rsidR="00EA7E83" w:rsidRPr="003651D9" w:rsidDel="006A1426">
          <w:rPr>
            <w:noProof w:val="0"/>
          </w:rPr>
          <w:delText xml:space="preserve"> </w:delText>
        </w:r>
      </w:del>
    </w:p>
    <w:p w14:paraId="4DA8A79A" w14:textId="77777777" w:rsidR="00D34E63" w:rsidRPr="003651D9" w:rsidDel="006A1426" w:rsidRDefault="00D34E63" w:rsidP="00597DB2">
      <w:pPr>
        <w:pStyle w:val="AuthorInstructions"/>
        <w:rPr>
          <w:del w:id="1707" w:author="Keith W. Boone" w:date="2015-03-04T12:59:00Z"/>
        </w:rPr>
      </w:pPr>
      <w:del w:id="1708" w:author="Keith W. Boone" w:date="2015-03-04T12:59:00Z">
        <w:r w:rsidRPr="003651D9" w:rsidDel="006A1426">
          <w:delText>&lt;Replicate this section/table for as many new Header Elements are added in this supplement.&gt;</w:delText>
        </w:r>
      </w:del>
    </w:p>
    <w:p w14:paraId="5A32A692" w14:textId="77777777" w:rsidR="00D35F24" w:rsidRPr="003651D9" w:rsidDel="006A1426" w:rsidRDefault="00D35F24" w:rsidP="00597DB2">
      <w:pPr>
        <w:pStyle w:val="AuthorInstructions"/>
        <w:rPr>
          <w:del w:id="1709" w:author="Keith W. Boone" w:date="2015-03-04T12:59:00Z"/>
        </w:rPr>
      </w:pPr>
      <w:del w:id="1710" w:author="Keith W. Boone" w:date="2015-03-04T12:59:00Z">
        <w:r w:rsidRPr="003651D9" w:rsidDel="006A1426">
          <w:delText>###Begin Tabular Format - Header</w:delText>
        </w:r>
      </w:del>
    </w:p>
    <w:p w14:paraId="642D10E5" w14:textId="77777777" w:rsidR="00E25761" w:rsidRPr="003651D9" w:rsidDel="006A1426" w:rsidRDefault="008A3FD2" w:rsidP="00597DB2">
      <w:pPr>
        <w:pStyle w:val="AuthorInstructions"/>
        <w:rPr>
          <w:del w:id="1711" w:author="Keith W. Boone" w:date="2015-03-04T12:59:00Z"/>
        </w:rPr>
      </w:pPr>
      <w:del w:id="1712" w:author="Keith W. Boone" w:date="2015-03-04T12:59:00Z">
        <w:r w:rsidRPr="003651D9" w:rsidDel="006A1426">
          <w:delText xml:space="preserve">&lt;Either the </w:delText>
        </w:r>
        <w:r w:rsidR="00E25761" w:rsidRPr="003651D9" w:rsidDel="006A1426">
          <w:delText xml:space="preserve">Parent Template </w:delText>
        </w:r>
        <w:r w:rsidRPr="003651D9" w:rsidDel="006A1426">
          <w:delText xml:space="preserve">OR </w:delText>
        </w:r>
        <w:r w:rsidR="001055CB" w:rsidRPr="003651D9" w:rsidDel="006A1426">
          <w:delText>the Header</w:delText>
        </w:r>
        <w:r w:rsidRPr="003651D9" w:rsidDel="006A1426">
          <w:delText xml:space="preserve"> Element may constrain this</w:delText>
        </w:r>
        <w:r w:rsidR="00E25761" w:rsidRPr="003651D9" w:rsidDel="006A1426">
          <w:delText xml:space="preserve"> Header Element</w:delText>
        </w:r>
        <w:r w:rsidRPr="003651D9" w:rsidDel="006A1426">
          <w:delText>, not both</w:delText>
        </w:r>
        <w:r w:rsidR="00887E40" w:rsidRPr="003651D9" w:rsidDel="006A1426">
          <w:delText xml:space="preserve">. </w:delText>
        </w:r>
        <w:r w:rsidRPr="003651D9" w:rsidDel="006A1426">
          <w:delText>One should be “N/A”.</w:delText>
        </w:r>
        <w:r w:rsidR="00E25761" w:rsidRPr="003651D9" w:rsidDel="006A1426">
          <w:delText>&gt;</w:delText>
        </w:r>
      </w:del>
    </w:p>
    <w:p w14:paraId="2FEE0393" w14:textId="77777777" w:rsidR="00E25761" w:rsidRPr="003651D9" w:rsidDel="006A1426" w:rsidRDefault="00E25761" w:rsidP="00597DB2">
      <w:pPr>
        <w:pStyle w:val="AuthorInstructions"/>
        <w:rPr>
          <w:del w:id="1713" w:author="Keith W. Boone" w:date="2015-03-04T12:59:00Z"/>
        </w:rPr>
      </w:pPr>
      <w:del w:id="1714" w:author="Keith W. Boone" w:date="2015-03-04T12:59:00Z">
        <w:r w:rsidRPr="003651D9" w:rsidDel="006A1426">
          <w:delText>&lt;</w:delText>
        </w:r>
        <w:r w:rsidR="008341AE" w:rsidRPr="003651D9" w:rsidDel="006A1426">
          <w:delText xml:space="preserve">The values in the </w:delText>
        </w:r>
        <w:r w:rsidR="001055CB" w:rsidRPr="003651D9" w:rsidDel="006A1426">
          <w:delText>column “</w:delText>
        </w:r>
        <w:r w:rsidR="008341AE" w:rsidRPr="003651D9" w:rsidDel="006A1426">
          <w:delText xml:space="preserve">Participations and Act Relationships” </w:delText>
        </w:r>
        <w:r w:rsidRPr="003651D9" w:rsidDel="006A1426">
          <w:delText>must come from the defined terms in the CDA schema.</w:delText>
        </w:r>
        <w:r w:rsidR="008A3FD2" w:rsidRPr="003651D9" w:rsidDel="006A1426">
          <w:delText xml:space="preserve"> See the IHE Technical Frameworks General Introduction, Appendix E, CDA Conventions.</w:delText>
        </w:r>
        <w:r w:rsidRPr="003651D9" w:rsidDel="006A1426">
          <w:delText>&gt;</w:delText>
        </w:r>
      </w:del>
    </w:p>
    <w:p w14:paraId="590BE4D5" w14:textId="77777777" w:rsidR="008A3FD2" w:rsidRPr="003651D9" w:rsidDel="006A1426" w:rsidRDefault="008A3FD2" w:rsidP="008A3FD2">
      <w:pPr>
        <w:pStyle w:val="BodyText"/>
        <w:rPr>
          <w:del w:id="1715" w:author="Keith W. Boone" w:date="2015-03-04T12:59:00Z"/>
          <w:i/>
          <w:lang w:eastAsia="x-none"/>
        </w:rPr>
      </w:pPr>
    </w:p>
    <w:p w14:paraId="3856B5B1" w14:textId="77777777" w:rsidR="00951F63" w:rsidRPr="003651D9" w:rsidDel="006A1426" w:rsidRDefault="00712AE6" w:rsidP="00712AE6">
      <w:pPr>
        <w:keepNext/>
        <w:spacing w:before="60" w:after="60"/>
        <w:jc w:val="center"/>
        <w:rPr>
          <w:del w:id="1716" w:author="Keith W. Boone" w:date="2015-03-04T12:59:00Z"/>
          <w:rFonts w:ascii="Arial" w:hAnsi="Arial"/>
          <w:b/>
          <w:sz w:val="22"/>
        </w:rPr>
      </w:pPr>
      <w:del w:id="1717" w:author="Keith W. Boone" w:date="2015-03-04T12:59:00Z">
        <w:r w:rsidRPr="003651D9" w:rsidDel="006A1426">
          <w:rPr>
            <w:rFonts w:ascii="Arial" w:hAnsi="Arial"/>
            <w:b/>
            <w:sz w:val="22"/>
          </w:rPr>
          <w:delText>Table 6.3.2.H-1 &lt;Content Module Name (Acronym)&gt; Header</w:delText>
        </w:r>
        <w:r w:rsidR="005F3FB5" w:rsidDel="006A1426">
          <w:rPr>
            <w:rFonts w:ascii="Arial" w:hAnsi="Arial"/>
            <w:b/>
            <w:sz w:val="22"/>
          </w:rPr>
          <w:delText xml:space="preserve"> </w:delText>
        </w:r>
      </w:del>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Del="006A1426" w14:paraId="660106D1" w14:textId="77777777" w:rsidTr="00597DB2">
        <w:trPr>
          <w:del w:id="171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8519DE" w14:textId="77777777" w:rsidR="00774B6B" w:rsidRPr="003651D9" w:rsidDel="006A1426" w:rsidRDefault="00774B6B" w:rsidP="00CF508D">
            <w:pPr>
              <w:pStyle w:val="TableEntryHeader"/>
              <w:rPr>
                <w:del w:id="1719" w:author="Keith W. Boone" w:date="2015-03-04T12:59:00Z"/>
              </w:rPr>
            </w:pPr>
            <w:del w:id="1720" w:author="Keith W. Boone" w:date="2015-03-04T12:59:00Z">
              <w:r w:rsidRPr="003651D9" w:rsidDel="006A1426">
                <w:delText>Template Name</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A3E604C" w14:textId="77777777" w:rsidR="00774B6B" w:rsidRPr="003651D9" w:rsidDel="006A1426" w:rsidRDefault="00774B6B" w:rsidP="00AD069D">
            <w:pPr>
              <w:pStyle w:val="TableEntry"/>
              <w:rPr>
                <w:del w:id="1721" w:author="Keith W. Boone" w:date="2015-03-04T12:59:00Z"/>
              </w:rPr>
            </w:pPr>
            <w:del w:id="1722" w:author="Keith W. Boone" w:date="2015-03-04T12:59:00Z">
              <w:r w:rsidRPr="003651D9" w:rsidDel="006A1426">
                <w:delText>&lt;Template Name&gt;</w:delText>
              </w:r>
            </w:del>
          </w:p>
        </w:tc>
      </w:tr>
      <w:tr w:rsidR="00951F63" w:rsidRPr="003651D9" w:rsidDel="006A1426" w14:paraId="78F7099C" w14:textId="77777777" w:rsidTr="00597DB2">
        <w:trPr>
          <w:del w:id="172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6F7D81" w14:textId="77777777" w:rsidR="00951F63" w:rsidRPr="003651D9" w:rsidDel="006A1426" w:rsidRDefault="00951F63" w:rsidP="00CF508D">
            <w:pPr>
              <w:pStyle w:val="TableEntryHeader"/>
              <w:rPr>
                <w:del w:id="1724" w:author="Keith W. Boone" w:date="2015-03-04T12:59:00Z"/>
              </w:rPr>
            </w:pPr>
            <w:del w:id="1725" w:author="Keith W. Boone" w:date="2015-03-04T12:59:00Z">
              <w:r w:rsidRPr="003651D9" w:rsidDel="006A1426">
                <w:delText xml:space="preserve">Template ID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02EA82F" w14:textId="77777777" w:rsidR="00951F63" w:rsidRPr="003651D9" w:rsidDel="006A1426" w:rsidRDefault="00774B6B" w:rsidP="00AD069D">
            <w:pPr>
              <w:pStyle w:val="TableEntry"/>
              <w:rPr>
                <w:del w:id="1726" w:author="Keith W. Boone" w:date="2015-03-04T12:59:00Z"/>
              </w:rPr>
            </w:pPr>
            <w:del w:id="1727" w:author="Keith W. Boone" w:date="2015-03-04T12:59:00Z">
              <w:r w:rsidRPr="003651D9" w:rsidDel="006A1426">
                <w:delText>&lt;oid&gt;</w:delText>
              </w:r>
            </w:del>
          </w:p>
        </w:tc>
      </w:tr>
      <w:tr w:rsidR="00951F63" w:rsidRPr="003651D9" w:rsidDel="006A1426" w14:paraId="482389B3" w14:textId="77777777" w:rsidTr="00597DB2">
        <w:trPr>
          <w:del w:id="172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388D26" w14:textId="77777777" w:rsidR="00951F63" w:rsidRPr="003651D9" w:rsidDel="006A1426" w:rsidRDefault="00951F63" w:rsidP="00CF508D">
            <w:pPr>
              <w:pStyle w:val="TableEntryHeader"/>
              <w:rPr>
                <w:del w:id="1729" w:author="Keith W. Boone" w:date="2015-03-04T12:59:00Z"/>
              </w:rPr>
            </w:pPr>
            <w:del w:id="1730" w:author="Keith W. Boone" w:date="2015-03-04T12:59:00Z">
              <w:r w:rsidRPr="003651D9" w:rsidDel="006A1426">
                <w:delText xml:space="preserve">Parent Template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C8BBECC" w14:textId="77777777" w:rsidR="00951F63" w:rsidRPr="003651D9" w:rsidDel="006A1426" w:rsidRDefault="00774B6B" w:rsidP="00AD069D">
            <w:pPr>
              <w:pStyle w:val="TableEntry"/>
              <w:rPr>
                <w:del w:id="1731" w:author="Keith W. Boone" w:date="2015-03-04T12:59:00Z"/>
              </w:rPr>
            </w:pPr>
            <w:del w:id="1732" w:author="Keith W. Boone" w:date="2015-03-04T12:59:00Z">
              <w:r w:rsidRPr="003651D9" w:rsidDel="006A1426">
                <w:delText>&lt;Name and oid of parent template</w:delText>
              </w:r>
              <w:r w:rsidR="005F3FB5" w:rsidDel="006A1426">
                <w:delText xml:space="preserve"> </w:delText>
              </w:r>
              <w:r w:rsidR="008A3FD2" w:rsidRPr="003651D9" w:rsidDel="006A1426">
                <w:delText>or N/A&gt;</w:delText>
              </w:r>
              <w:r w:rsidR="00291725" w:rsidDel="006A1426">
                <w:delText xml:space="preserve"> </w:delText>
              </w:r>
            </w:del>
          </w:p>
        </w:tc>
      </w:tr>
      <w:tr w:rsidR="00E25761" w:rsidRPr="003651D9" w:rsidDel="006A1426" w14:paraId="7D27CB21" w14:textId="77777777" w:rsidTr="00597DB2">
        <w:trPr>
          <w:del w:id="173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667FF5" w14:textId="77777777" w:rsidR="00E25761" w:rsidRPr="003651D9" w:rsidDel="006A1426" w:rsidRDefault="00E25761" w:rsidP="00CF508D">
            <w:pPr>
              <w:pStyle w:val="TableEntryHeader"/>
              <w:rPr>
                <w:del w:id="1734" w:author="Keith W. Boone" w:date="2015-03-04T12:59:00Z"/>
              </w:rPr>
            </w:pPr>
            <w:del w:id="1735" w:author="Keith W. Boone" w:date="2015-03-04T12:59:00Z">
              <w:r w:rsidRPr="003651D9" w:rsidDel="006A1426">
                <w:delText>Header Element</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5478B01" w14:textId="77777777" w:rsidR="00E25761" w:rsidRPr="003651D9" w:rsidDel="006A1426" w:rsidRDefault="00E25761" w:rsidP="00AD069D">
            <w:pPr>
              <w:pStyle w:val="TableEntry"/>
              <w:rPr>
                <w:del w:id="1736" w:author="Keith W. Boone" w:date="2015-03-04T12:59:00Z"/>
              </w:rPr>
            </w:pPr>
            <w:del w:id="1737" w:author="Keith W. Boone" w:date="2015-03-04T12:59:00Z">
              <w:r w:rsidRPr="003651D9" w:rsidDel="006A1426">
                <w:delText>&lt;CDA Header Elements participant or componentOf</w:delText>
              </w:r>
              <w:r w:rsidR="008A3FD2" w:rsidRPr="003651D9" w:rsidDel="006A1426">
                <w:delText xml:space="preserve"> or N/A</w:delText>
              </w:r>
              <w:r w:rsidRPr="003651D9" w:rsidDel="006A1426">
                <w:delText>&gt;</w:delText>
              </w:r>
            </w:del>
          </w:p>
          <w:p w14:paraId="54AC9D9F" w14:textId="77777777" w:rsidR="00E25761" w:rsidRPr="003651D9" w:rsidDel="006A1426" w:rsidRDefault="00E25761" w:rsidP="003579DA">
            <w:pPr>
              <w:pStyle w:val="TableEntry"/>
              <w:rPr>
                <w:del w:id="1738" w:author="Keith W. Boone" w:date="2015-03-04T12:59:00Z"/>
              </w:rPr>
            </w:pPr>
            <w:del w:id="1739" w:author="Keith W. Boone" w:date="2015-03-04T12:59:00Z">
              <w:r w:rsidRPr="003651D9" w:rsidDel="006A1426">
                <w:delText>e.g., componentOf / encompassingEncounter</w:delText>
              </w:r>
              <w:r w:rsidR="005F3FB5" w:rsidDel="006A1426">
                <w:delText xml:space="preserve"> </w:delText>
              </w:r>
            </w:del>
          </w:p>
        </w:tc>
      </w:tr>
      <w:tr w:rsidR="00E25761" w:rsidRPr="003651D9" w:rsidDel="006A1426" w14:paraId="0F37F43F" w14:textId="77777777" w:rsidTr="00597DB2">
        <w:trPr>
          <w:del w:id="1740"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A8A02E" w14:textId="77777777" w:rsidR="00E25761" w:rsidRPr="003651D9" w:rsidDel="006A1426" w:rsidRDefault="00E25761" w:rsidP="00CF508D">
            <w:pPr>
              <w:pStyle w:val="TableEntryHeader"/>
              <w:rPr>
                <w:del w:id="1741" w:author="Keith W. Boone" w:date="2015-03-04T12:59:00Z"/>
              </w:rPr>
            </w:pPr>
            <w:del w:id="1742" w:author="Keith W. Boone" w:date="2015-03-04T12:59:00Z">
              <w:r w:rsidRPr="003651D9" w:rsidDel="006A1426">
                <w:delText xml:space="preserve">General Description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15F3D5" w14:textId="77777777" w:rsidR="00E25761" w:rsidRPr="003651D9" w:rsidDel="006A1426" w:rsidRDefault="008A3FD2" w:rsidP="00AD069D">
            <w:pPr>
              <w:pStyle w:val="TableEntry"/>
              <w:rPr>
                <w:del w:id="1743" w:author="Keith W. Boone" w:date="2015-03-04T12:59:00Z"/>
              </w:rPr>
            </w:pPr>
            <w:del w:id="1744" w:author="Keith W. Boone" w:date="2015-03-04T12:59:00Z">
              <w:r w:rsidRPr="003651D9" w:rsidDel="006A1426">
                <w:delText>&lt;short textual description</w:delText>
              </w:r>
              <w:r w:rsidR="00887E40" w:rsidRPr="003651D9" w:rsidDel="006A1426">
                <w:delText xml:space="preserve">. </w:delText>
              </w:r>
              <w:r w:rsidRPr="003651D9" w:rsidDel="006A1426">
                <w:delText>Short paragraph at most.&gt;</w:delText>
              </w:r>
            </w:del>
          </w:p>
        </w:tc>
      </w:tr>
      <w:tr w:rsidR="00E25761" w:rsidRPr="003651D9" w:rsidDel="006A1426" w14:paraId="2C5725FA" w14:textId="77777777" w:rsidTr="00597DB2">
        <w:trPr>
          <w:gridAfter w:val="1"/>
          <w:wAfter w:w="8" w:type="pct"/>
          <w:del w:id="1745"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70A1BB66" w14:textId="77777777" w:rsidR="00E25761" w:rsidRPr="003651D9" w:rsidDel="006A1426" w:rsidRDefault="00E25761" w:rsidP="00CF508D">
            <w:pPr>
              <w:pStyle w:val="TableEntryHeader"/>
              <w:rPr>
                <w:del w:id="1746" w:author="Keith W. Boone" w:date="2015-03-04T12:59:00Z"/>
              </w:rPr>
            </w:pPr>
            <w:del w:id="1747" w:author="Keith W. Boone" w:date="2015-03-04T12:59:00Z">
              <w:r w:rsidRPr="003651D9" w:rsidDel="006A1426">
                <w:delText xml:space="preserve">Opt </w:delText>
              </w:r>
              <w:r w:rsidR="00FD3F02" w:rsidRPr="003651D9" w:rsidDel="006A1426">
                <w:delText>and Card</w:delText>
              </w:r>
            </w:del>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9F1FD6" w14:textId="77777777" w:rsidR="00E25761" w:rsidRPr="003651D9" w:rsidDel="006A1426" w:rsidRDefault="00E25761" w:rsidP="00CF508D">
            <w:pPr>
              <w:pStyle w:val="TableEntryHeader"/>
              <w:rPr>
                <w:del w:id="1748" w:author="Keith W. Boone" w:date="2015-03-04T12:59:00Z"/>
              </w:rPr>
            </w:pPr>
            <w:del w:id="1749" w:author="Keith W. Boone" w:date="2015-03-04T12:59:00Z">
              <w:r w:rsidRPr="003651D9" w:rsidDel="006A1426">
                <w:delText>Participation</w:delText>
              </w:r>
              <w:r w:rsidR="008341AE" w:rsidRPr="003651D9" w:rsidDel="006A1426">
                <w:delText>/ Act Relationship</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7E94F7E1" w14:textId="77777777" w:rsidR="00E25761" w:rsidRPr="003651D9" w:rsidDel="006A1426" w:rsidRDefault="00E25761" w:rsidP="00CF508D">
            <w:pPr>
              <w:pStyle w:val="TableEntryHeader"/>
              <w:rPr>
                <w:del w:id="1750" w:author="Keith W. Boone" w:date="2015-03-04T12:59:00Z"/>
              </w:rPr>
            </w:pPr>
            <w:del w:id="1751" w:author="Keith W. Boone" w:date="2015-03-04T12:59:00Z">
              <w:r w:rsidRPr="003651D9" w:rsidDel="006A1426">
                <w:delText xml:space="preserve">Description </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33F67A36" w14:textId="77777777" w:rsidR="00E25761" w:rsidRPr="003651D9" w:rsidDel="006A1426" w:rsidRDefault="00E25761" w:rsidP="00CF508D">
            <w:pPr>
              <w:pStyle w:val="TableEntryHeader"/>
              <w:rPr>
                <w:del w:id="1752" w:author="Keith W. Boone" w:date="2015-03-04T12:59:00Z"/>
              </w:rPr>
            </w:pPr>
            <w:del w:id="1753" w:author="Keith W. Boone" w:date="2015-03-04T12:59:00Z">
              <w:r w:rsidRPr="003651D9" w:rsidDel="006A1426">
                <w:delText xml:space="preserve">Template </w:delText>
              </w:r>
            </w:del>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11BB2CAE" w14:textId="77777777" w:rsidR="00E25761" w:rsidRPr="003651D9" w:rsidDel="006A1426" w:rsidRDefault="00E25761" w:rsidP="00CF508D">
            <w:pPr>
              <w:pStyle w:val="TableEntryHeader"/>
              <w:rPr>
                <w:del w:id="1754" w:author="Keith W. Boone" w:date="2015-03-04T12:59:00Z"/>
              </w:rPr>
            </w:pPr>
            <w:del w:id="1755" w:author="Keith W. Boone" w:date="2015-03-04T12:59:00Z">
              <w:r w:rsidRPr="003651D9" w:rsidDel="006A1426">
                <w:delText>Spec</w:delText>
              </w:r>
              <w:r w:rsidR="00363069" w:rsidRPr="003651D9" w:rsidDel="006A1426">
                <w:delText>ification</w:delText>
              </w:r>
              <w:r w:rsidRPr="003651D9" w:rsidDel="006A1426">
                <w:delText xml:space="preserve"> Document</w:delText>
              </w:r>
            </w:del>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54ADD87D" w14:textId="77777777" w:rsidR="00E25761" w:rsidRPr="003651D9" w:rsidDel="006A1426" w:rsidRDefault="003601D3" w:rsidP="00CF508D">
            <w:pPr>
              <w:pStyle w:val="TableEntryHeader"/>
              <w:rPr>
                <w:del w:id="1756" w:author="Keith W. Boone" w:date="2015-03-04T12:59:00Z"/>
              </w:rPr>
            </w:pPr>
            <w:del w:id="1757" w:author="Keith W. Boone" w:date="2015-03-04T12:59:00Z">
              <w:r w:rsidRPr="003651D9" w:rsidDel="006A1426">
                <w:delText xml:space="preserve">Vocabulary </w:delText>
              </w:r>
              <w:r w:rsidR="00E25761" w:rsidRPr="003651D9" w:rsidDel="006A1426">
                <w:delText>Con-straint</w:delText>
              </w:r>
            </w:del>
          </w:p>
        </w:tc>
      </w:tr>
      <w:tr w:rsidR="00E25761" w:rsidRPr="003651D9" w:rsidDel="006A1426" w14:paraId="7C5FEC5A" w14:textId="77777777" w:rsidTr="00597DB2">
        <w:trPr>
          <w:gridAfter w:val="1"/>
          <w:wAfter w:w="8" w:type="pct"/>
          <w:del w:id="1758"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658B73F" w14:textId="77777777" w:rsidR="00E25761" w:rsidRPr="003651D9" w:rsidDel="006A1426" w:rsidRDefault="00286433" w:rsidP="00AD069D">
            <w:pPr>
              <w:pStyle w:val="TableEntry"/>
              <w:rPr>
                <w:del w:id="1759" w:author="Keith W. Boone" w:date="2015-03-04T12:59:00Z"/>
              </w:rPr>
            </w:pPr>
            <w:del w:id="1760" w:author="Keith W. Boone" w:date="2015-03-04T12:59:00Z">
              <w:r w:rsidRPr="003651D9" w:rsidDel="006A1426">
                <w:delText>x [?..?]</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47AB40B" w14:textId="77777777" w:rsidR="00E25761" w:rsidRPr="003651D9" w:rsidDel="006A1426" w:rsidRDefault="00286433" w:rsidP="003579DA">
            <w:pPr>
              <w:pStyle w:val="TableEntry"/>
              <w:rPr>
                <w:del w:id="1761" w:author="Keith W. Boone" w:date="2015-03-04T12:59:00Z"/>
              </w:rPr>
            </w:pPr>
            <w:del w:id="1762" w:author="Keith W. Boone" w:date="2015-03-04T12:59:00Z">
              <w:r w:rsidRPr="003651D9" w:rsidDel="006A1426">
                <w:delText>&lt;select from defined part /act relationship terms; App 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259E0C3" w14:textId="77777777" w:rsidR="00E25761" w:rsidRPr="003651D9" w:rsidDel="006A1426" w:rsidRDefault="00286433" w:rsidP="00017E09">
            <w:pPr>
              <w:pStyle w:val="TableEntry"/>
              <w:rPr>
                <w:del w:id="1763" w:author="Keith W. Boone" w:date="2015-03-04T12:59:00Z"/>
              </w:rPr>
            </w:pPr>
            <w:del w:id="1764" w:author="Keith W. Boone" w:date="2015-03-04T12:59:00Z">
              <w:r w:rsidRPr="003651D9" w:rsidDel="006A1426">
                <w:delText>&lt;Header Content description name&gt;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2D107FB8" w14:textId="77777777" w:rsidR="00E25761" w:rsidRPr="003651D9" w:rsidDel="006A1426" w:rsidRDefault="00286433" w:rsidP="003B70A2">
            <w:pPr>
              <w:pStyle w:val="TableEntry"/>
              <w:rPr>
                <w:del w:id="1765" w:author="Keith W. Boone" w:date="2015-03-04T12:59:00Z"/>
              </w:rPr>
            </w:pPr>
            <w:del w:id="1766" w:author="Keith W. Boone" w:date="2015-03-04T12:59:00Z">
              <w:r w:rsidRPr="003651D9" w:rsidDel="006A1426">
                <w:delText>&lt;oid&gt;</w:delText>
              </w:r>
            </w:del>
          </w:p>
        </w:tc>
        <w:tc>
          <w:tcPr>
            <w:tcW w:w="623" w:type="pct"/>
            <w:tcBorders>
              <w:top w:val="single" w:sz="4" w:space="0" w:color="auto"/>
              <w:left w:val="single" w:sz="4" w:space="0" w:color="auto"/>
              <w:bottom w:val="single" w:sz="4" w:space="0" w:color="auto"/>
              <w:right w:val="single" w:sz="4" w:space="0" w:color="auto"/>
            </w:tcBorders>
            <w:vAlign w:val="center"/>
          </w:tcPr>
          <w:p w14:paraId="6D007861" w14:textId="77777777" w:rsidR="00E25761" w:rsidRPr="003651D9" w:rsidDel="006A1426" w:rsidRDefault="00286433" w:rsidP="00EF1E77">
            <w:pPr>
              <w:pStyle w:val="TableEntry"/>
              <w:rPr>
                <w:del w:id="1767" w:author="Keith W. Boone" w:date="2015-03-04T12:59:00Z"/>
              </w:rPr>
            </w:pPr>
            <w:del w:id="1768" w:author="Keith W. Boone" w:date="2015-03-04T12:59:00Z">
              <w:r w:rsidRPr="003651D9" w:rsidDel="006A1426">
                <w:delText>&lt;document reference, if applicable&gt;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46170677" w14:textId="77777777" w:rsidR="00E25761" w:rsidRPr="003651D9" w:rsidDel="006A1426" w:rsidRDefault="00286433" w:rsidP="00BB76BC">
            <w:pPr>
              <w:pStyle w:val="TableEntry"/>
              <w:rPr>
                <w:del w:id="1769" w:author="Keith W. Boone" w:date="2015-03-04T12:59:00Z"/>
              </w:rPr>
            </w:pPr>
            <w:del w:id="1770" w:author="Keith W. Boone" w:date="2015-03-04T12:59:00Z">
              <w:r w:rsidRPr="003651D9" w:rsidDel="006A1426">
                <w:delText>&lt;Vocab constraint, if applicable&gt;</w:delText>
              </w:r>
            </w:del>
          </w:p>
        </w:tc>
      </w:tr>
      <w:tr w:rsidR="003F252B" w:rsidRPr="003651D9" w:rsidDel="006A1426" w14:paraId="75E8D07C" w14:textId="77777777" w:rsidTr="00597DB2">
        <w:trPr>
          <w:gridAfter w:val="1"/>
          <w:wAfter w:w="8" w:type="pct"/>
          <w:del w:id="1771"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FB32D5" w14:textId="77777777" w:rsidR="003F252B" w:rsidRPr="003651D9" w:rsidDel="006A1426" w:rsidRDefault="003F252B" w:rsidP="003F252B">
            <w:pPr>
              <w:pStyle w:val="TableEntry"/>
              <w:rPr>
                <w:del w:id="1772" w:author="Keith W. Boone" w:date="2015-03-04T12:59:00Z"/>
              </w:rPr>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DD9CBD9" w14:textId="77777777" w:rsidR="003F252B" w:rsidRPr="003651D9" w:rsidDel="006A1426" w:rsidRDefault="003F252B" w:rsidP="003F252B">
            <w:pPr>
              <w:pStyle w:val="TableEntry"/>
              <w:rPr>
                <w:del w:id="1773"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576E460E" w14:textId="77777777" w:rsidR="003F252B" w:rsidRPr="003651D9" w:rsidDel="006A1426" w:rsidRDefault="003F252B" w:rsidP="003F252B">
            <w:pPr>
              <w:pStyle w:val="TableEntry"/>
              <w:rPr>
                <w:del w:id="1774"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3C827B9A" w14:textId="77777777" w:rsidR="003F252B" w:rsidRPr="003651D9" w:rsidDel="006A1426" w:rsidRDefault="003F252B" w:rsidP="003F252B">
            <w:pPr>
              <w:pStyle w:val="TableEntry"/>
              <w:rPr>
                <w:del w:id="1775"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4CC87BA" w14:textId="77777777" w:rsidR="003F252B" w:rsidRPr="003651D9" w:rsidDel="006A1426" w:rsidRDefault="003F252B" w:rsidP="003F252B">
            <w:pPr>
              <w:pStyle w:val="TableEntry"/>
              <w:rPr>
                <w:del w:id="1776" w:author="Keith W. Boone" w:date="2015-03-04T12:59:00Z"/>
              </w:rPr>
            </w:pPr>
          </w:p>
        </w:tc>
        <w:tc>
          <w:tcPr>
            <w:tcW w:w="527" w:type="pct"/>
            <w:tcBorders>
              <w:top w:val="single" w:sz="4" w:space="0" w:color="auto"/>
              <w:left w:val="single" w:sz="4" w:space="0" w:color="auto"/>
              <w:bottom w:val="single" w:sz="4" w:space="0" w:color="auto"/>
              <w:right w:val="single" w:sz="4" w:space="0" w:color="auto"/>
            </w:tcBorders>
            <w:vAlign w:val="center"/>
          </w:tcPr>
          <w:p w14:paraId="657FE108" w14:textId="77777777" w:rsidR="003F252B" w:rsidRPr="003651D9" w:rsidDel="006A1426" w:rsidRDefault="003F252B" w:rsidP="003F252B">
            <w:pPr>
              <w:pStyle w:val="TableEntry"/>
              <w:rPr>
                <w:del w:id="1777" w:author="Keith W. Boone" w:date="2015-03-04T12:59:00Z"/>
              </w:rPr>
            </w:pPr>
          </w:p>
        </w:tc>
      </w:tr>
      <w:tr w:rsidR="00286433" w:rsidRPr="003651D9" w:rsidDel="006A1426" w14:paraId="3CEE4D86" w14:textId="77777777" w:rsidTr="00597DB2">
        <w:trPr>
          <w:gridAfter w:val="1"/>
          <w:wAfter w:w="8" w:type="pct"/>
          <w:del w:id="1778"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F932A6A" w14:textId="77777777" w:rsidR="00286433" w:rsidRPr="003651D9" w:rsidDel="006A1426" w:rsidRDefault="003F252B" w:rsidP="00EF1E77">
            <w:pPr>
              <w:pStyle w:val="TableEntry"/>
              <w:rPr>
                <w:del w:id="1779" w:author="Keith W. Boone" w:date="2015-03-04T12:59:00Z"/>
              </w:rPr>
            </w:pPr>
            <w:del w:id="1780"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4BCF30FF" w14:textId="77777777" w:rsidR="00286433" w:rsidRPr="003651D9" w:rsidDel="006A1426" w:rsidRDefault="00286433" w:rsidP="005D6176">
            <w:pPr>
              <w:pStyle w:val="TableEntry"/>
              <w:rPr>
                <w:del w:id="1781" w:author="Keith W. Boone" w:date="2015-03-04T12:59:00Z"/>
              </w:rPr>
            </w:pPr>
            <w:del w:id="1782" w:author="Keith W. Boone" w:date="2015-03-04T12:59:00Z">
              <w:r w:rsidRPr="003651D9" w:rsidDel="006A1426">
                <w:delText>RESP</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69796A7" w14:textId="77777777" w:rsidR="00286433" w:rsidRPr="003651D9" w:rsidDel="006A1426" w:rsidRDefault="00286433" w:rsidP="0032600B">
            <w:pPr>
              <w:pStyle w:val="TableEntry"/>
              <w:rPr>
                <w:del w:id="1783" w:author="Keith W. Boone" w:date="2015-03-04T12:59:00Z"/>
              </w:rPr>
            </w:pPr>
            <w:del w:id="1784" w:author="Keith W. Boone" w:date="2015-03-04T12:59:00Z">
              <w:r w:rsidRPr="003651D9" w:rsidDel="006A1426">
                <w:delText>Responsible Party</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07B73B6" w14:textId="77777777" w:rsidR="00286433" w:rsidRPr="003651D9" w:rsidDel="006A1426" w:rsidRDefault="00286433" w:rsidP="00BB76BC">
            <w:pPr>
              <w:pStyle w:val="TableEntry"/>
              <w:rPr>
                <w:del w:id="1785"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B12EE4C" w14:textId="77777777" w:rsidR="00286433" w:rsidRPr="003651D9" w:rsidDel="006A1426" w:rsidRDefault="00115A0F" w:rsidP="00BB76BC">
            <w:pPr>
              <w:pStyle w:val="TableEntry"/>
              <w:rPr>
                <w:del w:id="1786" w:author="Keith W. Boone" w:date="2015-03-04T12:59:00Z"/>
              </w:rPr>
            </w:pPr>
            <w:del w:id="1787" w:author="Keith W. Boone" w:date="2015-03-04T12:59:00Z">
              <w:r w:rsidRPr="003651D9" w:rsidDel="006A1426">
                <w:delText>CARD TF-3: 6.3.2.H.1</w:delText>
              </w:r>
              <w:r w:rsidR="003F252B" w:rsidRPr="003651D9" w:rsidDel="006A1426">
                <w:delText>&gt;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204CCA01" w14:textId="77777777" w:rsidR="00286433" w:rsidRPr="003651D9" w:rsidDel="006A1426" w:rsidRDefault="00286433" w:rsidP="00BB76BC">
            <w:pPr>
              <w:pStyle w:val="TableEntry"/>
              <w:rPr>
                <w:del w:id="1788" w:author="Keith W. Boone" w:date="2015-03-04T12:59:00Z"/>
              </w:rPr>
            </w:pPr>
          </w:p>
        </w:tc>
      </w:tr>
      <w:tr w:rsidR="00286433" w:rsidRPr="003651D9" w:rsidDel="006A1426" w14:paraId="6AE5D8E5" w14:textId="77777777" w:rsidTr="00597DB2">
        <w:trPr>
          <w:gridAfter w:val="1"/>
          <w:wAfter w:w="8" w:type="pct"/>
          <w:del w:id="1789" w:author="Keith W. Boone" w:date="2015-03-04T12:59:00Z"/>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D20DA42" w14:textId="77777777" w:rsidR="00286433" w:rsidRPr="003651D9" w:rsidDel="006A1426" w:rsidRDefault="003F252B" w:rsidP="00EF1E77">
            <w:pPr>
              <w:pStyle w:val="TableEntry"/>
              <w:rPr>
                <w:del w:id="1790" w:author="Keith W. Boone" w:date="2015-03-04T12:59:00Z"/>
              </w:rPr>
            </w:pPr>
            <w:del w:id="1791"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1E1E2" w14:textId="77777777" w:rsidR="00286433" w:rsidRPr="003651D9" w:rsidDel="006A1426" w:rsidRDefault="00286433" w:rsidP="005D6176">
            <w:pPr>
              <w:pStyle w:val="TableEntry"/>
              <w:rPr>
                <w:del w:id="1792" w:author="Keith W. Boone" w:date="2015-03-04T12:59:00Z"/>
              </w:rPr>
            </w:pPr>
            <w:del w:id="1793" w:author="Keith W. Boone" w:date="2015-03-04T12:59:00Z">
              <w:r w:rsidRPr="003651D9" w:rsidDel="006A1426">
                <w:delText>LOC</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16234EA8" w14:textId="77777777" w:rsidR="00286433" w:rsidRPr="003651D9" w:rsidDel="006A1426" w:rsidRDefault="00286433" w:rsidP="0032600B">
            <w:pPr>
              <w:pStyle w:val="TableEntry"/>
              <w:rPr>
                <w:del w:id="1794" w:author="Keith W. Boone" w:date="2015-03-04T12:59:00Z"/>
              </w:rPr>
            </w:pPr>
            <w:del w:id="1795" w:author="Keith W. Boone" w:date="2015-03-04T12:59:00Z">
              <w:r w:rsidRPr="003651D9" w:rsidDel="006A1426">
                <w:delText xml:space="preserve"> Health Care Facility</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638D354E" w14:textId="77777777" w:rsidR="00286433" w:rsidRPr="003651D9" w:rsidDel="006A1426" w:rsidRDefault="00286433" w:rsidP="00BB76BC">
            <w:pPr>
              <w:pStyle w:val="TableEntry"/>
              <w:rPr>
                <w:del w:id="1796" w:author="Keith W. Boone" w:date="2015-03-04T12:59:00Z"/>
              </w:rPr>
            </w:pPr>
          </w:p>
        </w:tc>
        <w:tc>
          <w:tcPr>
            <w:tcW w:w="623" w:type="pct"/>
            <w:tcBorders>
              <w:top w:val="single" w:sz="4" w:space="0" w:color="auto"/>
              <w:left w:val="single" w:sz="6" w:space="0" w:color="000000"/>
              <w:bottom w:val="single" w:sz="6" w:space="0" w:color="000000"/>
              <w:right w:val="single" w:sz="6" w:space="0" w:color="000000"/>
            </w:tcBorders>
            <w:vAlign w:val="center"/>
          </w:tcPr>
          <w:p w14:paraId="3B42ECF8" w14:textId="77777777" w:rsidR="00286433" w:rsidRPr="003651D9" w:rsidDel="006A1426" w:rsidRDefault="00115A0F" w:rsidP="00BB76BC">
            <w:pPr>
              <w:pStyle w:val="TableEntry"/>
              <w:rPr>
                <w:del w:id="1797" w:author="Keith W. Boone" w:date="2015-03-04T12:59:00Z"/>
              </w:rPr>
            </w:pPr>
            <w:del w:id="1798" w:author="Keith W. Boone" w:date="2015-03-04T12:59:00Z">
              <w:r w:rsidRPr="003651D9" w:rsidDel="006A1426">
                <w:delText>CARD TF-3: 6.3.2.H.2</w:delText>
              </w:r>
              <w:r w:rsidR="003F252B" w:rsidRPr="003651D9" w:rsidDel="006A1426">
                <w:delText>&gt;</w:delText>
              </w:r>
            </w:del>
          </w:p>
        </w:tc>
        <w:tc>
          <w:tcPr>
            <w:tcW w:w="527" w:type="pct"/>
            <w:tcBorders>
              <w:top w:val="single" w:sz="4" w:space="0" w:color="auto"/>
              <w:left w:val="single" w:sz="6" w:space="0" w:color="000000"/>
              <w:bottom w:val="single" w:sz="6" w:space="0" w:color="000000"/>
              <w:right w:val="single" w:sz="6" w:space="0" w:color="000000"/>
            </w:tcBorders>
            <w:vAlign w:val="center"/>
          </w:tcPr>
          <w:p w14:paraId="1189B4B2" w14:textId="77777777" w:rsidR="00286433" w:rsidRPr="003651D9" w:rsidDel="006A1426" w:rsidRDefault="00286433" w:rsidP="00BB76BC">
            <w:pPr>
              <w:pStyle w:val="TableEntry"/>
              <w:rPr>
                <w:del w:id="1799" w:author="Keith W. Boone" w:date="2015-03-04T12:59:00Z"/>
              </w:rPr>
            </w:pPr>
          </w:p>
        </w:tc>
      </w:tr>
      <w:tr w:rsidR="00286433" w:rsidRPr="003651D9" w:rsidDel="006A1426" w14:paraId="5CACBEF7" w14:textId="77777777" w:rsidTr="00363069">
        <w:trPr>
          <w:gridAfter w:val="1"/>
          <w:wAfter w:w="8" w:type="pct"/>
          <w:del w:id="1800"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BEA6EE" w14:textId="77777777" w:rsidR="00286433" w:rsidRPr="003651D9" w:rsidDel="006A1426" w:rsidRDefault="003F252B" w:rsidP="00EF1E77">
            <w:pPr>
              <w:pStyle w:val="TableEntry"/>
              <w:rPr>
                <w:del w:id="1801" w:author="Keith W. Boone" w:date="2015-03-04T12:59:00Z"/>
              </w:rPr>
            </w:pPr>
            <w:del w:id="1802" w:author="Keith W. Boone" w:date="2015-03-04T12:59:00Z">
              <w:r w:rsidRPr="003651D9" w:rsidDel="006A1426">
                <w:delText>&lt;</w:delText>
              </w:r>
              <w:r w:rsidR="00286433" w:rsidRPr="003651D9" w:rsidDel="006A1426">
                <w:delText>e.g., O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316B4EE" w14:textId="77777777" w:rsidR="00286433" w:rsidRPr="003651D9" w:rsidDel="006A1426" w:rsidRDefault="00286433" w:rsidP="005D6176">
            <w:pPr>
              <w:pStyle w:val="TableEntry"/>
              <w:rPr>
                <w:del w:id="1803" w:author="Keith W. Boone" w:date="2015-03-04T12:59:00Z"/>
              </w:rPr>
            </w:pPr>
            <w:del w:id="1804" w:author="Keith W. Boone" w:date="2015-03-04T12:59:00Z">
              <w:r w:rsidRPr="003651D9" w:rsidDel="006A1426">
                <w:delText>REF</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5927D857" w14:textId="77777777" w:rsidR="00286433" w:rsidRPr="003651D9" w:rsidDel="006A1426" w:rsidRDefault="00286433" w:rsidP="0032600B">
            <w:pPr>
              <w:pStyle w:val="TableEntry"/>
              <w:rPr>
                <w:del w:id="1805" w:author="Keith W. Boone" w:date="2015-03-04T12:59:00Z"/>
              </w:rPr>
            </w:pPr>
            <w:del w:id="1806" w:author="Keith W. Boone" w:date="2015-03-04T12:59:00Z">
              <w:r w:rsidRPr="003651D9" w:rsidDel="006A1426">
                <w:delText>Referring Provider</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68A35F30" w14:textId="77777777" w:rsidR="00286433" w:rsidRPr="003651D9" w:rsidDel="006A1426" w:rsidRDefault="00286433" w:rsidP="00BB76BC">
            <w:pPr>
              <w:pStyle w:val="TableEntry"/>
              <w:rPr>
                <w:del w:id="1807" w:author="Keith W. Boone" w:date="2015-03-04T12:59:00Z"/>
              </w:rPr>
            </w:pPr>
          </w:p>
        </w:tc>
        <w:tc>
          <w:tcPr>
            <w:tcW w:w="623" w:type="pct"/>
            <w:tcBorders>
              <w:top w:val="single" w:sz="6" w:space="0" w:color="000000"/>
              <w:left w:val="single" w:sz="6" w:space="0" w:color="000000"/>
              <w:bottom w:val="single" w:sz="6" w:space="0" w:color="000000"/>
              <w:right w:val="single" w:sz="6" w:space="0" w:color="000000"/>
            </w:tcBorders>
            <w:vAlign w:val="center"/>
          </w:tcPr>
          <w:p w14:paraId="5E87AF9E" w14:textId="77777777" w:rsidR="00286433" w:rsidRPr="003651D9" w:rsidDel="006A1426" w:rsidRDefault="00115A0F" w:rsidP="00BB76BC">
            <w:pPr>
              <w:pStyle w:val="TableEntry"/>
              <w:rPr>
                <w:del w:id="1808" w:author="Keith W. Boone" w:date="2015-03-04T12:59:00Z"/>
              </w:rPr>
            </w:pPr>
            <w:del w:id="1809" w:author="Keith W. Boone" w:date="2015-03-04T12:59:00Z">
              <w:r w:rsidRPr="003651D9" w:rsidDel="006A1426">
                <w:delText>CARD TF-3: 6.3.2.H.3</w:delText>
              </w:r>
              <w:r w:rsidR="003F252B" w:rsidRPr="003651D9" w:rsidDel="006A1426">
                <w:delText>&gt;</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66931EB" w14:textId="77777777" w:rsidR="00286433" w:rsidRPr="003651D9" w:rsidDel="006A1426" w:rsidRDefault="00286433" w:rsidP="00BB76BC">
            <w:pPr>
              <w:pStyle w:val="TableEntry"/>
              <w:rPr>
                <w:del w:id="1810" w:author="Keith W. Boone" w:date="2015-03-04T12:59:00Z"/>
              </w:rPr>
            </w:pPr>
          </w:p>
        </w:tc>
      </w:tr>
      <w:tr w:rsidR="00286433" w:rsidRPr="003651D9" w:rsidDel="006A1426" w14:paraId="4FEA0D59" w14:textId="77777777" w:rsidTr="00363069">
        <w:trPr>
          <w:gridAfter w:val="1"/>
          <w:wAfter w:w="8" w:type="pct"/>
          <w:del w:id="1811"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A26E537" w14:textId="77777777" w:rsidR="00286433" w:rsidRPr="003651D9" w:rsidDel="006A1426" w:rsidRDefault="003F252B" w:rsidP="00EF1E77">
            <w:pPr>
              <w:pStyle w:val="TableEntry"/>
              <w:rPr>
                <w:del w:id="1812" w:author="Keith W. Boone" w:date="2015-03-04T12:59:00Z"/>
              </w:rPr>
            </w:pPr>
            <w:del w:id="1813" w:author="Keith W. Boone" w:date="2015-03-04T12:59:00Z">
              <w:r w:rsidRPr="003651D9" w:rsidDel="006A1426">
                <w:delText>&lt;</w:delText>
              </w:r>
              <w:r w:rsidR="00286433" w:rsidRPr="003651D9" w:rsidDel="006A1426">
                <w:delText>e.g., C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13466DD" w14:textId="77777777" w:rsidR="00286433" w:rsidRPr="003651D9" w:rsidDel="006A1426" w:rsidRDefault="00286433" w:rsidP="005D6176">
            <w:pPr>
              <w:pStyle w:val="TableEntry"/>
              <w:rPr>
                <w:del w:id="1814" w:author="Keith W. Boone" w:date="2015-03-04T12:59:00Z"/>
              </w:rPr>
            </w:pPr>
            <w:del w:id="1815" w:author="Keith W. Boone" w:date="2015-03-04T12:59:00Z">
              <w:r w:rsidRPr="003651D9" w:rsidDel="006A1426">
                <w:delText>ATND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025B1E1B" w14:textId="77777777" w:rsidR="00286433" w:rsidRPr="003651D9" w:rsidDel="006A1426" w:rsidRDefault="00286433" w:rsidP="0032600B">
            <w:pPr>
              <w:pStyle w:val="TableEntry"/>
              <w:rPr>
                <w:del w:id="1816" w:author="Keith W. Boone" w:date="2015-03-04T12:59:00Z"/>
              </w:rPr>
            </w:pPr>
            <w:del w:id="1817" w:author="Keith W. Boone" w:date="2015-03-04T12:59:00Z">
              <w:r w:rsidRPr="003651D9" w:rsidDel="006A1426">
                <w:delText>Physician of Record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7C9EA1FC" w14:textId="77777777" w:rsidR="00286433" w:rsidRPr="003651D9" w:rsidDel="006A1426" w:rsidRDefault="00286433" w:rsidP="00BB76BC">
            <w:pPr>
              <w:pStyle w:val="TableEntry"/>
              <w:rPr>
                <w:del w:id="1818" w:author="Keith W. Boone" w:date="2015-03-04T12:59:00Z"/>
              </w:rPr>
            </w:pPr>
            <w:del w:id="1819" w:author="Keith W. Boone" w:date="2015-03-04T12:59:00Z">
              <w:r w:rsidRPr="003651D9" w:rsidDel="006A1426">
                <w:delText>2.16.840.1.113883.10.20.6.2.2</w:delText>
              </w:r>
            </w:del>
          </w:p>
        </w:tc>
        <w:tc>
          <w:tcPr>
            <w:tcW w:w="623" w:type="pct"/>
            <w:tcBorders>
              <w:top w:val="single" w:sz="6" w:space="0" w:color="000000"/>
              <w:left w:val="single" w:sz="6" w:space="0" w:color="000000"/>
              <w:bottom w:val="single" w:sz="6" w:space="0" w:color="000000"/>
              <w:right w:val="single" w:sz="6" w:space="0" w:color="000000"/>
            </w:tcBorders>
            <w:vAlign w:val="center"/>
          </w:tcPr>
          <w:p w14:paraId="6CB938E2" w14:textId="77777777" w:rsidR="00286433" w:rsidRPr="003651D9" w:rsidDel="006A1426" w:rsidRDefault="00286433" w:rsidP="00BB76BC">
            <w:pPr>
              <w:pStyle w:val="TableEntry"/>
              <w:rPr>
                <w:del w:id="1820" w:author="Keith W. Boone" w:date="2015-03-04T12:59:00Z"/>
              </w:rPr>
            </w:pPr>
            <w:del w:id="1821" w:author="Keith W. Boone" w:date="2015-03-04T12:59:00Z">
              <w:r w:rsidRPr="003651D9" w:rsidDel="006A1426">
                <w:delText>CDA-DIR</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8C81C15" w14:textId="77777777" w:rsidR="00286433" w:rsidRPr="003651D9" w:rsidDel="006A1426" w:rsidRDefault="00115A0F" w:rsidP="00BB76BC">
            <w:pPr>
              <w:pStyle w:val="TableEntry"/>
              <w:rPr>
                <w:del w:id="1822" w:author="Keith W. Boone" w:date="2015-03-04T12:59:00Z"/>
              </w:rPr>
            </w:pPr>
            <w:del w:id="1823" w:author="Keith W. Boone" w:date="2015-03-04T12:59:00Z">
              <w:r w:rsidRPr="003651D9" w:rsidDel="006A1426">
                <w:delText>CARD TF-3: 6.3.2.H.4</w:delText>
              </w:r>
              <w:r w:rsidR="003F252B" w:rsidRPr="003651D9" w:rsidDel="006A1426">
                <w:delText>&gt;</w:delText>
              </w:r>
            </w:del>
          </w:p>
        </w:tc>
      </w:tr>
    </w:tbl>
    <w:p w14:paraId="610EE041" w14:textId="77777777" w:rsidR="003602DC" w:rsidRPr="003651D9" w:rsidDel="006A1426" w:rsidRDefault="003602DC" w:rsidP="00597DB2">
      <w:pPr>
        <w:pStyle w:val="BodyText"/>
        <w:rPr>
          <w:del w:id="1824" w:author="Keith W. Boone" w:date="2015-03-04T12:59:00Z"/>
        </w:rPr>
      </w:pPr>
      <w:bookmarkStart w:id="1825" w:name="_Toc291167520"/>
      <w:bookmarkStart w:id="1826" w:name="_Toc291231459"/>
      <w:bookmarkStart w:id="1827" w:name="_Toc296340389"/>
    </w:p>
    <w:p w14:paraId="12BDFE0D" w14:textId="77777777" w:rsidR="00C20EFF" w:rsidRPr="003651D9" w:rsidDel="006A1426" w:rsidRDefault="00C20EFF" w:rsidP="00C20EFF">
      <w:pPr>
        <w:pStyle w:val="BodyText"/>
        <w:rPr>
          <w:del w:id="1828" w:author="Keith W. Boone" w:date="2015-03-04T12:59:00Z"/>
          <w:i/>
          <w:lang w:eastAsia="x-none"/>
        </w:rPr>
      </w:pPr>
      <w:del w:id="1829" w:author="Keith W. Boone" w:date="2015-03-04T12:59:00Z">
        <w:r w:rsidRPr="003651D9" w:rsidDel="006A1426">
          <w:rPr>
            <w:i/>
            <w:lang w:eastAsia="x-none"/>
          </w:rPr>
          <w:delText>&lt;For each Vocabulary Constraint or Spec</w:delText>
        </w:r>
        <w:r w:rsidR="00363069" w:rsidRPr="003651D9" w:rsidDel="006A1426">
          <w:rPr>
            <w:i/>
            <w:lang w:eastAsia="x-none"/>
          </w:rPr>
          <w:delText>ification</w:delText>
        </w:r>
        <w:r w:rsidRPr="003651D9" w:rsidDel="006A1426">
          <w:rPr>
            <w:i/>
            <w:lang w:eastAsia="x-none"/>
          </w:rPr>
          <w:delText xml:space="preserve"> Document listed in the table above, create an additional section/reference below</w:delText>
        </w:r>
        <w:r w:rsidR="00887E40" w:rsidRPr="003651D9" w:rsidDel="006A1426">
          <w:rPr>
            <w:i/>
            <w:lang w:eastAsia="x-none"/>
          </w:rPr>
          <w:delText xml:space="preserve">. </w:delText>
        </w:r>
        <w:r w:rsidRPr="003651D9" w:rsidDel="006A1426">
          <w:rPr>
            <w:i/>
            <w:lang w:eastAsia="x-none"/>
          </w:rPr>
          <w:delText>Add the Description Name and then select either “Vocabulary Constraint” or “Spec Document” and delete the other word.&gt;</w:delText>
        </w:r>
      </w:del>
    </w:p>
    <w:p w14:paraId="1DC7E36F" w14:textId="77777777" w:rsidR="00C20EFF" w:rsidRPr="003651D9" w:rsidDel="006A1426" w:rsidRDefault="00C20EFF" w:rsidP="00C20EFF">
      <w:pPr>
        <w:pStyle w:val="BodyText"/>
        <w:rPr>
          <w:del w:id="1830" w:author="Keith W. Boone" w:date="2015-03-04T12:59:00Z"/>
          <w:i/>
          <w:lang w:eastAsia="x-none"/>
        </w:rPr>
      </w:pPr>
      <w:del w:id="1831" w:author="Keith W. Boone" w:date="2015-03-04T12:59:00Z">
        <w:r w:rsidRPr="003651D9" w:rsidDel="006A1426">
          <w:rPr>
            <w:i/>
            <w:lang w:eastAsia="x-none"/>
          </w:rPr>
          <w:delText>&lt;It is required to use SHALL, SHOULD, or MAY in each definition as defined in Appendix E of the Technical Frameworks General Introduction.&gt;</w:delText>
        </w:r>
      </w:del>
    </w:p>
    <w:p w14:paraId="186CE155" w14:textId="77777777" w:rsidR="00C20EFF" w:rsidRPr="003651D9" w:rsidDel="006A1426" w:rsidRDefault="00C20EFF" w:rsidP="00C20EFF">
      <w:pPr>
        <w:pStyle w:val="BodyText"/>
        <w:rPr>
          <w:del w:id="1832" w:author="Keith W. Boone" w:date="2015-03-04T12:59:00Z"/>
          <w:i/>
          <w:lang w:eastAsia="x-none"/>
        </w:rPr>
      </w:pPr>
      <w:del w:id="1833" w:author="Keith W. Boone" w:date="2015-03-04T12:59:00Z">
        <w:r w:rsidRPr="003651D9" w:rsidDel="006A1426">
          <w:rPr>
            <w:i/>
            <w:lang w:eastAsia="x-none"/>
          </w:rPr>
          <w:delText>&lt;Also note that the Spec Document link can be a link to an outside document/reference</w:delText>
        </w:r>
        <w:r w:rsidR="00887E40" w:rsidRPr="003651D9" w:rsidDel="006A1426">
          <w:rPr>
            <w:i/>
            <w:lang w:eastAsia="x-none"/>
          </w:rPr>
          <w:delText xml:space="preserve">. </w:delText>
        </w:r>
        <w:r w:rsidRPr="003651D9" w:rsidDel="006A1426">
          <w:rPr>
            <w:i/>
            <w:lang w:eastAsia="x-none"/>
          </w:rPr>
          <w:delText>Do not replicate (cut and paste) sections of other documents into this document since they could become out of sync.&gt;</w:delText>
        </w:r>
      </w:del>
    </w:p>
    <w:p w14:paraId="240D42B6" w14:textId="77777777" w:rsidR="00951F63" w:rsidRPr="003651D9" w:rsidDel="006A1426" w:rsidRDefault="00951F63" w:rsidP="008A3FD2">
      <w:pPr>
        <w:pStyle w:val="Heading5"/>
        <w:numPr>
          <w:ilvl w:val="0"/>
          <w:numId w:val="0"/>
        </w:numPr>
        <w:rPr>
          <w:del w:id="1834" w:author="Keith W. Boone" w:date="2015-03-04T12:59:00Z"/>
          <w:noProof w:val="0"/>
        </w:rPr>
      </w:pPr>
      <w:bookmarkStart w:id="1835" w:name="_Toc412696368"/>
      <w:del w:id="1836" w:author="Keith W. Boone" w:date="2015-03-04T12:59:00Z">
        <w:r w:rsidRPr="003651D9" w:rsidDel="006A1426">
          <w:rPr>
            <w:noProof w:val="0"/>
          </w:rPr>
          <w:delText>6.3.2.</w:delText>
        </w:r>
        <w:r w:rsidR="008A3FD2" w:rsidRPr="003651D9" w:rsidDel="006A1426">
          <w:rPr>
            <w:noProof w:val="0"/>
          </w:rPr>
          <w:delText>H</w:delText>
        </w:r>
        <w:r w:rsidRPr="003651D9" w:rsidDel="006A1426">
          <w:rPr>
            <w:noProof w:val="0"/>
          </w:rPr>
          <w:delText xml:space="preserve">.1 </w:delText>
        </w:r>
        <w:r w:rsidR="00C20EFF" w:rsidRPr="003651D9" w:rsidDel="006A1426">
          <w:rPr>
            <w:noProof w:val="0"/>
          </w:rPr>
          <w:delText xml:space="preserve">&lt;Description Name&gt; &lt;e.g., </w:delText>
        </w:r>
        <w:r w:rsidRPr="003651D9" w:rsidDel="006A1426">
          <w:rPr>
            <w:rFonts w:eastAsia="Calibri"/>
            <w:noProof w:val="0"/>
          </w:rPr>
          <w:delText>Responsible Party</w:delText>
        </w:r>
        <w:bookmarkEnd w:id="1825"/>
        <w:bookmarkEnd w:id="1826"/>
        <w:bookmarkEnd w:id="1827"/>
        <w:r w:rsidR="00C20EFF" w:rsidRPr="003651D9" w:rsidDel="006A1426">
          <w:rPr>
            <w:rFonts w:eastAsia="Calibri"/>
            <w:noProof w:val="0"/>
          </w:rPr>
          <w:delText>&gt; &lt;Spec</w:delText>
        </w:r>
        <w:r w:rsidR="00363069" w:rsidRPr="003651D9" w:rsidDel="006A1426">
          <w:rPr>
            <w:rFonts w:eastAsia="Calibri"/>
            <w:noProof w:val="0"/>
          </w:rPr>
          <w:delText>ification</w:delText>
        </w:r>
        <w:r w:rsidR="00C20EFF" w:rsidRPr="003651D9" w:rsidDel="006A1426">
          <w:rPr>
            <w:rFonts w:eastAsia="Calibri"/>
            <w:noProof w:val="0"/>
          </w:rPr>
          <w:delText xml:space="preserve"> Document </w:delText>
        </w:r>
        <w:r w:rsidR="00154B7B" w:rsidRPr="003651D9" w:rsidDel="006A1426">
          <w:rPr>
            <w:rFonts w:eastAsia="Calibri"/>
            <w:i/>
            <w:noProof w:val="0"/>
          </w:rPr>
          <w:delText>or</w:delText>
        </w:r>
        <w:r w:rsidR="00154B7B" w:rsidRPr="003651D9" w:rsidDel="006A1426">
          <w:rPr>
            <w:rFonts w:eastAsia="Calibri"/>
            <w:noProof w:val="0"/>
          </w:rPr>
          <w:delText xml:space="preserve"> </w:delText>
        </w:r>
        <w:r w:rsidR="00C20EFF" w:rsidRPr="003651D9" w:rsidDel="006A1426">
          <w:rPr>
            <w:rFonts w:eastAsia="Calibri"/>
            <w:noProof w:val="0"/>
          </w:rPr>
          <w:delText>Vocabulary Constraint&gt;</w:delText>
        </w:r>
        <w:bookmarkEnd w:id="1835"/>
      </w:del>
    </w:p>
    <w:p w14:paraId="2BC508E0" w14:textId="77777777" w:rsidR="00C20EFF" w:rsidRPr="003651D9" w:rsidDel="006A1426" w:rsidRDefault="00C20EFF" w:rsidP="00597DB2">
      <w:pPr>
        <w:pStyle w:val="AuthorInstructions"/>
        <w:rPr>
          <w:del w:id="1837" w:author="Keith W. Boone" w:date="2015-03-04T12:59:00Z"/>
          <w:rFonts w:eastAsia="Calibri"/>
        </w:rPr>
      </w:pPr>
      <w:del w:id="1838"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escribe constraints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40F23B2A" w14:textId="77777777" w:rsidR="00C20EFF" w:rsidRPr="003651D9" w:rsidDel="006A1426" w:rsidRDefault="00C20EFF" w:rsidP="00597DB2">
      <w:pPr>
        <w:pStyle w:val="AuthorInstructions"/>
        <w:rPr>
          <w:del w:id="1839" w:author="Keith W. Boone" w:date="2015-03-04T12:59:00Z"/>
          <w:rFonts w:eastAsia="Calibri"/>
        </w:rPr>
      </w:pPr>
      <w:del w:id="1840"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7D4802B" w14:textId="77777777" w:rsidR="00951F63" w:rsidRPr="003651D9" w:rsidDel="006A1426" w:rsidRDefault="003F252B" w:rsidP="00951F63">
      <w:pPr>
        <w:rPr>
          <w:del w:id="1841" w:author="Keith W. Boone" w:date="2015-03-04T12:59:00Z"/>
          <w:rFonts w:eastAsia="Calibri"/>
        </w:rPr>
      </w:pPr>
      <w:del w:id="1842" w:author="Keith W. Boone" w:date="2015-03-04T12:59:00Z">
        <w:r w:rsidRPr="003651D9" w:rsidDel="006A1426">
          <w:rPr>
            <w:rFonts w:eastAsia="Calibri"/>
          </w:rPr>
          <w:delText>&lt;</w:delText>
        </w:r>
        <w:r w:rsidR="00C20EFF" w:rsidRPr="003651D9" w:rsidDel="006A1426">
          <w:rPr>
            <w:rFonts w:eastAsia="Calibri"/>
          </w:rPr>
          <w:delText xml:space="preserve">e.g., </w:delText>
        </w:r>
        <w:r w:rsidR="00951F63" w:rsidRPr="003651D9" w:rsidDel="006A1426">
          <w:rPr>
            <w:rFonts w:eastAsia="Calibri"/>
          </w:rPr>
          <w:delText>The responsible party element represents only the party responsible for the encounter, not necessarily the entire episode of care</w:delText>
        </w:r>
        <w:r w:rsidR="00887E40" w:rsidRPr="003651D9" w:rsidDel="006A1426">
          <w:rPr>
            <w:rFonts w:eastAsia="Calibri"/>
          </w:rPr>
          <w:delText>.</w:delText>
        </w:r>
        <w:r w:rsidRPr="003651D9" w:rsidDel="006A1426">
          <w:rPr>
            <w:rFonts w:eastAsia="Calibri"/>
          </w:rPr>
          <w:delText>&gt;</w:delText>
        </w:r>
        <w:r w:rsidR="00887E40" w:rsidRPr="003651D9" w:rsidDel="006A1426">
          <w:rPr>
            <w:rFonts w:eastAsia="Calibri"/>
          </w:rPr>
          <w:delText xml:space="preserve"> </w:delText>
        </w:r>
      </w:del>
    </w:p>
    <w:p w14:paraId="1E45B728" w14:textId="77777777" w:rsidR="00951F63" w:rsidRPr="003651D9" w:rsidDel="006A1426" w:rsidRDefault="003F252B" w:rsidP="00951F63">
      <w:pPr>
        <w:rPr>
          <w:del w:id="1843" w:author="Keith W. Boone" w:date="2015-03-04T12:59:00Z"/>
          <w:rFonts w:eastAsia="Calibri"/>
        </w:rPr>
      </w:pPr>
      <w:del w:id="1844"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The </w:delText>
        </w:r>
        <w:r w:rsidR="00951F63" w:rsidRPr="003651D9" w:rsidDel="006A1426">
          <w:rPr>
            <w:rFonts w:ascii="Courier New" w:eastAsia="Calibri" w:hAnsi="Courier New" w:cs="Courier New"/>
            <w:sz w:val="22"/>
          </w:rPr>
          <w:delText>responsibleParty</w:delText>
        </w:r>
        <w:r w:rsidR="00951F63" w:rsidRPr="003651D9" w:rsidDel="006A1426">
          <w:rPr>
            <w:rFonts w:eastAsia="Calibri"/>
          </w:rPr>
          <w:delText xml:space="preserve"> element MAY be present. If present,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SHALL have at least one </w:delText>
        </w:r>
        <w:r w:rsidR="00951F63" w:rsidRPr="003651D9" w:rsidDel="006A1426">
          <w:rPr>
            <w:rFonts w:ascii="Courier New" w:eastAsia="Calibri" w:hAnsi="Courier New" w:cs="Courier New"/>
            <w:sz w:val="22"/>
          </w:rPr>
          <w:delText>assignedPerson</w:delText>
        </w:r>
        <w:r w:rsidR="00951F63" w:rsidRPr="003651D9" w:rsidDel="006A1426">
          <w:rPr>
            <w:rFonts w:eastAsia="Calibri"/>
          </w:rPr>
          <w:delText xml:space="preserve"> or </w:delText>
        </w:r>
        <w:r w:rsidR="00951F63" w:rsidRPr="003651D9" w:rsidDel="006A1426">
          <w:rPr>
            <w:rFonts w:ascii="Courier New" w:eastAsia="Calibri" w:hAnsi="Courier New" w:cs="Courier New"/>
            <w:sz w:val="22"/>
          </w:rPr>
          <w:delText>representedOrganization</w:delText>
        </w:r>
        <w:r w:rsidR="00951F63" w:rsidRPr="003651D9" w:rsidDel="006A1426">
          <w:rPr>
            <w:rFonts w:eastAsia="Calibri"/>
          </w:rPr>
          <w:delText xml:space="preserve"> element present.</w:delText>
        </w:r>
        <w:r w:rsidRPr="003651D9" w:rsidDel="006A1426">
          <w:rPr>
            <w:rFonts w:eastAsia="Calibri"/>
          </w:rPr>
          <w:delText>&gt;</w:delText>
        </w:r>
      </w:del>
    </w:p>
    <w:p w14:paraId="73904295" w14:textId="77777777" w:rsidR="00951F63" w:rsidRPr="003651D9" w:rsidDel="006A1426" w:rsidRDefault="003F252B" w:rsidP="00951F63">
      <w:pPr>
        <w:pStyle w:val="BodyTextFirstIndent"/>
        <w:rPr>
          <w:del w:id="1845" w:author="Keith W. Boone" w:date="2015-03-04T12:59:00Z"/>
          <w:rFonts w:eastAsia="Calibri"/>
        </w:rPr>
      </w:pPr>
      <w:del w:id="1846"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Note: </w:delText>
        </w:r>
        <w:r w:rsidR="00951F63" w:rsidRPr="003651D9" w:rsidDel="006A1426">
          <w:rPr>
            <w:rFonts w:eastAsia="Calibri"/>
          </w:rPr>
          <w:tab/>
          <w:delText>This is identical to CDA-DIR CONF-DIR-67</w:delText>
        </w:r>
        <w:r w:rsidRPr="003651D9" w:rsidDel="006A1426">
          <w:rPr>
            <w:rFonts w:eastAsia="Calibri"/>
          </w:rPr>
          <w:delText>&gt;</w:delText>
        </w:r>
      </w:del>
    </w:p>
    <w:p w14:paraId="00575228" w14:textId="77777777" w:rsidR="00951F63" w:rsidRPr="003651D9" w:rsidDel="006A1426" w:rsidRDefault="003F252B" w:rsidP="00951F63">
      <w:pPr>
        <w:rPr>
          <w:del w:id="1847" w:author="Keith W. Boone" w:date="2015-03-04T12:59:00Z"/>
          <w:rFonts w:eastAsia="Calibri"/>
        </w:rPr>
      </w:pPr>
      <w:del w:id="1848"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id</w:delText>
        </w:r>
        <w:r w:rsidR="00951F63" w:rsidRPr="003651D9" w:rsidDel="006A1426">
          <w:rPr>
            <w:rFonts w:eastAsia="Calibri"/>
          </w:rPr>
          <w:delText xml:space="preserve"> SHALL be present with the responsible physician’s identifier.</w:delText>
        </w:r>
        <w:r w:rsidRPr="003651D9" w:rsidDel="006A1426">
          <w:rPr>
            <w:rFonts w:eastAsia="Calibri"/>
          </w:rPr>
          <w:delText>&gt;</w:delText>
        </w:r>
        <w:r w:rsidR="00951F63" w:rsidRPr="003651D9" w:rsidDel="006A1426">
          <w:rPr>
            <w:rFonts w:eastAsia="Calibri"/>
          </w:rPr>
          <w:delText xml:space="preserve"> </w:delText>
        </w:r>
      </w:del>
    </w:p>
    <w:p w14:paraId="30F77E1B" w14:textId="77777777" w:rsidR="00951F63" w:rsidRPr="003651D9" w:rsidDel="006A1426" w:rsidRDefault="003F252B" w:rsidP="00951F63">
      <w:pPr>
        <w:rPr>
          <w:del w:id="1849" w:author="Keith W. Boone" w:date="2015-03-04T12:59:00Z"/>
          <w:rFonts w:eastAsia="Calibri"/>
        </w:rPr>
      </w:pPr>
      <w:del w:id="1850"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code</w:delText>
        </w:r>
        <w:r w:rsidR="00951F63" w:rsidRPr="003651D9" w:rsidDel="006A1426">
          <w:rPr>
            <w:rFonts w:eastAsia="Calibri"/>
          </w:rPr>
          <w:delText xml:space="preserve"> SHOULD be present with the responsible physician’s specialty.</w:delText>
        </w:r>
        <w:r w:rsidRPr="003651D9" w:rsidDel="006A1426">
          <w:rPr>
            <w:rFonts w:eastAsia="Calibri"/>
          </w:rPr>
          <w:delText>&gt;</w:delText>
        </w:r>
      </w:del>
    </w:p>
    <w:p w14:paraId="21ADA6C8" w14:textId="77777777" w:rsidR="00951F63" w:rsidRPr="003651D9" w:rsidDel="006A1426" w:rsidRDefault="003F252B" w:rsidP="00951F63">
      <w:pPr>
        <w:rPr>
          <w:del w:id="1851" w:author="Keith W. Boone" w:date="2015-03-04T12:59:00Z"/>
          <w:rFonts w:eastAsia="Calibri"/>
        </w:rPr>
      </w:pPr>
      <w:del w:id="1852"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 xml:space="preserve">e.g.,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MAY include an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 xml:space="preserve">element from the </w:delText>
        </w:r>
        <w:r w:rsidR="00951F63" w:rsidRPr="003651D9" w:rsidDel="006A1426">
          <w:rPr>
            <w:b/>
            <w:bCs/>
          </w:rPr>
          <w:delText>urn:ihe:card</w:delText>
        </w:r>
        <w:r w:rsidR="00951F63" w:rsidRPr="003651D9" w:rsidDel="006A1426">
          <w:rPr>
            <w:rFonts w:eastAsia="Calibri"/>
          </w:rPr>
          <w:delText xml:space="preserve"> namespace to provide physician accreditation status.</w:delText>
        </w:r>
        <w:r w:rsidRPr="003651D9" w:rsidDel="006A1426">
          <w:rPr>
            <w:rFonts w:eastAsia="Calibri"/>
          </w:rPr>
          <w:delText>&gt;</w:delText>
        </w:r>
      </w:del>
    </w:p>
    <w:p w14:paraId="1DE407C5" w14:textId="77777777" w:rsidR="00951F63" w:rsidRPr="003651D9" w:rsidDel="006A1426" w:rsidRDefault="003F252B" w:rsidP="00951F63">
      <w:pPr>
        <w:rPr>
          <w:del w:id="1853" w:author="Keith W. Boone" w:date="2015-03-04T12:59:00Z"/>
          <w:rFonts w:eastAsia="Calibri"/>
        </w:rPr>
      </w:pPr>
      <w:del w:id="1854" w:author="Keith W. Boone" w:date="2015-03-04T12:59:00Z">
        <w:r w:rsidRPr="003651D9" w:rsidDel="006A1426">
          <w:rPr>
            <w:rFonts w:eastAsia="Calibri"/>
          </w:rPr>
          <w:delText>&lt;</w:delText>
        </w:r>
        <w:r w:rsidR="00940FC7" w:rsidDel="006A1426">
          <w:rPr>
            <w:rFonts w:eastAsia="Calibri"/>
          </w:rPr>
          <w:delText>e.g.,</w:delText>
        </w:r>
        <w:r w:rsidR="003651D9" w:rsidRPr="003651D9" w:rsidDel="006A1426">
          <w:rPr>
            <w:rFonts w:eastAsia="Calibri"/>
          </w:rPr>
          <w:delText xml:space="preserve"> The</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element SHALL use the</w:delText>
        </w:r>
        <w:r w:rsidR="00951F63" w:rsidRPr="003651D9" w:rsidDel="006A1426">
          <w:delText xml:space="preserve"> character string </w:delText>
        </w:r>
        <w:r w:rsidR="00951F63" w:rsidRPr="003651D9" w:rsidDel="006A1426">
          <w:rPr>
            <w:rFonts w:eastAsia="Calibri"/>
          </w:rPr>
          <w:delText>(ST) data type.</w:delText>
        </w:r>
      </w:del>
    </w:p>
    <w:p w14:paraId="500AE47C" w14:textId="77777777" w:rsidR="00951F63" w:rsidRPr="003651D9" w:rsidDel="006A1426" w:rsidRDefault="00951F63" w:rsidP="00951F63">
      <w:pPr>
        <w:rPr>
          <w:del w:id="1855" w:author="Keith W. Boone" w:date="2015-03-04T12:59:00Z"/>
          <w:rFonts w:eastAsia="Calibri"/>
        </w:rPr>
      </w:pPr>
      <w:del w:id="1856" w:author="Keith W. Boone" w:date="2015-03-04T12:59:00Z">
        <w:r w:rsidRPr="003651D9" w:rsidDel="006A1426">
          <w:rPr>
            <w:rFonts w:eastAsia="Calibri"/>
          </w:rPr>
          <w:delText xml:space="preserve">The </w:delText>
        </w:r>
        <w:r w:rsidRPr="003651D9" w:rsidDel="006A1426">
          <w:rPr>
            <w:rFonts w:ascii="Courier New" w:eastAsia="Calibri" w:hAnsi="Courier New" w:cs="Courier New"/>
            <w:sz w:val="22"/>
          </w:rPr>
          <w:delText xml:space="preserve">accreditation </w:delText>
        </w:r>
        <w:r w:rsidRPr="003651D9" w:rsidDel="006A1426">
          <w:rPr>
            <w:rFonts w:eastAsia="Calibri"/>
          </w:rPr>
          <w:delText>element SHALL appear after the defined elements of the Role class, and before any scoper or player entity elements.</w:delText>
        </w:r>
        <w:r w:rsidR="003F252B" w:rsidRPr="003651D9" w:rsidDel="006A1426">
          <w:rPr>
            <w:rFonts w:eastAsia="Calibri"/>
          </w:rPr>
          <w:delText>&gt;</w:delText>
        </w:r>
      </w:del>
    </w:p>
    <w:p w14:paraId="4CEC53AB" w14:textId="77777777" w:rsidR="00951F63" w:rsidRPr="003651D9" w:rsidDel="006A1426" w:rsidRDefault="003F252B" w:rsidP="00951F63">
      <w:pPr>
        <w:rPr>
          <w:del w:id="1857" w:author="Keith W. Boone" w:date="2015-03-04T12:59:00Z"/>
          <w:rFonts w:eastAsia="Calibri"/>
        </w:rPr>
      </w:pPr>
      <w:del w:id="1858"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00CC0A62"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assignedPerson name</w:delText>
        </w:r>
        <w:r w:rsidR="00951F63" w:rsidRPr="003651D9" w:rsidDel="006A1426">
          <w:rPr>
            <w:rFonts w:eastAsia="Calibri"/>
          </w:rPr>
          <w:delText xml:space="preserve"> SHALL be present with the responsible physician’s name.</w:delText>
        </w:r>
        <w:r w:rsidRPr="003651D9" w:rsidDel="006A1426">
          <w:rPr>
            <w:rFonts w:eastAsia="Calibri"/>
          </w:rPr>
          <w:delText>&gt;</w:delText>
        </w:r>
      </w:del>
    </w:p>
    <w:p w14:paraId="2152B32B" w14:textId="77777777" w:rsidR="00363069" w:rsidRPr="003651D9" w:rsidDel="006A1426" w:rsidRDefault="00951F63" w:rsidP="00363069">
      <w:pPr>
        <w:pStyle w:val="Heading5"/>
        <w:numPr>
          <w:ilvl w:val="0"/>
          <w:numId w:val="0"/>
        </w:numPr>
        <w:rPr>
          <w:del w:id="1859" w:author="Keith W. Boone" w:date="2015-03-04T12:59:00Z"/>
          <w:noProof w:val="0"/>
        </w:rPr>
      </w:pPr>
      <w:bookmarkStart w:id="1860" w:name="_Toc291167521"/>
      <w:bookmarkStart w:id="1861" w:name="_Toc291231460"/>
      <w:bookmarkStart w:id="1862" w:name="_Toc296340390"/>
      <w:bookmarkStart w:id="1863" w:name="_Toc412696369"/>
      <w:del w:id="1864" w:author="Keith W. Boone" w:date="2015-03-04T12:59:00Z">
        <w:r w:rsidRPr="003651D9" w:rsidDel="006A1426">
          <w:rPr>
            <w:noProof w:val="0"/>
          </w:rPr>
          <w:lastRenderedPageBreak/>
          <w:delText>6.</w:delText>
        </w:r>
        <w:r w:rsidR="00C20EFF" w:rsidRPr="003651D9" w:rsidDel="006A1426">
          <w:rPr>
            <w:noProof w:val="0"/>
          </w:rPr>
          <w:delText>3.</w:delText>
        </w:r>
        <w:r w:rsidRPr="003651D9" w:rsidDel="006A1426">
          <w:rPr>
            <w:noProof w:val="0"/>
          </w:rPr>
          <w:delText>2.</w:delText>
        </w:r>
        <w:r w:rsidR="00C20EFF" w:rsidRPr="003651D9" w:rsidDel="006A1426">
          <w:rPr>
            <w:noProof w:val="0"/>
          </w:rPr>
          <w:delText>H</w:delText>
        </w:r>
        <w:r w:rsidRPr="003651D9" w:rsidDel="006A1426">
          <w:rPr>
            <w:noProof w:val="0"/>
          </w:rPr>
          <w:delText xml:space="preserve">.2 </w:delText>
        </w:r>
        <w:bookmarkEnd w:id="1860"/>
        <w:bookmarkEnd w:id="1861"/>
        <w:bookmarkEnd w:id="1862"/>
        <w:r w:rsidR="00C20EFF" w:rsidRPr="003651D9" w:rsidDel="006A1426">
          <w:rPr>
            <w:noProof w:val="0"/>
          </w:rPr>
          <w:delText xml:space="preserve">&lt;Description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63"/>
      </w:del>
    </w:p>
    <w:p w14:paraId="7CB04F9C" w14:textId="77777777" w:rsidR="00363069" w:rsidRPr="003651D9" w:rsidDel="006A1426" w:rsidRDefault="00C20EFF" w:rsidP="00363069">
      <w:pPr>
        <w:pStyle w:val="Heading5"/>
        <w:numPr>
          <w:ilvl w:val="0"/>
          <w:numId w:val="0"/>
        </w:numPr>
        <w:rPr>
          <w:del w:id="1865" w:author="Keith W. Boone" w:date="2015-03-04T12:59:00Z"/>
          <w:noProof w:val="0"/>
        </w:rPr>
      </w:pPr>
      <w:bookmarkStart w:id="1866" w:name="_Toc412696370"/>
      <w:del w:id="1867" w:author="Keith W. Boone" w:date="2015-03-04T12:59:00Z">
        <w:r w:rsidRPr="003651D9" w:rsidDel="006A1426">
          <w:rPr>
            <w:noProof w:val="0"/>
          </w:rPr>
          <w:delText xml:space="preserve">6.3.2.H.3 &lt;Description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66"/>
      </w:del>
    </w:p>
    <w:p w14:paraId="12EB0F75" w14:textId="77777777" w:rsidR="00D35F24" w:rsidRPr="003651D9" w:rsidDel="006A1426" w:rsidRDefault="00D35F24" w:rsidP="00597DB2">
      <w:pPr>
        <w:pStyle w:val="AuthorInstructions"/>
        <w:rPr>
          <w:del w:id="1868" w:author="Keith W. Boone" w:date="2015-03-04T12:59:00Z"/>
        </w:rPr>
      </w:pPr>
      <w:del w:id="1869" w:author="Keith W. Boone" w:date="2015-03-04T12:59:00Z">
        <w:r w:rsidRPr="003651D9" w:rsidDel="006A1426">
          <w:delText>###End Tabular Format – Header</w:delText>
        </w:r>
      </w:del>
    </w:p>
    <w:p w14:paraId="5EBCB1AD" w14:textId="77777777" w:rsidR="00983131" w:rsidRPr="003651D9" w:rsidDel="006A1426" w:rsidRDefault="00983131" w:rsidP="00597DB2">
      <w:pPr>
        <w:pStyle w:val="AuthorInstructions"/>
        <w:rPr>
          <w:del w:id="1870" w:author="Keith W. Boone" w:date="2015-03-04T12:59:00Z"/>
        </w:rPr>
      </w:pPr>
    </w:p>
    <w:p w14:paraId="07F92034" w14:textId="77777777" w:rsidR="00D35F24" w:rsidRPr="003651D9" w:rsidDel="006A1426" w:rsidRDefault="00270EBB" w:rsidP="00597DB2">
      <w:pPr>
        <w:pStyle w:val="AuthorInstructions"/>
        <w:rPr>
          <w:del w:id="1871" w:author="Keith W. Boone" w:date="2015-03-04T12:59:00Z"/>
        </w:rPr>
      </w:pPr>
      <w:del w:id="1872" w:author="Keith W. Boone" w:date="2015-03-04T12:59:00Z">
        <w:r w:rsidRPr="003651D9" w:rsidDel="006A1426">
          <w:delText>###Begin Discrete Conformance</w:delText>
        </w:r>
        <w:r w:rsidR="00D35F24" w:rsidRPr="003651D9" w:rsidDel="006A1426">
          <w:delText xml:space="preserve"> Format – Header </w:delText>
        </w:r>
      </w:del>
    </w:p>
    <w:p w14:paraId="7B552302" w14:textId="77777777" w:rsidR="001E206E" w:rsidRPr="003651D9" w:rsidDel="006A1426" w:rsidRDefault="001E206E" w:rsidP="00D35F24">
      <w:pPr>
        <w:pStyle w:val="BodyText"/>
        <w:rPr>
          <w:del w:id="1873" w:author="Keith W. Boone" w:date="2015-03-04T12:59:00Z"/>
          <w:lang w:eastAsia="x-none"/>
        </w:rPr>
      </w:pPr>
    </w:p>
    <w:p w14:paraId="0C2D05CE" w14:textId="77777777" w:rsidR="001E206E" w:rsidRPr="003651D9" w:rsidDel="006A1426" w:rsidRDefault="001E206E" w:rsidP="001E206E">
      <w:pPr>
        <w:rPr>
          <w:del w:id="1874" w:author="Keith W. Boone" w:date="2015-03-04T12:59:00Z"/>
        </w:rPr>
      </w:pPr>
      <w:del w:id="1875" w:author="Keith W. Boone" w:date="2015-03-04T12:59:00Z">
        <w:r w:rsidRPr="003651D9" w:rsidDel="006A1426">
          <w:delText>The header for the &lt;</w:delText>
        </w:r>
        <w:r w:rsidRPr="003651D9" w:rsidDel="006A1426">
          <w:rPr>
            <w:i/>
          </w:rPr>
          <w:delText>Document Name</w:delText>
        </w:r>
        <w:r w:rsidRPr="003651D9" w:rsidDel="006A1426">
          <w:delText>&gt; document shall support the following header constraints as noted in this section</w:delText>
        </w:r>
        <w:r w:rsidR="00887E40" w:rsidRPr="003651D9" w:rsidDel="006A1426">
          <w:delText xml:space="preserve">. </w:delText>
        </w:r>
        <w:r w:rsidRPr="003651D9" w:rsidDel="006A1426">
          <w:delText>Note that this content profile is realm agnostic. These header constraints are based on the C-CDA header constraints but all references to US Realm specific types have been removed.</w:delText>
        </w:r>
      </w:del>
    </w:p>
    <w:p w14:paraId="36446FE7" w14:textId="77777777" w:rsidR="001E206E" w:rsidRPr="003651D9" w:rsidDel="006A1426" w:rsidRDefault="001E206E" w:rsidP="00597DB2">
      <w:pPr>
        <w:pStyle w:val="AuthorInstructions"/>
        <w:rPr>
          <w:del w:id="1876" w:author="Keith W. Boone" w:date="2015-03-04T12:59:00Z"/>
        </w:rPr>
      </w:pPr>
      <w:del w:id="1877"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 must be numbered, begin with SHALL/SHOULD/MAY</w:delText>
        </w:r>
        <w:r w:rsidR="00AD069D" w:rsidRPr="003651D9" w:rsidDel="006A1426">
          <w:delText>,</w:delText>
        </w:r>
        <w:r w:rsidR="00D609FE" w:rsidRPr="003651D9" w:rsidDel="006A1426">
          <w:delText xml:space="preserve"> identify the cardinality using [n..n], the name of the element, and a subitem which describe</w:delText>
        </w:r>
        <w:r w:rsidR="00AD069D" w:rsidRPr="003651D9" w:rsidDel="006A1426">
          <w:delText>s</w:delText>
        </w:r>
        <w:r w:rsidR="00D609FE" w:rsidRPr="003651D9" w:rsidDel="006A1426">
          <w:delText xml:space="preserve"> the value or source of the information.</w:delText>
        </w:r>
        <w:r w:rsidRPr="003651D9" w:rsidDel="006A1426">
          <w:delText>&gt;</w:delText>
        </w:r>
      </w:del>
    </w:p>
    <w:p w14:paraId="7A85B001" w14:textId="77777777" w:rsidR="001E206E" w:rsidRPr="003651D9" w:rsidDel="006A1426" w:rsidRDefault="000121FB" w:rsidP="001E206E">
      <w:pPr>
        <w:rPr>
          <w:del w:id="1878" w:author="Keith W. Boone" w:date="2015-03-04T12:59:00Z"/>
        </w:rPr>
      </w:pPr>
      <w:del w:id="1879" w:author="Keith W. Boone" w:date="2015-03-04T12:59:00Z">
        <w:r w:rsidRPr="003651D9" w:rsidDel="006A1426">
          <w:delText>&lt;</w:delText>
        </w:r>
        <w:r w:rsidR="003651D9" w:rsidRPr="003651D9" w:rsidDel="006A1426">
          <w:delText>e.g.</w:delText>
        </w:r>
        <w:r w:rsidRPr="003651D9" w:rsidDel="006A1426">
          <w:delText>,</w:delText>
        </w:r>
      </w:del>
    </w:p>
    <w:p w14:paraId="75BE1451" w14:textId="77777777" w:rsidR="001E206E" w:rsidRPr="003651D9" w:rsidDel="006A1426" w:rsidRDefault="001E206E" w:rsidP="005B3030">
      <w:pPr>
        <w:numPr>
          <w:ilvl w:val="0"/>
          <w:numId w:val="14"/>
        </w:numPr>
        <w:spacing w:before="0" w:after="40" w:line="260" w:lineRule="exact"/>
        <w:rPr>
          <w:del w:id="1880" w:author="Keith W. Boone" w:date="2015-03-04T12:59:00Z"/>
        </w:rPr>
      </w:pPr>
      <w:del w:id="1881"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typeId</w:delText>
        </w:r>
        <w:r w:rsidRPr="003651D9" w:rsidDel="006A1426">
          <w:delText xml:space="preserve"> (CONF:5361). </w:delText>
        </w:r>
      </w:del>
    </w:p>
    <w:p w14:paraId="181E4E4E" w14:textId="77777777" w:rsidR="001E206E" w:rsidRPr="003651D9" w:rsidDel="006A1426" w:rsidRDefault="001E206E" w:rsidP="005B3030">
      <w:pPr>
        <w:numPr>
          <w:ilvl w:val="1"/>
          <w:numId w:val="14"/>
        </w:numPr>
        <w:spacing w:before="0" w:after="40" w:line="260" w:lineRule="exact"/>
        <w:rPr>
          <w:del w:id="1882" w:author="Keith W. Boone" w:date="2015-03-04T12:59:00Z"/>
        </w:rPr>
      </w:pPr>
      <w:del w:id="1883"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@root</w:delText>
        </w:r>
        <w:r w:rsidRPr="003651D9" w:rsidDel="006A1426">
          <w:delText>="</w:delText>
        </w:r>
        <w:r w:rsidRPr="003651D9" w:rsidDel="006A1426">
          <w:rPr>
            <w:rFonts w:ascii="Courier New" w:hAnsi="Courier New"/>
          </w:rPr>
          <w:delText>2.16.840.1.113883.1.3</w:delText>
        </w:r>
        <w:r w:rsidRPr="003651D9" w:rsidDel="006A1426">
          <w:delText xml:space="preserve">" (CONF:5250). </w:delText>
        </w:r>
      </w:del>
    </w:p>
    <w:p w14:paraId="5DAEC8F2" w14:textId="77777777" w:rsidR="001E206E" w:rsidRPr="003651D9" w:rsidDel="006A1426" w:rsidRDefault="001E206E" w:rsidP="005B3030">
      <w:pPr>
        <w:numPr>
          <w:ilvl w:val="1"/>
          <w:numId w:val="14"/>
        </w:numPr>
        <w:spacing w:before="0" w:after="40" w:line="260" w:lineRule="exact"/>
        <w:rPr>
          <w:del w:id="1884" w:author="Keith W. Boone" w:date="2015-03-04T12:59:00Z"/>
        </w:rPr>
      </w:pPr>
      <w:del w:id="1885"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@extension</w:delText>
        </w:r>
        <w:r w:rsidRPr="003651D9" w:rsidDel="006A1426">
          <w:delText>="</w:delText>
        </w:r>
        <w:r w:rsidRPr="003651D9" w:rsidDel="006A1426">
          <w:rPr>
            <w:rFonts w:ascii="Courier New" w:hAnsi="Courier New"/>
          </w:rPr>
          <w:delText>POCD_HD000040</w:delText>
        </w:r>
        <w:r w:rsidRPr="003651D9" w:rsidDel="006A1426">
          <w:delText xml:space="preserve">" (CONF:5251). </w:delText>
        </w:r>
      </w:del>
    </w:p>
    <w:p w14:paraId="155FD81D" w14:textId="77777777" w:rsidR="001E206E" w:rsidRPr="003651D9" w:rsidDel="006A1426" w:rsidRDefault="001E206E" w:rsidP="005B3030">
      <w:pPr>
        <w:numPr>
          <w:ilvl w:val="0"/>
          <w:numId w:val="14"/>
        </w:numPr>
        <w:spacing w:before="0" w:after="40" w:line="260" w:lineRule="exact"/>
        <w:rPr>
          <w:del w:id="1886" w:author="Keith W. Boone" w:date="2015-03-04T12:59:00Z"/>
        </w:rPr>
      </w:pPr>
      <w:del w:id="1887"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templateId</w:delText>
        </w:r>
        <w:r w:rsidRPr="003651D9" w:rsidDel="006A1426">
          <w:delText xml:space="preserve"> (CONF:5252) such that it </w:delText>
        </w:r>
      </w:del>
    </w:p>
    <w:p w14:paraId="18F28F1A" w14:textId="77777777" w:rsidR="001E206E" w:rsidRPr="003651D9" w:rsidDel="006A1426" w:rsidRDefault="001E206E" w:rsidP="005B3030">
      <w:pPr>
        <w:numPr>
          <w:ilvl w:val="1"/>
          <w:numId w:val="14"/>
        </w:numPr>
        <w:spacing w:before="0" w:after="120" w:line="260" w:lineRule="exact"/>
        <w:rPr>
          <w:del w:id="1888" w:author="Keith W. Boone" w:date="2015-03-04T12:59:00Z"/>
        </w:rPr>
      </w:pPr>
      <w:del w:id="1889"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@root</w:delText>
        </w:r>
        <w:r w:rsidRPr="003651D9" w:rsidDel="006A1426">
          <w:delText xml:space="preserve">="1.3.6.1.4.1.19376.1.4.1.1.2" for the Cath Report Content document template (CONF:CRC-xxx). </w:delText>
        </w:r>
      </w:del>
    </w:p>
    <w:p w14:paraId="2C68A59F" w14:textId="77777777" w:rsidR="001E206E" w:rsidRPr="003651D9" w:rsidDel="006A1426" w:rsidRDefault="001E206E" w:rsidP="005B3030">
      <w:pPr>
        <w:numPr>
          <w:ilvl w:val="0"/>
          <w:numId w:val="14"/>
        </w:numPr>
        <w:spacing w:before="0" w:after="40" w:line="260" w:lineRule="exact"/>
        <w:rPr>
          <w:del w:id="1890" w:author="Keith W. Boone" w:date="2015-03-04T12:59:00Z"/>
        </w:rPr>
      </w:pPr>
      <w:del w:id="1891"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id</w:delText>
        </w:r>
        <w:r w:rsidRPr="003651D9" w:rsidDel="006A1426">
          <w:delText xml:space="preserve"> (CONF:5363). </w:delText>
        </w:r>
      </w:del>
    </w:p>
    <w:p w14:paraId="45A6A20C" w14:textId="77777777" w:rsidR="001E206E" w:rsidRPr="003651D9" w:rsidDel="006A1426" w:rsidRDefault="001E206E" w:rsidP="005B3030">
      <w:pPr>
        <w:numPr>
          <w:ilvl w:val="1"/>
          <w:numId w:val="14"/>
        </w:numPr>
        <w:spacing w:before="0" w:after="40" w:line="260" w:lineRule="exact"/>
        <w:rPr>
          <w:del w:id="1892" w:author="Keith W. Boone" w:date="2015-03-04T12:59:00Z"/>
        </w:rPr>
      </w:pPr>
      <w:del w:id="1893" w:author="Keith W. Boone" w:date="2015-03-04T12:59:00Z">
        <w:r w:rsidRPr="003651D9" w:rsidDel="006A1426">
          <w:delText>This id SHALL be a globally unique identifier for the document (CONF:9991).</w:delText>
        </w:r>
      </w:del>
    </w:p>
    <w:p w14:paraId="24A385AC" w14:textId="77777777" w:rsidR="001E206E" w:rsidRPr="003651D9" w:rsidDel="006A1426" w:rsidRDefault="001E206E" w:rsidP="005B3030">
      <w:pPr>
        <w:numPr>
          <w:ilvl w:val="0"/>
          <w:numId w:val="14"/>
        </w:numPr>
        <w:spacing w:before="0" w:after="40" w:line="260" w:lineRule="exact"/>
        <w:rPr>
          <w:del w:id="1894" w:author="Keith W. Boone" w:date="2015-03-04T12:59:00Z"/>
        </w:rPr>
      </w:pPr>
      <w:del w:id="1895" w:author="Keith W. Boone" w:date="2015-03-04T12:59:00Z">
        <w:r w:rsidRPr="003651D9" w:rsidDel="006A1426">
          <w:rPr>
            <w:b/>
            <w:sz w:val="16"/>
            <w:szCs w:val="16"/>
          </w:rPr>
          <w:delText>SHALL</w:delText>
        </w:r>
        <w:r w:rsidRPr="003651D9" w:rsidDel="006A1426">
          <w:delText xml:space="preserve"> contain exactly one or two [1..2] </w:delText>
        </w:r>
        <w:r w:rsidRPr="003651D9" w:rsidDel="006A1426">
          <w:rPr>
            <w:rFonts w:ascii="Courier New" w:hAnsi="Courier New"/>
            <w:b/>
          </w:rPr>
          <w:delText>code</w:delText>
        </w:r>
        <w:r w:rsidRPr="003651D9" w:rsidDel="006A1426">
          <w:delText xml:space="preserve"> (CONF:5253-CRC). </w:delText>
        </w:r>
      </w:del>
    </w:p>
    <w:p w14:paraId="304BCCC2" w14:textId="77777777" w:rsidR="001E206E" w:rsidRPr="003651D9" w:rsidDel="006A1426" w:rsidRDefault="001E206E" w:rsidP="005B3030">
      <w:pPr>
        <w:numPr>
          <w:ilvl w:val="1"/>
          <w:numId w:val="14"/>
        </w:numPr>
        <w:spacing w:before="0" w:after="40" w:line="260" w:lineRule="exact"/>
        <w:rPr>
          <w:del w:id="1896" w:author="Keith W. Boone" w:date="2015-03-04T12:59:00Z"/>
        </w:rPr>
      </w:pPr>
      <w:del w:id="1897" w:author="Keith W. Boone" w:date="2015-03-04T12:59:00Z">
        <w:r w:rsidRPr="003651D9" w:rsidDel="006A1426">
          <w:rPr>
            <w:b/>
            <w:bCs/>
            <w:sz w:val="16"/>
            <w:szCs w:val="16"/>
          </w:rPr>
          <w:delText>SHALL</w:delText>
        </w:r>
        <w:r w:rsidRPr="003651D9" w:rsidDel="006A1426">
          <w:delText xml:space="preserve"> be selected from ValueSet </w:delText>
        </w:r>
        <w:r w:rsidRPr="003651D9" w:rsidDel="006A1426">
          <w:rPr>
            <w:rStyle w:val="XMLname"/>
          </w:rPr>
          <w:delText>ProcedureNoteDocumentTypeCodes 2.16.840.1.113883.11.20.6.1</w:delText>
        </w:r>
        <w:r w:rsidRPr="003651D9" w:rsidDel="006A1426">
          <w:delText xml:space="preserve"> </w:delText>
        </w:r>
        <w:r w:rsidRPr="003651D9" w:rsidDel="006A1426">
          <w:rPr>
            <w:rStyle w:val="keyword"/>
          </w:rPr>
          <w:delText>DYNAMIC</w:delText>
        </w:r>
        <w:r w:rsidR="005F3FB5" w:rsidDel="006A1426">
          <w:delText xml:space="preserve"> </w:delText>
        </w:r>
        <w:r w:rsidRPr="003651D9" w:rsidDel="006A1426">
          <w:delText>(CONF:8497)</w:delText>
        </w:r>
        <w:r w:rsidR="00887E40" w:rsidRPr="003651D9" w:rsidDel="006A1426">
          <w:delText xml:space="preserve">. </w:delText>
        </w:r>
        <w:r w:rsidRPr="003651D9" w:rsidDel="006A1426">
          <w:delText>Either or both of the following codes should be included:</w:delText>
        </w:r>
      </w:del>
    </w:p>
    <w:p w14:paraId="66FB0DEF" w14:textId="77777777" w:rsidR="001E206E" w:rsidRPr="003651D9" w:rsidDel="006A1426" w:rsidRDefault="001E206E" w:rsidP="001E206E">
      <w:pPr>
        <w:rPr>
          <w:del w:id="1898" w:author="Keith W. Boone" w:date="2015-03-04T12:59:00Z"/>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Del="006A1426" w14:paraId="15B22C64" w14:textId="77777777" w:rsidTr="00BB76BC">
        <w:trPr>
          <w:cantSplit/>
          <w:trHeight w:val="611"/>
          <w:del w:id="1899" w:author="Keith W. Boone" w:date="2015-03-04T12:59:00Z"/>
        </w:trPr>
        <w:tc>
          <w:tcPr>
            <w:tcW w:w="8640" w:type="dxa"/>
            <w:gridSpan w:val="4"/>
            <w:tcBorders>
              <w:bottom w:val="single" w:sz="4" w:space="0" w:color="auto"/>
            </w:tcBorders>
            <w:shd w:val="clear" w:color="auto" w:fill="auto"/>
          </w:tcPr>
          <w:p w14:paraId="48527366" w14:textId="77777777" w:rsidR="001E206E" w:rsidRPr="003651D9" w:rsidDel="006A1426" w:rsidRDefault="001E206E" w:rsidP="00FA1B42">
            <w:pPr>
              <w:pStyle w:val="TableText"/>
              <w:ind w:left="72"/>
              <w:rPr>
                <w:del w:id="1900" w:author="Keith W. Boone" w:date="2015-03-04T12:59:00Z"/>
                <w:noProof w:val="0"/>
                <w:lang w:val="en-US"/>
              </w:rPr>
            </w:pPr>
            <w:del w:id="1901" w:author="Keith W. Boone" w:date="2015-03-04T12:59:00Z">
              <w:r w:rsidRPr="003651D9" w:rsidDel="006A1426">
                <w:rPr>
                  <w:noProof w:val="0"/>
                  <w:lang w:val="en-US"/>
                </w:rPr>
                <w:delText xml:space="preserve">Value Set: ProcedureNoteDocumentTypeCodes 2.16.840.1.113883.11.20.6.1 </w:delText>
              </w:r>
              <w:r w:rsidRPr="003651D9" w:rsidDel="006A1426">
                <w:rPr>
                  <w:rFonts w:cs="Courier New"/>
                  <w:noProof w:val="0"/>
                  <w:lang w:val="en-US"/>
                </w:rPr>
                <w:delText>DYNAMIC</w:delText>
              </w:r>
            </w:del>
          </w:p>
          <w:p w14:paraId="1E21E746" w14:textId="77777777" w:rsidR="001E206E" w:rsidRPr="003651D9" w:rsidDel="006A1426" w:rsidRDefault="001E206E" w:rsidP="00FA1B42">
            <w:pPr>
              <w:pStyle w:val="TableText"/>
              <w:ind w:left="72"/>
              <w:rPr>
                <w:del w:id="1902" w:author="Keith W. Boone" w:date="2015-03-04T12:59:00Z"/>
                <w:noProof w:val="0"/>
                <w:lang w:val="en-US"/>
              </w:rPr>
            </w:pPr>
            <w:del w:id="1903" w:author="Keith W. Boone" w:date="2015-03-04T12:59:00Z">
              <w:r w:rsidRPr="003651D9" w:rsidDel="006A1426">
                <w:rPr>
                  <w:noProof w:val="0"/>
                  <w:lang w:val="en-US"/>
                </w:rPr>
                <w:delText>Code System: LOINC 2.16.840.1.113883.6.1</w:delText>
              </w:r>
            </w:del>
          </w:p>
        </w:tc>
      </w:tr>
      <w:tr w:rsidR="001E206E" w:rsidRPr="003651D9" w:rsidDel="006A1426" w14:paraId="4598F3F7" w14:textId="77777777" w:rsidTr="00BB76BC">
        <w:trPr>
          <w:cantSplit/>
          <w:trHeight w:val="611"/>
          <w:del w:id="1904" w:author="Keith W. Boone" w:date="2015-03-04T12:59:00Z"/>
        </w:trPr>
        <w:tc>
          <w:tcPr>
            <w:tcW w:w="1161" w:type="dxa"/>
            <w:shd w:val="clear" w:color="auto" w:fill="E6E6E6"/>
          </w:tcPr>
          <w:p w14:paraId="6F5DC880" w14:textId="77777777" w:rsidR="001E206E" w:rsidRPr="003651D9" w:rsidDel="006A1426" w:rsidRDefault="001E206E" w:rsidP="00FA1B42">
            <w:pPr>
              <w:pStyle w:val="TableEntryHeader"/>
              <w:rPr>
                <w:del w:id="1905" w:author="Keith W. Boone" w:date="2015-03-04T12:59:00Z"/>
              </w:rPr>
            </w:pPr>
            <w:del w:id="1906" w:author="Keith W. Boone" w:date="2015-03-04T12:59:00Z">
              <w:r w:rsidRPr="003651D9" w:rsidDel="006A1426">
                <w:delText>LOINC Code</w:delText>
              </w:r>
            </w:del>
          </w:p>
        </w:tc>
        <w:tc>
          <w:tcPr>
            <w:tcW w:w="2074" w:type="dxa"/>
            <w:shd w:val="clear" w:color="auto" w:fill="E6E6E6"/>
          </w:tcPr>
          <w:p w14:paraId="7BE1BDF9" w14:textId="77777777" w:rsidR="001E206E" w:rsidRPr="003651D9" w:rsidDel="006A1426" w:rsidRDefault="001E206E" w:rsidP="00FA1B42">
            <w:pPr>
              <w:pStyle w:val="TableEntryHeader"/>
              <w:rPr>
                <w:del w:id="1907" w:author="Keith W. Boone" w:date="2015-03-04T12:59:00Z"/>
              </w:rPr>
            </w:pPr>
            <w:del w:id="1908" w:author="Keith W. Boone" w:date="2015-03-04T12:59:00Z">
              <w:r w:rsidRPr="003651D9" w:rsidDel="006A1426">
                <w:delText>Type of Service ‘Component’</w:delText>
              </w:r>
            </w:del>
          </w:p>
        </w:tc>
        <w:tc>
          <w:tcPr>
            <w:tcW w:w="1418" w:type="dxa"/>
            <w:shd w:val="clear" w:color="auto" w:fill="E6E6E6"/>
          </w:tcPr>
          <w:p w14:paraId="1E41F3D1" w14:textId="77777777" w:rsidR="001E206E" w:rsidRPr="003651D9" w:rsidDel="006A1426" w:rsidRDefault="001E206E" w:rsidP="00FA1B42">
            <w:pPr>
              <w:pStyle w:val="TableEntryHeader"/>
              <w:rPr>
                <w:del w:id="1909" w:author="Keith W. Boone" w:date="2015-03-04T12:59:00Z"/>
              </w:rPr>
            </w:pPr>
            <w:del w:id="1910" w:author="Keith W. Boone" w:date="2015-03-04T12:59:00Z">
              <w:r w:rsidRPr="003651D9" w:rsidDel="006A1426">
                <w:delText>Setting ‘System’</w:delText>
              </w:r>
            </w:del>
          </w:p>
        </w:tc>
        <w:tc>
          <w:tcPr>
            <w:tcW w:w="3987" w:type="dxa"/>
            <w:shd w:val="clear" w:color="auto" w:fill="E6E6E6"/>
          </w:tcPr>
          <w:p w14:paraId="6333643A" w14:textId="77777777" w:rsidR="001E206E" w:rsidRPr="003651D9" w:rsidDel="006A1426" w:rsidRDefault="001E206E" w:rsidP="00FA1B42">
            <w:pPr>
              <w:pStyle w:val="TableEntryHeader"/>
              <w:rPr>
                <w:del w:id="1911" w:author="Keith W. Boone" w:date="2015-03-04T12:59:00Z"/>
              </w:rPr>
            </w:pPr>
            <w:del w:id="1912" w:author="Keith W. Boone" w:date="2015-03-04T12:59:00Z">
              <w:r w:rsidRPr="003651D9" w:rsidDel="006A1426">
                <w:delText>Specialty/Training/Professional Level ‘Method_Type’</w:delText>
              </w:r>
            </w:del>
          </w:p>
        </w:tc>
      </w:tr>
      <w:tr w:rsidR="001E206E" w:rsidRPr="003651D9" w:rsidDel="006A1426" w14:paraId="3332DF6C" w14:textId="77777777" w:rsidTr="00BB76BC">
        <w:trPr>
          <w:cantSplit/>
          <w:del w:id="1913" w:author="Keith W. Boone" w:date="2015-03-04T12:59:00Z"/>
        </w:trPr>
        <w:tc>
          <w:tcPr>
            <w:tcW w:w="1161" w:type="dxa"/>
            <w:vAlign w:val="bottom"/>
          </w:tcPr>
          <w:p w14:paraId="17D41DFB" w14:textId="77777777" w:rsidR="001E206E" w:rsidRPr="003651D9" w:rsidDel="006A1426" w:rsidRDefault="001E206E" w:rsidP="00AD069D">
            <w:pPr>
              <w:pStyle w:val="TableEntry"/>
              <w:rPr>
                <w:del w:id="1914" w:author="Keith W. Boone" w:date="2015-03-04T12:59:00Z"/>
              </w:rPr>
            </w:pPr>
            <w:del w:id="1915" w:author="Keith W. Boone" w:date="2015-03-04T12:59:00Z">
              <w:r w:rsidRPr="003651D9" w:rsidDel="006A1426">
                <w:lastRenderedPageBreak/>
                <w:delText>18745-0</w:delText>
              </w:r>
            </w:del>
          </w:p>
        </w:tc>
        <w:tc>
          <w:tcPr>
            <w:tcW w:w="2074" w:type="dxa"/>
            <w:vAlign w:val="bottom"/>
          </w:tcPr>
          <w:p w14:paraId="3F8ED218" w14:textId="77777777" w:rsidR="001E206E" w:rsidRPr="003651D9" w:rsidDel="006A1426" w:rsidRDefault="001E206E" w:rsidP="00AD069D">
            <w:pPr>
              <w:pStyle w:val="TableEntry"/>
              <w:rPr>
                <w:del w:id="1916" w:author="Keith W. Boone" w:date="2015-03-04T12:59:00Z"/>
              </w:rPr>
            </w:pPr>
            <w:del w:id="1917" w:author="Keith W. Boone" w:date="2015-03-04T12:59:00Z">
              <w:r w:rsidRPr="003651D9" w:rsidDel="006A1426">
                <w:delText>Study report</w:delText>
              </w:r>
            </w:del>
          </w:p>
        </w:tc>
        <w:tc>
          <w:tcPr>
            <w:tcW w:w="1418" w:type="dxa"/>
            <w:vAlign w:val="bottom"/>
          </w:tcPr>
          <w:p w14:paraId="651EA720" w14:textId="77777777" w:rsidR="001E206E" w:rsidRPr="003651D9" w:rsidDel="006A1426" w:rsidRDefault="001E206E" w:rsidP="003579DA">
            <w:pPr>
              <w:pStyle w:val="TableEntry"/>
              <w:rPr>
                <w:del w:id="1918" w:author="Keith W. Boone" w:date="2015-03-04T12:59:00Z"/>
              </w:rPr>
            </w:pPr>
            <w:del w:id="1919" w:author="Keith W. Boone" w:date="2015-03-04T12:59:00Z">
              <w:r w:rsidRPr="003651D9" w:rsidDel="006A1426">
                <w:delText>Heart</w:delText>
              </w:r>
            </w:del>
          </w:p>
        </w:tc>
        <w:tc>
          <w:tcPr>
            <w:tcW w:w="3987" w:type="dxa"/>
            <w:vAlign w:val="bottom"/>
          </w:tcPr>
          <w:p w14:paraId="63FE709B" w14:textId="77777777" w:rsidR="001E206E" w:rsidRPr="003651D9" w:rsidDel="006A1426" w:rsidRDefault="001E206E" w:rsidP="003579DA">
            <w:pPr>
              <w:pStyle w:val="TableEntry"/>
              <w:rPr>
                <w:del w:id="1920" w:author="Keith W. Boone" w:date="2015-03-04T12:59:00Z"/>
              </w:rPr>
            </w:pPr>
            <w:del w:id="1921" w:author="Keith W. Boone" w:date="2015-03-04T12:59:00Z">
              <w:r w:rsidRPr="003651D9" w:rsidDel="006A1426">
                <w:delText>Cardiac catheterization</w:delText>
              </w:r>
            </w:del>
          </w:p>
        </w:tc>
      </w:tr>
      <w:tr w:rsidR="001E206E" w:rsidRPr="003651D9" w:rsidDel="006A1426" w14:paraId="74A29620" w14:textId="77777777" w:rsidTr="00BB76BC">
        <w:trPr>
          <w:cantSplit/>
          <w:del w:id="1922" w:author="Keith W. Boone" w:date="2015-03-04T12:59:00Z"/>
        </w:trPr>
        <w:tc>
          <w:tcPr>
            <w:tcW w:w="1161" w:type="dxa"/>
            <w:vAlign w:val="bottom"/>
          </w:tcPr>
          <w:p w14:paraId="41B20867" w14:textId="77777777" w:rsidR="001E206E" w:rsidRPr="003651D9" w:rsidDel="006A1426" w:rsidRDefault="001E206E" w:rsidP="00AD069D">
            <w:pPr>
              <w:pStyle w:val="TableEntry"/>
              <w:rPr>
                <w:del w:id="1923" w:author="Keith W. Boone" w:date="2015-03-04T12:59:00Z"/>
              </w:rPr>
            </w:pPr>
            <w:del w:id="1924" w:author="Keith W. Boone" w:date="2015-03-04T12:59:00Z">
              <w:r w:rsidRPr="003651D9" w:rsidDel="006A1426">
                <w:delText>34896-1</w:delText>
              </w:r>
            </w:del>
          </w:p>
        </w:tc>
        <w:tc>
          <w:tcPr>
            <w:tcW w:w="2074" w:type="dxa"/>
            <w:vAlign w:val="bottom"/>
          </w:tcPr>
          <w:p w14:paraId="65F92CE9" w14:textId="77777777" w:rsidR="001E206E" w:rsidRPr="003651D9" w:rsidDel="006A1426" w:rsidRDefault="001E206E" w:rsidP="00AD069D">
            <w:pPr>
              <w:pStyle w:val="TableEntry"/>
              <w:rPr>
                <w:del w:id="1925" w:author="Keith W. Boone" w:date="2015-03-04T12:59:00Z"/>
              </w:rPr>
            </w:pPr>
            <w:del w:id="1926" w:author="Keith W. Boone" w:date="2015-03-04T12:59:00Z">
              <w:r w:rsidRPr="003651D9" w:rsidDel="006A1426">
                <w:delText>Interventional procedure note</w:delText>
              </w:r>
            </w:del>
          </w:p>
        </w:tc>
        <w:tc>
          <w:tcPr>
            <w:tcW w:w="1418" w:type="dxa"/>
            <w:vAlign w:val="bottom"/>
          </w:tcPr>
          <w:p w14:paraId="233CCA27" w14:textId="77777777" w:rsidR="001E206E" w:rsidRPr="003651D9" w:rsidDel="006A1426" w:rsidRDefault="001E206E" w:rsidP="003579DA">
            <w:pPr>
              <w:pStyle w:val="TableEntry"/>
              <w:rPr>
                <w:del w:id="1927" w:author="Keith W. Boone" w:date="2015-03-04T12:59:00Z"/>
              </w:rPr>
            </w:pPr>
            <w:del w:id="1928" w:author="Keith W. Boone" w:date="2015-03-04T12:59:00Z">
              <w:r w:rsidRPr="003651D9" w:rsidDel="006A1426">
                <w:delText>{Setting}</w:delText>
              </w:r>
            </w:del>
          </w:p>
        </w:tc>
        <w:tc>
          <w:tcPr>
            <w:tcW w:w="3987" w:type="dxa"/>
            <w:vAlign w:val="bottom"/>
          </w:tcPr>
          <w:p w14:paraId="6E23F608" w14:textId="77777777" w:rsidR="001E206E" w:rsidRPr="003651D9" w:rsidDel="006A1426" w:rsidRDefault="001E206E" w:rsidP="003579DA">
            <w:pPr>
              <w:pStyle w:val="TableEntry"/>
              <w:rPr>
                <w:del w:id="1929" w:author="Keith W. Boone" w:date="2015-03-04T12:59:00Z"/>
              </w:rPr>
            </w:pPr>
            <w:del w:id="1930" w:author="Keith W. Boone" w:date="2015-03-04T12:59:00Z">
              <w:r w:rsidRPr="003651D9" w:rsidDel="006A1426">
                <w:delText>Cardiology</w:delText>
              </w:r>
            </w:del>
          </w:p>
        </w:tc>
      </w:tr>
    </w:tbl>
    <w:p w14:paraId="1C664855" w14:textId="77777777" w:rsidR="001E206E" w:rsidRPr="003651D9" w:rsidDel="006A1426" w:rsidRDefault="001E206E" w:rsidP="001E206E">
      <w:pPr>
        <w:rPr>
          <w:del w:id="1931" w:author="Keith W. Boone" w:date="2015-03-04T12:59:00Z"/>
        </w:rPr>
      </w:pPr>
    </w:p>
    <w:p w14:paraId="1AF19E5A" w14:textId="77777777" w:rsidR="001E206E" w:rsidRPr="003651D9" w:rsidDel="006A1426" w:rsidRDefault="001E206E" w:rsidP="005B3030">
      <w:pPr>
        <w:numPr>
          <w:ilvl w:val="0"/>
          <w:numId w:val="14"/>
        </w:numPr>
        <w:spacing w:before="0" w:after="40" w:line="260" w:lineRule="exact"/>
        <w:rPr>
          <w:del w:id="1932" w:author="Keith W. Boone" w:date="2015-03-04T12:59:00Z"/>
        </w:rPr>
      </w:pPr>
      <w:del w:id="1933"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title</w:delText>
        </w:r>
        <w:r w:rsidRPr="003651D9" w:rsidDel="006A1426">
          <w:delText xml:space="preserve"> (CONF:5254). </w:delText>
        </w:r>
      </w:del>
    </w:p>
    <w:p w14:paraId="4254A262" w14:textId="77777777" w:rsidR="001E206E" w:rsidRPr="003651D9" w:rsidDel="006A1426" w:rsidRDefault="001E206E" w:rsidP="005B3030">
      <w:pPr>
        <w:numPr>
          <w:ilvl w:val="1"/>
          <w:numId w:val="14"/>
        </w:numPr>
        <w:spacing w:before="0" w:after="40" w:line="260" w:lineRule="exact"/>
        <w:rPr>
          <w:del w:id="1934" w:author="Keith W. Boone" w:date="2015-03-04T12:59:00Z"/>
        </w:rPr>
      </w:pPr>
      <w:del w:id="1935" w:author="Keith W. Boone" w:date="2015-03-04T12:59:00Z">
        <w:r w:rsidRPr="003651D9" w:rsidDel="006A1426">
          <w:delText>Can either be a locally defined name or the display name corresponding to clinicalDocument/code (CONF:5255).</w:delText>
        </w:r>
        <w:r w:rsidR="000121FB" w:rsidRPr="003651D9" w:rsidDel="006A1426">
          <w:delText>&gt;</w:delText>
        </w:r>
      </w:del>
    </w:p>
    <w:p w14:paraId="43E67294" w14:textId="77777777" w:rsidR="00983131" w:rsidRPr="003651D9" w:rsidDel="006A1426" w:rsidRDefault="00983131" w:rsidP="00D35F24">
      <w:pPr>
        <w:pStyle w:val="BodyText"/>
        <w:rPr>
          <w:del w:id="1936" w:author="Keith W. Boone" w:date="2015-03-04T12:59:00Z"/>
          <w:lang w:eastAsia="x-none"/>
        </w:rPr>
      </w:pPr>
    </w:p>
    <w:p w14:paraId="7AC65D98" w14:textId="77777777" w:rsidR="00983131" w:rsidRPr="003651D9" w:rsidDel="006A1426" w:rsidRDefault="00983131" w:rsidP="00597DB2">
      <w:pPr>
        <w:pStyle w:val="AuthorInstructions"/>
        <w:rPr>
          <w:del w:id="1937" w:author="Keith W. Boone" w:date="2015-03-04T12:59:00Z"/>
        </w:rPr>
      </w:pPr>
      <w:del w:id="1938" w:author="Keith W. Boone" w:date="2015-03-04T12:59:00Z">
        <w:r w:rsidRPr="003651D9" w:rsidDel="006A1426">
          <w:delText xml:space="preserve">###End Discrete Conformance Format – Header </w:delText>
        </w:r>
      </w:del>
    </w:p>
    <w:p w14:paraId="27019B83" w14:textId="77777777" w:rsidR="00B9303B" w:rsidRPr="003651D9" w:rsidDel="006A1426" w:rsidRDefault="00B9303B" w:rsidP="00B9303B">
      <w:pPr>
        <w:pStyle w:val="Heading2"/>
        <w:numPr>
          <w:ilvl w:val="0"/>
          <w:numId w:val="0"/>
        </w:numPr>
        <w:rPr>
          <w:del w:id="1939" w:author="Keith W. Boone" w:date="2015-03-04T12:59:00Z"/>
          <w:noProof w:val="0"/>
        </w:rPr>
      </w:pPr>
      <w:bookmarkStart w:id="1940" w:name="_Toc412696371"/>
      <w:del w:id="1941" w:author="Keith W. Boone" w:date="2015-03-04T12:59:00Z">
        <w:r w:rsidRPr="003651D9" w:rsidDel="006A1426">
          <w:rPr>
            <w:noProof w:val="0"/>
          </w:rPr>
          <w:delText>6.3.3</w:delText>
        </w:r>
        <w:r w:rsidR="00291725" w:rsidDel="006A1426">
          <w:rPr>
            <w:noProof w:val="0"/>
          </w:rPr>
          <w:delText xml:space="preserve"> </w:delText>
        </w:r>
        <w:r w:rsidRPr="003651D9" w:rsidDel="006A1426">
          <w:rPr>
            <w:noProof w:val="0"/>
          </w:rPr>
          <w:delText>CDA Section Content Modules</w:delText>
        </w:r>
        <w:bookmarkEnd w:id="1940"/>
      </w:del>
    </w:p>
    <w:p w14:paraId="03B7BDD8" w14:textId="77777777" w:rsidR="00870306" w:rsidRPr="003651D9" w:rsidDel="006A1426" w:rsidRDefault="00870306" w:rsidP="00870306">
      <w:pPr>
        <w:pStyle w:val="EditorInstructions"/>
        <w:rPr>
          <w:del w:id="1942" w:author="Keith W. Boone" w:date="2015-03-04T12:59:00Z"/>
        </w:rPr>
      </w:pPr>
      <w:del w:id="1943" w:author="Keith W. Boone" w:date="2015-03-04T12:59:00Z">
        <w:r w:rsidRPr="003651D9" w:rsidDel="006A1426">
          <w:delText>Add to section 6.3.</w:delText>
        </w:r>
        <w:r w:rsidR="00951F63" w:rsidRPr="003651D9" w:rsidDel="006A1426">
          <w:delText>3</w:delText>
        </w:r>
        <w:r w:rsidR="00983131" w:rsidRPr="003651D9" w:rsidDel="006A1426">
          <w:delText>.10</w:delText>
        </w:r>
        <w:r w:rsidRPr="003651D9" w:rsidDel="006A1426">
          <w:delText xml:space="preserve"> </w:delText>
        </w:r>
        <w:r w:rsidR="006A2A74" w:rsidRPr="003651D9" w:rsidDel="006A1426">
          <w:delText>Section</w:delText>
        </w:r>
        <w:r w:rsidRPr="003651D9" w:rsidDel="006A1426">
          <w:delText xml:space="preserve"> Content Modules</w:delText>
        </w:r>
      </w:del>
    </w:p>
    <w:p w14:paraId="3AFAC55C" w14:textId="77777777" w:rsidR="00AE4AED" w:rsidRPr="003651D9" w:rsidDel="006A1426" w:rsidRDefault="00AE4AED" w:rsidP="00870306">
      <w:pPr>
        <w:pStyle w:val="BodyText"/>
        <w:rPr>
          <w:del w:id="1944" w:author="Keith W. Boone" w:date="2015-03-04T12:59:00Z"/>
          <w:lang w:eastAsia="x-none"/>
        </w:rPr>
      </w:pPr>
    </w:p>
    <w:p w14:paraId="4172359C" w14:textId="77777777" w:rsidR="00A23689" w:rsidRPr="003651D9" w:rsidDel="006A1426" w:rsidRDefault="00A23689" w:rsidP="00597DB2">
      <w:pPr>
        <w:pStyle w:val="AuthorInstructions"/>
        <w:rPr>
          <w:del w:id="1945" w:author="Keith W. Boone" w:date="2015-03-04T12:59:00Z"/>
        </w:rPr>
      </w:pPr>
      <w:del w:id="1946" w:author="Keith W. Boone" w:date="2015-03-04T12:59:00Z">
        <w:r w:rsidRPr="003651D9" w:rsidDel="006A1426">
          <w:delText>&lt;Replicate this section/table for as many new Section</w:delText>
        </w:r>
        <w:r w:rsidR="000121FB" w:rsidRPr="003651D9" w:rsidDel="006A1426">
          <w:delText>s as</w:delText>
        </w:r>
        <w:r w:rsidR="005F3FB5" w:rsidDel="006A1426">
          <w:delText xml:space="preserve"> </w:delText>
        </w:r>
        <w:r w:rsidRPr="003651D9" w:rsidDel="006A1426">
          <w:delText>are added in this supplement.&gt;</w:delText>
        </w:r>
      </w:del>
    </w:p>
    <w:p w14:paraId="557F7DAF" w14:textId="77777777" w:rsidR="00363069" w:rsidRPr="003651D9" w:rsidDel="006A1426" w:rsidRDefault="00363069" w:rsidP="00597DB2">
      <w:pPr>
        <w:pStyle w:val="AuthorInstructions"/>
        <w:rPr>
          <w:del w:id="1947" w:author="Keith W. Boone" w:date="2015-03-04T12:59:00Z"/>
        </w:rPr>
      </w:pPr>
      <w:del w:id="1948" w:author="Keith W. Boone" w:date="2015-03-04T12:59:00Z">
        <w:r w:rsidRPr="003651D9" w:rsidDel="006A1426">
          <w:delText>&lt;</w:delText>
        </w:r>
        <w:r w:rsidR="009D125C" w:rsidRPr="003651D9" w:rsidDel="006A1426">
          <w:delText>Author</w:delText>
        </w:r>
        <w:r w:rsidRPr="003651D9" w:rsidDel="006A1426">
          <w:delText>s’ notes:</w:delText>
        </w:r>
        <w:r w:rsidR="005F3FB5" w:rsidDel="006A1426">
          <w:delText xml:space="preserve"> </w:delText>
        </w:r>
        <w:r w:rsidRPr="003651D9" w:rsidDel="006A1426">
          <w:delText>Section naming instructions:</w:delText>
        </w:r>
        <w:r w:rsidR="005F3FB5" w:rsidDel="006A1426">
          <w:delText xml:space="preserve"> </w:delText>
        </w:r>
        <w:r w:rsidRPr="003651D9" w:rsidDel="006A1426">
          <w:delText>If a Section is a specialization of an existing Section, begin the name with the original section name</w:delText>
        </w:r>
        <w:r w:rsidR="00887E40" w:rsidRPr="003651D9" w:rsidDel="006A1426">
          <w:delText xml:space="preserve">. </w:delText>
        </w:r>
        <w:r w:rsidRPr="003651D9" w:rsidDel="006A1426">
          <w:delText>For example, if Cardiology is creating a specialization of the “Medical History Section”, the new section should be named “Medical History Section – Cardiac” and not “Cardiac Medical History Section”.&gt;</w:delText>
        </w:r>
      </w:del>
    </w:p>
    <w:p w14:paraId="17057E84" w14:textId="77777777" w:rsidR="00D35F24" w:rsidRPr="003651D9" w:rsidDel="006A1426" w:rsidRDefault="00D35F24" w:rsidP="00597DB2">
      <w:pPr>
        <w:pStyle w:val="AuthorInstructions"/>
        <w:rPr>
          <w:del w:id="1949" w:author="Keith W. Boone" w:date="2015-03-04T12:59:00Z"/>
        </w:rPr>
      </w:pPr>
    </w:p>
    <w:p w14:paraId="48D33C8F" w14:textId="77777777" w:rsidR="00D35F24" w:rsidRPr="003651D9" w:rsidDel="006A1426" w:rsidRDefault="00D35F24" w:rsidP="00597DB2">
      <w:pPr>
        <w:pStyle w:val="AuthorInstructions"/>
        <w:rPr>
          <w:del w:id="1950" w:author="Keith W. Boone" w:date="2015-03-04T12:59:00Z"/>
        </w:rPr>
      </w:pPr>
      <w:del w:id="1951" w:author="Keith W. Boone" w:date="2015-03-04T12:59:00Z">
        <w:r w:rsidRPr="003651D9" w:rsidDel="006A1426">
          <w:delText>###Begin Tabular Format - Section</w:delText>
        </w:r>
      </w:del>
    </w:p>
    <w:p w14:paraId="6AC71309" w14:textId="77777777" w:rsidR="00286433" w:rsidRPr="003651D9" w:rsidDel="006A1426" w:rsidRDefault="00286433" w:rsidP="00597DB2">
      <w:pPr>
        <w:pStyle w:val="AuthorInstructions"/>
        <w:rPr>
          <w:del w:id="1952" w:author="Keith W. Boone" w:date="2015-03-04T12:59:00Z"/>
        </w:rPr>
      </w:pPr>
      <w:del w:id="1953" w:author="Keith W. Boone" w:date="2015-03-04T12:59:00Z">
        <w:r w:rsidRPr="003651D9" w:rsidDel="006A1426">
          <w:delText xml:space="preserve">&lt;Delete </w:delText>
        </w:r>
        <w:r w:rsidR="000121FB" w:rsidRPr="003651D9" w:rsidDel="006A1426">
          <w:delText>examples in</w:delText>
        </w:r>
        <w:r w:rsidRPr="003651D9" w:rsidDel="006A1426">
          <w:delText xml:space="preserve"> rows of table below prior to Public Comment.&gt;</w:delText>
        </w:r>
      </w:del>
    </w:p>
    <w:p w14:paraId="72323F58" w14:textId="77777777" w:rsidR="00D07411" w:rsidRPr="003651D9" w:rsidDel="006A1426" w:rsidRDefault="00870306" w:rsidP="00B84D95">
      <w:pPr>
        <w:pStyle w:val="Heading4"/>
        <w:numPr>
          <w:ilvl w:val="0"/>
          <w:numId w:val="0"/>
        </w:numPr>
        <w:ind w:left="864" w:hanging="864"/>
        <w:rPr>
          <w:del w:id="1954" w:author="Keith W. Boone" w:date="2015-03-04T12:59:00Z"/>
          <w:noProof w:val="0"/>
        </w:rPr>
      </w:pPr>
      <w:bookmarkStart w:id="1955" w:name="_Toc412696372"/>
      <w:del w:id="1956" w:author="Keith W. Boone" w:date="2015-03-04T12:59:00Z">
        <w:r w:rsidRPr="003651D9" w:rsidDel="006A1426">
          <w:rPr>
            <w:noProof w:val="0"/>
          </w:rPr>
          <w:delText>6.3.</w:delText>
        </w:r>
        <w:r w:rsidR="00951F63" w:rsidRPr="003651D9" w:rsidDel="006A1426">
          <w:rPr>
            <w:noProof w:val="0"/>
          </w:rPr>
          <w:delText>3</w:delText>
        </w:r>
        <w:r w:rsidR="00BA437B" w:rsidRPr="003651D9" w:rsidDel="006A1426">
          <w:rPr>
            <w:noProof w:val="0"/>
          </w:rPr>
          <w:delText>.</w:delText>
        </w:r>
        <w:r w:rsidR="00B9303B" w:rsidRPr="003651D9" w:rsidDel="006A1426">
          <w:rPr>
            <w:noProof w:val="0"/>
          </w:rPr>
          <w:delText>10</w:delText>
        </w:r>
        <w:r w:rsidR="00363069" w:rsidRPr="003651D9" w:rsidDel="006A1426">
          <w:rPr>
            <w:noProof w:val="0"/>
          </w:rPr>
          <w:delText>.</w:delText>
        </w:r>
        <w:r w:rsidR="00774B6B" w:rsidRPr="003651D9" w:rsidDel="006A1426">
          <w:rPr>
            <w:noProof w:val="0"/>
          </w:rPr>
          <w:delText>S</w:delText>
        </w:r>
        <w:r w:rsidR="00291725" w:rsidDel="006A1426">
          <w:rPr>
            <w:noProof w:val="0"/>
          </w:rPr>
          <w:delText xml:space="preserve"> </w:delText>
        </w:r>
        <w:r w:rsidR="006A2A74" w:rsidRPr="003651D9" w:rsidDel="006A1426">
          <w:rPr>
            <w:noProof w:val="0"/>
          </w:rPr>
          <w:delText>&lt;Section</w:delText>
        </w:r>
        <w:r w:rsidR="00D07411" w:rsidRPr="003651D9" w:rsidDel="006A1426">
          <w:rPr>
            <w:noProof w:val="0"/>
          </w:rPr>
          <w:delText xml:space="preserve"> Module Name</w:delText>
        </w:r>
        <w:r w:rsidR="006A2A74" w:rsidRPr="003651D9" w:rsidDel="006A1426">
          <w:rPr>
            <w:noProof w:val="0"/>
          </w:rPr>
          <w:delText>&gt;</w:delText>
        </w:r>
        <w:r w:rsidR="00316247" w:rsidRPr="003651D9" w:rsidDel="006A1426">
          <w:rPr>
            <w:noProof w:val="0"/>
          </w:rPr>
          <w:delText xml:space="preserve"> - </w:delText>
        </w:r>
        <w:r w:rsidR="006A2A74" w:rsidRPr="003651D9" w:rsidDel="006A1426">
          <w:rPr>
            <w:noProof w:val="0"/>
          </w:rPr>
          <w:delText>Section</w:delText>
        </w:r>
        <w:r w:rsidRPr="003651D9" w:rsidDel="006A1426">
          <w:rPr>
            <w:noProof w:val="0"/>
          </w:rPr>
          <w:delText xml:space="preserve"> </w:delText>
        </w:r>
        <w:r w:rsidR="00D07411" w:rsidRPr="003651D9" w:rsidDel="006A1426">
          <w:rPr>
            <w:noProof w:val="0"/>
          </w:rPr>
          <w:delText xml:space="preserve">Content </w:delText>
        </w:r>
        <w:r w:rsidRPr="003651D9" w:rsidDel="006A1426">
          <w:rPr>
            <w:noProof w:val="0"/>
          </w:rPr>
          <w:delText>Module</w:delText>
        </w:r>
        <w:bookmarkEnd w:id="1955"/>
        <w:r w:rsidRPr="003651D9" w:rsidDel="006A1426">
          <w:rPr>
            <w:noProof w:val="0"/>
          </w:rPr>
          <w:delText xml:space="preserve"> </w:delText>
        </w:r>
        <w:bookmarkStart w:id="1957" w:name="_Toc291167503"/>
        <w:bookmarkStart w:id="1958" w:name="_Toc291231442"/>
        <w:bookmarkStart w:id="1959" w:name="_Toc296340356"/>
      </w:del>
    </w:p>
    <w:p w14:paraId="0CB51592" w14:textId="77777777" w:rsidR="005D6104" w:rsidRPr="003651D9" w:rsidDel="006A1426" w:rsidRDefault="00D07411" w:rsidP="00712AE6">
      <w:pPr>
        <w:pStyle w:val="TableTitle"/>
        <w:rPr>
          <w:del w:id="1960" w:author="Keith W. Boone" w:date="2015-03-04T12:59:00Z"/>
        </w:rPr>
      </w:pPr>
      <w:del w:id="1961" w:author="Keith W. Boone" w:date="2015-03-04T12:59:00Z">
        <w:r w:rsidRPr="003651D9" w:rsidDel="006A1426">
          <w:delText xml:space="preserve">Table </w:delText>
        </w:r>
        <w:r w:rsidR="005D6104" w:rsidRPr="003651D9" w:rsidDel="006A1426">
          <w:delText>6.3.</w:delText>
        </w:r>
        <w:r w:rsidR="00951F63" w:rsidRPr="003651D9" w:rsidDel="006A1426">
          <w:delText>3</w:delText>
        </w:r>
        <w:r w:rsidR="004225C9" w:rsidRPr="003651D9" w:rsidDel="006A1426">
          <w:delText>.</w:delText>
        </w:r>
        <w:r w:rsidR="00B9303B" w:rsidRPr="003651D9" w:rsidDel="006A1426">
          <w:delText>10</w:delText>
        </w:r>
        <w:r w:rsidR="00A23689" w:rsidRPr="003651D9" w:rsidDel="006A1426">
          <w:delText>.</w:delText>
        </w:r>
        <w:r w:rsidR="00774B6B" w:rsidRPr="003651D9" w:rsidDel="006A1426">
          <w:delText>S</w:delText>
        </w:r>
        <w:r w:rsidR="00AE4AED" w:rsidRPr="003651D9" w:rsidDel="006A1426">
          <w:delText>-1</w:delText>
        </w:r>
        <w:r w:rsidR="005D6104" w:rsidRPr="003651D9" w:rsidDel="006A1426">
          <w:delText xml:space="preserve"> </w:delText>
        </w:r>
        <w:r w:rsidR="00AE4AED" w:rsidRPr="003651D9" w:rsidDel="006A1426">
          <w:delText>&lt;Section</w:delText>
        </w:r>
        <w:r w:rsidRPr="003651D9" w:rsidDel="006A1426">
          <w:delText xml:space="preserve"> Module Name</w:delText>
        </w:r>
        <w:r w:rsidR="00665D8F" w:rsidRPr="003651D9" w:rsidDel="006A1426">
          <w:delText>&gt;</w:delText>
        </w:r>
        <w:r w:rsidR="00AE4AED" w:rsidRPr="003651D9" w:rsidDel="006A1426">
          <w:delText xml:space="preserve"> </w:delText>
        </w:r>
        <w:r w:rsidR="005D6104" w:rsidRPr="003651D9" w:rsidDel="006A1426">
          <w:delText>Section</w:delText>
        </w:r>
        <w:bookmarkEnd w:id="1957"/>
        <w:bookmarkEnd w:id="1958"/>
        <w:bookmarkEnd w:id="1959"/>
      </w:del>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Del="006A1426" w14:paraId="41C56BD7" w14:textId="77777777" w:rsidTr="00BB76BC">
        <w:trPr>
          <w:del w:id="1962"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094C98" w14:textId="77777777" w:rsidR="00363069" w:rsidRPr="003651D9" w:rsidDel="006A1426" w:rsidRDefault="00363069" w:rsidP="00597DB2">
            <w:pPr>
              <w:pStyle w:val="TableEntryHeader"/>
              <w:rPr>
                <w:del w:id="1963" w:author="Keith W. Boone" w:date="2015-03-04T12:59:00Z"/>
              </w:rPr>
            </w:pPr>
            <w:del w:id="1964" w:author="Keith W. Boone" w:date="2015-03-04T12:59:00Z">
              <w:r w:rsidRPr="003651D9" w:rsidDel="006A1426">
                <w:delText>Template Name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CC32CA" w14:textId="77777777" w:rsidR="00363069" w:rsidRPr="003651D9" w:rsidDel="006A1426" w:rsidRDefault="00363069" w:rsidP="003579DA">
            <w:pPr>
              <w:pStyle w:val="TableEntry"/>
              <w:rPr>
                <w:del w:id="1965" w:author="Keith W. Boone" w:date="2015-03-04T12:59:00Z"/>
              </w:rPr>
            </w:pPr>
            <w:del w:id="1966" w:author="Keith W. Boone" w:date="2015-03-04T12:59:00Z">
              <w:r w:rsidRPr="003651D9" w:rsidDel="006A1426">
                <w:delText>&lt;exact same Section Module name listed above&gt;</w:delText>
              </w:r>
            </w:del>
          </w:p>
        </w:tc>
      </w:tr>
      <w:tr w:rsidR="00D34E63" w:rsidRPr="003651D9" w:rsidDel="006A1426" w14:paraId="28365949" w14:textId="77777777" w:rsidTr="00BB76BC">
        <w:trPr>
          <w:del w:id="1967"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C6E5B4" w14:textId="77777777" w:rsidR="00D34E63" w:rsidRPr="003651D9" w:rsidDel="006A1426" w:rsidRDefault="00D34E63" w:rsidP="00597DB2">
            <w:pPr>
              <w:pStyle w:val="TableEntryHeader"/>
              <w:rPr>
                <w:del w:id="1968" w:author="Keith W. Boone" w:date="2015-03-04T12:59:00Z"/>
              </w:rPr>
            </w:pPr>
            <w:del w:id="1969" w:author="Keith W. Boone" w:date="2015-03-04T12:59:00Z">
              <w:r w:rsidRPr="003651D9" w:rsidDel="006A1426">
                <w:delText xml:space="preserve">Template ID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26718FC" w14:textId="77777777" w:rsidR="00D34E63" w:rsidRPr="003651D9" w:rsidDel="006A1426" w:rsidRDefault="00D34E63" w:rsidP="003579DA">
            <w:pPr>
              <w:pStyle w:val="TableEntry"/>
              <w:rPr>
                <w:del w:id="1970" w:author="Keith W. Boone" w:date="2015-03-04T12:59:00Z"/>
              </w:rPr>
            </w:pPr>
            <w:del w:id="1971" w:author="Keith W. Boone" w:date="2015-03-04T12:59:00Z">
              <w:r w:rsidRPr="003651D9" w:rsidDel="006A1426">
                <w:delText>&lt;oid&gt;</w:delText>
              </w:r>
            </w:del>
          </w:p>
        </w:tc>
      </w:tr>
      <w:tr w:rsidR="00D34E63" w:rsidRPr="003651D9" w:rsidDel="006A1426" w14:paraId="4F9698B6" w14:textId="77777777" w:rsidTr="00BB76BC">
        <w:trPr>
          <w:del w:id="1972"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0C01E9" w14:textId="77777777" w:rsidR="00D34E63" w:rsidRPr="003651D9" w:rsidDel="006A1426" w:rsidRDefault="00D34E63" w:rsidP="00597DB2">
            <w:pPr>
              <w:pStyle w:val="TableEntryHeader"/>
              <w:rPr>
                <w:del w:id="1973" w:author="Keith W. Boone" w:date="2015-03-04T12:59:00Z"/>
              </w:rPr>
            </w:pPr>
            <w:del w:id="1974" w:author="Keith W. Boone" w:date="2015-03-04T12:59:00Z">
              <w:r w:rsidRPr="003651D9" w:rsidDel="006A1426">
                <w:delText xml:space="preserve">Parent Template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FB230EC" w14:textId="77777777" w:rsidR="00D34E63" w:rsidRPr="003651D9" w:rsidDel="006A1426" w:rsidRDefault="00D34E63" w:rsidP="003579DA">
            <w:pPr>
              <w:pStyle w:val="TableEntry"/>
              <w:rPr>
                <w:del w:id="1975" w:author="Keith W. Boone" w:date="2015-03-04T12:59:00Z"/>
              </w:rPr>
            </w:pPr>
            <w:del w:id="1976"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420B8914" w14:textId="77777777" w:rsidR="00D34E63" w:rsidRPr="003651D9" w:rsidDel="006A1426" w:rsidRDefault="00D34E63" w:rsidP="00017E09">
            <w:pPr>
              <w:pStyle w:val="TableEntry"/>
              <w:rPr>
                <w:del w:id="1977" w:author="Keith W. Boone" w:date="2015-03-04T12:59:00Z"/>
              </w:rPr>
            </w:pPr>
          </w:p>
        </w:tc>
      </w:tr>
      <w:tr w:rsidR="00D34E63" w:rsidRPr="003651D9" w:rsidDel="006A1426" w14:paraId="366DDB87" w14:textId="77777777" w:rsidTr="00BB76BC">
        <w:trPr>
          <w:del w:id="197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6D4CCA" w14:textId="77777777" w:rsidR="00D34E63" w:rsidRPr="003651D9" w:rsidDel="006A1426" w:rsidRDefault="00D34E63" w:rsidP="00597DB2">
            <w:pPr>
              <w:pStyle w:val="TableEntryHeader"/>
              <w:rPr>
                <w:del w:id="1979" w:author="Keith W. Boone" w:date="2015-03-04T12:59:00Z"/>
              </w:rPr>
            </w:pPr>
            <w:del w:id="1980" w:author="Keith W. Boone" w:date="2015-03-04T12:59:00Z">
              <w:r w:rsidRPr="003651D9" w:rsidDel="006A1426">
                <w:delText xml:space="preserve">General Description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27D6F1" w14:textId="77777777" w:rsidR="00D34E63" w:rsidRPr="003651D9" w:rsidDel="006A1426" w:rsidRDefault="00D34E63" w:rsidP="003579DA">
            <w:pPr>
              <w:pStyle w:val="TableEntry"/>
              <w:rPr>
                <w:del w:id="1981" w:author="Keith W. Boone" w:date="2015-03-04T12:59:00Z"/>
              </w:rPr>
            </w:pPr>
            <w:del w:id="1982" w:author="Keith W. Boone" w:date="2015-03-04T12:59:00Z">
              <w:r w:rsidRPr="003651D9" w:rsidDel="006A1426">
                <w:delText>&lt;brief textual description, one paragraph&gt;</w:delText>
              </w:r>
            </w:del>
          </w:p>
        </w:tc>
      </w:tr>
      <w:tr w:rsidR="00D34E63" w:rsidRPr="003651D9" w:rsidDel="006A1426" w14:paraId="5C2F5DC3" w14:textId="77777777" w:rsidTr="00BB76BC">
        <w:trPr>
          <w:del w:id="198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BAD2D" w14:textId="77777777" w:rsidR="00D34E63" w:rsidRPr="003651D9" w:rsidDel="006A1426" w:rsidRDefault="00D34E63" w:rsidP="00597DB2">
            <w:pPr>
              <w:pStyle w:val="TableEntryHeader"/>
              <w:rPr>
                <w:del w:id="1984" w:author="Keith W. Boone" w:date="2015-03-04T12:59:00Z"/>
              </w:rPr>
            </w:pPr>
            <w:del w:id="1985" w:author="Keith W. Boone" w:date="2015-03-04T12:59:00Z">
              <w:r w:rsidRPr="003651D9" w:rsidDel="006A1426">
                <w:delText>Section Code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7F56BD" w14:textId="77777777" w:rsidR="00D34E63" w:rsidRPr="003651D9" w:rsidDel="006A1426" w:rsidRDefault="00D34E63" w:rsidP="003579DA">
            <w:pPr>
              <w:pStyle w:val="TableEntry"/>
              <w:rPr>
                <w:del w:id="1986" w:author="Keith W. Boone" w:date="2015-03-04T12:59:00Z"/>
              </w:rPr>
            </w:pPr>
            <w:del w:id="1987" w:author="Keith W. Boone" w:date="2015-03-04T12:59:00Z">
              <w:r w:rsidRPr="003651D9" w:rsidDel="006A1426">
                <w:delText>&lt;Code, Code Scheme, “Section Code Name”&gt;</w:delText>
              </w:r>
            </w:del>
          </w:p>
        </w:tc>
      </w:tr>
      <w:tr w:rsidR="00D34E63" w:rsidRPr="003651D9" w:rsidDel="006A1426" w14:paraId="45210DA1" w14:textId="77777777" w:rsidTr="00BB76BC">
        <w:trPr>
          <w:del w:id="198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2CD829" w14:textId="77777777" w:rsidR="00D34E63" w:rsidRPr="003651D9" w:rsidDel="006A1426" w:rsidRDefault="00D34E63" w:rsidP="00597DB2">
            <w:pPr>
              <w:pStyle w:val="TableEntryHeader"/>
              <w:rPr>
                <w:del w:id="1989" w:author="Keith W. Boone" w:date="2015-03-04T12:59:00Z"/>
              </w:rPr>
            </w:pPr>
            <w:del w:id="1990" w:author="Keith W. Boone" w:date="2015-03-04T12:59:00Z">
              <w:r w:rsidRPr="003651D9" w:rsidDel="006A1426">
                <w:delText>Author</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6D59F5" w14:textId="77777777" w:rsidR="00D34E63" w:rsidRPr="003651D9" w:rsidDel="006A1426" w:rsidRDefault="00D34E63" w:rsidP="003579DA">
            <w:pPr>
              <w:pStyle w:val="TableEntry"/>
              <w:rPr>
                <w:del w:id="1991" w:author="Keith W. Boone" w:date="2015-03-04T12:59:00Z"/>
              </w:rPr>
            </w:pPr>
            <w:del w:id="1992" w:author="Keith W. Boone" w:date="2015-03-04T12:59:00Z">
              <w:r w:rsidRPr="003651D9" w:rsidDel="006A1426">
                <w:delText>&lt;If inherited from encompassing content module use “current recordTarget”, unless otherwise specified</w:delText>
              </w:r>
              <w:r w:rsidR="00887E40" w:rsidRPr="003651D9" w:rsidDel="006A1426">
                <w:delText xml:space="preserve">. </w:delText>
              </w:r>
              <w:r w:rsidRPr="003651D9" w:rsidDel="006A1426">
                <w:delText>Role and entity must be specified if not inherited. &gt;</w:delText>
              </w:r>
            </w:del>
          </w:p>
        </w:tc>
      </w:tr>
      <w:tr w:rsidR="00D34E63" w:rsidRPr="003651D9" w:rsidDel="006A1426" w14:paraId="2841A845" w14:textId="77777777" w:rsidTr="00BB76BC">
        <w:trPr>
          <w:del w:id="199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14BC9F" w14:textId="77777777" w:rsidR="00D34E63" w:rsidRPr="003651D9" w:rsidDel="006A1426" w:rsidRDefault="00D34E63" w:rsidP="00597DB2">
            <w:pPr>
              <w:pStyle w:val="TableEntryHeader"/>
              <w:rPr>
                <w:del w:id="1994" w:author="Keith W. Boone" w:date="2015-03-04T12:59:00Z"/>
              </w:rPr>
            </w:pPr>
            <w:del w:id="1995" w:author="Keith W. Boone" w:date="2015-03-04T12:59:00Z">
              <w:r w:rsidRPr="003651D9" w:rsidDel="006A1426">
                <w:delText>Informant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94DF26" w14:textId="77777777" w:rsidR="00D34E63" w:rsidRPr="003651D9" w:rsidDel="006A1426" w:rsidRDefault="00D34E63" w:rsidP="003579DA">
            <w:pPr>
              <w:pStyle w:val="TableEntry"/>
              <w:rPr>
                <w:del w:id="1996" w:author="Keith W. Boone" w:date="2015-03-04T12:59:00Z"/>
              </w:rPr>
            </w:pPr>
            <w:del w:id="1997" w:author="Keith W. Boone" w:date="2015-03-04T12:59:00Z">
              <w:r w:rsidRPr="003651D9" w:rsidDel="006A1426">
                <w:delText>&lt;If inherited from encompassing content module use “current recordTarget”, unless otherwise specified.&gt;</w:delText>
              </w:r>
            </w:del>
          </w:p>
        </w:tc>
      </w:tr>
      <w:tr w:rsidR="00D34E63" w:rsidRPr="003651D9" w:rsidDel="006A1426" w14:paraId="0CD8123F" w14:textId="77777777" w:rsidTr="00BB76BC">
        <w:trPr>
          <w:del w:id="199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13561" w14:textId="77777777" w:rsidR="00D34E63" w:rsidRPr="003651D9" w:rsidDel="006A1426" w:rsidRDefault="00D34E63" w:rsidP="00597DB2">
            <w:pPr>
              <w:pStyle w:val="TableEntryHeader"/>
              <w:rPr>
                <w:del w:id="1999" w:author="Keith W. Boone" w:date="2015-03-04T12:59:00Z"/>
              </w:rPr>
            </w:pPr>
            <w:del w:id="2000" w:author="Keith W. Boone" w:date="2015-03-04T12:59:00Z">
              <w:r w:rsidRPr="003651D9" w:rsidDel="006A1426">
                <w:delText>Subject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C9D408" w14:textId="77777777" w:rsidR="00D34E63" w:rsidRPr="003651D9" w:rsidDel="006A1426" w:rsidRDefault="00D34E63" w:rsidP="003579DA">
            <w:pPr>
              <w:pStyle w:val="TableEntry"/>
              <w:rPr>
                <w:del w:id="2001" w:author="Keith W. Boone" w:date="2015-03-04T12:59:00Z"/>
              </w:rPr>
            </w:pPr>
            <w:del w:id="2002" w:author="Keith W. Boone" w:date="2015-03-04T12:59:00Z">
              <w:r w:rsidRPr="003651D9" w:rsidDel="006A1426">
                <w:delText>&lt;If inherited from encompassing content module use “current recordTarget”, unless otherwise specified.&gt;</w:delText>
              </w:r>
            </w:del>
          </w:p>
        </w:tc>
      </w:tr>
      <w:tr w:rsidR="00A23689" w:rsidRPr="003651D9" w:rsidDel="006A1426" w14:paraId="07471C3C" w14:textId="77777777" w:rsidTr="00BB76BC">
        <w:trPr>
          <w:del w:id="2003" w:author="Keith W. Boone" w:date="2015-03-04T12:59:00Z"/>
        </w:trPr>
        <w:tc>
          <w:tcPr>
            <w:tcW w:w="492" w:type="pct"/>
            <w:tcBorders>
              <w:top w:val="single" w:sz="4" w:space="0" w:color="auto"/>
            </w:tcBorders>
            <w:shd w:val="clear" w:color="auto" w:fill="E6E6E6"/>
            <w:vAlign w:val="center"/>
          </w:tcPr>
          <w:p w14:paraId="5840BE79" w14:textId="77777777" w:rsidR="00363069" w:rsidRPr="003651D9" w:rsidDel="006A1426" w:rsidRDefault="00363069" w:rsidP="008358E5">
            <w:pPr>
              <w:pStyle w:val="TableEntryHeader"/>
              <w:rPr>
                <w:del w:id="2004" w:author="Keith W. Boone" w:date="2015-03-04T12:59:00Z"/>
              </w:rPr>
            </w:pPr>
            <w:del w:id="2005" w:author="Keith W. Boone" w:date="2015-03-04T12:59:00Z">
              <w:r w:rsidRPr="003651D9" w:rsidDel="006A1426">
                <w:delText>Opt</w:delText>
              </w:r>
              <w:r w:rsidR="00AD069D" w:rsidRPr="003651D9" w:rsidDel="006A1426">
                <w:delText xml:space="preserve"> </w:delText>
              </w:r>
              <w:r w:rsidR="00AD069D" w:rsidRPr="003651D9" w:rsidDel="006A1426">
                <w:lastRenderedPageBreak/>
                <w:delText>and Card</w:delText>
              </w:r>
              <w:r w:rsidRPr="003651D9" w:rsidDel="006A1426">
                <w:delText xml:space="preserve"> </w:delText>
              </w:r>
            </w:del>
          </w:p>
        </w:tc>
        <w:tc>
          <w:tcPr>
            <w:tcW w:w="626" w:type="pct"/>
            <w:tcBorders>
              <w:top w:val="single" w:sz="4" w:space="0" w:color="auto"/>
            </w:tcBorders>
            <w:shd w:val="clear" w:color="auto" w:fill="E6E6E6"/>
            <w:vAlign w:val="center"/>
          </w:tcPr>
          <w:p w14:paraId="46D7FBA7" w14:textId="77777777" w:rsidR="00363069" w:rsidRPr="003651D9" w:rsidDel="006A1426" w:rsidRDefault="00D34E63" w:rsidP="00597DB2">
            <w:pPr>
              <w:pStyle w:val="TableEntryHeader"/>
              <w:rPr>
                <w:del w:id="2006" w:author="Keith W. Boone" w:date="2015-03-04T12:59:00Z"/>
              </w:rPr>
            </w:pPr>
            <w:del w:id="2007" w:author="Keith W. Boone" w:date="2015-03-04T12:59:00Z">
              <w:r w:rsidRPr="003651D9" w:rsidDel="006A1426">
                <w:lastRenderedPageBreak/>
                <w:delText>Condition</w:delText>
              </w:r>
            </w:del>
          </w:p>
        </w:tc>
        <w:tc>
          <w:tcPr>
            <w:tcW w:w="1115" w:type="pct"/>
            <w:tcBorders>
              <w:top w:val="single" w:sz="4" w:space="0" w:color="auto"/>
            </w:tcBorders>
            <w:shd w:val="clear" w:color="auto" w:fill="E4E4E4"/>
          </w:tcPr>
          <w:p w14:paraId="66DE0B62" w14:textId="77777777" w:rsidR="00363069" w:rsidRPr="003651D9" w:rsidDel="006A1426" w:rsidRDefault="00D34E63" w:rsidP="008358E5">
            <w:pPr>
              <w:pStyle w:val="TableEntryHeader"/>
              <w:rPr>
                <w:del w:id="2008" w:author="Keith W. Boone" w:date="2015-03-04T12:59:00Z"/>
              </w:rPr>
            </w:pPr>
            <w:del w:id="2009" w:author="Keith W. Boone" w:date="2015-03-04T12:59:00Z">
              <w:r w:rsidRPr="003651D9" w:rsidDel="006A1426">
                <w:delText xml:space="preserve">Data Element or </w:delText>
              </w:r>
              <w:r w:rsidRPr="003651D9" w:rsidDel="006A1426">
                <w:br/>
              </w:r>
              <w:r w:rsidRPr="003651D9" w:rsidDel="006A1426">
                <w:lastRenderedPageBreak/>
                <w:delText>Section Name</w:delText>
              </w:r>
            </w:del>
          </w:p>
        </w:tc>
        <w:tc>
          <w:tcPr>
            <w:tcW w:w="1302" w:type="pct"/>
            <w:tcBorders>
              <w:top w:val="single" w:sz="4" w:space="0" w:color="auto"/>
            </w:tcBorders>
            <w:shd w:val="clear" w:color="auto" w:fill="E4E4E4"/>
            <w:vAlign w:val="center"/>
          </w:tcPr>
          <w:p w14:paraId="6F67A702" w14:textId="77777777" w:rsidR="00363069" w:rsidRPr="003651D9" w:rsidDel="006A1426" w:rsidRDefault="00363069" w:rsidP="00B92EA1">
            <w:pPr>
              <w:pStyle w:val="TableEntryHeader"/>
              <w:rPr>
                <w:del w:id="2010" w:author="Keith W. Boone" w:date="2015-03-04T12:59:00Z"/>
              </w:rPr>
            </w:pPr>
            <w:del w:id="2011" w:author="Keith W. Boone" w:date="2015-03-04T12:59:00Z">
              <w:r w:rsidRPr="003651D9" w:rsidDel="006A1426">
                <w:lastRenderedPageBreak/>
                <w:delText>Template ID</w:delText>
              </w:r>
            </w:del>
          </w:p>
        </w:tc>
        <w:tc>
          <w:tcPr>
            <w:tcW w:w="773" w:type="pct"/>
            <w:tcBorders>
              <w:top w:val="single" w:sz="4" w:space="0" w:color="auto"/>
            </w:tcBorders>
            <w:shd w:val="clear" w:color="auto" w:fill="E4E4E4"/>
            <w:vAlign w:val="center"/>
          </w:tcPr>
          <w:p w14:paraId="767EF3F4" w14:textId="77777777" w:rsidR="00363069" w:rsidRPr="003651D9" w:rsidDel="006A1426" w:rsidRDefault="00363069" w:rsidP="0071309E">
            <w:pPr>
              <w:pStyle w:val="TableEntryHeader"/>
              <w:rPr>
                <w:del w:id="2012" w:author="Keith W. Boone" w:date="2015-03-04T12:59:00Z"/>
              </w:rPr>
            </w:pPr>
            <w:del w:id="2013" w:author="Keith W. Boone" w:date="2015-03-04T12:59:00Z">
              <w:r w:rsidRPr="003651D9" w:rsidDel="006A1426">
                <w:delText xml:space="preserve">Specification </w:delText>
              </w:r>
              <w:r w:rsidRPr="003651D9" w:rsidDel="006A1426">
                <w:lastRenderedPageBreak/>
                <w:delText>Document</w:delText>
              </w:r>
            </w:del>
          </w:p>
        </w:tc>
        <w:tc>
          <w:tcPr>
            <w:tcW w:w="692" w:type="pct"/>
            <w:tcBorders>
              <w:top w:val="single" w:sz="4" w:space="0" w:color="auto"/>
            </w:tcBorders>
            <w:shd w:val="clear" w:color="auto" w:fill="E4E4E4"/>
            <w:vAlign w:val="center"/>
          </w:tcPr>
          <w:p w14:paraId="7F61DE22" w14:textId="77777777" w:rsidR="00363069" w:rsidRPr="003651D9" w:rsidDel="006A1426" w:rsidRDefault="00363069" w:rsidP="004070FB">
            <w:pPr>
              <w:pStyle w:val="TableEntryHeader"/>
              <w:rPr>
                <w:del w:id="2014" w:author="Keith W. Boone" w:date="2015-03-04T12:59:00Z"/>
              </w:rPr>
            </w:pPr>
            <w:del w:id="2015" w:author="Keith W. Boone" w:date="2015-03-04T12:59:00Z">
              <w:r w:rsidRPr="003651D9" w:rsidDel="006A1426">
                <w:lastRenderedPageBreak/>
                <w:delText>Vocabulary</w:delText>
              </w:r>
            </w:del>
          </w:p>
          <w:p w14:paraId="6893C05A" w14:textId="77777777" w:rsidR="00363069" w:rsidRPr="003651D9" w:rsidDel="006A1426" w:rsidRDefault="00363069" w:rsidP="0070762D">
            <w:pPr>
              <w:pStyle w:val="TableEntryHeader"/>
              <w:rPr>
                <w:del w:id="2016" w:author="Keith W. Boone" w:date="2015-03-04T12:59:00Z"/>
              </w:rPr>
            </w:pPr>
            <w:del w:id="2017" w:author="Keith W. Boone" w:date="2015-03-04T12:59:00Z">
              <w:r w:rsidRPr="003651D9" w:rsidDel="006A1426">
                <w:lastRenderedPageBreak/>
                <w:delText>Constraint</w:delText>
              </w:r>
            </w:del>
          </w:p>
        </w:tc>
      </w:tr>
      <w:tr w:rsidR="00D34E63" w:rsidRPr="003651D9" w:rsidDel="006A1426" w14:paraId="4266D321" w14:textId="77777777" w:rsidTr="00D34E63">
        <w:trPr>
          <w:del w:id="2018" w:author="Keith W. Boone" w:date="2015-03-04T12:59:00Z"/>
        </w:trPr>
        <w:tc>
          <w:tcPr>
            <w:tcW w:w="5000" w:type="pct"/>
            <w:gridSpan w:val="6"/>
          </w:tcPr>
          <w:p w14:paraId="4E12CD9D" w14:textId="77777777" w:rsidR="00D34E63" w:rsidRPr="003651D9" w:rsidDel="006A1426" w:rsidRDefault="00D34E63" w:rsidP="008358E5">
            <w:pPr>
              <w:pStyle w:val="TableEntryHeader"/>
              <w:rPr>
                <w:del w:id="2019" w:author="Keith W. Boone" w:date="2015-03-04T12:59:00Z"/>
              </w:rPr>
            </w:pPr>
            <w:del w:id="2020" w:author="Keith W. Boone" w:date="2015-03-04T12:59:00Z">
              <w:r w:rsidRPr="003651D9" w:rsidDel="006A1426">
                <w:lastRenderedPageBreak/>
                <w:delText>Subsections</w:delText>
              </w:r>
            </w:del>
          </w:p>
        </w:tc>
      </w:tr>
      <w:tr w:rsidR="00A23689" w:rsidRPr="003651D9" w:rsidDel="006A1426" w14:paraId="7CBA3911" w14:textId="77777777" w:rsidTr="00BB76BC">
        <w:trPr>
          <w:del w:id="2021" w:author="Keith W. Boone" w:date="2015-03-04T12:59:00Z"/>
        </w:trPr>
        <w:tc>
          <w:tcPr>
            <w:tcW w:w="492" w:type="pct"/>
            <w:vAlign w:val="center"/>
          </w:tcPr>
          <w:p w14:paraId="7DBE83AF" w14:textId="77777777" w:rsidR="00A23689" w:rsidRPr="003651D9" w:rsidDel="006A1426" w:rsidRDefault="00286433" w:rsidP="00AD069D">
            <w:pPr>
              <w:pStyle w:val="TableEntry"/>
              <w:rPr>
                <w:del w:id="2022" w:author="Keith W. Boone" w:date="2015-03-04T12:59:00Z"/>
              </w:rPr>
            </w:pPr>
            <w:del w:id="2023" w:author="Keith W. Boone" w:date="2015-03-04T12:59:00Z">
              <w:r w:rsidRPr="003651D9" w:rsidDel="006A1426">
                <w:delText>x [?..?]</w:delText>
              </w:r>
            </w:del>
          </w:p>
        </w:tc>
        <w:tc>
          <w:tcPr>
            <w:tcW w:w="626" w:type="pct"/>
            <w:vAlign w:val="center"/>
          </w:tcPr>
          <w:p w14:paraId="10CEC398" w14:textId="77777777" w:rsidR="00A23689" w:rsidRPr="003651D9" w:rsidDel="006A1426" w:rsidRDefault="00286433" w:rsidP="003579DA">
            <w:pPr>
              <w:pStyle w:val="TableEntry"/>
              <w:rPr>
                <w:del w:id="2024" w:author="Keith W. Boone" w:date="2015-03-04T12:59:00Z"/>
              </w:rPr>
            </w:pPr>
            <w:del w:id="2025" w:author="Keith W. Boone" w:date="2015-03-04T12:59:00Z">
              <w:r w:rsidRPr="003651D9" w:rsidDel="006A1426">
                <w:delText>&lt;ref or link to cond section below, if applicable&gt;</w:delText>
              </w:r>
            </w:del>
          </w:p>
        </w:tc>
        <w:tc>
          <w:tcPr>
            <w:tcW w:w="1115" w:type="pct"/>
            <w:vAlign w:val="center"/>
          </w:tcPr>
          <w:p w14:paraId="67324ACD" w14:textId="77777777" w:rsidR="00A23689" w:rsidRPr="003651D9" w:rsidDel="006A1426" w:rsidRDefault="00286433" w:rsidP="00017E09">
            <w:pPr>
              <w:pStyle w:val="TableEntry"/>
              <w:rPr>
                <w:del w:id="2026" w:author="Keith W. Boone" w:date="2015-03-04T12:59:00Z"/>
              </w:rPr>
            </w:pPr>
            <w:del w:id="2027" w:author="Keith W. Boone" w:date="2015-03-04T12:59:00Z">
              <w:r w:rsidRPr="003651D9" w:rsidDel="006A1426">
                <w:delText>&lt;name of subsection&gt;</w:delText>
              </w:r>
            </w:del>
          </w:p>
        </w:tc>
        <w:tc>
          <w:tcPr>
            <w:tcW w:w="1302" w:type="pct"/>
            <w:vAlign w:val="center"/>
          </w:tcPr>
          <w:p w14:paraId="0F6C773D" w14:textId="77777777" w:rsidR="00A23689" w:rsidRPr="003651D9" w:rsidDel="006A1426" w:rsidRDefault="00286433" w:rsidP="003B70A2">
            <w:pPr>
              <w:pStyle w:val="TableEntry"/>
              <w:rPr>
                <w:del w:id="2028" w:author="Keith W. Boone" w:date="2015-03-04T12:59:00Z"/>
              </w:rPr>
            </w:pPr>
            <w:del w:id="2029" w:author="Keith W. Boone" w:date="2015-03-04T12:59:00Z">
              <w:r w:rsidRPr="003651D9" w:rsidDel="006A1426">
                <w:delText>&lt;oid&gt;</w:delText>
              </w:r>
            </w:del>
          </w:p>
        </w:tc>
        <w:tc>
          <w:tcPr>
            <w:tcW w:w="773" w:type="pct"/>
            <w:vAlign w:val="center"/>
          </w:tcPr>
          <w:p w14:paraId="4F270DB1" w14:textId="77777777" w:rsidR="00A23689" w:rsidRPr="003651D9" w:rsidDel="006A1426" w:rsidRDefault="00286433" w:rsidP="00EF1E77">
            <w:pPr>
              <w:pStyle w:val="TableEntry"/>
              <w:rPr>
                <w:del w:id="2030" w:author="Keith W. Boone" w:date="2015-03-04T12:59:00Z"/>
              </w:rPr>
            </w:pPr>
            <w:del w:id="2031"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vAlign w:val="center"/>
          </w:tcPr>
          <w:p w14:paraId="2845116D" w14:textId="77777777" w:rsidR="00A23689" w:rsidRPr="003651D9" w:rsidDel="006A1426" w:rsidRDefault="00286433" w:rsidP="005D6176">
            <w:pPr>
              <w:pStyle w:val="TableEntry"/>
              <w:rPr>
                <w:del w:id="2032" w:author="Keith W. Boone" w:date="2015-03-04T12:59:00Z"/>
              </w:rPr>
            </w:pPr>
            <w:del w:id="2033"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A23689" w:rsidRPr="003651D9" w:rsidDel="006A1426" w14:paraId="6BA604C6" w14:textId="77777777" w:rsidTr="00BB76BC">
        <w:trPr>
          <w:del w:id="2034" w:author="Keith W. Boone" w:date="2015-03-04T12:59:00Z"/>
        </w:trPr>
        <w:tc>
          <w:tcPr>
            <w:tcW w:w="492" w:type="pct"/>
            <w:vAlign w:val="center"/>
          </w:tcPr>
          <w:p w14:paraId="0F2C4368" w14:textId="77777777" w:rsidR="00D34E63" w:rsidRPr="003651D9" w:rsidDel="006A1426" w:rsidRDefault="000121FB" w:rsidP="00EF1E77">
            <w:pPr>
              <w:pStyle w:val="TableEntry"/>
              <w:rPr>
                <w:del w:id="2035" w:author="Keith W. Boone" w:date="2015-03-04T12:59:00Z"/>
              </w:rPr>
            </w:pPr>
            <w:del w:id="2036" w:author="Keith W. Boone" w:date="2015-03-04T12:59:00Z">
              <w:r w:rsidRPr="003651D9" w:rsidDel="006A1426">
                <w:delText>&lt;</w:delText>
              </w:r>
              <w:r w:rsidR="003651D9" w:rsidRPr="003651D9" w:rsidDel="006A1426">
                <w:delText>e.g.</w:delText>
              </w:r>
              <w:r w:rsidRPr="003651D9" w:rsidDel="006A1426">
                <w:delText xml:space="preserve">, </w:delText>
              </w:r>
              <w:r w:rsidR="00D34E63" w:rsidRPr="003651D9" w:rsidDel="006A1426">
                <w:delText>O [0..1]</w:delText>
              </w:r>
            </w:del>
          </w:p>
        </w:tc>
        <w:tc>
          <w:tcPr>
            <w:tcW w:w="626" w:type="pct"/>
            <w:vAlign w:val="center"/>
          </w:tcPr>
          <w:p w14:paraId="30229492" w14:textId="77777777" w:rsidR="00D34E63" w:rsidRPr="003651D9" w:rsidDel="006A1426" w:rsidRDefault="00D34E63" w:rsidP="005D6176">
            <w:pPr>
              <w:pStyle w:val="TableEntry"/>
              <w:rPr>
                <w:del w:id="2037" w:author="Keith W. Boone" w:date="2015-03-04T12:59:00Z"/>
              </w:rPr>
            </w:pPr>
          </w:p>
        </w:tc>
        <w:tc>
          <w:tcPr>
            <w:tcW w:w="1115" w:type="pct"/>
            <w:vAlign w:val="center"/>
          </w:tcPr>
          <w:p w14:paraId="39AA69D3" w14:textId="77777777" w:rsidR="00D34E63" w:rsidRPr="003651D9" w:rsidDel="006A1426" w:rsidRDefault="00D34E63" w:rsidP="0032600B">
            <w:pPr>
              <w:pStyle w:val="TableEntry"/>
              <w:rPr>
                <w:del w:id="2038" w:author="Keith W. Boone" w:date="2015-03-04T12:59:00Z"/>
              </w:rPr>
            </w:pPr>
            <w:del w:id="2039" w:author="Keith W. Boone" w:date="2015-03-04T12:59:00Z">
              <w:r w:rsidRPr="003651D9" w:rsidDel="006A1426">
                <w:delText>Active Problems</w:delText>
              </w:r>
            </w:del>
          </w:p>
        </w:tc>
        <w:tc>
          <w:tcPr>
            <w:tcW w:w="1302" w:type="pct"/>
            <w:vAlign w:val="center"/>
          </w:tcPr>
          <w:p w14:paraId="59AA93C0" w14:textId="77777777" w:rsidR="00D34E63" w:rsidRPr="003651D9" w:rsidDel="006A1426" w:rsidRDefault="00D34E63" w:rsidP="00BB76BC">
            <w:pPr>
              <w:pStyle w:val="TableEntry"/>
              <w:rPr>
                <w:del w:id="2040" w:author="Keith W. Boone" w:date="2015-03-04T12:59:00Z"/>
              </w:rPr>
            </w:pPr>
            <w:del w:id="2041" w:author="Keith W. Boone" w:date="2015-03-04T12:59:00Z">
              <w:r w:rsidRPr="003651D9" w:rsidDel="006A1426">
                <w:delText>1.3.6.1.4.1.19376.1.5.3.1.3.6</w:delText>
              </w:r>
            </w:del>
          </w:p>
        </w:tc>
        <w:tc>
          <w:tcPr>
            <w:tcW w:w="773" w:type="pct"/>
            <w:vAlign w:val="center"/>
          </w:tcPr>
          <w:p w14:paraId="7FF30D41" w14:textId="77777777" w:rsidR="00D34E63" w:rsidRPr="003651D9" w:rsidDel="006A1426" w:rsidRDefault="00D34E63" w:rsidP="00BB76BC">
            <w:pPr>
              <w:pStyle w:val="TableEntry"/>
              <w:rPr>
                <w:del w:id="2042" w:author="Keith W. Boone" w:date="2015-03-04T12:59:00Z"/>
              </w:rPr>
            </w:pPr>
            <w:del w:id="2043" w:author="Keith W. Boone" w:date="2015-03-04T12:59:00Z">
              <w:r w:rsidRPr="003651D9" w:rsidDel="006A1426">
                <w:delText>PC</w:delText>
              </w:r>
              <w:r w:rsidR="00286433" w:rsidRPr="003651D9" w:rsidDel="006A1426">
                <w:delText>C TF-3</w:delText>
              </w:r>
              <w:r w:rsidR="00746A3D" w:rsidRPr="003651D9" w:rsidDel="006A1426">
                <w:delText>&gt;</w:delText>
              </w:r>
            </w:del>
          </w:p>
        </w:tc>
        <w:tc>
          <w:tcPr>
            <w:tcW w:w="692" w:type="pct"/>
            <w:vAlign w:val="center"/>
          </w:tcPr>
          <w:p w14:paraId="2A507505" w14:textId="77777777" w:rsidR="00D34E63" w:rsidRPr="003651D9" w:rsidDel="006A1426" w:rsidRDefault="00D34E63" w:rsidP="00BB76BC">
            <w:pPr>
              <w:pStyle w:val="TableEntry"/>
              <w:rPr>
                <w:del w:id="2044" w:author="Keith W. Boone" w:date="2015-03-04T12:59:00Z"/>
              </w:rPr>
            </w:pPr>
          </w:p>
        </w:tc>
      </w:tr>
      <w:tr w:rsidR="00A23689" w:rsidRPr="003651D9" w:rsidDel="006A1426" w14:paraId="1FB57D75" w14:textId="77777777" w:rsidTr="00BB76BC">
        <w:trPr>
          <w:del w:id="2045" w:author="Keith W. Boone" w:date="2015-03-04T12:59:00Z"/>
        </w:trPr>
        <w:tc>
          <w:tcPr>
            <w:tcW w:w="492" w:type="pct"/>
            <w:vAlign w:val="center"/>
          </w:tcPr>
          <w:p w14:paraId="5B121677" w14:textId="77777777" w:rsidR="00D34E63" w:rsidRPr="003651D9" w:rsidDel="006A1426" w:rsidRDefault="000121FB" w:rsidP="00EF1E77">
            <w:pPr>
              <w:pStyle w:val="TableEntry"/>
              <w:rPr>
                <w:del w:id="2046" w:author="Keith W. Boone" w:date="2015-03-04T12:59:00Z"/>
              </w:rPr>
            </w:pPr>
            <w:del w:id="2047" w:author="Keith W. Boone" w:date="2015-03-04T12:59:00Z">
              <w:r w:rsidRPr="003651D9" w:rsidDel="006A1426">
                <w:delText xml:space="preserve">&lt;e.g., </w:delText>
              </w:r>
              <w:r w:rsidR="00D34E63" w:rsidRPr="003651D9" w:rsidDel="006A1426">
                <w:delText>O [0..1]</w:delText>
              </w:r>
            </w:del>
          </w:p>
        </w:tc>
        <w:tc>
          <w:tcPr>
            <w:tcW w:w="626" w:type="pct"/>
            <w:vAlign w:val="center"/>
          </w:tcPr>
          <w:p w14:paraId="5FF4BADB" w14:textId="77777777" w:rsidR="00D34E63" w:rsidRPr="003651D9" w:rsidDel="006A1426" w:rsidRDefault="00D34E63" w:rsidP="005D6176">
            <w:pPr>
              <w:pStyle w:val="TableEntry"/>
              <w:rPr>
                <w:del w:id="2048" w:author="Keith W. Boone" w:date="2015-03-04T12:59:00Z"/>
              </w:rPr>
            </w:pPr>
          </w:p>
        </w:tc>
        <w:tc>
          <w:tcPr>
            <w:tcW w:w="1115" w:type="pct"/>
            <w:vAlign w:val="center"/>
          </w:tcPr>
          <w:p w14:paraId="4AB1456A" w14:textId="77777777" w:rsidR="00D34E63" w:rsidRPr="003651D9" w:rsidDel="006A1426" w:rsidRDefault="00D34E63" w:rsidP="0032600B">
            <w:pPr>
              <w:pStyle w:val="TableEntry"/>
              <w:rPr>
                <w:del w:id="2049" w:author="Keith W. Boone" w:date="2015-03-04T12:59:00Z"/>
              </w:rPr>
            </w:pPr>
            <w:del w:id="2050" w:author="Keith W. Boone" w:date="2015-03-04T12:59:00Z">
              <w:r w:rsidRPr="003651D9" w:rsidDel="006A1426">
                <w:delText xml:space="preserve">History of Present Illness </w:delText>
              </w:r>
            </w:del>
          </w:p>
        </w:tc>
        <w:tc>
          <w:tcPr>
            <w:tcW w:w="1302" w:type="pct"/>
            <w:vAlign w:val="center"/>
          </w:tcPr>
          <w:p w14:paraId="0DC0D5E4" w14:textId="77777777" w:rsidR="00D34E63" w:rsidRPr="003651D9" w:rsidDel="006A1426" w:rsidRDefault="00D34E63" w:rsidP="00BB76BC">
            <w:pPr>
              <w:pStyle w:val="TableEntry"/>
              <w:rPr>
                <w:del w:id="2051" w:author="Keith W. Boone" w:date="2015-03-04T12:59:00Z"/>
              </w:rPr>
            </w:pPr>
            <w:del w:id="2052" w:author="Keith W. Boone" w:date="2015-03-04T12:59:00Z">
              <w:r w:rsidRPr="003651D9" w:rsidDel="006A1426">
                <w:delText>1.3.6.1.4.1.19376.1.5.3.1.3.4</w:delText>
              </w:r>
            </w:del>
          </w:p>
        </w:tc>
        <w:tc>
          <w:tcPr>
            <w:tcW w:w="773" w:type="pct"/>
            <w:vAlign w:val="center"/>
          </w:tcPr>
          <w:p w14:paraId="39DA5243" w14:textId="77777777" w:rsidR="00D34E63" w:rsidRPr="003651D9" w:rsidDel="006A1426" w:rsidRDefault="00286433" w:rsidP="00BB76BC">
            <w:pPr>
              <w:pStyle w:val="TableEntry"/>
              <w:rPr>
                <w:del w:id="2053" w:author="Keith W. Boone" w:date="2015-03-04T12:59:00Z"/>
              </w:rPr>
            </w:pPr>
            <w:del w:id="2054" w:author="Keith W. Boone" w:date="2015-03-04T12:59:00Z">
              <w:r w:rsidRPr="003651D9" w:rsidDel="006A1426">
                <w:delText>PCC TF-3</w:delText>
              </w:r>
              <w:r w:rsidR="000121FB" w:rsidRPr="003651D9" w:rsidDel="006A1426">
                <w:delText>&gt;</w:delText>
              </w:r>
            </w:del>
          </w:p>
        </w:tc>
        <w:tc>
          <w:tcPr>
            <w:tcW w:w="692" w:type="pct"/>
            <w:vAlign w:val="center"/>
          </w:tcPr>
          <w:p w14:paraId="0792A44B" w14:textId="77777777" w:rsidR="00D34E63" w:rsidRPr="003651D9" w:rsidDel="006A1426" w:rsidRDefault="00D34E63" w:rsidP="00BB76BC">
            <w:pPr>
              <w:pStyle w:val="TableEntry"/>
              <w:rPr>
                <w:del w:id="2055" w:author="Keith W. Boone" w:date="2015-03-04T12:59:00Z"/>
              </w:rPr>
            </w:pPr>
          </w:p>
        </w:tc>
      </w:tr>
      <w:tr w:rsidR="00286433" w:rsidRPr="003651D9" w:rsidDel="006A1426" w14:paraId="0458A20B" w14:textId="77777777" w:rsidTr="00BB76BC">
        <w:trPr>
          <w:del w:id="2056" w:author="Keith W. Boone" w:date="2015-03-04T12:59:00Z"/>
        </w:trPr>
        <w:tc>
          <w:tcPr>
            <w:tcW w:w="492" w:type="pct"/>
            <w:vAlign w:val="center"/>
          </w:tcPr>
          <w:p w14:paraId="109AAB6D" w14:textId="77777777" w:rsidR="00286433" w:rsidRPr="003651D9" w:rsidDel="006A1426" w:rsidRDefault="000121FB" w:rsidP="00EF1E77">
            <w:pPr>
              <w:pStyle w:val="TableEntry"/>
              <w:rPr>
                <w:del w:id="2057" w:author="Keith W. Boone" w:date="2015-03-04T12:59:00Z"/>
              </w:rPr>
            </w:pPr>
            <w:del w:id="2058" w:author="Keith W. Boone" w:date="2015-03-04T12:59:00Z">
              <w:r w:rsidRPr="003651D9" w:rsidDel="006A1426">
                <w:delText xml:space="preserve">&lt;e.g., </w:delText>
              </w:r>
              <w:r w:rsidR="00286433" w:rsidRPr="003651D9" w:rsidDel="006A1426">
                <w:delText>O [0..1]</w:delText>
              </w:r>
            </w:del>
          </w:p>
        </w:tc>
        <w:tc>
          <w:tcPr>
            <w:tcW w:w="626" w:type="pct"/>
            <w:vAlign w:val="center"/>
          </w:tcPr>
          <w:p w14:paraId="18AF37BC" w14:textId="77777777" w:rsidR="00286433" w:rsidRPr="003651D9" w:rsidDel="006A1426" w:rsidRDefault="00286433" w:rsidP="005D6176">
            <w:pPr>
              <w:pStyle w:val="TableEntry"/>
              <w:rPr>
                <w:del w:id="2059" w:author="Keith W. Boone" w:date="2015-03-04T12:59:00Z"/>
              </w:rPr>
            </w:pPr>
          </w:p>
        </w:tc>
        <w:tc>
          <w:tcPr>
            <w:tcW w:w="1115" w:type="pct"/>
            <w:vAlign w:val="center"/>
          </w:tcPr>
          <w:p w14:paraId="14F9F78C" w14:textId="77777777" w:rsidR="00286433" w:rsidRPr="003651D9" w:rsidDel="006A1426" w:rsidRDefault="00286433" w:rsidP="0032600B">
            <w:pPr>
              <w:pStyle w:val="TableEntry"/>
              <w:rPr>
                <w:del w:id="2060" w:author="Keith W. Boone" w:date="2015-03-04T12:59:00Z"/>
              </w:rPr>
            </w:pPr>
            <w:del w:id="2061" w:author="Keith W. Boone" w:date="2015-03-04T12:59:00Z">
              <w:r w:rsidRPr="003651D9" w:rsidDel="006A1426">
                <w:delText xml:space="preserve">History of Past Illness </w:delText>
              </w:r>
            </w:del>
          </w:p>
        </w:tc>
        <w:tc>
          <w:tcPr>
            <w:tcW w:w="1302" w:type="pct"/>
            <w:vAlign w:val="center"/>
          </w:tcPr>
          <w:p w14:paraId="549A7DF1" w14:textId="77777777" w:rsidR="00286433" w:rsidRPr="003651D9" w:rsidDel="006A1426" w:rsidRDefault="00286433" w:rsidP="00BB76BC">
            <w:pPr>
              <w:pStyle w:val="TableEntry"/>
              <w:rPr>
                <w:del w:id="2062" w:author="Keith W. Boone" w:date="2015-03-04T12:59:00Z"/>
              </w:rPr>
            </w:pPr>
            <w:del w:id="2063" w:author="Keith W. Boone" w:date="2015-03-04T12:59:00Z">
              <w:r w:rsidRPr="003651D9" w:rsidDel="006A1426">
                <w:delText>2.16.840.1.113883.10.20.2.9</w:delText>
              </w:r>
            </w:del>
          </w:p>
        </w:tc>
        <w:tc>
          <w:tcPr>
            <w:tcW w:w="773" w:type="pct"/>
            <w:vAlign w:val="center"/>
          </w:tcPr>
          <w:p w14:paraId="45DE5659" w14:textId="77777777" w:rsidR="00286433" w:rsidRPr="003651D9" w:rsidDel="006A1426" w:rsidRDefault="00286433" w:rsidP="00BB76BC">
            <w:pPr>
              <w:pStyle w:val="TableEntry"/>
              <w:rPr>
                <w:del w:id="2064" w:author="Keith W. Boone" w:date="2015-03-04T12:59:00Z"/>
              </w:rPr>
            </w:pPr>
            <w:del w:id="2065" w:author="Keith W. Boone" w:date="2015-03-04T12:59:00Z">
              <w:r w:rsidRPr="003651D9" w:rsidDel="006A1426">
                <w:delText>CDA-PN</w:delText>
              </w:r>
              <w:r w:rsidR="000121FB" w:rsidRPr="003651D9" w:rsidDel="006A1426">
                <w:delText>&gt;</w:delText>
              </w:r>
            </w:del>
          </w:p>
        </w:tc>
        <w:tc>
          <w:tcPr>
            <w:tcW w:w="692" w:type="pct"/>
            <w:vAlign w:val="center"/>
          </w:tcPr>
          <w:p w14:paraId="7DA37F54" w14:textId="77777777" w:rsidR="00286433" w:rsidRPr="003651D9" w:rsidDel="006A1426" w:rsidRDefault="00286433" w:rsidP="00BB76BC">
            <w:pPr>
              <w:pStyle w:val="TableEntry"/>
              <w:rPr>
                <w:del w:id="2066" w:author="Keith W. Boone" w:date="2015-03-04T12:59:00Z"/>
              </w:rPr>
            </w:pPr>
          </w:p>
        </w:tc>
      </w:tr>
      <w:tr w:rsidR="00286433" w:rsidRPr="003651D9" w:rsidDel="006A1426" w14:paraId="49FB60C3" w14:textId="77777777" w:rsidTr="00597DB2">
        <w:trPr>
          <w:del w:id="2067"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574D4275" w14:textId="77777777" w:rsidR="00286433" w:rsidRPr="003651D9" w:rsidDel="006A1426" w:rsidRDefault="00286433" w:rsidP="008358E5">
            <w:pPr>
              <w:pStyle w:val="TableEntryHeader"/>
              <w:rPr>
                <w:del w:id="2068" w:author="Keith W. Boone" w:date="2015-03-04T12:59:00Z"/>
              </w:rPr>
            </w:pPr>
            <w:del w:id="2069" w:author="Keith W. Boone" w:date="2015-03-04T12:59:00Z">
              <w:r w:rsidRPr="003651D9" w:rsidDel="006A1426">
                <w:delText>Entries</w:delText>
              </w:r>
            </w:del>
          </w:p>
        </w:tc>
      </w:tr>
      <w:tr w:rsidR="00286433" w:rsidRPr="003651D9" w:rsidDel="006A1426" w14:paraId="0DAAC317" w14:textId="77777777" w:rsidTr="00BB76BC">
        <w:trPr>
          <w:del w:id="2070"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4BBC0603" w14:textId="77777777" w:rsidR="00286433" w:rsidRPr="003651D9" w:rsidDel="006A1426" w:rsidRDefault="00286433" w:rsidP="00BB76BC">
            <w:pPr>
              <w:pStyle w:val="TableEntry"/>
              <w:rPr>
                <w:del w:id="2071" w:author="Keith W. Boone" w:date="2015-03-04T12:59:00Z"/>
              </w:rPr>
            </w:pPr>
            <w:del w:id="2072" w:author="Keith W. Boone" w:date="2015-03-04T12:59:00Z">
              <w:r w:rsidRPr="003651D9" w:rsidDel="006A1426">
                <w:delText>x [?..?]</w:delText>
              </w:r>
            </w:del>
          </w:p>
        </w:tc>
        <w:tc>
          <w:tcPr>
            <w:tcW w:w="626" w:type="pct"/>
            <w:tcBorders>
              <w:top w:val="single" w:sz="4" w:space="0" w:color="auto"/>
              <w:left w:val="single" w:sz="4" w:space="0" w:color="auto"/>
              <w:bottom w:val="single" w:sz="4" w:space="0" w:color="auto"/>
              <w:right w:val="single" w:sz="4" w:space="0" w:color="auto"/>
            </w:tcBorders>
            <w:vAlign w:val="center"/>
          </w:tcPr>
          <w:p w14:paraId="073F6D85" w14:textId="77777777" w:rsidR="00286433" w:rsidRPr="003651D9" w:rsidDel="006A1426" w:rsidRDefault="00286433" w:rsidP="00AD069D">
            <w:pPr>
              <w:pStyle w:val="TableEntry"/>
              <w:rPr>
                <w:del w:id="2073" w:author="Keith W. Boone" w:date="2015-03-04T12:59:00Z"/>
              </w:rPr>
            </w:pPr>
            <w:del w:id="2074" w:author="Keith W. Boone" w:date="2015-03-04T12:59:00Z">
              <w:r w:rsidRPr="003651D9" w:rsidDel="006A1426">
                <w:delText>&lt;ref or link to cond section below, if applicable&gt;</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7594549" w14:textId="77777777" w:rsidR="00286433" w:rsidRPr="003651D9" w:rsidDel="006A1426" w:rsidRDefault="00286433" w:rsidP="003579DA">
            <w:pPr>
              <w:pStyle w:val="TableEntry"/>
              <w:rPr>
                <w:del w:id="2075" w:author="Keith W. Boone" w:date="2015-03-04T12:59:00Z"/>
              </w:rPr>
            </w:pPr>
            <w:del w:id="2076" w:author="Keith W. Boone" w:date="2015-03-04T12:59:00Z">
              <w:r w:rsidRPr="003651D9" w:rsidDel="006A1426">
                <w:delText>&lt;name of entry&gt;</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26C3BD50" w14:textId="77777777" w:rsidR="00286433" w:rsidRPr="003651D9" w:rsidDel="006A1426" w:rsidRDefault="00286433" w:rsidP="00BB76BC">
            <w:pPr>
              <w:pStyle w:val="TableEntry"/>
              <w:rPr>
                <w:del w:id="2077" w:author="Keith W. Boone" w:date="2015-03-04T12:59:00Z"/>
              </w:rPr>
            </w:pPr>
            <w:del w:id="2078" w:author="Keith W. Boone" w:date="2015-03-04T12:59:00Z">
              <w:r w:rsidRPr="003651D9" w:rsidDel="006A1426">
                <w:delText>&lt;oid&gt;</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E427DF4" w14:textId="77777777" w:rsidR="00286433" w:rsidRPr="003651D9" w:rsidDel="006A1426" w:rsidRDefault="00286433" w:rsidP="00BB76BC">
            <w:pPr>
              <w:pStyle w:val="TableEntry"/>
              <w:rPr>
                <w:del w:id="2079" w:author="Keith W. Boone" w:date="2015-03-04T12:59:00Z"/>
              </w:rPr>
            </w:pPr>
            <w:del w:id="2080"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7E6D5F4" w14:textId="77777777" w:rsidR="00286433" w:rsidRPr="003651D9" w:rsidDel="006A1426" w:rsidRDefault="00286433" w:rsidP="00BB76BC">
            <w:pPr>
              <w:pStyle w:val="TableEntry"/>
              <w:rPr>
                <w:del w:id="2081" w:author="Keith W. Boone" w:date="2015-03-04T12:59:00Z"/>
              </w:rPr>
            </w:pPr>
            <w:del w:id="2082"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286433" w:rsidRPr="003651D9" w:rsidDel="006A1426" w14:paraId="4E03037A" w14:textId="77777777" w:rsidTr="00BB76BC">
        <w:trPr>
          <w:del w:id="2083"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B0B0DD6" w14:textId="77777777" w:rsidR="00286433" w:rsidRPr="003651D9" w:rsidDel="006A1426" w:rsidRDefault="000121FB" w:rsidP="00EF1E77">
            <w:pPr>
              <w:pStyle w:val="TableEntry"/>
              <w:rPr>
                <w:del w:id="2084" w:author="Keith W. Boone" w:date="2015-03-04T12:59:00Z"/>
              </w:rPr>
            </w:pPr>
            <w:del w:id="2085"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221ECBB2" w14:textId="77777777" w:rsidR="00286433" w:rsidRPr="003651D9" w:rsidDel="006A1426" w:rsidRDefault="003602DC" w:rsidP="005D6176">
            <w:pPr>
              <w:pStyle w:val="TableEntry"/>
              <w:rPr>
                <w:del w:id="2086" w:author="Keith W. Boone" w:date="2015-03-04T12:59:00Z"/>
              </w:rPr>
            </w:pPr>
            <w:del w:id="2087"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1279365F" w14:textId="77777777" w:rsidR="00286433" w:rsidRPr="003651D9" w:rsidDel="006A1426" w:rsidRDefault="00286433" w:rsidP="0032600B">
            <w:pPr>
              <w:pStyle w:val="TableEntry"/>
              <w:rPr>
                <w:del w:id="2088" w:author="Keith W. Boone" w:date="2015-03-04T12:59:00Z"/>
              </w:rPr>
            </w:pPr>
            <w:del w:id="2089" w:author="Keith W. Boone" w:date="2015-03-04T12:59:00Z">
              <w:r w:rsidRPr="003651D9" w:rsidDel="006A1426">
                <w:delText xml:space="preserve">Problem Concern Entry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F2791A9" w14:textId="77777777" w:rsidR="00286433" w:rsidRPr="003651D9" w:rsidDel="006A1426" w:rsidRDefault="00286433" w:rsidP="00BB76BC">
            <w:pPr>
              <w:pStyle w:val="TableEntry"/>
              <w:rPr>
                <w:del w:id="2090" w:author="Keith W. Boone" w:date="2015-03-04T12:59:00Z"/>
              </w:rPr>
            </w:pPr>
            <w:del w:id="2091" w:author="Keith W. Boone" w:date="2015-03-04T12:59:00Z">
              <w:r w:rsidRPr="003651D9" w:rsidDel="006A1426">
                <w:delText>1.3.6.1.4.1.19376.1.5.3.1.4.5.2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C0BCE3F" w14:textId="77777777" w:rsidR="00286433" w:rsidRPr="003651D9" w:rsidDel="006A1426" w:rsidRDefault="00286433" w:rsidP="00BB76BC">
            <w:pPr>
              <w:pStyle w:val="TableEntry"/>
              <w:rPr>
                <w:del w:id="2092" w:author="Keith W. Boone" w:date="2015-03-04T12:59:00Z"/>
              </w:rPr>
            </w:pPr>
            <w:del w:id="2093" w:author="Keith W. Boone" w:date="2015-03-04T12:59:00Z">
              <w:r w:rsidRPr="003651D9" w:rsidDel="006A1426">
                <w:delText>PCC TF-3</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BF4162A" w14:textId="77777777" w:rsidR="00286433" w:rsidRPr="003651D9" w:rsidDel="006A1426" w:rsidRDefault="00286433" w:rsidP="00BB76BC">
            <w:pPr>
              <w:pStyle w:val="TableEntry"/>
              <w:rPr>
                <w:del w:id="2094" w:author="Keith W. Boone" w:date="2015-03-04T12:59:00Z"/>
              </w:rPr>
            </w:pPr>
          </w:p>
        </w:tc>
      </w:tr>
      <w:tr w:rsidR="00286433" w:rsidRPr="003651D9" w:rsidDel="006A1426" w14:paraId="77F901AA" w14:textId="77777777" w:rsidTr="00BB76BC">
        <w:trPr>
          <w:del w:id="2095"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4A93E54" w14:textId="77777777" w:rsidR="00286433" w:rsidRPr="003651D9" w:rsidDel="006A1426" w:rsidRDefault="000121FB" w:rsidP="00EF1E77">
            <w:pPr>
              <w:pStyle w:val="TableEntry"/>
              <w:rPr>
                <w:del w:id="2096" w:author="Keith W. Boone" w:date="2015-03-04T12:59:00Z"/>
              </w:rPr>
            </w:pPr>
            <w:del w:id="2097"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4BC902A4" w14:textId="77777777" w:rsidR="00286433" w:rsidRPr="003651D9" w:rsidDel="006A1426" w:rsidRDefault="00286433" w:rsidP="005D6176">
            <w:pPr>
              <w:pStyle w:val="TableEntry"/>
              <w:rPr>
                <w:del w:id="2098"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79773D85" w14:textId="77777777" w:rsidR="00286433" w:rsidRPr="003651D9" w:rsidDel="006A1426" w:rsidRDefault="00286433" w:rsidP="0032600B">
            <w:pPr>
              <w:pStyle w:val="TableEntry"/>
              <w:rPr>
                <w:del w:id="2099" w:author="Keith W. Boone" w:date="2015-03-04T12:59:00Z"/>
              </w:rPr>
            </w:pPr>
            <w:del w:id="2100" w:author="Keith W. Boone" w:date="2015-03-04T12:59:00Z">
              <w:r w:rsidRPr="003651D9" w:rsidDel="006A1426">
                <w:delText>Diabetes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6E7FFF64" w14:textId="77777777" w:rsidR="00286433" w:rsidRPr="003651D9" w:rsidDel="006A1426" w:rsidRDefault="00286433" w:rsidP="00BB76BC">
            <w:pPr>
              <w:pStyle w:val="TableEntry"/>
              <w:rPr>
                <w:del w:id="2101" w:author="Keith W. Boone" w:date="2015-03-04T12:59:00Z"/>
              </w:rPr>
            </w:pPr>
            <w:del w:id="2102" w:author="Keith W. Boone" w:date="2015-03-04T12:59:00Z">
              <w:r w:rsidRPr="003651D9" w:rsidDel="006A1426">
                <w:delText>1.3.6.1.4.1.19376.1.4.1.4.1</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F7584B5" w14:textId="77777777" w:rsidR="00286433" w:rsidRPr="003651D9" w:rsidDel="006A1426" w:rsidRDefault="003602DC" w:rsidP="00BB76BC">
            <w:pPr>
              <w:pStyle w:val="TableEntry"/>
              <w:rPr>
                <w:del w:id="2103" w:author="Keith W. Boone" w:date="2015-03-04T12:59:00Z"/>
              </w:rPr>
            </w:pPr>
            <w:del w:id="2104"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A70E474" w14:textId="77777777" w:rsidR="00286433" w:rsidRPr="003651D9" w:rsidDel="006A1426" w:rsidRDefault="00286433" w:rsidP="00BB76BC">
            <w:pPr>
              <w:pStyle w:val="TableEntry"/>
              <w:rPr>
                <w:del w:id="2105" w:author="Keith W. Boone" w:date="2015-03-04T12:59:00Z"/>
              </w:rPr>
            </w:pPr>
          </w:p>
        </w:tc>
      </w:tr>
      <w:tr w:rsidR="00286433" w:rsidRPr="003651D9" w:rsidDel="006A1426" w14:paraId="0C19D113" w14:textId="77777777" w:rsidTr="00BB76BC">
        <w:trPr>
          <w:del w:id="2106"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26C1DA8F" w14:textId="77777777" w:rsidR="00286433" w:rsidRPr="003651D9" w:rsidDel="006A1426" w:rsidRDefault="000121FB" w:rsidP="00EF1E77">
            <w:pPr>
              <w:pStyle w:val="TableEntry"/>
              <w:rPr>
                <w:del w:id="2107" w:author="Keith W. Boone" w:date="2015-03-04T12:59:00Z"/>
              </w:rPr>
            </w:pPr>
            <w:del w:id="2108"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75EA66E7" w14:textId="77777777" w:rsidR="00286433" w:rsidRPr="003651D9" w:rsidDel="006A1426" w:rsidRDefault="00286433" w:rsidP="005D6176">
            <w:pPr>
              <w:pStyle w:val="TableEntry"/>
              <w:rPr>
                <w:del w:id="2109"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3C7AACA5" w14:textId="77777777" w:rsidR="00286433" w:rsidRPr="003651D9" w:rsidDel="006A1426" w:rsidRDefault="00286433" w:rsidP="0032600B">
            <w:pPr>
              <w:pStyle w:val="TableEntry"/>
              <w:rPr>
                <w:del w:id="2110" w:author="Keith W. Boone" w:date="2015-03-04T12:59:00Z"/>
              </w:rPr>
            </w:pPr>
            <w:del w:id="2111" w:author="Keith W. Boone" w:date="2015-03-04T12:59:00Z">
              <w:r w:rsidRPr="003651D9" w:rsidDel="006A1426">
                <w:delText>Angina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93E122E" w14:textId="77777777" w:rsidR="00286433" w:rsidRPr="003651D9" w:rsidDel="006A1426" w:rsidRDefault="00286433" w:rsidP="00BB76BC">
            <w:pPr>
              <w:pStyle w:val="TableEntry"/>
              <w:rPr>
                <w:del w:id="2112" w:author="Keith W. Boone" w:date="2015-03-04T12:59:00Z"/>
              </w:rPr>
            </w:pPr>
            <w:del w:id="2113" w:author="Keith W. Boone" w:date="2015-03-04T12:59:00Z">
              <w:r w:rsidRPr="003651D9" w:rsidDel="006A1426">
                <w:delText>1.3.6.1.4.1.19376.1.4.1.4.2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D4C3930" w14:textId="77777777" w:rsidR="00286433" w:rsidRPr="003651D9" w:rsidDel="006A1426" w:rsidRDefault="003602DC" w:rsidP="00BB76BC">
            <w:pPr>
              <w:pStyle w:val="TableEntry"/>
              <w:rPr>
                <w:del w:id="2114" w:author="Keith W. Boone" w:date="2015-03-04T12:59:00Z"/>
              </w:rPr>
            </w:pPr>
            <w:del w:id="2115"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03AD569" w14:textId="77777777" w:rsidR="00286433" w:rsidRPr="003651D9" w:rsidDel="006A1426" w:rsidRDefault="00286433" w:rsidP="00BB76BC">
            <w:pPr>
              <w:pStyle w:val="TableEntry"/>
              <w:rPr>
                <w:del w:id="2116" w:author="Keith W. Boone" w:date="2015-03-04T12:59:00Z"/>
              </w:rPr>
            </w:pPr>
          </w:p>
        </w:tc>
      </w:tr>
      <w:tr w:rsidR="00286433" w:rsidRPr="003651D9" w:rsidDel="006A1426" w14:paraId="584D68FC" w14:textId="77777777" w:rsidTr="00BB76BC">
        <w:trPr>
          <w:cantSplit/>
          <w:del w:id="2117"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557674A8" w14:textId="77777777" w:rsidR="00286433" w:rsidRPr="003651D9" w:rsidDel="006A1426" w:rsidRDefault="000121FB" w:rsidP="00EF1E77">
            <w:pPr>
              <w:pStyle w:val="TableEntry"/>
              <w:rPr>
                <w:del w:id="2118" w:author="Keith W. Boone" w:date="2015-03-04T12:59:00Z"/>
              </w:rPr>
            </w:pPr>
            <w:del w:id="2119"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3C66380F" w14:textId="77777777" w:rsidR="00286433" w:rsidRPr="003651D9" w:rsidDel="006A1426" w:rsidRDefault="003602DC" w:rsidP="005D6176">
            <w:pPr>
              <w:pStyle w:val="TableEntry"/>
              <w:rPr>
                <w:del w:id="2120" w:author="Keith W. Boone" w:date="2015-03-04T12:59:00Z"/>
              </w:rPr>
            </w:pPr>
            <w:del w:id="2121"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388167EC" w14:textId="77777777" w:rsidR="00286433" w:rsidRPr="003651D9" w:rsidDel="006A1426" w:rsidRDefault="00286433" w:rsidP="0032600B">
            <w:pPr>
              <w:pStyle w:val="TableEntry"/>
              <w:rPr>
                <w:del w:id="2122" w:author="Keith W. Boone" w:date="2015-03-04T12:59:00Z"/>
              </w:rPr>
            </w:pPr>
            <w:del w:id="2123" w:author="Keith W. Boone" w:date="2015-03-04T12:59:00Z">
              <w:r w:rsidRPr="003651D9" w:rsidDel="006A1426">
                <w:delText xml:space="preserve">Simple Observation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577CA5B8" w14:textId="77777777" w:rsidR="00286433" w:rsidRPr="003651D9" w:rsidDel="006A1426" w:rsidRDefault="00286433" w:rsidP="00BB76BC">
            <w:pPr>
              <w:pStyle w:val="TableEntry"/>
              <w:rPr>
                <w:del w:id="2124" w:author="Keith W. Boone" w:date="2015-03-04T12:59:00Z"/>
              </w:rPr>
            </w:pPr>
            <w:del w:id="2125" w:author="Keith W. Boone" w:date="2015-03-04T12:59:00Z">
              <w:r w:rsidRPr="003651D9" w:rsidDel="006A1426">
                <w:delText xml:space="preserve">1.3.6.1.4.1.19376.1.5.3.1.4.13 </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3EE6DA4" w14:textId="77777777" w:rsidR="00286433" w:rsidRPr="003651D9" w:rsidDel="006A1426" w:rsidRDefault="00286433" w:rsidP="00BB76BC">
            <w:pPr>
              <w:pStyle w:val="TableEntry"/>
              <w:rPr>
                <w:del w:id="2126" w:author="Keith W. Boone" w:date="2015-03-04T12:59:00Z"/>
              </w:rPr>
            </w:pPr>
            <w:del w:id="2127" w:author="Keith W. Boone" w:date="2015-03-04T12:59:00Z">
              <w:r w:rsidRPr="003651D9" w:rsidDel="006A1426">
                <w:delText>PCC TF-3</w:delText>
              </w:r>
            </w:del>
          </w:p>
        </w:tc>
        <w:tc>
          <w:tcPr>
            <w:tcW w:w="692" w:type="pct"/>
            <w:tcBorders>
              <w:top w:val="single" w:sz="4" w:space="0" w:color="auto"/>
              <w:left w:val="single" w:sz="4" w:space="0" w:color="auto"/>
              <w:bottom w:val="single" w:sz="4" w:space="0" w:color="auto"/>
              <w:right w:val="single" w:sz="4" w:space="0" w:color="auto"/>
            </w:tcBorders>
            <w:vAlign w:val="center"/>
          </w:tcPr>
          <w:p w14:paraId="4CF118B3" w14:textId="77777777" w:rsidR="00286433" w:rsidRPr="003651D9" w:rsidDel="006A1426" w:rsidRDefault="003602DC" w:rsidP="00BB76BC">
            <w:pPr>
              <w:pStyle w:val="TableEntry"/>
              <w:rPr>
                <w:del w:id="2128" w:author="Keith W. Boone" w:date="2015-03-04T12:59:00Z"/>
              </w:rPr>
            </w:pPr>
            <w:del w:id="2129" w:author="Keith W. Boone" w:date="2015-03-04T12:59:00Z">
              <w:r w:rsidRPr="003651D9" w:rsidDel="006A1426">
                <w:delText>CARD TF-3 6.3.3.x.S.2</w:delText>
              </w:r>
              <w:r w:rsidR="000121FB" w:rsidRPr="003651D9" w:rsidDel="006A1426">
                <w:delText>&gt;</w:delText>
              </w:r>
            </w:del>
          </w:p>
        </w:tc>
      </w:tr>
    </w:tbl>
    <w:p w14:paraId="2CC18335" w14:textId="77777777" w:rsidR="005D6104" w:rsidRPr="003651D9" w:rsidDel="006A1426" w:rsidRDefault="005D6104" w:rsidP="005D6104">
      <w:pPr>
        <w:pStyle w:val="BodyText"/>
        <w:rPr>
          <w:del w:id="2130" w:author="Keith W. Boone" w:date="2015-03-04T12:59:00Z"/>
        </w:rPr>
      </w:pPr>
    </w:p>
    <w:p w14:paraId="16D3652B" w14:textId="77777777" w:rsidR="00A23689" w:rsidRPr="003651D9" w:rsidDel="006A1426" w:rsidRDefault="00A23689" w:rsidP="00A23689">
      <w:pPr>
        <w:pStyle w:val="Heading5"/>
        <w:numPr>
          <w:ilvl w:val="0"/>
          <w:numId w:val="0"/>
        </w:numPr>
        <w:rPr>
          <w:del w:id="2131" w:author="Keith W. Boone" w:date="2015-03-04T12:59:00Z"/>
          <w:noProof w:val="0"/>
        </w:rPr>
      </w:pPr>
      <w:bookmarkStart w:id="2132" w:name="_Toc412696373"/>
      <w:del w:id="2133"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.S.1 &lt;Data Element or Section Name&gt; &lt;Condition, Specification Document, or Vocabulary Constraint&gt;</w:delText>
        </w:r>
        <w:bookmarkEnd w:id="2132"/>
        <w:r w:rsidRPr="003651D9" w:rsidDel="006A1426">
          <w:rPr>
            <w:noProof w:val="0"/>
          </w:rPr>
          <w:delText xml:space="preserve"> </w:delText>
        </w:r>
      </w:del>
    </w:p>
    <w:p w14:paraId="46DCDF17" w14:textId="77777777" w:rsidR="00A23689" w:rsidRPr="003651D9" w:rsidDel="006A1426" w:rsidRDefault="00A23689" w:rsidP="00597DB2">
      <w:pPr>
        <w:pStyle w:val="AuthorInstructions"/>
        <w:rPr>
          <w:del w:id="2134" w:author="Keith W. Boone" w:date="2015-03-04T12:59:00Z"/>
          <w:rFonts w:eastAsia="Calibri"/>
        </w:rPr>
      </w:pPr>
      <w:del w:id="2135"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 xml:space="preserve">escribe </w:delText>
        </w:r>
        <w:r w:rsidR="001055CB"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22673F3D" w14:textId="77777777" w:rsidR="00A23689" w:rsidRPr="003651D9" w:rsidDel="006A1426" w:rsidRDefault="00A23689" w:rsidP="00597DB2">
      <w:pPr>
        <w:pStyle w:val="AuthorInstructions"/>
        <w:rPr>
          <w:del w:id="2136" w:author="Keith W. Boone" w:date="2015-03-04T12:59:00Z"/>
          <w:rFonts w:eastAsia="Calibri"/>
        </w:rPr>
      </w:pPr>
      <w:del w:id="2137"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6DF1BE61" w14:textId="77777777" w:rsidR="005D6104" w:rsidRPr="003651D9" w:rsidDel="006A1426" w:rsidRDefault="000121FB" w:rsidP="00AD069D">
      <w:pPr>
        <w:pStyle w:val="BodyText"/>
        <w:rPr>
          <w:del w:id="2138" w:author="Keith W. Boone" w:date="2015-03-04T12:59:00Z"/>
        </w:rPr>
      </w:pPr>
      <w:del w:id="2139" w:author="Keith W. Boone" w:date="2015-03-04T12:59:00Z">
        <w:r w:rsidRPr="003651D9" w:rsidDel="006A1426">
          <w:delText>&lt;</w:delText>
        </w:r>
        <w:r w:rsidR="00A23689" w:rsidRPr="003651D9" w:rsidDel="006A1426">
          <w:delText xml:space="preserve">e.g., </w:delText>
        </w:r>
        <w:r w:rsidR="005D6104" w:rsidRPr="003651D9" w:rsidDel="006A1426">
          <w:delText xml:space="preserve">The Medical History </w:delText>
        </w:r>
        <w:r w:rsidR="003602DC" w:rsidRPr="003651D9" w:rsidDel="006A1426">
          <w:delText>Section SHALL</w:delText>
        </w:r>
        <w:r w:rsidR="005D6104" w:rsidRPr="003651D9" w:rsidDel="006A1426">
          <w:delText xml:space="preserve"> contain at least one Problem Concern Entry or at least one Simple Observation.</w:delText>
        </w:r>
      </w:del>
    </w:p>
    <w:p w14:paraId="6E218A6B" w14:textId="77777777" w:rsidR="005D6104" w:rsidRPr="003651D9" w:rsidDel="006A1426" w:rsidRDefault="005D6104" w:rsidP="00BB76BC">
      <w:pPr>
        <w:pStyle w:val="BodyText"/>
        <w:rPr>
          <w:del w:id="2140" w:author="Keith W. Boone" w:date="2015-03-04T12:59:00Z"/>
          <w:color w:val="0070C0"/>
        </w:rPr>
      </w:pPr>
      <w:del w:id="2141" w:author="Keith W. Boone" w:date="2015-03-04T12:59:00Z">
        <w:r w:rsidRPr="003651D9" w:rsidDel="006A1426">
          <w:delText>Note:</w:delText>
        </w:r>
        <w:r w:rsidRPr="003651D9" w:rsidDel="006A1426">
          <w:tab/>
          <w:delText>Problems MAY be recorded directly in the Medical History Section, or in one or more subsections such as Active Problems, History of Present Illness, or History of Past Illness</w:delText>
        </w:r>
        <w:r w:rsidR="00887E40" w:rsidRPr="003651D9" w:rsidDel="006A1426">
          <w:delText>.</w:delText>
        </w:r>
        <w:r w:rsidR="000121FB" w:rsidRPr="003651D9" w:rsidDel="006A1426">
          <w:delText>&gt;</w:delText>
        </w:r>
        <w:r w:rsidR="00887E40" w:rsidRPr="003651D9" w:rsidDel="006A1426">
          <w:rPr>
            <w:color w:val="0070C0"/>
          </w:rPr>
          <w:delText xml:space="preserve"> </w:delText>
        </w:r>
      </w:del>
    </w:p>
    <w:p w14:paraId="17C81C64" w14:textId="77777777" w:rsidR="005D6104" w:rsidRPr="003651D9" w:rsidDel="006A1426" w:rsidRDefault="005D6104" w:rsidP="00A23689">
      <w:pPr>
        <w:pStyle w:val="Heading5"/>
        <w:numPr>
          <w:ilvl w:val="0"/>
          <w:numId w:val="0"/>
        </w:numPr>
        <w:rPr>
          <w:del w:id="2142" w:author="Keith W. Boone" w:date="2015-03-04T12:59:00Z"/>
          <w:noProof w:val="0"/>
        </w:rPr>
      </w:pPr>
      <w:bookmarkStart w:id="2143" w:name="_6.2.2.1.1__Problem"/>
      <w:bookmarkStart w:id="2144" w:name="_Toc296340357"/>
      <w:bookmarkStart w:id="2145" w:name="_Toc412696374"/>
      <w:bookmarkEnd w:id="2143"/>
      <w:del w:id="2146" w:author="Keith W. Boone" w:date="2015-03-04T12:59:00Z">
        <w:r w:rsidRPr="003651D9" w:rsidDel="006A1426">
          <w:rPr>
            <w:noProof w:val="0"/>
          </w:rPr>
          <w:lastRenderedPageBreak/>
          <w:delText>6.</w:delText>
        </w:r>
        <w:r w:rsidR="00665D8F" w:rsidRPr="003651D9" w:rsidDel="006A1426">
          <w:rPr>
            <w:noProof w:val="0"/>
          </w:rPr>
          <w:delText>3</w:delText>
        </w:r>
        <w:r w:rsidRPr="003651D9" w:rsidDel="006A1426">
          <w:rPr>
            <w:noProof w:val="0"/>
          </w:rPr>
          <w:delText>.</w:delText>
        </w:r>
        <w:r w:rsidR="00665D8F" w:rsidRPr="003651D9" w:rsidDel="006A1426">
          <w:rPr>
            <w:noProof w:val="0"/>
          </w:rPr>
          <w:delText>3.</w:delText>
        </w:r>
        <w:r w:rsidR="00B9303B" w:rsidRPr="003651D9" w:rsidDel="006A1426">
          <w:rPr>
            <w:noProof w:val="0"/>
          </w:rPr>
          <w:delText>10</w:delText>
        </w:r>
        <w:r w:rsidR="00A23689" w:rsidRPr="003651D9" w:rsidDel="006A1426">
          <w:rPr>
            <w:noProof w:val="0"/>
          </w:rPr>
          <w:delText>.S.2</w:delText>
        </w:r>
        <w:r w:rsidRPr="003651D9" w:rsidDel="006A1426">
          <w:rPr>
            <w:noProof w:val="0"/>
          </w:rPr>
          <w:delText xml:space="preserve"> </w:delText>
        </w:r>
        <w:bookmarkEnd w:id="2144"/>
        <w:r w:rsidR="00A23689" w:rsidRPr="003651D9" w:rsidDel="006A1426">
          <w:rPr>
            <w:noProof w:val="0"/>
          </w:rPr>
          <w:delText>&lt;Data Element or Section Name&gt; &lt;Condition, Specification Document, or Vocabulary Constraint&gt;</w:delText>
        </w:r>
        <w:bookmarkEnd w:id="2145"/>
      </w:del>
    </w:p>
    <w:p w14:paraId="72F5E2FF" w14:textId="77777777" w:rsidR="00A23689" w:rsidRPr="003651D9" w:rsidDel="006A1426" w:rsidRDefault="00A23689" w:rsidP="00597DB2">
      <w:pPr>
        <w:pStyle w:val="AuthorInstructions"/>
        <w:rPr>
          <w:del w:id="2147" w:author="Keith W. Boone" w:date="2015-03-04T12:59:00Z"/>
          <w:rFonts w:eastAsia="Calibri"/>
        </w:rPr>
      </w:pPr>
      <w:del w:id="2148"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5E123317" w14:textId="77777777" w:rsidR="00A23689" w:rsidRPr="003651D9" w:rsidDel="006A1426" w:rsidRDefault="00A23689" w:rsidP="00597DB2">
      <w:pPr>
        <w:pStyle w:val="AuthorInstructions"/>
        <w:rPr>
          <w:del w:id="2149" w:author="Keith W. Boone" w:date="2015-03-04T12:59:00Z"/>
          <w:rFonts w:eastAsia="Calibri"/>
        </w:rPr>
      </w:pPr>
      <w:del w:id="2150"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7B3EED44" w14:textId="77777777" w:rsidR="005D6104" w:rsidRPr="003651D9" w:rsidDel="006A1426" w:rsidRDefault="000121FB" w:rsidP="005D6104">
      <w:pPr>
        <w:pStyle w:val="BodyText"/>
        <w:rPr>
          <w:del w:id="2151" w:author="Keith W. Boone" w:date="2015-03-04T12:59:00Z"/>
        </w:rPr>
      </w:pPr>
      <w:del w:id="2152" w:author="Keith W. Boone" w:date="2015-03-04T12:59:00Z">
        <w:r w:rsidRPr="003651D9" w:rsidDel="006A1426">
          <w:delText>&lt;</w:delText>
        </w:r>
        <w:r w:rsidR="00A23689" w:rsidRPr="003651D9" w:rsidDel="006A1426">
          <w:delText xml:space="preserve">e.g., </w:delText>
        </w:r>
        <w:r w:rsidR="005D6104" w:rsidRPr="003651D9" w:rsidDel="006A1426">
          <w:delText xml:space="preserve">A Content Creator SHALL be able to include a Problem Concern Entry for each of the conditions identified in Value Set </w:delText>
        </w:r>
        <w:r w:rsidR="005D6104" w:rsidRPr="003651D9" w:rsidDel="006A1426">
          <w:fldChar w:fldCharType="begin"/>
        </w:r>
        <w:r w:rsidR="005D6104" w:rsidRPr="003651D9" w:rsidDel="006A1426">
          <w:delInstrText xml:space="preserve"> HYPERLINK  \l "_1.3.6.1.4.1.19376.1.4.1.5.4__Cardia" </w:delInstrText>
        </w:r>
        <w:r w:rsidR="005D6104" w:rsidRPr="003651D9" w:rsidDel="006A1426">
          <w:fldChar w:fldCharType="separate"/>
        </w:r>
        <w:r w:rsidR="005D6104" w:rsidRPr="003651D9" w:rsidDel="006A1426">
          <w:rPr>
            <w:rStyle w:val="Hyperlink"/>
            <w:color w:val="auto"/>
          </w:rPr>
          <w:delText>1.3.6.1.4.1.19376.1.4.1.5.4 Cardiac Problems/Concerns</w:delText>
        </w:r>
        <w:r w:rsidR="005D6104" w:rsidRPr="003651D9" w:rsidDel="006A1426">
          <w:fldChar w:fldCharType="end"/>
        </w:r>
        <w:r w:rsidR="005D6104" w:rsidRPr="003651D9" w:rsidDel="006A1426">
          <w:rPr>
            <w:rFonts w:eastAsia="Calibri"/>
          </w:rPr>
          <w:delText>, encoding the value in act/entryRelationship/observation/code</w:delText>
        </w:r>
        <w:r w:rsidR="005D6104" w:rsidRPr="003651D9" w:rsidDel="006A1426">
          <w:delText>.</w:delText>
        </w:r>
        <w:r w:rsidR="005D6104" w:rsidRPr="003651D9" w:rsidDel="006A1426">
          <w:tab/>
        </w:r>
      </w:del>
    </w:p>
    <w:p w14:paraId="382149D5" w14:textId="77777777" w:rsidR="005D6104" w:rsidRPr="003651D9" w:rsidDel="006A1426" w:rsidRDefault="005D6104" w:rsidP="005D6104">
      <w:pPr>
        <w:pStyle w:val="BodyText"/>
        <w:rPr>
          <w:del w:id="2153" w:author="Keith W. Boone" w:date="2015-03-04T12:59:00Z"/>
        </w:rPr>
      </w:pPr>
      <w:del w:id="2154" w:author="Keith W. Boone" w:date="2015-03-04T12:59:00Z">
        <w:r w:rsidRPr="003651D9" w:rsidDel="006A1426">
          <w:delText>A Problem Concern Entry for {73211009, SNOMED CT, diabetes} SHALL use the specialized Diabetes Problem Entry (OID = 1.3.6.1.4.1.19376.1.4.1.4.1).</w:delText>
        </w:r>
      </w:del>
    </w:p>
    <w:p w14:paraId="701A3B3B" w14:textId="77777777" w:rsidR="005D6104" w:rsidRPr="003651D9" w:rsidDel="006A1426" w:rsidRDefault="005D6104" w:rsidP="005D6104">
      <w:pPr>
        <w:pStyle w:val="BodyText"/>
        <w:rPr>
          <w:del w:id="2155" w:author="Keith W. Boone" w:date="2015-03-04T12:59:00Z"/>
          <w:color w:val="0070C0"/>
        </w:rPr>
      </w:pPr>
      <w:del w:id="2156" w:author="Keith W. Boone" w:date="2015-03-04T12:59:00Z">
        <w:r w:rsidRPr="003651D9" w:rsidDel="006A1426">
          <w:delText>A Problem Concern Entry for {194828000, SNOMED CT, angina} SHALL use the specialized Angina Problem Entry (OID = 1.3.6.1.4.1.19376.1.4.1.4.2)</w:delText>
        </w:r>
        <w:r w:rsidR="00887E40" w:rsidRPr="003651D9" w:rsidDel="006A1426">
          <w:delText>.</w:delText>
        </w:r>
        <w:r w:rsidR="000121FB" w:rsidRPr="003651D9" w:rsidDel="006A1426">
          <w:delText>&gt;</w:delText>
        </w:r>
        <w:r w:rsidR="00887E40" w:rsidRPr="003651D9" w:rsidDel="006A1426">
          <w:delText xml:space="preserve"> </w:delText>
        </w:r>
      </w:del>
    </w:p>
    <w:p w14:paraId="395F31E2" w14:textId="77777777" w:rsidR="00A23689" w:rsidRPr="003651D9" w:rsidDel="006A1426" w:rsidRDefault="00A23689" w:rsidP="00A23689">
      <w:pPr>
        <w:pStyle w:val="Heading5"/>
        <w:numPr>
          <w:ilvl w:val="0"/>
          <w:numId w:val="0"/>
        </w:numPr>
        <w:rPr>
          <w:del w:id="2157" w:author="Keith W. Boone" w:date="2015-03-04T12:59:00Z"/>
          <w:noProof w:val="0"/>
        </w:rPr>
      </w:pPr>
      <w:bookmarkStart w:id="2158" w:name="_Toc412696375"/>
      <w:del w:id="2159"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.S.3 &lt;Data Element or Section Name&gt; &lt;Condition, Specification Document, or Vocabulary Constraint&gt;</w:delText>
        </w:r>
        <w:bookmarkEnd w:id="2158"/>
      </w:del>
    </w:p>
    <w:p w14:paraId="140970DD" w14:textId="77777777" w:rsidR="00AE4AED" w:rsidRPr="003651D9" w:rsidDel="006A1426" w:rsidRDefault="00AE4AED" w:rsidP="00AE4AED">
      <w:pPr>
        <w:pStyle w:val="BodyText"/>
        <w:rPr>
          <w:del w:id="2160" w:author="Keith W. Boone" w:date="2015-03-04T12:59:00Z"/>
          <w:lang w:eastAsia="x-none"/>
        </w:rPr>
      </w:pPr>
    </w:p>
    <w:p w14:paraId="493B85E2" w14:textId="77777777" w:rsidR="00A23689" w:rsidRPr="003651D9" w:rsidDel="006A1426" w:rsidRDefault="00D35F24" w:rsidP="00597DB2">
      <w:pPr>
        <w:pStyle w:val="AuthorInstructions"/>
        <w:rPr>
          <w:del w:id="2161" w:author="Keith W. Boone" w:date="2015-03-04T12:59:00Z"/>
        </w:rPr>
      </w:pPr>
      <w:del w:id="2162" w:author="Keith W. Boone" w:date="2015-03-04T12:59:00Z">
        <w:r w:rsidRPr="003651D9" w:rsidDel="006A1426">
          <w:delText>###End Tabular Format – Section</w:delText>
        </w:r>
      </w:del>
    </w:p>
    <w:p w14:paraId="0B8C0067" w14:textId="77777777" w:rsidR="00D35F24" w:rsidRPr="003651D9" w:rsidDel="006A1426" w:rsidRDefault="00D35F24" w:rsidP="00597DB2">
      <w:pPr>
        <w:pStyle w:val="AuthorInstructions"/>
        <w:rPr>
          <w:del w:id="2163" w:author="Keith W. Boone" w:date="2015-03-04T12:59:00Z"/>
        </w:rPr>
      </w:pPr>
    </w:p>
    <w:p w14:paraId="14F825F8" w14:textId="77777777" w:rsidR="00D35F24" w:rsidRPr="003651D9" w:rsidDel="006A1426" w:rsidRDefault="00983131" w:rsidP="00597DB2">
      <w:pPr>
        <w:pStyle w:val="AuthorInstructions"/>
        <w:rPr>
          <w:del w:id="2164" w:author="Keith W. Boone" w:date="2015-03-04T12:59:00Z"/>
        </w:rPr>
      </w:pPr>
      <w:del w:id="2165" w:author="Keith W. Boone" w:date="2015-03-04T12:59:00Z">
        <w:r w:rsidRPr="003651D9" w:rsidDel="006A1426">
          <w:delText>###Begin Discrete Conformance</w:delText>
        </w:r>
        <w:r w:rsidR="00D35F24" w:rsidRPr="003651D9" w:rsidDel="006A1426">
          <w:delText xml:space="preserve"> Format – Section</w:delText>
        </w:r>
      </w:del>
    </w:p>
    <w:p w14:paraId="0ED55790" w14:textId="77777777" w:rsidR="000121FB" w:rsidRPr="003651D9" w:rsidDel="006A1426" w:rsidRDefault="00114040" w:rsidP="00597DB2">
      <w:pPr>
        <w:pStyle w:val="AuthorInstructions"/>
        <w:rPr>
          <w:del w:id="2166" w:author="Keith W. Boone" w:date="2015-03-04T12:59:00Z"/>
        </w:rPr>
      </w:pPr>
      <w:del w:id="2167"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statements must be numbered, begin with SHALL/SHOULD/MAY identify the cardinality using [n..n], the name of the element, and a subitem which described the value or source of the information.&gt;</w:delText>
        </w:r>
      </w:del>
    </w:p>
    <w:p w14:paraId="298CF932" w14:textId="77777777" w:rsidR="00746A3D" w:rsidRPr="003651D9" w:rsidDel="006A1426" w:rsidRDefault="00746A3D" w:rsidP="00875076">
      <w:pPr>
        <w:pStyle w:val="BodyText"/>
        <w:rPr>
          <w:del w:id="2168" w:author="Keith W. Boone" w:date="2015-03-04T12:59:00Z"/>
          <w:lang w:eastAsia="x-none"/>
        </w:rPr>
      </w:pPr>
    </w:p>
    <w:p w14:paraId="2040AA63" w14:textId="77777777" w:rsidR="00875076" w:rsidRPr="003651D9" w:rsidDel="006A1426" w:rsidRDefault="000121FB" w:rsidP="00875076">
      <w:pPr>
        <w:pStyle w:val="BodyText"/>
        <w:rPr>
          <w:del w:id="2169" w:author="Keith W. Boone" w:date="2015-03-04T12:59:00Z"/>
          <w:lang w:eastAsia="x-none"/>
        </w:rPr>
      </w:pPr>
      <w:del w:id="2170" w:author="Keith W. Boone" w:date="2015-03-04T12:59:00Z">
        <w:r w:rsidRPr="003651D9" w:rsidDel="006A1426">
          <w:rPr>
            <w:lang w:eastAsia="x-none"/>
          </w:rPr>
          <w:delText>&lt;</w:delText>
        </w:r>
        <w:r w:rsidR="00940FC7" w:rsidDel="006A1426">
          <w:rPr>
            <w:lang w:eastAsia="x-none"/>
          </w:rPr>
          <w:delText>e.g.,</w:delText>
        </w:r>
      </w:del>
    </w:p>
    <w:p w14:paraId="6BD56CC8" w14:textId="77777777" w:rsidR="00875076" w:rsidRPr="003651D9" w:rsidDel="006A1426" w:rsidRDefault="00875076" w:rsidP="00875076">
      <w:pPr>
        <w:pStyle w:val="Heading4"/>
        <w:numPr>
          <w:ilvl w:val="0"/>
          <w:numId w:val="0"/>
        </w:numPr>
        <w:rPr>
          <w:del w:id="2171" w:author="Keith W. Boone" w:date="2015-03-04T12:59:00Z"/>
          <w:noProof w:val="0"/>
        </w:rPr>
      </w:pPr>
      <w:bookmarkStart w:id="2172" w:name="S_Medical_General_History"/>
      <w:bookmarkStart w:id="2173" w:name="_Toc322675125"/>
      <w:bookmarkStart w:id="2174" w:name="_Toc412696376"/>
      <w:del w:id="2175" w:author="Keith W. Boone" w:date="2015-03-04T12:59:00Z">
        <w:r w:rsidRPr="003651D9" w:rsidDel="006A1426">
          <w:rPr>
            <w:noProof w:val="0"/>
          </w:rPr>
          <w:delText>6.3.3.10.S Medical History - Cardiac Section 11329-0</w:delText>
        </w:r>
        <w:bookmarkEnd w:id="2172"/>
        <w:bookmarkEnd w:id="2173"/>
        <w:bookmarkEnd w:id="2174"/>
      </w:del>
    </w:p>
    <w:p w14:paraId="75BB262B" w14:textId="77777777" w:rsidR="00875076" w:rsidRPr="003651D9" w:rsidDel="006A1426" w:rsidRDefault="00875076" w:rsidP="00875076">
      <w:pPr>
        <w:pStyle w:val="BracketData"/>
        <w:rPr>
          <w:del w:id="2176" w:author="Keith W. Boone" w:date="2015-03-04T12:59:00Z"/>
          <w:rFonts w:ascii="Bookman Old Style" w:hAnsi="Bookman Old Style"/>
        </w:rPr>
      </w:pPr>
      <w:del w:id="2177"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1.3.6.1.4.1.19376.1.4.1.2.17(open)</w:delText>
        </w:r>
        <w:r w:rsidRPr="003651D9" w:rsidDel="006A1426">
          <w:rPr>
            <w:rFonts w:ascii="Bookman Old Style" w:hAnsi="Bookman Old Style"/>
          </w:rPr>
          <w:delText xml:space="preserve">] </w:delText>
        </w:r>
      </w:del>
    </w:p>
    <w:p w14:paraId="27B44705" w14:textId="77777777" w:rsidR="00875076" w:rsidRPr="003651D9" w:rsidDel="006A1426" w:rsidRDefault="00875076" w:rsidP="00875076">
      <w:pPr>
        <w:pStyle w:val="BracketData"/>
        <w:rPr>
          <w:del w:id="2178" w:author="Keith W. Boone" w:date="2015-03-04T12:59:00Z"/>
          <w:rFonts w:ascii="Bookman Old Style" w:hAnsi="Bookman Old Style"/>
        </w:rPr>
      </w:pPr>
      <w:del w:id="2179"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2.16.840.1.113883.10.20.22.2.39(open)</w:delText>
        </w:r>
        <w:r w:rsidRPr="003651D9" w:rsidDel="006A1426">
          <w:rPr>
            <w:rFonts w:ascii="Bookman Old Style" w:hAnsi="Bookman Old Style"/>
          </w:rPr>
          <w:delText>]</w:delText>
        </w:r>
      </w:del>
    </w:p>
    <w:p w14:paraId="4A1546FC" w14:textId="77777777" w:rsidR="00875076" w:rsidRPr="003651D9" w:rsidDel="006A1426" w:rsidRDefault="00875076" w:rsidP="00875076">
      <w:pPr>
        <w:pStyle w:val="BodyText0"/>
        <w:rPr>
          <w:del w:id="2180" w:author="Keith W. Boone" w:date="2015-03-04T12:59:00Z"/>
          <w:noProof w:val="0"/>
        </w:rPr>
      </w:pPr>
      <w:del w:id="2181" w:author="Keith W. Boone" w:date="2015-03-04T12:59:00Z">
        <w:r w:rsidRPr="003651D9" w:rsidDel="006A1426">
          <w:rPr>
            <w:noProof w:val="0"/>
          </w:rPr>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3651D9" w:rsidDel="006A1426">
          <w:rPr>
            <w:noProof w:val="0"/>
          </w:rPr>
          <w:delText xml:space="preserve">. </w:delText>
        </w:r>
        <w:r w:rsidRPr="003651D9" w:rsidDel="006A1426">
          <w:rPr>
            <w:noProof w:val="0"/>
          </w:rPr>
          <w:delText xml:space="preserve">Entries for History of Past Illness and History of Present Illness have been </w:delText>
        </w:r>
        <w:r w:rsidRPr="003651D9" w:rsidDel="006A1426">
          <w:rPr>
            <w:noProof w:val="0"/>
          </w:rPr>
          <w:lastRenderedPageBreak/>
          <w:delText>consolidated into this section</w:delText>
        </w:r>
        <w:r w:rsidR="00887E40" w:rsidRPr="003651D9" w:rsidDel="006A1426">
          <w:rPr>
            <w:noProof w:val="0"/>
          </w:rPr>
          <w:delText xml:space="preserve">. </w:delText>
        </w:r>
        <w:r w:rsidRPr="003651D9" w:rsidDel="006A1426">
          <w:rPr>
            <w:noProof w:val="0"/>
          </w:rPr>
          <w:delText xml:space="preserve">Social and Family History are discussed in their own </w:delText>
        </w:r>
        <w:r w:rsidR="003651D9" w:rsidRPr="003651D9" w:rsidDel="006A1426">
          <w:rPr>
            <w:noProof w:val="0"/>
          </w:rPr>
          <w:delText>sections. For</w:delText>
        </w:r>
        <w:r w:rsidRPr="003651D9" w:rsidDel="006A1426">
          <w:rPr>
            <w:noProof w:val="0"/>
          </w:rPr>
          <w:delText xml:space="preserve"> this Cath Report Content profile, this section may also contain history about specific relevant problems as problem observations</w:delText>
        </w:r>
        <w:r w:rsidR="00887E40" w:rsidRPr="003651D9" w:rsidDel="006A1426">
          <w:rPr>
            <w:noProof w:val="0"/>
          </w:rPr>
          <w:delText xml:space="preserve">. </w:delText>
        </w:r>
      </w:del>
    </w:p>
    <w:p w14:paraId="2D5105EB" w14:textId="77777777" w:rsidR="00875076" w:rsidRPr="003651D9" w:rsidDel="006A1426" w:rsidRDefault="00875076" w:rsidP="00875076">
      <w:pPr>
        <w:pStyle w:val="BodyText0"/>
        <w:rPr>
          <w:del w:id="2182" w:author="Keith W. Boone" w:date="2015-03-04T12:59:00Z"/>
          <w:noProof w:val="0"/>
        </w:rPr>
      </w:pPr>
      <w:del w:id="2183" w:author="Keith W. Boone" w:date="2015-03-04T12:59:00Z">
        <w:r w:rsidRPr="003651D9" w:rsidDel="006A1426">
          <w:rPr>
            <w:noProof w:val="0"/>
          </w:rPr>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185CD015" w14:textId="77777777" w:rsidR="00875076" w:rsidRPr="003651D9" w:rsidDel="006A1426" w:rsidRDefault="00875076" w:rsidP="00875076">
      <w:pPr>
        <w:pStyle w:val="BodyText0"/>
        <w:rPr>
          <w:del w:id="2184" w:author="Keith W. Boone" w:date="2015-03-04T12:59:00Z"/>
          <w:noProof w:val="0"/>
        </w:rPr>
      </w:pPr>
    </w:p>
    <w:p w14:paraId="3BA76296" w14:textId="77777777" w:rsidR="00875076" w:rsidRPr="003651D9" w:rsidDel="006A1426" w:rsidRDefault="00875076" w:rsidP="005B3030">
      <w:pPr>
        <w:numPr>
          <w:ilvl w:val="0"/>
          <w:numId w:val="15"/>
        </w:numPr>
        <w:spacing w:before="0" w:after="40" w:line="260" w:lineRule="exact"/>
        <w:rPr>
          <w:del w:id="2185" w:author="Keith W. Boone" w:date="2015-03-04T12:59:00Z"/>
        </w:rPr>
      </w:pPr>
      <w:del w:id="2186" w:author="Keith W. Boone" w:date="2015-03-04T12:59:00Z">
        <w:r w:rsidRPr="003651D9" w:rsidDel="006A1426">
          <w:rPr>
            <w:rStyle w:val="keyword"/>
          </w:rPr>
          <w:delText>SHALL</w:delText>
        </w:r>
        <w:r w:rsidRPr="003651D9" w:rsidDel="006A1426">
          <w:delText xml:space="preserve"> contain exactly two [2..2] </w:delText>
        </w:r>
        <w:r w:rsidRPr="003651D9" w:rsidDel="006A1426">
          <w:rPr>
            <w:rStyle w:val="XMLnameBold"/>
          </w:rPr>
          <w:delText>templateId</w:delText>
        </w:r>
        <w:r w:rsidRPr="003651D9" w:rsidDel="006A1426">
          <w:delText xml:space="preserve"> (CONF:8160) such that it</w:delText>
        </w:r>
      </w:del>
    </w:p>
    <w:p w14:paraId="1F7DEDBC" w14:textId="77777777" w:rsidR="00875076" w:rsidRPr="003651D9" w:rsidDel="006A1426" w:rsidRDefault="00875076" w:rsidP="005B3030">
      <w:pPr>
        <w:numPr>
          <w:ilvl w:val="1"/>
          <w:numId w:val="15"/>
        </w:numPr>
        <w:spacing w:before="0" w:after="40" w:line="260" w:lineRule="exact"/>
        <w:rPr>
          <w:del w:id="2187" w:author="Keith W. Boone" w:date="2015-03-04T12:59:00Z"/>
        </w:rPr>
      </w:pPr>
      <w:del w:id="218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w:delText>
        </w:r>
        <w:r w:rsidRPr="003651D9" w:rsidDel="006A1426">
          <w:rPr>
            <w:rFonts w:ascii="Courier New" w:hAnsi="Courier New" w:cs="TimesNewRomanPSMT"/>
            <w:sz w:val="20"/>
          </w:rPr>
          <w:delText>1.3.6.1.4.1.19376.1.4.1.2.17</w:delText>
        </w:r>
        <w:r w:rsidRPr="003651D9" w:rsidDel="006A1426">
          <w:rPr>
            <w:rStyle w:val="XMLname"/>
          </w:rPr>
          <w:delText>"</w:delText>
        </w:r>
        <w:r w:rsidRPr="003651D9" w:rsidDel="006A1426">
          <w:delText xml:space="preserve"> (CONF:10403-CRC).</w:delText>
        </w:r>
      </w:del>
    </w:p>
    <w:p w14:paraId="3D160596" w14:textId="77777777" w:rsidR="00875076" w:rsidRPr="003651D9" w:rsidDel="006A1426" w:rsidRDefault="00875076" w:rsidP="005B3030">
      <w:pPr>
        <w:numPr>
          <w:ilvl w:val="1"/>
          <w:numId w:val="15"/>
        </w:numPr>
        <w:spacing w:before="0" w:after="40" w:line="260" w:lineRule="exact"/>
        <w:rPr>
          <w:del w:id="2189" w:author="Keith W. Boone" w:date="2015-03-04T12:59:00Z"/>
        </w:rPr>
      </w:pPr>
      <w:del w:id="219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"2.16.840.1.113883.10.20.22.2.39"</w:delText>
        </w:r>
        <w:r w:rsidRPr="003651D9" w:rsidDel="006A1426">
          <w:delText xml:space="preserve"> (CONF:10403).</w:delText>
        </w:r>
      </w:del>
    </w:p>
    <w:p w14:paraId="10E11F7D" w14:textId="77777777" w:rsidR="00875076" w:rsidRPr="003651D9" w:rsidDel="006A1426" w:rsidRDefault="00875076" w:rsidP="005B3030">
      <w:pPr>
        <w:numPr>
          <w:ilvl w:val="0"/>
          <w:numId w:val="15"/>
        </w:numPr>
        <w:spacing w:before="0" w:after="40" w:line="260" w:lineRule="exact"/>
        <w:rPr>
          <w:del w:id="2191" w:author="Keith W. Boone" w:date="2015-03-04T12:59:00Z"/>
        </w:rPr>
      </w:pPr>
      <w:del w:id="219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code/@code</w:delText>
        </w:r>
        <w:r w:rsidRPr="003651D9" w:rsidDel="006A1426">
          <w:delText>=</w:delText>
        </w:r>
        <w:r w:rsidRPr="003651D9" w:rsidDel="006A1426">
          <w:rPr>
            <w:rStyle w:val="XMLname"/>
          </w:rPr>
          <w:delText>"11329-0"</w:delText>
        </w:r>
        <w:r w:rsidRPr="003651D9" w:rsidDel="006A1426">
          <w:delText xml:space="preserve"> Medical (General) History (CodeSystem: </w:delText>
        </w:r>
        <w:r w:rsidRPr="003651D9" w:rsidDel="006A1426">
          <w:rPr>
            <w:rStyle w:val="XMLname"/>
          </w:rPr>
          <w:delText>LOINC 2.16.840.1.113883.6.1</w:delText>
        </w:r>
        <w:r w:rsidRPr="003651D9" w:rsidDel="006A1426">
          <w:delText>) (CONF:8161).</w:delText>
        </w:r>
      </w:del>
    </w:p>
    <w:p w14:paraId="2781C9A4" w14:textId="77777777" w:rsidR="00875076" w:rsidRPr="003651D9" w:rsidDel="006A1426" w:rsidRDefault="00875076" w:rsidP="005B3030">
      <w:pPr>
        <w:numPr>
          <w:ilvl w:val="0"/>
          <w:numId w:val="15"/>
        </w:numPr>
        <w:spacing w:before="0" w:after="40" w:line="260" w:lineRule="exact"/>
        <w:rPr>
          <w:del w:id="2193" w:author="Keith W. Boone" w:date="2015-03-04T12:59:00Z"/>
        </w:rPr>
      </w:pPr>
      <w:del w:id="219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title</w:delText>
        </w:r>
        <w:r w:rsidRPr="003651D9" w:rsidDel="006A1426">
          <w:delText xml:space="preserve"> (CONF:8162).</w:delText>
        </w:r>
      </w:del>
    </w:p>
    <w:p w14:paraId="39215A24" w14:textId="77777777" w:rsidR="00875076" w:rsidRPr="003651D9" w:rsidDel="006A1426" w:rsidRDefault="00875076" w:rsidP="005B3030">
      <w:pPr>
        <w:numPr>
          <w:ilvl w:val="0"/>
          <w:numId w:val="15"/>
        </w:numPr>
        <w:spacing w:before="0" w:after="40" w:line="260" w:lineRule="exact"/>
        <w:rPr>
          <w:del w:id="2195" w:author="Keith W. Boone" w:date="2015-03-04T12:59:00Z"/>
        </w:rPr>
      </w:pPr>
      <w:del w:id="219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text</w:delText>
        </w:r>
        <w:r w:rsidRPr="003651D9" w:rsidDel="006A1426">
          <w:delText xml:space="preserve"> (CONF:8163).</w:delText>
        </w:r>
      </w:del>
    </w:p>
    <w:p w14:paraId="4F8BEE72" w14:textId="77777777" w:rsidR="00875076" w:rsidRPr="003651D9" w:rsidDel="006A1426" w:rsidRDefault="00875076" w:rsidP="005B3030">
      <w:pPr>
        <w:numPr>
          <w:ilvl w:val="0"/>
          <w:numId w:val="15"/>
        </w:numPr>
        <w:spacing w:before="0" w:after="40" w:line="260" w:lineRule="exact"/>
        <w:rPr>
          <w:del w:id="2197" w:author="Keith W. Boone" w:date="2015-03-04T12:59:00Z"/>
        </w:rPr>
      </w:pPr>
      <w:del w:id="2198"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46475D50" w14:textId="77777777" w:rsidR="00875076" w:rsidRPr="003651D9" w:rsidDel="006A1426" w:rsidRDefault="00875076" w:rsidP="005B3030">
      <w:pPr>
        <w:numPr>
          <w:ilvl w:val="1"/>
          <w:numId w:val="15"/>
        </w:numPr>
        <w:spacing w:before="0" w:after="40" w:line="260" w:lineRule="exact"/>
        <w:rPr>
          <w:del w:id="2199" w:author="Keith W. Boone" w:date="2015-03-04T12:59:00Z"/>
        </w:rPr>
      </w:pPr>
      <w:del w:id="220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bCs w:val="0"/>
            <w:u w:val="single"/>
          </w:rPr>
          <w:delText>Problem Observation - Cardiac</w:delText>
        </w:r>
        <w:r w:rsidR="005F3FB5" w:rsidDel="006A1426">
          <w:delText xml:space="preserve"> </w:delText>
        </w:r>
        <w:r w:rsidRPr="003651D9" w:rsidDel="006A1426">
          <w:rPr>
            <w:rStyle w:val="XMLname"/>
          </w:rPr>
          <w:delText>(</w:delText>
        </w:r>
        <w:r w:rsidRPr="003651D9" w:rsidDel="006A1426">
          <w:rPr>
            <w:rFonts w:ascii="Courier New" w:hAnsi="Courier New" w:cs="TimesNewRomanPSMT"/>
            <w:sz w:val="20"/>
          </w:rPr>
          <w:delText>1.3.6.1.4.1.19376.1.4.1.4.9</w:delText>
        </w:r>
        <w:r w:rsidRPr="003651D9" w:rsidDel="006A1426">
          <w:rPr>
            <w:rStyle w:val="XMLname"/>
          </w:rPr>
          <w:delText>)</w:delText>
        </w:r>
        <w:r w:rsidRPr="003651D9" w:rsidDel="006A1426">
          <w:delText xml:space="preserve"> (CONF:CRC-xxx).</w:delText>
        </w:r>
      </w:del>
    </w:p>
    <w:p w14:paraId="3AD38DFF" w14:textId="77777777" w:rsidR="00875076" w:rsidRPr="003651D9" w:rsidDel="006A1426" w:rsidRDefault="00875076" w:rsidP="005B3030">
      <w:pPr>
        <w:numPr>
          <w:ilvl w:val="0"/>
          <w:numId w:val="15"/>
        </w:numPr>
        <w:spacing w:before="0" w:after="40" w:line="260" w:lineRule="exact"/>
        <w:rPr>
          <w:del w:id="2201" w:author="Keith W. Boone" w:date="2015-03-04T12:59:00Z"/>
          <w:szCs w:val="13"/>
        </w:rPr>
      </w:pPr>
      <w:del w:id="2202" w:author="Keith W. Boone" w:date="2015-03-04T12:59:00Z">
        <w:r w:rsidRPr="003651D9" w:rsidDel="006A1426">
          <w:rPr>
            <w:b/>
            <w:bCs/>
            <w:sz w:val="16"/>
            <w:szCs w:val="16"/>
          </w:rPr>
          <w:delText>MAY</w:delText>
        </w:r>
        <w:r w:rsidRPr="003651D9" w:rsidDel="006A1426">
          <w:rPr>
            <w:sz w:val="16"/>
          </w:rPr>
          <w:delText> </w:delText>
        </w:r>
        <w:r w:rsidRPr="003651D9" w:rsidDel="006A1426">
          <w:rPr>
            <w:szCs w:val="13"/>
          </w:rPr>
          <w:delText>contain zero or more [0..*]</w:delText>
        </w:r>
        <w:r w:rsidRPr="003651D9" w:rsidDel="006A1426">
          <w:delText> </w:delText>
        </w:r>
        <w:r w:rsidRPr="003651D9" w:rsidDel="006A1426">
          <w:rPr>
            <w:rFonts w:ascii="Courier New" w:hAnsi="Courier New" w:cs="Courier New"/>
            <w:b/>
            <w:bCs/>
          </w:rPr>
          <w:delText>entry</w:delText>
        </w:r>
        <w:r w:rsidRPr="003651D9" w:rsidDel="006A1426">
          <w:delText> </w:delText>
        </w:r>
        <w:r w:rsidRPr="003651D9" w:rsidDel="006A1426">
          <w:rPr>
            <w:szCs w:val="13"/>
          </w:rPr>
          <w:delText>(CONF:CRC-xxx) such that it</w:delText>
        </w:r>
      </w:del>
    </w:p>
    <w:p w14:paraId="60FB317F" w14:textId="77777777" w:rsidR="00875076" w:rsidRPr="003651D9" w:rsidDel="006A1426" w:rsidRDefault="00875076" w:rsidP="005B3030">
      <w:pPr>
        <w:numPr>
          <w:ilvl w:val="1"/>
          <w:numId w:val="15"/>
        </w:numPr>
        <w:spacing w:before="0" w:after="40" w:line="260" w:lineRule="exact"/>
        <w:rPr>
          <w:del w:id="2203" w:author="Keith W. Boone" w:date="2015-03-04T12:59:00Z"/>
          <w:szCs w:val="13"/>
        </w:rPr>
      </w:pPr>
      <w:del w:id="2204" w:author="Keith W. Boone" w:date="2015-03-04T12:59:00Z">
        <w:r w:rsidRPr="003651D9" w:rsidDel="006A1426">
          <w:rPr>
            <w:b/>
            <w:bCs/>
            <w:sz w:val="16"/>
            <w:szCs w:val="16"/>
          </w:rPr>
          <w:delText>SHALL</w:delText>
        </w:r>
        <w:r w:rsidRPr="003651D9" w:rsidDel="006A1426">
          <w:rPr>
            <w:sz w:val="16"/>
          </w:rPr>
          <w:delText> </w:delText>
        </w:r>
        <w:r w:rsidRPr="003651D9" w:rsidDel="006A1426">
          <w:rPr>
            <w:szCs w:val="13"/>
          </w:rPr>
          <w:delText>contain exactly one [1..1]</w:delText>
        </w:r>
        <w:r w:rsidRPr="003651D9" w:rsidDel="006A1426">
          <w:delText> </w:delText>
        </w:r>
        <w:r w:rsidRPr="003651D9" w:rsidDel="006A1426">
          <w:rPr>
            <w:rFonts w:ascii="Courier New" w:hAnsi="Courier New" w:cs="Courier New"/>
            <w:b/>
            <w:bCs/>
            <w:sz w:val="20"/>
            <w:u w:val="single"/>
          </w:rPr>
          <w:delText>Procedure Activity</w:delText>
        </w:r>
        <w:r w:rsidRPr="003651D9" w:rsidDel="006A1426">
          <w:rPr>
            <w:rFonts w:ascii="Courier New" w:hAnsi="Courier New" w:cs="Courier New"/>
            <w:b/>
            <w:bCs/>
            <w:sz w:val="20"/>
          </w:rPr>
          <w:delText xml:space="preserve"> Observation</w:delText>
        </w:r>
        <w:r w:rsidRPr="003651D9" w:rsidDel="006A1426">
          <w:delText> </w:delText>
        </w:r>
        <w:r w:rsidRPr="003651D9" w:rsidDel="006A1426">
          <w:rPr>
            <w:rFonts w:ascii="Courier New" w:hAnsi="Courier New" w:cs="Courier New"/>
          </w:rPr>
          <w:delText>(</w:delText>
        </w:r>
        <w:r w:rsidRPr="003651D9" w:rsidDel="006A1426">
          <w:rPr>
            <w:rFonts w:ascii="Courier New" w:hAnsi="Courier New" w:cs="Courier New"/>
            <w:sz w:val="20"/>
          </w:rPr>
          <w:delText>2.16.840.1.113883.10.20.22.4.13</w:delText>
        </w:r>
        <w:r w:rsidRPr="003651D9" w:rsidDel="006A1426">
          <w:rPr>
            <w:rFonts w:ascii="Courier New" w:hAnsi="Courier New" w:cs="Courier New"/>
          </w:rPr>
          <w:delText>)</w:delText>
        </w:r>
        <w:r w:rsidRPr="003651D9" w:rsidDel="006A1426">
          <w:delText> </w:delText>
        </w:r>
        <w:r w:rsidRPr="003651D9" w:rsidDel="006A1426">
          <w:rPr>
            <w:szCs w:val="13"/>
          </w:rPr>
          <w:delText>(CONF:CRC-xxx).</w:delText>
        </w:r>
      </w:del>
    </w:p>
    <w:p w14:paraId="1FA6C861" w14:textId="77777777" w:rsidR="00875076" w:rsidRPr="003651D9" w:rsidDel="006A1426" w:rsidRDefault="00875076" w:rsidP="005B3030">
      <w:pPr>
        <w:numPr>
          <w:ilvl w:val="0"/>
          <w:numId w:val="15"/>
        </w:numPr>
        <w:spacing w:before="0" w:after="40" w:line="260" w:lineRule="exact"/>
        <w:rPr>
          <w:del w:id="2205" w:author="Keith W. Boone" w:date="2015-03-04T12:59:00Z"/>
        </w:rPr>
      </w:pPr>
      <w:del w:id="2206"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5C61F2A6" w14:textId="77777777" w:rsidR="00875076" w:rsidRPr="003651D9" w:rsidDel="006A1426" w:rsidRDefault="00875076" w:rsidP="005B3030">
      <w:pPr>
        <w:numPr>
          <w:ilvl w:val="1"/>
          <w:numId w:val="15"/>
        </w:numPr>
        <w:spacing w:before="0" w:after="40" w:line="260" w:lineRule="exact"/>
        <w:rPr>
          <w:del w:id="2207" w:author="Keith W. Boone" w:date="2015-03-04T12:59:00Z"/>
        </w:rPr>
      </w:pPr>
      <w:del w:id="220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Procedure Activity Procedure</w:delText>
        </w:r>
        <w:r w:rsidRPr="003651D9" w:rsidDel="006A1426">
          <w:rPr>
            <w:rStyle w:val="XMLname"/>
          </w:rPr>
          <w:delText xml:space="preserve"> (2.16.840.1.113883.10.20.22.4.14)</w:delText>
        </w:r>
        <w:r w:rsidRPr="003651D9" w:rsidDel="006A1426">
          <w:delText xml:space="preserve"> (CONF:CRC-xxx).</w:delText>
        </w:r>
      </w:del>
    </w:p>
    <w:p w14:paraId="34A6BA19" w14:textId="77777777" w:rsidR="00875076" w:rsidRPr="003651D9" w:rsidDel="006A1426" w:rsidRDefault="00875076" w:rsidP="00875076">
      <w:pPr>
        <w:pStyle w:val="BodyText"/>
        <w:rPr>
          <w:del w:id="2209" w:author="Keith W. Boone" w:date="2015-03-04T12:59:00Z"/>
          <w:color w:val="0070C0"/>
          <w:lang w:eastAsia="x-none"/>
        </w:rPr>
      </w:pPr>
    </w:p>
    <w:p w14:paraId="7B3E2B38" w14:textId="77777777" w:rsidR="00875076" w:rsidRPr="003651D9" w:rsidDel="006A1426" w:rsidRDefault="00875076" w:rsidP="00875076">
      <w:pPr>
        <w:pStyle w:val="Example"/>
        <w:rPr>
          <w:del w:id="2210" w:author="Keith W. Boone" w:date="2015-03-04T12:59:00Z"/>
          <w:lang w:val="en-US"/>
        </w:rPr>
      </w:pPr>
      <w:del w:id="2211" w:author="Keith W. Boone" w:date="2015-03-04T12:59:00Z">
        <w:r w:rsidRPr="003651D9" w:rsidDel="006A1426">
          <w:rPr>
            <w:lang w:val="en-US"/>
          </w:rPr>
          <w:lastRenderedPageBreak/>
          <w:delText xml:space="preserve">&lt;section&gt; </w:delText>
        </w:r>
      </w:del>
    </w:p>
    <w:p w14:paraId="1B0CF0E4" w14:textId="77777777" w:rsidR="00875076" w:rsidRPr="003651D9" w:rsidDel="006A1426" w:rsidRDefault="00875076" w:rsidP="00875076">
      <w:pPr>
        <w:pStyle w:val="Example"/>
        <w:rPr>
          <w:del w:id="2212" w:author="Keith W. Boone" w:date="2015-03-04T12:59:00Z"/>
          <w:lang w:val="en-US"/>
        </w:rPr>
      </w:pPr>
      <w:del w:id="2213" w:author="Keith W. Boone" w:date="2015-03-04T12:59:00Z">
        <w:r w:rsidRPr="003651D9" w:rsidDel="006A1426">
          <w:rPr>
            <w:lang w:val="en-US"/>
          </w:rPr>
          <w:delText xml:space="preserve">  &lt;templateId root="1.3.6.1.4.1.19376.1.4.1.2.17"/&gt; </w:delText>
        </w:r>
      </w:del>
    </w:p>
    <w:p w14:paraId="5A8223E2" w14:textId="77777777" w:rsidR="00875076" w:rsidRPr="003651D9" w:rsidDel="006A1426" w:rsidRDefault="00875076" w:rsidP="00875076">
      <w:pPr>
        <w:pStyle w:val="Example"/>
        <w:rPr>
          <w:del w:id="2214" w:author="Keith W. Boone" w:date="2015-03-04T12:59:00Z"/>
          <w:lang w:val="en-US"/>
        </w:rPr>
      </w:pPr>
      <w:del w:id="2215" w:author="Keith W. Boone" w:date="2015-03-04T12:59:00Z">
        <w:r w:rsidRPr="003651D9" w:rsidDel="006A1426">
          <w:rPr>
            <w:lang w:val="en-US"/>
          </w:rPr>
          <w:delText xml:space="preserve">  &lt;templateId root="2.16.840.1.113883.10.20.22.2.39"/&gt; </w:delText>
        </w:r>
      </w:del>
    </w:p>
    <w:p w14:paraId="4DA772C3" w14:textId="77777777" w:rsidR="00875076" w:rsidRPr="003651D9" w:rsidDel="006A1426" w:rsidRDefault="00875076" w:rsidP="00875076">
      <w:pPr>
        <w:pStyle w:val="Example"/>
        <w:rPr>
          <w:del w:id="2216" w:author="Keith W. Boone" w:date="2015-03-04T12:59:00Z"/>
          <w:lang w:val="en-US"/>
        </w:rPr>
      </w:pPr>
      <w:del w:id="2217" w:author="Keith W. Boone" w:date="2015-03-04T12:59:00Z">
        <w:r w:rsidRPr="003651D9" w:rsidDel="006A1426">
          <w:rPr>
            <w:lang w:val="en-US"/>
          </w:rPr>
          <w:delText xml:space="preserve">  &lt;code code="11329-0" codeSystem="2.16.840.1.113883.6.1" </w:delText>
        </w:r>
      </w:del>
    </w:p>
    <w:p w14:paraId="2BEA7EA1" w14:textId="77777777" w:rsidR="00875076" w:rsidRPr="003651D9" w:rsidDel="006A1426" w:rsidRDefault="00875076" w:rsidP="00875076">
      <w:pPr>
        <w:pStyle w:val="Example"/>
        <w:rPr>
          <w:del w:id="2218" w:author="Keith W. Boone" w:date="2015-03-04T12:59:00Z"/>
          <w:lang w:val="en-US"/>
        </w:rPr>
      </w:pPr>
      <w:del w:id="2219" w:author="Keith W. Boone" w:date="2015-03-04T12:59:00Z">
        <w:r w:rsidRPr="003651D9" w:rsidDel="006A1426">
          <w:rPr>
            <w:lang w:val="en-US"/>
          </w:rPr>
          <w:delText xml:space="preserve">        codeSystemName="LOINC" </w:delText>
        </w:r>
      </w:del>
    </w:p>
    <w:p w14:paraId="5E08AD85" w14:textId="77777777" w:rsidR="00875076" w:rsidRPr="003651D9" w:rsidDel="006A1426" w:rsidRDefault="00875076" w:rsidP="00875076">
      <w:pPr>
        <w:pStyle w:val="Example"/>
        <w:rPr>
          <w:del w:id="2220" w:author="Keith W. Boone" w:date="2015-03-04T12:59:00Z"/>
          <w:lang w:val="en-US"/>
        </w:rPr>
      </w:pPr>
      <w:del w:id="2221" w:author="Keith W. Boone" w:date="2015-03-04T12:59:00Z">
        <w:r w:rsidRPr="003651D9" w:rsidDel="006A1426">
          <w:rPr>
            <w:lang w:val="en-US"/>
          </w:rPr>
          <w:delText xml:space="preserve">        displayName="MEDICAL (GENERAL) HISTORY"/&gt; </w:delText>
        </w:r>
      </w:del>
    </w:p>
    <w:p w14:paraId="0DF5A8A7" w14:textId="77777777" w:rsidR="00875076" w:rsidRPr="003651D9" w:rsidDel="006A1426" w:rsidRDefault="00875076" w:rsidP="00875076">
      <w:pPr>
        <w:pStyle w:val="Example"/>
        <w:rPr>
          <w:del w:id="2222" w:author="Keith W. Boone" w:date="2015-03-04T12:59:00Z"/>
          <w:lang w:val="en-US"/>
        </w:rPr>
      </w:pPr>
      <w:del w:id="2223" w:author="Keith W. Boone" w:date="2015-03-04T12:59:00Z">
        <w:r w:rsidRPr="003651D9" w:rsidDel="006A1426">
          <w:rPr>
            <w:lang w:val="en-US"/>
          </w:rPr>
          <w:delText xml:space="preserve">  &lt;title&gt;MEDICAL (GENERAL) HISTORY&lt;/title&gt; </w:delText>
        </w:r>
      </w:del>
    </w:p>
    <w:p w14:paraId="2453C046" w14:textId="77777777" w:rsidR="00875076" w:rsidRPr="003651D9" w:rsidDel="006A1426" w:rsidRDefault="00875076" w:rsidP="00875076">
      <w:pPr>
        <w:pStyle w:val="Example"/>
        <w:rPr>
          <w:del w:id="2224" w:author="Keith W. Boone" w:date="2015-03-04T12:59:00Z"/>
          <w:lang w:val="en-US"/>
        </w:rPr>
      </w:pPr>
      <w:del w:id="2225" w:author="Keith W. Boone" w:date="2015-03-04T12:59:00Z">
        <w:r w:rsidRPr="003651D9" w:rsidDel="006A1426">
          <w:rPr>
            <w:lang w:val="en-US"/>
          </w:rPr>
          <w:delText xml:space="preserve">  &lt;text&gt; </w:delText>
        </w:r>
      </w:del>
    </w:p>
    <w:p w14:paraId="3C03FA59" w14:textId="77777777" w:rsidR="00875076" w:rsidRPr="003651D9" w:rsidDel="006A1426" w:rsidRDefault="00875076" w:rsidP="00875076">
      <w:pPr>
        <w:pStyle w:val="Example"/>
        <w:rPr>
          <w:del w:id="2226" w:author="Keith W. Boone" w:date="2015-03-04T12:59:00Z"/>
          <w:lang w:val="en-US"/>
        </w:rPr>
      </w:pPr>
      <w:del w:id="2227" w:author="Keith W. Boone" w:date="2015-03-04T12:59:00Z">
        <w:r w:rsidRPr="003651D9" w:rsidDel="006A1426">
          <w:rPr>
            <w:lang w:val="en-US"/>
          </w:rPr>
          <w:delText xml:space="preserve">    &lt;list listType="ordered"&gt; </w:delText>
        </w:r>
      </w:del>
    </w:p>
    <w:p w14:paraId="7FA7F5A8" w14:textId="77777777" w:rsidR="00875076" w:rsidRPr="003651D9" w:rsidDel="006A1426" w:rsidRDefault="00875076" w:rsidP="00875076">
      <w:pPr>
        <w:pStyle w:val="Example"/>
        <w:rPr>
          <w:del w:id="2228" w:author="Keith W. Boone" w:date="2015-03-04T12:59:00Z"/>
          <w:lang w:val="en-US"/>
        </w:rPr>
      </w:pPr>
      <w:del w:id="2229" w:author="Keith W. Boone" w:date="2015-03-04T12:59:00Z">
        <w:r w:rsidRPr="003651D9" w:rsidDel="006A1426">
          <w:rPr>
            <w:lang w:val="en-US"/>
          </w:rPr>
          <w:delText xml:space="preserve">      </w:delText>
        </w:r>
      </w:del>
    </w:p>
    <w:p w14:paraId="69881940" w14:textId="77777777" w:rsidR="00875076" w:rsidRPr="003651D9" w:rsidDel="006A1426" w:rsidRDefault="00875076" w:rsidP="00875076">
      <w:pPr>
        <w:pStyle w:val="Example"/>
        <w:rPr>
          <w:del w:id="2230" w:author="Keith W. Boone" w:date="2015-03-04T12:59:00Z"/>
          <w:lang w:val="en-US"/>
        </w:rPr>
      </w:pPr>
      <w:del w:id="2231" w:author="Keith W. Boone" w:date="2015-03-04T12:59:00Z">
        <w:r w:rsidRPr="003651D9" w:rsidDel="006A1426">
          <w:rPr>
            <w:lang w:val="en-US"/>
          </w:rPr>
          <w:delText xml:space="preserve">      &lt;item&gt;Patient has had a recent issue with chest pain that does </w:delText>
        </w:r>
        <w:r w:rsidRPr="003651D9" w:rsidDel="006A1426">
          <w:rPr>
            <w:lang w:val="en-US"/>
          </w:rPr>
          <w:tab/>
          <w:delText xml:space="preserve">            </w:delText>
        </w:r>
        <w:r w:rsidRPr="003651D9" w:rsidDel="006A1426">
          <w:rPr>
            <w:lang w:val="en-US"/>
          </w:rPr>
          <w:tab/>
          <w:delText xml:space="preserve">     not seem to be related to any particular cause.&lt;/item&gt;</w:delText>
        </w:r>
      </w:del>
    </w:p>
    <w:p w14:paraId="253DA9C2" w14:textId="77777777" w:rsidR="00875076" w:rsidRPr="003651D9" w:rsidDel="006A1426" w:rsidRDefault="00875076" w:rsidP="00875076">
      <w:pPr>
        <w:pStyle w:val="Example"/>
        <w:rPr>
          <w:del w:id="2232" w:author="Keith W. Boone" w:date="2015-03-04T12:59:00Z"/>
          <w:lang w:val="en-US"/>
        </w:rPr>
      </w:pPr>
      <w:del w:id="2233" w:author="Keith W. Boone" w:date="2015-03-04T12:59:00Z">
        <w:r w:rsidRPr="003651D9" w:rsidDel="006A1426">
          <w:rPr>
            <w:lang w:val="en-US"/>
          </w:rPr>
          <w:delText xml:space="preserve">      &lt;item&gt;Previous concerns of heart disease were actually     </w:delText>
        </w:r>
        <w:r w:rsidRPr="003651D9" w:rsidDel="006A1426">
          <w:rPr>
            <w:lang w:val="en-US"/>
          </w:rPr>
          <w:tab/>
        </w:r>
        <w:r w:rsidRPr="003651D9" w:rsidDel="006A1426">
          <w:rPr>
            <w:lang w:val="en-US"/>
          </w:rPr>
          <w:tab/>
          <w:delText xml:space="preserve">     related to other causes.&lt;/item&gt;  </w:delText>
        </w:r>
      </w:del>
    </w:p>
    <w:p w14:paraId="49A63478" w14:textId="77777777" w:rsidR="00875076" w:rsidRPr="003651D9" w:rsidDel="006A1426" w:rsidRDefault="00875076" w:rsidP="00875076">
      <w:pPr>
        <w:pStyle w:val="Example"/>
        <w:rPr>
          <w:del w:id="2234" w:author="Keith W. Boone" w:date="2015-03-04T12:59:00Z"/>
          <w:lang w:val="en-US"/>
        </w:rPr>
      </w:pPr>
      <w:del w:id="2235" w:author="Keith W. Boone" w:date="2015-03-04T12:59:00Z">
        <w:r w:rsidRPr="003651D9" w:rsidDel="006A1426">
          <w:rPr>
            <w:lang w:val="en-US"/>
          </w:rPr>
          <w:delText xml:space="preserve">      &lt;item&gt;Patient had recent weight gain due to sedentary lifestyle and </w:delText>
        </w:r>
      </w:del>
    </w:p>
    <w:p w14:paraId="0837B3E4" w14:textId="77777777" w:rsidR="00875076" w:rsidRPr="003651D9" w:rsidDel="006A1426" w:rsidRDefault="00875076" w:rsidP="00875076">
      <w:pPr>
        <w:pStyle w:val="Example"/>
        <w:rPr>
          <w:del w:id="2236" w:author="Keith W. Boone" w:date="2015-03-04T12:59:00Z"/>
          <w:lang w:val="en-US"/>
        </w:rPr>
      </w:pPr>
      <w:del w:id="2237" w:author="Keith W. Boone" w:date="2015-03-04T12:59:00Z">
        <w:r w:rsidRPr="003651D9" w:rsidDel="006A1426">
          <w:rPr>
            <w:lang w:val="en-US"/>
          </w:rPr>
          <w:delText xml:space="preserve">            new job.&lt;/item&gt; </w:delText>
        </w:r>
      </w:del>
    </w:p>
    <w:p w14:paraId="5BFCF291" w14:textId="77777777" w:rsidR="00875076" w:rsidRPr="003651D9" w:rsidDel="006A1426" w:rsidRDefault="00875076" w:rsidP="00875076">
      <w:pPr>
        <w:pStyle w:val="Example"/>
        <w:rPr>
          <w:del w:id="2238" w:author="Keith W. Boone" w:date="2015-03-04T12:59:00Z"/>
          <w:lang w:val="en-US"/>
        </w:rPr>
      </w:pPr>
      <w:del w:id="2239" w:author="Keith W. Boone" w:date="2015-03-04T12:59:00Z">
        <w:r w:rsidRPr="003651D9" w:rsidDel="006A1426">
          <w:rPr>
            <w:lang w:val="en-US"/>
          </w:rPr>
          <w:delText xml:space="preserve">    &lt;/list&gt; </w:delText>
        </w:r>
      </w:del>
    </w:p>
    <w:p w14:paraId="11F27C1F" w14:textId="77777777" w:rsidR="00875076" w:rsidRPr="003651D9" w:rsidDel="006A1426" w:rsidRDefault="00875076" w:rsidP="00875076">
      <w:pPr>
        <w:pStyle w:val="Example"/>
        <w:rPr>
          <w:del w:id="2240" w:author="Keith W. Boone" w:date="2015-03-04T12:59:00Z"/>
          <w:lang w:val="en-US"/>
        </w:rPr>
      </w:pPr>
      <w:del w:id="2241" w:author="Keith W. Boone" w:date="2015-03-04T12:59:00Z">
        <w:r w:rsidRPr="003651D9" w:rsidDel="006A1426">
          <w:rPr>
            <w:lang w:val="en-US"/>
          </w:rPr>
          <w:delText xml:space="preserve">  &lt;/text&gt; </w:delText>
        </w:r>
      </w:del>
    </w:p>
    <w:p w14:paraId="1E9063C4" w14:textId="77777777" w:rsidR="00875076" w:rsidRPr="003651D9" w:rsidDel="006A1426" w:rsidRDefault="00875076" w:rsidP="00875076">
      <w:pPr>
        <w:pStyle w:val="Example"/>
        <w:rPr>
          <w:del w:id="2242" w:author="Keith W. Boone" w:date="2015-03-04T12:59:00Z"/>
          <w:lang w:val="en-US"/>
        </w:rPr>
      </w:pPr>
      <w:del w:id="2243" w:author="Keith W. Boone" w:date="2015-03-04T12:59:00Z">
        <w:r w:rsidRPr="003651D9" w:rsidDel="006A1426">
          <w:rPr>
            <w:lang w:val="en-US"/>
          </w:rPr>
          <w:delText xml:space="preserve">  &lt;entry&gt;</w:delText>
        </w:r>
      </w:del>
    </w:p>
    <w:p w14:paraId="24501A04" w14:textId="77777777" w:rsidR="00875076" w:rsidRPr="003651D9" w:rsidDel="006A1426" w:rsidRDefault="00875076" w:rsidP="00875076">
      <w:pPr>
        <w:pStyle w:val="Example"/>
        <w:rPr>
          <w:del w:id="2244" w:author="Keith W. Boone" w:date="2015-03-04T12:59:00Z"/>
          <w:lang w:val="en-US"/>
        </w:rPr>
      </w:pPr>
      <w:del w:id="2245" w:author="Keith W. Boone" w:date="2015-03-04T12:59:00Z">
        <w:r w:rsidRPr="003651D9" w:rsidDel="006A1426">
          <w:rPr>
            <w:lang w:val="en-US"/>
          </w:rPr>
          <w:delText xml:space="preserve">    &lt;observation classCode=”OBS” moodCode=”EVN”&gt; </w:delText>
        </w:r>
      </w:del>
    </w:p>
    <w:p w14:paraId="3002CDB1" w14:textId="77777777" w:rsidR="00875076" w:rsidRPr="003651D9" w:rsidDel="006A1426" w:rsidRDefault="00875076" w:rsidP="00875076">
      <w:pPr>
        <w:pStyle w:val="Example"/>
        <w:rPr>
          <w:del w:id="2246" w:author="Keith W. Boone" w:date="2015-03-04T12:59:00Z"/>
          <w:lang w:val="en-US"/>
        </w:rPr>
      </w:pPr>
      <w:del w:id="2247" w:author="Keith W. Boone" w:date="2015-03-04T12:59:00Z">
        <w:r w:rsidRPr="003651D9" w:rsidDel="006A1426">
          <w:rPr>
            <w:lang w:val="en-US"/>
          </w:rPr>
          <w:delText xml:space="preserve">      &lt;templateId root=”1.3.6.1.4.1.19376.1.4.1.9”/&gt;</w:delText>
        </w:r>
      </w:del>
    </w:p>
    <w:p w14:paraId="7699C8A7" w14:textId="77777777" w:rsidR="00875076" w:rsidRPr="003651D9" w:rsidDel="006A1426" w:rsidRDefault="00875076" w:rsidP="00875076">
      <w:pPr>
        <w:pStyle w:val="Example"/>
        <w:rPr>
          <w:del w:id="2248" w:author="Keith W. Boone" w:date="2015-03-04T12:59:00Z"/>
          <w:lang w:val="en-US"/>
        </w:rPr>
      </w:pPr>
      <w:del w:id="2249" w:author="Keith W. Boone" w:date="2015-03-04T12:59:00Z">
        <w:r w:rsidRPr="003651D9" w:rsidDel="006A1426">
          <w:rPr>
            <w:lang w:val="en-US"/>
          </w:rPr>
          <w:delText xml:space="preserve">      &lt;id root=”xyz”/&gt;</w:delText>
        </w:r>
      </w:del>
    </w:p>
    <w:p w14:paraId="04B3A835" w14:textId="77777777" w:rsidR="00875076" w:rsidRPr="003651D9" w:rsidDel="006A1426" w:rsidRDefault="00875076" w:rsidP="00875076">
      <w:pPr>
        <w:pStyle w:val="Example"/>
        <w:rPr>
          <w:del w:id="2250" w:author="Keith W. Boone" w:date="2015-03-04T12:59:00Z"/>
          <w:lang w:val="en-US"/>
        </w:rPr>
      </w:pPr>
      <w:del w:id="2251" w:author="Keith W. Boone" w:date="2015-03-04T12:59:00Z">
        <w:r w:rsidRPr="003651D9" w:rsidDel="006A1426">
          <w:rPr>
            <w:lang w:val="en-US"/>
          </w:rPr>
          <w:delText xml:space="preserve">      …</w:delText>
        </w:r>
      </w:del>
    </w:p>
    <w:p w14:paraId="7B489E57" w14:textId="77777777" w:rsidR="00875076" w:rsidRPr="003651D9" w:rsidDel="006A1426" w:rsidRDefault="00875076" w:rsidP="00875076">
      <w:pPr>
        <w:pStyle w:val="Example"/>
        <w:rPr>
          <w:del w:id="2252" w:author="Keith W. Boone" w:date="2015-03-04T12:59:00Z"/>
          <w:lang w:val="en-US"/>
        </w:rPr>
      </w:pPr>
      <w:del w:id="2253" w:author="Keith W. Boone" w:date="2015-03-04T12:59:00Z">
        <w:r w:rsidRPr="003651D9" w:rsidDel="006A1426">
          <w:rPr>
            <w:lang w:val="en-US"/>
          </w:rPr>
          <w:delText xml:space="preserve">    &lt;/observation&gt;</w:delText>
        </w:r>
      </w:del>
    </w:p>
    <w:p w14:paraId="2BEF6C70" w14:textId="77777777" w:rsidR="00875076" w:rsidRPr="003651D9" w:rsidDel="006A1426" w:rsidRDefault="00875076" w:rsidP="00875076">
      <w:pPr>
        <w:pStyle w:val="Example"/>
        <w:rPr>
          <w:del w:id="2254" w:author="Keith W. Boone" w:date="2015-03-04T12:59:00Z"/>
          <w:lang w:val="en-US"/>
        </w:rPr>
      </w:pPr>
      <w:del w:id="2255" w:author="Keith W. Boone" w:date="2015-03-04T12:59:00Z">
        <w:r w:rsidRPr="003651D9" w:rsidDel="006A1426">
          <w:rPr>
            <w:lang w:val="en-US"/>
          </w:rPr>
          <w:delText xml:space="preserve">  &lt;/entry&gt;</w:delText>
        </w:r>
      </w:del>
    </w:p>
    <w:p w14:paraId="1B1FCFD8" w14:textId="77777777" w:rsidR="00875076" w:rsidRPr="003651D9" w:rsidDel="006A1426" w:rsidRDefault="00875076" w:rsidP="00875076">
      <w:pPr>
        <w:pStyle w:val="Example"/>
        <w:rPr>
          <w:del w:id="2256" w:author="Keith W. Boone" w:date="2015-03-04T12:59:00Z"/>
          <w:lang w:val="en-US"/>
        </w:rPr>
      </w:pPr>
      <w:del w:id="2257" w:author="Keith W. Boone" w:date="2015-03-04T12:59:00Z">
        <w:r w:rsidRPr="003651D9" w:rsidDel="006A1426">
          <w:rPr>
            <w:lang w:val="en-US"/>
          </w:rPr>
          <w:delText xml:space="preserve">  &lt;/entry&gt;</w:delText>
        </w:r>
      </w:del>
    </w:p>
    <w:p w14:paraId="2E754C10" w14:textId="77777777" w:rsidR="00875076" w:rsidRPr="003651D9" w:rsidDel="006A1426" w:rsidRDefault="00875076" w:rsidP="00875076">
      <w:pPr>
        <w:pStyle w:val="Example"/>
        <w:rPr>
          <w:del w:id="2258" w:author="Keith W. Boone" w:date="2015-03-04T12:59:00Z"/>
          <w:lang w:val="en-US"/>
        </w:rPr>
      </w:pPr>
      <w:del w:id="2259" w:author="Keith W. Boone" w:date="2015-03-04T12:59:00Z">
        <w:r w:rsidRPr="003651D9" w:rsidDel="006A1426">
          <w:rPr>
            <w:lang w:val="en-US"/>
          </w:rPr>
          <w:delText xml:space="preserve">    &lt;observation classCode="PROC" moodCode="EVN"&gt;</w:delText>
        </w:r>
      </w:del>
    </w:p>
    <w:p w14:paraId="64F3DD4C" w14:textId="77777777" w:rsidR="00875076" w:rsidRPr="003651D9" w:rsidDel="006A1426" w:rsidRDefault="00875076" w:rsidP="00875076">
      <w:pPr>
        <w:pStyle w:val="Example"/>
        <w:rPr>
          <w:del w:id="2260" w:author="Keith W. Boone" w:date="2015-03-04T12:59:00Z"/>
          <w:lang w:val="en-US"/>
        </w:rPr>
      </w:pPr>
      <w:del w:id="2261" w:author="Keith W. Boone" w:date="2015-03-04T12:59:00Z">
        <w:r w:rsidRPr="003651D9" w:rsidDel="006A1426">
          <w:rPr>
            <w:lang w:val="en-US"/>
          </w:rPr>
          <w:delText xml:space="preserve">      &lt;templateId root="2.16.840.1.113883.10.20.22.4.14"/&gt;</w:delText>
        </w:r>
      </w:del>
    </w:p>
    <w:p w14:paraId="7A7DA47E" w14:textId="77777777" w:rsidR="00875076" w:rsidRPr="003651D9" w:rsidDel="006A1426" w:rsidRDefault="00875076" w:rsidP="00875076">
      <w:pPr>
        <w:pStyle w:val="Example"/>
        <w:rPr>
          <w:del w:id="2262" w:author="Keith W. Boone" w:date="2015-03-04T12:59:00Z"/>
          <w:lang w:val="en-US"/>
        </w:rPr>
      </w:pPr>
      <w:del w:id="2263" w:author="Keith W. Boone" w:date="2015-03-04T12:59:00Z">
        <w:r w:rsidRPr="003651D9" w:rsidDel="006A1426">
          <w:rPr>
            <w:lang w:val="en-US"/>
          </w:rPr>
          <w:delText xml:space="preserve">      &lt;!-- Procedure Activity Procedure template --&gt;</w:delText>
        </w:r>
      </w:del>
    </w:p>
    <w:p w14:paraId="411C6797" w14:textId="77777777" w:rsidR="00875076" w:rsidRPr="003651D9" w:rsidDel="006A1426" w:rsidRDefault="00875076" w:rsidP="00875076">
      <w:pPr>
        <w:pStyle w:val="Example"/>
        <w:rPr>
          <w:del w:id="2264" w:author="Keith W. Boone" w:date="2015-03-04T12:59:00Z"/>
          <w:lang w:val="en-US"/>
        </w:rPr>
      </w:pPr>
      <w:del w:id="2265" w:author="Keith W. Boone" w:date="2015-03-04T12:59:00Z">
        <w:r w:rsidRPr="003651D9" w:rsidDel="006A1426">
          <w:rPr>
            <w:lang w:val="en-US"/>
          </w:rPr>
          <w:delText xml:space="preserve">      ...</w:delText>
        </w:r>
      </w:del>
    </w:p>
    <w:p w14:paraId="79BEE265" w14:textId="77777777" w:rsidR="00875076" w:rsidRPr="003651D9" w:rsidDel="006A1426" w:rsidRDefault="00875076" w:rsidP="00875076">
      <w:pPr>
        <w:pStyle w:val="Example"/>
        <w:rPr>
          <w:del w:id="2266" w:author="Keith W. Boone" w:date="2015-03-04T12:59:00Z"/>
          <w:lang w:val="en-US"/>
        </w:rPr>
      </w:pPr>
      <w:del w:id="2267" w:author="Keith W. Boone" w:date="2015-03-04T12:59:00Z">
        <w:r w:rsidRPr="003651D9" w:rsidDel="006A1426">
          <w:rPr>
            <w:lang w:val="en-US"/>
          </w:rPr>
          <w:delText xml:space="preserve">    &lt;/observation&gt;</w:delText>
        </w:r>
      </w:del>
    </w:p>
    <w:p w14:paraId="2B003507" w14:textId="77777777" w:rsidR="00875076" w:rsidRPr="003651D9" w:rsidDel="006A1426" w:rsidRDefault="00875076" w:rsidP="00875076">
      <w:pPr>
        <w:pStyle w:val="Example"/>
        <w:rPr>
          <w:del w:id="2268" w:author="Keith W. Boone" w:date="2015-03-04T12:59:00Z"/>
          <w:lang w:val="en-US"/>
        </w:rPr>
      </w:pPr>
      <w:del w:id="2269" w:author="Keith W. Boone" w:date="2015-03-04T12:59:00Z">
        <w:r w:rsidRPr="003651D9" w:rsidDel="006A1426">
          <w:rPr>
            <w:lang w:val="en-US"/>
          </w:rPr>
          <w:delText xml:space="preserve">  &lt;/entry&gt;</w:delText>
        </w:r>
      </w:del>
    </w:p>
    <w:p w14:paraId="41FF1C98" w14:textId="77777777" w:rsidR="00875076" w:rsidRPr="003651D9" w:rsidDel="006A1426" w:rsidRDefault="00875076" w:rsidP="00875076">
      <w:pPr>
        <w:pStyle w:val="Example"/>
        <w:rPr>
          <w:del w:id="2270" w:author="Keith W. Boone" w:date="2015-03-04T12:59:00Z"/>
          <w:lang w:val="en-US"/>
        </w:rPr>
      </w:pPr>
      <w:del w:id="2271" w:author="Keith W. Boone" w:date="2015-03-04T12:59:00Z">
        <w:r w:rsidRPr="003651D9" w:rsidDel="006A1426">
          <w:rPr>
            <w:lang w:val="en-US"/>
          </w:rPr>
          <w:delText xml:space="preserve">  &lt;/entry&gt;</w:delText>
        </w:r>
      </w:del>
    </w:p>
    <w:p w14:paraId="72F8BEE5" w14:textId="77777777" w:rsidR="00875076" w:rsidRPr="003651D9" w:rsidDel="006A1426" w:rsidRDefault="00875076" w:rsidP="00875076">
      <w:pPr>
        <w:pStyle w:val="Example"/>
        <w:rPr>
          <w:del w:id="2272" w:author="Keith W. Boone" w:date="2015-03-04T12:59:00Z"/>
          <w:lang w:val="en-US"/>
        </w:rPr>
      </w:pPr>
      <w:del w:id="2273" w:author="Keith W. Boone" w:date="2015-03-04T12:59:00Z">
        <w:r w:rsidRPr="003651D9" w:rsidDel="006A1426">
          <w:rPr>
            <w:lang w:val="en-US"/>
          </w:rPr>
          <w:delText xml:space="preserve">    &lt;observation classCode="OBS" moodCode="EVN"&gt;</w:delText>
        </w:r>
      </w:del>
    </w:p>
    <w:p w14:paraId="4BC04290" w14:textId="77777777" w:rsidR="00875076" w:rsidRPr="003651D9" w:rsidDel="006A1426" w:rsidRDefault="00875076" w:rsidP="00875076">
      <w:pPr>
        <w:pStyle w:val="Example"/>
        <w:rPr>
          <w:del w:id="2274" w:author="Keith W. Boone" w:date="2015-03-04T12:59:00Z"/>
          <w:lang w:val="en-US"/>
        </w:rPr>
      </w:pPr>
      <w:del w:id="2275" w:author="Keith W. Boone" w:date="2015-03-04T12:59:00Z">
        <w:r w:rsidRPr="003651D9" w:rsidDel="006A1426">
          <w:rPr>
            <w:lang w:val="en-US"/>
          </w:rPr>
          <w:delText xml:space="preserve">      &lt;templateId root="2.16.840.1.113883.10.20.22.4.13"/&gt;</w:delText>
        </w:r>
      </w:del>
    </w:p>
    <w:p w14:paraId="29C67364" w14:textId="77777777" w:rsidR="00875076" w:rsidRPr="003651D9" w:rsidDel="006A1426" w:rsidRDefault="00875076" w:rsidP="00875076">
      <w:pPr>
        <w:pStyle w:val="Example"/>
        <w:rPr>
          <w:del w:id="2276" w:author="Keith W. Boone" w:date="2015-03-04T12:59:00Z"/>
          <w:lang w:val="en-US"/>
        </w:rPr>
      </w:pPr>
      <w:del w:id="2277" w:author="Keith W. Boone" w:date="2015-03-04T12:59:00Z">
        <w:r w:rsidRPr="003651D9" w:rsidDel="006A1426">
          <w:rPr>
            <w:lang w:val="en-US"/>
          </w:rPr>
          <w:delText xml:space="preserve">      &lt;!-- Procedure Activity Observation template --&gt;</w:delText>
        </w:r>
      </w:del>
    </w:p>
    <w:p w14:paraId="3D459E71" w14:textId="77777777" w:rsidR="00875076" w:rsidRPr="003651D9" w:rsidDel="006A1426" w:rsidRDefault="00875076" w:rsidP="00875076">
      <w:pPr>
        <w:pStyle w:val="Example"/>
        <w:rPr>
          <w:del w:id="2278" w:author="Keith W. Boone" w:date="2015-03-04T12:59:00Z"/>
          <w:lang w:val="en-US"/>
        </w:rPr>
      </w:pPr>
      <w:del w:id="2279" w:author="Keith W. Boone" w:date="2015-03-04T12:59:00Z">
        <w:r w:rsidRPr="003651D9" w:rsidDel="006A1426">
          <w:rPr>
            <w:lang w:val="en-US"/>
          </w:rPr>
          <w:delText xml:space="preserve">      ...</w:delText>
        </w:r>
      </w:del>
    </w:p>
    <w:p w14:paraId="32DC2A18" w14:textId="77777777" w:rsidR="00875076" w:rsidRPr="003651D9" w:rsidDel="006A1426" w:rsidRDefault="00875076" w:rsidP="00875076">
      <w:pPr>
        <w:pStyle w:val="Example"/>
        <w:rPr>
          <w:del w:id="2280" w:author="Keith W. Boone" w:date="2015-03-04T12:59:00Z"/>
          <w:lang w:val="en-US"/>
        </w:rPr>
      </w:pPr>
      <w:del w:id="2281" w:author="Keith W. Boone" w:date="2015-03-04T12:59:00Z">
        <w:r w:rsidRPr="003651D9" w:rsidDel="006A1426">
          <w:rPr>
            <w:lang w:val="en-US"/>
          </w:rPr>
          <w:delText xml:space="preserve">    &lt;/observation&gt;</w:delText>
        </w:r>
      </w:del>
    </w:p>
    <w:p w14:paraId="4347BAC7" w14:textId="77777777" w:rsidR="00875076" w:rsidRPr="003651D9" w:rsidDel="006A1426" w:rsidRDefault="00875076" w:rsidP="00875076">
      <w:pPr>
        <w:pStyle w:val="Example"/>
        <w:rPr>
          <w:del w:id="2282" w:author="Keith W. Boone" w:date="2015-03-04T12:59:00Z"/>
          <w:lang w:val="en-US"/>
        </w:rPr>
      </w:pPr>
      <w:del w:id="2283" w:author="Keith W. Boone" w:date="2015-03-04T12:59:00Z">
        <w:r w:rsidRPr="003651D9" w:rsidDel="006A1426">
          <w:rPr>
            <w:lang w:val="en-US"/>
          </w:rPr>
          <w:delText xml:space="preserve">  &lt;/entry&gt;</w:delText>
        </w:r>
      </w:del>
    </w:p>
    <w:p w14:paraId="31D538E3" w14:textId="77777777" w:rsidR="00875076" w:rsidRPr="003651D9" w:rsidDel="006A1426" w:rsidRDefault="00875076" w:rsidP="00875076">
      <w:pPr>
        <w:pStyle w:val="Example"/>
        <w:rPr>
          <w:del w:id="2284" w:author="Keith W. Boone" w:date="2015-03-04T12:59:00Z"/>
          <w:lang w:val="en-US"/>
        </w:rPr>
      </w:pPr>
      <w:del w:id="2285" w:author="Keith W. Boone" w:date="2015-03-04T12:59:00Z">
        <w:r w:rsidRPr="003651D9" w:rsidDel="006A1426">
          <w:rPr>
            <w:lang w:val="en-US"/>
          </w:rPr>
          <w:delText>&lt;/section&gt;</w:delText>
        </w:r>
      </w:del>
    </w:p>
    <w:p w14:paraId="5BF43913" w14:textId="77777777" w:rsidR="00875076" w:rsidRPr="003651D9" w:rsidDel="006A1426" w:rsidRDefault="00875076" w:rsidP="00875076">
      <w:pPr>
        <w:pStyle w:val="FigureTitle"/>
        <w:rPr>
          <w:del w:id="2286" w:author="Keith W. Boone" w:date="2015-03-04T12:59:00Z"/>
          <w:rFonts w:eastAsia="?l?r ??’c"/>
          <w:lang w:eastAsia="zh-CN"/>
        </w:rPr>
      </w:pPr>
      <w:del w:id="2287" w:author="Keith W. Boone" w:date="2015-03-04T12:59:00Z">
        <w:r w:rsidRPr="003651D9" w:rsidDel="006A1426">
          <w:rPr>
            <w:rFonts w:eastAsia="?l?r ??’c"/>
            <w:lang w:eastAsia="zh-CN"/>
          </w:rPr>
          <w:delText xml:space="preserve">Figure </w:delText>
        </w:r>
        <w:r w:rsidR="000121FB" w:rsidRPr="003651D9" w:rsidDel="006A1426">
          <w:rPr>
            <w:rFonts w:eastAsia="?l?r ??’c"/>
            <w:lang w:eastAsia="zh-CN"/>
          </w:rPr>
          <w:delText>Example</w:delText>
        </w:r>
        <w:r w:rsidRPr="003651D9" w:rsidDel="006A1426">
          <w:rPr>
            <w:rFonts w:eastAsia="?l?r ??’c"/>
            <w:lang w:eastAsia="zh-CN"/>
          </w:rPr>
          <w:delText xml:space="preserve">: </w:delText>
        </w:r>
        <w:r w:rsidR="000121FB" w:rsidRPr="003651D9" w:rsidDel="006A1426">
          <w:rPr>
            <w:rFonts w:eastAsia="?l?r ??’c"/>
            <w:lang w:eastAsia="zh-CN"/>
          </w:rPr>
          <w:delText>Example</w:delText>
        </w:r>
        <w:r w:rsidRPr="003651D9" w:rsidDel="006A1426">
          <w:rPr>
            <w:rFonts w:eastAsia="?l?r ??’c"/>
            <w:lang w:eastAsia="zh-CN"/>
          </w:rPr>
          <w:delText xml:space="preserve"> Section example</w:delText>
        </w:r>
        <w:r w:rsidR="000121FB" w:rsidRPr="003651D9" w:rsidDel="006A1426">
          <w:rPr>
            <w:rFonts w:eastAsia="?l?r ??’c"/>
            <w:lang w:eastAsia="zh-CN"/>
          </w:rPr>
          <w:delText>&gt;</w:delText>
        </w:r>
      </w:del>
    </w:p>
    <w:p w14:paraId="433E7B39" w14:textId="77777777" w:rsidR="00875076" w:rsidRPr="003651D9" w:rsidDel="006A1426" w:rsidRDefault="00875076" w:rsidP="00875076">
      <w:pPr>
        <w:pStyle w:val="BodyText"/>
        <w:rPr>
          <w:del w:id="2288" w:author="Keith W. Boone" w:date="2015-03-04T12:59:00Z"/>
          <w:lang w:eastAsia="x-none"/>
        </w:rPr>
      </w:pPr>
    </w:p>
    <w:p w14:paraId="4F0A1412" w14:textId="77777777" w:rsidR="00A23689" w:rsidRPr="003651D9" w:rsidDel="006A1426" w:rsidRDefault="00983131" w:rsidP="00597DB2">
      <w:pPr>
        <w:pStyle w:val="AuthorInstructions"/>
        <w:rPr>
          <w:del w:id="2289" w:author="Keith W. Boone" w:date="2015-03-04T12:59:00Z"/>
        </w:rPr>
      </w:pPr>
      <w:del w:id="2290" w:author="Keith W. Boone" w:date="2015-03-04T12:59:00Z">
        <w:r w:rsidRPr="003651D9" w:rsidDel="006A1426">
          <w:delText>###End Discrete Conformance</w:delText>
        </w:r>
        <w:r w:rsidR="00D35F24" w:rsidRPr="003651D9" w:rsidDel="006A1426">
          <w:delText xml:space="preserve"> Format - Section</w:delText>
        </w:r>
      </w:del>
    </w:p>
    <w:p w14:paraId="50B0D2A0" w14:textId="77777777" w:rsidR="00B9303B" w:rsidRPr="003651D9" w:rsidDel="006A1426" w:rsidRDefault="00B9303B" w:rsidP="00B9303B">
      <w:pPr>
        <w:pStyle w:val="Heading2"/>
        <w:numPr>
          <w:ilvl w:val="0"/>
          <w:numId w:val="0"/>
        </w:numPr>
        <w:rPr>
          <w:del w:id="2291" w:author="Keith W. Boone" w:date="2015-03-04T12:59:00Z"/>
          <w:noProof w:val="0"/>
        </w:rPr>
      </w:pPr>
      <w:bookmarkStart w:id="2292" w:name="_6.2.3.1_Encompassing_Encounter"/>
      <w:bookmarkStart w:id="2293" w:name="_6.2.3.1.1_Responsible_Party"/>
      <w:bookmarkStart w:id="2294" w:name="_6.2.3.1.2_Health_Care"/>
      <w:bookmarkStart w:id="2295" w:name="_Toc412696377"/>
      <w:bookmarkEnd w:id="2292"/>
      <w:bookmarkEnd w:id="2293"/>
      <w:bookmarkEnd w:id="2294"/>
      <w:del w:id="2296" w:author="Keith W. Boone" w:date="2015-03-04T12:59:00Z">
        <w:r w:rsidRPr="003651D9" w:rsidDel="006A1426">
          <w:rPr>
            <w:noProof w:val="0"/>
          </w:rPr>
          <w:delText>6.3.4</w:delText>
        </w:r>
        <w:r w:rsidR="00291725" w:rsidDel="006A1426">
          <w:rPr>
            <w:noProof w:val="0"/>
          </w:rPr>
          <w:delText xml:space="preserve"> </w:delText>
        </w:r>
        <w:r w:rsidRPr="003651D9" w:rsidDel="006A1426">
          <w:rPr>
            <w:noProof w:val="0"/>
          </w:rPr>
          <w:delText>CDA Entry Content Modules</w:delText>
        </w:r>
        <w:bookmarkEnd w:id="2295"/>
      </w:del>
    </w:p>
    <w:p w14:paraId="2A8D2708" w14:textId="77777777" w:rsidR="00AE4AED" w:rsidRPr="003651D9" w:rsidDel="006A1426" w:rsidRDefault="00AE4AED" w:rsidP="00AE4AED">
      <w:pPr>
        <w:pStyle w:val="BodyText"/>
        <w:rPr>
          <w:del w:id="2297" w:author="Keith W. Boone" w:date="2015-03-04T12:59:00Z"/>
        </w:rPr>
      </w:pPr>
    </w:p>
    <w:p w14:paraId="041F2EC2" w14:textId="77777777" w:rsidR="00AE4AED" w:rsidRPr="003651D9" w:rsidDel="006A1426" w:rsidRDefault="00AE4AED" w:rsidP="00AE4AED">
      <w:pPr>
        <w:pStyle w:val="EditorInstructions"/>
        <w:rPr>
          <w:del w:id="2298" w:author="Keith W. Boone" w:date="2015-03-04T12:59:00Z"/>
        </w:rPr>
      </w:pPr>
      <w:del w:id="2299" w:author="Keith W. Boone" w:date="2015-03-04T12:59:00Z">
        <w:r w:rsidRPr="003651D9" w:rsidDel="006A1426">
          <w:delText>Add to section 6.3.4</w:delText>
        </w:r>
        <w:r w:rsidR="0023732B" w:rsidRPr="003651D9" w:rsidDel="006A1426">
          <w:delText>.E</w:delText>
        </w:r>
        <w:r w:rsidR="005F3FB5" w:rsidDel="006A1426">
          <w:delText xml:space="preserve"> </w:delText>
        </w:r>
        <w:r w:rsidR="00665D8F" w:rsidRPr="003651D9" w:rsidDel="006A1426">
          <w:delText>Entry</w:delText>
        </w:r>
        <w:r w:rsidRPr="003651D9" w:rsidDel="006A1426">
          <w:delText xml:space="preserve"> Content Modules</w:delText>
        </w:r>
      </w:del>
    </w:p>
    <w:p w14:paraId="3B517B94" w14:textId="77777777" w:rsidR="00AE4AED" w:rsidRPr="003651D9" w:rsidDel="006A1426" w:rsidRDefault="00AE4AED" w:rsidP="00AE4AED">
      <w:pPr>
        <w:pStyle w:val="Heading4"/>
        <w:numPr>
          <w:ilvl w:val="0"/>
          <w:numId w:val="0"/>
        </w:numPr>
        <w:ind w:left="864" w:hanging="864"/>
        <w:rPr>
          <w:del w:id="2300" w:author="Keith W. Boone" w:date="2015-03-04T12:59:00Z"/>
          <w:noProof w:val="0"/>
        </w:rPr>
      </w:pPr>
      <w:bookmarkStart w:id="2301" w:name="_Toc412696378"/>
      <w:del w:id="2302" w:author="Keith W. Boone" w:date="2015-03-04T12:59:00Z">
        <w:r w:rsidRPr="003651D9" w:rsidDel="006A1426">
          <w:rPr>
            <w:noProof w:val="0"/>
          </w:rPr>
          <w:lastRenderedPageBreak/>
          <w:delText>6.3.4</w:delText>
        </w:r>
        <w:r w:rsidR="00BA437B" w:rsidRPr="003651D9" w:rsidDel="006A1426">
          <w:rPr>
            <w:noProof w:val="0"/>
          </w:rPr>
          <w:delText>.</w:delText>
        </w:r>
        <w:r w:rsidR="00774B6B" w:rsidRPr="003651D9" w:rsidDel="006A1426">
          <w:rPr>
            <w:noProof w:val="0"/>
          </w:rPr>
          <w:delText>E</w:delText>
        </w:r>
        <w:r w:rsidR="00291725" w:rsidDel="006A1426">
          <w:rPr>
            <w:noProof w:val="0"/>
          </w:rPr>
          <w:delText xml:space="preserve"> </w:delText>
        </w:r>
        <w:r w:rsidRPr="003651D9" w:rsidDel="006A1426">
          <w:rPr>
            <w:noProof w:val="0"/>
          </w:rPr>
          <w:delText>&lt;Entry Content</w:delText>
        </w:r>
        <w:r w:rsidR="0023732B" w:rsidRPr="003651D9" w:rsidDel="006A1426">
          <w:rPr>
            <w:noProof w:val="0"/>
          </w:rPr>
          <w:delText xml:space="preserve"> Module Name</w:delText>
        </w:r>
        <w:r w:rsidRPr="003651D9" w:rsidDel="006A1426">
          <w:rPr>
            <w:noProof w:val="0"/>
          </w:rPr>
          <w:delText>&gt; Entry</w:delText>
        </w:r>
        <w:r w:rsidR="00665D8F" w:rsidRPr="003651D9" w:rsidDel="006A1426">
          <w:rPr>
            <w:noProof w:val="0"/>
          </w:rPr>
          <w:delText xml:space="preserve"> </w:delText>
        </w:r>
        <w:r w:rsidR="0023732B" w:rsidRPr="003651D9" w:rsidDel="006A1426">
          <w:rPr>
            <w:noProof w:val="0"/>
          </w:rPr>
          <w:delText xml:space="preserve">Content </w:delText>
        </w:r>
        <w:r w:rsidR="00665D8F" w:rsidRPr="003651D9" w:rsidDel="006A1426">
          <w:rPr>
            <w:noProof w:val="0"/>
          </w:rPr>
          <w:delText>Module</w:delText>
        </w:r>
        <w:bookmarkEnd w:id="2301"/>
        <w:r w:rsidRPr="003651D9" w:rsidDel="006A1426">
          <w:rPr>
            <w:noProof w:val="0"/>
          </w:rPr>
          <w:delText xml:space="preserve"> </w:delText>
        </w:r>
      </w:del>
    </w:p>
    <w:p w14:paraId="3FFEB1F6" w14:textId="77777777" w:rsidR="00BC6EDE" w:rsidRPr="003651D9" w:rsidDel="006A1426" w:rsidRDefault="00630F33" w:rsidP="00597DB2">
      <w:pPr>
        <w:pStyle w:val="AuthorInstructions"/>
        <w:rPr>
          <w:del w:id="2303" w:author="Keith W. Boone" w:date="2015-03-04T12:59:00Z"/>
        </w:rPr>
      </w:pPr>
      <w:del w:id="2304" w:author="Keith W. Boone" w:date="2015-03-04T12:59:00Z">
        <w:r w:rsidRPr="003651D9" w:rsidDel="006A1426">
          <w:delText>&lt;Replicate the Entry Content Module as many times as needed for this supplement.&gt;</w:delText>
        </w:r>
      </w:del>
    </w:p>
    <w:p w14:paraId="28FDF200" w14:textId="77777777" w:rsidR="00BC6EDE" w:rsidRPr="003651D9" w:rsidDel="006A1426" w:rsidRDefault="00BC6EDE" w:rsidP="00597DB2">
      <w:pPr>
        <w:pStyle w:val="AuthorInstructions"/>
        <w:rPr>
          <w:del w:id="2305" w:author="Keith W. Boone" w:date="2015-03-04T12:59:00Z"/>
          <w:szCs w:val="24"/>
        </w:rPr>
      </w:pPr>
      <w:del w:id="2306" w:author="Keith W. Boone" w:date="2015-03-04T12:59:00Z">
        <w:r w:rsidRPr="003651D9" w:rsidDel="006A1426">
          <w:rPr>
            <w:szCs w:val="24"/>
          </w:rPr>
          <w:delText>&lt;</w:delText>
        </w:r>
        <w:r w:rsidR="00E5672F" w:rsidRPr="003651D9" w:rsidDel="006A1426">
          <w:rPr>
            <w:szCs w:val="24"/>
          </w:rPr>
          <w:delText>If this</w:delText>
        </w:r>
        <w:r w:rsidRPr="003651D9" w:rsidDel="006A1426">
          <w:rPr>
            <w:szCs w:val="24"/>
          </w:rPr>
          <w:delText xml:space="preserve"> entry has subsidiary/child</w:delText>
        </w:r>
        <w:r w:rsidR="00E5672F" w:rsidRPr="003651D9" w:rsidDel="006A1426">
          <w:rPr>
            <w:szCs w:val="24"/>
          </w:rPr>
          <w:delText xml:space="preserve"> </w:delText>
        </w:r>
        <w:r w:rsidRPr="003651D9" w:rsidDel="006A1426">
          <w:rPr>
            <w:szCs w:val="24"/>
          </w:rPr>
          <w:delText>entries</w:delText>
        </w:r>
        <w:r w:rsidR="00E5672F" w:rsidRPr="003651D9" w:rsidDel="006A1426">
          <w:rPr>
            <w:szCs w:val="24"/>
          </w:rPr>
          <w:delText>, these entries are referenced</w:delText>
        </w:r>
        <w:r w:rsidRPr="003651D9" w:rsidDel="006A1426">
          <w:rPr>
            <w:szCs w:val="24"/>
          </w:rPr>
          <w:delText xml:space="preserve"> </w:delText>
        </w:r>
        <w:r w:rsidR="00E5672F" w:rsidRPr="003651D9" w:rsidDel="006A1426">
          <w:rPr>
            <w:szCs w:val="24"/>
          </w:rPr>
          <w:delText>in the table below</w:delText>
        </w:r>
        <w:r w:rsidR="00887E40" w:rsidRPr="003651D9" w:rsidDel="006A1426">
          <w:rPr>
            <w:szCs w:val="24"/>
          </w:rPr>
          <w:delText xml:space="preserve">. </w:delText>
        </w:r>
        <w:r w:rsidRPr="003651D9" w:rsidDel="006A1426">
          <w:rPr>
            <w:szCs w:val="24"/>
          </w:rPr>
          <w:delText>Create one row for each subsidiary/child entry.&gt;</w:delText>
        </w:r>
      </w:del>
    </w:p>
    <w:p w14:paraId="3139B65A" w14:textId="77777777" w:rsidR="00712AE6" w:rsidRPr="003651D9" w:rsidDel="006A1426" w:rsidRDefault="00712AE6" w:rsidP="00597DB2">
      <w:pPr>
        <w:pStyle w:val="AuthorInstructions"/>
        <w:rPr>
          <w:del w:id="2307" w:author="Keith W. Boone" w:date="2015-03-04T12:59:00Z"/>
          <w:szCs w:val="24"/>
        </w:rPr>
      </w:pPr>
    </w:p>
    <w:p w14:paraId="0E15780F" w14:textId="77777777" w:rsidR="00983131" w:rsidRPr="003651D9" w:rsidDel="006A1426" w:rsidRDefault="00983131" w:rsidP="00597DB2">
      <w:pPr>
        <w:pStyle w:val="AuthorInstructions"/>
        <w:rPr>
          <w:del w:id="2308" w:author="Keith W. Boone" w:date="2015-03-04T12:59:00Z"/>
          <w:szCs w:val="24"/>
        </w:rPr>
      </w:pPr>
      <w:del w:id="2309" w:author="Keith W. Boone" w:date="2015-03-04T12:59:00Z">
        <w:r w:rsidRPr="003651D9" w:rsidDel="006A1426">
          <w:rPr>
            <w:szCs w:val="24"/>
          </w:rPr>
          <w:delText>### Begin Tabular Format - Entry</w:delText>
        </w:r>
      </w:del>
    </w:p>
    <w:p w14:paraId="68AB975C" w14:textId="77777777" w:rsidR="00983131" w:rsidRPr="003651D9" w:rsidDel="006A1426" w:rsidRDefault="00983131" w:rsidP="00BC6EDE">
      <w:pPr>
        <w:pStyle w:val="BodyText"/>
        <w:rPr>
          <w:del w:id="2310" w:author="Keith W. Boone" w:date="2015-03-04T12:59:00Z"/>
          <w:szCs w:val="24"/>
          <w:lang w:eastAsia="x-none"/>
        </w:rPr>
      </w:pPr>
    </w:p>
    <w:p w14:paraId="19DAA24E" w14:textId="77777777" w:rsidR="003602DC" w:rsidRPr="003651D9" w:rsidDel="006A1426" w:rsidRDefault="004046B6" w:rsidP="00597DB2">
      <w:pPr>
        <w:pStyle w:val="TableTitle"/>
        <w:rPr>
          <w:del w:id="2311" w:author="Keith W. Boone" w:date="2015-03-04T12:59:00Z"/>
        </w:rPr>
      </w:pPr>
      <w:del w:id="2312" w:author="Keith W. Boone" w:date="2015-03-04T12:59:00Z">
        <w:r w:rsidRPr="003651D9" w:rsidDel="006A1426">
          <w:delText>Table 6.3.4.E-1 &lt;Entry Module Name&gt;</w:delText>
        </w:r>
        <w:r w:rsidR="003602DC" w:rsidRPr="003651D9" w:rsidDel="006A1426">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Del="006A1426" w14:paraId="71B1BC96" w14:textId="77777777" w:rsidTr="00597DB2">
        <w:trPr>
          <w:del w:id="2313" w:author="Keith W. Boone" w:date="2015-03-04T12:59:00Z"/>
        </w:trPr>
        <w:tc>
          <w:tcPr>
            <w:tcW w:w="1400" w:type="pct"/>
            <w:gridSpan w:val="4"/>
            <w:shd w:val="clear" w:color="auto" w:fill="E6E6E6"/>
            <w:vAlign w:val="center"/>
          </w:tcPr>
          <w:p w14:paraId="739143CE" w14:textId="77777777" w:rsidR="009612F6" w:rsidRPr="003651D9" w:rsidDel="006A1426" w:rsidRDefault="009612F6" w:rsidP="00597DB2">
            <w:pPr>
              <w:pStyle w:val="TableTitle"/>
              <w:rPr>
                <w:del w:id="2314" w:author="Keith W. Boone" w:date="2015-03-04T12:59:00Z"/>
              </w:rPr>
            </w:pPr>
            <w:del w:id="2315" w:author="Keith W. Boone" w:date="2015-03-04T12:59:00Z">
              <w:r w:rsidRPr="003651D9" w:rsidDel="006A1426">
                <w:delText>Template Name</w:delText>
              </w:r>
            </w:del>
          </w:p>
        </w:tc>
        <w:tc>
          <w:tcPr>
            <w:tcW w:w="3600" w:type="pct"/>
            <w:gridSpan w:val="7"/>
            <w:vAlign w:val="center"/>
          </w:tcPr>
          <w:p w14:paraId="26E31BE4" w14:textId="77777777" w:rsidR="009612F6" w:rsidRPr="003651D9" w:rsidDel="006A1426" w:rsidRDefault="009612F6" w:rsidP="00BB76BC">
            <w:pPr>
              <w:pStyle w:val="TableEntry"/>
              <w:rPr>
                <w:del w:id="2316" w:author="Keith W. Boone" w:date="2015-03-04T12:59:00Z"/>
              </w:rPr>
            </w:pPr>
            <w:del w:id="2317" w:author="Keith W. Boone" w:date="2015-03-04T12:59:00Z">
              <w:r w:rsidRPr="003651D9" w:rsidDel="006A1426">
                <w:delText>&lt;Template name&gt;</w:delText>
              </w:r>
            </w:del>
          </w:p>
        </w:tc>
      </w:tr>
      <w:tr w:rsidR="009612F6" w:rsidRPr="003651D9" w:rsidDel="006A1426" w14:paraId="7E2A373A" w14:textId="77777777" w:rsidTr="00597DB2">
        <w:trPr>
          <w:del w:id="2318" w:author="Keith W. Boone" w:date="2015-03-04T12:59:00Z"/>
        </w:trPr>
        <w:tc>
          <w:tcPr>
            <w:tcW w:w="1400" w:type="pct"/>
            <w:gridSpan w:val="4"/>
            <w:shd w:val="clear" w:color="auto" w:fill="E6E6E6"/>
            <w:vAlign w:val="center"/>
          </w:tcPr>
          <w:p w14:paraId="4A9CC0A0" w14:textId="77777777" w:rsidR="009612F6" w:rsidRPr="003651D9" w:rsidDel="006A1426" w:rsidRDefault="009612F6" w:rsidP="008358E5">
            <w:pPr>
              <w:pStyle w:val="TableEntryHeader"/>
              <w:rPr>
                <w:del w:id="2319" w:author="Keith W. Boone" w:date="2015-03-04T12:59:00Z"/>
              </w:rPr>
            </w:pPr>
            <w:del w:id="2320" w:author="Keith W. Boone" w:date="2015-03-04T12:59:00Z">
              <w:r w:rsidRPr="003651D9" w:rsidDel="006A1426">
                <w:delText xml:space="preserve">Template ID </w:delText>
              </w:r>
            </w:del>
          </w:p>
        </w:tc>
        <w:tc>
          <w:tcPr>
            <w:tcW w:w="3600" w:type="pct"/>
            <w:gridSpan w:val="7"/>
            <w:vAlign w:val="center"/>
          </w:tcPr>
          <w:p w14:paraId="7A9696F5" w14:textId="77777777" w:rsidR="009612F6" w:rsidRPr="003651D9" w:rsidDel="006A1426" w:rsidRDefault="00B87220" w:rsidP="00BB76BC">
            <w:pPr>
              <w:pStyle w:val="TableEntry"/>
              <w:rPr>
                <w:del w:id="2321" w:author="Keith W. Boone" w:date="2015-03-04T12:59:00Z"/>
              </w:rPr>
            </w:pPr>
            <w:del w:id="2322" w:author="Keith W. Boone" w:date="2015-03-04T12:59:00Z">
              <w:r w:rsidRPr="003651D9" w:rsidDel="006A1426">
                <w:delText>&lt;oid&gt;</w:delText>
              </w:r>
            </w:del>
          </w:p>
        </w:tc>
      </w:tr>
      <w:tr w:rsidR="009612F6" w:rsidRPr="003651D9" w:rsidDel="006A1426" w14:paraId="7D27D35F" w14:textId="77777777" w:rsidTr="00597DB2">
        <w:trPr>
          <w:del w:id="2323" w:author="Keith W. Boone" w:date="2015-03-04T12:59:00Z"/>
        </w:trPr>
        <w:tc>
          <w:tcPr>
            <w:tcW w:w="1400" w:type="pct"/>
            <w:gridSpan w:val="4"/>
            <w:shd w:val="clear" w:color="auto" w:fill="E6E6E6"/>
            <w:vAlign w:val="center"/>
          </w:tcPr>
          <w:p w14:paraId="3495A096" w14:textId="77777777" w:rsidR="009612F6" w:rsidRPr="003651D9" w:rsidDel="006A1426" w:rsidRDefault="009612F6" w:rsidP="008358E5">
            <w:pPr>
              <w:pStyle w:val="TableEntryHeader"/>
              <w:rPr>
                <w:del w:id="2324" w:author="Keith W. Boone" w:date="2015-03-04T12:59:00Z"/>
              </w:rPr>
            </w:pPr>
            <w:del w:id="2325" w:author="Keith W. Boone" w:date="2015-03-04T12:59:00Z">
              <w:r w:rsidRPr="003651D9" w:rsidDel="006A1426">
                <w:delText xml:space="preserve">Parent Template </w:delText>
              </w:r>
            </w:del>
          </w:p>
        </w:tc>
        <w:tc>
          <w:tcPr>
            <w:tcW w:w="3600" w:type="pct"/>
            <w:gridSpan w:val="7"/>
            <w:vAlign w:val="center"/>
          </w:tcPr>
          <w:p w14:paraId="6B3E5F59" w14:textId="77777777" w:rsidR="00B87220" w:rsidRPr="003651D9" w:rsidDel="006A1426" w:rsidRDefault="00B87220" w:rsidP="00BB76BC">
            <w:pPr>
              <w:pStyle w:val="TableEntry"/>
              <w:rPr>
                <w:del w:id="2326" w:author="Keith W. Boone" w:date="2015-03-04T12:59:00Z"/>
              </w:rPr>
            </w:pPr>
            <w:del w:id="2327"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52DCD6C3" w14:textId="77777777" w:rsidR="009612F6" w:rsidRPr="003651D9" w:rsidDel="006A1426" w:rsidRDefault="009612F6" w:rsidP="00BB76BC">
            <w:pPr>
              <w:pStyle w:val="TableEntry"/>
              <w:rPr>
                <w:del w:id="2328" w:author="Keith W. Boone" w:date="2015-03-04T12:59:00Z"/>
              </w:rPr>
            </w:pPr>
          </w:p>
        </w:tc>
      </w:tr>
      <w:tr w:rsidR="009612F6" w:rsidRPr="003651D9" w:rsidDel="006A1426" w14:paraId="0127461E" w14:textId="77777777" w:rsidTr="00597DB2">
        <w:trPr>
          <w:del w:id="2329" w:author="Keith W. Boone" w:date="2015-03-04T12:59:00Z"/>
        </w:trPr>
        <w:tc>
          <w:tcPr>
            <w:tcW w:w="1400" w:type="pct"/>
            <w:gridSpan w:val="4"/>
            <w:shd w:val="clear" w:color="auto" w:fill="E6E6E6"/>
            <w:vAlign w:val="center"/>
          </w:tcPr>
          <w:p w14:paraId="7BE4F039" w14:textId="77777777" w:rsidR="009612F6" w:rsidRPr="003651D9" w:rsidDel="006A1426" w:rsidRDefault="009612F6" w:rsidP="008358E5">
            <w:pPr>
              <w:pStyle w:val="TableEntryHeader"/>
              <w:rPr>
                <w:del w:id="2330" w:author="Keith W. Boone" w:date="2015-03-04T12:59:00Z"/>
              </w:rPr>
            </w:pPr>
            <w:del w:id="2331" w:author="Keith W. Boone" w:date="2015-03-04T12:59:00Z">
              <w:r w:rsidRPr="003651D9" w:rsidDel="006A1426">
                <w:delText xml:space="preserve">General Description </w:delText>
              </w:r>
            </w:del>
          </w:p>
        </w:tc>
        <w:tc>
          <w:tcPr>
            <w:tcW w:w="3600" w:type="pct"/>
            <w:gridSpan w:val="7"/>
            <w:vAlign w:val="center"/>
          </w:tcPr>
          <w:p w14:paraId="18E0BFB5" w14:textId="77777777" w:rsidR="009612F6" w:rsidRPr="003651D9" w:rsidDel="006A1426" w:rsidRDefault="00B87220" w:rsidP="00BB76BC">
            <w:pPr>
              <w:pStyle w:val="TableEntry"/>
              <w:rPr>
                <w:del w:id="2332" w:author="Keith W. Boone" w:date="2015-03-04T12:59:00Z"/>
              </w:rPr>
            </w:pPr>
            <w:del w:id="2333" w:author="Keith W. Boone" w:date="2015-03-04T12:59:00Z">
              <w:r w:rsidRPr="003651D9" w:rsidDel="006A1426">
                <w:delText>&lt;brief textual description, one paragraph&gt;</w:delText>
              </w:r>
            </w:del>
          </w:p>
        </w:tc>
      </w:tr>
      <w:tr w:rsidR="009612F6" w:rsidRPr="003651D9" w:rsidDel="006A1426" w14:paraId="6E5B2F0F" w14:textId="77777777" w:rsidTr="00597DB2">
        <w:trPr>
          <w:del w:id="2334" w:author="Keith W. Boone" w:date="2015-03-04T12:59:00Z"/>
        </w:trPr>
        <w:tc>
          <w:tcPr>
            <w:tcW w:w="725" w:type="pct"/>
            <w:gridSpan w:val="2"/>
            <w:shd w:val="clear" w:color="auto" w:fill="E6E6E6"/>
            <w:vAlign w:val="center"/>
          </w:tcPr>
          <w:p w14:paraId="5AB9ABB0" w14:textId="77777777" w:rsidR="009612F6" w:rsidRPr="003651D9" w:rsidDel="006A1426" w:rsidRDefault="009612F6" w:rsidP="008358E5">
            <w:pPr>
              <w:pStyle w:val="TableEntryHeader"/>
              <w:rPr>
                <w:del w:id="2335" w:author="Keith W. Boone" w:date="2015-03-04T12:59:00Z"/>
              </w:rPr>
            </w:pPr>
            <w:del w:id="2336" w:author="Keith W. Boone" w:date="2015-03-04T12:59:00Z">
              <w:r w:rsidRPr="003651D9" w:rsidDel="006A1426">
                <w:delText>Class/Mood</w:delText>
              </w:r>
            </w:del>
          </w:p>
        </w:tc>
        <w:tc>
          <w:tcPr>
            <w:tcW w:w="1726" w:type="pct"/>
            <w:gridSpan w:val="4"/>
            <w:shd w:val="clear" w:color="auto" w:fill="E6E6E6"/>
            <w:vAlign w:val="center"/>
          </w:tcPr>
          <w:p w14:paraId="1FFC6106" w14:textId="77777777" w:rsidR="009612F6" w:rsidRPr="003651D9" w:rsidDel="006A1426" w:rsidRDefault="009612F6" w:rsidP="00B92EA1">
            <w:pPr>
              <w:pStyle w:val="TableEntryHeader"/>
              <w:rPr>
                <w:del w:id="2337" w:author="Keith W. Boone" w:date="2015-03-04T12:59:00Z"/>
              </w:rPr>
            </w:pPr>
            <w:del w:id="2338" w:author="Keith W. Boone" w:date="2015-03-04T12:59:00Z">
              <w:r w:rsidRPr="003651D9" w:rsidDel="006A1426">
                <w:delText xml:space="preserve">Code </w:delText>
              </w:r>
            </w:del>
          </w:p>
        </w:tc>
        <w:tc>
          <w:tcPr>
            <w:tcW w:w="527" w:type="pct"/>
            <w:shd w:val="clear" w:color="auto" w:fill="E6E6E6"/>
            <w:vAlign w:val="center"/>
          </w:tcPr>
          <w:p w14:paraId="3022D934" w14:textId="77777777" w:rsidR="009612F6" w:rsidRPr="003651D9" w:rsidDel="006A1426" w:rsidRDefault="009612F6" w:rsidP="0071309E">
            <w:pPr>
              <w:pStyle w:val="TableEntryHeader"/>
              <w:rPr>
                <w:del w:id="2339" w:author="Keith W. Boone" w:date="2015-03-04T12:59:00Z"/>
              </w:rPr>
            </w:pPr>
            <w:del w:id="2340" w:author="Keith W. Boone" w:date="2015-03-04T12:59:00Z">
              <w:r w:rsidRPr="003651D9" w:rsidDel="006A1426">
                <w:delText>Data Type</w:delText>
              </w:r>
            </w:del>
          </w:p>
        </w:tc>
        <w:tc>
          <w:tcPr>
            <w:tcW w:w="2022" w:type="pct"/>
            <w:gridSpan w:val="4"/>
            <w:shd w:val="clear" w:color="auto" w:fill="E6E6E6"/>
            <w:vAlign w:val="center"/>
          </w:tcPr>
          <w:p w14:paraId="43F3784E" w14:textId="77777777" w:rsidR="009612F6" w:rsidRPr="003651D9" w:rsidDel="006A1426" w:rsidRDefault="009612F6" w:rsidP="004070FB">
            <w:pPr>
              <w:pStyle w:val="TableEntryHeader"/>
              <w:rPr>
                <w:del w:id="2341" w:author="Keith W. Boone" w:date="2015-03-04T12:59:00Z"/>
              </w:rPr>
            </w:pPr>
            <w:del w:id="2342" w:author="Keith W. Boone" w:date="2015-03-04T12:59:00Z">
              <w:r w:rsidRPr="003651D9" w:rsidDel="006A1426">
                <w:delText xml:space="preserve">Value </w:delText>
              </w:r>
            </w:del>
          </w:p>
        </w:tc>
      </w:tr>
      <w:tr w:rsidR="009612F6" w:rsidRPr="003651D9" w:rsidDel="006A1426" w14:paraId="5B11B7F2" w14:textId="77777777" w:rsidTr="00597DB2">
        <w:trPr>
          <w:del w:id="2343" w:author="Keith W. Boone" w:date="2015-03-04T12:59:00Z"/>
        </w:trPr>
        <w:tc>
          <w:tcPr>
            <w:tcW w:w="725" w:type="pct"/>
            <w:gridSpan w:val="2"/>
            <w:vAlign w:val="center"/>
          </w:tcPr>
          <w:p w14:paraId="3B2953C7" w14:textId="77777777" w:rsidR="009612F6" w:rsidRPr="003651D9" w:rsidDel="006A1426" w:rsidRDefault="00B87220" w:rsidP="00BB76BC">
            <w:pPr>
              <w:pStyle w:val="TableEntry"/>
              <w:rPr>
                <w:del w:id="2344" w:author="Keith W. Boone" w:date="2015-03-04T12:59:00Z"/>
              </w:rPr>
            </w:pPr>
            <w:del w:id="2345" w:author="Keith W. Boone" w:date="2015-03-04T12:59:00Z">
              <w:r w:rsidRPr="003651D9" w:rsidDel="006A1426">
                <w:delText>&lt;use one of defined Class/Mood see General Intro App E&gt;</w:delText>
              </w:r>
            </w:del>
          </w:p>
        </w:tc>
        <w:tc>
          <w:tcPr>
            <w:tcW w:w="1726" w:type="pct"/>
            <w:gridSpan w:val="4"/>
            <w:vAlign w:val="center"/>
          </w:tcPr>
          <w:p w14:paraId="3B7FC08D" w14:textId="77777777" w:rsidR="00346BB8" w:rsidRPr="003651D9" w:rsidDel="006A1426" w:rsidRDefault="00746A3D" w:rsidP="00BB76BC">
            <w:pPr>
              <w:pStyle w:val="TableEntry"/>
              <w:rPr>
                <w:del w:id="2346" w:author="Keith W. Boone" w:date="2015-03-04T12:59:00Z"/>
              </w:rPr>
            </w:pPr>
            <w:del w:id="2347" w:author="Keith W. Boone" w:date="2015-03-04T12:59:00Z">
              <w:r w:rsidRPr="003651D9" w:rsidDel="006A1426">
                <w:delText>&lt;</w:delText>
              </w:r>
              <w:r w:rsidR="00B87220" w:rsidRPr="003651D9" w:rsidDel="006A1426">
                <w:delText>Code, code system, code meaning</w:delText>
              </w:r>
              <w:r w:rsidR="00346BB8" w:rsidRPr="003651D9" w:rsidDel="006A1426">
                <w:delText xml:space="preserve"> e.g., 18118-0, LOINC, “LV Wall Motion Segmental Findings”</w:delText>
              </w:r>
              <w:r w:rsidRPr="003651D9" w:rsidDel="006A1426">
                <w:delText>&gt;</w:delText>
              </w:r>
            </w:del>
          </w:p>
          <w:p w14:paraId="2F0AB119" w14:textId="77777777" w:rsidR="00B87220" w:rsidRPr="003651D9" w:rsidDel="006A1426" w:rsidRDefault="00B87220" w:rsidP="00BB76BC">
            <w:pPr>
              <w:pStyle w:val="TableEntry"/>
              <w:rPr>
                <w:del w:id="2348" w:author="Keith W. Boone" w:date="2015-03-04T12:59:00Z"/>
              </w:rPr>
            </w:pPr>
          </w:p>
        </w:tc>
        <w:tc>
          <w:tcPr>
            <w:tcW w:w="527" w:type="pct"/>
            <w:vAlign w:val="center"/>
          </w:tcPr>
          <w:p w14:paraId="4838D7AF" w14:textId="77777777" w:rsidR="009612F6" w:rsidRPr="003651D9" w:rsidDel="006A1426" w:rsidRDefault="00BC6EDE" w:rsidP="00BB76BC">
            <w:pPr>
              <w:pStyle w:val="TableEntry"/>
              <w:rPr>
                <w:del w:id="2349" w:author="Keith W. Boone" w:date="2015-03-04T12:59:00Z"/>
              </w:rPr>
            </w:pPr>
            <w:del w:id="2350" w:author="Keith W. Boone" w:date="2015-03-04T12:59:00Z">
              <w:r w:rsidRPr="003651D9" w:rsidDel="006A1426">
                <w:delText>&lt;Applies only if the Class/ Mood is OBS/EVN. Enumerated in HL7 V3 Data Types R1.&gt;</w:delText>
              </w:r>
            </w:del>
          </w:p>
        </w:tc>
        <w:tc>
          <w:tcPr>
            <w:tcW w:w="2022" w:type="pct"/>
            <w:gridSpan w:val="4"/>
            <w:vAlign w:val="center"/>
          </w:tcPr>
          <w:p w14:paraId="47B738FA" w14:textId="77777777" w:rsidR="009612F6" w:rsidRPr="003651D9" w:rsidDel="006A1426" w:rsidRDefault="00BC6EDE" w:rsidP="00BB76BC">
            <w:pPr>
              <w:pStyle w:val="TableEntry"/>
              <w:rPr>
                <w:del w:id="2351" w:author="Keith W. Boone" w:date="2015-03-04T12:59:00Z"/>
              </w:rPr>
            </w:pPr>
            <w:del w:id="2352" w:author="Keith W. Boone" w:date="2015-03-04T12:59:00Z">
              <w:r w:rsidRPr="003651D9" w:rsidDel="006A1426">
                <w:delText>&lt;If the Class/Mood is OBS/EVN, then this Value field is the constraint on Observation Value</w:delText>
              </w:r>
              <w:r w:rsidR="00887E40" w:rsidRPr="003651D9" w:rsidDel="006A1426">
                <w:delText xml:space="preserve">. </w:delText>
              </w:r>
              <w:r w:rsidRPr="003651D9" w:rsidDel="006A1426">
                <w:delText>Otherwise, this field should be “N/A”.&gt;</w:delText>
              </w:r>
            </w:del>
          </w:p>
        </w:tc>
      </w:tr>
      <w:tr w:rsidR="009612F6" w:rsidRPr="003651D9" w:rsidDel="006A1426" w14:paraId="69B36078" w14:textId="77777777" w:rsidTr="00597DB2">
        <w:trPr>
          <w:gridAfter w:val="1"/>
          <w:wAfter w:w="9" w:type="pct"/>
          <w:del w:id="2353" w:author="Keith W. Boone" w:date="2015-03-04T12:59:00Z"/>
        </w:trPr>
        <w:tc>
          <w:tcPr>
            <w:tcW w:w="438" w:type="pct"/>
            <w:shd w:val="clear" w:color="auto" w:fill="E6E6E6"/>
            <w:vAlign w:val="center"/>
          </w:tcPr>
          <w:p w14:paraId="51CA92AF" w14:textId="77777777" w:rsidR="009612F6" w:rsidRPr="003651D9" w:rsidDel="006A1426" w:rsidRDefault="009612F6" w:rsidP="008358E5">
            <w:pPr>
              <w:pStyle w:val="TableEntryHeader"/>
              <w:rPr>
                <w:del w:id="2354" w:author="Keith W. Boone" w:date="2015-03-04T12:59:00Z"/>
              </w:rPr>
            </w:pPr>
            <w:del w:id="2355" w:author="Keith W. Boone" w:date="2015-03-04T12:59:00Z">
              <w:r w:rsidRPr="003651D9" w:rsidDel="006A1426">
                <w:delText xml:space="preserve">Opt </w:delText>
              </w:r>
              <w:r w:rsidR="004818E8" w:rsidRPr="003651D9" w:rsidDel="006A1426">
                <w:delText>and Card</w:delText>
              </w:r>
            </w:del>
          </w:p>
        </w:tc>
        <w:tc>
          <w:tcPr>
            <w:tcW w:w="720" w:type="pct"/>
            <w:gridSpan w:val="2"/>
            <w:shd w:val="clear" w:color="auto" w:fill="E6E6E6"/>
            <w:vAlign w:val="center"/>
          </w:tcPr>
          <w:p w14:paraId="636A2042" w14:textId="77777777" w:rsidR="009612F6" w:rsidRPr="003651D9" w:rsidDel="006A1426" w:rsidRDefault="009612F6" w:rsidP="00B92EA1">
            <w:pPr>
              <w:pStyle w:val="TableEntryHeader"/>
              <w:rPr>
                <w:del w:id="2356" w:author="Keith W. Boone" w:date="2015-03-04T12:59:00Z"/>
              </w:rPr>
            </w:pPr>
            <w:del w:id="2357" w:author="Keith W. Boone" w:date="2015-03-04T12:59:00Z">
              <w:r w:rsidRPr="003651D9" w:rsidDel="006A1426">
                <w:delText>entryRelationship</w:delText>
              </w:r>
            </w:del>
          </w:p>
        </w:tc>
        <w:tc>
          <w:tcPr>
            <w:tcW w:w="1102" w:type="pct"/>
            <w:gridSpan w:val="2"/>
            <w:shd w:val="clear" w:color="auto" w:fill="E6E6E6"/>
            <w:vAlign w:val="center"/>
          </w:tcPr>
          <w:p w14:paraId="79647843" w14:textId="77777777" w:rsidR="009612F6" w:rsidRPr="003651D9" w:rsidDel="006A1426" w:rsidRDefault="009612F6" w:rsidP="0071309E">
            <w:pPr>
              <w:pStyle w:val="TableEntryHeader"/>
              <w:rPr>
                <w:del w:id="2358" w:author="Keith W. Boone" w:date="2015-03-04T12:59:00Z"/>
              </w:rPr>
            </w:pPr>
            <w:del w:id="2359" w:author="Keith W. Boone" w:date="2015-03-04T12:59:00Z">
              <w:r w:rsidRPr="003651D9" w:rsidDel="006A1426">
                <w:delText xml:space="preserve">Description </w:delText>
              </w:r>
            </w:del>
          </w:p>
        </w:tc>
        <w:tc>
          <w:tcPr>
            <w:tcW w:w="1247" w:type="pct"/>
            <w:gridSpan w:val="3"/>
            <w:shd w:val="clear" w:color="auto" w:fill="E6E6E6"/>
            <w:vAlign w:val="center"/>
          </w:tcPr>
          <w:p w14:paraId="1E669EF3" w14:textId="77777777" w:rsidR="009612F6" w:rsidRPr="003651D9" w:rsidDel="006A1426" w:rsidRDefault="009612F6" w:rsidP="004070FB">
            <w:pPr>
              <w:pStyle w:val="TableEntryHeader"/>
              <w:rPr>
                <w:del w:id="2360" w:author="Keith W. Boone" w:date="2015-03-04T12:59:00Z"/>
              </w:rPr>
            </w:pPr>
            <w:del w:id="2361" w:author="Keith W. Boone" w:date="2015-03-04T12:59:00Z">
              <w:r w:rsidRPr="003651D9" w:rsidDel="006A1426">
                <w:delText>Template ID</w:delText>
              </w:r>
            </w:del>
          </w:p>
        </w:tc>
        <w:tc>
          <w:tcPr>
            <w:tcW w:w="670" w:type="pct"/>
            <w:shd w:val="clear" w:color="auto" w:fill="E6E6E6"/>
            <w:vAlign w:val="center"/>
          </w:tcPr>
          <w:p w14:paraId="61EC8673" w14:textId="77777777" w:rsidR="009612F6" w:rsidRPr="003651D9" w:rsidDel="006A1426" w:rsidRDefault="009612F6" w:rsidP="0070762D">
            <w:pPr>
              <w:pStyle w:val="TableEntryHeader"/>
              <w:rPr>
                <w:del w:id="2362" w:author="Keith W. Boone" w:date="2015-03-04T12:59:00Z"/>
              </w:rPr>
            </w:pPr>
            <w:del w:id="2363" w:author="Keith W. Boone" w:date="2015-03-04T12:59:00Z">
              <w:r w:rsidRPr="003651D9" w:rsidDel="006A1426">
                <w:delText>Spec</w:delText>
              </w:r>
              <w:r w:rsidR="00286433" w:rsidRPr="003651D9" w:rsidDel="006A1426">
                <w:delText>ification</w:delText>
              </w:r>
              <w:r w:rsidRPr="003651D9" w:rsidDel="006A1426">
                <w:delText xml:space="preserve"> Document</w:delText>
              </w:r>
            </w:del>
          </w:p>
        </w:tc>
        <w:tc>
          <w:tcPr>
            <w:tcW w:w="814" w:type="pct"/>
            <w:shd w:val="clear" w:color="auto" w:fill="E4E4E4"/>
            <w:vAlign w:val="center"/>
          </w:tcPr>
          <w:p w14:paraId="49EED021" w14:textId="77777777" w:rsidR="009612F6" w:rsidRPr="003651D9" w:rsidDel="006A1426" w:rsidRDefault="00E5672F" w:rsidP="0070762D">
            <w:pPr>
              <w:pStyle w:val="TableEntryHeader"/>
              <w:rPr>
                <w:del w:id="2364" w:author="Keith W. Boone" w:date="2015-03-04T12:59:00Z"/>
              </w:rPr>
            </w:pPr>
            <w:del w:id="2365" w:author="Keith W. Boone" w:date="2015-03-04T12:59:00Z">
              <w:r w:rsidRPr="003651D9" w:rsidDel="006A1426">
                <w:delText>Vocab</w:delText>
              </w:r>
              <w:r w:rsidR="00286433" w:rsidRPr="003651D9" w:rsidDel="006A1426">
                <w:delText>ulary</w:delText>
              </w:r>
              <w:r w:rsidRPr="003651D9" w:rsidDel="006A1426">
                <w:delText xml:space="preserve"> </w:delText>
              </w:r>
              <w:r w:rsidR="00286433" w:rsidRPr="003651D9" w:rsidDel="006A1426">
                <w:delText>Con</w:delText>
              </w:r>
              <w:r w:rsidR="009612F6" w:rsidRPr="003651D9" w:rsidDel="006A1426">
                <w:delText>straint</w:delText>
              </w:r>
            </w:del>
          </w:p>
        </w:tc>
      </w:tr>
      <w:tr w:rsidR="009612F6" w:rsidRPr="003651D9" w:rsidDel="006A1426" w14:paraId="59124CCA" w14:textId="77777777" w:rsidTr="00597DB2">
        <w:trPr>
          <w:gridAfter w:val="1"/>
          <w:wAfter w:w="9" w:type="pct"/>
          <w:del w:id="2366" w:author="Keith W. Boone" w:date="2015-03-04T12:59:00Z"/>
        </w:trPr>
        <w:tc>
          <w:tcPr>
            <w:tcW w:w="438" w:type="pct"/>
            <w:shd w:val="clear" w:color="auto" w:fill="auto"/>
            <w:vAlign w:val="center"/>
          </w:tcPr>
          <w:p w14:paraId="2188DDAC" w14:textId="77777777" w:rsidR="009612F6" w:rsidRPr="003651D9" w:rsidDel="006A1426" w:rsidRDefault="000121FB" w:rsidP="00EF1E77">
            <w:pPr>
              <w:pStyle w:val="TableEntry"/>
              <w:rPr>
                <w:del w:id="2367" w:author="Keith W. Boone" w:date="2015-03-04T12:59:00Z"/>
              </w:rPr>
            </w:pPr>
            <w:del w:id="2368" w:author="Keith W. Boone" w:date="2015-03-04T12:59:00Z">
              <w:r w:rsidRPr="003651D9" w:rsidDel="006A1426">
                <w:delText xml:space="preserve">&lt;e.g., </w:delText>
              </w:r>
              <w:r w:rsidR="00B87220" w:rsidRPr="003651D9" w:rsidDel="006A1426">
                <w:delText>x</w:delText>
              </w:r>
              <w:r w:rsidR="009612F6" w:rsidRPr="003651D9" w:rsidDel="006A1426">
                <w:delText xml:space="preserve"> [</w:delText>
              </w:r>
              <w:r w:rsidR="00B87220" w:rsidRPr="003651D9" w:rsidDel="006A1426">
                <w:delText>?</w:delText>
              </w:r>
              <w:r w:rsidR="009612F6" w:rsidRPr="003651D9" w:rsidDel="006A1426">
                <w:delText>..</w:delText>
              </w:r>
              <w:r w:rsidR="00B87220" w:rsidRPr="003651D9" w:rsidDel="006A1426">
                <w:delText>?</w:delText>
              </w:r>
              <w:r w:rsidR="009612F6" w:rsidRPr="003651D9" w:rsidDel="006A1426">
                <w:delText>]</w:delText>
              </w:r>
              <w:r w:rsidR="00746A3D" w:rsidRPr="003651D9" w:rsidDel="006A1426">
                <w:delText>&gt;</w:delText>
              </w:r>
            </w:del>
          </w:p>
        </w:tc>
        <w:tc>
          <w:tcPr>
            <w:tcW w:w="720" w:type="pct"/>
            <w:gridSpan w:val="2"/>
            <w:shd w:val="clear" w:color="auto" w:fill="auto"/>
            <w:vAlign w:val="center"/>
          </w:tcPr>
          <w:p w14:paraId="1AACCF8D" w14:textId="77777777" w:rsidR="009612F6" w:rsidRPr="003651D9" w:rsidDel="006A1426" w:rsidRDefault="009612F6" w:rsidP="005D6176">
            <w:pPr>
              <w:pStyle w:val="TableEntry"/>
              <w:rPr>
                <w:del w:id="2369" w:author="Keith W. Boone" w:date="2015-03-04T12:59:00Z"/>
              </w:rPr>
            </w:pPr>
          </w:p>
        </w:tc>
        <w:tc>
          <w:tcPr>
            <w:tcW w:w="1102" w:type="pct"/>
            <w:gridSpan w:val="2"/>
            <w:vAlign w:val="center"/>
          </w:tcPr>
          <w:p w14:paraId="72A3134F" w14:textId="77777777" w:rsidR="009612F6" w:rsidRPr="003651D9" w:rsidDel="006A1426" w:rsidRDefault="00E5672F" w:rsidP="0032600B">
            <w:pPr>
              <w:pStyle w:val="TableEntry"/>
              <w:rPr>
                <w:del w:id="2370" w:author="Keith W. Boone" w:date="2015-03-04T12:59:00Z"/>
              </w:rPr>
            </w:pPr>
            <w:del w:id="2371" w:author="Keith W. Boone" w:date="2015-03-04T12:59:00Z">
              <w:r w:rsidRPr="003651D9" w:rsidDel="006A1426">
                <w:delText>Simple Observation</w:delText>
              </w:r>
            </w:del>
          </w:p>
        </w:tc>
        <w:tc>
          <w:tcPr>
            <w:tcW w:w="1247" w:type="pct"/>
            <w:gridSpan w:val="3"/>
            <w:vAlign w:val="center"/>
          </w:tcPr>
          <w:p w14:paraId="7528BBA7" w14:textId="77777777" w:rsidR="009612F6" w:rsidRPr="003651D9" w:rsidDel="006A1426" w:rsidRDefault="00B87220" w:rsidP="00BB76BC">
            <w:pPr>
              <w:pStyle w:val="TableEntry"/>
              <w:rPr>
                <w:del w:id="2372" w:author="Keith W. Boone" w:date="2015-03-04T12:59:00Z"/>
              </w:rPr>
            </w:pPr>
            <w:del w:id="2373" w:author="Keith W. Boone" w:date="2015-03-04T12:59:00Z">
              <w:r w:rsidRPr="003651D9" w:rsidDel="006A1426">
                <w:delText>oid</w:delText>
              </w:r>
              <w:r w:rsidR="009612F6" w:rsidRPr="003651D9" w:rsidDel="006A1426">
                <w:delText xml:space="preserve"> </w:delText>
              </w:r>
            </w:del>
          </w:p>
        </w:tc>
        <w:tc>
          <w:tcPr>
            <w:tcW w:w="670" w:type="pct"/>
            <w:vAlign w:val="center"/>
          </w:tcPr>
          <w:p w14:paraId="36B3DC8C" w14:textId="77777777" w:rsidR="009612F6" w:rsidRPr="003651D9" w:rsidDel="006A1426" w:rsidRDefault="00B87220" w:rsidP="00BB76BC">
            <w:pPr>
              <w:pStyle w:val="TableEntry"/>
              <w:rPr>
                <w:del w:id="2374" w:author="Keith W. Boone" w:date="2015-03-04T12:59:00Z"/>
              </w:rPr>
            </w:pPr>
            <w:del w:id="2375" w:author="Keith W. Boone" w:date="2015-03-04T12:59:00Z">
              <w:r w:rsidRPr="003651D9" w:rsidDel="006A1426">
                <w:delText>refe</w:delText>
              </w:r>
              <w:r w:rsidR="00286433" w:rsidRPr="003651D9" w:rsidDel="006A1426">
                <w:delText>rence to document e.g., PCC-TF-3</w:delText>
              </w:r>
            </w:del>
          </w:p>
        </w:tc>
        <w:tc>
          <w:tcPr>
            <w:tcW w:w="814" w:type="pct"/>
            <w:vAlign w:val="center"/>
          </w:tcPr>
          <w:p w14:paraId="2D20A979" w14:textId="77777777" w:rsidR="009612F6" w:rsidRPr="003651D9" w:rsidDel="006A1426" w:rsidRDefault="00B87220" w:rsidP="00BB76BC">
            <w:pPr>
              <w:pStyle w:val="TableEntry"/>
              <w:rPr>
                <w:del w:id="2376" w:author="Keith W. Boone" w:date="2015-03-04T12:59:00Z"/>
              </w:rPr>
            </w:pPr>
            <w:del w:id="2377" w:author="Keith W. Boone" w:date="2015-03-04T12:59:00Z">
              <w:r w:rsidRPr="003651D9" w:rsidDel="006A1426">
                <w:delText>&lt;reference/link to definition of constraint, often in next para</w:delText>
              </w:r>
              <w:r w:rsidR="00286433" w:rsidRPr="003651D9" w:rsidDel="006A1426">
                <w:delText>graph/</w:delText>
              </w:r>
              <w:r w:rsidR="00712AE6" w:rsidRPr="003651D9" w:rsidDel="006A1426">
                <w:delText xml:space="preserve"> </w:delText>
              </w:r>
              <w:r w:rsidR="00286433" w:rsidRPr="003651D9" w:rsidDel="006A1426">
                <w:delText>subsection e.g., CARD TF-3</w:delText>
              </w:r>
              <w:r w:rsidRPr="003651D9" w:rsidDel="006A1426">
                <w:delText xml:space="preserve"> 6.3.3.4.9.10&gt;</w:delText>
              </w:r>
            </w:del>
          </w:p>
        </w:tc>
      </w:tr>
      <w:tr w:rsidR="009612F6" w:rsidRPr="003651D9" w:rsidDel="006A1426" w14:paraId="1CFA978B" w14:textId="77777777" w:rsidTr="00597DB2">
        <w:trPr>
          <w:gridAfter w:val="1"/>
          <w:wAfter w:w="9" w:type="pct"/>
          <w:del w:id="2378" w:author="Keith W. Boone" w:date="2015-03-04T12:59:00Z"/>
        </w:trPr>
        <w:tc>
          <w:tcPr>
            <w:tcW w:w="438" w:type="pct"/>
            <w:shd w:val="clear" w:color="auto" w:fill="auto"/>
            <w:vAlign w:val="center"/>
          </w:tcPr>
          <w:p w14:paraId="2E18C650" w14:textId="77777777" w:rsidR="009612F6" w:rsidRPr="003651D9" w:rsidDel="006A1426" w:rsidRDefault="000121FB" w:rsidP="00EF1E77">
            <w:pPr>
              <w:pStyle w:val="TableEntry"/>
              <w:rPr>
                <w:del w:id="2379" w:author="Keith W. Boone" w:date="2015-03-04T12:59:00Z"/>
              </w:rPr>
            </w:pPr>
            <w:del w:id="2380" w:author="Keith W. Boone" w:date="2015-03-04T12:59:00Z">
              <w:r w:rsidRPr="003651D9" w:rsidDel="006A1426">
                <w:delText>&lt;</w:delText>
              </w:r>
              <w:r w:rsidR="00630F33" w:rsidRPr="003651D9" w:rsidDel="006A1426">
                <w:delText xml:space="preserve">e.g., </w:delText>
              </w:r>
              <w:r w:rsidR="009612F6" w:rsidRPr="003651D9" w:rsidDel="006A1426">
                <w:delText>C [1..*]</w:delText>
              </w:r>
            </w:del>
          </w:p>
        </w:tc>
        <w:tc>
          <w:tcPr>
            <w:tcW w:w="720" w:type="pct"/>
            <w:gridSpan w:val="2"/>
            <w:shd w:val="clear" w:color="auto" w:fill="auto"/>
            <w:vAlign w:val="center"/>
          </w:tcPr>
          <w:p w14:paraId="077CB83E" w14:textId="77777777" w:rsidR="009612F6" w:rsidRPr="003651D9" w:rsidDel="006A1426" w:rsidRDefault="009612F6" w:rsidP="005D6176">
            <w:pPr>
              <w:pStyle w:val="TableEntry"/>
              <w:rPr>
                <w:del w:id="2381" w:author="Keith W. Boone" w:date="2015-03-04T12:59:00Z"/>
              </w:rPr>
            </w:pPr>
            <w:del w:id="2382" w:author="Keith W. Boone" w:date="2015-03-04T12:59:00Z">
              <w:r w:rsidRPr="003651D9" w:rsidDel="006A1426">
                <w:delText>COMP</w:delText>
              </w:r>
            </w:del>
          </w:p>
        </w:tc>
        <w:tc>
          <w:tcPr>
            <w:tcW w:w="1102" w:type="pct"/>
            <w:gridSpan w:val="2"/>
            <w:vAlign w:val="center"/>
          </w:tcPr>
          <w:p w14:paraId="56B4D972" w14:textId="77777777" w:rsidR="009612F6" w:rsidRPr="003651D9" w:rsidDel="006A1426" w:rsidRDefault="009612F6" w:rsidP="0032600B">
            <w:pPr>
              <w:pStyle w:val="TableEntry"/>
              <w:rPr>
                <w:del w:id="2383" w:author="Keith W. Boone" w:date="2015-03-04T12:59:00Z"/>
              </w:rPr>
            </w:pPr>
            <w:del w:id="2384" w:author="Keith W. Boone" w:date="2015-03-04T12:59:00Z">
              <w:r w:rsidRPr="003651D9" w:rsidDel="006A1426">
                <w:delText>Simp</w:delText>
              </w:r>
              <w:r w:rsidR="00E5672F" w:rsidRPr="003651D9" w:rsidDel="006A1426">
                <w:delText xml:space="preserve">le Observation </w:delText>
              </w:r>
            </w:del>
          </w:p>
        </w:tc>
        <w:tc>
          <w:tcPr>
            <w:tcW w:w="1247" w:type="pct"/>
            <w:gridSpan w:val="3"/>
            <w:vAlign w:val="center"/>
          </w:tcPr>
          <w:p w14:paraId="7306C9B8" w14:textId="77777777" w:rsidR="009612F6" w:rsidRPr="003651D9" w:rsidDel="006A1426" w:rsidRDefault="009612F6" w:rsidP="00BB76BC">
            <w:pPr>
              <w:pStyle w:val="TableEntry"/>
              <w:rPr>
                <w:del w:id="2385" w:author="Keith W. Boone" w:date="2015-03-04T12:59:00Z"/>
              </w:rPr>
            </w:pPr>
            <w:del w:id="2386" w:author="Keith W. Boone" w:date="2015-03-04T12:59:00Z">
              <w:r w:rsidRPr="003651D9" w:rsidDel="006A1426">
                <w:delText xml:space="preserve">1.3.6.1.4.1.19376.1.5.3.1.4.13 </w:delText>
              </w:r>
            </w:del>
          </w:p>
        </w:tc>
        <w:tc>
          <w:tcPr>
            <w:tcW w:w="670" w:type="pct"/>
            <w:vAlign w:val="center"/>
          </w:tcPr>
          <w:p w14:paraId="667599D8" w14:textId="77777777" w:rsidR="009612F6" w:rsidRPr="003651D9" w:rsidDel="006A1426" w:rsidRDefault="009612F6" w:rsidP="00BB76BC">
            <w:pPr>
              <w:pStyle w:val="TableEntry"/>
              <w:rPr>
                <w:del w:id="2387" w:author="Keith W. Boone" w:date="2015-03-04T12:59:00Z"/>
              </w:rPr>
            </w:pPr>
            <w:del w:id="2388" w:author="Keith W. Boone" w:date="2015-03-04T12:59:00Z">
              <w:r w:rsidRPr="003651D9" w:rsidDel="006A1426">
                <w:delText>PCC TF-2</w:delText>
              </w:r>
            </w:del>
          </w:p>
        </w:tc>
        <w:tc>
          <w:tcPr>
            <w:tcW w:w="814" w:type="pct"/>
            <w:vAlign w:val="center"/>
          </w:tcPr>
          <w:p w14:paraId="489BD301" w14:textId="77777777" w:rsidR="009612F6" w:rsidRPr="003651D9" w:rsidDel="006A1426" w:rsidRDefault="003602DC" w:rsidP="00BB76BC">
            <w:pPr>
              <w:pStyle w:val="TableEntry"/>
              <w:rPr>
                <w:del w:id="2389" w:author="Keith W. Boone" w:date="2015-03-04T12:59:00Z"/>
              </w:rPr>
            </w:pPr>
            <w:del w:id="2390" w:author="Keith W. Boone" w:date="2015-03-04T12:59:00Z">
              <w:r w:rsidRPr="003651D9" w:rsidDel="006A1426">
                <w:delText>CARD TF-3 6.3.4.E.1</w:delText>
              </w:r>
              <w:r w:rsidR="00E5672F" w:rsidRPr="003651D9" w:rsidDel="006A1426">
                <w:delText xml:space="preserve"> (Wall morphology)</w:delText>
              </w:r>
              <w:r w:rsidR="000121FB" w:rsidRPr="003651D9" w:rsidDel="006A1426">
                <w:delText>&gt;</w:delText>
              </w:r>
            </w:del>
          </w:p>
        </w:tc>
      </w:tr>
      <w:tr w:rsidR="009612F6" w:rsidRPr="003651D9" w:rsidDel="006A1426" w14:paraId="3A4CC3BF" w14:textId="77777777" w:rsidTr="00597DB2">
        <w:trPr>
          <w:gridAfter w:val="1"/>
          <w:wAfter w:w="9" w:type="pct"/>
          <w:del w:id="2391" w:author="Keith W. Boone" w:date="2015-03-04T12:59:00Z"/>
        </w:trPr>
        <w:tc>
          <w:tcPr>
            <w:tcW w:w="438" w:type="pct"/>
            <w:shd w:val="clear" w:color="auto" w:fill="auto"/>
            <w:vAlign w:val="center"/>
          </w:tcPr>
          <w:p w14:paraId="54948297" w14:textId="77777777" w:rsidR="009612F6" w:rsidRPr="003651D9" w:rsidDel="006A1426" w:rsidRDefault="000121FB" w:rsidP="00EF1E77">
            <w:pPr>
              <w:pStyle w:val="TableEntry"/>
              <w:rPr>
                <w:del w:id="2392" w:author="Keith W. Boone" w:date="2015-03-04T12:59:00Z"/>
              </w:rPr>
            </w:pPr>
            <w:del w:id="2393"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6062C58D" w14:textId="77777777" w:rsidR="009612F6" w:rsidRPr="003651D9" w:rsidDel="006A1426" w:rsidRDefault="009612F6" w:rsidP="005D6176">
            <w:pPr>
              <w:pStyle w:val="TableEntry"/>
              <w:rPr>
                <w:del w:id="2394" w:author="Keith W. Boone" w:date="2015-03-04T12:59:00Z"/>
              </w:rPr>
            </w:pPr>
            <w:del w:id="2395" w:author="Keith W. Boone" w:date="2015-03-04T12:59:00Z">
              <w:r w:rsidRPr="003651D9" w:rsidDel="006A1426">
                <w:delText>COMP</w:delText>
              </w:r>
            </w:del>
          </w:p>
        </w:tc>
        <w:tc>
          <w:tcPr>
            <w:tcW w:w="1102" w:type="pct"/>
            <w:gridSpan w:val="2"/>
            <w:vAlign w:val="center"/>
          </w:tcPr>
          <w:p w14:paraId="4841A53D" w14:textId="77777777" w:rsidR="009612F6" w:rsidRPr="003651D9" w:rsidDel="006A1426" w:rsidRDefault="009612F6" w:rsidP="0032600B">
            <w:pPr>
              <w:pStyle w:val="TableEntry"/>
              <w:rPr>
                <w:del w:id="2396" w:author="Keith W. Boone" w:date="2015-03-04T12:59:00Z"/>
              </w:rPr>
            </w:pPr>
            <w:del w:id="2397" w:author="Keith W. Boone" w:date="2015-03-04T12:59:00Z">
              <w:r w:rsidRPr="003651D9" w:rsidDel="006A1426">
                <w:delText xml:space="preserve">Simple </w:delText>
              </w:r>
              <w:r w:rsidR="00E5672F" w:rsidRPr="003651D9" w:rsidDel="006A1426">
                <w:delText>Observation</w:delText>
              </w:r>
            </w:del>
          </w:p>
        </w:tc>
        <w:tc>
          <w:tcPr>
            <w:tcW w:w="1247" w:type="pct"/>
            <w:gridSpan w:val="3"/>
            <w:vAlign w:val="center"/>
          </w:tcPr>
          <w:p w14:paraId="196CE809" w14:textId="77777777" w:rsidR="009612F6" w:rsidRPr="003651D9" w:rsidDel="006A1426" w:rsidRDefault="009612F6" w:rsidP="00BB76BC">
            <w:pPr>
              <w:pStyle w:val="TableEntry"/>
              <w:rPr>
                <w:del w:id="2398" w:author="Keith W. Boone" w:date="2015-03-04T12:59:00Z"/>
              </w:rPr>
            </w:pPr>
            <w:del w:id="2399" w:author="Keith W. Boone" w:date="2015-03-04T12:59:00Z">
              <w:r w:rsidRPr="003651D9" w:rsidDel="006A1426">
                <w:delText xml:space="preserve">1.3.6.1.4.1.19376.1.5.3.1.4.13 </w:delText>
              </w:r>
            </w:del>
          </w:p>
        </w:tc>
        <w:tc>
          <w:tcPr>
            <w:tcW w:w="670" w:type="pct"/>
            <w:vAlign w:val="center"/>
          </w:tcPr>
          <w:p w14:paraId="020E50B4" w14:textId="77777777" w:rsidR="009612F6" w:rsidRPr="003651D9" w:rsidDel="006A1426" w:rsidRDefault="009612F6" w:rsidP="00BB76BC">
            <w:pPr>
              <w:pStyle w:val="TableEntry"/>
              <w:rPr>
                <w:del w:id="2400" w:author="Keith W. Boone" w:date="2015-03-04T12:59:00Z"/>
              </w:rPr>
            </w:pPr>
            <w:del w:id="2401" w:author="Keith W. Boone" w:date="2015-03-04T12:59:00Z">
              <w:r w:rsidRPr="003651D9" w:rsidDel="006A1426">
                <w:delText>PCC TF-2</w:delText>
              </w:r>
            </w:del>
          </w:p>
        </w:tc>
        <w:tc>
          <w:tcPr>
            <w:tcW w:w="814" w:type="pct"/>
            <w:vAlign w:val="center"/>
          </w:tcPr>
          <w:p w14:paraId="7A3ABC0A" w14:textId="77777777" w:rsidR="002040DD" w:rsidRPr="003651D9" w:rsidDel="006A1426" w:rsidRDefault="003602DC" w:rsidP="00BB76BC">
            <w:pPr>
              <w:pStyle w:val="TableEntry"/>
              <w:rPr>
                <w:del w:id="2402" w:author="Keith W. Boone" w:date="2015-03-04T12:59:00Z"/>
              </w:rPr>
            </w:pPr>
            <w:del w:id="2403" w:author="Keith W. Boone" w:date="2015-03-04T12:59:00Z">
              <w:r w:rsidRPr="003651D9" w:rsidDel="006A1426">
                <w:delText>CARD TF-3 6.3.4.E.2</w:delText>
              </w:r>
              <w:r w:rsidR="00630F33" w:rsidRPr="003651D9" w:rsidDel="006A1426">
                <w:delText xml:space="preserve"> </w:delText>
              </w:r>
              <w:r w:rsidR="002040DD" w:rsidRPr="003651D9" w:rsidDel="006A1426">
                <w:delText>(Viability)</w:delText>
              </w:r>
              <w:r w:rsidR="000121FB" w:rsidRPr="003651D9" w:rsidDel="006A1426">
                <w:delText>&gt;</w:delText>
              </w:r>
            </w:del>
          </w:p>
        </w:tc>
      </w:tr>
      <w:tr w:rsidR="009612F6" w:rsidRPr="003651D9" w:rsidDel="006A1426" w14:paraId="75696BAE" w14:textId="77777777" w:rsidTr="00597DB2">
        <w:trPr>
          <w:gridAfter w:val="1"/>
          <w:wAfter w:w="9" w:type="pct"/>
          <w:del w:id="2404" w:author="Keith W. Boone" w:date="2015-03-04T12:59:00Z"/>
        </w:trPr>
        <w:tc>
          <w:tcPr>
            <w:tcW w:w="438" w:type="pct"/>
            <w:shd w:val="clear" w:color="auto" w:fill="auto"/>
            <w:vAlign w:val="center"/>
          </w:tcPr>
          <w:p w14:paraId="2DFE4763" w14:textId="77777777" w:rsidR="009612F6" w:rsidRPr="003651D9" w:rsidDel="006A1426" w:rsidRDefault="000121FB" w:rsidP="00EF1E77">
            <w:pPr>
              <w:pStyle w:val="TableEntry"/>
              <w:rPr>
                <w:del w:id="2405" w:author="Keith W. Boone" w:date="2015-03-04T12:59:00Z"/>
              </w:rPr>
            </w:pPr>
            <w:del w:id="2406"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0F056202" w14:textId="77777777" w:rsidR="009612F6" w:rsidRPr="003651D9" w:rsidDel="006A1426" w:rsidRDefault="009612F6" w:rsidP="005D6176">
            <w:pPr>
              <w:pStyle w:val="TableEntry"/>
              <w:rPr>
                <w:del w:id="2407" w:author="Keith W. Boone" w:date="2015-03-04T12:59:00Z"/>
              </w:rPr>
            </w:pPr>
            <w:del w:id="2408" w:author="Keith W. Boone" w:date="2015-03-04T12:59:00Z">
              <w:r w:rsidRPr="003651D9" w:rsidDel="006A1426">
                <w:delText>COMP</w:delText>
              </w:r>
            </w:del>
          </w:p>
        </w:tc>
        <w:tc>
          <w:tcPr>
            <w:tcW w:w="1102" w:type="pct"/>
            <w:gridSpan w:val="2"/>
            <w:vAlign w:val="center"/>
          </w:tcPr>
          <w:p w14:paraId="5C8D8D50" w14:textId="77777777" w:rsidR="009612F6" w:rsidRPr="003651D9" w:rsidDel="006A1426" w:rsidRDefault="009612F6" w:rsidP="0032600B">
            <w:pPr>
              <w:pStyle w:val="TableEntry"/>
              <w:rPr>
                <w:del w:id="2409" w:author="Keith W. Boone" w:date="2015-03-04T12:59:00Z"/>
              </w:rPr>
            </w:pPr>
            <w:del w:id="2410" w:author="Keith W. Boone" w:date="2015-03-04T12:59:00Z">
              <w:r w:rsidRPr="003651D9" w:rsidDel="006A1426">
                <w:delText>observationMedia Entry</w:delText>
              </w:r>
            </w:del>
          </w:p>
        </w:tc>
        <w:tc>
          <w:tcPr>
            <w:tcW w:w="1247" w:type="pct"/>
            <w:gridSpan w:val="3"/>
            <w:vAlign w:val="center"/>
          </w:tcPr>
          <w:p w14:paraId="3D7324CF" w14:textId="77777777" w:rsidR="009612F6" w:rsidRPr="003651D9" w:rsidDel="006A1426" w:rsidRDefault="009612F6" w:rsidP="00BB76BC">
            <w:pPr>
              <w:pStyle w:val="TableEntry"/>
              <w:rPr>
                <w:del w:id="2411" w:author="Keith W. Boone" w:date="2015-03-04T12:59:00Z"/>
              </w:rPr>
            </w:pPr>
            <w:del w:id="2412" w:author="Keith W. Boone" w:date="2015-03-04T12:59:00Z">
              <w:r w:rsidRPr="003651D9" w:rsidDel="006A1426">
                <w:delText>1.3.6.1.4.1.19376.1.4.1.4.7</w:delText>
              </w:r>
            </w:del>
          </w:p>
        </w:tc>
        <w:tc>
          <w:tcPr>
            <w:tcW w:w="670" w:type="pct"/>
            <w:vAlign w:val="center"/>
          </w:tcPr>
          <w:p w14:paraId="0557DE83" w14:textId="77777777" w:rsidR="009612F6" w:rsidRPr="003651D9" w:rsidDel="006A1426" w:rsidRDefault="003602DC" w:rsidP="00BB76BC">
            <w:pPr>
              <w:pStyle w:val="TableEntry"/>
              <w:rPr>
                <w:del w:id="2413" w:author="Keith W. Boone" w:date="2015-03-04T12:59:00Z"/>
              </w:rPr>
            </w:pPr>
            <w:del w:id="2414" w:author="Keith W. Boone" w:date="2015-03-04T12:59:00Z">
              <w:r w:rsidRPr="003651D9" w:rsidDel="006A1426">
                <w:delText>CARD TF-3 6.3.1.6</w:delText>
              </w:r>
              <w:r w:rsidR="000121FB" w:rsidRPr="003651D9" w:rsidDel="006A1426">
                <w:delText>&gt;</w:delText>
              </w:r>
            </w:del>
          </w:p>
        </w:tc>
        <w:tc>
          <w:tcPr>
            <w:tcW w:w="814" w:type="pct"/>
            <w:vAlign w:val="center"/>
          </w:tcPr>
          <w:p w14:paraId="16FFFBBE" w14:textId="77777777" w:rsidR="009612F6" w:rsidRPr="003651D9" w:rsidDel="006A1426" w:rsidRDefault="009612F6" w:rsidP="00BB76BC">
            <w:pPr>
              <w:pStyle w:val="TableEntry"/>
              <w:rPr>
                <w:del w:id="2415" w:author="Keith W. Boone" w:date="2015-03-04T12:59:00Z"/>
              </w:rPr>
            </w:pPr>
          </w:p>
        </w:tc>
      </w:tr>
    </w:tbl>
    <w:p w14:paraId="6854F33C" w14:textId="77777777" w:rsidR="009612F6" w:rsidRPr="003651D9" w:rsidDel="006A1426" w:rsidRDefault="009612F6" w:rsidP="009612F6">
      <w:pPr>
        <w:pStyle w:val="BodyText"/>
        <w:rPr>
          <w:del w:id="2416" w:author="Keith W. Boone" w:date="2015-03-04T12:59:00Z"/>
          <w:kern w:val="28"/>
        </w:rPr>
      </w:pPr>
    </w:p>
    <w:p w14:paraId="1E043CE9" w14:textId="77777777" w:rsidR="009612F6" w:rsidRPr="003651D9" w:rsidDel="006A1426" w:rsidRDefault="009612F6" w:rsidP="00286433">
      <w:pPr>
        <w:pStyle w:val="Heading5"/>
        <w:numPr>
          <w:ilvl w:val="0"/>
          <w:numId w:val="0"/>
        </w:numPr>
        <w:rPr>
          <w:del w:id="2417" w:author="Keith W. Boone" w:date="2015-03-04T12:59:00Z"/>
          <w:noProof w:val="0"/>
        </w:rPr>
      </w:pPr>
      <w:bookmarkStart w:id="2418" w:name="_6.2.4.4.1__Simple"/>
      <w:bookmarkStart w:id="2419" w:name="_Toc296340404"/>
      <w:bookmarkStart w:id="2420" w:name="_Toc412696379"/>
      <w:bookmarkEnd w:id="2418"/>
      <w:del w:id="2421" w:author="Keith W. Boone" w:date="2015-03-04T12:59:00Z">
        <w:r w:rsidRPr="003651D9" w:rsidDel="006A1426">
          <w:rPr>
            <w:noProof w:val="0"/>
          </w:rPr>
          <w:delText>6.</w:delText>
        </w:r>
        <w:r w:rsidR="00286433" w:rsidRPr="003651D9" w:rsidDel="006A1426">
          <w:rPr>
            <w:noProof w:val="0"/>
          </w:rPr>
          <w:delText>3.4.E.1</w:delText>
        </w:r>
        <w:r w:rsidRPr="003651D9" w:rsidDel="006A1426">
          <w:rPr>
            <w:noProof w:val="0"/>
          </w:rPr>
          <w:delText xml:space="preserve"> Simple Observation (wall motion) </w:delText>
        </w:r>
        <w:r w:rsidR="00286433" w:rsidRPr="003651D9" w:rsidDel="006A1426">
          <w:rPr>
            <w:noProof w:val="0"/>
          </w:rPr>
          <w:delText xml:space="preserve">Vocabulary </w:delText>
        </w:r>
        <w:r w:rsidRPr="003651D9" w:rsidDel="006A1426">
          <w:rPr>
            <w:noProof w:val="0"/>
          </w:rPr>
          <w:delText>Constraints</w:delText>
        </w:r>
        <w:bookmarkEnd w:id="2419"/>
        <w:bookmarkEnd w:id="2420"/>
      </w:del>
    </w:p>
    <w:p w14:paraId="23A170A4" w14:textId="77777777" w:rsidR="004B7094" w:rsidRPr="003651D9" w:rsidDel="006A1426" w:rsidRDefault="004B7094" w:rsidP="00597DB2">
      <w:pPr>
        <w:pStyle w:val="AuthorInstructions"/>
        <w:rPr>
          <w:del w:id="2422" w:author="Keith W. Boone" w:date="2015-03-04T12:59:00Z"/>
          <w:rFonts w:eastAsia="Calibri"/>
        </w:rPr>
      </w:pPr>
      <w:del w:id="2423"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036B0DB0" w14:textId="77777777" w:rsidR="004B7094" w:rsidRPr="003651D9" w:rsidDel="006A1426" w:rsidRDefault="004B7094" w:rsidP="00597DB2">
      <w:pPr>
        <w:pStyle w:val="AuthorInstructions"/>
        <w:rPr>
          <w:del w:id="2424" w:author="Keith W. Boone" w:date="2015-03-04T12:59:00Z"/>
          <w:rFonts w:eastAsia="Calibri"/>
        </w:rPr>
      </w:pPr>
      <w:del w:id="2425" w:author="Keith W. Boone" w:date="2015-03-04T12:59:00Z">
        <w:r w:rsidRPr="003651D9" w:rsidDel="006A1426">
          <w:rPr>
            <w:rFonts w:eastAsia="Calibri"/>
          </w:rPr>
          <w:delText>&lt;Can be in a tabular format or textual description.&gt;</w:delText>
        </w:r>
      </w:del>
    </w:p>
    <w:p w14:paraId="3CF8BEB4" w14:textId="77777777" w:rsidR="004B7094" w:rsidRPr="003651D9" w:rsidDel="006A1426" w:rsidRDefault="004B7094" w:rsidP="00597DB2">
      <w:pPr>
        <w:pStyle w:val="AuthorInstructions"/>
        <w:rPr>
          <w:del w:id="2426" w:author="Keith W. Boone" w:date="2015-03-04T12:59:00Z"/>
          <w:rFonts w:eastAsia="Calibri"/>
        </w:rPr>
      </w:pPr>
      <w:del w:id="2427"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DB8C7D9" w14:textId="77777777" w:rsidR="004B7094" w:rsidRPr="003651D9" w:rsidDel="006A1426" w:rsidRDefault="004B7094" w:rsidP="009612F6">
      <w:pPr>
        <w:pStyle w:val="BodyText"/>
        <w:rPr>
          <w:del w:id="2428" w:author="Keith W. Boone" w:date="2015-03-04T12:59:00Z"/>
        </w:rPr>
      </w:pPr>
    </w:p>
    <w:p w14:paraId="24D79C1C" w14:textId="77777777" w:rsidR="009612F6" w:rsidRPr="003651D9" w:rsidDel="006A1426" w:rsidRDefault="00746A3D" w:rsidP="009612F6">
      <w:pPr>
        <w:pStyle w:val="BodyText"/>
        <w:rPr>
          <w:del w:id="2429" w:author="Keith W. Boone" w:date="2015-03-04T12:59:00Z"/>
        </w:rPr>
      </w:pPr>
      <w:del w:id="2430" w:author="Keith W. Boone" w:date="2015-03-04T12:59:00Z">
        <w:r w:rsidRPr="003651D9" w:rsidDel="006A1426">
          <w:delText>&lt;</w:delText>
        </w:r>
        <w:r w:rsidR="004B7094" w:rsidRPr="003651D9" w:rsidDel="006A1426">
          <w:delText xml:space="preserve">e.g., </w:delText>
        </w:r>
        <w:r w:rsidR="009612F6"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7E8CB490" w14:textId="77777777" w:rsidR="009612F6" w:rsidRPr="003651D9" w:rsidDel="006A1426" w:rsidRDefault="009612F6" w:rsidP="009612F6">
      <w:pPr>
        <w:pStyle w:val="BodyText"/>
        <w:rPr>
          <w:del w:id="2431"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Del="006A1426" w14:paraId="0B20CB58" w14:textId="77777777" w:rsidTr="00F6298D">
        <w:trPr>
          <w:cantSplit/>
          <w:del w:id="2432" w:author="Keith W. Boone" w:date="2015-03-04T12:59:00Z"/>
        </w:trPr>
        <w:tc>
          <w:tcPr>
            <w:tcW w:w="968" w:type="dxa"/>
            <w:shd w:val="clear" w:color="auto" w:fill="D9D9D9"/>
          </w:tcPr>
          <w:p w14:paraId="76F7E2B5" w14:textId="77777777" w:rsidR="009612F6" w:rsidRPr="003651D9" w:rsidDel="006A1426" w:rsidRDefault="009612F6" w:rsidP="00F6298D">
            <w:pPr>
              <w:pStyle w:val="TableEntryHeader"/>
              <w:rPr>
                <w:del w:id="2433" w:author="Keith W. Boone" w:date="2015-03-04T12:59:00Z"/>
              </w:rPr>
            </w:pPr>
            <w:del w:id="2434" w:author="Keith W. Boone" w:date="2015-03-04T12:59:00Z">
              <w:r w:rsidRPr="003651D9" w:rsidDel="006A1426">
                <w:delText>Opt</w:delText>
              </w:r>
              <w:r w:rsidR="004818E8" w:rsidRPr="003651D9" w:rsidDel="006A1426">
                <w:delText xml:space="preserve"> and Card</w:delText>
              </w:r>
            </w:del>
          </w:p>
        </w:tc>
        <w:tc>
          <w:tcPr>
            <w:tcW w:w="1480" w:type="dxa"/>
            <w:shd w:val="clear" w:color="auto" w:fill="D9D9D9"/>
          </w:tcPr>
          <w:p w14:paraId="1EC13743" w14:textId="77777777" w:rsidR="009612F6" w:rsidRPr="003651D9" w:rsidDel="006A1426" w:rsidRDefault="009612F6" w:rsidP="00F6298D">
            <w:pPr>
              <w:pStyle w:val="TableEntryHeader"/>
              <w:rPr>
                <w:del w:id="2435" w:author="Keith W. Boone" w:date="2015-03-04T12:59:00Z"/>
                <w:sz w:val="18"/>
              </w:rPr>
            </w:pPr>
            <w:del w:id="2436" w:author="Keith W. Boone" w:date="2015-03-04T12:59:00Z">
              <w:r w:rsidRPr="003651D9" w:rsidDel="006A1426">
                <w:rPr>
                  <w:sz w:val="18"/>
                </w:rPr>
                <w:delText>Condition</w:delText>
              </w:r>
            </w:del>
          </w:p>
        </w:tc>
        <w:tc>
          <w:tcPr>
            <w:tcW w:w="2499" w:type="dxa"/>
            <w:shd w:val="clear" w:color="auto" w:fill="D9D9D9"/>
          </w:tcPr>
          <w:p w14:paraId="7571C267" w14:textId="77777777" w:rsidR="009612F6" w:rsidRPr="003651D9" w:rsidDel="006A1426" w:rsidRDefault="009612F6" w:rsidP="00F6298D">
            <w:pPr>
              <w:pStyle w:val="TableEntryHeader"/>
              <w:rPr>
                <w:del w:id="2437" w:author="Keith W. Boone" w:date="2015-03-04T12:59:00Z"/>
              </w:rPr>
            </w:pPr>
            <w:del w:id="2438" w:author="Keith W. Boone" w:date="2015-03-04T12:59:00Z">
              <w:r w:rsidRPr="003651D9" w:rsidDel="006A1426">
                <w:delText>observation/code</w:delText>
              </w:r>
            </w:del>
          </w:p>
        </w:tc>
        <w:tc>
          <w:tcPr>
            <w:tcW w:w="1016" w:type="dxa"/>
            <w:shd w:val="clear" w:color="auto" w:fill="D9D9D9"/>
          </w:tcPr>
          <w:p w14:paraId="283BEB0C" w14:textId="77777777" w:rsidR="009612F6" w:rsidRPr="003651D9" w:rsidDel="006A1426" w:rsidRDefault="009612F6" w:rsidP="00F6298D">
            <w:pPr>
              <w:pStyle w:val="TableEntryHeader"/>
              <w:rPr>
                <w:del w:id="2439" w:author="Keith W. Boone" w:date="2015-03-04T12:59:00Z"/>
              </w:rPr>
            </w:pPr>
            <w:del w:id="2440" w:author="Keith W. Boone" w:date="2015-03-04T12:59:00Z">
              <w:r w:rsidRPr="003651D9" w:rsidDel="006A1426">
                <w:delText>Data Type</w:delText>
              </w:r>
            </w:del>
          </w:p>
        </w:tc>
        <w:tc>
          <w:tcPr>
            <w:tcW w:w="1165" w:type="dxa"/>
            <w:shd w:val="clear" w:color="auto" w:fill="D9D9D9"/>
          </w:tcPr>
          <w:p w14:paraId="1DB4E821" w14:textId="77777777" w:rsidR="009612F6" w:rsidRPr="003651D9" w:rsidDel="006A1426" w:rsidRDefault="009612F6" w:rsidP="00F6298D">
            <w:pPr>
              <w:pStyle w:val="TableEntryHeader"/>
              <w:rPr>
                <w:del w:id="2441" w:author="Keith W. Boone" w:date="2015-03-04T12:59:00Z"/>
                <w:sz w:val="18"/>
              </w:rPr>
            </w:pPr>
            <w:del w:id="2442" w:author="Keith W. Boone" w:date="2015-03-04T12:59:00Z">
              <w:r w:rsidRPr="003651D9" w:rsidDel="006A1426">
                <w:rPr>
                  <w:sz w:val="18"/>
                </w:rPr>
                <w:delText>Unit of Measure</w:delText>
              </w:r>
            </w:del>
          </w:p>
        </w:tc>
        <w:tc>
          <w:tcPr>
            <w:tcW w:w="2448" w:type="dxa"/>
            <w:shd w:val="clear" w:color="auto" w:fill="D9D9D9"/>
          </w:tcPr>
          <w:p w14:paraId="4039F961" w14:textId="77777777" w:rsidR="009612F6" w:rsidRPr="003651D9" w:rsidDel="006A1426" w:rsidRDefault="009612F6" w:rsidP="00F6298D">
            <w:pPr>
              <w:pStyle w:val="TableEntryHeader"/>
              <w:rPr>
                <w:del w:id="2443" w:author="Keith W. Boone" w:date="2015-03-04T12:59:00Z"/>
              </w:rPr>
            </w:pPr>
            <w:del w:id="2444" w:author="Keith W. Boone" w:date="2015-03-04T12:59:00Z">
              <w:r w:rsidRPr="003651D9" w:rsidDel="006A1426">
                <w:delText>Value Set</w:delText>
              </w:r>
            </w:del>
          </w:p>
        </w:tc>
      </w:tr>
      <w:tr w:rsidR="009612F6" w:rsidRPr="003651D9" w:rsidDel="006A1426" w14:paraId="3ABEB01C" w14:textId="77777777" w:rsidTr="00F6298D">
        <w:trPr>
          <w:del w:id="2445" w:author="Keith W. Boone" w:date="2015-03-04T12:59:00Z"/>
        </w:trPr>
        <w:tc>
          <w:tcPr>
            <w:tcW w:w="968" w:type="dxa"/>
          </w:tcPr>
          <w:p w14:paraId="04259EED" w14:textId="77777777" w:rsidR="009612F6" w:rsidRPr="003651D9" w:rsidDel="006A1426" w:rsidRDefault="007D724B" w:rsidP="00EF1E77">
            <w:pPr>
              <w:pStyle w:val="TableEntry"/>
              <w:rPr>
                <w:del w:id="2446" w:author="Keith W. Boone" w:date="2015-03-04T12:59:00Z"/>
              </w:rPr>
            </w:pPr>
            <w:del w:id="2447" w:author="Keith W. Boone" w:date="2015-03-04T12:59:00Z">
              <w:r w:rsidRPr="003651D9" w:rsidDel="006A1426">
                <w:delText>&lt;</w:delText>
              </w:r>
              <w:r w:rsidR="000121FB" w:rsidRPr="003651D9" w:rsidDel="006A1426">
                <w:delText xml:space="preserve">e.g., </w:delText>
              </w:r>
              <w:r w:rsidR="00D439FF" w:rsidRPr="003651D9" w:rsidDel="006A1426">
                <w:delText>C [1..*</w:delText>
              </w:r>
              <w:r w:rsidR="009612F6" w:rsidRPr="003651D9" w:rsidDel="006A1426">
                <w:delText>]</w:delText>
              </w:r>
            </w:del>
          </w:p>
        </w:tc>
        <w:tc>
          <w:tcPr>
            <w:tcW w:w="1480" w:type="dxa"/>
            <w:shd w:val="clear" w:color="auto" w:fill="auto"/>
          </w:tcPr>
          <w:p w14:paraId="324EA72A" w14:textId="77777777" w:rsidR="00D439FF" w:rsidRPr="003651D9" w:rsidDel="006A1426" w:rsidRDefault="00D439FF" w:rsidP="005D6176">
            <w:pPr>
              <w:pStyle w:val="TableEntry"/>
              <w:rPr>
                <w:del w:id="2448" w:author="Keith W. Boone" w:date="2015-03-04T12:59:00Z"/>
              </w:rPr>
            </w:pPr>
            <w:del w:id="2449" w:author="Keith W. Boone" w:date="2015-03-04T12:59:00Z">
              <w:r w:rsidRPr="003651D9" w:rsidDel="006A1426">
                <w:delText>&lt;Identifies the predicate and the if the predicate evaluates as true, then indicate whether mandatory, required or optional</w:delText>
              </w:r>
            </w:del>
          </w:p>
          <w:p w14:paraId="0E6FD186" w14:textId="77777777" w:rsidR="00D439FF" w:rsidRPr="003651D9" w:rsidDel="006A1426" w:rsidRDefault="00D439FF" w:rsidP="0032600B">
            <w:pPr>
              <w:pStyle w:val="TableEntry"/>
              <w:rPr>
                <w:del w:id="2450" w:author="Keith W. Boone" w:date="2015-03-04T12:59:00Z"/>
              </w:rPr>
            </w:pPr>
            <w:del w:id="2451" w:author="Keith W. Boone" w:date="2015-03-04T12:59:00Z">
              <w:r w:rsidRPr="003651D9" w:rsidDel="006A1426">
                <w:delText>e.g., Required if “exam type” is “LVG” (left ventriculogram)&gt;</w:delText>
              </w:r>
            </w:del>
          </w:p>
          <w:p w14:paraId="72C5BE4B" w14:textId="77777777" w:rsidR="009612F6" w:rsidRPr="003651D9" w:rsidDel="006A1426" w:rsidRDefault="009612F6" w:rsidP="00BB76BC">
            <w:pPr>
              <w:pStyle w:val="TableEntry"/>
              <w:rPr>
                <w:del w:id="2452" w:author="Keith W. Boone" w:date="2015-03-04T12:59:00Z"/>
              </w:rPr>
            </w:pPr>
            <w:del w:id="2453" w:author="Keith W. Boone" w:date="2015-03-04T12:59:00Z">
              <w:r w:rsidRPr="003651D9" w:rsidDel="006A1426">
                <w:delText>R: LVG</w:delText>
              </w:r>
            </w:del>
          </w:p>
        </w:tc>
        <w:tc>
          <w:tcPr>
            <w:tcW w:w="2499" w:type="dxa"/>
            <w:shd w:val="clear" w:color="auto" w:fill="auto"/>
          </w:tcPr>
          <w:p w14:paraId="2722416D" w14:textId="77777777" w:rsidR="009612F6" w:rsidRPr="003651D9" w:rsidDel="006A1426" w:rsidRDefault="009612F6" w:rsidP="00BB76BC">
            <w:pPr>
              <w:pStyle w:val="TableEntry"/>
              <w:rPr>
                <w:del w:id="2454" w:author="Keith W. Boone" w:date="2015-03-04T12:59:00Z"/>
              </w:rPr>
            </w:pPr>
            <w:del w:id="2455" w:author="Keith W. Boone" w:date="2015-03-04T12:59:00Z">
              <w:r w:rsidRPr="003651D9" w:rsidDel="006A1426">
                <w:delText>60797005, SNOMED CT, “Cardiac Wall Motion”</w:delText>
              </w:r>
            </w:del>
          </w:p>
          <w:p w14:paraId="6834C7F0" w14:textId="77777777" w:rsidR="002040DD" w:rsidRPr="003651D9" w:rsidDel="006A1426" w:rsidRDefault="002040DD" w:rsidP="00BB76BC">
            <w:pPr>
              <w:pStyle w:val="TableEntry"/>
              <w:rPr>
                <w:del w:id="2456" w:author="Keith W. Boone" w:date="2015-03-04T12:59:00Z"/>
              </w:rPr>
            </w:pPr>
          </w:p>
          <w:p w14:paraId="4BE73E1E" w14:textId="77777777" w:rsidR="002040DD" w:rsidRPr="003651D9" w:rsidDel="006A1426" w:rsidRDefault="002040DD" w:rsidP="00BB76BC">
            <w:pPr>
              <w:pStyle w:val="TableEntry"/>
              <w:rPr>
                <w:del w:id="2457" w:author="Keith W. Boone" w:date="2015-03-04T12:59:00Z"/>
              </w:rPr>
            </w:pPr>
            <w:del w:id="2458" w:author="Keith W. Boone" w:date="2015-03-04T12:59:00Z">
              <w:r w:rsidRPr="003651D9" w:rsidDel="006A1426">
                <w:delText>&lt;”+” = May be post-coordinated with priorityCode, methodCode, targetSiteCode . See HL7 V3</w:delText>
              </w:r>
              <w:r w:rsidR="00887E40" w:rsidRPr="003651D9" w:rsidDel="006A1426">
                <w:delText xml:space="preserve">. </w:delText>
              </w:r>
              <w:r w:rsidRPr="003651D9" w:rsidDel="006A1426">
                <w:delText>Include a value directly or include a link to a value set, if applicable.&gt;</w:delText>
              </w:r>
            </w:del>
          </w:p>
          <w:p w14:paraId="0146EF60" w14:textId="77777777" w:rsidR="002040DD" w:rsidRPr="003651D9" w:rsidDel="006A1426" w:rsidRDefault="002040DD" w:rsidP="00BB76BC">
            <w:pPr>
              <w:pStyle w:val="TableEntry"/>
              <w:rPr>
                <w:del w:id="2459" w:author="Keith W. Boone" w:date="2015-03-04T12:59:00Z"/>
              </w:rPr>
            </w:pPr>
            <w:del w:id="2460" w:author="Keith W. Boone" w:date="2015-03-04T12:59:00Z">
              <w:r w:rsidRPr="003651D9" w:rsidDel="006A1426">
                <w:delText xml:space="preserve"> e.g., </w:delText>
              </w:r>
              <w:r w:rsidR="009612F6" w:rsidRPr="003651D9" w:rsidDel="006A1426">
                <w:delText xml:space="preserve">+ targetSiteCode from </w:delText>
              </w:r>
              <w:r w:rsidR="00154B7B" w:rsidRPr="003651D9" w:rsidDel="006A1426">
                <w:delText>1.2.840.10008.6.1.219 DICOM CID 3718 Myocardial Wall Segments in Projection</w:delText>
              </w:r>
            </w:del>
          </w:p>
        </w:tc>
        <w:tc>
          <w:tcPr>
            <w:tcW w:w="1016" w:type="dxa"/>
            <w:shd w:val="clear" w:color="auto" w:fill="auto"/>
          </w:tcPr>
          <w:p w14:paraId="1959EDA0" w14:textId="77777777" w:rsidR="009612F6" w:rsidRPr="003651D9" w:rsidDel="006A1426" w:rsidRDefault="009612F6" w:rsidP="00BB76BC">
            <w:pPr>
              <w:pStyle w:val="TableEntry"/>
              <w:rPr>
                <w:del w:id="2461" w:author="Keith W. Boone" w:date="2015-03-04T12:59:00Z"/>
              </w:rPr>
            </w:pPr>
            <w:del w:id="2462" w:author="Keith W. Boone" w:date="2015-03-04T12:59:00Z">
              <w:r w:rsidRPr="003651D9" w:rsidDel="006A1426">
                <w:delText>CD</w:delText>
              </w:r>
            </w:del>
          </w:p>
        </w:tc>
        <w:tc>
          <w:tcPr>
            <w:tcW w:w="1165" w:type="dxa"/>
            <w:shd w:val="clear" w:color="auto" w:fill="auto"/>
          </w:tcPr>
          <w:p w14:paraId="29FDCC00" w14:textId="77777777" w:rsidR="009612F6" w:rsidRPr="003651D9" w:rsidDel="006A1426" w:rsidRDefault="009612F6" w:rsidP="00BB76BC">
            <w:pPr>
              <w:pStyle w:val="TableEntry"/>
              <w:rPr>
                <w:del w:id="2463" w:author="Keith W. Boone" w:date="2015-03-04T12:59:00Z"/>
              </w:rPr>
            </w:pPr>
            <w:del w:id="2464" w:author="Keith W. Boone" w:date="2015-03-04T12:59:00Z">
              <w:r w:rsidRPr="003651D9" w:rsidDel="006A1426">
                <w:delText>n/a</w:delText>
              </w:r>
              <w:r w:rsidR="00D439FF" w:rsidRPr="003651D9" w:rsidDel="006A1426">
                <w:delText xml:space="preserve"> unless the Data Type is PQ or IVL&lt;PQ&gt;</w:delText>
              </w:r>
            </w:del>
          </w:p>
        </w:tc>
        <w:tc>
          <w:tcPr>
            <w:tcW w:w="2448" w:type="dxa"/>
            <w:shd w:val="clear" w:color="auto" w:fill="auto"/>
          </w:tcPr>
          <w:p w14:paraId="0887D5D0" w14:textId="77777777" w:rsidR="009612F6" w:rsidRPr="003651D9" w:rsidDel="006A1426" w:rsidRDefault="002040DD" w:rsidP="00BB76BC">
            <w:pPr>
              <w:pStyle w:val="TableEntry"/>
              <w:rPr>
                <w:del w:id="2465" w:author="Keith W. Boone" w:date="2015-03-04T12:59:00Z"/>
              </w:rPr>
            </w:pPr>
            <w:del w:id="2466" w:author="Keith W. Boone" w:date="2015-03-04T12:59:00Z">
              <w:r w:rsidRPr="003651D9" w:rsidDel="006A1426">
                <w:delText xml:space="preserve">&lt;include link to value set, e.g., </w:delText>
              </w:r>
              <w:r w:rsidR="00154B7B" w:rsidRPr="003651D9" w:rsidDel="006A1426">
                <w:delText>1.3.6.1.4.1.19376.1.4.1.5.20 Wall motion</w:delText>
              </w:r>
            </w:del>
          </w:p>
          <w:p w14:paraId="5E223210" w14:textId="77777777" w:rsidR="002040DD" w:rsidRPr="003651D9" w:rsidDel="006A1426" w:rsidRDefault="002040DD" w:rsidP="00BB76BC">
            <w:pPr>
              <w:pStyle w:val="TableEntry"/>
              <w:rPr>
                <w:del w:id="2467" w:author="Keith W. Boone" w:date="2015-03-04T12:59:00Z"/>
              </w:rPr>
            </w:pPr>
          </w:p>
          <w:p w14:paraId="60E7796C" w14:textId="77777777" w:rsidR="002040DD" w:rsidRPr="003651D9" w:rsidDel="006A1426" w:rsidRDefault="002040DD" w:rsidP="00BB76BC">
            <w:pPr>
              <w:pStyle w:val="TableEntry"/>
              <w:rPr>
                <w:del w:id="2468" w:author="Keith W. Boone" w:date="2015-03-04T12:59:00Z"/>
              </w:rPr>
            </w:pPr>
            <w:del w:id="2469" w:author="Keith W. Boone" w:date="2015-03-04T12:59:00Z">
              <w:r w:rsidRPr="003651D9" w:rsidDel="006A1426">
                <w:delText>OR, include value directly as e.g.,</w:delText>
              </w:r>
              <w:r w:rsidR="00291725" w:rsidDel="006A1426">
                <w:delText xml:space="preserve"> </w:delText>
              </w:r>
            </w:del>
          </w:p>
          <w:p w14:paraId="2B2A1215" w14:textId="77777777" w:rsidR="002040DD" w:rsidRPr="003651D9" w:rsidDel="006A1426" w:rsidRDefault="002040DD" w:rsidP="00BB76BC">
            <w:pPr>
              <w:pStyle w:val="TableEntry"/>
              <w:rPr>
                <w:del w:id="2470" w:author="Keith W. Boone" w:date="2015-03-04T12:59:00Z"/>
              </w:rPr>
            </w:pPr>
            <w:del w:id="2471" w:author="Keith W. Boone" w:date="2015-03-04T12:59:00Z">
              <w:r w:rsidRPr="003651D9" w:rsidDel="006A1426">
                <w:delText xml:space="preserve">&lt;The </w:delText>
              </w:r>
              <w:r w:rsidR="00D439FF" w:rsidRPr="003651D9" w:rsidDel="006A1426">
                <w:delText xml:space="preserve">Observation </w:delText>
              </w:r>
              <w:r w:rsidRPr="003651D9" w:rsidDel="006A1426">
                <w:delText>Value may al</w:delText>
              </w:r>
              <w:r w:rsidR="00D439FF" w:rsidRPr="003651D9" w:rsidDel="006A1426">
                <w:delText xml:space="preserve">so have a post-coordinated interpretation </w:delText>
              </w:r>
              <w:r w:rsidRPr="003651D9" w:rsidDel="006A1426">
                <w:delText>such as:&gt;</w:delText>
              </w:r>
            </w:del>
          </w:p>
          <w:p w14:paraId="08046E0C" w14:textId="77777777" w:rsidR="002040DD" w:rsidRPr="003651D9" w:rsidDel="006A1426" w:rsidRDefault="002040DD" w:rsidP="00BB76BC">
            <w:pPr>
              <w:pStyle w:val="TableEntry"/>
              <w:rPr>
                <w:del w:id="2472" w:author="Keith W. Boone" w:date="2015-03-04T12:59:00Z"/>
              </w:rPr>
            </w:pPr>
            <w:del w:id="2473" w:author="Keith W. Boone" w:date="2015-03-04T12:59:00Z">
              <w:r w:rsidRPr="003651D9" w:rsidDel="006A1426">
                <w:delText xml:space="preserve">+interpretationCode </w:delText>
              </w:r>
            </w:del>
          </w:p>
          <w:p w14:paraId="2CFE819A" w14:textId="77777777" w:rsidR="00D439FF" w:rsidRPr="003651D9" w:rsidDel="006A1426" w:rsidRDefault="00D439FF" w:rsidP="00BB76BC">
            <w:pPr>
              <w:pStyle w:val="TableEntry"/>
              <w:rPr>
                <w:del w:id="2474" w:author="Keith W. Boone" w:date="2015-03-04T12:59:00Z"/>
              </w:rPr>
            </w:pPr>
            <w:del w:id="2475" w:author="Keith W. Boone" w:date="2015-03-04T12:59:00Z">
              <w:r w:rsidRPr="003651D9" w:rsidDel="006A1426">
                <w:delText>+negationInd</w:delText>
              </w:r>
              <w:r w:rsidR="007D724B" w:rsidRPr="003651D9" w:rsidDel="006A1426">
                <w:delText xml:space="preserve"> &gt;</w:delText>
              </w:r>
            </w:del>
          </w:p>
        </w:tc>
      </w:tr>
      <w:tr w:rsidR="009612F6" w:rsidRPr="003651D9" w:rsidDel="006A1426" w14:paraId="56695793" w14:textId="77777777" w:rsidTr="00F6298D">
        <w:trPr>
          <w:del w:id="2476" w:author="Keith W. Boone" w:date="2015-03-04T12:59:00Z"/>
        </w:trPr>
        <w:tc>
          <w:tcPr>
            <w:tcW w:w="968" w:type="dxa"/>
          </w:tcPr>
          <w:p w14:paraId="407700BB" w14:textId="77777777" w:rsidR="009612F6" w:rsidRPr="003651D9" w:rsidDel="006A1426" w:rsidRDefault="007D724B" w:rsidP="00EF1E77">
            <w:pPr>
              <w:pStyle w:val="TableEntry"/>
              <w:rPr>
                <w:del w:id="2477" w:author="Keith W. Boone" w:date="2015-03-04T12:59:00Z"/>
              </w:rPr>
            </w:pPr>
            <w:del w:id="2478" w:author="Keith W. Boone" w:date="2015-03-04T12:59:00Z">
              <w:r w:rsidRPr="003651D9" w:rsidDel="006A1426">
                <w:delText>&lt;e.g.</w:delText>
              </w:r>
              <w:r w:rsidR="00940FC7" w:rsidDel="006A1426">
                <w:delText>,</w:delText>
              </w:r>
              <w:r w:rsidR="003651D9" w:rsidDel="006A1426">
                <w:delText xml:space="preserve"> </w:delText>
              </w:r>
              <w:r w:rsidR="009612F6" w:rsidRPr="003651D9" w:rsidDel="006A1426">
                <w:delText>C [1..*]</w:delText>
              </w:r>
            </w:del>
          </w:p>
        </w:tc>
        <w:tc>
          <w:tcPr>
            <w:tcW w:w="1480" w:type="dxa"/>
            <w:shd w:val="clear" w:color="auto" w:fill="auto"/>
          </w:tcPr>
          <w:p w14:paraId="3063E89E" w14:textId="77777777" w:rsidR="009612F6" w:rsidRPr="003651D9" w:rsidDel="006A1426" w:rsidRDefault="009612F6" w:rsidP="005D6176">
            <w:pPr>
              <w:pStyle w:val="TableEntry"/>
              <w:rPr>
                <w:del w:id="2479" w:author="Keith W. Boone" w:date="2015-03-04T12:59:00Z"/>
                <w:rFonts w:eastAsia="Calibri"/>
              </w:rPr>
            </w:pPr>
            <w:del w:id="2480" w:author="Keith W. Boone" w:date="2015-03-04T12:59:00Z">
              <w:r w:rsidRPr="003651D9" w:rsidDel="006A1426">
                <w:rPr>
                  <w:rFonts w:eastAsia="Calibri"/>
                </w:rPr>
                <w:delText>R: SPECT, TTE, TEE, CMR</w:delText>
              </w:r>
            </w:del>
          </w:p>
          <w:p w14:paraId="03DFB158" w14:textId="77777777" w:rsidR="009612F6" w:rsidRPr="003651D9" w:rsidDel="006A1426" w:rsidRDefault="009612F6" w:rsidP="0032600B">
            <w:pPr>
              <w:pStyle w:val="TableEntry"/>
              <w:rPr>
                <w:del w:id="2481" w:author="Keith W. Boone" w:date="2015-03-04T12:59:00Z"/>
              </w:rPr>
            </w:pPr>
            <w:del w:id="2482" w:author="Keith W. Boone" w:date="2015-03-04T12:59:00Z">
              <w:r w:rsidRPr="003651D9" w:rsidDel="006A1426">
                <w:rPr>
                  <w:rFonts w:eastAsia="Calibri"/>
                </w:rPr>
                <w:delText>O:CCTA</w:delText>
              </w:r>
            </w:del>
          </w:p>
        </w:tc>
        <w:tc>
          <w:tcPr>
            <w:tcW w:w="2499" w:type="dxa"/>
            <w:shd w:val="clear" w:color="auto" w:fill="auto"/>
          </w:tcPr>
          <w:p w14:paraId="37A33C6F" w14:textId="77777777" w:rsidR="009612F6" w:rsidRPr="003651D9" w:rsidDel="006A1426" w:rsidRDefault="009612F6" w:rsidP="00BB76BC">
            <w:pPr>
              <w:pStyle w:val="TableEntry"/>
              <w:rPr>
                <w:del w:id="2483" w:author="Keith W. Boone" w:date="2015-03-04T12:59:00Z"/>
              </w:rPr>
            </w:pPr>
            <w:del w:id="2484" w:author="Keith W. Boone" w:date="2015-03-04T12:59:00Z">
              <w:r w:rsidRPr="003651D9" w:rsidDel="006A1426">
                <w:delText xml:space="preserve">60797005, SNOMED CT, “Cardiac Wall Motion” </w:delText>
              </w:r>
            </w:del>
          </w:p>
          <w:p w14:paraId="0C524266" w14:textId="77777777" w:rsidR="009612F6" w:rsidRPr="003651D9" w:rsidDel="006A1426" w:rsidRDefault="009612F6" w:rsidP="00BB76BC">
            <w:pPr>
              <w:pStyle w:val="TableEntry"/>
              <w:rPr>
                <w:del w:id="2485" w:author="Keith W. Boone" w:date="2015-03-04T12:59:00Z"/>
                <w:highlight w:val="yellow"/>
              </w:rPr>
            </w:pPr>
            <w:del w:id="2486" w:author="Keith W. Boone" w:date="2015-03-04T12:59:00Z">
              <w:r w:rsidRPr="003651D9" w:rsidDel="006A1426">
                <w:delText xml:space="preserve">+ targetSiteCode from </w:delText>
              </w:r>
              <w:r w:rsidR="00154B7B" w:rsidRPr="003651D9" w:rsidDel="006A1426">
                <w:delText>1.2.840.10008.6.1.218 DICOM CID 3717 Myocardial Wall Segments</w:delText>
              </w:r>
            </w:del>
          </w:p>
        </w:tc>
        <w:tc>
          <w:tcPr>
            <w:tcW w:w="1016" w:type="dxa"/>
            <w:shd w:val="clear" w:color="auto" w:fill="auto"/>
          </w:tcPr>
          <w:p w14:paraId="4AC9EEE3" w14:textId="77777777" w:rsidR="009612F6" w:rsidRPr="003651D9" w:rsidDel="006A1426" w:rsidRDefault="009612F6" w:rsidP="00BB76BC">
            <w:pPr>
              <w:pStyle w:val="TableEntry"/>
              <w:rPr>
                <w:del w:id="2487" w:author="Keith W. Boone" w:date="2015-03-04T12:59:00Z"/>
              </w:rPr>
            </w:pPr>
            <w:del w:id="2488" w:author="Keith W. Boone" w:date="2015-03-04T12:59:00Z">
              <w:r w:rsidRPr="003651D9" w:rsidDel="006A1426">
                <w:delText>CD</w:delText>
              </w:r>
            </w:del>
          </w:p>
        </w:tc>
        <w:tc>
          <w:tcPr>
            <w:tcW w:w="1165" w:type="dxa"/>
            <w:shd w:val="clear" w:color="auto" w:fill="auto"/>
          </w:tcPr>
          <w:p w14:paraId="3FDE5E45" w14:textId="77777777" w:rsidR="009612F6" w:rsidRPr="003651D9" w:rsidDel="006A1426" w:rsidRDefault="009612F6" w:rsidP="00BB76BC">
            <w:pPr>
              <w:pStyle w:val="TableEntry"/>
              <w:rPr>
                <w:del w:id="2489" w:author="Keith W. Boone" w:date="2015-03-04T12:59:00Z"/>
              </w:rPr>
            </w:pPr>
            <w:del w:id="2490" w:author="Keith W. Boone" w:date="2015-03-04T12:59:00Z">
              <w:r w:rsidRPr="003651D9" w:rsidDel="006A1426">
                <w:delText>n/a</w:delText>
              </w:r>
            </w:del>
          </w:p>
        </w:tc>
        <w:tc>
          <w:tcPr>
            <w:tcW w:w="2448" w:type="dxa"/>
            <w:shd w:val="clear" w:color="auto" w:fill="auto"/>
          </w:tcPr>
          <w:p w14:paraId="50D354CF" w14:textId="77777777" w:rsidR="009612F6" w:rsidRPr="003651D9" w:rsidDel="006A1426" w:rsidRDefault="00154B7B" w:rsidP="00BB76BC">
            <w:pPr>
              <w:pStyle w:val="TableEntry"/>
              <w:rPr>
                <w:del w:id="2491" w:author="Keith W. Boone" w:date="2015-03-04T12:59:00Z"/>
              </w:rPr>
            </w:pPr>
            <w:del w:id="2492" w:author="Keith W. Boone" w:date="2015-03-04T12:59:00Z">
              <w:r w:rsidRPr="003651D9" w:rsidDel="006A1426">
                <w:delText>1.3.6.1.4.1.19376.1.4.1.5.20 Wall motion</w:delText>
              </w:r>
              <w:r w:rsidR="007D724B" w:rsidRPr="003651D9" w:rsidDel="006A1426">
                <w:delText xml:space="preserve"> &gt;</w:delText>
              </w:r>
            </w:del>
          </w:p>
        </w:tc>
      </w:tr>
    </w:tbl>
    <w:p w14:paraId="22517C18" w14:textId="77777777" w:rsidR="009612F6" w:rsidRPr="003651D9" w:rsidDel="006A1426" w:rsidRDefault="009612F6" w:rsidP="00630F33">
      <w:pPr>
        <w:pStyle w:val="BodyText"/>
        <w:rPr>
          <w:del w:id="2493" w:author="Keith W. Boone" w:date="2015-03-04T12:59:00Z"/>
          <w:lang w:eastAsia="x-none"/>
        </w:rPr>
      </w:pPr>
    </w:p>
    <w:p w14:paraId="2B126875" w14:textId="77777777" w:rsidR="004B7094" w:rsidRPr="003651D9" w:rsidDel="006A1426" w:rsidRDefault="004B7094" w:rsidP="004B7094">
      <w:pPr>
        <w:pStyle w:val="Heading5"/>
        <w:numPr>
          <w:ilvl w:val="0"/>
          <w:numId w:val="0"/>
        </w:numPr>
        <w:rPr>
          <w:del w:id="2494" w:author="Keith W. Boone" w:date="2015-03-04T12:59:00Z"/>
          <w:noProof w:val="0"/>
        </w:rPr>
      </w:pPr>
      <w:bookmarkStart w:id="2495" w:name="_Toc296340405"/>
      <w:bookmarkStart w:id="2496" w:name="_Toc412696380"/>
      <w:del w:id="2497" w:author="Keith W. Boone" w:date="2015-03-04T12:59:00Z">
        <w:r w:rsidRPr="003651D9" w:rsidDel="006A1426">
          <w:rPr>
            <w:noProof w:val="0"/>
          </w:rPr>
          <w:delText>6.3.4.E.2 Simple Observation (wall morphology) Constraints</w:delText>
        </w:r>
        <w:bookmarkEnd w:id="2495"/>
        <w:bookmarkEnd w:id="2496"/>
      </w:del>
    </w:p>
    <w:p w14:paraId="7C3E0BC5" w14:textId="77777777" w:rsidR="004B7094" w:rsidRPr="003651D9" w:rsidDel="006A1426" w:rsidRDefault="004B7094" w:rsidP="00597DB2">
      <w:pPr>
        <w:pStyle w:val="AuthorInstructions"/>
        <w:rPr>
          <w:del w:id="2498" w:author="Keith W. Boone" w:date="2015-03-04T12:59:00Z"/>
          <w:rFonts w:eastAsia="Calibri"/>
        </w:rPr>
      </w:pPr>
      <w:del w:id="2499" w:author="Keith W. Boone" w:date="2015-03-04T12:59:00Z">
        <w:r w:rsidRPr="003651D9" w:rsidDel="006A1426">
          <w:rPr>
            <w:rFonts w:eastAsia="Calibri"/>
          </w:rPr>
          <w:delText>&lt;</w:delText>
        </w:r>
        <w:r w:rsidR="00154B7B" w:rsidRPr="003651D9" w:rsidDel="006A1426">
          <w:rPr>
            <w:rFonts w:eastAsia="Calibri"/>
          </w:rPr>
          <w:delText xml:space="preserve">Describe </w:delText>
        </w:r>
        <w:r w:rsidR="00C10561"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73567867" w14:textId="77777777" w:rsidR="004B7094" w:rsidRPr="003651D9" w:rsidDel="006A1426" w:rsidRDefault="004B7094" w:rsidP="00597DB2">
      <w:pPr>
        <w:pStyle w:val="AuthorInstructions"/>
        <w:rPr>
          <w:del w:id="2500" w:author="Keith W. Boone" w:date="2015-03-04T12:59:00Z"/>
          <w:rFonts w:eastAsia="Calibri"/>
        </w:rPr>
      </w:pPr>
      <w:del w:id="2501" w:author="Keith W. Boone" w:date="2015-03-04T12:59:00Z">
        <w:r w:rsidRPr="003651D9" w:rsidDel="006A1426">
          <w:rPr>
            <w:rFonts w:eastAsia="Calibri"/>
          </w:rPr>
          <w:lastRenderedPageBreak/>
          <w:delText>&lt;Can be in a tabular format or textual description.&gt;</w:delText>
        </w:r>
      </w:del>
    </w:p>
    <w:p w14:paraId="575600BA" w14:textId="77777777" w:rsidR="004B7094" w:rsidRPr="003651D9" w:rsidDel="006A1426" w:rsidRDefault="004B7094" w:rsidP="00597DB2">
      <w:pPr>
        <w:pStyle w:val="AuthorInstructions"/>
        <w:rPr>
          <w:del w:id="2502" w:author="Keith W. Boone" w:date="2015-03-04T12:59:00Z"/>
          <w:rFonts w:eastAsia="Calibri"/>
        </w:rPr>
      </w:pPr>
      <w:del w:id="2503" w:author="Keith W. Boone" w:date="2015-03-04T12:59:00Z">
        <w:r w:rsidRPr="003651D9" w:rsidDel="006A1426">
          <w:rPr>
            <w:rFonts w:eastAsia="Calibri"/>
          </w:rPr>
          <w:delText>&lt;</w:delText>
        </w:r>
        <w:r w:rsidR="00154B7B" w:rsidRPr="003651D9" w:rsidDel="006A1426">
          <w:rPr>
            <w:rFonts w:eastAsia="Calibri"/>
          </w:rPr>
          <w:delText>Delete</w:delText>
        </w:r>
        <w:r w:rsidRPr="003651D9" w:rsidDel="006A1426">
          <w:rPr>
            <w:rFonts w:eastAsia="Calibri"/>
          </w:rPr>
          <w:delText xml:space="preserve"> the example below prior to publishing for Public Comment.&gt;</w:delText>
        </w:r>
      </w:del>
    </w:p>
    <w:p w14:paraId="1966BC69" w14:textId="77777777" w:rsidR="004B7094" w:rsidRPr="003651D9" w:rsidDel="006A1426" w:rsidRDefault="004B7094" w:rsidP="004B7094">
      <w:pPr>
        <w:pStyle w:val="BodyText"/>
        <w:rPr>
          <w:del w:id="2504" w:author="Keith W. Boone" w:date="2015-03-04T12:59:00Z"/>
        </w:rPr>
      </w:pPr>
    </w:p>
    <w:p w14:paraId="1556BDA5" w14:textId="77777777" w:rsidR="004B7094" w:rsidRPr="003651D9" w:rsidDel="006A1426" w:rsidRDefault="007D724B" w:rsidP="00EF1E77">
      <w:pPr>
        <w:pStyle w:val="BodyText"/>
        <w:rPr>
          <w:del w:id="2505" w:author="Keith W. Boone" w:date="2015-03-04T12:59:00Z"/>
        </w:rPr>
      </w:pPr>
      <w:del w:id="2506" w:author="Keith W. Boone" w:date="2015-03-04T12:59:00Z">
        <w:r w:rsidRPr="003651D9" w:rsidDel="006A1426">
          <w:delText>&lt;</w:delText>
        </w:r>
        <w:r w:rsidR="003602DC" w:rsidRPr="003651D9" w:rsidDel="006A1426">
          <w:delText xml:space="preserve">e.g., </w:delText>
        </w:r>
        <w:r w:rsidR="004B7094"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3BB630F1" w14:textId="77777777" w:rsidR="004B7094" w:rsidRPr="003651D9" w:rsidDel="006A1426" w:rsidRDefault="004B7094" w:rsidP="004B7094">
      <w:pPr>
        <w:pStyle w:val="BodyText"/>
        <w:rPr>
          <w:del w:id="2507"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Del="006A1426" w14:paraId="1B90C85F" w14:textId="77777777" w:rsidTr="008452AF">
        <w:trPr>
          <w:cantSplit/>
          <w:tblHeader/>
          <w:del w:id="2508" w:author="Keith W. Boone" w:date="2015-03-04T12:59:00Z"/>
        </w:trPr>
        <w:tc>
          <w:tcPr>
            <w:tcW w:w="968" w:type="dxa"/>
            <w:shd w:val="clear" w:color="auto" w:fill="D9D9D9"/>
          </w:tcPr>
          <w:p w14:paraId="57806AC3" w14:textId="77777777" w:rsidR="004B7094" w:rsidRPr="003651D9" w:rsidDel="006A1426" w:rsidRDefault="004B7094" w:rsidP="00AD069D">
            <w:pPr>
              <w:pStyle w:val="TableEntryHeader"/>
              <w:keepNext/>
              <w:ind w:left="0" w:right="0"/>
              <w:rPr>
                <w:del w:id="2509" w:author="Keith W. Boone" w:date="2015-03-04T12:59:00Z"/>
              </w:rPr>
            </w:pPr>
            <w:del w:id="2510" w:author="Keith W. Boone" w:date="2015-03-04T12:59:00Z">
              <w:r w:rsidRPr="003651D9" w:rsidDel="006A1426">
                <w:delText>O</w:delText>
              </w:r>
              <w:r w:rsidR="002A4C2E" w:rsidRPr="003651D9" w:rsidDel="006A1426">
                <w:delText>pt and Card</w:delText>
              </w:r>
            </w:del>
          </w:p>
        </w:tc>
        <w:tc>
          <w:tcPr>
            <w:tcW w:w="1480" w:type="dxa"/>
            <w:shd w:val="clear" w:color="auto" w:fill="D9D9D9"/>
          </w:tcPr>
          <w:p w14:paraId="748C932D" w14:textId="77777777" w:rsidR="004B7094" w:rsidRPr="003651D9" w:rsidDel="006A1426" w:rsidRDefault="004B7094" w:rsidP="008452AF">
            <w:pPr>
              <w:pStyle w:val="TableEntryHeader"/>
              <w:keepNext/>
              <w:ind w:left="0" w:right="0"/>
              <w:rPr>
                <w:del w:id="2511" w:author="Keith W. Boone" w:date="2015-03-04T12:59:00Z"/>
                <w:sz w:val="18"/>
              </w:rPr>
            </w:pPr>
            <w:del w:id="2512" w:author="Keith W. Boone" w:date="2015-03-04T12:59:00Z">
              <w:r w:rsidRPr="003651D9" w:rsidDel="006A1426">
                <w:rPr>
                  <w:sz w:val="18"/>
                </w:rPr>
                <w:delText>Condition</w:delText>
              </w:r>
            </w:del>
          </w:p>
        </w:tc>
        <w:tc>
          <w:tcPr>
            <w:tcW w:w="2499" w:type="dxa"/>
            <w:shd w:val="clear" w:color="auto" w:fill="D9D9D9"/>
          </w:tcPr>
          <w:p w14:paraId="4FF72B78" w14:textId="77777777" w:rsidR="004B7094" w:rsidRPr="003651D9" w:rsidDel="006A1426" w:rsidRDefault="004B7094" w:rsidP="008452AF">
            <w:pPr>
              <w:pStyle w:val="TableEntryHeader"/>
              <w:keepNext/>
              <w:ind w:left="0" w:right="0"/>
              <w:rPr>
                <w:del w:id="2513" w:author="Keith W. Boone" w:date="2015-03-04T12:59:00Z"/>
              </w:rPr>
            </w:pPr>
            <w:del w:id="2514" w:author="Keith W. Boone" w:date="2015-03-04T12:59:00Z">
              <w:r w:rsidRPr="003651D9" w:rsidDel="006A1426">
                <w:delText>observation/code</w:delText>
              </w:r>
            </w:del>
          </w:p>
        </w:tc>
        <w:tc>
          <w:tcPr>
            <w:tcW w:w="1016" w:type="dxa"/>
            <w:shd w:val="clear" w:color="auto" w:fill="D9D9D9"/>
          </w:tcPr>
          <w:p w14:paraId="584B79D4" w14:textId="77777777" w:rsidR="004B7094" w:rsidRPr="003651D9" w:rsidDel="006A1426" w:rsidRDefault="004B7094" w:rsidP="008452AF">
            <w:pPr>
              <w:pStyle w:val="TableEntryHeader"/>
              <w:keepNext/>
              <w:ind w:left="0" w:right="0"/>
              <w:rPr>
                <w:del w:id="2515" w:author="Keith W. Boone" w:date="2015-03-04T12:59:00Z"/>
              </w:rPr>
            </w:pPr>
            <w:del w:id="2516" w:author="Keith W. Boone" w:date="2015-03-04T12:59:00Z">
              <w:r w:rsidRPr="003651D9" w:rsidDel="006A1426">
                <w:delText>Data Type</w:delText>
              </w:r>
            </w:del>
          </w:p>
        </w:tc>
        <w:tc>
          <w:tcPr>
            <w:tcW w:w="1165" w:type="dxa"/>
            <w:shd w:val="clear" w:color="auto" w:fill="D9D9D9"/>
          </w:tcPr>
          <w:p w14:paraId="628D8EAF" w14:textId="77777777" w:rsidR="004B7094" w:rsidRPr="003651D9" w:rsidDel="006A1426" w:rsidRDefault="004B7094" w:rsidP="008452AF">
            <w:pPr>
              <w:pStyle w:val="TableEntryHeader"/>
              <w:keepNext/>
              <w:ind w:left="0" w:right="0"/>
              <w:rPr>
                <w:del w:id="2517" w:author="Keith W. Boone" w:date="2015-03-04T12:59:00Z"/>
                <w:sz w:val="18"/>
              </w:rPr>
            </w:pPr>
            <w:del w:id="2518" w:author="Keith W. Boone" w:date="2015-03-04T12:59:00Z">
              <w:r w:rsidRPr="003651D9" w:rsidDel="006A1426">
                <w:rPr>
                  <w:sz w:val="18"/>
                </w:rPr>
                <w:delText>Unit of Measure</w:delText>
              </w:r>
            </w:del>
          </w:p>
        </w:tc>
        <w:tc>
          <w:tcPr>
            <w:tcW w:w="2448" w:type="dxa"/>
            <w:shd w:val="clear" w:color="auto" w:fill="D9D9D9"/>
          </w:tcPr>
          <w:p w14:paraId="6BA7B327" w14:textId="77777777" w:rsidR="004B7094" w:rsidRPr="003651D9" w:rsidDel="006A1426" w:rsidRDefault="004B7094" w:rsidP="008452AF">
            <w:pPr>
              <w:pStyle w:val="TableEntryHeader"/>
              <w:keepNext/>
              <w:ind w:left="0" w:right="0"/>
              <w:rPr>
                <w:del w:id="2519" w:author="Keith W. Boone" w:date="2015-03-04T12:59:00Z"/>
              </w:rPr>
            </w:pPr>
            <w:del w:id="2520" w:author="Keith W. Boone" w:date="2015-03-04T12:59:00Z">
              <w:r w:rsidRPr="003651D9" w:rsidDel="006A1426">
                <w:delText>Value Set</w:delText>
              </w:r>
            </w:del>
          </w:p>
        </w:tc>
      </w:tr>
      <w:tr w:rsidR="004B7094" w:rsidRPr="003651D9" w:rsidDel="006A1426" w14:paraId="60853D20" w14:textId="77777777" w:rsidTr="008452AF">
        <w:trPr>
          <w:del w:id="2521" w:author="Keith W. Boone" w:date="2015-03-04T12:59:00Z"/>
        </w:trPr>
        <w:tc>
          <w:tcPr>
            <w:tcW w:w="968" w:type="dxa"/>
          </w:tcPr>
          <w:p w14:paraId="1C6398E4" w14:textId="77777777" w:rsidR="004B7094" w:rsidRPr="003651D9" w:rsidDel="006A1426" w:rsidRDefault="00746A3D" w:rsidP="00BB76BC">
            <w:pPr>
              <w:pStyle w:val="TableEntry"/>
              <w:rPr>
                <w:del w:id="2522" w:author="Keith W. Boone" w:date="2015-03-04T12:59:00Z"/>
              </w:rPr>
            </w:pPr>
            <w:del w:id="2523"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3ED1508" w14:textId="77777777" w:rsidR="004B7094" w:rsidRPr="003651D9" w:rsidDel="006A1426" w:rsidRDefault="004B7094" w:rsidP="00BB76BC">
            <w:pPr>
              <w:pStyle w:val="TableEntry"/>
              <w:rPr>
                <w:del w:id="2524" w:author="Keith W. Boone" w:date="2015-03-04T12:59:00Z"/>
              </w:rPr>
            </w:pPr>
            <w:del w:id="2525" w:author="Keith W. Boone" w:date="2015-03-04T12:59:00Z">
              <w:r w:rsidRPr="003651D9" w:rsidDel="006A1426">
                <w:delText>R: Cath with LVG</w:delText>
              </w:r>
            </w:del>
          </w:p>
        </w:tc>
        <w:tc>
          <w:tcPr>
            <w:tcW w:w="2499" w:type="dxa"/>
            <w:shd w:val="clear" w:color="auto" w:fill="auto"/>
          </w:tcPr>
          <w:p w14:paraId="294CA235" w14:textId="77777777" w:rsidR="004B7094" w:rsidRPr="003651D9" w:rsidDel="006A1426" w:rsidRDefault="004B7094" w:rsidP="00BB76BC">
            <w:pPr>
              <w:pStyle w:val="TableEntry"/>
              <w:rPr>
                <w:del w:id="2526" w:author="Keith W. Boone" w:date="2015-03-04T12:59:00Z"/>
              </w:rPr>
            </w:pPr>
            <w:del w:id="2527" w:author="Keith W. Boone" w:date="2015-03-04T12:59:00Z">
              <w:r w:rsidRPr="003651D9" w:rsidDel="006A1426">
                <w:delText>72724002, SNOMED CT, “Morphology findings”</w:delText>
              </w:r>
            </w:del>
          </w:p>
          <w:p w14:paraId="7BF79DF9" w14:textId="77777777" w:rsidR="004B7094" w:rsidRPr="003651D9" w:rsidDel="006A1426" w:rsidRDefault="004B7094" w:rsidP="00BB76BC">
            <w:pPr>
              <w:pStyle w:val="TableEntry"/>
              <w:rPr>
                <w:del w:id="2528" w:author="Keith W. Boone" w:date="2015-03-04T12:59:00Z"/>
                <w:highlight w:val="yellow"/>
              </w:rPr>
            </w:pPr>
            <w:del w:id="2529" w:author="Keith W. Boone" w:date="2015-03-04T12:59:00Z">
              <w:r w:rsidRPr="003651D9" w:rsidDel="006A1426">
                <w:delText xml:space="preserve">+ targetSiteCode from </w:delText>
              </w:r>
              <w:r w:rsidR="007D724B" w:rsidRPr="003651D9" w:rsidDel="006A1426">
                <w:delText>1.2.840.10008.6.1.219 DICOM CID 3718 Myocardial Wall Segments in Projection</w:delText>
              </w:r>
            </w:del>
          </w:p>
        </w:tc>
        <w:tc>
          <w:tcPr>
            <w:tcW w:w="1016" w:type="dxa"/>
            <w:shd w:val="clear" w:color="auto" w:fill="auto"/>
          </w:tcPr>
          <w:p w14:paraId="657447AD" w14:textId="77777777" w:rsidR="004B7094" w:rsidRPr="003651D9" w:rsidDel="006A1426" w:rsidRDefault="004B7094" w:rsidP="00BB76BC">
            <w:pPr>
              <w:pStyle w:val="TableEntry"/>
              <w:rPr>
                <w:del w:id="2530" w:author="Keith W. Boone" w:date="2015-03-04T12:59:00Z"/>
              </w:rPr>
            </w:pPr>
            <w:del w:id="2531" w:author="Keith W. Boone" w:date="2015-03-04T12:59:00Z">
              <w:r w:rsidRPr="003651D9" w:rsidDel="006A1426">
                <w:delText>CD</w:delText>
              </w:r>
            </w:del>
          </w:p>
        </w:tc>
        <w:tc>
          <w:tcPr>
            <w:tcW w:w="1165" w:type="dxa"/>
            <w:shd w:val="clear" w:color="auto" w:fill="auto"/>
          </w:tcPr>
          <w:p w14:paraId="38EE992E" w14:textId="77777777" w:rsidR="004B7094" w:rsidRPr="003651D9" w:rsidDel="006A1426" w:rsidRDefault="004B7094" w:rsidP="00BB76BC">
            <w:pPr>
              <w:pStyle w:val="TableEntry"/>
              <w:rPr>
                <w:del w:id="2532" w:author="Keith W. Boone" w:date="2015-03-04T12:59:00Z"/>
              </w:rPr>
            </w:pPr>
            <w:del w:id="2533" w:author="Keith W. Boone" w:date="2015-03-04T12:59:00Z">
              <w:r w:rsidRPr="003651D9" w:rsidDel="006A1426">
                <w:delText>n/a</w:delText>
              </w:r>
            </w:del>
          </w:p>
        </w:tc>
        <w:tc>
          <w:tcPr>
            <w:tcW w:w="2448" w:type="dxa"/>
            <w:shd w:val="clear" w:color="auto" w:fill="auto"/>
          </w:tcPr>
          <w:p w14:paraId="347751AE" w14:textId="77777777" w:rsidR="004B7094" w:rsidRPr="003651D9" w:rsidDel="006A1426" w:rsidRDefault="007D724B" w:rsidP="00BB76BC">
            <w:pPr>
              <w:pStyle w:val="TableEntry"/>
              <w:rPr>
                <w:del w:id="2534" w:author="Keith W. Boone" w:date="2015-03-04T12:59:00Z"/>
              </w:rPr>
            </w:pPr>
            <w:del w:id="2535" w:author="Keith W. Boone" w:date="2015-03-04T12:59:00Z">
              <w:r w:rsidRPr="003651D9" w:rsidDel="006A1426">
                <w:delText>1.3.6.1.4.1.19376.1.4.1.5.19 Myocardium Assessments</w:delText>
              </w:r>
              <w:r w:rsidR="00746A3D" w:rsidRPr="003651D9" w:rsidDel="006A1426">
                <w:delText>&gt;</w:delText>
              </w:r>
            </w:del>
          </w:p>
        </w:tc>
      </w:tr>
      <w:tr w:rsidR="004B7094" w:rsidRPr="003651D9" w:rsidDel="006A1426" w14:paraId="33AC75AC" w14:textId="77777777" w:rsidTr="008452AF">
        <w:trPr>
          <w:del w:id="2536" w:author="Keith W. Boone" w:date="2015-03-04T12:59:00Z"/>
        </w:trPr>
        <w:tc>
          <w:tcPr>
            <w:tcW w:w="968" w:type="dxa"/>
          </w:tcPr>
          <w:p w14:paraId="7286E850" w14:textId="77777777" w:rsidR="004B7094" w:rsidRPr="003651D9" w:rsidDel="006A1426" w:rsidRDefault="00746A3D" w:rsidP="00BB76BC">
            <w:pPr>
              <w:pStyle w:val="TableEntry"/>
              <w:rPr>
                <w:del w:id="2537" w:author="Keith W. Boone" w:date="2015-03-04T12:59:00Z"/>
              </w:rPr>
            </w:pPr>
            <w:del w:id="2538"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C8B3049" w14:textId="77777777" w:rsidR="004B7094" w:rsidRPr="003651D9" w:rsidDel="006A1426" w:rsidRDefault="004B7094" w:rsidP="00BB76BC">
            <w:pPr>
              <w:pStyle w:val="TableEntry"/>
              <w:rPr>
                <w:del w:id="2539" w:author="Keith W. Boone" w:date="2015-03-04T12:59:00Z"/>
                <w:rFonts w:eastAsia="Calibri"/>
              </w:rPr>
            </w:pPr>
            <w:del w:id="2540" w:author="Keith W. Boone" w:date="2015-03-04T12:59:00Z">
              <w:r w:rsidRPr="003651D9" w:rsidDel="006A1426">
                <w:rPr>
                  <w:rFonts w:eastAsia="Calibri"/>
                </w:rPr>
                <w:delText>R: SPECT, echo, CMR</w:delText>
              </w:r>
            </w:del>
          </w:p>
          <w:p w14:paraId="42C837A9" w14:textId="77777777" w:rsidR="004B7094" w:rsidRPr="003651D9" w:rsidDel="006A1426" w:rsidRDefault="004B7094" w:rsidP="00BB76BC">
            <w:pPr>
              <w:pStyle w:val="TableEntry"/>
              <w:rPr>
                <w:del w:id="2541" w:author="Keith W. Boone" w:date="2015-03-04T12:59:00Z"/>
              </w:rPr>
            </w:pPr>
            <w:del w:id="2542" w:author="Keith W. Boone" w:date="2015-03-04T12:59:00Z">
              <w:r w:rsidRPr="003651D9" w:rsidDel="006A1426">
                <w:rPr>
                  <w:rFonts w:eastAsia="Calibri"/>
                </w:rPr>
                <w:delText>O:CCTA</w:delText>
              </w:r>
            </w:del>
          </w:p>
        </w:tc>
        <w:tc>
          <w:tcPr>
            <w:tcW w:w="2499" w:type="dxa"/>
            <w:shd w:val="clear" w:color="auto" w:fill="auto"/>
          </w:tcPr>
          <w:p w14:paraId="160C31C1" w14:textId="77777777" w:rsidR="004B7094" w:rsidRPr="003651D9" w:rsidDel="006A1426" w:rsidRDefault="004B7094" w:rsidP="00BB76BC">
            <w:pPr>
              <w:pStyle w:val="TableEntry"/>
              <w:rPr>
                <w:del w:id="2543" w:author="Keith W. Boone" w:date="2015-03-04T12:59:00Z"/>
              </w:rPr>
            </w:pPr>
            <w:del w:id="2544" w:author="Keith W. Boone" w:date="2015-03-04T12:59:00Z">
              <w:r w:rsidRPr="003651D9" w:rsidDel="006A1426">
                <w:delText>72724002, SNOMED CT, “Morphology findings”</w:delText>
              </w:r>
            </w:del>
          </w:p>
          <w:p w14:paraId="6CDD670B" w14:textId="77777777" w:rsidR="004B7094" w:rsidRPr="003651D9" w:rsidDel="006A1426" w:rsidRDefault="004B7094" w:rsidP="00BB76BC">
            <w:pPr>
              <w:pStyle w:val="TableEntry"/>
              <w:rPr>
                <w:del w:id="2545" w:author="Keith W. Boone" w:date="2015-03-04T12:59:00Z"/>
                <w:highlight w:val="yellow"/>
              </w:rPr>
            </w:pPr>
            <w:del w:id="2546" w:author="Keith W. Boone" w:date="2015-03-04T12:59:00Z">
              <w:r w:rsidRPr="003651D9" w:rsidDel="006A1426">
                <w:delText xml:space="preserve">+ targetSiteCode from </w:delText>
              </w:r>
              <w:r w:rsidR="007D724B" w:rsidRPr="003651D9" w:rsidDel="006A1426">
                <w:delText>1.2.840.10008.6.1.218 DICOM CID 3717 Myocardial Wall Segments</w:delText>
              </w:r>
            </w:del>
          </w:p>
        </w:tc>
        <w:tc>
          <w:tcPr>
            <w:tcW w:w="1016" w:type="dxa"/>
            <w:shd w:val="clear" w:color="auto" w:fill="auto"/>
          </w:tcPr>
          <w:p w14:paraId="04C6F81A" w14:textId="77777777" w:rsidR="004B7094" w:rsidRPr="003651D9" w:rsidDel="006A1426" w:rsidRDefault="004B7094" w:rsidP="00BB76BC">
            <w:pPr>
              <w:pStyle w:val="TableEntry"/>
              <w:rPr>
                <w:del w:id="2547" w:author="Keith W. Boone" w:date="2015-03-04T12:59:00Z"/>
              </w:rPr>
            </w:pPr>
            <w:del w:id="2548" w:author="Keith W. Boone" w:date="2015-03-04T12:59:00Z">
              <w:r w:rsidRPr="003651D9" w:rsidDel="006A1426">
                <w:delText>CD</w:delText>
              </w:r>
            </w:del>
          </w:p>
        </w:tc>
        <w:tc>
          <w:tcPr>
            <w:tcW w:w="1165" w:type="dxa"/>
            <w:shd w:val="clear" w:color="auto" w:fill="auto"/>
          </w:tcPr>
          <w:p w14:paraId="6028AE86" w14:textId="77777777" w:rsidR="004B7094" w:rsidRPr="003651D9" w:rsidDel="006A1426" w:rsidRDefault="004B7094" w:rsidP="00BB76BC">
            <w:pPr>
              <w:pStyle w:val="TableEntry"/>
              <w:rPr>
                <w:del w:id="2549" w:author="Keith W. Boone" w:date="2015-03-04T12:59:00Z"/>
              </w:rPr>
            </w:pPr>
            <w:del w:id="2550" w:author="Keith W. Boone" w:date="2015-03-04T12:59:00Z">
              <w:r w:rsidRPr="003651D9" w:rsidDel="006A1426">
                <w:delText>n/a</w:delText>
              </w:r>
            </w:del>
          </w:p>
        </w:tc>
        <w:tc>
          <w:tcPr>
            <w:tcW w:w="2448" w:type="dxa"/>
            <w:shd w:val="clear" w:color="auto" w:fill="auto"/>
          </w:tcPr>
          <w:p w14:paraId="13BC238C" w14:textId="77777777" w:rsidR="004B7094" w:rsidRPr="003651D9" w:rsidDel="006A1426" w:rsidRDefault="007D724B" w:rsidP="00BB76BC">
            <w:pPr>
              <w:pStyle w:val="TableEntry"/>
              <w:rPr>
                <w:del w:id="2551" w:author="Keith W. Boone" w:date="2015-03-04T12:59:00Z"/>
              </w:rPr>
            </w:pPr>
            <w:del w:id="2552" w:author="Keith W. Boone" w:date="2015-03-04T12:59:00Z">
              <w:r w:rsidRPr="003651D9" w:rsidDel="006A1426">
                <w:delText>1.3.6.1.4.1.19376.1.4.1.5.19 Myocardium Assessments</w:delText>
              </w:r>
              <w:r w:rsidR="00746A3D" w:rsidRPr="003651D9" w:rsidDel="006A1426">
                <w:delText>&gt;</w:delText>
              </w:r>
            </w:del>
          </w:p>
        </w:tc>
      </w:tr>
    </w:tbl>
    <w:p w14:paraId="7A2B09B8" w14:textId="77777777" w:rsidR="004B7094" w:rsidRPr="003651D9" w:rsidDel="006A1426" w:rsidRDefault="007D724B" w:rsidP="004B7094">
      <w:pPr>
        <w:pStyle w:val="BodyText"/>
        <w:rPr>
          <w:del w:id="2553" w:author="Keith W. Boone" w:date="2015-03-04T12:59:00Z"/>
          <w:kern w:val="28"/>
        </w:rPr>
      </w:pPr>
      <w:del w:id="2554" w:author="Keith W. Boone" w:date="2015-03-04T12:59:00Z">
        <w:r w:rsidRPr="003651D9" w:rsidDel="006A1426">
          <w:rPr>
            <w:kern w:val="28"/>
          </w:rPr>
          <w:delText>&lt;</w:delText>
        </w:r>
        <w:r w:rsidR="00940FC7" w:rsidDel="006A1426">
          <w:rPr>
            <w:kern w:val="28"/>
          </w:rPr>
          <w:delText>e.g.,</w:delText>
        </w:r>
        <w:r w:rsidRPr="003651D9" w:rsidDel="006A1426">
          <w:rPr>
            <w:kern w:val="28"/>
          </w:rPr>
          <w:delText xml:space="preserve"> </w:delText>
        </w:r>
        <w:r w:rsidR="004B7094" w:rsidRPr="003651D9" w:rsidDel="006A1426">
          <w:rPr>
            <w:kern w:val="28"/>
          </w:rPr>
          <w:delText xml:space="preserve">The </w:delText>
        </w:r>
        <w:r w:rsidR="004B7094" w:rsidRPr="003651D9" w:rsidDel="006A1426">
          <w:rPr>
            <w:rFonts w:ascii="Courier New" w:hAnsi="Courier New" w:cs="Courier New"/>
            <w:kern w:val="28"/>
            <w:sz w:val="20"/>
          </w:rPr>
          <w:delText>observation/value</w:delText>
        </w:r>
        <w:r w:rsidR="004B7094" w:rsidRPr="003651D9" w:rsidDel="006A1426">
          <w:rPr>
            <w:kern w:val="28"/>
          </w:rPr>
          <w:delText xml:space="preserve"> MAY be a null flavor.</w:delText>
        </w:r>
        <w:r w:rsidR="001055CB" w:rsidRPr="003651D9" w:rsidDel="006A1426">
          <w:rPr>
            <w:kern w:val="28"/>
          </w:rPr>
          <w:delText>&gt;</w:delText>
        </w:r>
        <w:r w:rsidR="004B7094" w:rsidRPr="003651D9" w:rsidDel="006A1426">
          <w:rPr>
            <w:kern w:val="28"/>
          </w:rPr>
          <w:delText xml:space="preserve"> </w:delText>
        </w:r>
      </w:del>
    </w:p>
    <w:p w14:paraId="6020C78F" w14:textId="77777777" w:rsidR="004B7094" w:rsidRPr="003651D9" w:rsidDel="006A1426" w:rsidRDefault="007D724B" w:rsidP="004B7094">
      <w:pPr>
        <w:pStyle w:val="BodyText"/>
        <w:rPr>
          <w:del w:id="2555" w:author="Keith W. Boone" w:date="2015-03-04T12:59:00Z"/>
          <w:kern w:val="28"/>
        </w:rPr>
      </w:pPr>
      <w:del w:id="2556" w:author="Keith W. Boone" w:date="2015-03-04T12:59:00Z">
        <w:r w:rsidRPr="003651D9" w:rsidDel="006A1426">
          <w:rPr>
            <w:kern w:val="28"/>
          </w:rPr>
          <w:delText>&lt;</w:delText>
        </w:r>
        <w:r w:rsidR="00940FC7" w:rsidDel="006A1426">
          <w:rPr>
            <w:kern w:val="28"/>
          </w:rPr>
          <w:delText>e.g.,</w:delText>
        </w:r>
        <w:r w:rsidR="004B7094" w:rsidRPr="003651D9" w:rsidDel="006A1426">
          <w:rPr>
            <w:kern w:val="28"/>
          </w:rPr>
          <w:delText xml:space="preserve"> morphological assessment observation MAY have a subsidiary Severity observation (templateID 1.3.6.1.4.1.19376.1.5.3.1.4.1 [PCC TF-2]).</w:delText>
        </w:r>
        <w:r w:rsidRPr="003651D9" w:rsidDel="006A1426">
          <w:rPr>
            <w:kern w:val="28"/>
          </w:rPr>
          <w:delText>&gt;</w:delText>
        </w:r>
      </w:del>
    </w:p>
    <w:p w14:paraId="6494B28E" w14:textId="77777777" w:rsidR="009612F6" w:rsidRPr="003651D9" w:rsidDel="006A1426" w:rsidRDefault="009612F6" w:rsidP="00630F33">
      <w:pPr>
        <w:pStyle w:val="BodyText"/>
        <w:rPr>
          <w:del w:id="2557" w:author="Keith W. Boone" w:date="2015-03-04T12:59:00Z"/>
          <w:lang w:eastAsia="x-none"/>
        </w:rPr>
      </w:pPr>
    </w:p>
    <w:p w14:paraId="3792EA39" w14:textId="77777777" w:rsidR="00983131" w:rsidRPr="003651D9" w:rsidDel="006A1426" w:rsidRDefault="00983131" w:rsidP="00597DB2">
      <w:pPr>
        <w:pStyle w:val="AuthorInstructions"/>
        <w:rPr>
          <w:del w:id="2558" w:author="Keith W. Boone" w:date="2015-03-04T12:59:00Z"/>
        </w:rPr>
      </w:pPr>
      <w:del w:id="2559" w:author="Keith W. Boone" w:date="2015-03-04T12:59:00Z">
        <w:r w:rsidRPr="003651D9" w:rsidDel="006A1426">
          <w:delText>### End Tabular Format - Entry</w:delText>
        </w:r>
      </w:del>
    </w:p>
    <w:p w14:paraId="1A30511F" w14:textId="77777777" w:rsidR="009612F6" w:rsidRPr="003651D9" w:rsidDel="006A1426" w:rsidRDefault="009612F6" w:rsidP="00597DB2">
      <w:pPr>
        <w:pStyle w:val="AuthorInstructions"/>
        <w:rPr>
          <w:del w:id="2560" w:author="Keith W. Boone" w:date="2015-03-04T12:59:00Z"/>
        </w:rPr>
      </w:pPr>
    </w:p>
    <w:p w14:paraId="4AA4BF85" w14:textId="77777777" w:rsidR="00983131" w:rsidRPr="003651D9" w:rsidDel="006A1426" w:rsidRDefault="00983131" w:rsidP="00597DB2">
      <w:pPr>
        <w:pStyle w:val="AuthorInstructions"/>
        <w:rPr>
          <w:del w:id="2561" w:author="Keith W. Boone" w:date="2015-03-04T12:59:00Z"/>
        </w:rPr>
      </w:pPr>
      <w:del w:id="2562" w:author="Keith W. Boone" w:date="2015-03-04T12:59:00Z">
        <w:r w:rsidRPr="003651D9" w:rsidDel="006A1426">
          <w:delText>### Begin Discrete Conformance Format – Entry</w:delText>
        </w:r>
      </w:del>
    </w:p>
    <w:p w14:paraId="2D542011" w14:textId="77777777" w:rsidR="00114040" w:rsidRPr="003651D9" w:rsidDel="006A1426" w:rsidRDefault="00114040" w:rsidP="00597DB2">
      <w:pPr>
        <w:pStyle w:val="AuthorInstructions"/>
        <w:rPr>
          <w:del w:id="2563" w:author="Keith W. Boone" w:date="2015-03-04T12:59:00Z"/>
        </w:rPr>
      </w:pPr>
      <w:del w:id="2564"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D609FE" w:rsidRPr="003651D9" w:rsidDel="006A1426">
          <w:delText xml:space="preserve"> The statements must be numbered, begin with SHALL/SHOULD/MAY identify the cardinality using [n..n], the name of the element, and a subitem which described the value or source of the information.</w:delText>
        </w:r>
        <w:r w:rsidRPr="003651D9" w:rsidDel="006A1426">
          <w:delText>&gt;</w:delText>
        </w:r>
      </w:del>
    </w:p>
    <w:p w14:paraId="0F5F0259" w14:textId="77777777" w:rsidR="00875076" w:rsidRPr="003651D9" w:rsidDel="006A1426" w:rsidRDefault="00875076" w:rsidP="00875076">
      <w:pPr>
        <w:pStyle w:val="BodyText"/>
        <w:rPr>
          <w:del w:id="2565" w:author="Keith W. Boone" w:date="2015-03-04T12:59:00Z"/>
          <w:szCs w:val="24"/>
          <w:lang w:eastAsia="x-none"/>
        </w:rPr>
      </w:pPr>
    </w:p>
    <w:p w14:paraId="4AE9BF76" w14:textId="77777777" w:rsidR="00875076" w:rsidRPr="003651D9" w:rsidDel="006A1426" w:rsidRDefault="00746A3D" w:rsidP="00875076">
      <w:pPr>
        <w:pStyle w:val="Heading5"/>
        <w:numPr>
          <w:ilvl w:val="0"/>
          <w:numId w:val="0"/>
        </w:numPr>
        <w:ind w:left="810" w:hanging="810"/>
        <w:rPr>
          <w:del w:id="2566" w:author="Keith W. Boone" w:date="2015-03-04T12:59:00Z"/>
          <w:noProof w:val="0"/>
        </w:rPr>
      </w:pPr>
      <w:bookmarkStart w:id="2567" w:name="_Toc184813871"/>
      <w:bookmarkStart w:id="2568" w:name="_Toc322675194"/>
      <w:bookmarkStart w:id="2569" w:name="_Toc412696381"/>
      <w:bookmarkStart w:id="2570" w:name="E_Problem_Observation_Cardiac_PF"/>
      <w:bookmarkStart w:id="2571" w:name="E_Result_Observation_Cardiac_PF"/>
      <w:del w:id="2572" w:author="Keith W. Boone" w:date="2015-03-04T12:59:00Z">
        <w:r w:rsidRPr="003651D9" w:rsidDel="006A1426">
          <w:rPr>
            <w:noProof w:val="0"/>
          </w:rPr>
          <w:delText>&lt;</w:delText>
        </w:r>
        <w:r w:rsidR="00940FC7" w:rsidDel="006A1426">
          <w:rPr>
            <w:noProof w:val="0"/>
          </w:rPr>
          <w:delText>e.g.,</w:delText>
        </w:r>
        <w:r w:rsidR="00875076" w:rsidRPr="003651D9" w:rsidDel="006A1426">
          <w:rPr>
            <w:noProof w:val="0"/>
          </w:rPr>
          <w:delText>6.</w:delText>
        </w:r>
        <w:r w:rsidR="00AD069D" w:rsidRPr="003651D9" w:rsidDel="006A1426">
          <w:rPr>
            <w:noProof w:val="0"/>
          </w:rPr>
          <w:delText>3.4</w:delText>
        </w:r>
        <w:r w:rsidR="00875076" w:rsidRPr="003651D9" w:rsidDel="006A1426">
          <w:rPr>
            <w:noProof w:val="0"/>
          </w:rPr>
          <w:delText>.E Result</w:delText>
        </w:r>
        <w:bookmarkStart w:id="2573" w:name="E_Problem_Observation"/>
        <w:bookmarkEnd w:id="2573"/>
        <w:r w:rsidR="00875076" w:rsidRPr="003651D9" w:rsidDel="006A1426">
          <w:rPr>
            <w:noProof w:val="0"/>
          </w:rPr>
          <w:delText xml:space="preserve"> Observation</w:delText>
        </w:r>
        <w:bookmarkStart w:id="2574" w:name="CS_ProblemObservation"/>
        <w:bookmarkEnd w:id="2567"/>
        <w:bookmarkEnd w:id="2574"/>
        <w:r w:rsidR="00875076" w:rsidRPr="003651D9" w:rsidDel="006A1426">
          <w:rPr>
            <w:noProof w:val="0"/>
          </w:rPr>
          <w:delText xml:space="preserve"> - Cardiac</w:delText>
        </w:r>
        <w:bookmarkEnd w:id="2568"/>
        <w:bookmarkEnd w:id="2569"/>
      </w:del>
    </w:p>
    <w:bookmarkEnd w:id="2570"/>
    <w:bookmarkEnd w:id="2571"/>
    <w:p w14:paraId="0462F560" w14:textId="77777777" w:rsidR="00875076" w:rsidRPr="003651D9" w:rsidDel="006A1426" w:rsidRDefault="00875076" w:rsidP="00875076">
      <w:pPr>
        <w:pStyle w:val="BracketData"/>
        <w:rPr>
          <w:del w:id="2575" w:author="Keith W. Boone" w:date="2015-03-04T12:59:00Z"/>
        </w:rPr>
      </w:pPr>
      <w:del w:id="2576" w:author="Keith W. Boone" w:date="2015-03-04T12:59:00Z">
        <w:r w:rsidRPr="003651D9" w:rsidDel="006A1426">
          <w:delText>[observation: templateId 1.3.6.1.4.1.19376.1.4.1.4.16 (open)]</w:delText>
        </w:r>
      </w:del>
    </w:p>
    <w:p w14:paraId="636C1FBE" w14:textId="77777777" w:rsidR="00875076" w:rsidRPr="003651D9" w:rsidDel="006A1426" w:rsidRDefault="00875076" w:rsidP="00875076">
      <w:pPr>
        <w:ind w:left="720"/>
        <w:rPr>
          <w:del w:id="2577" w:author="Keith W. Boone" w:date="2015-03-04T12:59:00Z"/>
        </w:rPr>
      </w:pPr>
      <w:del w:id="2578" w:author="Keith W. Boone" w:date="2015-03-04T12:59:00Z">
        <w:r w:rsidRPr="003651D9" w:rsidDel="006A1426">
          <w:delText>A result observation is a clinical statement that a clinician has noted during the Cath Lab procedure</w:delText>
        </w:r>
        <w:r w:rsidR="00887E40" w:rsidRPr="003651D9" w:rsidDel="006A1426">
          <w:delText xml:space="preserve">. </w:delText>
        </w:r>
        <w:r w:rsidRPr="003651D9" w:rsidDel="006A1426">
          <w:delText>This entry is used to describe the specific procedure findings that were observed during the specific Cath Lab procedure</w:delText>
        </w:r>
        <w:r w:rsidR="00887E40" w:rsidRPr="003651D9" w:rsidDel="006A1426">
          <w:delText xml:space="preserve">. </w:delText>
        </w:r>
      </w:del>
    </w:p>
    <w:p w14:paraId="460A9AE2" w14:textId="77777777" w:rsidR="00875076" w:rsidRPr="003651D9" w:rsidDel="006A1426" w:rsidRDefault="00875076" w:rsidP="00875076">
      <w:pPr>
        <w:ind w:left="720"/>
        <w:rPr>
          <w:del w:id="2579" w:author="Keith W. Boone" w:date="2015-03-04T12:59:00Z"/>
        </w:rPr>
      </w:pPr>
      <w:del w:id="2580" w:author="Keith W. Boone" w:date="2015-03-04T12:59:00Z">
        <w:r w:rsidRPr="003651D9" w:rsidDel="006A1426">
          <w:lastRenderedPageBreak/>
          <w:delText xml:space="preserve">The specific result observations are defined in </w:delText>
        </w:r>
        <w:r w:rsidRPr="003651D9" w:rsidDel="006A1426">
          <w:rPr>
            <w:rFonts w:ascii="Courier New" w:hAnsi="Courier New" w:cs="Courier New"/>
            <w:sz w:val="20"/>
          </w:rPr>
          <w:delText>1.3.6.1.4.1.19376.1.4.1.5.38</w:delText>
        </w:r>
        <w:r w:rsidRPr="003651D9" w:rsidDel="006A1426">
          <w:rPr>
            <w:sz w:val="20"/>
          </w:rPr>
          <w:delText xml:space="preserve"> </w:delText>
        </w:r>
        <w:r w:rsidRPr="003651D9" w:rsidDel="006A1426">
          <w:delText>Procedure Findings Constraints/ValueSet</w:delText>
        </w:r>
        <w:r w:rsidR="00887E40" w:rsidRPr="003651D9" w:rsidDel="006A1426">
          <w:delText xml:space="preserve">. </w:delText>
        </w:r>
      </w:del>
    </w:p>
    <w:p w14:paraId="1FE4A84B" w14:textId="77777777" w:rsidR="00875076" w:rsidRPr="003651D9" w:rsidDel="006A1426" w:rsidRDefault="00875076" w:rsidP="00875076">
      <w:pPr>
        <w:rPr>
          <w:del w:id="2581" w:author="Keith W. Boone" w:date="2015-03-04T12:59:00Z"/>
        </w:rPr>
      </w:pPr>
    </w:p>
    <w:p w14:paraId="22191712" w14:textId="77777777" w:rsidR="00875076" w:rsidRPr="003651D9" w:rsidDel="006A1426" w:rsidRDefault="00875076" w:rsidP="005B3030">
      <w:pPr>
        <w:numPr>
          <w:ilvl w:val="0"/>
          <w:numId w:val="16"/>
        </w:numPr>
        <w:spacing w:before="0" w:after="40" w:line="260" w:lineRule="exact"/>
        <w:rPr>
          <w:del w:id="2582" w:author="Keith W. Boone" w:date="2015-03-04T12:59:00Z"/>
        </w:rPr>
      </w:pPr>
      <w:del w:id="258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@classCode</w:delText>
        </w:r>
        <w:r w:rsidRPr="003651D9" w:rsidDel="006A1426">
          <w:delText>=</w:delText>
        </w:r>
        <w:r w:rsidRPr="003651D9" w:rsidDel="006A1426">
          <w:rPr>
            <w:rStyle w:val="XMLname"/>
          </w:rPr>
          <w:delText>"OBS"</w:delText>
        </w:r>
        <w:r w:rsidRPr="003651D9" w:rsidDel="006A1426">
          <w:delText xml:space="preserve"> Observation (CodeSystem: </w:delText>
        </w:r>
        <w:r w:rsidRPr="003651D9" w:rsidDel="006A1426">
          <w:rPr>
            <w:rStyle w:val="XMLname"/>
          </w:rPr>
          <w:delText>HL7ActClass 2.16.840.1.113883.5.6</w:delText>
        </w:r>
        <w:r w:rsidRPr="003651D9" w:rsidDel="006A1426">
          <w:delText>)</w:delText>
        </w:r>
        <w:bookmarkStart w:id="2584" w:name="C_7130"/>
        <w:bookmarkEnd w:id="2584"/>
        <w:r w:rsidRPr="003651D9" w:rsidDel="006A1426">
          <w:delText xml:space="preserve"> (CONF:7130).</w:delText>
        </w:r>
      </w:del>
    </w:p>
    <w:p w14:paraId="3796CE81" w14:textId="77777777" w:rsidR="00875076" w:rsidRPr="003651D9" w:rsidDel="006A1426" w:rsidRDefault="00875076" w:rsidP="005B3030">
      <w:pPr>
        <w:numPr>
          <w:ilvl w:val="0"/>
          <w:numId w:val="16"/>
        </w:numPr>
        <w:spacing w:before="0" w:after="40" w:line="260" w:lineRule="exact"/>
        <w:rPr>
          <w:del w:id="2585" w:author="Keith W. Boone" w:date="2015-03-04T12:59:00Z"/>
        </w:rPr>
      </w:pPr>
      <w:del w:id="258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@moodCode</w:delText>
        </w:r>
        <w:r w:rsidRPr="003651D9" w:rsidDel="006A1426">
          <w:delText>=</w:delText>
        </w:r>
        <w:r w:rsidRPr="003651D9" w:rsidDel="006A1426">
          <w:rPr>
            <w:rStyle w:val="XMLname"/>
          </w:rPr>
          <w:delText>"EVN"</w:delText>
        </w:r>
        <w:r w:rsidRPr="003651D9" w:rsidDel="006A1426">
          <w:delText xml:space="preserve"> Event (CodeSystem: </w:delText>
        </w:r>
        <w:r w:rsidRPr="003651D9" w:rsidDel="006A1426">
          <w:rPr>
            <w:rStyle w:val="XMLname"/>
          </w:rPr>
          <w:delText>ActMood 2.16.840.1.113883.5.1001</w:delText>
        </w:r>
        <w:r w:rsidRPr="003651D9" w:rsidDel="006A1426">
          <w:delText>)</w:delText>
        </w:r>
        <w:bookmarkStart w:id="2587" w:name="C_7131"/>
        <w:bookmarkEnd w:id="2587"/>
        <w:r w:rsidRPr="003651D9" w:rsidDel="006A1426">
          <w:delText xml:space="preserve"> (CONF:7131).</w:delText>
        </w:r>
      </w:del>
    </w:p>
    <w:p w14:paraId="2F7CF0D9" w14:textId="77777777" w:rsidR="00875076" w:rsidRPr="003651D9" w:rsidDel="006A1426" w:rsidRDefault="00875076" w:rsidP="005B3030">
      <w:pPr>
        <w:numPr>
          <w:ilvl w:val="0"/>
          <w:numId w:val="16"/>
        </w:numPr>
        <w:spacing w:before="0" w:after="40" w:line="260" w:lineRule="exact"/>
        <w:rPr>
          <w:del w:id="2588" w:author="Keith W. Boone" w:date="2015-03-04T12:59:00Z"/>
        </w:rPr>
      </w:pPr>
      <w:del w:id="258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templateId</w:delText>
        </w:r>
        <w:r w:rsidRPr="003651D9" w:rsidDel="006A1426">
          <w:delText xml:space="preserve"> (CONF:7136) such that it</w:delText>
        </w:r>
      </w:del>
    </w:p>
    <w:p w14:paraId="67308155" w14:textId="77777777" w:rsidR="00875076" w:rsidRPr="003651D9" w:rsidDel="006A1426" w:rsidRDefault="00875076" w:rsidP="005B3030">
      <w:pPr>
        <w:numPr>
          <w:ilvl w:val="1"/>
          <w:numId w:val="16"/>
        </w:numPr>
        <w:spacing w:before="0" w:after="40" w:line="260" w:lineRule="exact"/>
        <w:rPr>
          <w:del w:id="2590" w:author="Keith W. Boone" w:date="2015-03-04T12:59:00Z"/>
        </w:rPr>
      </w:pPr>
      <w:del w:id="259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"2.16.840.1.113883.10.20.22.4.2"</w:delText>
        </w:r>
        <w:r w:rsidRPr="003651D9" w:rsidDel="006A1426">
          <w:delText xml:space="preserve"> (CONF:9138).</w:delText>
        </w:r>
      </w:del>
    </w:p>
    <w:p w14:paraId="4ADE852D" w14:textId="77777777" w:rsidR="00875076" w:rsidRPr="003651D9" w:rsidDel="006A1426" w:rsidRDefault="00875076" w:rsidP="005B3030">
      <w:pPr>
        <w:numPr>
          <w:ilvl w:val="0"/>
          <w:numId w:val="16"/>
        </w:numPr>
        <w:spacing w:before="0" w:after="40" w:line="260" w:lineRule="exact"/>
        <w:rPr>
          <w:del w:id="2592" w:author="Keith W. Boone" w:date="2015-03-04T12:59:00Z"/>
        </w:rPr>
      </w:pPr>
      <w:del w:id="2593" w:author="Keith W. Boone" w:date="2015-03-04T12:59:00Z">
        <w:r w:rsidRPr="003651D9" w:rsidDel="006A1426">
          <w:rPr>
            <w:rStyle w:val="keyword"/>
          </w:rPr>
          <w:delText>SHALL</w:delText>
        </w:r>
        <w:r w:rsidRPr="003651D9" w:rsidDel="006A1426">
          <w:delText xml:space="preserve"> contain at least one [1..*] </w:delText>
        </w:r>
        <w:r w:rsidRPr="003651D9" w:rsidDel="006A1426">
          <w:rPr>
            <w:rStyle w:val="XMLnameBold"/>
          </w:rPr>
          <w:delText>id</w:delText>
        </w:r>
        <w:r w:rsidRPr="003651D9" w:rsidDel="006A1426">
          <w:delText xml:space="preserve"> (CONF:7137).</w:delText>
        </w:r>
      </w:del>
    </w:p>
    <w:p w14:paraId="55A7ED62" w14:textId="77777777" w:rsidR="00875076" w:rsidRPr="003651D9" w:rsidDel="006A1426" w:rsidRDefault="00875076" w:rsidP="005B3030">
      <w:pPr>
        <w:numPr>
          <w:ilvl w:val="1"/>
          <w:numId w:val="16"/>
        </w:numPr>
        <w:shd w:val="clear" w:color="auto" w:fill="FFFFFF"/>
        <w:spacing w:before="0" w:after="40" w:line="260" w:lineRule="exact"/>
        <w:rPr>
          <w:del w:id="2594" w:author="Keith W. Boone" w:date="2015-03-04T12:59:00Z"/>
        </w:rPr>
      </w:pPr>
      <w:del w:id="2595" w:author="Keith W. Boone" w:date="2015-03-04T12:59:00Z">
        <w:r w:rsidRPr="003651D9" w:rsidDel="006A1426">
          <w:delText>The first id represents this specific globally unique result observation.</w:delText>
        </w:r>
      </w:del>
    </w:p>
    <w:p w14:paraId="264AA0DE" w14:textId="77777777" w:rsidR="00875076" w:rsidRPr="003651D9" w:rsidDel="006A1426" w:rsidRDefault="00875076" w:rsidP="005B3030">
      <w:pPr>
        <w:numPr>
          <w:ilvl w:val="1"/>
          <w:numId w:val="16"/>
        </w:numPr>
        <w:shd w:val="clear" w:color="auto" w:fill="FFFFFF"/>
        <w:spacing w:before="0" w:after="40" w:line="260" w:lineRule="exact"/>
        <w:rPr>
          <w:del w:id="2596" w:author="Keith W. Boone" w:date="2015-03-04T12:59:00Z"/>
        </w:rPr>
      </w:pPr>
      <w:del w:id="2597" w:author="Keith W. Boone" w:date="2015-03-04T12:59:00Z">
        <w:r w:rsidRPr="003651D9" w:rsidDel="006A1426">
          <w:delText>The second id represents the lesion ID which should</w:delText>
        </w:r>
        <w:r w:rsidR="005F3FB5" w:rsidDel="006A1426">
          <w:delText xml:space="preserve"> </w:delText>
        </w:r>
        <w:r w:rsidRPr="003651D9" w:rsidDel="006A1426">
          <w:delText>be an assigned numeric code that identifies lesions within a specific targetSiteCode.This lesion ID is used to link lesion specific data in this Result Observation – Cardiac with Procedure Activity Procedure - Cardiac.</w:delText>
        </w:r>
      </w:del>
    </w:p>
    <w:p w14:paraId="180A3D71" w14:textId="77777777" w:rsidR="00875076" w:rsidRPr="003651D9" w:rsidDel="006A1426" w:rsidRDefault="00875076" w:rsidP="005B3030">
      <w:pPr>
        <w:numPr>
          <w:ilvl w:val="0"/>
          <w:numId w:val="16"/>
        </w:numPr>
        <w:spacing w:before="0" w:after="40" w:line="260" w:lineRule="exact"/>
        <w:rPr>
          <w:del w:id="2598" w:author="Keith W. Boone" w:date="2015-03-04T12:59:00Z"/>
        </w:rPr>
      </w:pPr>
      <w:del w:id="259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(CONF:7133).</w:delText>
        </w:r>
      </w:del>
    </w:p>
    <w:p w14:paraId="5BE3D4E4" w14:textId="77777777" w:rsidR="00875076" w:rsidRPr="003651D9" w:rsidDel="006A1426" w:rsidRDefault="00875076" w:rsidP="005B3030">
      <w:pPr>
        <w:numPr>
          <w:ilvl w:val="1"/>
          <w:numId w:val="16"/>
        </w:numPr>
        <w:spacing w:before="0" w:after="40" w:line="260" w:lineRule="exact"/>
        <w:rPr>
          <w:del w:id="2600" w:author="Keith W. Boone" w:date="2015-03-04T12:59:00Z"/>
        </w:rPr>
      </w:pPr>
      <w:del w:id="2601" w:author="Keith W. Boone" w:date="2015-03-04T12:59:00Z">
        <w:r w:rsidRPr="003651D9" w:rsidDel="006A1426">
          <w:rPr>
            <w:rStyle w:val="keyword"/>
          </w:rPr>
          <w:delText>SHOULD</w:delText>
        </w:r>
        <w:r w:rsidRPr="003651D9" w:rsidDel="006A1426">
          <w:delText xml:space="preserve"> be from LOINC (CodeSystem: 2.16.840.1.113883.6.1) or SNOMED CT (Value Set: 1.3.6.1.4.1.19376.1.4.1.5.38) (CONF:7166-CRC).</w:delText>
        </w:r>
      </w:del>
    </w:p>
    <w:p w14:paraId="4E6B1B8C" w14:textId="77777777" w:rsidR="00875076" w:rsidRPr="003651D9" w:rsidDel="006A1426" w:rsidRDefault="00875076" w:rsidP="005B3030">
      <w:pPr>
        <w:numPr>
          <w:ilvl w:val="0"/>
          <w:numId w:val="16"/>
        </w:numPr>
        <w:spacing w:before="0" w:after="40" w:line="260" w:lineRule="exact"/>
        <w:rPr>
          <w:del w:id="2602" w:author="Keith W. Boone" w:date="2015-03-04T12:59:00Z"/>
        </w:rPr>
      </w:pPr>
      <w:del w:id="2603"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text</w:delText>
        </w:r>
        <w:r w:rsidRPr="003651D9" w:rsidDel="006A1426">
          <w:delText xml:space="preserve"> (CONF:7138).</w:delText>
        </w:r>
      </w:del>
    </w:p>
    <w:p w14:paraId="7E0CB933" w14:textId="77777777" w:rsidR="00875076" w:rsidRPr="003651D9" w:rsidDel="006A1426" w:rsidRDefault="00875076" w:rsidP="005B3030">
      <w:pPr>
        <w:numPr>
          <w:ilvl w:val="1"/>
          <w:numId w:val="16"/>
        </w:numPr>
        <w:spacing w:before="0" w:after="40" w:line="260" w:lineRule="exact"/>
        <w:rPr>
          <w:del w:id="2604" w:author="Keith W. Boone" w:date="2015-03-04T12:59:00Z"/>
        </w:rPr>
      </w:pPr>
      <w:del w:id="2605" w:author="Keith W. Boone" w:date="2015-03-04T12:59:00Z">
        <w:r w:rsidRPr="003651D9" w:rsidDel="006A1426">
          <w:delText xml:space="preserve">The text, if present, </w:delText>
        </w:r>
        <w:r w:rsidRPr="003651D9" w:rsidDel="006A1426">
          <w:rPr>
            <w:rStyle w:val="keyword"/>
          </w:rPr>
          <w:delText>SHOULD</w:delText>
        </w:r>
        <w:r w:rsidRPr="003651D9" w:rsidDel="006A1426">
          <w:delText xml:space="preserve"> contain zero or one [0..1] </w:delText>
        </w:r>
        <w:r w:rsidRPr="003651D9" w:rsidDel="006A1426">
          <w:rPr>
            <w:rStyle w:val="XMLnameBold"/>
          </w:rPr>
          <w:delText>reference/@value</w:delText>
        </w:r>
        <w:r w:rsidRPr="003651D9" w:rsidDel="006A1426">
          <w:delText xml:space="preserve"> (CONF:7139).</w:delText>
        </w:r>
      </w:del>
    </w:p>
    <w:p w14:paraId="4929D695" w14:textId="77777777" w:rsidR="00875076" w:rsidRPr="003651D9" w:rsidDel="006A1426" w:rsidRDefault="00875076" w:rsidP="005B3030">
      <w:pPr>
        <w:numPr>
          <w:ilvl w:val="2"/>
          <w:numId w:val="16"/>
        </w:numPr>
        <w:spacing w:before="0" w:after="40" w:line="260" w:lineRule="exact"/>
        <w:rPr>
          <w:del w:id="2606" w:author="Keith W. Boone" w:date="2015-03-04T12:59:00Z"/>
        </w:rPr>
      </w:pPr>
      <w:del w:id="2607" w:author="Keith W. Boone" w:date="2015-03-04T12:59:00Z">
        <w:r w:rsidRPr="003651D9" w:rsidDel="006A1426">
          <w:delText xml:space="preserve">This reference/@value </w:delText>
        </w:r>
        <w:r w:rsidRPr="003651D9" w:rsidDel="006A1426">
          <w:rPr>
            <w:rStyle w:val="keyword"/>
          </w:rPr>
          <w:delText>SHALL</w:delText>
        </w:r>
        <w:r w:rsidRPr="003651D9" w:rsidDel="006A1426">
          <w:delText xml:space="preserve"> begin with a '#' and </w:delText>
        </w:r>
        <w:r w:rsidRPr="003651D9" w:rsidDel="006A1426">
          <w:rPr>
            <w:rStyle w:val="keyword"/>
          </w:rPr>
          <w:delText>SHALL</w:delText>
        </w:r>
        <w:r w:rsidRPr="003651D9" w:rsidDel="006A1426">
          <w:delText xml:space="preserve"> point to its corresponding narrative (using the approach defined in CDA Release 2, section 4.3.5.1) (CONF:9119).</w:delText>
        </w:r>
      </w:del>
    </w:p>
    <w:p w14:paraId="6519F21C" w14:textId="77777777" w:rsidR="00875076" w:rsidRPr="003651D9" w:rsidDel="006A1426" w:rsidRDefault="00875076" w:rsidP="005B3030">
      <w:pPr>
        <w:numPr>
          <w:ilvl w:val="0"/>
          <w:numId w:val="16"/>
        </w:numPr>
        <w:spacing w:before="0" w:after="40" w:line="260" w:lineRule="exact"/>
        <w:rPr>
          <w:del w:id="2608" w:author="Keith W. Boone" w:date="2015-03-04T12:59:00Z"/>
        </w:rPr>
      </w:pPr>
      <w:del w:id="260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statusCode</w:delText>
        </w:r>
        <w:r w:rsidRPr="003651D9" w:rsidDel="006A1426">
          <w:delText>=</w:delText>
        </w:r>
        <w:r w:rsidRPr="003651D9" w:rsidDel="006A1426">
          <w:rPr>
            <w:rStyle w:val="XMLname"/>
          </w:rPr>
          <w:delText>"completed"</w:delText>
        </w:r>
        <w:r w:rsidRPr="003651D9" w:rsidDel="006A1426">
          <w:delText xml:space="preserve"> Completed (CodeSystem: </w:delText>
        </w:r>
        <w:r w:rsidRPr="003651D9" w:rsidDel="006A1426">
          <w:rPr>
            <w:rStyle w:val="XMLname"/>
          </w:rPr>
          <w:delText>ActStatus 2.16.840.1.113883.5.14</w:delText>
        </w:r>
        <w:r w:rsidRPr="003651D9" w:rsidDel="006A1426">
          <w:delText>)</w:delText>
        </w:r>
        <w:bookmarkStart w:id="2610" w:name="C_7134"/>
        <w:bookmarkEnd w:id="2610"/>
        <w:r w:rsidRPr="003651D9" w:rsidDel="006A1426">
          <w:delText xml:space="preserve"> (CONF:7134).</w:delText>
        </w:r>
      </w:del>
    </w:p>
    <w:p w14:paraId="2F6A102A" w14:textId="77777777" w:rsidR="00875076" w:rsidRPr="003651D9" w:rsidDel="006A1426" w:rsidRDefault="00875076" w:rsidP="005B3030">
      <w:pPr>
        <w:numPr>
          <w:ilvl w:val="0"/>
          <w:numId w:val="16"/>
        </w:numPr>
        <w:spacing w:before="0" w:after="40" w:line="260" w:lineRule="exact"/>
        <w:rPr>
          <w:del w:id="2611" w:author="Keith W. Boone" w:date="2015-03-04T12:59:00Z"/>
        </w:rPr>
      </w:pPr>
      <w:del w:id="261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effectiveTime</w:delText>
        </w:r>
        <w:r w:rsidRPr="003651D9" w:rsidDel="006A1426">
          <w:delText xml:space="preserve"> (CONF:7140).</w:delText>
        </w:r>
      </w:del>
    </w:p>
    <w:p w14:paraId="12FAD5A1" w14:textId="77777777" w:rsidR="00875076" w:rsidRPr="003651D9" w:rsidDel="006A1426" w:rsidRDefault="00875076" w:rsidP="005B3030">
      <w:pPr>
        <w:numPr>
          <w:ilvl w:val="1"/>
          <w:numId w:val="16"/>
        </w:numPr>
        <w:spacing w:before="0" w:after="40" w:line="260" w:lineRule="exact"/>
        <w:rPr>
          <w:del w:id="2613" w:author="Keith W. Boone" w:date="2015-03-04T12:59:00Z"/>
        </w:rPr>
      </w:pPr>
      <w:del w:id="2614" w:author="Keith W. Boone" w:date="2015-03-04T12:59:00Z">
        <w:r w:rsidRPr="003651D9" w:rsidDel="006A1426">
          <w:delText>represents clinically effective time of the measurement, which may be when the measurement was performed (e.g., a BP measurement), or may be when sample was taken (and measured some time afterwards) (CONF:7141).</w:delText>
        </w:r>
      </w:del>
    </w:p>
    <w:p w14:paraId="3BE24812" w14:textId="77777777" w:rsidR="00875076" w:rsidRPr="003651D9" w:rsidDel="006A1426" w:rsidRDefault="00875076" w:rsidP="005B3030">
      <w:pPr>
        <w:numPr>
          <w:ilvl w:val="0"/>
          <w:numId w:val="16"/>
        </w:numPr>
        <w:spacing w:before="0" w:after="40" w:line="260" w:lineRule="exact"/>
        <w:rPr>
          <w:del w:id="2615" w:author="Keith W. Boone" w:date="2015-03-04T12:59:00Z"/>
        </w:rPr>
      </w:pPr>
      <w:del w:id="261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value</w:delText>
        </w:r>
        <w:r w:rsidRPr="003651D9" w:rsidDel="006A1426">
          <w:delText xml:space="preserve"> with @xsi:type="ANY" (CONF:7143).</w:delText>
        </w:r>
      </w:del>
    </w:p>
    <w:p w14:paraId="72F3B86C" w14:textId="77777777" w:rsidR="00875076" w:rsidRPr="003651D9" w:rsidDel="006A1426" w:rsidRDefault="00875076" w:rsidP="005B3030">
      <w:pPr>
        <w:numPr>
          <w:ilvl w:val="0"/>
          <w:numId w:val="16"/>
        </w:numPr>
        <w:spacing w:before="0" w:after="40" w:line="260" w:lineRule="exact"/>
        <w:rPr>
          <w:del w:id="2617" w:author="Keith W. Boone" w:date="2015-03-04T12:59:00Z"/>
        </w:rPr>
      </w:pPr>
      <w:del w:id="2618"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interpretationCode</w:delText>
        </w:r>
        <w:r w:rsidRPr="003651D9" w:rsidDel="006A1426">
          <w:delText xml:space="preserve"> (CONF:7147)</w:delText>
        </w:r>
        <w:r w:rsidR="00887E40" w:rsidRPr="003651D9" w:rsidDel="006A1426">
          <w:delText xml:space="preserve">. </w:delText>
        </w:r>
      </w:del>
    </w:p>
    <w:p w14:paraId="0AF6F7EE" w14:textId="77777777" w:rsidR="00875076" w:rsidRPr="003651D9" w:rsidDel="006A1426" w:rsidRDefault="00875076" w:rsidP="005B3030">
      <w:pPr>
        <w:numPr>
          <w:ilvl w:val="0"/>
          <w:numId w:val="16"/>
        </w:numPr>
        <w:spacing w:before="0" w:after="40" w:line="260" w:lineRule="exact"/>
        <w:rPr>
          <w:del w:id="2619" w:author="Keith W. Boone" w:date="2015-03-04T12:59:00Z"/>
        </w:rPr>
      </w:pPr>
      <w:del w:id="2620"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methodCode</w:delText>
        </w:r>
        <w:r w:rsidRPr="003651D9" w:rsidDel="006A1426">
          <w:delText xml:space="preserve"> (CONF:7148).</w:delText>
        </w:r>
      </w:del>
    </w:p>
    <w:p w14:paraId="3F922021" w14:textId="77777777" w:rsidR="00875076" w:rsidRPr="003651D9" w:rsidDel="006A1426" w:rsidRDefault="00875076" w:rsidP="005B3030">
      <w:pPr>
        <w:numPr>
          <w:ilvl w:val="0"/>
          <w:numId w:val="16"/>
        </w:numPr>
        <w:spacing w:before="0" w:after="40" w:line="260" w:lineRule="exact"/>
        <w:rPr>
          <w:del w:id="2621" w:author="Keith W. Boone" w:date="2015-03-04T12:59:00Z"/>
        </w:rPr>
      </w:pPr>
      <w:del w:id="2622"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targetSiteCode</w:delText>
        </w:r>
        <w:r w:rsidRPr="003651D9" w:rsidDel="006A1426">
          <w:delText xml:space="preserve"> (CONF:7153).</w:delText>
        </w:r>
      </w:del>
    </w:p>
    <w:p w14:paraId="63E77471" w14:textId="77777777" w:rsidR="00875076" w:rsidRPr="003651D9" w:rsidDel="006A1426" w:rsidRDefault="00875076" w:rsidP="005B3030">
      <w:pPr>
        <w:numPr>
          <w:ilvl w:val="1"/>
          <w:numId w:val="16"/>
        </w:numPr>
        <w:spacing w:before="0" w:after="40" w:line="260" w:lineRule="exact"/>
        <w:rPr>
          <w:del w:id="2623" w:author="Keith W. Boone" w:date="2015-03-04T12:59:00Z"/>
        </w:rPr>
      </w:pPr>
      <w:del w:id="2624" w:author="Keith W. Boone" w:date="2015-03-04T12:59:00Z">
        <w:r w:rsidRPr="003651D9" w:rsidDel="006A1426">
          <w:delText xml:space="preserve">The targetSiteCode,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where the @code </w:delText>
        </w:r>
        <w:r w:rsidRPr="003651D9" w:rsidDel="006A1426">
          <w:rPr>
            <w:rStyle w:val="keyword"/>
          </w:rPr>
          <w:delText>SHALL</w:delText>
        </w:r>
        <w:r w:rsidRPr="003651D9" w:rsidDel="006A1426">
          <w:delText xml:space="preserve"> be selected from ValueSet </w:delText>
        </w:r>
        <w:r w:rsidRPr="003651D9" w:rsidDel="006A1426">
          <w:rPr>
            <w:rFonts w:ascii="Courier New" w:hAnsi="Courier New" w:cs="Courier New"/>
            <w:sz w:val="20"/>
          </w:rPr>
          <w:delText>Body Site</w:delText>
        </w:r>
        <w:r w:rsidR="005F3FB5" w:rsidDel="006A1426">
          <w:rPr>
            <w:rFonts w:ascii="Courier New" w:hAnsi="Courier New" w:cs="Courier New"/>
            <w:sz w:val="20"/>
          </w:rPr>
          <w:delText xml:space="preserve"> </w:delText>
        </w:r>
        <w:r w:rsidRPr="003651D9" w:rsidDel="006A1426">
          <w:rPr>
            <w:rFonts w:ascii="Courier New" w:hAnsi="Courier New" w:cs="TimesNewRomanPSMT"/>
            <w:sz w:val="20"/>
          </w:rPr>
          <w:delText xml:space="preserve">1.3.6.1.4.1.19376.1.4.1.5.32 </w:delText>
        </w:r>
        <w:r w:rsidRPr="003651D9" w:rsidDel="006A1426">
          <w:rPr>
            <w:rStyle w:val="keyword"/>
          </w:rPr>
          <w:delText>STATIC</w:delText>
        </w:r>
        <w:r w:rsidRPr="003651D9" w:rsidDel="006A1426">
          <w:delText xml:space="preserve"> (CONF:CRC).</w:delText>
        </w:r>
      </w:del>
    </w:p>
    <w:p w14:paraId="416B06D1" w14:textId="77777777" w:rsidR="00875076" w:rsidRPr="003651D9" w:rsidDel="006A1426" w:rsidRDefault="00875076" w:rsidP="005B3030">
      <w:pPr>
        <w:numPr>
          <w:ilvl w:val="0"/>
          <w:numId w:val="16"/>
        </w:numPr>
        <w:spacing w:before="0" w:after="40" w:line="260" w:lineRule="exact"/>
        <w:rPr>
          <w:del w:id="2625" w:author="Keith W. Boone" w:date="2015-03-04T12:59:00Z"/>
        </w:rPr>
      </w:pPr>
      <w:del w:id="2626"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author</w:delText>
        </w:r>
        <w:r w:rsidRPr="003651D9" w:rsidDel="006A1426">
          <w:delText xml:space="preserve"> (CONF:7149).</w:delText>
        </w:r>
      </w:del>
    </w:p>
    <w:p w14:paraId="41F14BC1" w14:textId="77777777" w:rsidR="00875076" w:rsidRPr="003651D9" w:rsidDel="006A1426" w:rsidRDefault="00875076" w:rsidP="005B3030">
      <w:pPr>
        <w:numPr>
          <w:ilvl w:val="0"/>
          <w:numId w:val="16"/>
        </w:numPr>
        <w:spacing w:before="0" w:after="40" w:line="260" w:lineRule="exact"/>
        <w:rPr>
          <w:del w:id="2627" w:author="Keith W. Boone" w:date="2015-03-04T12:59:00Z"/>
        </w:rPr>
      </w:pPr>
      <w:del w:id="2628"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referenceRange</w:delText>
        </w:r>
        <w:r w:rsidRPr="003651D9" w:rsidDel="006A1426">
          <w:delText xml:space="preserve"> (CONF:7150).</w:delText>
        </w:r>
      </w:del>
    </w:p>
    <w:p w14:paraId="60F3FE0F" w14:textId="77777777" w:rsidR="00875076" w:rsidRPr="003651D9" w:rsidDel="006A1426" w:rsidRDefault="00875076" w:rsidP="005B3030">
      <w:pPr>
        <w:numPr>
          <w:ilvl w:val="1"/>
          <w:numId w:val="16"/>
        </w:numPr>
        <w:spacing w:before="0" w:after="40" w:line="260" w:lineRule="exact"/>
        <w:rPr>
          <w:del w:id="2629" w:author="Keith W. Boone" w:date="2015-03-04T12:59:00Z"/>
        </w:rPr>
      </w:pPr>
      <w:del w:id="2630" w:author="Keith W. Boone" w:date="2015-03-04T12:59:00Z">
        <w:r w:rsidRPr="003651D9" w:rsidDel="006A1426">
          <w:lastRenderedPageBreak/>
          <w:delText xml:space="preserve">The referenceRange,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observationRange</w:delText>
        </w:r>
        <w:r w:rsidRPr="003651D9" w:rsidDel="006A1426">
          <w:delText xml:space="preserve"> (CONF:7151).</w:delText>
        </w:r>
      </w:del>
    </w:p>
    <w:p w14:paraId="0B666237" w14:textId="77777777" w:rsidR="00875076" w:rsidRPr="003651D9" w:rsidDel="006A1426" w:rsidRDefault="00875076" w:rsidP="005B3030">
      <w:pPr>
        <w:numPr>
          <w:ilvl w:val="2"/>
          <w:numId w:val="16"/>
        </w:numPr>
        <w:spacing w:before="0" w:after="40" w:line="260" w:lineRule="exact"/>
        <w:rPr>
          <w:del w:id="2631" w:author="Keith W. Boone" w:date="2015-03-04T12:59:00Z"/>
        </w:rPr>
      </w:pPr>
      <w:del w:id="2632" w:author="Keith W. Boone" w:date="2015-03-04T12:59:00Z">
        <w:r w:rsidRPr="003651D9" w:rsidDel="006A1426">
          <w:delText xml:space="preserve">This observationRange </w:delText>
        </w:r>
        <w:r w:rsidRPr="003651D9" w:rsidDel="006A1426">
          <w:rPr>
            <w:rStyle w:val="keyword"/>
          </w:rPr>
          <w:delText>SHALL NOT</w:delText>
        </w:r>
        <w:r w:rsidRPr="003651D9" w:rsidDel="006A1426">
          <w:delText xml:space="preserve"> contain [0..0] </w:delText>
        </w:r>
        <w:r w:rsidRPr="003651D9" w:rsidDel="006A1426">
          <w:rPr>
            <w:rStyle w:val="XMLnameBold"/>
          </w:rPr>
          <w:delText>code</w:delText>
        </w:r>
        <w:r w:rsidRPr="003651D9" w:rsidDel="006A1426">
          <w:delText xml:space="preserve"> (CONF:7152).</w:delText>
        </w:r>
      </w:del>
    </w:p>
    <w:p w14:paraId="71D28682" w14:textId="77777777" w:rsidR="00875076" w:rsidRPr="003651D9" w:rsidDel="006A1426" w:rsidRDefault="00875076" w:rsidP="005B3030">
      <w:pPr>
        <w:numPr>
          <w:ilvl w:val="0"/>
          <w:numId w:val="16"/>
        </w:numPr>
        <w:spacing w:before="0" w:after="40" w:line="260" w:lineRule="exact"/>
        <w:rPr>
          <w:del w:id="2633" w:author="Keith W. Boone" w:date="2015-03-04T12:59:00Z"/>
        </w:rPr>
      </w:pPr>
      <w:del w:id="2634"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entryRelationship</w:delText>
        </w:r>
        <w:r w:rsidRPr="003651D9" w:rsidDel="006A1426">
          <w:delText xml:space="preserve"> (CONF:CRC-xxx) such that it</w:delText>
        </w:r>
      </w:del>
    </w:p>
    <w:p w14:paraId="347F21B6" w14:textId="77777777" w:rsidR="00875076" w:rsidRPr="003651D9" w:rsidDel="006A1426" w:rsidRDefault="00875076" w:rsidP="005B3030">
      <w:pPr>
        <w:numPr>
          <w:ilvl w:val="1"/>
          <w:numId w:val="16"/>
        </w:numPr>
        <w:spacing w:before="0" w:after="40" w:line="260" w:lineRule="exact"/>
        <w:rPr>
          <w:del w:id="2635" w:author="Keith W. Boone" w:date="2015-03-04T12:59:00Z"/>
        </w:rPr>
      </w:pPr>
      <w:del w:id="263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@typeCode</w:delText>
        </w:r>
        <w:r w:rsidRPr="003651D9" w:rsidDel="006A1426">
          <w:delText>=</w:delText>
        </w:r>
        <w:r w:rsidRPr="003651D9" w:rsidDel="006A1426">
          <w:rPr>
            <w:rStyle w:val="XMLname"/>
          </w:rPr>
          <w:delText>"SUBJ"</w:delText>
        </w:r>
        <w:r w:rsidRPr="003651D9" w:rsidDel="006A1426">
          <w:delText xml:space="preserve"> Has subject (CodeSystem: </w:delText>
        </w:r>
        <w:r w:rsidRPr="003651D9" w:rsidDel="006A1426">
          <w:rPr>
            <w:rStyle w:val="XMLname"/>
          </w:rPr>
          <w:delText>HL7ActRelationshipType 2.16.840.1.113883.5.1002</w:delText>
        </w:r>
        <w:r w:rsidRPr="003651D9" w:rsidDel="006A1426">
          <w:delText>) (CONF:CRC-xxx).</w:delText>
        </w:r>
      </w:del>
    </w:p>
    <w:p w14:paraId="0C3D1FF5" w14:textId="77777777" w:rsidR="00875076" w:rsidRPr="003651D9" w:rsidDel="006A1426" w:rsidRDefault="00875076" w:rsidP="005B3030">
      <w:pPr>
        <w:numPr>
          <w:ilvl w:val="1"/>
          <w:numId w:val="16"/>
        </w:numPr>
        <w:spacing w:before="0" w:after="40" w:line="260" w:lineRule="exact"/>
        <w:rPr>
          <w:del w:id="2637" w:author="Keith W. Boone" w:date="2015-03-04T12:59:00Z"/>
        </w:rPr>
      </w:pPr>
      <w:del w:id="263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@inversionInd</w:delText>
        </w:r>
        <w:r w:rsidRPr="003651D9" w:rsidDel="006A1426">
          <w:delText>=</w:delText>
        </w:r>
        <w:r w:rsidRPr="003651D9" w:rsidDel="006A1426">
          <w:rPr>
            <w:rStyle w:val="XMLname"/>
          </w:rPr>
          <w:delText>"true"</w:delText>
        </w:r>
        <w:r w:rsidRPr="003651D9" w:rsidDel="006A1426">
          <w:delText xml:space="preserve"> TRUE (CONF:CRC-xxx).</w:delText>
        </w:r>
      </w:del>
    </w:p>
    <w:p w14:paraId="1FFFAF81" w14:textId="77777777" w:rsidR="00875076" w:rsidRPr="003651D9" w:rsidDel="006A1426" w:rsidRDefault="00875076" w:rsidP="005B3030">
      <w:pPr>
        <w:numPr>
          <w:ilvl w:val="1"/>
          <w:numId w:val="16"/>
        </w:numPr>
        <w:spacing w:before="0" w:after="40" w:line="260" w:lineRule="exact"/>
        <w:rPr>
          <w:del w:id="2639" w:author="Keith W. Boone" w:date="2015-03-04T12:59:00Z"/>
        </w:rPr>
      </w:pPr>
      <w:del w:id="264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Severity Observation</w:delText>
        </w:r>
        <w:r w:rsidRPr="003651D9" w:rsidDel="006A1426">
          <w:rPr>
            <w:rStyle w:val="XMLname"/>
          </w:rPr>
          <w:delText xml:space="preserve"> (2.16.840.1.113883.10.20.22.4.8)</w:delText>
        </w:r>
        <w:r w:rsidRPr="003651D9" w:rsidDel="006A1426">
          <w:delText xml:space="preserve"> (CONF:CRC-xxx).</w:delText>
        </w:r>
      </w:del>
    </w:p>
    <w:p w14:paraId="2EFCB5DD" w14:textId="77777777" w:rsidR="00875076" w:rsidRPr="003651D9" w:rsidDel="006A1426" w:rsidRDefault="00875076" w:rsidP="008358E5">
      <w:pPr>
        <w:pStyle w:val="Example"/>
        <w:rPr>
          <w:del w:id="2641" w:author="Keith W. Boone" w:date="2015-03-04T12:59:00Z"/>
          <w:lang w:val="en-US"/>
        </w:rPr>
      </w:pPr>
      <w:del w:id="2642" w:author="Keith W. Boone" w:date="2015-03-04T12:59:00Z">
        <w:r w:rsidRPr="003651D9" w:rsidDel="006A1426">
          <w:rPr>
            <w:lang w:val="en-US"/>
          </w:rPr>
          <w:delText>&lt;observation classCode="OBS" moodCode="EVN"&gt;</w:delText>
        </w:r>
      </w:del>
    </w:p>
    <w:p w14:paraId="2FD9BC7F" w14:textId="77777777" w:rsidR="00875076" w:rsidRPr="003651D9" w:rsidDel="006A1426" w:rsidRDefault="00875076" w:rsidP="00B92EA1">
      <w:pPr>
        <w:pStyle w:val="Example"/>
        <w:rPr>
          <w:del w:id="2643" w:author="Keith W. Boone" w:date="2015-03-04T12:59:00Z"/>
          <w:lang w:val="en-US"/>
        </w:rPr>
      </w:pPr>
      <w:del w:id="2644" w:author="Keith W. Boone" w:date="2015-03-04T12:59:00Z">
        <w:r w:rsidRPr="003651D9" w:rsidDel="006A1426">
          <w:rPr>
            <w:lang w:val="en-US"/>
          </w:rPr>
          <w:delText xml:space="preserve">  &lt;templateId root="1.3.6.1.4.1.19376.1.4.1.4.16"/&gt;</w:delText>
        </w:r>
      </w:del>
    </w:p>
    <w:p w14:paraId="4F212C7A" w14:textId="77777777" w:rsidR="00875076" w:rsidRPr="003651D9" w:rsidDel="006A1426" w:rsidRDefault="00875076" w:rsidP="0071309E">
      <w:pPr>
        <w:pStyle w:val="Example"/>
        <w:rPr>
          <w:del w:id="2645" w:author="Keith W. Boone" w:date="2015-03-04T12:59:00Z"/>
          <w:lang w:val="en-US"/>
        </w:rPr>
      </w:pPr>
      <w:del w:id="2646" w:author="Keith W. Boone" w:date="2015-03-04T12:59:00Z">
        <w:r w:rsidRPr="003651D9" w:rsidDel="006A1426">
          <w:rPr>
            <w:lang w:val="en-US"/>
          </w:rPr>
          <w:delText xml:space="preserve">  &lt;!-- Result Observation template --&gt;</w:delText>
        </w:r>
      </w:del>
    </w:p>
    <w:p w14:paraId="46B42414" w14:textId="77777777" w:rsidR="00875076" w:rsidRPr="003651D9" w:rsidDel="006A1426" w:rsidRDefault="00875076" w:rsidP="004070FB">
      <w:pPr>
        <w:pStyle w:val="Example"/>
        <w:rPr>
          <w:del w:id="2647" w:author="Keith W. Boone" w:date="2015-03-04T12:59:00Z"/>
          <w:lang w:val="en-US"/>
        </w:rPr>
      </w:pPr>
      <w:del w:id="2648" w:author="Keith W. Boone" w:date="2015-03-04T12:59:00Z">
        <w:r w:rsidRPr="003651D9" w:rsidDel="006A1426">
          <w:rPr>
            <w:lang w:val="en-US"/>
          </w:rPr>
          <w:delText xml:space="preserve">  &lt;id root="c6f88321-67ad-11db-bd13-0800200c9a66"/&gt;</w:delText>
        </w:r>
      </w:del>
    </w:p>
    <w:p w14:paraId="07D8F25A" w14:textId="77777777" w:rsidR="00875076" w:rsidRPr="003651D9" w:rsidDel="006A1426" w:rsidRDefault="00875076" w:rsidP="0070762D">
      <w:pPr>
        <w:pStyle w:val="Example"/>
        <w:rPr>
          <w:del w:id="2649" w:author="Keith W. Boone" w:date="2015-03-04T12:59:00Z"/>
          <w:lang w:val="en-US"/>
        </w:rPr>
      </w:pPr>
      <w:del w:id="2650" w:author="Keith W. Boone" w:date="2015-03-04T12:59:00Z">
        <w:r w:rsidRPr="003651D9" w:rsidDel="006A1426">
          <w:rPr>
            <w:lang w:val="en-US"/>
          </w:rPr>
          <w:delText xml:space="preserve">  &lt;!-- This second ID represents the lesion ID --&gt;</w:delText>
        </w:r>
      </w:del>
    </w:p>
    <w:p w14:paraId="28D62D6E" w14:textId="77777777" w:rsidR="00875076" w:rsidRPr="003651D9" w:rsidDel="006A1426" w:rsidRDefault="00875076" w:rsidP="0070762D">
      <w:pPr>
        <w:pStyle w:val="Example"/>
        <w:rPr>
          <w:del w:id="2651" w:author="Keith W. Boone" w:date="2015-03-04T12:59:00Z"/>
          <w:lang w:val="en-US"/>
        </w:rPr>
      </w:pPr>
      <w:del w:id="2652" w:author="Keith W. Boone" w:date="2015-03-04T12:59:00Z">
        <w:r w:rsidRPr="003651D9" w:rsidDel="006A1426">
          <w:rPr>
            <w:lang w:val="en-US"/>
          </w:rPr>
          <w:delText xml:space="preserve">  &lt;id root="107c2dc0-67a5-11db-bd13-0800200c9a66" extension="1"/&gt;</w:delText>
        </w:r>
      </w:del>
    </w:p>
    <w:p w14:paraId="3B999A6C" w14:textId="77777777" w:rsidR="00875076" w:rsidRPr="003651D9" w:rsidDel="006A1426" w:rsidRDefault="00875076" w:rsidP="00D05B7C">
      <w:pPr>
        <w:pStyle w:val="Example"/>
        <w:rPr>
          <w:del w:id="2653" w:author="Keith W. Boone" w:date="2015-03-04T12:59:00Z"/>
          <w:lang w:val="en-US"/>
        </w:rPr>
      </w:pPr>
      <w:del w:id="2654" w:author="Keith W. Boone" w:date="2015-03-04T12:59:00Z">
        <w:r w:rsidRPr="003651D9" w:rsidDel="006A1426">
          <w:rPr>
            <w:lang w:val="en-US"/>
          </w:rPr>
          <w:delText xml:space="preserve">  &lt;code code="</w:delText>
        </w:r>
        <w:r w:rsidRPr="003651D9" w:rsidDel="006A1426">
          <w:rPr>
            <w:rFonts w:eastAsia="Calibri"/>
            <w:lang w:val="en-US"/>
          </w:rPr>
          <w:delText>233970002</w:delText>
        </w:r>
        <w:r w:rsidRPr="003651D9" w:rsidDel="006A1426">
          <w:rPr>
            <w:lang w:val="en-US"/>
          </w:rPr>
          <w:delText xml:space="preserve">" </w:delText>
        </w:r>
      </w:del>
    </w:p>
    <w:p w14:paraId="0EC5E353" w14:textId="77777777" w:rsidR="00875076" w:rsidRPr="003651D9" w:rsidDel="006A1426" w:rsidRDefault="00875076" w:rsidP="00D05B7C">
      <w:pPr>
        <w:pStyle w:val="Example"/>
        <w:rPr>
          <w:del w:id="2655" w:author="Keith W. Boone" w:date="2015-03-04T12:59:00Z"/>
          <w:lang w:val="en-US"/>
        </w:rPr>
      </w:pPr>
      <w:del w:id="2656" w:author="Keith W. Boone" w:date="2015-03-04T12:59:00Z">
        <w:r w:rsidRPr="003651D9" w:rsidDel="006A1426">
          <w:rPr>
            <w:lang w:val="en-US"/>
          </w:rPr>
          <w:delText xml:space="preserve">          codeSystem="2.16.840.1.113883.6.96"</w:delText>
        </w:r>
      </w:del>
    </w:p>
    <w:p w14:paraId="58AEA292" w14:textId="77777777" w:rsidR="00875076" w:rsidRPr="003651D9" w:rsidDel="006A1426" w:rsidRDefault="00875076" w:rsidP="00D05B7C">
      <w:pPr>
        <w:pStyle w:val="Example"/>
        <w:rPr>
          <w:del w:id="2657" w:author="Keith W. Boone" w:date="2015-03-04T12:59:00Z"/>
          <w:lang w:val="en-US"/>
        </w:rPr>
      </w:pPr>
      <w:del w:id="2658" w:author="Keith W. Boone" w:date="2015-03-04T12:59:00Z">
        <w:r w:rsidRPr="003651D9" w:rsidDel="006A1426">
          <w:rPr>
            <w:lang w:val="en-US"/>
          </w:rPr>
          <w:delText xml:space="preserve">          codeSystemName="SNOMED CT" </w:delText>
        </w:r>
      </w:del>
    </w:p>
    <w:p w14:paraId="3E9F9674" w14:textId="77777777" w:rsidR="00875076" w:rsidRPr="003651D9" w:rsidDel="006A1426" w:rsidRDefault="00875076" w:rsidP="00D05B7C">
      <w:pPr>
        <w:pStyle w:val="Example"/>
        <w:rPr>
          <w:del w:id="2659" w:author="Keith W. Boone" w:date="2015-03-04T12:59:00Z"/>
          <w:lang w:val="en-US"/>
        </w:rPr>
      </w:pPr>
      <w:del w:id="2660" w:author="Keith W. Boone" w:date="2015-03-04T12:59:00Z">
        <w:r w:rsidRPr="003651D9" w:rsidDel="006A1426">
          <w:rPr>
            <w:lang w:val="en-US"/>
          </w:rPr>
          <w:delText xml:space="preserve">          displayName="Post procedure stenosis"/&gt;</w:delText>
        </w:r>
      </w:del>
    </w:p>
    <w:p w14:paraId="0B5BAAB3" w14:textId="77777777" w:rsidR="00875076" w:rsidRPr="003651D9" w:rsidDel="006A1426" w:rsidRDefault="00875076" w:rsidP="00831FF5">
      <w:pPr>
        <w:pStyle w:val="Example"/>
        <w:rPr>
          <w:del w:id="2661" w:author="Keith W. Boone" w:date="2015-03-04T12:59:00Z"/>
          <w:lang w:val="en-US"/>
        </w:rPr>
      </w:pPr>
      <w:del w:id="2662" w:author="Keith W. Boone" w:date="2015-03-04T12:59:00Z">
        <w:r w:rsidRPr="003651D9" w:rsidDel="006A1426">
          <w:rPr>
            <w:lang w:val="en-US"/>
          </w:rPr>
          <w:delText xml:space="preserve">  &lt;text&gt;&lt;reference value="1"/&gt;&lt;/text&gt;</w:delText>
        </w:r>
      </w:del>
    </w:p>
    <w:p w14:paraId="56B03E3D" w14:textId="77777777" w:rsidR="00875076" w:rsidRPr="003651D9" w:rsidDel="006A1426" w:rsidRDefault="00875076" w:rsidP="005360E4">
      <w:pPr>
        <w:pStyle w:val="Example"/>
        <w:rPr>
          <w:del w:id="2663" w:author="Keith W. Boone" w:date="2015-03-04T12:59:00Z"/>
          <w:lang w:val="en-US"/>
        </w:rPr>
      </w:pPr>
      <w:del w:id="2664" w:author="Keith W. Boone" w:date="2015-03-04T12:59:00Z">
        <w:r w:rsidRPr="003651D9" w:rsidDel="006A1426">
          <w:rPr>
            <w:lang w:val="en-US"/>
          </w:rPr>
          <w:delText xml:space="preserve">  &lt;statusCode code="completed"/&gt;</w:delText>
        </w:r>
      </w:del>
    </w:p>
    <w:p w14:paraId="42508041" w14:textId="77777777" w:rsidR="00875076" w:rsidRPr="003651D9" w:rsidDel="006A1426" w:rsidRDefault="00875076" w:rsidP="005360E4">
      <w:pPr>
        <w:pStyle w:val="Example"/>
        <w:rPr>
          <w:del w:id="2665" w:author="Keith W. Boone" w:date="2015-03-04T12:59:00Z"/>
          <w:lang w:val="en-US"/>
        </w:rPr>
      </w:pPr>
      <w:del w:id="2666" w:author="Keith W. Boone" w:date="2015-03-04T12:59:00Z">
        <w:r w:rsidRPr="003651D9" w:rsidDel="006A1426">
          <w:rPr>
            <w:lang w:val="en-US"/>
          </w:rPr>
          <w:delText xml:space="preserve">  &lt;effectiveTime value="19991114"/&gt;</w:delText>
        </w:r>
      </w:del>
    </w:p>
    <w:p w14:paraId="25550C24" w14:textId="77777777" w:rsidR="00875076" w:rsidRPr="003651D9" w:rsidDel="006A1426" w:rsidRDefault="00875076" w:rsidP="005360E4">
      <w:pPr>
        <w:pStyle w:val="Example"/>
        <w:rPr>
          <w:del w:id="2667" w:author="Keith W. Boone" w:date="2015-03-04T12:59:00Z"/>
          <w:lang w:val="en-US"/>
        </w:rPr>
      </w:pPr>
      <w:del w:id="2668" w:author="Keith W. Boone" w:date="2015-03-04T12:59:00Z">
        <w:r w:rsidRPr="003651D9" w:rsidDel="006A1426">
          <w:rPr>
            <w:lang w:val="en-US"/>
          </w:rPr>
          <w:delText xml:space="preserve">  &lt;targetSiteCode code="41879009"    </w:delText>
        </w:r>
        <w:r w:rsidRPr="003651D9" w:rsidDel="006A1426">
          <w:rPr>
            <w:lang w:val="en-US"/>
          </w:rPr>
          <w:tab/>
          <w:delText xml:space="preserve">  </w:delText>
        </w:r>
        <w:r w:rsidRPr="003651D9" w:rsidDel="006A1426">
          <w:rPr>
            <w:lang w:val="en-US"/>
          </w:rPr>
          <w:tab/>
          <w:delText xml:space="preserve"> </w:delText>
        </w:r>
        <w:r w:rsidRPr="003651D9" w:rsidDel="006A1426">
          <w:rPr>
            <w:lang w:val="en-US"/>
          </w:rPr>
          <w:tab/>
        </w:r>
        <w:r w:rsidRPr="003651D9" w:rsidDel="006A1426">
          <w:rPr>
            <w:lang w:val="en-US"/>
          </w:rPr>
          <w:tab/>
        </w:r>
        <w:r w:rsidRPr="003651D9" w:rsidDel="006A1426">
          <w:rPr>
            <w:lang w:val="en-US"/>
          </w:rPr>
          <w:tab/>
          <w:delText xml:space="preserve">codeSystem="1.3.6.1.4.1.19376.1.4.1.5.32" </w:delText>
        </w:r>
      </w:del>
    </w:p>
    <w:p w14:paraId="4ABF8257" w14:textId="77777777" w:rsidR="00875076" w:rsidRPr="003651D9" w:rsidDel="006A1426" w:rsidRDefault="00875076" w:rsidP="005360E4">
      <w:pPr>
        <w:pStyle w:val="Example"/>
        <w:rPr>
          <w:del w:id="2669" w:author="Keith W. Boone" w:date="2015-03-04T12:59:00Z"/>
          <w:lang w:val="en-US"/>
        </w:rPr>
      </w:pPr>
      <w:del w:id="2670" w:author="Keith W. Boone" w:date="2015-03-04T12:59:00Z">
        <w:r w:rsidRPr="003651D9" w:rsidDel="006A1426">
          <w:rPr>
            <w:lang w:val="en-US"/>
          </w:rPr>
          <w:delText xml:space="preserve">       displayName="Distal RCA"/&gt;</w:delText>
        </w:r>
      </w:del>
    </w:p>
    <w:p w14:paraId="2FF82577" w14:textId="77777777" w:rsidR="00875076" w:rsidRPr="003651D9" w:rsidDel="006A1426" w:rsidRDefault="00875076" w:rsidP="005360E4">
      <w:pPr>
        <w:pStyle w:val="Example"/>
        <w:rPr>
          <w:del w:id="2671" w:author="Keith W. Boone" w:date="2015-03-04T12:59:00Z"/>
          <w:lang w:val="en-US"/>
        </w:rPr>
      </w:pPr>
      <w:del w:id="2672" w:author="Keith W. Boone" w:date="2015-03-04T12:59:00Z">
        <w:r w:rsidRPr="003651D9" w:rsidDel="006A1426">
          <w:rPr>
            <w:lang w:val="en-US"/>
          </w:rPr>
          <w:delText xml:space="preserve">  &lt;value xsi:type="PQ" value="0" unit="%"/&gt;</w:delText>
        </w:r>
      </w:del>
    </w:p>
    <w:p w14:paraId="5DC2023F" w14:textId="77777777" w:rsidR="00875076" w:rsidRPr="003651D9" w:rsidDel="006A1426" w:rsidRDefault="00875076" w:rsidP="005360E4">
      <w:pPr>
        <w:pStyle w:val="Example"/>
        <w:rPr>
          <w:del w:id="2673" w:author="Keith W. Boone" w:date="2015-03-04T12:59:00Z"/>
          <w:lang w:val="en-US"/>
        </w:rPr>
      </w:pPr>
      <w:del w:id="2674" w:author="Keith W. Boone" w:date="2015-03-04T12:59:00Z">
        <w:r w:rsidRPr="003651D9" w:rsidDel="006A1426">
          <w:rPr>
            <w:lang w:val="en-US"/>
          </w:rPr>
          <w:delText xml:space="preserve">  &lt;interpretationCode code="N" codeSystem="2.16.840.1.113883.5.83"/&gt;</w:delText>
        </w:r>
      </w:del>
    </w:p>
    <w:p w14:paraId="76DD17AE" w14:textId="77777777" w:rsidR="00875076" w:rsidRPr="003651D9" w:rsidDel="006A1426" w:rsidRDefault="00875076" w:rsidP="005360E4">
      <w:pPr>
        <w:pStyle w:val="Example"/>
        <w:rPr>
          <w:del w:id="2675" w:author="Keith W. Boone" w:date="2015-03-04T12:59:00Z"/>
          <w:lang w:val="en-US"/>
        </w:rPr>
      </w:pPr>
      <w:del w:id="2676" w:author="Keith W. Boone" w:date="2015-03-04T12:59:00Z">
        <w:r w:rsidRPr="003651D9" w:rsidDel="006A1426">
          <w:rPr>
            <w:lang w:val="en-US"/>
          </w:rPr>
          <w:delText>&lt;/observation&gt;</w:delText>
        </w:r>
      </w:del>
    </w:p>
    <w:p w14:paraId="1AE26486" w14:textId="77777777" w:rsidR="00875076" w:rsidRPr="003651D9" w:rsidDel="006A1426" w:rsidRDefault="00940FC7" w:rsidP="00875076">
      <w:pPr>
        <w:pStyle w:val="FigureTitle"/>
        <w:rPr>
          <w:del w:id="2677" w:author="Keith W. Boone" w:date="2015-03-04T12:59:00Z"/>
          <w:rFonts w:eastAsia="?l?r ??’c"/>
          <w:lang w:eastAsia="zh-CN"/>
        </w:rPr>
      </w:pPr>
      <w:del w:id="2678" w:author="Keith W. Boone" w:date="2015-03-04T12:59:00Z">
        <w:r w:rsidDel="006A1426">
          <w:rPr>
            <w:rFonts w:eastAsia="?l?r ??’c"/>
            <w:lang w:eastAsia="zh-CN"/>
          </w:rPr>
          <w:delText>e.g.,</w:delText>
        </w:r>
        <w:r w:rsidR="001055CB" w:rsidRPr="003651D9" w:rsidDel="006A1426">
          <w:rPr>
            <w:rFonts w:eastAsia="?l?r ??’c"/>
            <w:lang w:eastAsia="zh-CN"/>
          </w:rPr>
          <w:delText xml:space="preserve"> </w:delText>
        </w:r>
        <w:r w:rsidR="00875076" w:rsidRPr="003651D9" w:rsidDel="006A1426">
          <w:rPr>
            <w:rFonts w:eastAsia="?l?r ??’c"/>
            <w:lang w:eastAsia="zh-CN"/>
          </w:rPr>
          <w:delText>Figure 6</w:delText>
        </w:r>
        <w:r w:rsidR="00875076" w:rsidRPr="003651D9" w:rsidDel="006A1426">
          <w:delText>.3.4.E-1</w:delText>
        </w:r>
        <w:r w:rsidR="00875076" w:rsidRPr="003651D9" w:rsidDel="006A1426">
          <w:rPr>
            <w:rFonts w:eastAsia="?l?r ??’c"/>
            <w:lang w:eastAsia="zh-CN"/>
          </w:rPr>
          <w:delText>: Result observation example</w:delText>
        </w:r>
        <w:r w:rsidR="00746A3D" w:rsidRPr="003651D9" w:rsidDel="006A1426">
          <w:rPr>
            <w:rFonts w:eastAsia="?l?r ??’c"/>
            <w:lang w:eastAsia="zh-CN"/>
          </w:rPr>
          <w:delText xml:space="preserve"> &gt;</w:delText>
        </w:r>
      </w:del>
    </w:p>
    <w:p w14:paraId="7A373B53" w14:textId="77777777" w:rsidR="00875076" w:rsidRPr="003651D9" w:rsidDel="006A1426" w:rsidRDefault="00875076" w:rsidP="00875076">
      <w:pPr>
        <w:pStyle w:val="BodyText"/>
        <w:rPr>
          <w:del w:id="2679" w:author="Keith W. Boone" w:date="2015-03-04T12:59:00Z"/>
          <w:szCs w:val="24"/>
          <w:lang w:eastAsia="x-none"/>
        </w:rPr>
      </w:pPr>
    </w:p>
    <w:p w14:paraId="33EBC668" w14:textId="77777777" w:rsidR="00983131" w:rsidRPr="003651D9" w:rsidDel="006A1426" w:rsidRDefault="00983131" w:rsidP="00983131">
      <w:pPr>
        <w:pStyle w:val="BodyText"/>
        <w:rPr>
          <w:del w:id="2680" w:author="Keith W. Boone" w:date="2015-03-04T12:59:00Z"/>
          <w:szCs w:val="24"/>
          <w:lang w:eastAsia="x-none"/>
        </w:rPr>
      </w:pPr>
    </w:p>
    <w:p w14:paraId="772742F1" w14:textId="77777777" w:rsidR="00983131" w:rsidRPr="003651D9" w:rsidDel="006A1426" w:rsidRDefault="00983131" w:rsidP="00597DB2">
      <w:pPr>
        <w:pStyle w:val="AuthorInstructions"/>
        <w:rPr>
          <w:del w:id="2681" w:author="Keith W. Boone" w:date="2015-03-04T12:59:00Z"/>
        </w:rPr>
      </w:pPr>
      <w:del w:id="2682" w:author="Keith W. Boone" w:date="2015-03-04T12:59:00Z">
        <w:r w:rsidRPr="003651D9" w:rsidDel="006A1426">
          <w:delText>### End Discrete Conformance Format - Entry</w:delText>
        </w:r>
      </w:del>
    </w:p>
    <w:p w14:paraId="38401C79" w14:textId="77777777" w:rsidR="004B7094" w:rsidRPr="003651D9" w:rsidDel="006A1426" w:rsidRDefault="004B7094" w:rsidP="004B7094">
      <w:pPr>
        <w:pStyle w:val="BodyText"/>
        <w:rPr>
          <w:del w:id="2683" w:author="Keith W. Boone" w:date="2015-03-04T12:59:00Z"/>
        </w:rPr>
      </w:pPr>
    </w:p>
    <w:p w14:paraId="0E9130CA" w14:textId="77777777" w:rsidR="004B7094" w:rsidRPr="003651D9" w:rsidDel="006A1426" w:rsidRDefault="004B7094" w:rsidP="004B7094">
      <w:pPr>
        <w:pStyle w:val="EditorInstructions"/>
        <w:rPr>
          <w:del w:id="2684" w:author="Keith W. Boone" w:date="2015-03-04T12:59:00Z"/>
        </w:rPr>
      </w:pPr>
      <w:del w:id="2685" w:author="Keith W. Boone" w:date="2015-03-04T12:59:00Z">
        <w:r w:rsidRPr="003651D9" w:rsidDel="006A1426">
          <w:delText>Add to section</w:delText>
        </w:r>
        <w:r w:rsidR="001439BB" w:rsidRPr="003651D9" w:rsidDel="006A1426">
          <w:delText>s 6.4 and 6.5 Value Sets</w:delText>
        </w:r>
      </w:del>
    </w:p>
    <w:p w14:paraId="73097F42" w14:textId="77777777" w:rsidR="004B7094" w:rsidRPr="003651D9" w:rsidDel="006A1426" w:rsidRDefault="004B7094" w:rsidP="004B7094">
      <w:pPr>
        <w:pStyle w:val="BodyText"/>
        <w:rPr>
          <w:del w:id="2686" w:author="Keith W. Boone" w:date="2015-03-04T12:59:00Z"/>
          <w:lang w:eastAsia="x-none"/>
        </w:rPr>
      </w:pPr>
    </w:p>
    <w:p w14:paraId="4E640AED" w14:textId="77777777" w:rsidR="004B7094" w:rsidRPr="003651D9" w:rsidDel="006A1426" w:rsidRDefault="001439BB" w:rsidP="005B3030">
      <w:pPr>
        <w:pStyle w:val="Heading2"/>
        <w:numPr>
          <w:ilvl w:val="1"/>
          <w:numId w:val="11"/>
        </w:numPr>
        <w:rPr>
          <w:del w:id="2687" w:author="Keith W. Boone" w:date="2015-03-04T12:59:00Z"/>
          <w:noProof w:val="0"/>
        </w:rPr>
      </w:pPr>
      <w:bookmarkStart w:id="2688" w:name="_Toc412696382"/>
      <w:del w:id="2689" w:author="Keith W. Boone" w:date="2015-03-04T12:59:00Z">
        <w:r w:rsidRPr="003651D9" w:rsidDel="006A1426">
          <w:rPr>
            <w:noProof w:val="0"/>
          </w:rPr>
          <w:delText>Section not applicable</w:delText>
        </w:r>
        <w:bookmarkEnd w:id="2688"/>
      </w:del>
    </w:p>
    <w:p w14:paraId="6F03FAFD" w14:textId="77777777" w:rsidR="001439BB" w:rsidRPr="003651D9" w:rsidDel="006A1426" w:rsidRDefault="001439BB" w:rsidP="00630F33">
      <w:pPr>
        <w:pStyle w:val="BodyText"/>
        <w:rPr>
          <w:del w:id="2690" w:author="Keith W. Boone" w:date="2015-03-04T12:59:00Z"/>
          <w:lang w:eastAsia="x-none"/>
        </w:rPr>
      </w:pPr>
      <w:del w:id="2691" w:author="Keith W. Boone" w:date="2015-03-04T12:59:00Z">
        <w:r w:rsidRPr="003651D9" w:rsidDel="006A1426">
          <w:rPr>
            <w:lang w:eastAsia="x-none"/>
          </w:rPr>
          <w:delText>This heading is not</w:delText>
        </w:r>
        <w:r w:rsidR="00875076" w:rsidRPr="003651D9" w:rsidDel="006A1426">
          <w:rPr>
            <w:lang w:eastAsia="x-none"/>
          </w:rPr>
          <w:delText xml:space="preserve"> currently</w:delText>
        </w:r>
        <w:r w:rsidRPr="003651D9" w:rsidDel="006A1426">
          <w:rPr>
            <w:lang w:eastAsia="x-none"/>
          </w:rPr>
          <w:delText xml:space="preserve"> used in a CDA document.</w:delText>
        </w:r>
      </w:del>
    </w:p>
    <w:p w14:paraId="06C0B466" w14:textId="77777777" w:rsidR="001439BB" w:rsidRPr="003651D9" w:rsidDel="006A1426" w:rsidRDefault="00255462" w:rsidP="005B3030">
      <w:pPr>
        <w:pStyle w:val="Heading2"/>
        <w:numPr>
          <w:ilvl w:val="1"/>
          <w:numId w:val="11"/>
        </w:numPr>
        <w:rPr>
          <w:del w:id="2692" w:author="Keith W. Boone" w:date="2015-03-04T12:59:00Z"/>
          <w:noProof w:val="0"/>
        </w:rPr>
      </w:pPr>
      <w:bookmarkStart w:id="2693" w:name="_Toc335730763"/>
      <w:bookmarkStart w:id="2694" w:name="_Toc336000666"/>
      <w:bookmarkStart w:id="2695" w:name="_Toc336002388"/>
      <w:bookmarkStart w:id="2696" w:name="_Toc336006583"/>
      <w:bookmarkStart w:id="2697" w:name="_Toc335730764"/>
      <w:bookmarkStart w:id="2698" w:name="_Toc336000667"/>
      <w:bookmarkStart w:id="2699" w:name="_Toc336002389"/>
      <w:bookmarkStart w:id="2700" w:name="_Toc336006584"/>
      <w:bookmarkStart w:id="2701" w:name="_Toc412696383"/>
      <w:bookmarkStart w:id="2702" w:name="_Toc291167547"/>
      <w:bookmarkStart w:id="2703" w:name="_Toc291231486"/>
      <w:bookmarkStart w:id="2704" w:name="_Toc296340423"/>
      <w:bookmarkEnd w:id="2693"/>
      <w:bookmarkEnd w:id="2694"/>
      <w:bookmarkEnd w:id="2695"/>
      <w:bookmarkEnd w:id="2696"/>
      <w:bookmarkEnd w:id="2697"/>
      <w:bookmarkEnd w:id="2698"/>
      <w:bookmarkEnd w:id="2699"/>
      <w:bookmarkEnd w:id="2700"/>
      <w:del w:id="2705" w:author="Keith W. Boone" w:date="2015-03-04T10:48:00Z">
        <w:r w:rsidRPr="003651D9" w:rsidDel="00A412D1">
          <w:rPr>
            <w:noProof w:val="0"/>
          </w:rPr>
          <w:lastRenderedPageBreak/>
          <w:delText xml:space="preserve">&lt;Domain Acronym&gt; </w:delText>
        </w:r>
      </w:del>
      <w:del w:id="2706" w:author="Keith W. Boone" w:date="2015-03-04T12:59:00Z">
        <w:r w:rsidR="001439BB" w:rsidRPr="003651D9" w:rsidDel="006A1426">
          <w:rPr>
            <w:noProof w:val="0"/>
          </w:rPr>
          <w:delText>Value Sets</w:delText>
        </w:r>
        <w:bookmarkEnd w:id="2701"/>
      </w:del>
    </w:p>
    <w:p w14:paraId="29D56387" w14:textId="77777777" w:rsidR="00865DF9" w:rsidRPr="003651D9" w:rsidDel="006A1426" w:rsidRDefault="00865DF9" w:rsidP="00597DB2">
      <w:pPr>
        <w:pStyle w:val="AuthorInstructions"/>
        <w:rPr>
          <w:del w:id="2707" w:author="Keith W. Boone" w:date="2015-03-04T12:59:00Z"/>
        </w:rPr>
      </w:pPr>
      <w:del w:id="2708" w:author="Keith W. Boone" w:date="2015-03-04T12:59:00Z">
        <w:r w:rsidRPr="003651D9" w:rsidDel="006A1426">
          <w:delText>&lt;Replicate the Value Set 6.5.x section as many times as needed for this supplement.&gt;</w:delText>
        </w:r>
      </w:del>
    </w:p>
    <w:p w14:paraId="7A580DE7" w14:textId="77777777" w:rsidR="00865DF9" w:rsidRPr="003651D9" w:rsidDel="006A1426" w:rsidRDefault="00865DF9" w:rsidP="00597DB2">
      <w:pPr>
        <w:pStyle w:val="AuthorInstructions"/>
        <w:rPr>
          <w:del w:id="2709" w:author="Keith W. Boone" w:date="2015-03-04T12:59:00Z"/>
          <w:szCs w:val="24"/>
        </w:rPr>
      </w:pPr>
      <w:del w:id="2710" w:author="Keith W. Boone" w:date="2015-03-04T12:59:00Z">
        <w:r w:rsidRPr="003651D9" w:rsidDel="006A1426">
          <w:rPr>
            <w:szCs w:val="24"/>
          </w:rPr>
          <w:delText>&lt;It is preferable to use tabular format</w:delText>
        </w:r>
        <w:r w:rsidR="00887E40" w:rsidRPr="003651D9" w:rsidDel="006A1426">
          <w:rPr>
            <w:szCs w:val="24"/>
          </w:rPr>
          <w:delText xml:space="preserve">. </w:delText>
        </w:r>
        <w:r w:rsidRPr="003651D9" w:rsidDel="006A1426">
          <w:rPr>
            <w:szCs w:val="24"/>
          </w:rPr>
          <w:delText>Add notes as needed</w:delText>
        </w:r>
        <w:r w:rsidR="00887E40" w:rsidRPr="003651D9" w:rsidDel="006A1426">
          <w:rPr>
            <w:szCs w:val="24"/>
          </w:rPr>
          <w:delText xml:space="preserve">. </w:delText>
        </w:r>
        <w:r w:rsidRPr="003651D9" w:rsidDel="006A1426">
          <w:rPr>
            <w:szCs w:val="24"/>
          </w:rPr>
          <w:delText>Be aware of potential national licensing issues of coding schemes.&gt;</w:delText>
        </w:r>
      </w:del>
    </w:p>
    <w:p w14:paraId="1F1A4B49" w14:textId="77777777" w:rsidR="001439BB" w:rsidRPr="003651D9" w:rsidDel="006A1426" w:rsidRDefault="00865DF9" w:rsidP="00AD069D">
      <w:pPr>
        <w:pStyle w:val="Heading3"/>
        <w:numPr>
          <w:ilvl w:val="0"/>
          <w:numId w:val="0"/>
        </w:numPr>
        <w:rPr>
          <w:del w:id="2711" w:author="Keith W. Boone" w:date="2015-03-04T12:59:00Z"/>
          <w:rFonts w:eastAsia="Calibri"/>
          <w:noProof w:val="0"/>
        </w:rPr>
      </w:pPr>
      <w:bookmarkStart w:id="2712" w:name="_Toc412696384"/>
      <w:del w:id="2713" w:author="Keith W. Boone" w:date="2015-03-04T12:59:00Z">
        <w:r w:rsidRPr="003651D9" w:rsidDel="006A1426">
          <w:rPr>
            <w:rFonts w:eastAsia="Calibri"/>
            <w:noProof w:val="0"/>
          </w:rPr>
          <w:delText>6.5.x</w:delText>
        </w:r>
        <w:r w:rsidR="001439BB" w:rsidRPr="003651D9" w:rsidDel="006A1426">
          <w:rPr>
            <w:rFonts w:eastAsia="Calibri"/>
            <w:noProof w:val="0"/>
          </w:rPr>
          <w:tab/>
        </w:r>
        <w:r w:rsidRPr="003651D9" w:rsidDel="006A1426">
          <w:rPr>
            <w:rFonts w:eastAsia="Calibri"/>
            <w:noProof w:val="0"/>
          </w:rPr>
          <w:delText>&lt;Value Set Name&gt;</w:delText>
        </w:r>
        <w:r w:rsidR="001439BB" w:rsidRPr="003651D9" w:rsidDel="006A1426">
          <w:rPr>
            <w:rFonts w:eastAsia="Calibri"/>
            <w:noProof w:val="0"/>
          </w:rPr>
          <w:delText xml:space="preserve"> </w:delText>
        </w:r>
        <w:r w:rsidRPr="003651D9" w:rsidDel="006A1426">
          <w:rPr>
            <w:rFonts w:eastAsia="Calibri"/>
            <w:noProof w:val="0"/>
          </w:rPr>
          <w:delText>&lt;oid&gt;</w:delText>
        </w:r>
        <w:bookmarkEnd w:id="2712"/>
      </w:del>
    </w:p>
    <w:p w14:paraId="4EC6E671" w14:textId="77777777" w:rsidR="001439BB" w:rsidRPr="003651D9" w:rsidDel="006A1426" w:rsidRDefault="00865DF9" w:rsidP="00597DB2">
      <w:pPr>
        <w:pStyle w:val="AuthorInstructions"/>
        <w:rPr>
          <w:del w:id="2714" w:author="Keith W. Boone" w:date="2015-03-04T12:59:00Z"/>
        </w:rPr>
      </w:pPr>
      <w:del w:id="2715" w:author="Keith W. Boone" w:date="2015-03-04T12:59:00Z">
        <w:r w:rsidRPr="003651D9" w:rsidDel="006A1426">
          <w:delText>&lt;Add description or clarifications here if necessary.&gt;</w:delText>
        </w:r>
      </w:del>
    </w:p>
    <w:p w14:paraId="3F835C5C" w14:textId="77777777" w:rsidR="00865DF9" w:rsidRPr="003651D9" w:rsidDel="006A1426" w:rsidRDefault="00865DF9" w:rsidP="001439BB">
      <w:pPr>
        <w:pStyle w:val="BodyText"/>
        <w:rPr>
          <w:del w:id="2716" w:author="Keith W. Boone" w:date="2015-03-04T12:59:00Z"/>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Del="006A1426" w14:paraId="64E164C6" w14:textId="77777777" w:rsidTr="00865DF9">
        <w:trPr>
          <w:trHeight w:val="548"/>
          <w:del w:id="2717" w:author="Keith W. Boone" w:date="2015-03-04T12:59:00Z"/>
        </w:trPr>
        <w:tc>
          <w:tcPr>
            <w:tcW w:w="4608" w:type="dxa"/>
            <w:tcBorders>
              <w:tl2br w:val="single" w:sz="4" w:space="0" w:color="auto"/>
            </w:tcBorders>
            <w:shd w:val="clear" w:color="auto" w:fill="D9D9D9"/>
          </w:tcPr>
          <w:p w14:paraId="2D7B1110" w14:textId="77777777" w:rsidR="00865DF9" w:rsidRPr="003651D9" w:rsidDel="006A1426" w:rsidRDefault="00865DF9" w:rsidP="008452AF">
            <w:pPr>
              <w:pStyle w:val="TableEntryHeader"/>
              <w:jc w:val="right"/>
              <w:rPr>
                <w:del w:id="2718" w:author="Keith W. Boone" w:date="2015-03-04T12:59:00Z"/>
                <w:rFonts w:eastAsia="Calibri"/>
              </w:rPr>
            </w:pPr>
            <w:del w:id="2719" w:author="Keith W. Boone" w:date="2015-03-04T12:59:00Z">
              <w:r w:rsidRPr="003651D9" w:rsidDel="006A1426">
                <w:rPr>
                  <w:rFonts w:eastAsia="Calibri"/>
                </w:rPr>
                <w:delText>Coding Scheme</w:delText>
              </w:r>
            </w:del>
          </w:p>
          <w:p w14:paraId="654A4BE8" w14:textId="77777777" w:rsidR="00865DF9" w:rsidRPr="003651D9" w:rsidDel="006A1426" w:rsidRDefault="00865DF9" w:rsidP="008452AF">
            <w:pPr>
              <w:pStyle w:val="TableEntryHeader"/>
              <w:jc w:val="left"/>
              <w:rPr>
                <w:del w:id="2720" w:author="Keith W. Boone" w:date="2015-03-04T12:59:00Z"/>
                <w:rFonts w:eastAsia="Calibri"/>
              </w:rPr>
            </w:pPr>
            <w:del w:id="2721" w:author="Keith W. Boone" w:date="2015-03-04T12:59:00Z">
              <w:r w:rsidRPr="003651D9" w:rsidDel="006A1426">
                <w:rPr>
                  <w:rFonts w:eastAsia="Calibri"/>
                </w:rPr>
                <w:delText>Concept</w:delText>
              </w:r>
            </w:del>
          </w:p>
        </w:tc>
        <w:tc>
          <w:tcPr>
            <w:tcW w:w="2250" w:type="dxa"/>
            <w:shd w:val="clear" w:color="auto" w:fill="D9D9D9"/>
          </w:tcPr>
          <w:p w14:paraId="6E4EECDA" w14:textId="77777777" w:rsidR="00865DF9" w:rsidRPr="003651D9" w:rsidDel="006A1426" w:rsidRDefault="00865DF9" w:rsidP="008452AF">
            <w:pPr>
              <w:pStyle w:val="TableEntryHeader"/>
              <w:rPr>
                <w:del w:id="2722" w:author="Keith W. Boone" w:date="2015-03-04T12:59:00Z"/>
                <w:rFonts w:cs="Arial"/>
              </w:rPr>
            </w:pPr>
            <w:del w:id="2723" w:author="Keith W. Boone" w:date="2015-03-04T12:59:00Z">
              <w:r w:rsidRPr="003651D9" w:rsidDel="006A1426">
                <w:rPr>
                  <w:rFonts w:eastAsia="Calibri"/>
                </w:rPr>
                <w:delText>&lt;Coding Scheme Name&gt;</w:delText>
              </w:r>
              <w:r w:rsidR="005F3FB5" w:rsidDel="006A1426">
                <w:rPr>
                  <w:rFonts w:cs="Arial"/>
                </w:rPr>
                <w:delText xml:space="preserve"> </w:delText>
              </w:r>
            </w:del>
          </w:p>
        </w:tc>
      </w:tr>
      <w:tr w:rsidR="00865DF9" w:rsidRPr="003651D9" w:rsidDel="006A1426" w14:paraId="74FEF97E" w14:textId="77777777" w:rsidTr="00865DF9">
        <w:trPr>
          <w:del w:id="2724" w:author="Keith W. Boone" w:date="2015-03-04T12:59:00Z"/>
        </w:trPr>
        <w:tc>
          <w:tcPr>
            <w:tcW w:w="4608" w:type="dxa"/>
          </w:tcPr>
          <w:p w14:paraId="35E3EA41" w14:textId="77777777" w:rsidR="00865DF9" w:rsidRPr="003651D9" w:rsidDel="006A1426" w:rsidRDefault="00865DF9" w:rsidP="00597DB2">
            <w:pPr>
              <w:pStyle w:val="TableEntry"/>
              <w:rPr>
                <w:del w:id="2725" w:author="Keith W. Boone" w:date="2015-03-04T12:59:00Z"/>
                <w:rFonts w:eastAsia="Calibri"/>
              </w:rPr>
            </w:pPr>
          </w:p>
        </w:tc>
        <w:tc>
          <w:tcPr>
            <w:tcW w:w="2250" w:type="dxa"/>
          </w:tcPr>
          <w:p w14:paraId="039E8FCA" w14:textId="77777777" w:rsidR="00865DF9" w:rsidRPr="003651D9" w:rsidDel="006A1426" w:rsidRDefault="00865DF9" w:rsidP="00597DB2">
            <w:pPr>
              <w:pStyle w:val="TableEntry"/>
              <w:rPr>
                <w:del w:id="2726" w:author="Keith W. Boone" w:date="2015-03-04T12:59:00Z"/>
                <w:rFonts w:eastAsia="Calibri"/>
              </w:rPr>
            </w:pPr>
          </w:p>
        </w:tc>
      </w:tr>
      <w:tr w:rsidR="00865DF9" w:rsidRPr="003651D9" w:rsidDel="006A1426" w14:paraId="5600BBE0" w14:textId="77777777" w:rsidTr="00865DF9">
        <w:trPr>
          <w:del w:id="2727" w:author="Keith W. Boone" w:date="2015-03-04T12:59:00Z"/>
        </w:trPr>
        <w:tc>
          <w:tcPr>
            <w:tcW w:w="4608" w:type="dxa"/>
          </w:tcPr>
          <w:p w14:paraId="74B6510E" w14:textId="77777777" w:rsidR="00865DF9" w:rsidRPr="003651D9" w:rsidDel="006A1426" w:rsidRDefault="00865DF9" w:rsidP="00597DB2">
            <w:pPr>
              <w:pStyle w:val="TableEntry"/>
              <w:rPr>
                <w:del w:id="2728" w:author="Keith W. Boone" w:date="2015-03-04T12:59:00Z"/>
                <w:rFonts w:eastAsia="Calibri"/>
              </w:rPr>
            </w:pPr>
          </w:p>
        </w:tc>
        <w:tc>
          <w:tcPr>
            <w:tcW w:w="2250" w:type="dxa"/>
          </w:tcPr>
          <w:p w14:paraId="115070B6" w14:textId="77777777" w:rsidR="00865DF9" w:rsidRPr="003651D9" w:rsidDel="006A1426" w:rsidRDefault="00865DF9" w:rsidP="00597DB2">
            <w:pPr>
              <w:pStyle w:val="TableEntry"/>
              <w:rPr>
                <w:del w:id="2729" w:author="Keith W. Boone" w:date="2015-03-04T12:59:00Z"/>
                <w:rFonts w:eastAsia="Calibri"/>
              </w:rPr>
            </w:pPr>
          </w:p>
        </w:tc>
      </w:tr>
      <w:tr w:rsidR="00865DF9" w:rsidRPr="003651D9" w:rsidDel="006A1426" w14:paraId="15B3BD1F" w14:textId="77777777" w:rsidTr="00865DF9">
        <w:trPr>
          <w:del w:id="2730" w:author="Keith W. Boone" w:date="2015-03-04T12:59:00Z"/>
        </w:trPr>
        <w:tc>
          <w:tcPr>
            <w:tcW w:w="4608" w:type="dxa"/>
          </w:tcPr>
          <w:p w14:paraId="75345E55" w14:textId="77777777" w:rsidR="00865DF9" w:rsidRPr="003651D9" w:rsidDel="006A1426" w:rsidRDefault="00865DF9" w:rsidP="00597DB2">
            <w:pPr>
              <w:pStyle w:val="TableEntry"/>
              <w:rPr>
                <w:del w:id="2731" w:author="Keith W. Boone" w:date="2015-03-04T12:59:00Z"/>
                <w:rFonts w:eastAsia="Calibri"/>
              </w:rPr>
            </w:pPr>
          </w:p>
        </w:tc>
        <w:tc>
          <w:tcPr>
            <w:tcW w:w="2250" w:type="dxa"/>
          </w:tcPr>
          <w:p w14:paraId="7513DA89" w14:textId="77777777" w:rsidR="00865DF9" w:rsidRPr="003651D9" w:rsidDel="006A1426" w:rsidRDefault="00865DF9" w:rsidP="00597DB2">
            <w:pPr>
              <w:pStyle w:val="TableEntry"/>
              <w:rPr>
                <w:del w:id="2732" w:author="Keith W. Boone" w:date="2015-03-04T12:59:00Z"/>
                <w:rFonts w:eastAsia="Calibri"/>
              </w:rPr>
            </w:pPr>
          </w:p>
        </w:tc>
      </w:tr>
      <w:tr w:rsidR="00865DF9" w:rsidRPr="003651D9" w:rsidDel="006A1426" w14:paraId="1900F7DF" w14:textId="77777777" w:rsidTr="00865DF9">
        <w:trPr>
          <w:del w:id="2733" w:author="Keith W. Boone" w:date="2015-03-04T12:59:00Z"/>
        </w:trPr>
        <w:tc>
          <w:tcPr>
            <w:tcW w:w="4608" w:type="dxa"/>
          </w:tcPr>
          <w:p w14:paraId="2B6B11C6" w14:textId="77777777" w:rsidR="00865DF9" w:rsidRPr="003651D9" w:rsidDel="006A1426" w:rsidRDefault="00865DF9" w:rsidP="00597DB2">
            <w:pPr>
              <w:pStyle w:val="TableEntry"/>
              <w:rPr>
                <w:del w:id="2734" w:author="Keith W. Boone" w:date="2015-03-04T12:59:00Z"/>
                <w:rFonts w:eastAsia="Calibri"/>
              </w:rPr>
            </w:pPr>
          </w:p>
        </w:tc>
        <w:tc>
          <w:tcPr>
            <w:tcW w:w="2250" w:type="dxa"/>
          </w:tcPr>
          <w:p w14:paraId="4595A5A8" w14:textId="77777777" w:rsidR="00865DF9" w:rsidRPr="003651D9" w:rsidDel="006A1426" w:rsidRDefault="00865DF9" w:rsidP="00597DB2">
            <w:pPr>
              <w:pStyle w:val="TableEntry"/>
              <w:rPr>
                <w:del w:id="2735" w:author="Keith W. Boone" w:date="2015-03-04T12:59:00Z"/>
                <w:rFonts w:eastAsia="Calibri"/>
              </w:rPr>
            </w:pPr>
          </w:p>
        </w:tc>
      </w:tr>
    </w:tbl>
    <w:p w14:paraId="5531F7AF" w14:textId="77777777" w:rsidR="00865DF9" w:rsidRPr="003651D9" w:rsidDel="006A1426" w:rsidRDefault="00865DF9" w:rsidP="00AD069D">
      <w:pPr>
        <w:pStyle w:val="Note"/>
        <w:rPr>
          <w:del w:id="2736" w:author="Keith W. Boone" w:date="2015-03-04T12:59:00Z"/>
        </w:rPr>
      </w:pPr>
      <w:del w:id="2737" w:author="Keith W. Boone" w:date="2015-03-04T12:59:00Z">
        <w:r w:rsidRPr="003651D9" w:rsidDel="006A1426">
          <w:delText xml:space="preserve">Note: </w:delText>
        </w:r>
        <w:r w:rsidRPr="003651D9" w:rsidDel="006A1426">
          <w:tab/>
          <w:delText>&lt;as necessary, applicable&gt;</w:delText>
        </w:r>
      </w:del>
    </w:p>
    <w:p w14:paraId="78F7CDF6" w14:textId="77777777" w:rsidR="00154B7B" w:rsidRPr="003651D9" w:rsidDel="006A1426" w:rsidRDefault="00154B7B" w:rsidP="00AD069D">
      <w:pPr>
        <w:pStyle w:val="BodyText"/>
        <w:rPr>
          <w:del w:id="2738" w:author="Keith W. Boone" w:date="2015-03-04T12:59:00Z"/>
        </w:rPr>
      </w:pPr>
    </w:p>
    <w:p w14:paraId="55A54AF4" w14:textId="77777777" w:rsidR="00865DF9" w:rsidRPr="003651D9" w:rsidDel="006A1426" w:rsidRDefault="00865DF9" w:rsidP="00597DB2">
      <w:pPr>
        <w:pStyle w:val="AuthorInstructions"/>
        <w:rPr>
          <w:del w:id="2739" w:author="Keith W. Boone" w:date="2015-03-04T12:59:00Z"/>
        </w:rPr>
      </w:pPr>
      <w:del w:id="2740" w:author="Keith W. Boone" w:date="2015-03-04T12:59:00Z">
        <w:r w:rsidRPr="003651D9" w:rsidDel="006A1426">
          <w:delText>&lt;</w:delText>
        </w:r>
        <w:r w:rsidR="00154B7B" w:rsidRPr="003651D9" w:rsidDel="006A1426">
          <w:delText>Delete</w:delText>
        </w:r>
        <w:r w:rsidRPr="003651D9" w:rsidDel="006A1426">
          <w:delText xml:space="preserve"> the example below prior to publication for Public Comment.&gt;</w:delText>
        </w:r>
      </w:del>
    </w:p>
    <w:p w14:paraId="413964C2" w14:textId="77777777" w:rsidR="001439BB" w:rsidRPr="003651D9" w:rsidDel="006A1426" w:rsidRDefault="00746A3D" w:rsidP="00865DF9">
      <w:pPr>
        <w:pStyle w:val="Heading3"/>
        <w:numPr>
          <w:ilvl w:val="0"/>
          <w:numId w:val="0"/>
        </w:numPr>
        <w:rPr>
          <w:del w:id="2741" w:author="Keith W. Boone" w:date="2015-03-04T12:59:00Z"/>
          <w:rFonts w:eastAsia="Calibri"/>
          <w:noProof w:val="0"/>
        </w:rPr>
      </w:pPr>
      <w:bookmarkStart w:id="2742" w:name="_Toc412696385"/>
      <w:del w:id="2743" w:author="Keith W. Boone" w:date="2015-03-04T12:59:00Z">
        <w:r w:rsidRPr="003651D9" w:rsidDel="006A1426">
          <w:rPr>
            <w:rFonts w:eastAsia="Calibri"/>
            <w:noProof w:val="0"/>
          </w:rPr>
          <w:delText>&lt;</w:delText>
        </w:r>
        <w:r w:rsidR="00940FC7" w:rsidDel="006A1426">
          <w:rPr>
            <w:rFonts w:eastAsia="Calibri"/>
            <w:noProof w:val="0"/>
          </w:rPr>
          <w:delText>e.g.,</w:delText>
        </w:r>
        <w:r w:rsidR="00865DF9" w:rsidRPr="003651D9" w:rsidDel="006A1426">
          <w:rPr>
            <w:rFonts w:eastAsia="Calibri"/>
            <w:noProof w:val="0"/>
          </w:rPr>
          <w:delText xml:space="preserve">6.5.1 </w:delText>
        </w:r>
        <w:r w:rsidR="001439BB" w:rsidRPr="003651D9" w:rsidDel="006A1426">
          <w:rPr>
            <w:rFonts w:eastAsia="Calibri"/>
            <w:noProof w:val="0"/>
          </w:rPr>
          <w:delText>Drug Classes Used in Cardiac Procedure</w:delText>
        </w:r>
        <w:bookmarkEnd w:id="2702"/>
        <w:bookmarkEnd w:id="2703"/>
        <w:bookmarkEnd w:id="2704"/>
        <w:r w:rsidR="00865DF9" w:rsidRPr="003651D9" w:rsidDel="006A1426">
          <w:rPr>
            <w:rFonts w:eastAsia="Calibri"/>
            <w:noProof w:val="0"/>
          </w:rPr>
          <w:delText xml:space="preserve"> 1.3.6.1.4.1.19376.1.4.1.5.15</w:delText>
        </w:r>
        <w:bookmarkEnd w:id="2742"/>
      </w:del>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Del="006A1426" w14:paraId="2B98C490" w14:textId="77777777" w:rsidTr="008452AF">
        <w:trPr>
          <w:trHeight w:val="548"/>
          <w:del w:id="2744" w:author="Keith W. Boone" w:date="2015-03-04T12:59:00Z"/>
        </w:trPr>
        <w:tc>
          <w:tcPr>
            <w:tcW w:w="4608" w:type="dxa"/>
            <w:tcBorders>
              <w:tl2br w:val="single" w:sz="4" w:space="0" w:color="auto"/>
            </w:tcBorders>
            <w:shd w:val="clear" w:color="auto" w:fill="D9D9D9"/>
          </w:tcPr>
          <w:p w14:paraId="51DB3274" w14:textId="77777777" w:rsidR="001439BB" w:rsidRPr="003651D9" w:rsidDel="006A1426" w:rsidRDefault="001439BB" w:rsidP="008452AF">
            <w:pPr>
              <w:pStyle w:val="TableEntryHeader"/>
              <w:jc w:val="right"/>
              <w:rPr>
                <w:del w:id="2745" w:author="Keith W. Boone" w:date="2015-03-04T12:59:00Z"/>
                <w:rFonts w:eastAsia="Calibri"/>
              </w:rPr>
            </w:pPr>
            <w:del w:id="2746" w:author="Keith W. Boone" w:date="2015-03-04T12:59:00Z">
              <w:r w:rsidRPr="003651D9" w:rsidDel="006A1426">
                <w:rPr>
                  <w:rFonts w:eastAsia="Calibri"/>
                </w:rPr>
                <w:delText>Coding Scheme</w:delText>
              </w:r>
            </w:del>
          </w:p>
          <w:p w14:paraId="612B6D05" w14:textId="77777777" w:rsidR="001439BB" w:rsidRPr="003651D9" w:rsidDel="006A1426" w:rsidRDefault="001439BB" w:rsidP="008452AF">
            <w:pPr>
              <w:pStyle w:val="TableEntryHeader"/>
              <w:jc w:val="left"/>
              <w:rPr>
                <w:del w:id="2747" w:author="Keith W. Boone" w:date="2015-03-04T12:59:00Z"/>
                <w:rFonts w:eastAsia="Calibri"/>
              </w:rPr>
            </w:pPr>
            <w:del w:id="2748" w:author="Keith W. Boone" w:date="2015-03-04T12:59:00Z">
              <w:r w:rsidRPr="003651D9" w:rsidDel="006A1426">
                <w:rPr>
                  <w:rFonts w:eastAsia="Calibri"/>
                </w:rPr>
                <w:delText>Concept</w:delText>
              </w:r>
            </w:del>
          </w:p>
        </w:tc>
        <w:tc>
          <w:tcPr>
            <w:tcW w:w="2250" w:type="dxa"/>
            <w:shd w:val="clear" w:color="auto" w:fill="D9D9D9"/>
          </w:tcPr>
          <w:p w14:paraId="5A0253B3" w14:textId="77777777" w:rsidR="001439BB" w:rsidRPr="003651D9" w:rsidDel="006A1426" w:rsidRDefault="001439BB" w:rsidP="008452AF">
            <w:pPr>
              <w:pStyle w:val="TableEntryHeader"/>
              <w:rPr>
                <w:del w:id="2749" w:author="Keith W. Boone" w:date="2015-03-04T12:59:00Z"/>
                <w:rFonts w:cs="Arial"/>
              </w:rPr>
            </w:pPr>
            <w:del w:id="2750" w:author="Keith W. Boone" w:date="2015-03-04T12:59:00Z">
              <w:r w:rsidRPr="003651D9" w:rsidDel="006A1426">
                <w:rPr>
                  <w:rFonts w:eastAsia="Calibri"/>
                </w:rPr>
                <w:delText>SNOMED CT</w:delText>
              </w:r>
              <w:r w:rsidR="005F3FB5" w:rsidDel="006A1426">
                <w:rPr>
                  <w:rFonts w:cs="Arial"/>
                </w:rPr>
                <w:delText xml:space="preserve"> </w:delText>
              </w:r>
            </w:del>
          </w:p>
        </w:tc>
        <w:tc>
          <w:tcPr>
            <w:tcW w:w="1620" w:type="dxa"/>
            <w:shd w:val="clear" w:color="auto" w:fill="D9D9D9"/>
          </w:tcPr>
          <w:p w14:paraId="2651CFAC" w14:textId="77777777" w:rsidR="001439BB" w:rsidRPr="003651D9" w:rsidDel="006A1426" w:rsidRDefault="001439BB" w:rsidP="008452AF">
            <w:pPr>
              <w:pStyle w:val="TableEntryHeader"/>
              <w:rPr>
                <w:del w:id="2751" w:author="Keith W. Boone" w:date="2015-03-04T12:59:00Z"/>
                <w:rFonts w:eastAsia="Calibri"/>
              </w:rPr>
            </w:pPr>
            <w:del w:id="2752" w:author="Keith W. Boone" w:date="2015-03-04T12:59:00Z">
              <w:r w:rsidRPr="003651D9" w:rsidDel="006A1426">
                <w:rPr>
                  <w:rFonts w:eastAsia="Calibri"/>
                </w:rPr>
                <w:delText xml:space="preserve">NDF-RT </w:delText>
              </w:r>
            </w:del>
          </w:p>
        </w:tc>
      </w:tr>
      <w:tr w:rsidR="001439BB" w:rsidRPr="003651D9" w:rsidDel="006A1426" w14:paraId="77397EC4" w14:textId="77777777" w:rsidTr="008452AF">
        <w:trPr>
          <w:del w:id="2753" w:author="Keith W. Boone" w:date="2015-03-04T12:59:00Z"/>
        </w:trPr>
        <w:tc>
          <w:tcPr>
            <w:tcW w:w="4608" w:type="dxa"/>
          </w:tcPr>
          <w:p w14:paraId="1EB9A24E" w14:textId="77777777" w:rsidR="001439BB" w:rsidRPr="003651D9" w:rsidDel="006A1426" w:rsidRDefault="001439BB" w:rsidP="00597DB2">
            <w:pPr>
              <w:pStyle w:val="TableEntry"/>
              <w:rPr>
                <w:del w:id="2754" w:author="Keith W. Boone" w:date="2015-03-04T12:59:00Z"/>
                <w:rFonts w:eastAsia="Calibri"/>
              </w:rPr>
            </w:pPr>
            <w:del w:id="2755" w:author="Keith W. Boone" w:date="2015-03-04T12:59:00Z">
              <w:r w:rsidRPr="003651D9" w:rsidDel="006A1426">
                <w:rPr>
                  <w:rFonts w:eastAsia="Calibri"/>
                </w:rPr>
                <w:delText>Calcium channel blockers</w:delText>
              </w:r>
            </w:del>
          </w:p>
        </w:tc>
        <w:tc>
          <w:tcPr>
            <w:tcW w:w="2250" w:type="dxa"/>
          </w:tcPr>
          <w:p w14:paraId="52944395" w14:textId="77777777" w:rsidR="001439BB" w:rsidRPr="003651D9" w:rsidDel="006A1426" w:rsidRDefault="001439BB" w:rsidP="00597DB2">
            <w:pPr>
              <w:pStyle w:val="TableEntry"/>
              <w:rPr>
                <w:del w:id="2756" w:author="Keith W. Boone" w:date="2015-03-04T12:59:00Z"/>
                <w:rFonts w:eastAsia="Calibri"/>
              </w:rPr>
            </w:pPr>
            <w:del w:id="2757" w:author="Keith W. Boone" w:date="2015-03-04T12:59:00Z">
              <w:r w:rsidRPr="003651D9" w:rsidDel="006A1426">
                <w:rPr>
                  <w:rFonts w:eastAsia="Calibri"/>
                </w:rPr>
                <w:delText>48698004</w:delText>
              </w:r>
            </w:del>
          </w:p>
        </w:tc>
        <w:tc>
          <w:tcPr>
            <w:tcW w:w="1620" w:type="dxa"/>
          </w:tcPr>
          <w:p w14:paraId="1CF17C47" w14:textId="77777777" w:rsidR="001439BB" w:rsidRPr="003651D9" w:rsidDel="006A1426" w:rsidRDefault="001439BB" w:rsidP="00597DB2">
            <w:pPr>
              <w:pStyle w:val="TableEntry"/>
              <w:rPr>
                <w:del w:id="2758" w:author="Keith W. Boone" w:date="2015-03-04T12:59:00Z"/>
                <w:rFonts w:eastAsia="Calibri"/>
              </w:rPr>
            </w:pPr>
            <w:del w:id="2759" w:author="Keith W. Boone" w:date="2015-03-04T12:59:00Z">
              <w:r w:rsidRPr="003651D9" w:rsidDel="006A1426">
                <w:rPr>
                  <w:rFonts w:eastAsia="Calibri"/>
                </w:rPr>
                <w:delText>N0000029119</w:delText>
              </w:r>
            </w:del>
          </w:p>
        </w:tc>
      </w:tr>
      <w:tr w:rsidR="001439BB" w:rsidRPr="003651D9" w:rsidDel="006A1426" w14:paraId="7F1D2736" w14:textId="77777777" w:rsidTr="008452AF">
        <w:trPr>
          <w:del w:id="2760" w:author="Keith W. Boone" w:date="2015-03-04T12:59:00Z"/>
        </w:trPr>
        <w:tc>
          <w:tcPr>
            <w:tcW w:w="4608" w:type="dxa"/>
          </w:tcPr>
          <w:p w14:paraId="73C11046" w14:textId="77777777" w:rsidR="001439BB" w:rsidRPr="003651D9" w:rsidDel="006A1426" w:rsidRDefault="001439BB" w:rsidP="00597DB2">
            <w:pPr>
              <w:pStyle w:val="TableEntry"/>
              <w:rPr>
                <w:del w:id="2761" w:author="Keith W. Boone" w:date="2015-03-04T12:59:00Z"/>
                <w:rFonts w:eastAsia="Calibri"/>
              </w:rPr>
            </w:pPr>
            <w:del w:id="2762" w:author="Keith W. Boone" w:date="2015-03-04T12:59:00Z">
              <w:r w:rsidRPr="003651D9" w:rsidDel="006A1426">
                <w:rPr>
                  <w:rFonts w:eastAsia="Calibri"/>
                </w:rPr>
                <w:delText>Beta-blockers</w:delText>
              </w:r>
            </w:del>
          </w:p>
        </w:tc>
        <w:tc>
          <w:tcPr>
            <w:tcW w:w="2250" w:type="dxa"/>
          </w:tcPr>
          <w:p w14:paraId="509A3CFF" w14:textId="77777777" w:rsidR="001439BB" w:rsidRPr="003651D9" w:rsidDel="006A1426" w:rsidRDefault="001439BB" w:rsidP="00597DB2">
            <w:pPr>
              <w:pStyle w:val="TableEntry"/>
              <w:rPr>
                <w:del w:id="2763" w:author="Keith W. Boone" w:date="2015-03-04T12:59:00Z"/>
                <w:rFonts w:eastAsia="Calibri"/>
              </w:rPr>
            </w:pPr>
            <w:del w:id="2764" w:author="Keith W. Boone" w:date="2015-03-04T12:59:00Z">
              <w:r w:rsidRPr="003651D9" w:rsidDel="006A1426">
                <w:rPr>
                  <w:rFonts w:eastAsia="Calibri"/>
                </w:rPr>
                <w:delText>33252009</w:delText>
              </w:r>
            </w:del>
          </w:p>
        </w:tc>
        <w:tc>
          <w:tcPr>
            <w:tcW w:w="1620" w:type="dxa"/>
          </w:tcPr>
          <w:p w14:paraId="4822EE4F" w14:textId="77777777" w:rsidR="001439BB" w:rsidRPr="003651D9" w:rsidDel="006A1426" w:rsidRDefault="001439BB" w:rsidP="00597DB2">
            <w:pPr>
              <w:pStyle w:val="TableEntry"/>
              <w:rPr>
                <w:del w:id="2765" w:author="Keith W. Boone" w:date="2015-03-04T12:59:00Z"/>
                <w:rFonts w:eastAsia="Calibri"/>
              </w:rPr>
            </w:pPr>
            <w:del w:id="2766" w:author="Keith W. Boone" w:date="2015-03-04T12:59:00Z">
              <w:r w:rsidRPr="003651D9" w:rsidDel="006A1426">
                <w:rPr>
                  <w:rFonts w:eastAsia="Calibri"/>
                </w:rPr>
                <w:delText>N0000029118</w:delText>
              </w:r>
            </w:del>
          </w:p>
        </w:tc>
      </w:tr>
      <w:tr w:rsidR="001439BB" w:rsidRPr="003651D9" w:rsidDel="006A1426" w14:paraId="51D047B9" w14:textId="77777777" w:rsidTr="008452AF">
        <w:trPr>
          <w:del w:id="2767" w:author="Keith W. Boone" w:date="2015-03-04T12:59:00Z"/>
        </w:trPr>
        <w:tc>
          <w:tcPr>
            <w:tcW w:w="4608" w:type="dxa"/>
          </w:tcPr>
          <w:p w14:paraId="1C762CA5" w14:textId="77777777" w:rsidR="001439BB" w:rsidRPr="003651D9" w:rsidDel="006A1426" w:rsidRDefault="001439BB" w:rsidP="00597DB2">
            <w:pPr>
              <w:pStyle w:val="TableEntry"/>
              <w:rPr>
                <w:del w:id="2768" w:author="Keith W. Boone" w:date="2015-03-04T12:59:00Z"/>
                <w:rFonts w:eastAsia="Calibri"/>
              </w:rPr>
            </w:pPr>
            <w:del w:id="2769" w:author="Keith W. Boone" w:date="2015-03-04T12:59:00Z">
              <w:r w:rsidRPr="003651D9" w:rsidDel="006A1426">
                <w:rPr>
                  <w:rFonts w:eastAsia="Calibri"/>
                </w:rPr>
                <w:delText>Nitrates</w:delText>
              </w:r>
            </w:del>
          </w:p>
        </w:tc>
        <w:tc>
          <w:tcPr>
            <w:tcW w:w="2250" w:type="dxa"/>
          </w:tcPr>
          <w:p w14:paraId="7C9B6A50" w14:textId="77777777" w:rsidR="001439BB" w:rsidRPr="003651D9" w:rsidDel="006A1426" w:rsidRDefault="001439BB" w:rsidP="00597DB2">
            <w:pPr>
              <w:pStyle w:val="TableEntry"/>
              <w:rPr>
                <w:del w:id="2770" w:author="Keith W. Boone" w:date="2015-03-04T12:59:00Z"/>
                <w:rFonts w:eastAsia="Calibri"/>
              </w:rPr>
            </w:pPr>
            <w:del w:id="2771" w:author="Keith W. Boone" w:date="2015-03-04T12:59:00Z">
              <w:r w:rsidRPr="003651D9" w:rsidDel="006A1426">
                <w:rPr>
                  <w:rFonts w:eastAsia="Calibri"/>
                </w:rPr>
                <w:delText>31970009</w:delText>
              </w:r>
            </w:del>
          </w:p>
        </w:tc>
        <w:tc>
          <w:tcPr>
            <w:tcW w:w="1620" w:type="dxa"/>
          </w:tcPr>
          <w:p w14:paraId="714A7DFD" w14:textId="77777777" w:rsidR="001439BB" w:rsidRPr="003651D9" w:rsidDel="006A1426" w:rsidRDefault="001439BB" w:rsidP="00597DB2">
            <w:pPr>
              <w:pStyle w:val="TableEntry"/>
              <w:rPr>
                <w:del w:id="2772" w:author="Keith W. Boone" w:date="2015-03-04T12:59:00Z"/>
                <w:rFonts w:eastAsia="Calibri"/>
              </w:rPr>
            </w:pPr>
            <w:del w:id="2773" w:author="Keith W. Boone" w:date="2015-03-04T12:59:00Z">
              <w:r w:rsidRPr="003651D9" w:rsidDel="006A1426">
                <w:rPr>
                  <w:rFonts w:eastAsia="Calibri"/>
                </w:rPr>
                <w:delText>N0000007647</w:delText>
              </w:r>
            </w:del>
          </w:p>
        </w:tc>
      </w:tr>
      <w:tr w:rsidR="001439BB" w:rsidRPr="003651D9" w:rsidDel="006A1426" w14:paraId="7AC54490" w14:textId="77777777" w:rsidTr="008452AF">
        <w:trPr>
          <w:del w:id="2774" w:author="Keith W. Boone" w:date="2015-03-04T12:59:00Z"/>
        </w:trPr>
        <w:tc>
          <w:tcPr>
            <w:tcW w:w="4608" w:type="dxa"/>
          </w:tcPr>
          <w:p w14:paraId="3E5C64F1" w14:textId="77777777" w:rsidR="001439BB" w:rsidRPr="003651D9" w:rsidDel="006A1426" w:rsidRDefault="001439BB" w:rsidP="00597DB2">
            <w:pPr>
              <w:pStyle w:val="TableEntry"/>
              <w:rPr>
                <w:del w:id="2775" w:author="Keith W. Boone" w:date="2015-03-04T12:59:00Z"/>
                <w:rFonts w:eastAsia="Calibri"/>
              </w:rPr>
            </w:pPr>
            <w:del w:id="2776" w:author="Keith W. Boone" w:date="2015-03-04T12:59:00Z">
              <w:r w:rsidRPr="003651D9" w:rsidDel="006A1426">
                <w:rPr>
                  <w:rFonts w:eastAsia="Calibri"/>
                </w:rPr>
                <w:delText xml:space="preserve">Aminophylline </w:delText>
              </w:r>
            </w:del>
          </w:p>
        </w:tc>
        <w:tc>
          <w:tcPr>
            <w:tcW w:w="2250" w:type="dxa"/>
          </w:tcPr>
          <w:p w14:paraId="79993821" w14:textId="77777777" w:rsidR="001439BB" w:rsidRPr="003651D9" w:rsidDel="006A1426" w:rsidRDefault="001439BB" w:rsidP="00597DB2">
            <w:pPr>
              <w:pStyle w:val="TableEntry"/>
              <w:rPr>
                <w:del w:id="2777" w:author="Keith W. Boone" w:date="2015-03-04T12:59:00Z"/>
                <w:rFonts w:eastAsia="Calibri"/>
              </w:rPr>
            </w:pPr>
            <w:del w:id="2778" w:author="Keith W. Boone" w:date="2015-03-04T12:59:00Z">
              <w:r w:rsidRPr="003651D9" w:rsidDel="006A1426">
                <w:rPr>
                  <w:rFonts w:eastAsia="Calibri"/>
                </w:rPr>
                <w:delText>55867006</w:delText>
              </w:r>
            </w:del>
          </w:p>
        </w:tc>
        <w:tc>
          <w:tcPr>
            <w:tcW w:w="1620" w:type="dxa"/>
          </w:tcPr>
          <w:p w14:paraId="060B4E3E" w14:textId="77777777" w:rsidR="001439BB" w:rsidRPr="003651D9" w:rsidDel="006A1426" w:rsidRDefault="001439BB" w:rsidP="00597DB2">
            <w:pPr>
              <w:pStyle w:val="TableEntry"/>
              <w:rPr>
                <w:del w:id="2779" w:author="Keith W. Boone" w:date="2015-03-04T12:59:00Z"/>
                <w:rFonts w:eastAsia="Calibri"/>
              </w:rPr>
            </w:pPr>
            <w:del w:id="2780" w:author="Keith W. Boone" w:date="2015-03-04T12:59:00Z">
              <w:r w:rsidRPr="003651D9" w:rsidDel="006A1426">
                <w:rPr>
                  <w:rFonts w:eastAsia="Calibri"/>
                </w:rPr>
                <w:delText>N0000146397</w:delText>
              </w:r>
            </w:del>
          </w:p>
        </w:tc>
      </w:tr>
    </w:tbl>
    <w:p w14:paraId="7CE4304F" w14:textId="77777777" w:rsidR="001439BB" w:rsidRPr="003651D9" w:rsidDel="006A1426" w:rsidRDefault="001439BB" w:rsidP="00BB76BC">
      <w:pPr>
        <w:pStyle w:val="Note"/>
        <w:rPr>
          <w:del w:id="2781" w:author="Keith W. Boone" w:date="2015-03-04T12:59:00Z"/>
        </w:rPr>
      </w:pPr>
      <w:del w:id="2782" w:author="Keith W. Boone" w:date="2015-03-04T12:59:00Z">
        <w:r w:rsidRPr="003651D9" w:rsidDel="006A1426">
          <w:delText>Note:</w:delText>
        </w:r>
        <w:r w:rsidR="005F3FB5" w:rsidDel="006A1426">
          <w:delText xml:space="preserve"> </w:delText>
        </w:r>
        <w:r w:rsidRPr="003651D9" w:rsidDel="006A1426">
          <w:delText>As described in Section 6.1.2.4, the selection of the appropriate coding system for use may be based on local policy or national regulation.</w:delText>
        </w:r>
        <w:r w:rsidR="00746A3D" w:rsidRPr="003651D9" w:rsidDel="006A1426">
          <w:delText>&gt;</w:delText>
        </w:r>
      </w:del>
    </w:p>
    <w:p w14:paraId="591E4B65" w14:textId="77777777" w:rsidR="003877D0" w:rsidRPr="003651D9" w:rsidRDefault="003877D0" w:rsidP="003877D0">
      <w:pPr>
        <w:pStyle w:val="PartTitle"/>
        <w:rPr>
          <w:ins w:id="2783" w:author="Keith W. Boone" w:date="2015-03-04T12:53:00Z"/>
          <w:highlight w:val="yellow"/>
        </w:rPr>
      </w:pPr>
      <w:bookmarkStart w:id="2784" w:name="_Toc412696386"/>
      <w:ins w:id="2785" w:author="Keith W. Boone" w:date="2015-03-04T12:53:00Z">
        <w:r w:rsidRPr="003651D9">
          <w:lastRenderedPageBreak/>
          <w:t>Appendices</w:t>
        </w:r>
        <w:r w:rsidRPr="003651D9">
          <w:rPr>
            <w:highlight w:val="yellow"/>
          </w:rPr>
          <w:t xml:space="preserve"> </w:t>
        </w:r>
      </w:ins>
    </w:p>
    <w:p w14:paraId="7A3F55E7" w14:textId="77777777" w:rsidR="003877D0" w:rsidRPr="003651D9" w:rsidRDefault="003877D0" w:rsidP="003877D0">
      <w:pPr>
        <w:rPr>
          <w:ins w:id="2786" w:author="Keith W. Boone" w:date="2015-03-04T12:53:00Z"/>
        </w:rPr>
      </w:pPr>
    </w:p>
    <w:p w14:paraId="6ACF748E" w14:textId="77777777" w:rsidR="003877D0" w:rsidRPr="003651D9" w:rsidRDefault="003877D0" w:rsidP="003877D0">
      <w:pPr>
        <w:pStyle w:val="AppendixHeading1"/>
        <w:rPr>
          <w:ins w:id="2787" w:author="Keith W. Boone" w:date="2015-03-04T12:53:00Z"/>
          <w:noProof w:val="0"/>
        </w:rPr>
      </w:pPr>
      <w:commentRangeStart w:id="2788"/>
      <w:ins w:id="2789" w:author="Keith W. Boone" w:date="2015-03-04T12:53:00Z">
        <w:r w:rsidRPr="003651D9">
          <w:rPr>
            <w:noProof w:val="0"/>
          </w:rPr>
          <w:t xml:space="preserve">Appendix </w:t>
        </w:r>
        <w:r>
          <w:rPr>
            <w:noProof w:val="0"/>
          </w:rPr>
          <w:t>J</w:t>
        </w:r>
        <w:r w:rsidRPr="003651D9">
          <w:rPr>
            <w:noProof w:val="0"/>
          </w:rPr>
          <w:t xml:space="preserve"> – </w:t>
        </w:r>
        <w:r>
          <w:rPr>
            <w:noProof w:val="0"/>
          </w:rPr>
          <w:t>hData Transport</w:t>
        </w:r>
      </w:ins>
      <w:commentRangeEnd w:id="2788"/>
      <w:ins w:id="2790" w:author="Keith W. Boone" w:date="2015-03-04T12:54:00Z">
        <w:r>
          <w:rPr>
            <w:rStyle w:val="CommentReference"/>
            <w:rFonts w:ascii="Times New Roman" w:hAnsi="Times New Roman"/>
            <w:b w:val="0"/>
            <w:noProof w:val="0"/>
            <w:kern w:val="0"/>
          </w:rPr>
          <w:commentReference w:id="2788"/>
        </w:r>
      </w:ins>
    </w:p>
    <w:p w14:paraId="33B74C52" w14:textId="77777777" w:rsidR="003877D0" w:rsidRPr="003651D9" w:rsidRDefault="003877D0" w:rsidP="003877D0">
      <w:pPr>
        <w:pStyle w:val="BodyText"/>
        <w:rPr>
          <w:ins w:id="2791" w:author="Keith W. Boone" w:date="2015-03-04T12:53:00Z"/>
        </w:rPr>
      </w:pPr>
      <w:commentRangeStart w:id="2792"/>
      <w:ins w:id="2793" w:author="Keith W. Boone" w:date="2015-03-04T12:53:00Z">
        <w:r>
          <w:t xml:space="preserve">This appendix should describe briefly the hData transport details by referencing the </w:t>
        </w:r>
        <w:del w:id="2794" w:author="Brian" w:date="2015-03-11T14:06:00Z">
          <w:r w:rsidDel="00BE3C9C">
            <w:delText>PHCA</w:delText>
          </w:r>
        </w:del>
      </w:ins>
      <w:ins w:id="2795" w:author="Brian" w:date="2015-03-11T14:06:00Z">
        <w:r w:rsidR="00BE3C9C">
          <w:t>PCHA</w:t>
        </w:r>
      </w:ins>
      <w:ins w:id="2796" w:author="Keith W. Boone" w:date="2015-03-04T12:53:00Z">
        <w:r>
          <w:t xml:space="preserve"> specifications.</w:t>
        </w:r>
      </w:ins>
      <w:commentRangeEnd w:id="2792"/>
      <w:ins w:id="2797" w:author="Keith W. Boone" w:date="2015-03-04T13:11:00Z">
        <w:r w:rsidR="007D29E0">
          <w:rPr>
            <w:rStyle w:val="CommentReference"/>
          </w:rPr>
          <w:commentReference w:id="2792"/>
        </w:r>
      </w:ins>
    </w:p>
    <w:p w14:paraId="19F7AC73" w14:textId="77777777" w:rsidR="003877D0" w:rsidRPr="003651D9" w:rsidRDefault="003877D0">
      <w:pPr>
        <w:pStyle w:val="AppendixHeading2"/>
        <w:rPr>
          <w:ins w:id="2798" w:author="Keith W. Boone" w:date="2015-03-04T12:53:00Z"/>
          <w:bCs/>
          <w:noProof w:val="0"/>
        </w:rPr>
        <w:pPrChange w:id="2799" w:author="Keith W. Boone" w:date="2015-03-04T12:53:00Z">
          <w:pPr>
            <w:pStyle w:val="AppendixHeading2"/>
            <w:numPr>
              <w:ilvl w:val="1"/>
              <w:numId w:val="18"/>
            </w:numPr>
            <w:tabs>
              <w:tab w:val="num" w:pos="900"/>
            </w:tabs>
            <w:ind w:left="900" w:hanging="900"/>
          </w:pPr>
        </w:pPrChange>
      </w:pPr>
      <w:ins w:id="2800" w:author="Keith W. Boone" w:date="2015-03-04T12:53:00Z">
        <w:r>
          <w:rPr>
            <w:bCs/>
            <w:noProof w:val="0"/>
          </w:rPr>
          <w:t xml:space="preserve">J.1 </w:t>
        </w:r>
        <w:r w:rsidRPr="003651D9">
          <w:rPr>
            <w:bCs/>
            <w:noProof w:val="0"/>
          </w:rPr>
          <w:t>&lt;Add Title&gt;</w:t>
        </w:r>
      </w:ins>
    </w:p>
    <w:p w14:paraId="4D9F7644" w14:textId="77777777" w:rsidR="003877D0" w:rsidRPr="003651D9" w:rsidRDefault="003877D0" w:rsidP="003877D0">
      <w:pPr>
        <w:pStyle w:val="BodyText"/>
        <w:rPr>
          <w:ins w:id="2801" w:author="Keith W. Boone" w:date="2015-03-04T12:53:00Z"/>
        </w:rPr>
      </w:pPr>
      <w:ins w:id="2802" w:author="Keith W. Boone" w:date="2015-03-04T12:53:00Z">
        <w:r w:rsidRPr="003651D9">
          <w:t xml:space="preserve">Appendix </w:t>
        </w:r>
        <w:r>
          <w:t>J</w:t>
        </w:r>
        <w:r w:rsidRPr="003651D9">
          <w:t>.1 text goes here</w:t>
        </w:r>
      </w:ins>
    </w:p>
    <w:p w14:paraId="7988FB45" w14:textId="77777777" w:rsidR="00EA4EA1" w:rsidRPr="003651D9" w:rsidDel="003877D0" w:rsidRDefault="00EA4EA1" w:rsidP="00207571">
      <w:pPr>
        <w:pStyle w:val="PartTitle"/>
        <w:rPr>
          <w:del w:id="2803" w:author="Keith W. Boone" w:date="2015-03-04T12:53:00Z"/>
          <w:highlight w:val="yellow"/>
        </w:rPr>
      </w:pPr>
      <w:del w:id="2804" w:author="Keith W. Boone" w:date="2015-03-04T12:53:00Z">
        <w:r w:rsidRPr="003651D9" w:rsidDel="003877D0">
          <w:lastRenderedPageBreak/>
          <w:delText>Appendices</w:delText>
        </w:r>
        <w:bookmarkEnd w:id="2784"/>
        <w:r w:rsidRPr="003651D9" w:rsidDel="003877D0">
          <w:rPr>
            <w:highlight w:val="yellow"/>
          </w:rPr>
          <w:delText xml:space="preserve"> </w:delText>
        </w:r>
      </w:del>
    </w:p>
    <w:p w14:paraId="171C8DD7" w14:textId="77777777" w:rsidR="00EA4EA1" w:rsidRPr="003651D9" w:rsidDel="003877D0" w:rsidRDefault="00EA4EA1" w:rsidP="00EA4EA1">
      <w:pPr>
        <w:rPr>
          <w:del w:id="2805" w:author="Keith W. Boone" w:date="2015-03-04T12:53:00Z"/>
          <w:i/>
        </w:rPr>
      </w:pPr>
      <w:del w:id="2806" w:author="Keith W. Boone" w:date="2015-03-04T12:53:00Z">
        <w:r w:rsidRPr="003651D9" w:rsidDel="003877D0">
          <w:rPr>
            <w:i/>
          </w:rPr>
          <w:delText>&lt;Add any applicable appendices below</w:delText>
        </w:r>
        <w:r w:rsidR="001055CB" w:rsidRPr="003651D9" w:rsidDel="003877D0">
          <w:rPr>
            <w:i/>
          </w:rPr>
          <w:delText xml:space="preserve">; </w:delText>
        </w:r>
        <w:r w:rsidRPr="003651D9" w:rsidDel="003877D0">
          <w:rPr>
            <w:i/>
          </w:rPr>
          <w:delText>NA if none.&gt;</w:delText>
        </w:r>
      </w:del>
    </w:p>
    <w:p w14:paraId="3D7A29AD" w14:textId="77777777" w:rsidR="00EA4EA1" w:rsidRPr="003651D9" w:rsidDel="003877D0" w:rsidRDefault="00EA4EA1" w:rsidP="00EA4EA1">
      <w:pPr>
        <w:pStyle w:val="AppendixHeading1"/>
        <w:rPr>
          <w:del w:id="2807" w:author="Keith W. Boone" w:date="2015-03-04T12:53:00Z"/>
          <w:noProof w:val="0"/>
        </w:rPr>
      </w:pPr>
      <w:bookmarkStart w:id="2808" w:name="_Toc412696387"/>
      <w:del w:id="2809" w:author="Keith W. Boone" w:date="2015-03-04T12:53:00Z">
        <w:r w:rsidRPr="003651D9" w:rsidDel="003877D0">
          <w:rPr>
            <w:noProof w:val="0"/>
          </w:rPr>
          <w:delText>Appendix A – &lt;Appendix A Title&gt;</w:delText>
        </w:r>
        <w:bookmarkEnd w:id="2808"/>
      </w:del>
    </w:p>
    <w:p w14:paraId="129DB102" w14:textId="77777777" w:rsidR="00EA4EA1" w:rsidRPr="003651D9" w:rsidDel="003877D0" w:rsidRDefault="00EA4EA1" w:rsidP="00EA4EA1">
      <w:pPr>
        <w:pStyle w:val="BodyText"/>
        <w:rPr>
          <w:del w:id="2810" w:author="Keith W. Boone" w:date="2015-03-04T12:53:00Z"/>
        </w:rPr>
      </w:pPr>
      <w:del w:id="2811" w:author="Keith W. Boone" w:date="2015-03-04T12:53:00Z">
        <w:r w:rsidRPr="003651D9" w:rsidDel="003877D0">
          <w:delText>Appendix A text goes here.</w:delText>
        </w:r>
      </w:del>
    </w:p>
    <w:p w14:paraId="469C676D" w14:textId="77777777" w:rsidR="00EA4EA1" w:rsidRPr="003651D9" w:rsidDel="003877D0" w:rsidRDefault="00EA4EA1" w:rsidP="005B3030">
      <w:pPr>
        <w:pStyle w:val="AppendixHeading2"/>
        <w:numPr>
          <w:ilvl w:val="1"/>
          <w:numId w:val="20"/>
        </w:numPr>
        <w:rPr>
          <w:del w:id="2812" w:author="Keith W. Boone" w:date="2015-03-04T12:53:00Z"/>
          <w:bCs/>
          <w:noProof w:val="0"/>
        </w:rPr>
      </w:pPr>
      <w:bookmarkStart w:id="2813" w:name="_Toc412696388"/>
      <w:del w:id="2814" w:author="Keith W. Boone" w:date="2015-03-04T12:53:00Z">
        <w:r w:rsidRPr="003651D9" w:rsidDel="003877D0">
          <w:rPr>
            <w:bCs/>
            <w:noProof w:val="0"/>
          </w:rPr>
          <w:delText>&lt;Add Title&gt;</w:delText>
        </w:r>
        <w:bookmarkEnd w:id="2813"/>
      </w:del>
    </w:p>
    <w:p w14:paraId="7938A84C" w14:textId="77777777" w:rsidR="00EA4EA1" w:rsidRPr="003651D9" w:rsidDel="003877D0" w:rsidRDefault="00EA4EA1" w:rsidP="00EA4EA1">
      <w:pPr>
        <w:pStyle w:val="BodyText"/>
        <w:rPr>
          <w:del w:id="2815" w:author="Keith W. Boone" w:date="2015-03-04T12:53:00Z"/>
        </w:rPr>
      </w:pPr>
      <w:del w:id="2816" w:author="Keith W. Boone" w:date="2015-03-04T12:53:00Z">
        <w:r w:rsidRPr="003651D9" w:rsidDel="003877D0">
          <w:delText>Appendix A.1 text goes here</w:delText>
        </w:r>
      </w:del>
    </w:p>
    <w:p w14:paraId="0D9D5470" w14:textId="77777777" w:rsidR="00EA4EA1" w:rsidRPr="003651D9" w:rsidDel="003877D0" w:rsidRDefault="00EA4EA1" w:rsidP="00EA4EA1">
      <w:pPr>
        <w:pStyle w:val="AppendixHeading1"/>
        <w:rPr>
          <w:del w:id="2817" w:author="Keith W. Boone" w:date="2015-03-04T12:53:00Z"/>
          <w:noProof w:val="0"/>
        </w:rPr>
      </w:pPr>
      <w:bookmarkStart w:id="2818" w:name="_Toc412696389"/>
      <w:del w:id="2819" w:author="Keith W. Boone" w:date="2015-03-04T12:53:00Z">
        <w:r w:rsidRPr="003651D9" w:rsidDel="003877D0">
          <w:rPr>
            <w:noProof w:val="0"/>
          </w:rPr>
          <w:delText>Appendix B – &lt;Appendix B Title&gt;</w:delText>
        </w:r>
        <w:bookmarkEnd w:id="2818"/>
      </w:del>
    </w:p>
    <w:p w14:paraId="67BD04A8" w14:textId="77777777" w:rsidR="00EA4EA1" w:rsidRPr="003651D9" w:rsidDel="003877D0" w:rsidRDefault="00EA4EA1" w:rsidP="00EA4EA1">
      <w:pPr>
        <w:pStyle w:val="BodyText"/>
        <w:rPr>
          <w:del w:id="2820" w:author="Keith W. Boone" w:date="2015-03-04T12:53:00Z"/>
        </w:rPr>
      </w:pPr>
      <w:del w:id="2821" w:author="Keith W. Boone" w:date="2015-03-04T12:53:00Z">
        <w:r w:rsidRPr="003651D9" w:rsidDel="003877D0">
          <w:delText>Appendix B text goes here.</w:delText>
        </w:r>
      </w:del>
    </w:p>
    <w:p w14:paraId="5968952B" w14:textId="77777777" w:rsidR="00EA4EA1" w:rsidRPr="003651D9" w:rsidDel="003877D0" w:rsidRDefault="00EA4EA1" w:rsidP="005B3030">
      <w:pPr>
        <w:pStyle w:val="ListParagraph"/>
        <w:numPr>
          <w:ilvl w:val="0"/>
          <w:numId w:val="18"/>
        </w:numPr>
        <w:spacing w:before="240" w:after="60"/>
        <w:rPr>
          <w:del w:id="2822" w:author="Keith W. Boone" w:date="2015-03-04T12:53:00Z"/>
          <w:rFonts w:ascii="Arial" w:hAnsi="Arial"/>
          <w:b/>
          <w:bCs/>
          <w:vanish/>
          <w:sz w:val="28"/>
        </w:rPr>
      </w:pPr>
    </w:p>
    <w:p w14:paraId="1C2F814B" w14:textId="77777777" w:rsidR="00EA4EA1" w:rsidRPr="003651D9" w:rsidDel="003877D0" w:rsidRDefault="00EA4EA1" w:rsidP="005B3030">
      <w:pPr>
        <w:pStyle w:val="ListParagraph"/>
        <w:numPr>
          <w:ilvl w:val="1"/>
          <w:numId w:val="18"/>
        </w:numPr>
        <w:spacing w:before="240" w:after="60"/>
        <w:rPr>
          <w:del w:id="2823" w:author="Keith W. Boone" w:date="2015-03-04T12:53:00Z"/>
          <w:rFonts w:ascii="Arial" w:hAnsi="Arial"/>
          <w:b/>
          <w:bCs/>
          <w:vanish/>
          <w:sz w:val="28"/>
        </w:rPr>
      </w:pPr>
    </w:p>
    <w:p w14:paraId="657FD896" w14:textId="77777777" w:rsidR="00EA4EA1" w:rsidRPr="003651D9" w:rsidDel="003877D0" w:rsidRDefault="00EA4EA1" w:rsidP="005B3030">
      <w:pPr>
        <w:pStyle w:val="AppendixHeading2"/>
        <w:numPr>
          <w:ilvl w:val="1"/>
          <w:numId w:val="18"/>
        </w:numPr>
        <w:rPr>
          <w:del w:id="2824" w:author="Keith W. Boone" w:date="2015-03-04T12:53:00Z"/>
          <w:bCs/>
          <w:noProof w:val="0"/>
        </w:rPr>
      </w:pPr>
      <w:bookmarkStart w:id="2825" w:name="_Toc412696390"/>
      <w:del w:id="2826" w:author="Keith W. Boone" w:date="2015-03-04T12:53:00Z">
        <w:r w:rsidRPr="003651D9" w:rsidDel="003877D0">
          <w:rPr>
            <w:bCs/>
            <w:noProof w:val="0"/>
          </w:rPr>
          <w:delText>&lt;Add Title&gt;</w:delText>
        </w:r>
        <w:bookmarkEnd w:id="2825"/>
      </w:del>
    </w:p>
    <w:p w14:paraId="74A4D120" w14:textId="77777777" w:rsidR="00EA4EA1" w:rsidRPr="003651D9" w:rsidDel="003877D0" w:rsidRDefault="00EA4EA1" w:rsidP="00EA4EA1">
      <w:pPr>
        <w:pStyle w:val="BodyText"/>
        <w:rPr>
          <w:del w:id="2827" w:author="Keith W. Boone" w:date="2015-03-04T12:53:00Z"/>
        </w:rPr>
      </w:pPr>
      <w:del w:id="2828" w:author="Keith W. Boone" w:date="2015-03-04T12:53:00Z">
        <w:r w:rsidRPr="003651D9" w:rsidDel="003877D0">
          <w:delText>Appendix B.1 text goes here.</w:delText>
        </w:r>
      </w:del>
    </w:p>
    <w:p w14:paraId="71F7A245" w14:textId="77777777" w:rsidR="00EA4EA1" w:rsidRPr="003651D9" w:rsidDel="003877D0" w:rsidRDefault="00EA4EA1" w:rsidP="00EA4EA1">
      <w:pPr>
        <w:pStyle w:val="BodyText"/>
        <w:rPr>
          <w:del w:id="2829" w:author="Keith W. Boone" w:date="2015-03-04T12:54:00Z"/>
        </w:rPr>
      </w:pPr>
    </w:p>
    <w:p w14:paraId="441935C4" w14:textId="77777777" w:rsidR="00EA4EA1" w:rsidRPr="003651D9" w:rsidRDefault="00EA4EA1" w:rsidP="00EA4EA1">
      <w:pPr>
        <w:pStyle w:val="AppendixHeading1"/>
        <w:rPr>
          <w:noProof w:val="0"/>
        </w:rPr>
      </w:pPr>
      <w:bookmarkStart w:id="2830" w:name="_Toc412696391"/>
      <w:r w:rsidRPr="003651D9">
        <w:rPr>
          <w:noProof w:val="0"/>
        </w:rPr>
        <w:t xml:space="preserve">Volume </w:t>
      </w:r>
      <w:r w:rsidR="001F2CF8" w:rsidRPr="003651D9">
        <w:rPr>
          <w:noProof w:val="0"/>
        </w:rPr>
        <w:t>3</w:t>
      </w:r>
      <w:r w:rsidRPr="003651D9">
        <w:rPr>
          <w:noProof w:val="0"/>
        </w:rPr>
        <w:t xml:space="preserve"> Namespace Additions</w:t>
      </w:r>
      <w:bookmarkEnd w:id="2830"/>
    </w:p>
    <w:p w14:paraId="16306E0E"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AFADE5C"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5315001" w14:textId="77777777" w:rsidR="00EA4EA1" w:rsidRPr="003651D9" w:rsidRDefault="00EA4EA1" w:rsidP="00EA4EA1">
      <w:pPr>
        <w:pStyle w:val="BodyText"/>
      </w:pPr>
    </w:p>
    <w:p w14:paraId="2FD71560" w14:textId="77777777" w:rsidR="00EA4EA1" w:rsidRPr="003651D9" w:rsidRDefault="00EA4EA1" w:rsidP="00EA4EA1">
      <w:pPr>
        <w:pStyle w:val="BodyText"/>
      </w:pPr>
    </w:p>
    <w:p w14:paraId="695BC3A3" w14:textId="77777777" w:rsidR="009612F6" w:rsidRPr="003651D9" w:rsidRDefault="009612F6" w:rsidP="00630F33">
      <w:pPr>
        <w:pStyle w:val="BodyText"/>
        <w:rPr>
          <w:lang w:eastAsia="x-none"/>
        </w:rPr>
      </w:pPr>
    </w:p>
    <w:p w14:paraId="006D3429" w14:textId="77777777" w:rsidR="009612F6" w:rsidRPr="003651D9" w:rsidRDefault="009612F6" w:rsidP="00630F33">
      <w:pPr>
        <w:pStyle w:val="BodyText"/>
        <w:rPr>
          <w:lang w:eastAsia="x-none"/>
        </w:rPr>
      </w:pPr>
    </w:p>
    <w:p w14:paraId="7876CA9B" w14:textId="77777777" w:rsidR="009612F6" w:rsidRPr="003651D9" w:rsidRDefault="009612F6" w:rsidP="00630F33">
      <w:pPr>
        <w:pStyle w:val="BodyText"/>
        <w:rPr>
          <w:lang w:eastAsia="x-none"/>
        </w:rPr>
      </w:pPr>
    </w:p>
    <w:p w14:paraId="0047819E" w14:textId="77777777" w:rsidR="00993FF5" w:rsidRPr="003651D9" w:rsidDel="003877D0" w:rsidRDefault="00D42ED8" w:rsidP="00400853">
      <w:pPr>
        <w:pStyle w:val="PartTitle"/>
        <w:rPr>
          <w:del w:id="2831" w:author="Keith W. Boone" w:date="2015-03-04T12:54:00Z"/>
        </w:rPr>
      </w:pPr>
      <w:bookmarkStart w:id="2832" w:name="_Toc412696392"/>
      <w:del w:id="2833" w:author="Keith W. Boone" w:date="2015-03-04T12:54:00Z">
        <w:r w:rsidRPr="003651D9" w:rsidDel="003877D0">
          <w:lastRenderedPageBreak/>
          <w:delText>V</w:delText>
        </w:r>
        <w:r w:rsidR="00993FF5" w:rsidRPr="003651D9" w:rsidDel="003877D0">
          <w:delText>olume 4 – National Extensions</w:delText>
        </w:r>
        <w:bookmarkEnd w:id="2832"/>
      </w:del>
    </w:p>
    <w:p w14:paraId="5244393A" w14:textId="77777777" w:rsidR="00993FF5" w:rsidRPr="003651D9" w:rsidDel="003877D0" w:rsidRDefault="00993FF5">
      <w:pPr>
        <w:pStyle w:val="EditorInstructions"/>
        <w:keepNext/>
        <w:pageBreakBefore/>
        <w:spacing w:before="240" w:after="60"/>
        <w:jc w:val="center"/>
        <w:outlineLvl w:val="0"/>
        <w:rPr>
          <w:del w:id="2834" w:author="Keith W. Boone" w:date="2015-03-04T12:54:00Z"/>
        </w:rPr>
        <w:pPrChange w:id="2835" w:author="Keith W. Boone" w:date="2015-03-04T12:54:00Z">
          <w:pPr>
            <w:pStyle w:val="EditorInstructions"/>
          </w:pPr>
        </w:pPrChange>
      </w:pPr>
      <w:del w:id="2836" w:author="Keith W. Boone" w:date="2015-03-04T12:54:00Z">
        <w:r w:rsidRPr="003651D9" w:rsidDel="003877D0">
          <w:lastRenderedPageBreak/>
          <w:delText xml:space="preserve">Add </w:delText>
        </w:r>
        <w:r w:rsidR="003F0805" w:rsidRPr="003651D9" w:rsidDel="003877D0">
          <w:delText xml:space="preserve">appropriate Country </w:delText>
        </w:r>
        <w:r w:rsidRPr="003651D9" w:rsidDel="003877D0">
          <w:delText xml:space="preserve">section </w:delText>
        </w:r>
      </w:del>
    </w:p>
    <w:p w14:paraId="1E545412" w14:textId="77777777" w:rsidR="00C63D7E" w:rsidRPr="003651D9" w:rsidDel="003877D0" w:rsidRDefault="00993FF5">
      <w:pPr>
        <w:pStyle w:val="AppendixHeading1"/>
        <w:keepNext/>
        <w:pageBreakBefore/>
        <w:jc w:val="center"/>
        <w:outlineLvl w:val="0"/>
        <w:rPr>
          <w:del w:id="2837" w:author="Keith W. Boone" w:date="2015-03-04T12:54:00Z"/>
          <w:noProof w:val="0"/>
        </w:rPr>
        <w:pPrChange w:id="2838" w:author="Keith W. Boone" w:date="2015-03-04T12:54:00Z">
          <w:pPr>
            <w:pStyle w:val="AppendixHeading1"/>
          </w:pPr>
        </w:pPrChange>
      </w:pPr>
      <w:bookmarkStart w:id="2839" w:name="_Toc412696393"/>
      <w:del w:id="2840" w:author="Keith W. Boone" w:date="2015-03-04T12:54:00Z">
        <w:r w:rsidRPr="003651D9" w:rsidDel="003877D0">
          <w:rPr>
            <w:noProof w:val="0"/>
          </w:rPr>
          <w:lastRenderedPageBreak/>
          <w:delText xml:space="preserve">4 </w:delText>
        </w:r>
        <w:r w:rsidR="00C63D7E" w:rsidRPr="003651D9" w:rsidDel="003877D0">
          <w:rPr>
            <w:noProof w:val="0"/>
          </w:rPr>
          <w:delText>National Extensions</w:delText>
        </w:r>
        <w:bookmarkEnd w:id="2839"/>
      </w:del>
    </w:p>
    <w:p w14:paraId="2429EAEA" w14:textId="77777777" w:rsidR="00993FF5" w:rsidRPr="003651D9" w:rsidDel="003877D0" w:rsidRDefault="00C63D7E">
      <w:pPr>
        <w:pStyle w:val="AppendixHeading2"/>
        <w:keepNext/>
        <w:pageBreakBefore/>
        <w:jc w:val="center"/>
        <w:outlineLvl w:val="0"/>
        <w:rPr>
          <w:del w:id="2841" w:author="Keith W. Boone" w:date="2015-03-04T12:54:00Z"/>
          <w:noProof w:val="0"/>
        </w:rPr>
        <w:pPrChange w:id="2842" w:author="Keith W. Boone" w:date="2015-03-04T12:54:00Z">
          <w:pPr>
            <w:pStyle w:val="AppendixHeading2"/>
          </w:pPr>
        </w:pPrChange>
      </w:pPr>
      <w:bookmarkStart w:id="2843" w:name="_Toc412696394"/>
      <w:del w:id="2844" w:author="Keith W. Boone" w:date="2015-03-04T12:54:00Z">
        <w:r w:rsidRPr="003651D9" w:rsidDel="003877D0">
          <w:rPr>
            <w:noProof w:val="0"/>
          </w:rPr>
          <w:lastRenderedPageBreak/>
          <w:delText xml:space="preserve">4.I </w:delText>
        </w:r>
        <w:r w:rsidR="00993FF5" w:rsidRPr="003651D9" w:rsidDel="003877D0">
          <w:rPr>
            <w:noProof w:val="0"/>
          </w:rPr>
          <w:delText>National Extensions for &lt;Country Name or IHE Organization&gt;</w:delText>
        </w:r>
        <w:bookmarkEnd w:id="2843"/>
      </w:del>
    </w:p>
    <w:p w14:paraId="7725EB92" w14:textId="77777777" w:rsidR="009843EF" w:rsidRPr="003651D9" w:rsidDel="003877D0" w:rsidRDefault="009843EF">
      <w:pPr>
        <w:pStyle w:val="AuthorInstructions"/>
        <w:keepNext/>
        <w:pageBreakBefore/>
        <w:spacing w:before="240" w:after="60"/>
        <w:jc w:val="center"/>
        <w:outlineLvl w:val="0"/>
        <w:rPr>
          <w:del w:id="2845" w:author="Keith W. Boone" w:date="2015-03-04T12:54:00Z"/>
        </w:rPr>
        <w:pPrChange w:id="2846" w:author="Keith W. Boone" w:date="2015-03-04T12:54:00Z">
          <w:pPr>
            <w:pStyle w:val="AuthorInstructions"/>
          </w:pPr>
        </w:pPrChange>
      </w:pPr>
      <w:del w:id="2847" w:author="Keith W. Boone" w:date="2015-03-04T12:54:00Z">
        <w:r w:rsidRPr="003651D9" w:rsidDel="003877D0">
          <w:lastRenderedPageBreak/>
          <w:delText xml:space="preserve">&lt;A template for Volume 4 is included in this document for </w:delText>
        </w:r>
        <w:r w:rsidR="007773C8" w:rsidRPr="003651D9" w:rsidDel="003877D0">
          <w:delText>completeness;</w:delText>
        </w:r>
        <w:r w:rsidRPr="003651D9" w:rsidDel="003877D0">
          <w:delText xml:space="preserve"> however, National Extensions are typically developed after a profile has been published for Trial Implementation</w:delText>
        </w:r>
        <w:r w:rsidR="00F0665F" w:rsidRPr="003651D9" w:rsidDel="003877D0">
          <w:delText xml:space="preserve">. </w:delText>
        </w:r>
        <w:r w:rsidRPr="003651D9" w:rsidDel="003877D0">
          <w:delText>If you are developing a new profile for Public Comment, it is recommended that this section be marked “Not Applicable”.&gt;</w:delText>
        </w:r>
      </w:del>
    </w:p>
    <w:p w14:paraId="04CB34B5" w14:textId="77777777" w:rsidR="009843EF" w:rsidRPr="003651D9" w:rsidDel="003877D0" w:rsidRDefault="009843EF">
      <w:pPr>
        <w:pStyle w:val="AuthorInstructions"/>
        <w:keepNext/>
        <w:pageBreakBefore/>
        <w:spacing w:before="240" w:after="60"/>
        <w:jc w:val="center"/>
        <w:outlineLvl w:val="0"/>
        <w:rPr>
          <w:del w:id="2848" w:author="Keith W. Boone" w:date="2015-03-04T12:54:00Z"/>
        </w:rPr>
        <w:pPrChange w:id="2849" w:author="Keith W. Boone" w:date="2015-03-04T12:54:00Z">
          <w:pPr>
            <w:pStyle w:val="AuthorInstructions"/>
          </w:pPr>
        </w:pPrChange>
      </w:pPr>
      <w:del w:id="2850" w:author="Keith W. Boone" w:date="2015-03-04T12:54:00Z">
        <w:r w:rsidRPr="003651D9" w:rsidDel="003877D0">
          <w:lastRenderedPageBreak/>
          <w:delText>&lt;Avoid using this section if you can, this is “only if absolutely necessary”</w:delText>
        </w:r>
        <w:r w:rsidR="00F0665F" w:rsidRPr="003651D9" w:rsidDel="003877D0">
          <w:delText xml:space="preserve">. </w:delText>
        </w:r>
        <w:r w:rsidRPr="003651D9" w:rsidDel="003877D0">
          <w:delText>Differences add cost to implementation and testing and can reduce interoperability</w:delText>
        </w:r>
        <w:r w:rsidR="00F0665F" w:rsidRPr="003651D9" w:rsidDel="003877D0">
          <w:delText xml:space="preserve">. </w:delText>
        </w:r>
        <w:r w:rsidRPr="003651D9" w:rsidDel="003877D0">
          <w:delText>Review carefully to determine if the national use case truly requires a difference in the profile mechanisms rather than just differences in system configuration.&gt;</w:delText>
        </w:r>
      </w:del>
    </w:p>
    <w:p w14:paraId="02B1B031" w14:textId="77777777" w:rsidR="003579DA" w:rsidRPr="003651D9" w:rsidDel="003877D0" w:rsidRDefault="009843EF">
      <w:pPr>
        <w:pStyle w:val="AuthorInstructions"/>
        <w:keepNext/>
        <w:pageBreakBefore/>
        <w:spacing w:before="240" w:after="60"/>
        <w:jc w:val="center"/>
        <w:outlineLvl w:val="0"/>
        <w:rPr>
          <w:del w:id="2851" w:author="Keith W. Boone" w:date="2015-03-04T12:54:00Z"/>
          <w:i w:val="0"/>
        </w:rPr>
        <w:pPrChange w:id="2852" w:author="Keith W. Boone" w:date="2015-03-04T12:54:00Z">
          <w:pPr>
            <w:pStyle w:val="AuthorInstructions"/>
          </w:pPr>
        </w:pPrChange>
      </w:pPr>
      <w:del w:id="2853" w:author="Keith W. Boone" w:date="2015-03-04T12:54:00Z">
        <w:r w:rsidRPr="003651D9" w:rsidDel="003877D0">
          <w:lastRenderedPageBreak/>
          <w:delText>&lt; National Extensions can add requirements above and beyond IHE, but NOT relax requirements</w:delText>
        </w:r>
        <w:r w:rsidR="00F0665F" w:rsidRPr="003651D9" w:rsidDel="003877D0">
          <w:delText xml:space="preserve">. </w:delText>
        </w:r>
        <w:r w:rsidRPr="003651D9" w:rsidDel="003877D0">
          <w:delText xml:space="preserve">This would </w:delText>
        </w:r>
        <w:r w:rsidR="00865616" w:rsidRPr="003651D9" w:rsidDel="003877D0">
          <w:delText xml:space="preserve">prevent </w:delText>
        </w:r>
        <w:r w:rsidRPr="003651D9" w:rsidDel="003877D0">
          <w:delText xml:space="preserve">Connectathon results based on national testing being recognized elsewhere. For more information, see </w:delText>
        </w:r>
        <w:r w:rsidRPr="003651D9" w:rsidDel="003877D0">
          <w:rPr>
            <w:i w:val="0"/>
          </w:rPr>
          <w:fldChar w:fldCharType="begin"/>
        </w:r>
        <w:r w:rsidRPr="003651D9" w:rsidDel="003877D0">
          <w:rPr>
            <w:i w:val="0"/>
          </w:rPr>
          <w:delInstrText xml:space="preserve"> HYPERLINK "http://wiki.ihe.net/index.php?title=National_Extensions_Process" </w:delInstrText>
        </w:r>
        <w:r w:rsidRPr="003651D9" w:rsidDel="003877D0">
          <w:rPr>
            <w:i w:val="0"/>
          </w:rPr>
          <w:fldChar w:fldCharType="separate"/>
        </w:r>
        <w:r w:rsidRPr="003651D9" w:rsidDel="003877D0">
          <w:rPr>
            <w:rStyle w:val="Hyperlink"/>
            <w:i w:val="0"/>
            <w:iCs/>
          </w:rPr>
          <w:delText>http://wiki.ihe.net/index.php?title=National_Extensions_Process</w:delText>
        </w:r>
        <w:r w:rsidRPr="003651D9" w:rsidDel="003877D0">
          <w:rPr>
            <w:i w:val="0"/>
          </w:rPr>
          <w:fldChar w:fldCharType="end"/>
        </w:r>
        <w:r w:rsidRPr="003651D9" w:rsidDel="003877D0">
          <w:rPr>
            <w:i w:val="0"/>
          </w:rPr>
          <w:delText>.&gt;</w:delText>
        </w:r>
      </w:del>
    </w:p>
    <w:p w14:paraId="75C0F042" w14:textId="77777777" w:rsidR="00993FF5" w:rsidRPr="003651D9" w:rsidDel="003877D0" w:rsidRDefault="00147A61">
      <w:pPr>
        <w:pStyle w:val="AuthorInstructions"/>
        <w:keepNext/>
        <w:pageBreakBefore/>
        <w:spacing w:before="240" w:after="60"/>
        <w:jc w:val="center"/>
        <w:outlineLvl w:val="0"/>
        <w:rPr>
          <w:del w:id="2854" w:author="Keith W. Boone" w:date="2015-03-04T12:54:00Z"/>
        </w:rPr>
        <w:pPrChange w:id="2855" w:author="Keith W. Boone" w:date="2015-03-04T12:54:00Z">
          <w:pPr>
            <w:pStyle w:val="AuthorInstructions"/>
          </w:pPr>
        </w:pPrChange>
      </w:pPr>
      <w:del w:id="2856" w:author="Keith W. Boone" w:date="2015-03-04T12:54:00Z">
        <w:r w:rsidRPr="003651D9" w:rsidDel="003877D0">
          <w:lastRenderedPageBreak/>
          <w:delText xml:space="preserve">The format of this section is not </w:delText>
        </w:r>
        <w:r w:rsidR="009843EF" w:rsidRPr="003651D9" w:rsidDel="003877D0">
          <w:delText xml:space="preserve">strongly </w:delText>
        </w:r>
        <w:r w:rsidRPr="003651D9" w:rsidDel="003877D0">
          <w:delText>specified due to the varying nature of national extensions</w:delText>
        </w:r>
        <w:r w:rsidR="00F0665F" w:rsidRPr="003651D9" w:rsidDel="003877D0">
          <w:delText xml:space="preserve">. </w:delText>
        </w:r>
        <w:r w:rsidR="009843EF" w:rsidRPr="003651D9" w:rsidDel="003877D0">
          <w:delText>For an example of National Extensions, see Radiology TF Volume 4.</w:delText>
        </w:r>
        <w:r w:rsidRPr="003651D9" w:rsidDel="003877D0">
          <w:delText>&gt;</w:delText>
        </w:r>
      </w:del>
    </w:p>
    <w:p w14:paraId="05CE177B" w14:textId="77777777" w:rsidR="00C83F0F" w:rsidRPr="003651D9" w:rsidDel="003877D0" w:rsidRDefault="00C83F0F">
      <w:pPr>
        <w:pStyle w:val="AppendixHeading3"/>
        <w:keepNext/>
        <w:pageBreakBefore/>
        <w:numPr>
          <w:ilvl w:val="0"/>
          <w:numId w:val="0"/>
        </w:numPr>
        <w:jc w:val="center"/>
        <w:outlineLvl w:val="0"/>
        <w:rPr>
          <w:del w:id="2857" w:author="Keith W. Boone" w:date="2015-03-04T12:54:00Z"/>
          <w:noProof w:val="0"/>
        </w:rPr>
        <w:pPrChange w:id="2858" w:author="Keith W. Boone" w:date="2015-03-04T12:54:00Z">
          <w:pPr>
            <w:pStyle w:val="AppendixHeading3"/>
            <w:numPr>
              <w:ilvl w:val="0"/>
              <w:numId w:val="0"/>
            </w:numPr>
            <w:tabs>
              <w:tab w:val="clear" w:pos="1080"/>
            </w:tabs>
            <w:ind w:left="0" w:firstLine="0"/>
          </w:pPr>
        </w:pPrChange>
      </w:pPr>
      <w:bookmarkStart w:id="2859" w:name="_Toc301176972"/>
      <w:bookmarkStart w:id="2860" w:name="_Toc412696395"/>
      <w:del w:id="2861"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1</w:delText>
        </w:r>
        <w:r w:rsidR="007773C8" w:rsidRPr="003651D9" w:rsidDel="003877D0">
          <w:rPr>
            <w:noProof w:val="0"/>
          </w:rPr>
          <w:delText xml:space="preserve"> </w:delText>
        </w:r>
        <w:r w:rsidRPr="003651D9" w:rsidDel="003877D0">
          <w:rPr>
            <w:noProof w:val="0"/>
          </w:rPr>
          <w:delText>Comment Submission</w:delText>
        </w:r>
        <w:bookmarkEnd w:id="2859"/>
        <w:bookmarkEnd w:id="2860"/>
      </w:del>
    </w:p>
    <w:p w14:paraId="4E678BB2" w14:textId="77777777" w:rsidR="00C83F0F" w:rsidRPr="003651D9" w:rsidDel="003877D0" w:rsidRDefault="00C83F0F">
      <w:pPr>
        <w:pStyle w:val="BodyText"/>
        <w:keepNext/>
        <w:pageBreakBefore/>
        <w:spacing w:before="240" w:after="60"/>
        <w:jc w:val="center"/>
        <w:outlineLvl w:val="0"/>
        <w:rPr>
          <w:del w:id="2862" w:author="Keith W. Boone" w:date="2015-03-04T12:54:00Z"/>
        </w:rPr>
        <w:pPrChange w:id="2863" w:author="Keith W. Boone" w:date="2015-03-04T12:54:00Z">
          <w:pPr>
            <w:pStyle w:val="BodyText"/>
          </w:pPr>
        </w:pPrChange>
      </w:pPr>
      <w:del w:id="2864" w:author="Keith W. Boone" w:date="2015-03-04T12:54:00Z">
        <w:r w:rsidRPr="003651D9" w:rsidDel="003877D0">
          <w:lastRenderedPageBreak/>
          <w:delText>This national extension document was authored under the sponsorship and supervision of &lt;sponsor name&gt;, who welcome comments on this document and the IHE &lt;country&gt; initiative. Comments should be directed to:</w:delText>
        </w:r>
      </w:del>
    </w:p>
    <w:p w14:paraId="75670679" w14:textId="77777777" w:rsidR="00C83F0F" w:rsidRPr="003651D9" w:rsidDel="003877D0" w:rsidRDefault="00C83F0F">
      <w:pPr>
        <w:pStyle w:val="BodyText"/>
        <w:keepNext/>
        <w:pageBreakBefore/>
        <w:spacing w:before="240" w:after="60"/>
        <w:ind w:firstLine="720"/>
        <w:jc w:val="center"/>
        <w:outlineLvl w:val="0"/>
        <w:rPr>
          <w:del w:id="2865" w:author="Keith W. Boone" w:date="2015-03-04T12:54:00Z"/>
        </w:rPr>
        <w:pPrChange w:id="2866" w:author="Keith W. Boone" w:date="2015-03-04T12:54:00Z">
          <w:pPr>
            <w:pStyle w:val="BodyText"/>
            <w:ind w:firstLine="720"/>
          </w:pPr>
        </w:pPrChange>
      </w:pPr>
      <w:del w:id="2867" w:author="Keith W. Boone" w:date="2015-03-04T12:54:00Z">
        <w:r w:rsidRPr="003651D9" w:rsidDel="003877D0">
          <w:lastRenderedPageBreak/>
          <w:delText>&lt;</w:delText>
        </w:r>
        <w:r w:rsidR="007773C8" w:rsidRPr="003651D9" w:rsidDel="003877D0">
          <w:delText>Name</w:delText>
        </w:r>
        <w:r w:rsidRPr="003651D9" w:rsidDel="003877D0">
          <w:delText>, organization, title, email address&gt;</w:delText>
        </w:r>
      </w:del>
    </w:p>
    <w:p w14:paraId="0C7055DB" w14:textId="77777777" w:rsidR="00C83F0F" w:rsidRPr="003651D9" w:rsidDel="003877D0" w:rsidRDefault="00C83F0F">
      <w:pPr>
        <w:pStyle w:val="AppendixHeading3"/>
        <w:keepNext/>
        <w:pageBreakBefore/>
        <w:numPr>
          <w:ilvl w:val="0"/>
          <w:numId w:val="0"/>
        </w:numPr>
        <w:jc w:val="center"/>
        <w:outlineLvl w:val="0"/>
        <w:rPr>
          <w:del w:id="2868" w:author="Keith W. Boone" w:date="2015-03-04T12:54:00Z"/>
          <w:noProof w:val="0"/>
        </w:rPr>
        <w:pPrChange w:id="2869" w:author="Keith W. Boone" w:date="2015-03-04T12:54:00Z">
          <w:pPr>
            <w:pStyle w:val="AppendixHeading3"/>
            <w:numPr>
              <w:ilvl w:val="0"/>
              <w:numId w:val="0"/>
            </w:numPr>
            <w:tabs>
              <w:tab w:val="clear" w:pos="1080"/>
            </w:tabs>
            <w:ind w:left="0" w:firstLine="0"/>
          </w:pPr>
        </w:pPrChange>
      </w:pPr>
      <w:bookmarkStart w:id="2870" w:name="_Toc412696396"/>
      <w:del w:id="2871"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2 &lt;Profile Name&gt;</w:delText>
        </w:r>
        <w:r w:rsidR="001D6BB3" w:rsidRPr="003651D9" w:rsidDel="003877D0">
          <w:rPr>
            <w:noProof w:val="0"/>
          </w:rPr>
          <w:delText xml:space="preserve"> </w:delText>
        </w:r>
        <w:r w:rsidR="00077EA0" w:rsidRPr="003651D9" w:rsidDel="003877D0">
          <w:rPr>
            <w:noProof w:val="0"/>
          </w:rPr>
          <w:delText>&lt;</w:delText>
        </w:r>
        <w:r w:rsidR="001D6BB3" w:rsidRPr="003651D9" w:rsidDel="003877D0">
          <w:rPr>
            <w:noProof w:val="0"/>
          </w:rPr>
          <w:delText>(</w:delText>
        </w:r>
        <w:r w:rsidR="00077EA0" w:rsidRPr="003651D9" w:rsidDel="003877D0">
          <w:rPr>
            <w:noProof w:val="0"/>
          </w:rPr>
          <w:delText>Profile Acronym</w:delText>
        </w:r>
        <w:r w:rsidR="001D6BB3" w:rsidRPr="003651D9" w:rsidDel="003877D0">
          <w:rPr>
            <w:noProof w:val="0"/>
          </w:rPr>
          <w:delText>)</w:delText>
        </w:r>
        <w:r w:rsidR="00077EA0" w:rsidRPr="003651D9" w:rsidDel="003877D0">
          <w:rPr>
            <w:noProof w:val="0"/>
          </w:rPr>
          <w:delText>&gt;</w:delText>
        </w:r>
        <w:bookmarkEnd w:id="2870"/>
        <w:r w:rsidRPr="003651D9" w:rsidDel="003877D0">
          <w:rPr>
            <w:noProof w:val="0"/>
          </w:rPr>
          <w:delText xml:space="preserve"> </w:delText>
        </w:r>
      </w:del>
    </w:p>
    <w:p w14:paraId="4C9A7CD0" w14:textId="77777777" w:rsidR="00C83F0F" w:rsidRPr="003651D9" w:rsidDel="003877D0" w:rsidRDefault="00B8586D">
      <w:pPr>
        <w:pStyle w:val="AuthorInstructions"/>
        <w:keepNext/>
        <w:pageBreakBefore/>
        <w:spacing w:before="240" w:after="60"/>
        <w:jc w:val="center"/>
        <w:outlineLvl w:val="0"/>
        <w:rPr>
          <w:del w:id="2872" w:author="Keith W. Boone" w:date="2015-03-04T12:54:00Z"/>
        </w:rPr>
        <w:pPrChange w:id="2873" w:author="Keith W. Boone" w:date="2015-03-04T12:54:00Z">
          <w:pPr>
            <w:pStyle w:val="AuthorInstructions"/>
          </w:pPr>
        </w:pPrChange>
      </w:pPr>
      <w:del w:id="2874" w:author="Keith W. Boone" w:date="2015-03-04T12:54:00Z">
        <w:r w:rsidRPr="003651D9" w:rsidDel="003877D0">
          <w:lastRenderedPageBreak/>
          <w:delText>&lt;</w:delText>
        </w:r>
        <w:r w:rsidR="007773C8" w:rsidRPr="003651D9" w:rsidDel="003877D0">
          <w:delText>A</w:delText>
        </w:r>
        <w:r w:rsidRPr="003651D9" w:rsidDel="003877D0">
          <w:delText>dd info or tables&gt;</w:delText>
        </w:r>
      </w:del>
    </w:p>
    <w:p w14:paraId="5DB311A0" w14:textId="77777777" w:rsidR="00C83F0F" w:rsidRPr="003651D9" w:rsidDel="003877D0" w:rsidRDefault="00C83F0F">
      <w:pPr>
        <w:pStyle w:val="Heading4"/>
        <w:pageBreakBefore/>
        <w:numPr>
          <w:ilvl w:val="0"/>
          <w:numId w:val="0"/>
        </w:numPr>
        <w:jc w:val="center"/>
        <w:rPr>
          <w:del w:id="2875" w:author="Keith W. Boone" w:date="2015-03-04T12:54:00Z"/>
          <w:noProof w:val="0"/>
        </w:rPr>
        <w:pPrChange w:id="2876" w:author="Keith W. Boone" w:date="2015-03-04T12:54:00Z">
          <w:pPr>
            <w:pStyle w:val="Heading4"/>
            <w:numPr>
              <w:ilvl w:val="0"/>
              <w:numId w:val="0"/>
            </w:numPr>
            <w:tabs>
              <w:tab w:val="clear" w:pos="864"/>
            </w:tabs>
            <w:ind w:left="0" w:firstLine="0"/>
          </w:pPr>
        </w:pPrChange>
      </w:pPr>
      <w:bookmarkStart w:id="2877" w:name="_Toc412696397"/>
      <w:del w:id="2878"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2.1</w:delText>
        </w:r>
      </w:del>
      <w:del w:id="2879" w:author="Keith W. Boone" w:date="2015-03-04T12:03:00Z">
        <w:r w:rsidRPr="003651D9" w:rsidDel="002C1312">
          <w:rPr>
            <w:noProof w:val="0"/>
          </w:rPr>
          <w:delText xml:space="preserve">&lt;Profile Acronym&gt; </w:delText>
        </w:r>
      </w:del>
      <w:del w:id="2880" w:author="Keith W. Boone" w:date="2015-03-04T12:54:00Z">
        <w:r w:rsidRPr="003651D9" w:rsidDel="003877D0">
          <w:rPr>
            <w:noProof w:val="0"/>
          </w:rPr>
          <w:delText>&lt;Type of Change&gt;</w:delText>
        </w:r>
        <w:bookmarkEnd w:id="2877"/>
      </w:del>
    </w:p>
    <w:p w14:paraId="39B80DB4" w14:textId="77777777" w:rsidR="00C83F0F" w:rsidRPr="003651D9" w:rsidDel="003877D0" w:rsidRDefault="00C83F0F">
      <w:pPr>
        <w:pStyle w:val="AuthorInstructions"/>
        <w:keepNext/>
        <w:pageBreakBefore/>
        <w:spacing w:before="240" w:after="60"/>
        <w:jc w:val="center"/>
        <w:outlineLvl w:val="0"/>
        <w:rPr>
          <w:del w:id="2881" w:author="Keith W. Boone" w:date="2015-03-04T12:54:00Z"/>
        </w:rPr>
        <w:pPrChange w:id="2882" w:author="Keith W. Boone" w:date="2015-03-04T12:54:00Z">
          <w:pPr>
            <w:pStyle w:val="AuthorInstructions"/>
          </w:pPr>
        </w:pPrChange>
      </w:pPr>
      <w:del w:id="2883" w:author="Keith W. Boone" w:date="2015-03-04T12:54:00Z">
        <w:r w:rsidRPr="003651D9" w:rsidDel="003877D0">
          <w:lastRenderedPageBreak/>
          <w:delText>&lt;</w:delText>
        </w:r>
        <w:r w:rsidR="007773C8" w:rsidRPr="003651D9" w:rsidDel="003877D0">
          <w:delText>A</w:delText>
        </w:r>
        <w:r w:rsidRPr="003651D9" w:rsidDel="003877D0">
          <w:delText>dd info or tables&gt;</w:delText>
        </w:r>
      </w:del>
    </w:p>
    <w:p w14:paraId="64F27F6A" w14:textId="77777777" w:rsidR="00C83F0F" w:rsidRPr="003651D9" w:rsidDel="003877D0" w:rsidRDefault="00C83F0F">
      <w:pPr>
        <w:pStyle w:val="Heading4"/>
        <w:pageBreakBefore/>
        <w:numPr>
          <w:ilvl w:val="0"/>
          <w:numId w:val="0"/>
        </w:numPr>
        <w:jc w:val="center"/>
        <w:rPr>
          <w:del w:id="2884" w:author="Keith W. Boone" w:date="2015-03-04T12:54:00Z"/>
          <w:noProof w:val="0"/>
        </w:rPr>
        <w:pPrChange w:id="2885" w:author="Keith W. Boone" w:date="2015-03-04T12:54:00Z">
          <w:pPr>
            <w:pStyle w:val="Heading4"/>
            <w:numPr>
              <w:ilvl w:val="0"/>
              <w:numId w:val="0"/>
            </w:numPr>
            <w:tabs>
              <w:tab w:val="clear" w:pos="864"/>
            </w:tabs>
            <w:ind w:left="0" w:firstLine="0"/>
          </w:pPr>
        </w:pPrChange>
      </w:pPr>
      <w:bookmarkStart w:id="2886" w:name="_Toc412696398"/>
      <w:del w:id="2887"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2.2</w:delText>
        </w:r>
      </w:del>
      <w:del w:id="2888" w:author="Keith W. Boone" w:date="2015-03-04T12:03:00Z">
        <w:r w:rsidRPr="003651D9" w:rsidDel="002C1312">
          <w:rPr>
            <w:noProof w:val="0"/>
          </w:rPr>
          <w:delText xml:space="preserve">&lt;Profile Acronym&gt; </w:delText>
        </w:r>
      </w:del>
      <w:del w:id="2889" w:author="Keith W. Boone" w:date="2015-03-04T12:54:00Z">
        <w:r w:rsidRPr="003651D9" w:rsidDel="003877D0">
          <w:rPr>
            <w:noProof w:val="0"/>
          </w:rPr>
          <w:delText>&lt;Type of Change&gt;</w:delText>
        </w:r>
        <w:bookmarkEnd w:id="2886"/>
      </w:del>
    </w:p>
    <w:p w14:paraId="460EFB38" w14:textId="77777777" w:rsidR="00B8586D" w:rsidRPr="003651D9" w:rsidDel="003877D0" w:rsidRDefault="00C83F0F">
      <w:pPr>
        <w:pStyle w:val="AuthorInstructions"/>
        <w:keepNext/>
        <w:pageBreakBefore/>
        <w:spacing w:before="240" w:after="60"/>
        <w:jc w:val="center"/>
        <w:outlineLvl w:val="0"/>
        <w:rPr>
          <w:del w:id="2890" w:author="Keith W. Boone" w:date="2015-03-04T12:54:00Z"/>
        </w:rPr>
        <w:pPrChange w:id="2891" w:author="Keith W. Boone" w:date="2015-03-04T12:54:00Z">
          <w:pPr>
            <w:pStyle w:val="AuthorInstructions"/>
          </w:pPr>
        </w:pPrChange>
      </w:pPr>
      <w:del w:id="2892" w:author="Keith W. Boone" w:date="2015-03-04T12:54:00Z">
        <w:r w:rsidRPr="003651D9" w:rsidDel="003877D0">
          <w:lastRenderedPageBreak/>
          <w:delText>&lt;</w:delText>
        </w:r>
        <w:r w:rsidR="007773C8" w:rsidRPr="003651D9" w:rsidDel="003877D0">
          <w:delText>A</w:delText>
        </w:r>
        <w:r w:rsidRPr="003651D9" w:rsidDel="003877D0">
          <w:delText>dd info or tables&gt;</w:delText>
        </w:r>
      </w:del>
    </w:p>
    <w:p w14:paraId="47C87AE5" w14:textId="77777777" w:rsidR="003579DA" w:rsidRPr="003651D9" w:rsidDel="003877D0" w:rsidRDefault="00C63D7E">
      <w:pPr>
        <w:pStyle w:val="Heading1"/>
        <w:numPr>
          <w:ilvl w:val="0"/>
          <w:numId w:val="0"/>
        </w:numPr>
        <w:jc w:val="center"/>
        <w:rPr>
          <w:del w:id="2893" w:author="Keith W. Boone" w:date="2015-03-04T12:54:00Z"/>
          <w:noProof w:val="0"/>
        </w:rPr>
        <w:pPrChange w:id="2894" w:author="Keith W. Boone" w:date="2015-03-04T12:54:00Z">
          <w:pPr>
            <w:pStyle w:val="Heading1"/>
            <w:numPr>
              <w:numId w:val="0"/>
            </w:numPr>
            <w:tabs>
              <w:tab w:val="clear" w:pos="432"/>
            </w:tabs>
            <w:ind w:left="0" w:firstLine="0"/>
          </w:pPr>
        </w:pPrChange>
      </w:pPr>
      <w:bookmarkStart w:id="2895" w:name="_Toc412696399"/>
      <w:del w:id="2896" w:author="Keith W. Boone" w:date="2015-03-04T12:54:00Z">
        <w:r w:rsidRPr="003651D9" w:rsidDel="003877D0">
          <w:rPr>
            <w:noProof w:val="0"/>
          </w:rPr>
          <w:lastRenderedPageBreak/>
          <w:delText>4.I+1.1</w:delText>
        </w:r>
        <w:r w:rsidR="003579DA" w:rsidRPr="003651D9" w:rsidDel="003877D0">
          <w:rPr>
            <w:noProof w:val="0"/>
          </w:rPr>
          <w:delText xml:space="preserve"> National Extensions for &lt;Country Name or IHE Organization&gt;</w:delText>
        </w:r>
        <w:bookmarkEnd w:id="2895"/>
      </w:del>
    </w:p>
    <w:p w14:paraId="711F7E14" w14:textId="77777777" w:rsidR="003579DA" w:rsidRPr="003651D9" w:rsidDel="003877D0" w:rsidRDefault="003579DA">
      <w:pPr>
        <w:pStyle w:val="BodyText"/>
        <w:keepNext/>
        <w:pageBreakBefore/>
        <w:spacing w:before="240" w:after="60"/>
        <w:jc w:val="center"/>
        <w:outlineLvl w:val="0"/>
        <w:rPr>
          <w:del w:id="2897" w:author="Keith W. Boone" w:date="2015-03-04T12:54:00Z"/>
          <w:i/>
        </w:rPr>
        <w:pPrChange w:id="2898" w:author="Keith W. Boone" w:date="2015-03-04T12:54:00Z">
          <w:pPr>
            <w:pStyle w:val="BodyText"/>
          </w:pPr>
        </w:pPrChange>
      </w:pPr>
      <w:del w:id="2899" w:author="Keith W. Boone" w:date="2015-03-04T12:54:00Z">
        <w:r w:rsidRPr="003651D9" w:rsidDel="003877D0">
          <w:rPr>
            <w:i/>
          </w:rPr>
          <w:lastRenderedPageBreak/>
          <w:delText>&lt;Repeat (and increment) the section above as needed for additional National Extensions&gt;</w:delText>
        </w:r>
      </w:del>
    </w:p>
    <w:p w14:paraId="6034ABC4" w14:textId="77777777" w:rsidR="00CC4EA3" w:rsidRPr="003651D9" w:rsidRDefault="00CC4EA3">
      <w:pPr>
        <w:pStyle w:val="BodyText"/>
        <w:keepNext/>
        <w:pageBreakBefore/>
        <w:spacing w:before="240" w:after="60"/>
        <w:outlineLvl w:val="0"/>
        <w:rPr>
          <w:rStyle w:val="DeleteText"/>
          <w:b w:val="0"/>
          <w:strike w:val="0"/>
        </w:rPr>
        <w:pPrChange w:id="2900" w:author="Keith W. Boone" w:date="2015-03-04T12:54:00Z">
          <w:pPr>
            <w:pStyle w:val="BodyText"/>
          </w:pPr>
        </w:pPrChange>
      </w:pPr>
    </w:p>
    <w:sectPr w:rsidR="00CC4EA3" w:rsidRPr="003651D9" w:rsidSect="000807AC">
      <w:headerReference w:type="default" r:id="rId50"/>
      <w:footerReference w:type="even" r:id="rId51"/>
      <w:footerReference w:type="default" r:id="rId52"/>
      <w:footerReference w:type="first" r:id="rId5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9" w:author="Keith W. Boone" w:date="2015-03-04T13:11:00Z" w:initials="KWB">
    <w:p w14:paraId="6F676BA0" w14:textId="77777777" w:rsidR="00C943C7" w:rsidRDefault="00C943C7">
      <w:pPr>
        <w:pStyle w:val="CommentText"/>
      </w:pPr>
      <w:r>
        <w:rPr>
          <w:rStyle w:val="CommentReference"/>
        </w:rPr>
        <w:annotationRef/>
      </w:r>
      <w:r>
        <w:t>Too much detail in this section, this detail moves to volume II.</w:t>
      </w:r>
    </w:p>
  </w:comment>
  <w:comment w:id="96" w:author="Keith W. Boone" w:date="2015-03-04T13:11:00Z" w:initials="KWB">
    <w:p w14:paraId="6D98CB8A" w14:textId="77777777" w:rsidR="00C943C7" w:rsidRDefault="00C943C7">
      <w:pPr>
        <w:pStyle w:val="CommentText"/>
      </w:pPr>
      <w:r>
        <w:t>This transaction is already defined in the PCD TF, we need only reference it.</w:t>
      </w:r>
      <w:r>
        <w:rPr>
          <w:rStyle w:val="CommentReference"/>
        </w:rPr>
        <w:annotationRef/>
      </w:r>
    </w:p>
  </w:comment>
  <w:comment w:id="107" w:author="Keith W. Boone" w:date="2015-03-04T13:11:00Z" w:initials="KWB">
    <w:p w14:paraId="19C55510" w14:textId="77777777" w:rsidR="00C943C7" w:rsidRDefault="00C943C7">
      <w:pPr>
        <w:pStyle w:val="CommentText"/>
      </w:pPr>
      <w:r>
        <w:rPr>
          <w:rStyle w:val="CommentReference"/>
        </w:rPr>
        <w:annotationRef/>
      </w:r>
      <w:r>
        <w:t>This transaction is already defined in the TF.</w:t>
      </w:r>
    </w:p>
  </w:comment>
  <w:comment w:id="201" w:author="Keith W. Boone" w:date="2015-03-04T13:11:00Z" w:initials="KWB">
    <w:p w14:paraId="425CF7E4" w14:textId="77777777" w:rsidR="00C943C7" w:rsidRDefault="00C943C7">
      <w:pPr>
        <w:pStyle w:val="CommentText"/>
      </w:pPr>
      <w:r>
        <w:rPr>
          <w:rStyle w:val="CommentReference"/>
        </w:rPr>
        <w:annotationRef/>
      </w:r>
      <w:r>
        <w:t>Move to overview after actor/transactions.</w:t>
      </w:r>
    </w:p>
  </w:comment>
  <w:comment w:id="215" w:author="Keith W. Boone" w:date="2015-03-04T13:11:00Z" w:initials="KWB">
    <w:p w14:paraId="039EBEB2" w14:textId="77777777" w:rsidR="00C943C7" w:rsidRDefault="00C943C7">
      <w:pPr>
        <w:pStyle w:val="CommentText"/>
      </w:pPr>
      <w:r>
        <w:rPr>
          <w:rStyle w:val="CommentReference"/>
        </w:rPr>
        <w:annotationRef/>
      </w:r>
      <w:r>
        <w:t>Move to overview/concepts section.</w:t>
      </w:r>
    </w:p>
  </w:comment>
  <w:comment w:id="271" w:author="Keith W. Boone" w:date="2015-03-04T13:11:00Z" w:initials="KWB">
    <w:p w14:paraId="7C067679" w14:textId="77777777" w:rsidR="00C943C7" w:rsidRDefault="00C943C7">
      <w:pPr>
        <w:pStyle w:val="CommentText"/>
      </w:pPr>
      <w:r>
        <w:rPr>
          <w:rStyle w:val="CommentReference"/>
        </w:rPr>
        <w:annotationRef/>
      </w:r>
      <w:r>
        <w:t>This is no longer necessary due to CP-211</w:t>
      </w:r>
    </w:p>
  </w:comment>
  <w:comment w:id="733" w:author="Keith W. Boone" w:date="2015-03-04T13:11:00Z" w:initials="KWB">
    <w:p w14:paraId="1EFBE88F" w14:textId="77777777" w:rsidR="00C943C7" w:rsidRDefault="00C943C7">
      <w:pPr>
        <w:pStyle w:val="CommentText"/>
      </w:pPr>
      <w:r>
        <w:rPr>
          <w:rStyle w:val="CommentReference"/>
        </w:rPr>
        <w:annotationRef/>
      </w:r>
      <w:r>
        <w:t>TBD!!</w:t>
      </w:r>
    </w:p>
  </w:comment>
  <w:comment w:id="2788" w:author="Keith W. Boone" w:date="2015-03-04T13:11:00Z" w:initials="KWB">
    <w:p w14:paraId="41157F4E" w14:textId="77777777" w:rsidR="00C943C7" w:rsidRDefault="00C943C7">
      <w:pPr>
        <w:pStyle w:val="CommentText"/>
      </w:pPr>
      <w:r>
        <w:rPr>
          <w:rStyle w:val="CommentReference"/>
        </w:rPr>
        <w:annotationRef/>
      </w:r>
      <w:r>
        <w:t>This appendix should probably be in the PCD Technical Framework.</w:t>
      </w:r>
    </w:p>
  </w:comment>
  <w:comment w:id="2792" w:author="Keith W. Boone" w:date="2015-03-04T13:11:00Z" w:initials="KWB">
    <w:p w14:paraId="70C1A681" w14:textId="77777777" w:rsidR="00C943C7" w:rsidRDefault="00C943C7">
      <w:pPr>
        <w:pStyle w:val="CommentText"/>
      </w:pPr>
      <w:r>
        <w:rPr>
          <w:rStyle w:val="CommentReference"/>
        </w:rPr>
        <w:annotationRef/>
      </w:r>
      <w:r>
        <w:t>This should probably be in the PCD 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76BA0" w15:done="0"/>
  <w15:commentEx w15:paraId="6D98CB8A" w15:done="0"/>
  <w15:commentEx w15:paraId="19C55510" w15:done="0"/>
  <w15:commentEx w15:paraId="425CF7E4" w15:done="0"/>
  <w15:commentEx w15:paraId="039EBEB2" w15:done="0"/>
  <w15:commentEx w15:paraId="7C067679" w15:done="0"/>
  <w15:commentEx w15:paraId="1EFBE88F" w15:done="0"/>
  <w15:commentEx w15:paraId="41157F4E" w15:done="0"/>
  <w15:commentEx w15:paraId="70C1A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0596B" w14:textId="77777777" w:rsidR="008B7672" w:rsidRDefault="008B7672">
      <w:r>
        <w:separator/>
      </w:r>
    </w:p>
  </w:endnote>
  <w:endnote w:type="continuationSeparator" w:id="0">
    <w:p w14:paraId="4CE9B871" w14:textId="77777777" w:rsidR="008B7672" w:rsidRDefault="008B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595" w14:textId="77777777" w:rsidR="00C943C7" w:rsidRDefault="00C943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C943C7" w:rsidRDefault="00C943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63D0" w14:textId="77777777" w:rsidR="00C943C7" w:rsidRDefault="00C943C7">
    <w:pPr>
      <w:pStyle w:val="Footer"/>
      <w:ind w:right="360"/>
    </w:pPr>
    <w:r>
      <w:t>__________________________________________________________________________</w:t>
    </w:r>
  </w:p>
  <w:p w14:paraId="25391FFF" w14:textId="77777777" w:rsidR="00C943C7" w:rsidRDefault="00C943C7" w:rsidP="00597DB2">
    <w:pPr>
      <w:pStyle w:val="Footer"/>
      <w:ind w:right="360"/>
      <w:rPr>
        <w:sz w:val="20"/>
      </w:rPr>
    </w:pPr>
    <w:bookmarkStart w:id="290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73B6D">
      <w:rPr>
        <w:rStyle w:val="PageNumber"/>
        <w:noProof/>
        <w:sz w:val="20"/>
      </w:rPr>
      <w:t>51</w:t>
    </w:r>
    <w:r w:rsidRPr="00597DB2">
      <w:rPr>
        <w:rStyle w:val="PageNumber"/>
        <w:sz w:val="20"/>
      </w:rPr>
      <w:fldChar w:fldCharType="end"/>
    </w:r>
    <w:r>
      <w:rPr>
        <w:sz w:val="20"/>
      </w:rPr>
      <w:tab/>
      <w:t xml:space="preserve">                       Copyright © 20xx: IHE International, Inc.</w:t>
    </w:r>
    <w:bookmarkEnd w:id="2907"/>
  </w:p>
  <w:p w14:paraId="1B8D46AA" w14:textId="77777777" w:rsidR="00C943C7" w:rsidRDefault="00C943C7"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6E5C" w14:textId="77777777" w:rsidR="00C943C7" w:rsidRDefault="00C943C7">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9E06A" w14:textId="77777777" w:rsidR="008B7672" w:rsidRDefault="008B7672">
      <w:r>
        <w:separator/>
      </w:r>
    </w:p>
  </w:footnote>
  <w:footnote w:type="continuationSeparator" w:id="0">
    <w:p w14:paraId="3E902344" w14:textId="77777777" w:rsidR="008B7672" w:rsidRDefault="008B7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4DD2" w14:textId="77777777" w:rsidR="00C943C7" w:rsidRDefault="00C943C7">
    <w:pPr>
      <w:pStyle w:val="Header"/>
    </w:pPr>
    <w:r>
      <w:t xml:space="preserve">IHE </w:t>
    </w:r>
    <w:del w:id="2901" w:author="Keith W. Boone" w:date="2015-03-04T12:00:00Z">
      <w:r w:rsidDel="002C1312">
        <w:delText xml:space="preserve">&lt;Domain Name&gt; </w:delText>
      </w:r>
    </w:del>
    <w:ins w:id="2902" w:author="Keith W. Boone" w:date="2015-03-04T12:01:00Z">
      <w:r>
        <w:t xml:space="preserve">PCC </w:t>
      </w:r>
    </w:ins>
    <w:r>
      <w:t>Technical Framework Supplement</w:t>
    </w:r>
    <w:del w:id="2903" w:author="Keith W. Boone" w:date="2015-03-04T12:01:00Z">
      <w:r w:rsidDel="002C1312">
        <w:delText xml:space="preserve"> – </w:delText>
      </w:r>
    </w:del>
    <w:ins w:id="2904" w:author="Keith W. Boone" w:date="2015-03-04T12:01:00Z">
      <w:r>
        <w:tab/>
      </w:r>
      <w:r>
        <w:tab/>
      </w:r>
    </w:ins>
    <w:del w:id="2905" w:author="Keith W. Boone" w:date="2015-03-04T12:00:00Z">
      <w:r w:rsidDel="002C1312">
        <w:delText>&lt;Profile Name (Profile Acronym)&gt;</w:delText>
      </w:r>
    </w:del>
    <w:ins w:id="2906" w:author="Keith W. Boone" w:date="2015-03-04T12:00:00Z">
      <w:r>
        <w:t>Remote Patient Monitoring (RPM)</w:t>
      </w:r>
    </w:ins>
    <w:r>
      <w:br/>
      <w:t>______________________________________________________________________________</w:t>
    </w:r>
  </w:p>
  <w:p w14:paraId="49426055" w14:textId="77777777" w:rsidR="00C943C7" w:rsidRDefault="00C943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C3A55"/>
    <w:multiLevelType w:val="multilevel"/>
    <w:tmpl w:val="7B943E18"/>
    <w:numStyleLink w:val="Constraints"/>
  </w:abstractNum>
  <w:abstractNum w:abstractNumId="18">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25E5F"/>
    <w:multiLevelType w:val="multilevel"/>
    <w:tmpl w:val="7B943E18"/>
    <w:numStyleLink w:val="Constraints"/>
  </w:abstractNum>
  <w:abstractNum w:abstractNumId="2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8"/>
  </w:num>
  <w:num w:numId="13">
    <w:abstractNumId w:val="20"/>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6"/>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15"/>
  </w:num>
  <w:num w:numId="24">
    <w:abstractNumId w:val="18"/>
  </w:num>
  <w:num w:numId="25">
    <w:abstractNumId w:val="14"/>
  </w:num>
  <w:num w:numId="26">
    <w:abstractNumId w:val="23"/>
  </w:num>
  <w:num w:numId="27">
    <w:abstractNumId w:val="24"/>
  </w:num>
  <w:num w:numId="28">
    <w:abstractNumId w:val="12"/>
  </w:num>
  <w:num w:numId="29">
    <w:abstractNumId w:val="16"/>
  </w:num>
  <w:num w:numId="30">
    <w:abstractNumId w:val="25"/>
  </w:num>
  <w:num w:numId="31">
    <w:abstractNumId w:val="11"/>
  </w:num>
  <w:num w:numId="32">
    <w:abstractNumId w:val="27"/>
  </w:num>
  <w:num w:numId="33">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121FB"/>
    <w:rsid w:val="000125FF"/>
    <w:rsid w:val="00017E09"/>
    <w:rsid w:val="00023F9D"/>
    <w:rsid w:val="00024BCD"/>
    <w:rsid w:val="00034810"/>
    <w:rsid w:val="00036347"/>
    <w:rsid w:val="0004144C"/>
    <w:rsid w:val="000470A5"/>
    <w:rsid w:val="000514E1"/>
    <w:rsid w:val="0005577A"/>
    <w:rsid w:val="00060D78"/>
    <w:rsid w:val="000622EE"/>
    <w:rsid w:val="00063714"/>
    <w:rsid w:val="00070847"/>
    <w:rsid w:val="000717A7"/>
    <w:rsid w:val="00077324"/>
    <w:rsid w:val="00077EA0"/>
    <w:rsid w:val="000807AC"/>
    <w:rsid w:val="00082F2B"/>
    <w:rsid w:val="00087187"/>
    <w:rsid w:val="00094061"/>
    <w:rsid w:val="00094C5F"/>
    <w:rsid w:val="000B30FF"/>
    <w:rsid w:val="000B699D"/>
    <w:rsid w:val="000C099E"/>
    <w:rsid w:val="000C3556"/>
    <w:rsid w:val="000C5467"/>
    <w:rsid w:val="000D16B6"/>
    <w:rsid w:val="000D2487"/>
    <w:rsid w:val="000D6321"/>
    <w:rsid w:val="000D6F01"/>
    <w:rsid w:val="000D711C"/>
    <w:rsid w:val="000E4B55"/>
    <w:rsid w:val="000F13F5"/>
    <w:rsid w:val="000F613A"/>
    <w:rsid w:val="000F6D26"/>
    <w:rsid w:val="00104BE6"/>
    <w:rsid w:val="001055CB"/>
    <w:rsid w:val="001058D0"/>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698E"/>
    <w:rsid w:val="00186DAB"/>
    <w:rsid w:val="00187E92"/>
    <w:rsid w:val="001946F4"/>
    <w:rsid w:val="0019572F"/>
    <w:rsid w:val="001A02AA"/>
    <w:rsid w:val="001A7247"/>
    <w:rsid w:val="001A7C4C"/>
    <w:rsid w:val="001B2B50"/>
    <w:rsid w:val="001B463C"/>
    <w:rsid w:val="001B5EE1"/>
    <w:rsid w:val="001D0E6D"/>
    <w:rsid w:val="001D1619"/>
    <w:rsid w:val="001D640F"/>
    <w:rsid w:val="001D6BB3"/>
    <w:rsid w:val="001E206E"/>
    <w:rsid w:val="001E615F"/>
    <w:rsid w:val="001E62C3"/>
    <w:rsid w:val="001F0EBD"/>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22FF"/>
    <w:rsid w:val="00234BE4"/>
    <w:rsid w:val="0023732B"/>
    <w:rsid w:val="00250A37"/>
    <w:rsid w:val="00255462"/>
    <w:rsid w:val="00255821"/>
    <w:rsid w:val="00256665"/>
    <w:rsid w:val="002670D2"/>
    <w:rsid w:val="00270EBB"/>
    <w:rsid w:val="002711CC"/>
    <w:rsid w:val="00272440"/>
    <w:rsid w:val="002756A6"/>
    <w:rsid w:val="00277B56"/>
    <w:rsid w:val="00286433"/>
    <w:rsid w:val="0028681B"/>
    <w:rsid w:val="002869E8"/>
    <w:rsid w:val="00291725"/>
    <w:rsid w:val="00293CF1"/>
    <w:rsid w:val="002A4C2E"/>
    <w:rsid w:val="002B4844"/>
    <w:rsid w:val="002C1312"/>
    <w:rsid w:val="002C7BBB"/>
    <w:rsid w:val="002D5B69"/>
    <w:rsid w:val="002E2F04"/>
    <w:rsid w:val="002E3105"/>
    <w:rsid w:val="002F051F"/>
    <w:rsid w:val="002F076A"/>
    <w:rsid w:val="00303E20"/>
    <w:rsid w:val="00316247"/>
    <w:rsid w:val="0032060B"/>
    <w:rsid w:val="00323461"/>
    <w:rsid w:val="00323AC5"/>
    <w:rsid w:val="0032600B"/>
    <w:rsid w:val="00335554"/>
    <w:rsid w:val="003375BB"/>
    <w:rsid w:val="00340176"/>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429E"/>
    <w:rsid w:val="003877D0"/>
    <w:rsid w:val="003921A0"/>
    <w:rsid w:val="003A09FE"/>
    <w:rsid w:val="003B2A2B"/>
    <w:rsid w:val="003B32C6"/>
    <w:rsid w:val="003B40CC"/>
    <w:rsid w:val="003B70A2"/>
    <w:rsid w:val="003D19E0"/>
    <w:rsid w:val="003D24EE"/>
    <w:rsid w:val="003D5A68"/>
    <w:rsid w:val="003E5C68"/>
    <w:rsid w:val="003F0805"/>
    <w:rsid w:val="003F252B"/>
    <w:rsid w:val="003F3E4A"/>
    <w:rsid w:val="003F7141"/>
    <w:rsid w:val="00400853"/>
    <w:rsid w:val="004046B6"/>
    <w:rsid w:val="004070FB"/>
    <w:rsid w:val="00410D6B"/>
    <w:rsid w:val="00412649"/>
    <w:rsid w:val="00415432"/>
    <w:rsid w:val="00417A70"/>
    <w:rsid w:val="004225C9"/>
    <w:rsid w:val="0043514A"/>
    <w:rsid w:val="00436599"/>
    <w:rsid w:val="004424C6"/>
    <w:rsid w:val="0044310A"/>
    <w:rsid w:val="004440FA"/>
    <w:rsid w:val="00444100"/>
    <w:rsid w:val="00444CFC"/>
    <w:rsid w:val="00445D2F"/>
    <w:rsid w:val="00447451"/>
    <w:rsid w:val="00452A51"/>
    <w:rsid w:val="004541CC"/>
    <w:rsid w:val="00457DDC"/>
    <w:rsid w:val="00461A12"/>
    <w:rsid w:val="004651FC"/>
    <w:rsid w:val="00472402"/>
    <w:rsid w:val="004738A0"/>
    <w:rsid w:val="004809A3"/>
    <w:rsid w:val="004818E8"/>
    <w:rsid w:val="00481B22"/>
    <w:rsid w:val="00482DC2"/>
    <w:rsid w:val="00483AF7"/>
    <w:rsid w:val="004845CE"/>
    <w:rsid w:val="0049584E"/>
    <w:rsid w:val="004A7D5B"/>
    <w:rsid w:val="004B387F"/>
    <w:rsid w:val="004B4EF3"/>
    <w:rsid w:val="004B576F"/>
    <w:rsid w:val="004B7094"/>
    <w:rsid w:val="004C10B4"/>
    <w:rsid w:val="004C580C"/>
    <w:rsid w:val="004D68CC"/>
    <w:rsid w:val="004D69C3"/>
    <w:rsid w:val="004D6C45"/>
    <w:rsid w:val="004F1713"/>
    <w:rsid w:val="004F5211"/>
    <w:rsid w:val="004F7C05"/>
    <w:rsid w:val="00500D6F"/>
    <w:rsid w:val="00503AE1"/>
    <w:rsid w:val="0050674C"/>
    <w:rsid w:val="00506C22"/>
    <w:rsid w:val="00510062"/>
    <w:rsid w:val="00513057"/>
    <w:rsid w:val="00516D6D"/>
    <w:rsid w:val="00522681"/>
    <w:rsid w:val="00522F40"/>
    <w:rsid w:val="00523C5F"/>
    <w:rsid w:val="00530777"/>
    <w:rsid w:val="0053359F"/>
    <w:rsid w:val="005339EE"/>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B3030"/>
    <w:rsid w:val="005B5C92"/>
    <w:rsid w:val="005B72F3"/>
    <w:rsid w:val="005B7BFB"/>
    <w:rsid w:val="005C50BF"/>
    <w:rsid w:val="005C5E28"/>
    <w:rsid w:val="005D1F91"/>
    <w:rsid w:val="005D6104"/>
    <w:rsid w:val="005D6176"/>
    <w:rsid w:val="005D6CCA"/>
    <w:rsid w:val="005F2045"/>
    <w:rsid w:val="005F21E7"/>
    <w:rsid w:val="005F3FB5"/>
    <w:rsid w:val="005F4C3E"/>
    <w:rsid w:val="005F541C"/>
    <w:rsid w:val="005F6ED2"/>
    <w:rsid w:val="00600EC6"/>
    <w:rsid w:val="006014F8"/>
    <w:rsid w:val="00603ED5"/>
    <w:rsid w:val="00606E77"/>
    <w:rsid w:val="00607529"/>
    <w:rsid w:val="006106AB"/>
    <w:rsid w:val="006116E2"/>
    <w:rsid w:val="00613604"/>
    <w:rsid w:val="00613C53"/>
    <w:rsid w:val="00622D31"/>
    <w:rsid w:val="00625D23"/>
    <w:rsid w:val="006263EA"/>
    <w:rsid w:val="006277FA"/>
    <w:rsid w:val="00630F33"/>
    <w:rsid w:val="006360B8"/>
    <w:rsid w:val="00644FC1"/>
    <w:rsid w:val="006477F0"/>
    <w:rsid w:val="006512F0"/>
    <w:rsid w:val="006514EA"/>
    <w:rsid w:val="00656A6B"/>
    <w:rsid w:val="00662893"/>
    <w:rsid w:val="00663624"/>
    <w:rsid w:val="00665A0A"/>
    <w:rsid w:val="00665D8F"/>
    <w:rsid w:val="00672C39"/>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6A3D"/>
    <w:rsid w:val="00747676"/>
    <w:rsid w:val="007479B6"/>
    <w:rsid w:val="00747BB5"/>
    <w:rsid w:val="00747E7C"/>
    <w:rsid w:val="00761469"/>
    <w:rsid w:val="007620E1"/>
    <w:rsid w:val="00767053"/>
    <w:rsid w:val="00774B6B"/>
    <w:rsid w:val="007773C8"/>
    <w:rsid w:val="0078063E"/>
    <w:rsid w:val="007824BF"/>
    <w:rsid w:val="00787B2D"/>
    <w:rsid w:val="007922ED"/>
    <w:rsid w:val="007A51E3"/>
    <w:rsid w:val="007A5635"/>
    <w:rsid w:val="007A676E"/>
    <w:rsid w:val="007A7BF7"/>
    <w:rsid w:val="007B331F"/>
    <w:rsid w:val="007B44B7"/>
    <w:rsid w:val="007B64E0"/>
    <w:rsid w:val="007C1AAC"/>
    <w:rsid w:val="007C3E9A"/>
    <w:rsid w:val="007C5673"/>
    <w:rsid w:val="007C6556"/>
    <w:rsid w:val="007D1847"/>
    <w:rsid w:val="007D29E0"/>
    <w:rsid w:val="007D6862"/>
    <w:rsid w:val="007D724B"/>
    <w:rsid w:val="007E5441"/>
    <w:rsid w:val="007E5B51"/>
    <w:rsid w:val="007F771A"/>
    <w:rsid w:val="007F7801"/>
    <w:rsid w:val="00802F29"/>
    <w:rsid w:val="00803E2D"/>
    <w:rsid w:val="008044D0"/>
    <w:rsid w:val="008067DF"/>
    <w:rsid w:val="00812476"/>
    <w:rsid w:val="0081320A"/>
    <w:rsid w:val="00815E51"/>
    <w:rsid w:val="008249A2"/>
    <w:rsid w:val="00825642"/>
    <w:rsid w:val="00830E0E"/>
    <w:rsid w:val="00831FF5"/>
    <w:rsid w:val="00833045"/>
    <w:rsid w:val="008341AE"/>
    <w:rsid w:val="00834DF7"/>
    <w:rsid w:val="008358E5"/>
    <w:rsid w:val="00836F8A"/>
    <w:rsid w:val="008413B1"/>
    <w:rsid w:val="00841CEC"/>
    <w:rsid w:val="00843B52"/>
    <w:rsid w:val="008452AF"/>
    <w:rsid w:val="008526F3"/>
    <w:rsid w:val="00855E51"/>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A3FD2"/>
    <w:rsid w:val="008B53CB"/>
    <w:rsid w:val="008B5D7E"/>
    <w:rsid w:val="008B620B"/>
    <w:rsid w:val="008B6391"/>
    <w:rsid w:val="008B7672"/>
    <w:rsid w:val="008C1766"/>
    <w:rsid w:val="008C57EC"/>
    <w:rsid w:val="008D052D"/>
    <w:rsid w:val="008D0BA0"/>
    <w:rsid w:val="008D17FF"/>
    <w:rsid w:val="008D26F4"/>
    <w:rsid w:val="008D45BC"/>
    <w:rsid w:val="008D7044"/>
    <w:rsid w:val="008D7642"/>
    <w:rsid w:val="008E0275"/>
    <w:rsid w:val="008E2B5E"/>
    <w:rsid w:val="008E3F6C"/>
    <w:rsid w:val="008E441F"/>
    <w:rsid w:val="008F3449"/>
    <w:rsid w:val="008F78D2"/>
    <w:rsid w:val="00907134"/>
    <w:rsid w:val="00910E03"/>
    <w:rsid w:val="009268F6"/>
    <w:rsid w:val="0093216B"/>
    <w:rsid w:val="00933C9A"/>
    <w:rsid w:val="00934D96"/>
    <w:rsid w:val="00937C5D"/>
    <w:rsid w:val="009406A5"/>
    <w:rsid w:val="00940FC7"/>
    <w:rsid w:val="009429FB"/>
    <w:rsid w:val="0095196C"/>
    <w:rsid w:val="00951F63"/>
    <w:rsid w:val="0095298A"/>
    <w:rsid w:val="00953CFC"/>
    <w:rsid w:val="0095594C"/>
    <w:rsid w:val="00955CD4"/>
    <w:rsid w:val="00956966"/>
    <w:rsid w:val="009612F6"/>
    <w:rsid w:val="00966AC0"/>
    <w:rsid w:val="00967B49"/>
    <w:rsid w:val="0097454A"/>
    <w:rsid w:val="00980798"/>
    <w:rsid w:val="009813A1"/>
    <w:rsid w:val="009819AF"/>
    <w:rsid w:val="00983131"/>
    <w:rsid w:val="00983C65"/>
    <w:rsid w:val="009843EF"/>
    <w:rsid w:val="009903C2"/>
    <w:rsid w:val="00991D63"/>
    <w:rsid w:val="00993FF5"/>
    <w:rsid w:val="009B048D"/>
    <w:rsid w:val="009B5384"/>
    <w:rsid w:val="009C10D5"/>
    <w:rsid w:val="009C6269"/>
    <w:rsid w:val="009C6F21"/>
    <w:rsid w:val="009D0CDF"/>
    <w:rsid w:val="009D107B"/>
    <w:rsid w:val="009D125C"/>
    <w:rsid w:val="009D2A49"/>
    <w:rsid w:val="009D6A32"/>
    <w:rsid w:val="009E34B7"/>
    <w:rsid w:val="009F24FF"/>
    <w:rsid w:val="009F3200"/>
    <w:rsid w:val="009F5CF4"/>
    <w:rsid w:val="00A05A12"/>
    <w:rsid w:val="00A128C3"/>
    <w:rsid w:val="00A174B6"/>
    <w:rsid w:val="00A177D5"/>
    <w:rsid w:val="00A23689"/>
    <w:rsid w:val="00A26614"/>
    <w:rsid w:val="00A30BDA"/>
    <w:rsid w:val="00A322F4"/>
    <w:rsid w:val="00A412D1"/>
    <w:rsid w:val="00A43E92"/>
    <w:rsid w:val="00A54810"/>
    <w:rsid w:val="00A5645C"/>
    <w:rsid w:val="00A65737"/>
    <w:rsid w:val="00A66F91"/>
    <w:rsid w:val="00A7664D"/>
    <w:rsid w:val="00A773A9"/>
    <w:rsid w:val="00A81A7C"/>
    <w:rsid w:val="00A85861"/>
    <w:rsid w:val="00A875FF"/>
    <w:rsid w:val="00A90BD5"/>
    <w:rsid w:val="00A910E1"/>
    <w:rsid w:val="00A9751B"/>
    <w:rsid w:val="00AA0CAF"/>
    <w:rsid w:val="00AA684E"/>
    <w:rsid w:val="00AA69C0"/>
    <w:rsid w:val="00AC609B"/>
    <w:rsid w:val="00AC7C88"/>
    <w:rsid w:val="00AD069D"/>
    <w:rsid w:val="00AD2AE2"/>
    <w:rsid w:val="00AD3EA6"/>
    <w:rsid w:val="00AD7ECE"/>
    <w:rsid w:val="00AE4AED"/>
    <w:rsid w:val="00AF0095"/>
    <w:rsid w:val="00AF472E"/>
    <w:rsid w:val="00AF7069"/>
    <w:rsid w:val="00B03C08"/>
    <w:rsid w:val="00B072B1"/>
    <w:rsid w:val="00B10DCE"/>
    <w:rsid w:val="00B1148B"/>
    <w:rsid w:val="00B15A1D"/>
    <w:rsid w:val="00B15D8F"/>
    <w:rsid w:val="00B15E9B"/>
    <w:rsid w:val="00B24019"/>
    <w:rsid w:val="00B275B5"/>
    <w:rsid w:val="00B3238C"/>
    <w:rsid w:val="00B35019"/>
    <w:rsid w:val="00B35749"/>
    <w:rsid w:val="00B403E4"/>
    <w:rsid w:val="00B43019"/>
    <w:rsid w:val="00B43198"/>
    <w:rsid w:val="00B4798B"/>
    <w:rsid w:val="00B541EC"/>
    <w:rsid w:val="00B55350"/>
    <w:rsid w:val="00B63B69"/>
    <w:rsid w:val="00B65E96"/>
    <w:rsid w:val="00B73B6D"/>
    <w:rsid w:val="00B7582C"/>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5442"/>
    <w:rsid w:val="00BA597A"/>
    <w:rsid w:val="00BB62C0"/>
    <w:rsid w:val="00BB65D8"/>
    <w:rsid w:val="00BB6AAC"/>
    <w:rsid w:val="00BB74AF"/>
    <w:rsid w:val="00BB76BC"/>
    <w:rsid w:val="00BC3E9F"/>
    <w:rsid w:val="00BC6EDE"/>
    <w:rsid w:val="00BC7584"/>
    <w:rsid w:val="00BD50E5"/>
    <w:rsid w:val="00BD6767"/>
    <w:rsid w:val="00BE1308"/>
    <w:rsid w:val="00BE39EE"/>
    <w:rsid w:val="00BE3C9C"/>
    <w:rsid w:val="00BE5916"/>
    <w:rsid w:val="00BF2986"/>
    <w:rsid w:val="00C0135D"/>
    <w:rsid w:val="00C05CCE"/>
    <w:rsid w:val="00C0763E"/>
    <w:rsid w:val="00C1037F"/>
    <w:rsid w:val="00C10561"/>
    <w:rsid w:val="00C158E0"/>
    <w:rsid w:val="00C16F09"/>
    <w:rsid w:val="00C20EFF"/>
    <w:rsid w:val="00C250ED"/>
    <w:rsid w:val="00C25C52"/>
    <w:rsid w:val="00C269FC"/>
    <w:rsid w:val="00C26E7C"/>
    <w:rsid w:val="00C32116"/>
    <w:rsid w:val="00C3617A"/>
    <w:rsid w:val="00C412AE"/>
    <w:rsid w:val="00C42C6C"/>
    <w:rsid w:val="00C45949"/>
    <w:rsid w:val="00C512AA"/>
    <w:rsid w:val="00C536E4"/>
    <w:rsid w:val="00C56183"/>
    <w:rsid w:val="00C60F4D"/>
    <w:rsid w:val="00C61586"/>
    <w:rsid w:val="00C62E65"/>
    <w:rsid w:val="00C63D7E"/>
    <w:rsid w:val="00C6772C"/>
    <w:rsid w:val="00C71FDB"/>
    <w:rsid w:val="00C75E6D"/>
    <w:rsid w:val="00C7717D"/>
    <w:rsid w:val="00C82ED4"/>
    <w:rsid w:val="00C83F0F"/>
    <w:rsid w:val="00C90111"/>
    <w:rsid w:val="00C940A2"/>
    <w:rsid w:val="00C943C7"/>
    <w:rsid w:val="00C96531"/>
    <w:rsid w:val="00C969FE"/>
    <w:rsid w:val="00CA175A"/>
    <w:rsid w:val="00CB45F8"/>
    <w:rsid w:val="00CB5606"/>
    <w:rsid w:val="00CC0A62"/>
    <w:rsid w:val="00CC4EA3"/>
    <w:rsid w:val="00CC4F5B"/>
    <w:rsid w:val="00CC6D50"/>
    <w:rsid w:val="00CD0A74"/>
    <w:rsid w:val="00CD44D7"/>
    <w:rsid w:val="00CD4D46"/>
    <w:rsid w:val="00CD61EF"/>
    <w:rsid w:val="00CE0AA5"/>
    <w:rsid w:val="00CF283F"/>
    <w:rsid w:val="00CF508D"/>
    <w:rsid w:val="00D0225B"/>
    <w:rsid w:val="00D05B7C"/>
    <w:rsid w:val="00D07411"/>
    <w:rsid w:val="00D22DE2"/>
    <w:rsid w:val="00D250A2"/>
    <w:rsid w:val="00D34E63"/>
    <w:rsid w:val="00D35F24"/>
    <w:rsid w:val="00D373D8"/>
    <w:rsid w:val="00D40905"/>
    <w:rsid w:val="00D422BB"/>
    <w:rsid w:val="00D42ED8"/>
    <w:rsid w:val="00D439FF"/>
    <w:rsid w:val="00D51A38"/>
    <w:rsid w:val="00D5643C"/>
    <w:rsid w:val="00D609FE"/>
    <w:rsid w:val="00D60F27"/>
    <w:rsid w:val="00D62CEC"/>
    <w:rsid w:val="00D85A7B"/>
    <w:rsid w:val="00D91791"/>
    <w:rsid w:val="00D91815"/>
    <w:rsid w:val="00DA1854"/>
    <w:rsid w:val="00DA600E"/>
    <w:rsid w:val="00DA7FE0"/>
    <w:rsid w:val="00DB186B"/>
    <w:rsid w:val="00DB5C1E"/>
    <w:rsid w:val="00DC5581"/>
    <w:rsid w:val="00DC5891"/>
    <w:rsid w:val="00DC777B"/>
    <w:rsid w:val="00DD13DB"/>
    <w:rsid w:val="00DD4D5A"/>
    <w:rsid w:val="00DE0504"/>
    <w:rsid w:val="00DE3F6C"/>
    <w:rsid w:val="00DE6D6A"/>
    <w:rsid w:val="00DE7269"/>
    <w:rsid w:val="00DF683C"/>
    <w:rsid w:val="00DF769E"/>
    <w:rsid w:val="00DF7B10"/>
    <w:rsid w:val="00DF7CCA"/>
    <w:rsid w:val="00E007E6"/>
    <w:rsid w:val="00E014B6"/>
    <w:rsid w:val="00E121ED"/>
    <w:rsid w:val="00E1423C"/>
    <w:rsid w:val="00E15873"/>
    <w:rsid w:val="00E20C45"/>
    <w:rsid w:val="00E25761"/>
    <w:rsid w:val="00E30AAF"/>
    <w:rsid w:val="00E35F5B"/>
    <w:rsid w:val="00E36A9C"/>
    <w:rsid w:val="00E378D6"/>
    <w:rsid w:val="00E4210F"/>
    <w:rsid w:val="00E421ED"/>
    <w:rsid w:val="00E451B1"/>
    <w:rsid w:val="00E46BAB"/>
    <w:rsid w:val="00E50AF1"/>
    <w:rsid w:val="00E56193"/>
    <w:rsid w:val="00E5672F"/>
    <w:rsid w:val="00E61A6A"/>
    <w:rsid w:val="00E7532D"/>
    <w:rsid w:val="00E8043B"/>
    <w:rsid w:val="00E8520F"/>
    <w:rsid w:val="00E86C31"/>
    <w:rsid w:val="00E90AC0"/>
    <w:rsid w:val="00E91C15"/>
    <w:rsid w:val="00E9350E"/>
    <w:rsid w:val="00E940ED"/>
    <w:rsid w:val="00E9442A"/>
    <w:rsid w:val="00EA4EA1"/>
    <w:rsid w:val="00EA7E83"/>
    <w:rsid w:val="00EB71A2"/>
    <w:rsid w:val="00EC098D"/>
    <w:rsid w:val="00EC11E0"/>
    <w:rsid w:val="00ED0083"/>
    <w:rsid w:val="00ED3E87"/>
    <w:rsid w:val="00ED4892"/>
    <w:rsid w:val="00ED5269"/>
    <w:rsid w:val="00EE1C86"/>
    <w:rsid w:val="00EE303D"/>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455EA"/>
    <w:rsid w:val="00F5403A"/>
    <w:rsid w:val="00F6224C"/>
    <w:rsid w:val="00F623E5"/>
    <w:rsid w:val="00F6298D"/>
    <w:rsid w:val="00F64792"/>
    <w:rsid w:val="00F669C1"/>
    <w:rsid w:val="00F66C25"/>
    <w:rsid w:val="00F67F32"/>
    <w:rsid w:val="00F737D2"/>
    <w:rsid w:val="00F74FAA"/>
    <w:rsid w:val="00F82F74"/>
    <w:rsid w:val="00F84207"/>
    <w:rsid w:val="00F847E4"/>
    <w:rsid w:val="00F8495F"/>
    <w:rsid w:val="00F8659B"/>
    <w:rsid w:val="00F900F7"/>
    <w:rsid w:val="00F9257D"/>
    <w:rsid w:val="00F967B3"/>
    <w:rsid w:val="00FA1B42"/>
    <w:rsid w:val="00FA2A29"/>
    <w:rsid w:val="00FA427F"/>
    <w:rsid w:val="00FA7074"/>
    <w:rsid w:val="00FC24E1"/>
    <w:rsid w:val="00FC278A"/>
    <w:rsid w:val="00FD3F0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B7ED2758-06BA-42C1-BB51-9E8C530C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image" Target="media/image5.png"/><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7" Type="http://schemas.openxmlformats.org/officeDocument/2006/relationships/image" Target="media/image24.jpe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comments" Target="comments.xml"/><Relationship Id="rId29" Type="http://schemas.openxmlformats.org/officeDocument/2006/relationships/image" Target="media/image8.jpeg"/><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3.jpe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ihe.net/uploadedFiles/Documents/PCC/IHE_PCC_Suppl_RCK.pdf" TargetMode="Externa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jpeg"/><Relationship Id="rId48"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5F59D-3A5D-47D4-92C0-587FEC83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811</TotalTime>
  <Pages>101</Pages>
  <Words>22690</Words>
  <Characters>129334</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151721</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Brian Reinhold</cp:lastModifiedBy>
  <cp:revision>11</cp:revision>
  <cp:lastPrinted>2012-05-01T13:26:00Z</cp:lastPrinted>
  <dcterms:created xsi:type="dcterms:W3CDTF">2015-03-25T14:00:00Z</dcterms:created>
  <dcterms:modified xsi:type="dcterms:W3CDTF">2015-03-31T10:11:00Z</dcterms:modified>
  <cp:category>IHE Supplement Template</cp:category>
</cp:coreProperties>
</file>