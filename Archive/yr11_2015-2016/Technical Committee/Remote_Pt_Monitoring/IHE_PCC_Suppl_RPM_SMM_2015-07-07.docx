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810C3" w14:textId="77777777" w:rsidR="00323FDB" w:rsidRPr="00323FDB" w:rsidRDefault="00323FDB" w:rsidP="00323FDB">
      <w:pPr>
        <w:pStyle w:val="BodyText"/>
        <w:jc w:val="center"/>
        <w:rPr>
          <w:b/>
          <w:bCs/>
          <w:sz w:val="28"/>
          <w:szCs w:val="28"/>
        </w:rPr>
      </w:pPr>
      <w:r w:rsidRPr="00323FDB">
        <w:rPr>
          <w:b/>
          <w:bCs/>
          <w:sz w:val="28"/>
          <w:szCs w:val="28"/>
        </w:rPr>
        <w:t>Integrating the Healthcare Enterprise</w:t>
      </w:r>
    </w:p>
    <w:p w14:paraId="63B7DFAE" w14:textId="77777777" w:rsidR="00323FDB" w:rsidRPr="00323FDB" w:rsidRDefault="00323FDB" w:rsidP="00323FDB">
      <w:pPr>
        <w:pStyle w:val="BodyText"/>
      </w:pPr>
    </w:p>
    <w:p w14:paraId="200D040F" w14:textId="77777777" w:rsidR="00323FDB" w:rsidRPr="00323FDB" w:rsidRDefault="00323FDB" w:rsidP="00323FDB">
      <w:pPr>
        <w:pStyle w:val="BodyText"/>
        <w:jc w:val="center"/>
      </w:pPr>
      <w:r w:rsidRPr="00323FDB">
        <w:rPr>
          <w:noProof/>
        </w:rPr>
        <w:drawing>
          <wp:inline distT="0" distB="0" distL="0" distR="0" wp14:anchorId="1D409266" wp14:editId="513D21CE">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2E6171DE" w14:textId="77777777" w:rsidR="00323FDB" w:rsidRPr="00323FDB" w:rsidRDefault="00323FDB" w:rsidP="00323FDB">
      <w:pPr>
        <w:pStyle w:val="BodyText"/>
      </w:pPr>
    </w:p>
    <w:p w14:paraId="6B5A10E3" w14:textId="77777777" w:rsidR="00323FDB" w:rsidRPr="00323FDB" w:rsidRDefault="00323FDB" w:rsidP="00323FDB">
      <w:pPr>
        <w:pStyle w:val="BodyText"/>
        <w:jc w:val="center"/>
        <w:rPr>
          <w:b/>
          <w:sz w:val="44"/>
          <w:szCs w:val="44"/>
        </w:rPr>
      </w:pPr>
      <w:r w:rsidRPr="00323FDB">
        <w:rPr>
          <w:b/>
          <w:sz w:val="44"/>
          <w:szCs w:val="44"/>
        </w:rPr>
        <w:t>IHE Patient Care Coordination</w:t>
      </w:r>
    </w:p>
    <w:p w14:paraId="7946B9FD" w14:textId="77777777" w:rsidR="00323FDB" w:rsidRPr="00323FDB" w:rsidRDefault="00323FDB" w:rsidP="00323FDB">
      <w:pPr>
        <w:pStyle w:val="BodyText"/>
        <w:jc w:val="center"/>
        <w:rPr>
          <w:b/>
          <w:sz w:val="44"/>
          <w:szCs w:val="44"/>
        </w:rPr>
      </w:pPr>
      <w:r w:rsidRPr="00323FDB">
        <w:rPr>
          <w:b/>
          <w:sz w:val="44"/>
          <w:szCs w:val="44"/>
        </w:rPr>
        <w:t>Technical Framework Supplement</w:t>
      </w:r>
    </w:p>
    <w:p w14:paraId="295A23E9" w14:textId="77777777" w:rsidR="00323FDB" w:rsidRPr="00323FDB" w:rsidRDefault="00323FDB" w:rsidP="00323FDB">
      <w:pPr>
        <w:pStyle w:val="BodyText"/>
      </w:pPr>
    </w:p>
    <w:p w14:paraId="02206502" w14:textId="77777777" w:rsidR="00323FDB" w:rsidRPr="00323FDB" w:rsidRDefault="00323FDB" w:rsidP="00323FDB">
      <w:pPr>
        <w:pStyle w:val="BodyText"/>
      </w:pPr>
    </w:p>
    <w:p w14:paraId="2FCFBC85" w14:textId="77777777" w:rsidR="00323FDB" w:rsidRPr="00323FDB" w:rsidRDefault="00323FDB" w:rsidP="00323FDB">
      <w:pPr>
        <w:pStyle w:val="BodyText"/>
      </w:pPr>
    </w:p>
    <w:p w14:paraId="4F7FF609" w14:textId="2294D1F2" w:rsidR="00323FDB" w:rsidRPr="00323FDB" w:rsidRDefault="00323FDB" w:rsidP="00323FDB">
      <w:pPr>
        <w:pStyle w:val="BodyText"/>
        <w:jc w:val="center"/>
        <w:rPr>
          <w:b/>
          <w:sz w:val="44"/>
          <w:szCs w:val="44"/>
        </w:rPr>
      </w:pPr>
      <w:r w:rsidRPr="00323FDB">
        <w:rPr>
          <w:b/>
          <w:sz w:val="44"/>
          <w:szCs w:val="44"/>
        </w:rPr>
        <w:t>Remote Patient Monitoring</w:t>
      </w:r>
    </w:p>
    <w:p w14:paraId="7B0E9F31" w14:textId="1FA8147A" w:rsidR="00323FDB" w:rsidRPr="00323FDB" w:rsidRDefault="00323FDB" w:rsidP="00323FDB">
      <w:pPr>
        <w:pStyle w:val="BodyText"/>
        <w:jc w:val="center"/>
        <w:rPr>
          <w:b/>
          <w:color w:val="FF0000"/>
          <w:sz w:val="44"/>
          <w:szCs w:val="44"/>
        </w:rPr>
      </w:pPr>
      <w:r w:rsidRPr="00323FDB">
        <w:rPr>
          <w:b/>
          <w:sz w:val="44"/>
          <w:szCs w:val="44"/>
        </w:rPr>
        <w:t>(RPM)</w:t>
      </w:r>
    </w:p>
    <w:p w14:paraId="7AFE1887" w14:textId="77777777" w:rsidR="00323FDB" w:rsidRPr="00323FDB" w:rsidRDefault="00323FDB" w:rsidP="00323FDB">
      <w:pPr>
        <w:pStyle w:val="BodyText"/>
      </w:pPr>
    </w:p>
    <w:p w14:paraId="00FFEB4F" w14:textId="77777777" w:rsidR="00323FDB" w:rsidRPr="00323FDB" w:rsidRDefault="00323FDB" w:rsidP="00323FDB">
      <w:pPr>
        <w:pStyle w:val="BodyText"/>
      </w:pPr>
    </w:p>
    <w:p w14:paraId="01B30FC7" w14:textId="77777777" w:rsidR="00323FDB" w:rsidRPr="00323FDB" w:rsidRDefault="00323FDB" w:rsidP="00323FDB">
      <w:pPr>
        <w:pStyle w:val="BodyText"/>
      </w:pPr>
    </w:p>
    <w:p w14:paraId="74F2D757" w14:textId="77777777" w:rsidR="00323FDB" w:rsidRPr="00323FDB" w:rsidRDefault="00323FDB" w:rsidP="00323FDB">
      <w:pPr>
        <w:pStyle w:val="BodyText"/>
        <w:jc w:val="center"/>
        <w:rPr>
          <w:b/>
          <w:bCs/>
          <w:sz w:val="44"/>
          <w:szCs w:val="44"/>
        </w:rPr>
      </w:pPr>
      <w:r w:rsidRPr="00323FDB">
        <w:rPr>
          <w:b/>
          <w:bCs/>
          <w:sz w:val="44"/>
          <w:szCs w:val="44"/>
        </w:rPr>
        <w:t xml:space="preserve">Draft for Public Comment </w:t>
      </w:r>
    </w:p>
    <w:p w14:paraId="233C13CD" w14:textId="77777777" w:rsidR="00323FDB" w:rsidRPr="00323FDB" w:rsidRDefault="00323FDB" w:rsidP="00323FDB">
      <w:bookmarkStart w:id="0" w:name="_GoBack"/>
      <w:bookmarkEnd w:id="0"/>
    </w:p>
    <w:p w14:paraId="52D073C4" w14:textId="77777777" w:rsidR="00323FDB" w:rsidRPr="00323FDB" w:rsidRDefault="00323FDB" w:rsidP="00323FDB"/>
    <w:p w14:paraId="21F60D4E" w14:textId="77777777" w:rsidR="00323FDB" w:rsidRPr="00323FDB" w:rsidRDefault="00323FDB" w:rsidP="00323FDB"/>
    <w:p w14:paraId="776940C6" w14:textId="77777777" w:rsidR="00323FDB" w:rsidRPr="00323FDB" w:rsidRDefault="00323FDB" w:rsidP="00323FDB"/>
    <w:p w14:paraId="1BE6EB29" w14:textId="6E57E0FF" w:rsidR="00323FDB" w:rsidRPr="00323FDB" w:rsidRDefault="00323FDB" w:rsidP="00323FDB">
      <w:pPr>
        <w:pStyle w:val="BodyText"/>
      </w:pPr>
      <w:r w:rsidRPr="00323FDB">
        <w:t>Date:</w:t>
      </w:r>
      <w:r w:rsidRPr="00323FDB">
        <w:tab/>
      </w:r>
      <w:r w:rsidRPr="00323FDB">
        <w:tab/>
      </w:r>
      <w:r w:rsidR="007C02D9">
        <w:t>June 1</w:t>
      </w:r>
      <w:r w:rsidRPr="00323FDB">
        <w:t>, 2015</w:t>
      </w:r>
    </w:p>
    <w:p w14:paraId="04D847B5" w14:textId="77777777" w:rsidR="00323FDB" w:rsidRPr="00323FDB" w:rsidRDefault="00323FDB" w:rsidP="00323FDB">
      <w:pPr>
        <w:pStyle w:val="BodyText"/>
      </w:pPr>
      <w:r w:rsidRPr="00323FDB">
        <w:t>Author:</w:t>
      </w:r>
      <w:r w:rsidRPr="00323FDB">
        <w:tab/>
        <w:t>PCC Technical Committee</w:t>
      </w:r>
    </w:p>
    <w:p w14:paraId="7843ACFD" w14:textId="77777777" w:rsidR="00323FDB" w:rsidRPr="00323FDB" w:rsidRDefault="00323FDB" w:rsidP="00323FDB">
      <w:pPr>
        <w:pStyle w:val="BodyText"/>
      </w:pPr>
      <w:r w:rsidRPr="00323FDB">
        <w:t>Email:</w:t>
      </w:r>
      <w:r w:rsidRPr="00323FDB">
        <w:tab/>
      </w:r>
      <w:r w:rsidRPr="00323FDB">
        <w:tab/>
        <w:t xml:space="preserve">pcc@ihe.net </w:t>
      </w:r>
    </w:p>
    <w:p w14:paraId="575055A1" w14:textId="77777777" w:rsidR="00323FDB" w:rsidRPr="00323FDB" w:rsidRDefault="00323FDB" w:rsidP="00323FDB">
      <w:pPr>
        <w:pStyle w:val="BodyText"/>
      </w:pPr>
    </w:p>
    <w:p w14:paraId="3FF1D4BC" w14:textId="77777777" w:rsidR="00323FDB" w:rsidRPr="00323FDB" w:rsidRDefault="00323FDB" w:rsidP="00323FDB">
      <w:pPr>
        <w:pStyle w:val="BodyText"/>
      </w:pPr>
    </w:p>
    <w:p w14:paraId="3B7B0292" w14:textId="77777777" w:rsidR="00323FDB" w:rsidRPr="00323FDB" w:rsidRDefault="00323FDB" w:rsidP="00323FDB">
      <w:pPr>
        <w:pStyle w:val="BodyText"/>
        <w:pBdr>
          <w:top w:val="single" w:sz="18" w:space="1" w:color="auto"/>
          <w:left w:val="single" w:sz="18" w:space="4" w:color="auto"/>
          <w:bottom w:val="single" w:sz="18" w:space="1" w:color="auto"/>
          <w:right w:val="single" w:sz="18" w:space="4" w:color="auto"/>
        </w:pBdr>
        <w:spacing w:line="276" w:lineRule="auto"/>
        <w:jc w:val="center"/>
      </w:pPr>
      <w:r w:rsidRPr="00323FDB">
        <w:rPr>
          <w:b/>
        </w:rPr>
        <w:t xml:space="preserve">Please verify you have the most recent version of this document. </w:t>
      </w:r>
      <w:r w:rsidRPr="00323FDB">
        <w:t xml:space="preserve">See </w:t>
      </w:r>
      <w:hyperlink r:id="rId9" w:history="1">
        <w:r w:rsidRPr="00323FDB">
          <w:rPr>
            <w:rStyle w:val="Hyperlink"/>
          </w:rPr>
          <w:t>here</w:t>
        </w:r>
      </w:hyperlink>
      <w:r w:rsidRPr="00323FDB">
        <w:t xml:space="preserve"> for Trial Implementation and Final Text versions and </w:t>
      </w:r>
      <w:hyperlink r:id="rId10" w:history="1">
        <w:r w:rsidRPr="00323FDB">
          <w:rPr>
            <w:rStyle w:val="Hyperlink"/>
          </w:rPr>
          <w:t>here</w:t>
        </w:r>
      </w:hyperlink>
      <w:r w:rsidRPr="00323FDB">
        <w:t xml:space="preserve"> for Public Comment versions.</w:t>
      </w:r>
    </w:p>
    <w:p w14:paraId="01138213" w14:textId="63AC4F8A" w:rsidR="00CF283F" w:rsidRPr="00323FDB" w:rsidRDefault="009D125C" w:rsidP="009D125C">
      <w:pPr>
        <w:pStyle w:val="BodyText"/>
      </w:pPr>
      <w:r w:rsidRPr="00323FDB">
        <w:br w:type="page"/>
      </w:r>
      <w:r w:rsidR="00A875FF" w:rsidRPr="00323FDB">
        <w:rPr>
          <w:rFonts w:ascii="Arial" w:hAnsi="Arial"/>
          <w:b/>
          <w:kern w:val="28"/>
          <w:sz w:val="28"/>
        </w:rPr>
        <w:lastRenderedPageBreak/>
        <w:t>Foreword</w:t>
      </w:r>
    </w:p>
    <w:p w14:paraId="43E590A7" w14:textId="77777777" w:rsidR="00323FDB" w:rsidRPr="00323FDB" w:rsidRDefault="00323FDB" w:rsidP="00323FDB">
      <w:pPr>
        <w:pStyle w:val="BodyText"/>
      </w:pPr>
      <w:r w:rsidRPr="00323FDB">
        <w:t>This is a supplement to the IHE Patient Care Coordination Technical Framework V10.0. Each supplement undergoes a process of public comment and trial implementation before being incorporated into the volumes of the Technical Frameworks.</w:t>
      </w:r>
    </w:p>
    <w:p w14:paraId="58EB3381" w14:textId="14626C91" w:rsidR="00323FDB" w:rsidRPr="00323FDB" w:rsidRDefault="00323FDB" w:rsidP="00323FDB">
      <w:pPr>
        <w:pStyle w:val="BodyText"/>
      </w:pPr>
      <w:r w:rsidRPr="00323FDB">
        <w:t xml:space="preserve">This supplement is published on </w:t>
      </w:r>
      <w:r w:rsidR="007C02D9">
        <w:t>June 1</w:t>
      </w:r>
      <w:r w:rsidRPr="00323FDB">
        <w:t xml:space="preserve">, 2015 for public comment. Comments are invited and may be submitted at </w:t>
      </w:r>
      <w:hyperlink r:id="rId11" w:history="1">
        <w:r w:rsidRPr="00323FDB">
          <w:rPr>
            <w:rStyle w:val="Hyperlink"/>
          </w:rPr>
          <w:t>http://www.ihe.net/PCC_Public_Comments</w:t>
        </w:r>
      </w:hyperlink>
      <w:r w:rsidRPr="00323FDB">
        <w:t xml:space="preserve">. In order to be considered in development of the trial implementation version of the supplement, comments must be received by </w:t>
      </w:r>
      <w:r w:rsidR="007C02D9">
        <w:t>July 1</w:t>
      </w:r>
      <w:r w:rsidRPr="00323FDB">
        <w:t>, 2015</w:t>
      </w:r>
      <w:r w:rsidR="00DF14D1">
        <w:t xml:space="preserve">. </w:t>
      </w:r>
    </w:p>
    <w:p w14:paraId="5223B7B9" w14:textId="77777777" w:rsidR="00323FDB" w:rsidRPr="00323FDB" w:rsidRDefault="00323FDB" w:rsidP="00323FDB">
      <w:pPr>
        <w:pStyle w:val="BodyText"/>
      </w:pPr>
      <w:r w:rsidRPr="00323FDB">
        <w:t xml:space="preserve">This supplement describes changes to the existing technical framework documents. </w:t>
      </w:r>
    </w:p>
    <w:p w14:paraId="3F4C2892" w14:textId="77777777" w:rsidR="00323FDB" w:rsidRPr="00323FDB" w:rsidRDefault="00323FDB" w:rsidP="00323FDB">
      <w:pPr>
        <w:pStyle w:val="BodyText"/>
      </w:pPr>
      <w:r w:rsidRPr="00323FDB">
        <w:t xml:space="preserve">“Boxed” instructions like the sample below indicate to the Volume Editor </w:t>
      </w:r>
      <w:proofErr w:type="gramStart"/>
      <w:r w:rsidRPr="00323FDB">
        <w:t>how</w:t>
      </w:r>
      <w:proofErr w:type="gramEnd"/>
      <w:r w:rsidRPr="00323FDB">
        <w:t xml:space="preserve"> to integrate the relevant section(s) into the relevant Technical Framework volume.</w:t>
      </w:r>
    </w:p>
    <w:p w14:paraId="67BD463F" w14:textId="77777777" w:rsidR="00323FDB" w:rsidRPr="00323FDB" w:rsidRDefault="00323FDB" w:rsidP="00323FDB">
      <w:pPr>
        <w:pStyle w:val="EditorInstructions"/>
      </w:pPr>
      <w:r w:rsidRPr="00323FDB">
        <w:t>Amend Section X.X by the following:</w:t>
      </w:r>
    </w:p>
    <w:p w14:paraId="633CDD97" w14:textId="77777777" w:rsidR="00323FDB" w:rsidRPr="00323FDB" w:rsidRDefault="00323FDB" w:rsidP="00323FDB">
      <w:pPr>
        <w:pStyle w:val="BodyText"/>
      </w:pPr>
      <w:r w:rsidRPr="00323FDB">
        <w:t xml:space="preserve">Where the amendment adds text, make the added text </w:t>
      </w:r>
      <w:r w:rsidRPr="00323FDB">
        <w:rPr>
          <w:rStyle w:val="InsertText"/>
        </w:rPr>
        <w:t>bold underline</w:t>
      </w:r>
      <w:r w:rsidRPr="00323FDB">
        <w:t xml:space="preserve">. Where the amendment removes text, make the removed text </w:t>
      </w:r>
      <w:r w:rsidRPr="00323FDB">
        <w:rPr>
          <w:rStyle w:val="DeleteText"/>
        </w:rPr>
        <w:t>bold strikethrough</w:t>
      </w:r>
      <w:r w:rsidRPr="00323FDB">
        <w:t>. When entire new sections are added, introduce with editor’s instructions to “add new text” or similar, which for readability are not bolded or underlined.</w:t>
      </w:r>
    </w:p>
    <w:p w14:paraId="310DC99D" w14:textId="77777777" w:rsidR="00323FDB" w:rsidRPr="00323FDB" w:rsidRDefault="00323FDB" w:rsidP="00323FDB">
      <w:pPr>
        <w:pStyle w:val="BodyText"/>
      </w:pPr>
    </w:p>
    <w:p w14:paraId="78FC6B1E" w14:textId="77777777" w:rsidR="00323FDB" w:rsidRPr="00323FDB" w:rsidRDefault="00323FDB" w:rsidP="00323FDB">
      <w:pPr>
        <w:pStyle w:val="BodyText"/>
      </w:pPr>
      <w:r w:rsidRPr="00323FDB">
        <w:t xml:space="preserve">General information about IHE can be found at: </w:t>
      </w:r>
      <w:hyperlink r:id="rId12" w:history="1">
        <w:r w:rsidRPr="00323FDB">
          <w:rPr>
            <w:rStyle w:val="Hyperlink"/>
          </w:rPr>
          <w:t>http://ihe.net</w:t>
        </w:r>
      </w:hyperlink>
      <w:r w:rsidRPr="00323FDB">
        <w:t>.</w:t>
      </w:r>
    </w:p>
    <w:p w14:paraId="06A64AFF" w14:textId="77777777" w:rsidR="00323FDB" w:rsidRPr="00323FDB" w:rsidRDefault="00323FDB" w:rsidP="00323FDB">
      <w:pPr>
        <w:pStyle w:val="BodyText"/>
      </w:pPr>
      <w:r w:rsidRPr="00323FDB">
        <w:t xml:space="preserve">Information about the IHE Patient Care Coordination domain can be found at: </w:t>
      </w:r>
      <w:hyperlink r:id="rId13" w:history="1">
        <w:r w:rsidRPr="00323FDB">
          <w:rPr>
            <w:rStyle w:val="Hyperlink"/>
          </w:rPr>
          <w:t>http://ihe.net/IHE_Domains</w:t>
        </w:r>
      </w:hyperlink>
      <w:r w:rsidRPr="00323FDB">
        <w:t>.</w:t>
      </w:r>
    </w:p>
    <w:p w14:paraId="3497DE19" w14:textId="77777777" w:rsidR="00323FDB" w:rsidRPr="00323FDB" w:rsidRDefault="00323FDB" w:rsidP="00323FDB">
      <w:pPr>
        <w:pStyle w:val="BodyText"/>
      </w:pPr>
      <w:r w:rsidRPr="00323FDB">
        <w:t xml:space="preserve">Information about the organization of IHE Technical Frameworks and Supplements and the process used to create them can be found at: </w:t>
      </w:r>
      <w:hyperlink r:id="rId14" w:history="1">
        <w:r w:rsidRPr="00323FDB">
          <w:rPr>
            <w:rStyle w:val="Hyperlink"/>
          </w:rPr>
          <w:t>http://ihe.net/IHE_Process</w:t>
        </w:r>
      </w:hyperlink>
      <w:r w:rsidRPr="00323FDB">
        <w:t xml:space="preserve"> and </w:t>
      </w:r>
      <w:hyperlink r:id="rId15" w:history="1">
        <w:r w:rsidRPr="00323FDB">
          <w:rPr>
            <w:rStyle w:val="Hyperlink"/>
          </w:rPr>
          <w:t>http://ihe.net/Profiles</w:t>
        </w:r>
      </w:hyperlink>
      <w:r w:rsidRPr="00323FDB">
        <w:t>.</w:t>
      </w:r>
    </w:p>
    <w:p w14:paraId="4130272B" w14:textId="5A549128" w:rsidR="00323FDB" w:rsidRPr="00323FDB" w:rsidRDefault="00323FDB" w:rsidP="00323FDB">
      <w:pPr>
        <w:pStyle w:val="BodyText"/>
      </w:pPr>
      <w:r w:rsidRPr="00323FDB">
        <w:t xml:space="preserve">The current version of the IHE IT Infrastructure Technical Framework can be found at: </w:t>
      </w:r>
      <w:hyperlink r:id="rId16" w:history="1">
        <w:r w:rsidR="00412CAF">
          <w:rPr>
            <w:rStyle w:val="Hyperlink"/>
          </w:rPr>
          <w:t>http://ihe.net/Technical_Frameworks</w:t>
        </w:r>
      </w:hyperlink>
      <w:r w:rsidRPr="00323FDB">
        <w:t>.</w:t>
      </w:r>
    </w:p>
    <w:p w14:paraId="0431EC0F" w14:textId="77777777" w:rsidR="00BE5916" w:rsidRPr="00323FDB" w:rsidRDefault="00BE5916" w:rsidP="000470A5">
      <w:pPr>
        <w:pStyle w:val="BodyText"/>
      </w:pPr>
    </w:p>
    <w:p w14:paraId="0A39B526" w14:textId="77777777" w:rsidR="00D85A7B" w:rsidRPr="00323FDB" w:rsidRDefault="009813A1" w:rsidP="00597DB2">
      <w:pPr>
        <w:pStyle w:val="TOCHeading"/>
      </w:pPr>
      <w:r w:rsidRPr="00323FDB">
        <w:br w:type="page"/>
      </w:r>
      <w:r w:rsidR="00D85A7B" w:rsidRPr="00323FDB">
        <w:lastRenderedPageBreak/>
        <w:t>C</w:t>
      </w:r>
      <w:r w:rsidR="00060D78" w:rsidRPr="00323FDB">
        <w:t>ONTENTS</w:t>
      </w:r>
    </w:p>
    <w:p w14:paraId="62E72109" w14:textId="77777777" w:rsidR="004D69C3" w:rsidRPr="00323FDB" w:rsidRDefault="004D69C3" w:rsidP="00597DB2"/>
    <w:p w14:paraId="7BEC36DE" w14:textId="77777777" w:rsidR="004E3754" w:rsidRDefault="00CF508D">
      <w:pPr>
        <w:pStyle w:val="TOC1"/>
        <w:rPr>
          <w:ins w:id="1" w:author="smm" w:date="2015-07-07T16:10:00Z"/>
          <w:rFonts w:asciiTheme="minorHAnsi" w:eastAsiaTheme="minorEastAsia" w:hAnsiTheme="minorHAnsi" w:cstheme="minorBidi"/>
          <w:noProof/>
          <w:sz w:val="22"/>
          <w:szCs w:val="22"/>
        </w:rPr>
      </w:pPr>
      <w:r w:rsidRPr="00323FDB">
        <w:fldChar w:fldCharType="begin"/>
      </w:r>
      <w:r w:rsidRPr="00323FDB">
        <w:instrText xml:space="preserve"> TOC \o "2-7" \h \z \t "Heading 1,1,Appendix Heading 2,2,Appendix Heading 1,1,Appendix Heading 3,3,Glossary,1,Part Title,1" </w:instrText>
      </w:r>
      <w:r w:rsidRPr="00323FDB">
        <w:fldChar w:fldCharType="separate"/>
      </w:r>
      <w:ins w:id="2" w:author="smm" w:date="2015-07-07T16:10:00Z">
        <w:r w:rsidR="004E3754" w:rsidRPr="007B6E7F">
          <w:rPr>
            <w:rStyle w:val="Hyperlink"/>
            <w:noProof/>
          </w:rPr>
          <w:fldChar w:fldCharType="begin"/>
        </w:r>
        <w:r w:rsidR="004E3754" w:rsidRPr="007B6E7F">
          <w:rPr>
            <w:rStyle w:val="Hyperlink"/>
            <w:noProof/>
          </w:rPr>
          <w:instrText xml:space="preserve"> </w:instrText>
        </w:r>
        <w:r w:rsidR="004E3754">
          <w:rPr>
            <w:noProof/>
          </w:rPr>
          <w:instrText>HYPERLINK \l "_Toc424048729"</w:instrText>
        </w:r>
        <w:r w:rsidR="004E3754" w:rsidRPr="007B6E7F">
          <w:rPr>
            <w:rStyle w:val="Hyperlink"/>
            <w:noProof/>
          </w:rPr>
          <w:instrText xml:space="preserve"> </w:instrText>
        </w:r>
        <w:r w:rsidR="004E3754" w:rsidRPr="007B6E7F">
          <w:rPr>
            <w:rStyle w:val="Hyperlink"/>
            <w:noProof/>
          </w:rPr>
        </w:r>
        <w:r w:rsidR="004E3754" w:rsidRPr="007B6E7F">
          <w:rPr>
            <w:rStyle w:val="Hyperlink"/>
            <w:noProof/>
          </w:rPr>
          <w:fldChar w:fldCharType="separate"/>
        </w:r>
        <w:r w:rsidR="004E3754" w:rsidRPr="007B6E7F">
          <w:rPr>
            <w:rStyle w:val="Hyperlink"/>
            <w:noProof/>
          </w:rPr>
          <w:t>Introduction to this Supplement</w:t>
        </w:r>
        <w:r w:rsidR="004E3754">
          <w:rPr>
            <w:noProof/>
            <w:webHidden/>
          </w:rPr>
          <w:tab/>
        </w:r>
        <w:r w:rsidR="004E3754">
          <w:rPr>
            <w:noProof/>
            <w:webHidden/>
          </w:rPr>
          <w:fldChar w:fldCharType="begin"/>
        </w:r>
        <w:r w:rsidR="004E3754">
          <w:rPr>
            <w:noProof/>
            <w:webHidden/>
          </w:rPr>
          <w:instrText xml:space="preserve"> PAGEREF _Toc424048729 \h </w:instrText>
        </w:r>
        <w:r w:rsidR="004E3754">
          <w:rPr>
            <w:noProof/>
            <w:webHidden/>
          </w:rPr>
        </w:r>
      </w:ins>
      <w:r w:rsidR="004E3754">
        <w:rPr>
          <w:noProof/>
          <w:webHidden/>
        </w:rPr>
        <w:fldChar w:fldCharType="separate"/>
      </w:r>
      <w:ins w:id="3" w:author="smm" w:date="2015-07-07T16:10:00Z">
        <w:r w:rsidR="004E3754">
          <w:rPr>
            <w:noProof/>
            <w:webHidden/>
          </w:rPr>
          <w:t>6</w:t>
        </w:r>
        <w:r w:rsidR="004E3754">
          <w:rPr>
            <w:noProof/>
            <w:webHidden/>
          </w:rPr>
          <w:fldChar w:fldCharType="end"/>
        </w:r>
        <w:r w:rsidR="004E3754" w:rsidRPr="007B6E7F">
          <w:rPr>
            <w:rStyle w:val="Hyperlink"/>
            <w:noProof/>
          </w:rPr>
          <w:fldChar w:fldCharType="end"/>
        </w:r>
      </w:ins>
    </w:p>
    <w:p w14:paraId="3001E5B3" w14:textId="77777777" w:rsidR="004E3754" w:rsidRDefault="004E3754">
      <w:pPr>
        <w:pStyle w:val="TOC2"/>
        <w:rPr>
          <w:ins w:id="4" w:author="smm" w:date="2015-07-07T16:10:00Z"/>
          <w:rFonts w:asciiTheme="minorHAnsi" w:eastAsiaTheme="minorEastAsia" w:hAnsiTheme="minorHAnsi" w:cstheme="minorBidi"/>
          <w:noProof/>
          <w:sz w:val="22"/>
          <w:szCs w:val="22"/>
        </w:rPr>
      </w:pPr>
      <w:ins w:id="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"_Toc424048730"</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Open Issues and Questions</w:t>
        </w:r>
        <w:r>
          <w:rPr>
            <w:noProof/>
            <w:webHidden/>
          </w:rPr>
          <w:tab/>
        </w:r>
        <w:r>
          <w:rPr>
            <w:noProof/>
            <w:webHidden/>
          </w:rPr>
          <w:fldChar w:fldCharType="begin"/>
        </w:r>
        <w:r>
          <w:rPr>
            <w:noProof/>
            <w:webHidden/>
          </w:rPr>
          <w:instrText xml:space="preserve"> PAGEREF _Toc424048730 \h </w:instrText>
        </w:r>
        <w:r>
          <w:rPr>
            <w:noProof/>
            <w:webHidden/>
          </w:rPr>
        </w:r>
      </w:ins>
      <w:r>
        <w:rPr>
          <w:noProof/>
          <w:webHidden/>
        </w:rPr>
        <w:fldChar w:fldCharType="separate"/>
      </w:r>
      <w:ins w:id="6" w:author="smm" w:date="2015-07-07T16:10:00Z">
        <w:r>
          <w:rPr>
            <w:noProof/>
            <w:webHidden/>
          </w:rPr>
          <w:t>6</w:t>
        </w:r>
        <w:r>
          <w:rPr>
            <w:noProof/>
            <w:webHidden/>
          </w:rPr>
          <w:fldChar w:fldCharType="end"/>
        </w:r>
        <w:r w:rsidRPr="007B6E7F">
          <w:rPr>
            <w:rStyle w:val="Hyperlink"/>
            <w:noProof/>
          </w:rPr>
          <w:fldChar w:fldCharType="end"/>
        </w:r>
      </w:ins>
    </w:p>
    <w:p w14:paraId="53D5D207" w14:textId="77777777" w:rsidR="004E3754" w:rsidRDefault="004E3754">
      <w:pPr>
        <w:pStyle w:val="TOC2"/>
        <w:rPr>
          <w:ins w:id="7" w:author="smm" w:date="2015-07-07T16:10:00Z"/>
          <w:rFonts w:asciiTheme="minorHAnsi" w:eastAsiaTheme="minorEastAsia" w:hAnsiTheme="minorHAnsi" w:cstheme="minorBidi"/>
          <w:noProof/>
          <w:sz w:val="22"/>
          <w:szCs w:val="22"/>
        </w:rPr>
      </w:pPr>
      <w:ins w:id="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"_Toc424048731"</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Closed Issues</w:t>
        </w:r>
        <w:r>
          <w:rPr>
            <w:noProof/>
            <w:webHidden/>
          </w:rPr>
          <w:tab/>
        </w:r>
        <w:r>
          <w:rPr>
            <w:noProof/>
            <w:webHidden/>
          </w:rPr>
          <w:fldChar w:fldCharType="begin"/>
        </w:r>
        <w:r>
          <w:rPr>
            <w:noProof/>
            <w:webHidden/>
          </w:rPr>
          <w:instrText xml:space="preserve"> PAGEREF _Toc424048731 \h </w:instrText>
        </w:r>
        <w:r>
          <w:rPr>
            <w:noProof/>
            <w:webHidden/>
          </w:rPr>
        </w:r>
      </w:ins>
      <w:r>
        <w:rPr>
          <w:noProof/>
          <w:webHidden/>
        </w:rPr>
        <w:fldChar w:fldCharType="separate"/>
      </w:r>
      <w:ins w:id="9" w:author="smm" w:date="2015-07-07T16:10:00Z">
        <w:r>
          <w:rPr>
            <w:noProof/>
            <w:webHidden/>
          </w:rPr>
          <w:t>6</w:t>
        </w:r>
        <w:r>
          <w:rPr>
            <w:noProof/>
            <w:webHidden/>
          </w:rPr>
          <w:fldChar w:fldCharType="end"/>
        </w:r>
        <w:r w:rsidRPr="007B6E7F">
          <w:rPr>
            <w:rStyle w:val="Hyperlink"/>
            <w:noProof/>
          </w:rPr>
          <w:fldChar w:fldCharType="end"/>
        </w:r>
      </w:ins>
    </w:p>
    <w:p w14:paraId="4CE733C1" w14:textId="77777777" w:rsidR="004E3754" w:rsidRDefault="004E3754">
      <w:pPr>
        <w:pStyle w:val="TOC1"/>
        <w:rPr>
          <w:ins w:id="10" w:author="smm" w:date="2015-07-07T16:10:00Z"/>
          <w:rFonts w:asciiTheme="minorHAnsi" w:eastAsiaTheme="minorEastAsia" w:hAnsiTheme="minorHAnsi" w:cstheme="minorBidi"/>
          <w:noProof/>
          <w:sz w:val="22"/>
          <w:szCs w:val="22"/>
        </w:rPr>
      </w:pPr>
      <w:ins w:id="1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"_Toc424048732"</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General Introduction</w:t>
        </w:r>
        <w:r>
          <w:rPr>
            <w:noProof/>
            <w:webHidden/>
          </w:rPr>
          <w:tab/>
        </w:r>
        <w:r>
          <w:rPr>
            <w:noProof/>
            <w:webHidden/>
          </w:rPr>
          <w:fldChar w:fldCharType="begin"/>
        </w:r>
        <w:r>
          <w:rPr>
            <w:noProof/>
            <w:webHidden/>
          </w:rPr>
          <w:instrText xml:space="preserve"> PAGEREF _Toc424048732 \h </w:instrText>
        </w:r>
        <w:r>
          <w:rPr>
            <w:noProof/>
            <w:webHidden/>
          </w:rPr>
        </w:r>
      </w:ins>
      <w:r>
        <w:rPr>
          <w:noProof/>
          <w:webHidden/>
        </w:rPr>
        <w:fldChar w:fldCharType="separate"/>
      </w:r>
      <w:ins w:id="12" w:author="smm" w:date="2015-07-07T16:10:00Z">
        <w:r>
          <w:rPr>
            <w:noProof/>
            <w:webHidden/>
          </w:rPr>
          <w:t>7</w:t>
        </w:r>
        <w:r>
          <w:rPr>
            <w:noProof/>
            <w:webHidden/>
          </w:rPr>
          <w:fldChar w:fldCharType="end"/>
        </w:r>
        <w:r w:rsidRPr="007B6E7F">
          <w:rPr>
            <w:rStyle w:val="Hyperlink"/>
            <w:noProof/>
          </w:rPr>
          <w:fldChar w:fldCharType="end"/>
        </w:r>
      </w:ins>
    </w:p>
    <w:p w14:paraId="5CB94B74" w14:textId="77777777" w:rsidR="004E3754" w:rsidRDefault="004E3754">
      <w:pPr>
        <w:pStyle w:val="TOC1"/>
        <w:rPr>
          <w:ins w:id="13" w:author="smm" w:date="2015-07-07T16:10:00Z"/>
          <w:rFonts w:asciiTheme="minorHAnsi" w:eastAsiaTheme="minorEastAsia" w:hAnsiTheme="minorHAnsi" w:cstheme="minorBidi"/>
          <w:noProof/>
          <w:sz w:val="22"/>
          <w:szCs w:val="22"/>
        </w:rPr>
      </w:pPr>
      <w:ins w:id="1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"_Toc424048733"</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Appendix A - Actor Summary Definitions</w:t>
        </w:r>
        <w:r>
          <w:rPr>
            <w:noProof/>
            <w:webHidden/>
          </w:rPr>
          <w:tab/>
        </w:r>
        <w:r>
          <w:rPr>
            <w:noProof/>
            <w:webHidden/>
          </w:rPr>
          <w:fldChar w:fldCharType="begin"/>
        </w:r>
        <w:r>
          <w:rPr>
            <w:noProof/>
            <w:webHidden/>
          </w:rPr>
          <w:instrText xml:space="preserve"> PAGEREF _Toc424048733 \h </w:instrText>
        </w:r>
        <w:r>
          <w:rPr>
            <w:noProof/>
            <w:webHidden/>
          </w:rPr>
        </w:r>
      </w:ins>
      <w:r>
        <w:rPr>
          <w:noProof/>
          <w:webHidden/>
        </w:rPr>
        <w:fldChar w:fldCharType="separate"/>
      </w:r>
      <w:ins w:id="15" w:author="smm" w:date="2015-07-07T16:10:00Z">
        <w:r>
          <w:rPr>
            <w:noProof/>
            <w:webHidden/>
          </w:rPr>
          <w:t>7</w:t>
        </w:r>
        <w:r>
          <w:rPr>
            <w:noProof/>
            <w:webHidden/>
          </w:rPr>
          <w:fldChar w:fldCharType="end"/>
        </w:r>
        <w:r w:rsidRPr="007B6E7F">
          <w:rPr>
            <w:rStyle w:val="Hyperlink"/>
            <w:noProof/>
          </w:rPr>
          <w:fldChar w:fldCharType="end"/>
        </w:r>
      </w:ins>
    </w:p>
    <w:p w14:paraId="4B9080E6" w14:textId="77777777" w:rsidR="004E3754" w:rsidRDefault="004E3754">
      <w:pPr>
        <w:pStyle w:val="TOC1"/>
        <w:rPr>
          <w:ins w:id="16" w:author="smm" w:date="2015-07-07T16:10:00Z"/>
          <w:rFonts w:asciiTheme="minorHAnsi" w:eastAsiaTheme="minorEastAsia" w:hAnsiTheme="minorHAnsi" w:cstheme="minorBidi"/>
          <w:noProof/>
          <w:sz w:val="22"/>
          <w:szCs w:val="22"/>
        </w:rPr>
      </w:pPr>
      <w:ins w:id="1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"_Toc424048734"</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Appendix B - Transaction Summary Definitions</w:t>
        </w:r>
        <w:r>
          <w:rPr>
            <w:noProof/>
            <w:webHidden/>
          </w:rPr>
          <w:tab/>
        </w:r>
        <w:r>
          <w:rPr>
            <w:noProof/>
            <w:webHidden/>
          </w:rPr>
          <w:fldChar w:fldCharType="begin"/>
        </w:r>
        <w:r>
          <w:rPr>
            <w:noProof/>
            <w:webHidden/>
          </w:rPr>
          <w:instrText xml:space="preserve"> PAGEREF _Toc424048734 \h </w:instrText>
        </w:r>
        <w:r>
          <w:rPr>
            <w:noProof/>
            <w:webHidden/>
          </w:rPr>
        </w:r>
      </w:ins>
      <w:r>
        <w:rPr>
          <w:noProof/>
          <w:webHidden/>
        </w:rPr>
        <w:fldChar w:fldCharType="separate"/>
      </w:r>
      <w:ins w:id="18" w:author="smm" w:date="2015-07-07T16:10:00Z">
        <w:r>
          <w:rPr>
            <w:noProof/>
            <w:webHidden/>
          </w:rPr>
          <w:t>7</w:t>
        </w:r>
        <w:r>
          <w:rPr>
            <w:noProof/>
            <w:webHidden/>
          </w:rPr>
          <w:fldChar w:fldCharType="end"/>
        </w:r>
        <w:r w:rsidRPr="007B6E7F">
          <w:rPr>
            <w:rStyle w:val="Hyperlink"/>
            <w:noProof/>
          </w:rPr>
          <w:fldChar w:fldCharType="end"/>
        </w:r>
      </w:ins>
    </w:p>
    <w:p w14:paraId="01ADD6A5" w14:textId="77777777" w:rsidR="004E3754" w:rsidRDefault="004E3754">
      <w:pPr>
        <w:pStyle w:val="TOC1"/>
        <w:rPr>
          <w:ins w:id="19" w:author="smm" w:date="2015-07-07T16:10:00Z"/>
          <w:rFonts w:asciiTheme="minorHAnsi" w:eastAsiaTheme="minorEastAsia" w:hAnsiTheme="minorHAnsi" w:cstheme="minorBidi"/>
          <w:noProof/>
          <w:sz w:val="22"/>
          <w:szCs w:val="22"/>
        </w:rPr>
      </w:pPr>
      <w:ins w:id="2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"_Toc424048735"</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Glossary</w:t>
        </w:r>
        <w:r>
          <w:rPr>
            <w:noProof/>
            <w:webHidden/>
          </w:rPr>
          <w:tab/>
        </w:r>
        <w:r>
          <w:rPr>
            <w:noProof/>
            <w:webHidden/>
          </w:rPr>
          <w:fldChar w:fldCharType="begin"/>
        </w:r>
        <w:r>
          <w:rPr>
            <w:noProof/>
            <w:webHidden/>
          </w:rPr>
          <w:instrText xml:space="preserve"> PAGEREF _Toc424048735 \h </w:instrText>
        </w:r>
        <w:r>
          <w:rPr>
            <w:noProof/>
            <w:webHidden/>
          </w:rPr>
        </w:r>
      </w:ins>
      <w:r>
        <w:rPr>
          <w:noProof/>
          <w:webHidden/>
        </w:rPr>
        <w:fldChar w:fldCharType="separate"/>
      </w:r>
      <w:ins w:id="21" w:author="smm" w:date="2015-07-07T16:10:00Z">
        <w:r>
          <w:rPr>
            <w:noProof/>
            <w:webHidden/>
          </w:rPr>
          <w:t>8</w:t>
        </w:r>
        <w:r>
          <w:rPr>
            <w:noProof/>
            <w:webHidden/>
          </w:rPr>
          <w:fldChar w:fldCharType="end"/>
        </w:r>
        <w:r w:rsidRPr="007B6E7F">
          <w:rPr>
            <w:rStyle w:val="Hyperlink"/>
            <w:noProof/>
          </w:rPr>
          <w:fldChar w:fldCharType="end"/>
        </w:r>
      </w:ins>
    </w:p>
    <w:p w14:paraId="05101850" w14:textId="77777777" w:rsidR="004E3754" w:rsidRDefault="004E3754">
      <w:pPr>
        <w:pStyle w:val="TOC1"/>
        <w:rPr>
          <w:ins w:id="22" w:author="smm" w:date="2015-07-07T16:10:00Z"/>
          <w:rFonts w:asciiTheme="minorHAnsi" w:eastAsiaTheme="minorEastAsia" w:hAnsiTheme="minorHAnsi" w:cstheme="minorBidi"/>
          <w:noProof/>
          <w:sz w:val="22"/>
          <w:szCs w:val="22"/>
        </w:rPr>
      </w:pPr>
      <w:ins w:id="2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"_Toc424048736"</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Volume 1 – Profiles</w:t>
        </w:r>
        <w:r>
          <w:rPr>
            <w:noProof/>
            <w:webHidden/>
          </w:rPr>
          <w:tab/>
        </w:r>
        <w:r>
          <w:rPr>
            <w:noProof/>
            <w:webHidden/>
          </w:rPr>
          <w:fldChar w:fldCharType="begin"/>
        </w:r>
        <w:r>
          <w:rPr>
            <w:noProof/>
            <w:webHidden/>
          </w:rPr>
          <w:instrText xml:space="preserve"> PAGEREF _Toc424048736 \h </w:instrText>
        </w:r>
        <w:r>
          <w:rPr>
            <w:noProof/>
            <w:webHidden/>
          </w:rPr>
        </w:r>
      </w:ins>
      <w:r>
        <w:rPr>
          <w:noProof/>
          <w:webHidden/>
        </w:rPr>
        <w:fldChar w:fldCharType="separate"/>
      </w:r>
      <w:ins w:id="24" w:author="smm" w:date="2015-07-07T16:10:00Z">
        <w:r>
          <w:rPr>
            <w:noProof/>
            <w:webHidden/>
          </w:rPr>
          <w:t>9</w:t>
        </w:r>
        <w:r>
          <w:rPr>
            <w:noProof/>
            <w:webHidden/>
          </w:rPr>
          <w:fldChar w:fldCharType="end"/>
        </w:r>
        <w:r w:rsidRPr="007B6E7F">
          <w:rPr>
            <w:rStyle w:val="Hyperlink"/>
            <w:noProof/>
          </w:rPr>
          <w:fldChar w:fldCharType="end"/>
        </w:r>
      </w:ins>
    </w:p>
    <w:p w14:paraId="55817A86" w14:textId="77777777" w:rsidR="004E3754" w:rsidRDefault="004E3754">
      <w:pPr>
        <w:pStyle w:val="TOC2"/>
        <w:rPr>
          <w:ins w:id="25" w:author="smm" w:date="2015-07-07T16:10:00Z"/>
          <w:rFonts w:asciiTheme="minorHAnsi" w:eastAsiaTheme="minorEastAsia" w:hAnsiTheme="minorHAnsi" w:cstheme="minorBidi"/>
          <w:noProof/>
          <w:sz w:val="22"/>
          <w:szCs w:val="22"/>
        </w:rPr>
      </w:pPr>
      <w:ins w:id="2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"_Toc424048737"</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Copyright Licenses</w:t>
        </w:r>
        <w:r>
          <w:rPr>
            <w:noProof/>
            <w:webHidden/>
          </w:rPr>
          <w:tab/>
        </w:r>
        <w:r>
          <w:rPr>
            <w:noProof/>
            <w:webHidden/>
          </w:rPr>
          <w:fldChar w:fldCharType="begin"/>
        </w:r>
        <w:r>
          <w:rPr>
            <w:noProof/>
            <w:webHidden/>
          </w:rPr>
          <w:instrText xml:space="preserve"> PAGEREF _Toc424048737 \h </w:instrText>
        </w:r>
        <w:r>
          <w:rPr>
            <w:noProof/>
            <w:webHidden/>
          </w:rPr>
        </w:r>
      </w:ins>
      <w:r>
        <w:rPr>
          <w:noProof/>
          <w:webHidden/>
        </w:rPr>
        <w:fldChar w:fldCharType="separate"/>
      </w:r>
      <w:ins w:id="27" w:author="smm" w:date="2015-07-07T16:10:00Z">
        <w:r>
          <w:rPr>
            <w:noProof/>
            <w:webHidden/>
          </w:rPr>
          <w:t>9</w:t>
        </w:r>
        <w:r>
          <w:rPr>
            <w:noProof/>
            <w:webHidden/>
          </w:rPr>
          <w:fldChar w:fldCharType="end"/>
        </w:r>
        <w:r w:rsidRPr="007B6E7F">
          <w:rPr>
            <w:rStyle w:val="Hyperlink"/>
            <w:noProof/>
          </w:rPr>
          <w:fldChar w:fldCharType="end"/>
        </w:r>
      </w:ins>
    </w:p>
    <w:p w14:paraId="63463FC2" w14:textId="77777777" w:rsidR="004E3754" w:rsidRDefault="004E3754">
      <w:pPr>
        <w:pStyle w:val="TOC2"/>
        <w:rPr>
          <w:ins w:id="28" w:author="smm" w:date="2015-07-07T16:10:00Z"/>
          <w:rFonts w:asciiTheme="minorHAnsi" w:eastAsiaTheme="minorEastAsia" w:hAnsiTheme="minorHAnsi" w:cstheme="minorBidi"/>
          <w:noProof/>
          <w:sz w:val="22"/>
          <w:szCs w:val="22"/>
        </w:rPr>
      </w:pPr>
      <w:ins w:id="2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"_Toc424048738"</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Domain-specific additions</w:t>
        </w:r>
        <w:r>
          <w:rPr>
            <w:noProof/>
            <w:webHidden/>
          </w:rPr>
          <w:tab/>
        </w:r>
        <w:r>
          <w:rPr>
            <w:noProof/>
            <w:webHidden/>
          </w:rPr>
          <w:fldChar w:fldCharType="begin"/>
        </w:r>
        <w:r>
          <w:rPr>
            <w:noProof/>
            <w:webHidden/>
          </w:rPr>
          <w:instrText xml:space="preserve"> PAGEREF _Toc424048738 \h </w:instrText>
        </w:r>
        <w:r>
          <w:rPr>
            <w:noProof/>
            <w:webHidden/>
          </w:rPr>
        </w:r>
      </w:ins>
      <w:r>
        <w:rPr>
          <w:noProof/>
          <w:webHidden/>
        </w:rPr>
        <w:fldChar w:fldCharType="separate"/>
      </w:r>
      <w:ins w:id="30" w:author="smm" w:date="2015-07-07T16:10:00Z">
        <w:r>
          <w:rPr>
            <w:noProof/>
            <w:webHidden/>
          </w:rPr>
          <w:t>9</w:t>
        </w:r>
        <w:r>
          <w:rPr>
            <w:noProof/>
            <w:webHidden/>
          </w:rPr>
          <w:fldChar w:fldCharType="end"/>
        </w:r>
        <w:r w:rsidRPr="007B6E7F">
          <w:rPr>
            <w:rStyle w:val="Hyperlink"/>
            <w:noProof/>
          </w:rPr>
          <w:fldChar w:fldCharType="end"/>
        </w:r>
      </w:ins>
    </w:p>
    <w:p w14:paraId="1908E546" w14:textId="77777777" w:rsidR="004E3754" w:rsidRDefault="004E3754">
      <w:pPr>
        <w:pStyle w:val="TOC1"/>
        <w:rPr>
          <w:ins w:id="31" w:author="smm" w:date="2015-07-07T16:10:00Z"/>
          <w:rFonts w:asciiTheme="minorHAnsi" w:eastAsiaTheme="minorEastAsia" w:hAnsiTheme="minorHAnsi" w:cstheme="minorBidi"/>
          <w:noProof/>
          <w:sz w:val="22"/>
          <w:szCs w:val="22"/>
        </w:rPr>
      </w:pPr>
      <w:ins w:id="3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"_Toc424048739"</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 Remote Patient Monitoring (RPM) Profile</w:t>
        </w:r>
        <w:r>
          <w:rPr>
            <w:noProof/>
            <w:webHidden/>
          </w:rPr>
          <w:tab/>
        </w:r>
        <w:r>
          <w:rPr>
            <w:noProof/>
            <w:webHidden/>
          </w:rPr>
          <w:fldChar w:fldCharType="begin"/>
        </w:r>
        <w:r>
          <w:rPr>
            <w:noProof/>
            <w:webHidden/>
          </w:rPr>
          <w:instrText xml:space="preserve"> PAGEREF _Toc424048739 \h </w:instrText>
        </w:r>
        <w:r>
          <w:rPr>
            <w:noProof/>
            <w:webHidden/>
          </w:rPr>
        </w:r>
      </w:ins>
      <w:r>
        <w:rPr>
          <w:noProof/>
          <w:webHidden/>
        </w:rPr>
        <w:fldChar w:fldCharType="separate"/>
      </w:r>
      <w:ins w:id="33" w:author="smm" w:date="2015-07-07T16:10:00Z">
        <w:r>
          <w:rPr>
            <w:noProof/>
            <w:webHidden/>
          </w:rPr>
          <w:t>10</w:t>
        </w:r>
        <w:r>
          <w:rPr>
            <w:noProof/>
            <w:webHidden/>
          </w:rPr>
          <w:fldChar w:fldCharType="end"/>
        </w:r>
        <w:r w:rsidRPr="007B6E7F">
          <w:rPr>
            <w:rStyle w:val="Hyperlink"/>
            <w:noProof/>
          </w:rPr>
          <w:fldChar w:fldCharType="end"/>
        </w:r>
      </w:ins>
    </w:p>
    <w:p w14:paraId="05506236" w14:textId="77777777" w:rsidR="004E3754" w:rsidRDefault="004E3754">
      <w:pPr>
        <w:pStyle w:val="TOC2"/>
        <w:rPr>
          <w:ins w:id="34" w:author="smm" w:date="2015-07-07T16:10:00Z"/>
          <w:rFonts w:asciiTheme="minorHAnsi" w:eastAsiaTheme="minorEastAsia" w:hAnsiTheme="minorHAnsi" w:cstheme="minorBidi"/>
          <w:noProof/>
          <w:sz w:val="22"/>
          <w:szCs w:val="22"/>
        </w:rPr>
      </w:pPr>
      <w:ins w:id="3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"_Toc424048740"</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X.1 RPM Actors, Transactions, and Content Modules</w:t>
        </w:r>
        <w:r>
          <w:rPr>
            <w:noProof/>
            <w:webHidden/>
          </w:rPr>
          <w:tab/>
        </w:r>
        <w:r>
          <w:rPr>
            <w:noProof/>
            <w:webHidden/>
          </w:rPr>
          <w:fldChar w:fldCharType="begin"/>
        </w:r>
        <w:r>
          <w:rPr>
            <w:noProof/>
            <w:webHidden/>
          </w:rPr>
          <w:instrText xml:space="preserve"> PAGEREF _Toc424048740 \h </w:instrText>
        </w:r>
        <w:r>
          <w:rPr>
            <w:noProof/>
            <w:webHidden/>
          </w:rPr>
        </w:r>
      </w:ins>
      <w:r>
        <w:rPr>
          <w:noProof/>
          <w:webHidden/>
        </w:rPr>
        <w:fldChar w:fldCharType="separate"/>
      </w:r>
      <w:ins w:id="36" w:author="smm" w:date="2015-07-07T16:10:00Z">
        <w:r>
          <w:rPr>
            <w:noProof/>
            <w:webHidden/>
          </w:rPr>
          <w:t>11</w:t>
        </w:r>
        <w:r>
          <w:rPr>
            <w:noProof/>
            <w:webHidden/>
          </w:rPr>
          <w:fldChar w:fldCharType="end"/>
        </w:r>
        <w:r w:rsidRPr="007B6E7F">
          <w:rPr>
            <w:rStyle w:val="Hyperlink"/>
            <w:noProof/>
          </w:rPr>
          <w:fldChar w:fldCharType="end"/>
        </w:r>
      </w:ins>
    </w:p>
    <w:p w14:paraId="77D4526F" w14:textId="77777777" w:rsidR="004E3754" w:rsidRDefault="004E3754">
      <w:pPr>
        <w:pStyle w:val="TOC3"/>
        <w:rPr>
          <w:ins w:id="37" w:author="smm" w:date="2015-07-07T16:10:00Z"/>
          <w:rFonts w:asciiTheme="minorHAnsi" w:eastAsiaTheme="minorEastAsia" w:hAnsiTheme="minorHAnsi" w:cstheme="minorBidi"/>
          <w:noProof/>
          <w:sz w:val="22"/>
          <w:szCs w:val="22"/>
        </w:rPr>
      </w:pPr>
      <w:ins w:id="3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"_Toc424048741"</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_Toc424048741 \h </w:instrText>
        </w:r>
        <w:r>
          <w:rPr>
            <w:noProof/>
            <w:webHidden/>
          </w:rPr>
        </w:r>
      </w:ins>
      <w:r>
        <w:rPr>
          <w:noProof/>
          <w:webHidden/>
        </w:rPr>
        <w:fldChar w:fldCharType="separate"/>
      </w:r>
      <w:ins w:id="39" w:author="smm" w:date="2015-07-07T16:10:00Z">
        <w:r>
          <w:rPr>
            <w:noProof/>
            <w:webHidden/>
          </w:rPr>
          <w:t>16</w:t>
        </w:r>
        <w:r>
          <w:rPr>
            <w:noProof/>
            <w:webHidden/>
          </w:rPr>
          <w:fldChar w:fldCharType="end"/>
        </w:r>
        <w:r w:rsidRPr="007B6E7F">
          <w:rPr>
            <w:rStyle w:val="Hyperlink"/>
            <w:noProof/>
          </w:rPr>
          <w:fldChar w:fldCharType="end"/>
        </w:r>
      </w:ins>
    </w:p>
    <w:p w14:paraId="276B5B98" w14:textId="77777777" w:rsidR="004E3754" w:rsidRDefault="004E3754">
      <w:pPr>
        <w:pStyle w:val="TOC4"/>
        <w:rPr>
          <w:ins w:id="40" w:author="smm" w:date="2015-07-07T16:10:00Z"/>
          <w:rFonts w:asciiTheme="minorHAnsi" w:eastAsiaTheme="minorEastAsia" w:hAnsiTheme="minorHAnsi" w:cstheme="minorBidi"/>
          <w:noProof/>
          <w:sz w:val="22"/>
          <w:szCs w:val="22"/>
        </w:rPr>
      </w:pPr>
      <w:ins w:id="4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"_Toc424048742"</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X.1.1.1 Device Observation Source</w:t>
        </w:r>
        <w:r>
          <w:rPr>
            <w:noProof/>
            <w:webHidden/>
          </w:rPr>
          <w:tab/>
        </w:r>
        <w:r>
          <w:rPr>
            <w:noProof/>
            <w:webHidden/>
          </w:rPr>
          <w:fldChar w:fldCharType="begin"/>
        </w:r>
        <w:r>
          <w:rPr>
            <w:noProof/>
            <w:webHidden/>
          </w:rPr>
          <w:instrText xml:space="preserve"> PAGEREF _Toc424048742 \h </w:instrText>
        </w:r>
        <w:r>
          <w:rPr>
            <w:noProof/>
            <w:webHidden/>
          </w:rPr>
        </w:r>
      </w:ins>
      <w:r>
        <w:rPr>
          <w:noProof/>
          <w:webHidden/>
        </w:rPr>
        <w:fldChar w:fldCharType="separate"/>
      </w:r>
      <w:ins w:id="42" w:author="smm" w:date="2015-07-07T16:10:00Z">
        <w:r>
          <w:rPr>
            <w:noProof/>
            <w:webHidden/>
          </w:rPr>
          <w:t>18</w:t>
        </w:r>
        <w:r>
          <w:rPr>
            <w:noProof/>
            <w:webHidden/>
          </w:rPr>
          <w:fldChar w:fldCharType="end"/>
        </w:r>
        <w:r w:rsidRPr="007B6E7F">
          <w:rPr>
            <w:rStyle w:val="Hyperlink"/>
            <w:noProof/>
          </w:rPr>
          <w:fldChar w:fldCharType="end"/>
        </w:r>
      </w:ins>
    </w:p>
    <w:p w14:paraId="5CA5A604" w14:textId="77777777" w:rsidR="004E3754" w:rsidRDefault="004E3754">
      <w:pPr>
        <w:pStyle w:val="TOC4"/>
        <w:rPr>
          <w:ins w:id="43" w:author="smm" w:date="2015-07-07T16:10:00Z"/>
          <w:rFonts w:asciiTheme="minorHAnsi" w:eastAsiaTheme="minorEastAsia" w:hAnsiTheme="minorHAnsi" w:cstheme="minorBidi"/>
          <w:noProof/>
          <w:sz w:val="22"/>
          <w:szCs w:val="22"/>
        </w:rPr>
      </w:pPr>
      <w:ins w:id="4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"_Toc424048743"</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X.1.1.2 Sensor Data Consumer</w:t>
        </w:r>
        <w:r>
          <w:rPr>
            <w:noProof/>
            <w:webHidden/>
          </w:rPr>
          <w:tab/>
        </w:r>
        <w:r>
          <w:rPr>
            <w:noProof/>
            <w:webHidden/>
          </w:rPr>
          <w:fldChar w:fldCharType="begin"/>
        </w:r>
        <w:r>
          <w:rPr>
            <w:noProof/>
            <w:webHidden/>
          </w:rPr>
          <w:instrText xml:space="preserve"> PAGEREF _Toc424048743 \h </w:instrText>
        </w:r>
        <w:r>
          <w:rPr>
            <w:noProof/>
            <w:webHidden/>
          </w:rPr>
        </w:r>
      </w:ins>
      <w:r>
        <w:rPr>
          <w:noProof/>
          <w:webHidden/>
        </w:rPr>
        <w:fldChar w:fldCharType="separate"/>
      </w:r>
      <w:ins w:id="45" w:author="smm" w:date="2015-07-07T16:10:00Z">
        <w:r>
          <w:rPr>
            <w:noProof/>
            <w:webHidden/>
          </w:rPr>
          <w:t>18</w:t>
        </w:r>
        <w:r>
          <w:rPr>
            <w:noProof/>
            <w:webHidden/>
          </w:rPr>
          <w:fldChar w:fldCharType="end"/>
        </w:r>
        <w:r w:rsidRPr="007B6E7F">
          <w:rPr>
            <w:rStyle w:val="Hyperlink"/>
            <w:noProof/>
          </w:rPr>
          <w:fldChar w:fldCharType="end"/>
        </w:r>
      </w:ins>
    </w:p>
    <w:p w14:paraId="59DED273" w14:textId="77777777" w:rsidR="004E3754" w:rsidRDefault="004E3754">
      <w:pPr>
        <w:pStyle w:val="TOC4"/>
        <w:rPr>
          <w:ins w:id="46" w:author="smm" w:date="2015-07-07T16:10:00Z"/>
          <w:rFonts w:asciiTheme="minorHAnsi" w:eastAsiaTheme="minorEastAsia" w:hAnsiTheme="minorHAnsi" w:cstheme="minorBidi"/>
          <w:noProof/>
          <w:sz w:val="22"/>
          <w:szCs w:val="22"/>
        </w:rPr>
      </w:pPr>
      <w:ins w:id="4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"_Toc424048744"</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X.1.1.3 Device Observation Reporter</w:t>
        </w:r>
        <w:r>
          <w:rPr>
            <w:noProof/>
            <w:webHidden/>
          </w:rPr>
          <w:tab/>
        </w:r>
        <w:r>
          <w:rPr>
            <w:noProof/>
            <w:webHidden/>
          </w:rPr>
          <w:fldChar w:fldCharType="begin"/>
        </w:r>
        <w:r>
          <w:rPr>
            <w:noProof/>
            <w:webHidden/>
          </w:rPr>
          <w:instrText xml:space="preserve"> PAGEREF _Toc424048744 \h </w:instrText>
        </w:r>
        <w:r>
          <w:rPr>
            <w:noProof/>
            <w:webHidden/>
          </w:rPr>
        </w:r>
      </w:ins>
      <w:r>
        <w:rPr>
          <w:noProof/>
          <w:webHidden/>
        </w:rPr>
        <w:fldChar w:fldCharType="separate"/>
      </w:r>
      <w:ins w:id="48" w:author="smm" w:date="2015-07-07T16:10:00Z">
        <w:r>
          <w:rPr>
            <w:noProof/>
            <w:webHidden/>
          </w:rPr>
          <w:t>18</w:t>
        </w:r>
        <w:r>
          <w:rPr>
            <w:noProof/>
            <w:webHidden/>
          </w:rPr>
          <w:fldChar w:fldCharType="end"/>
        </w:r>
        <w:r w:rsidRPr="007B6E7F">
          <w:rPr>
            <w:rStyle w:val="Hyperlink"/>
            <w:noProof/>
          </w:rPr>
          <w:fldChar w:fldCharType="end"/>
        </w:r>
      </w:ins>
    </w:p>
    <w:p w14:paraId="543C6E4D" w14:textId="77777777" w:rsidR="004E3754" w:rsidRDefault="004E3754">
      <w:pPr>
        <w:pStyle w:val="TOC4"/>
        <w:rPr>
          <w:ins w:id="49" w:author="smm" w:date="2015-07-07T16:10:00Z"/>
          <w:rFonts w:asciiTheme="minorHAnsi" w:eastAsiaTheme="minorEastAsia" w:hAnsiTheme="minorHAnsi" w:cstheme="minorBidi"/>
          <w:noProof/>
          <w:sz w:val="22"/>
          <w:szCs w:val="22"/>
        </w:rPr>
      </w:pPr>
      <w:ins w:id="5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"_Toc424048745"</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X.1.1.4 Device Observation Consumer</w:t>
        </w:r>
        <w:r>
          <w:rPr>
            <w:noProof/>
            <w:webHidden/>
          </w:rPr>
          <w:tab/>
        </w:r>
        <w:r>
          <w:rPr>
            <w:noProof/>
            <w:webHidden/>
          </w:rPr>
          <w:fldChar w:fldCharType="begin"/>
        </w:r>
        <w:r>
          <w:rPr>
            <w:noProof/>
            <w:webHidden/>
          </w:rPr>
          <w:instrText xml:space="preserve"> PAGEREF _Toc424048745 \h </w:instrText>
        </w:r>
        <w:r>
          <w:rPr>
            <w:noProof/>
            <w:webHidden/>
          </w:rPr>
        </w:r>
      </w:ins>
      <w:r>
        <w:rPr>
          <w:noProof/>
          <w:webHidden/>
        </w:rPr>
        <w:fldChar w:fldCharType="separate"/>
      </w:r>
      <w:ins w:id="51" w:author="smm" w:date="2015-07-07T16:10:00Z">
        <w:r>
          <w:rPr>
            <w:noProof/>
            <w:webHidden/>
          </w:rPr>
          <w:t>19</w:t>
        </w:r>
        <w:r>
          <w:rPr>
            <w:noProof/>
            <w:webHidden/>
          </w:rPr>
          <w:fldChar w:fldCharType="end"/>
        </w:r>
        <w:r w:rsidRPr="007B6E7F">
          <w:rPr>
            <w:rStyle w:val="Hyperlink"/>
            <w:noProof/>
          </w:rPr>
          <w:fldChar w:fldCharType="end"/>
        </w:r>
      </w:ins>
    </w:p>
    <w:p w14:paraId="2D6068B9" w14:textId="77777777" w:rsidR="004E3754" w:rsidRDefault="004E3754">
      <w:pPr>
        <w:pStyle w:val="TOC4"/>
        <w:rPr>
          <w:ins w:id="52" w:author="smm" w:date="2015-07-07T16:10:00Z"/>
          <w:rFonts w:asciiTheme="minorHAnsi" w:eastAsiaTheme="minorEastAsia" w:hAnsiTheme="minorHAnsi" w:cstheme="minorBidi"/>
          <w:noProof/>
          <w:sz w:val="22"/>
          <w:szCs w:val="22"/>
        </w:rPr>
      </w:pPr>
      <w:ins w:id="5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"_Toc424048746"</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X.1.1.5 Content Creator</w:t>
        </w:r>
        <w:r>
          <w:rPr>
            <w:noProof/>
            <w:webHidden/>
          </w:rPr>
          <w:tab/>
        </w:r>
        <w:r>
          <w:rPr>
            <w:noProof/>
            <w:webHidden/>
          </w:rPr>
          <w:fldChar w:fldCharType="begin"/>
        </w:r>
        <w:r>
          <w:rPr>
            <w:noProof/>
            <w:webHidden/>
          </w:rPr>
          <w:instrText xml:space="preserve"> PAGEREF _Toc424048746 \h </w:instrText>
        </w:r>
        <w:r>
          <w:rPr>
            <w:noProof/>
            <w:webHidden/>
          </w:rPr>
        </w:r>
      </w:ins>
      <w:r>
        <w:rPr>
          <w:noProof/>
          <w:webHidden/>
        </w:rPr>
        <w:fldChar w:fldCharType="separate"/>
      </w:r>
      <w:ins w:id="54" w:author="smm" w:date="2015-07-07T16:10:00Z">
        <w:r>
          <w:rPr>
            <w:noProof/>
            <w:webHidden/>
          </w:rPr>
          <w:t>19</w:t>
        </w:r>
        <w:r>
          <w:rPr>
            <w:noProof/>
            <w:webHidden/>
          </w:rPr>
          <w:fldChar w:fldCharType="end"/>
        </w:r>
        <w:r w:rsidRPr="007B6E7F">
          <w:rPr>
            <w:rStyle w:val="Hyperlink"/>
            <w:noProof/>
          </w:rPr>
          <w:fldChar w:fldCharType="end"/>
        </w:r>
      </w:ins>
    </w:p>
    <w:p w14:paraId="669E587F" w14:textId="77777777" w:rsidR="004E3754" w:rsidRDefault="004E3754">
      <w:pPr>
        <w:pStyle w:val="TOC4"/>
        <w:rPr>
          <w:ins w:id="55" w:author="smm" w:date="2015-07-07T16:10:00Z"/>
          <w:rFonts w:asciiTheme="minorHAnsi" w:eastAsiaTheme="minorEastAsia" w:hAnsiTheme="minorHAnsi" w:cstheme="minorBidi"/>
          <w:noProof/>
          <w:sz w:val="22"/>
          <w:szCs w:val="22"/>
        </w:rPr>
      </w:pPr>
      <w:ins w:id="5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"_Toc424048747"</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X.1.1.6 Content Consumer</w:t>
        </w:r>
        <w:r>
          <w:rPr>
            <w:noProof/>
            <w:webHidden/>
          </w:rPr>
          <w:tab/>
        </w:r>
        <w:r>
          <w:rPr>
            <w:noProof/>
            <w:webHidden/>
          </w:rPr>
          <w:fldChar w:fldCharType="begin"/>
        </w:r>
        <w:r>
          <w:rPr>
            <w:noProof/>
            <w:webHidden/>
          </w:rPr>
          <w:instrText xml:space="preserve"> PAGEREF _Toc424048747 \h </w:instrText>
        </w:r>
        <w:r>
          <w:rPr>
            <w:noProof/>
            <w:webHidden/>
          </w:rPr>
        </w:r>
      </w:ins>
      <w:r>
        <w:rPr>
          <w:noProof/>
          <w:webHidden/>
        </w:rPr>
        <w:fldChar w:fldCharType="separate"/>
      </w:r>
      <w:ins w:id="57" w:author="smm" w:date="2015-07-07T16:10:00Z">
        <w:r>
          <w:rPr>
            <w:noProof/>
            <w:webHidden/>
          </w:rPr>
          <w:t>19</w:t>
        </w:r>
        <w:r>
          <w:rPr>
            <w:noProof/>
            <w:webHidden/>
          </w:rPr>
          <w:fldChar w:fldCharType="end"/>
        </w:r>
        <w:r w:rsidRPr="007B6E7F">
          <w:rPr>
            <w:rStyle w:val="Hyperlink"/>
            <w:noProof/>
          </w:rPr>
          <w:fldChar w:fldCharType="end"/>
        </w:r>
      </w:ins>
    </w:p>
    <w:p w14:paraId="63B5F16D" w14:textId="77777777" w:rsidR="004E3754" w:rsidRDefault="004E3754">
      <w:pPr>
        <w:pStyle w:val="TOC2"/>
        <w:rPr>
          <w:ins w:id="58" w:author="smm" w:date="2015-07-07T16:10:00Z"/>
          <w:rFonts w:asciiTheme="minorHAnsi" w:eastAsiaTheme="minorEastAsia" w:hAnsiTheme="minorHAnsi" w:cstheme="minorBidi"/>
          <w:noProof/>
          <w:sz w:val="22"/>
          <w:szCs w:val="22"/>
        </w:rPr>
      </w:pPr>
      <w:ins w:id="5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"_Toc424048748"</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X.2 RPM Actor Options</w:t>
        </w:r>
        <w:r>
          <w:rPr>
            <w:noProof/>
            <w:webHidden/>
          </w:rPr>
          <w:tab/>
        </w:r>
        <w:r>
          <w:rPr>
            <w:noProof/>
            <w:webHidden/>
          </w:rPr>
          <w:fldChar w:fldCharType="begin"/>
        </w:r>
        <w:r>
          <w:rPr>
            <w:noProof/>
            <w:webHidden/>
          </w:rPr>
          <w:instrText xml:space="preserve"> PAGEREF _Toc424048748 \h </w:instrText>
        </w:r>
        <w:r>
          <w:rPr>
            <w:noProof/>
            <w:webHidden/>
          </w:rPr>
        </w:r>
      </w:ins>
      <w:r>
        <w:rPr>
          <w:noProof/>
          <w:webHidden/>
        </w:rPr>
        <w:fldChar w:fldCharType="separate"/>
      </w:r>
      <w:ins w:id="60" w:author="smm" w:date="2015-07-07T16:10:00Z">
        <w:r>
          <w:rPr>
            <w:noProof/>
            <w:webHidden/>
          </w:rPr>
          <w:t>19</w:t>
        </w:r>
        <w:r>
          <w:rPr>
            <w:noProof/>
            <w:webHidden/>
          </w:rPr>
          <w:fldChar w:fldCharType="end"/>
        </w:r>
        <w:r w:rsidRPr="007B6E7F">
          <w:rPr>
            <w:rStyle w:val="Hyperlink"/>
            <w:noProof/>
          </w:rPr>
          <w:fldChar w:fldCharType="end"/>
        </w:r>
      </w:ins>
    </w:p>
    <w:p w14:paraId="55FBD503" w14:textId="77777777" w:rsidR="004E3754" w:rsidRDefault="004E3754">
      <w:pPr>
        <w:pStyle w:val="TOC2"/>
        <w:rPr>
          <w:ins w:id="61" w:author="smm" w:date="2015-07-07T16:10:00Z"/>
          <w:rFonts w:asciiTheme="minorHAnsi" w:eastAsiaTheme="minorEastAsia" w:hAnsiTheme="minorHAnsi" w:cstheme="minorBidi"/>
          <w:noProof/>
          <w:sz w:val="22"/>
          <w:szCs w:val="22"/>
        </w:rPr>
      </w:pPr>
      <w:ins w:id="6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"_Toc424048749"</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X.3 RPM Required Actor Groupings</w:t>
        </w:r>
        <w:r>
          <w:rPr>
            <w:noProof/>
            <w:webHidden/>
          </w:rPr>
          <w:tab/>
        </w:r>
        <w:r>
          <w:rPr>
            <w:noProof/>
            <w:webHidden/>
          </w:rPr>
          <w:fldChar w:fldCharType="begin"/>
        </w:r>
        <w:r>
          <w:rPr>
            <w:noProof/>
            <w:webHidden/>
          </w:rPr>
          <w:instrText xml:space="preserve"> PAGEREF _Toc424048749 \h </w:instrText>
        </w:r>
        <w:r>
          <w:rPr>
            <w:noProof/>
            <w:webHidden/>
          </w:rPr>
        </w:r>
      </w:ins>
      <w:r>
        <w:rPr>
          <w:noProof/>
          <w:webHidden/>
        </w:rPr>
        <w:fldChar w:fldCharType="separate"/>
      </w:r>
      <w:ins w:id="63" w:author="smm" w:date="2015-07-07T16:10:00Z">
        <w:r>
          <w:rPr>
            <w:noProof/>
            <w:webHidden/>
          </w:rPr>
          <w:t>20</w:t>
        </w:r>
        <w:r>
          <w:rPr>
            <w:noProof/>
            <w:webHidden/>
          </w:rPr>
          <w:fldChar w:fldCharType="end"/>
        </w:r>
        <w:r w:rsidRPr="007B6E7F">
          <w:rPr>
            <w:rStyle w:val="Hyperlink"/>
            <w:noProof/>
          </w:rPr>
          <w:fldChar w:fldCharType="end"/>
        </w:r>
      </w:ins>
    </w:p>
    <w:p w14:paraId="3927BBF1" w14:textId="77777777" w:rsidR="004E3754" w:rsidRDefault="004E3754">
      <w:pPr>
        <w:pStyle w:val="TOC2"/>
        <w:rPr>
          <w:ins w:id="64" w:author="smm" w:date="2015-07-07T16:10:00Z"/>
          <w:rFonts w:asciiTheme="minorHAnsi" w:eastAsiaTheme="minorEastAsia" w:hAnsiTheme="minorHAnsi" w:cstheme="minorBidi"/>
          <w:noProof/>
          <w:sz w:val="22"/>
          <w:szCs w:val="22"/>
        </w:rPr>
      </w:pPr>
      <w:ins w:id="6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"_Toc424048750"</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X.4 RPM Overview</w:t>
        </w:r>
        <w:r>
          <w:rPr>
            <w:noProof/>
            <w:webHidden/>
          </w:rPr>
          <w:tab/>
        </w:r>
        <w:r>
          <w:rPr>
            <w:noProof/>
            <w:webHidden/>
          </w:rPr>
          <w:fldChar w:fldCharType="begin"/>
        </w:r>
        <w:r>
          <w:rPr>
            <w:noProof/>
            <w:webHidden/>
          </w:rPr>
          <w:instrText xml:space="preserve"> PAGEREF _Toc424048750 \h </w:instrText>
        </w:r>
        <w:r>
          <w:rPr>
            <w:noProof/>
            <w:webHidden/>
          </w:rPr>
        </w:r>
      </w:ins>
      <w:r>
        <w:rPr>
          <w:noProof/>
          <w:webHidden/>
        </w:rPr>
        <w:fldChar w:fldCharType="separate"/>
      </w:r>
      <w:ins w:id="66" w:author="smm" w:date="2015-07-07T16:10:00Z">
        <w:r>
          <w:rPr>
            <w:noProof/>
            <w:webHidden/>
          </w:rPr>
          <w:t>20</w:t>
        </w:r>
        <w:r>
          <w:rPr>
            <w:noProof/>
            <w:webHidden/>
          </w:rPr>
          <w:fldChar w:fldCharType="end"/>
        </w:r>
        <w:r w:rsidRPr="007B6E7F">
          <w:rPr>
            <w:rStyle w:val="Hyperlink"/>
            <w:noProof/>
          </w:rPr>
          <w:fldChar w:fldCharType="end"/>
        </w:r>
      </w:ins>
    </w:p>
    <w:p w14:paraId="4461DCF3" w14:textId="77777777" w:rsidR="004E3754" w:rsidRDefault="004E3754">
      <w:pPr>
        <w:pStyle w:val="TOC3"/>
        <w:rPr>
          <w:ins w:id="67" w:author="smm" w:date="2015-07-07T16:10:00Z"/>
          <w:rFonts w:asciiTheme="minorHAnsi" w:eastAsiaTheme="minorEastAsia" w:hAnsiTheme="minorHAnsi" w:cstheme="minorBidi"/>
          <w:noProof/>
          <w:sz w:val="22"/>
          <w:szCs w:val="22"/>
        </w:rPr>
      </w:pPr>
      <w:ins w:id="6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"_Toc424048751"</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bCs/>
            <w:noProof/>
          </w:rPr>
          <w:t>X.4.1 Concepts</w:t>
        </w:r>
        <w:r>
          <w:rPr>
            <w:noProof/>
            <w:webHidden/>
          </w:rPr>
          <w:tab/>
        </w:r>
        <w:r>
          <w:rPr>
            <w:noProof/>
            <w:webHidden/>
          </w:rPr>
          <w:fldChar w:fldCharType="begin"/>
        </w:r>
        <w:r>
          <w:rPr>
            <w:noProof/>
            <w:webHidden/>
          </w:rPr>
          <w:instrText xml:space="preserve"> PAGEREF _Toc424048751 \h </w:instrText>
        </w:r>
        <w:r>
          <w:rPr>
            <w:noProof/>
            <w:webHidden/>
          </w:rPr>
        </w:r>
      </w:ins>
      <w:r>
        <w:rPr>
          <w:noProof/>
          <w:webHidden/>
        </w:rPr>
        <w:fldChar w:fldCharType="separate"/>
      </w:r>
      <w:ins w:id="69" w:author="smm" w:date="2015-07-07T16:10:00Z">
        <w:r>
          <w:rPr>
            <w:noProof/>
            <w:webHidden/>
          </w:rPr>
          <w:t>22</w:t>
        </w:r>
        <w:r>
          <w:rPr>
            <w:noProof/>
            <w:webHidden/>
          </w:rPr>
          <w:fldChar w:fldCharType="end"/>
        </w:r>
        <w:r w:rsidRPr="007B6E7F">
          <w:rPr>
            <w:rStyle w:val="Hyperlink"/>
            <w:noProof/>
          </w:rPr>
          <w:fldChar w:fldCharType="end"/>
        </w:r>
      </w:ins>
    </w:p>
    <w:p w14:paraId="79662C4B" w14:textId="77777777" w:rsidR="004E3754" w:rsidRDefault="004E3754">
      <w:pPr>
        <w:pStyle w:val="TOC3"/>
        <w:rPr>
          <w:ins w:id="70" w:author="smm" w:date="2015-07-07T16:10:00Z"/>
          <w:rFonts w:asciiTheme="minorHAnsi" w:eastAsiaTheme="minorEastAsia" w:hAnsiTheme="minorHAnsi" w:cstheme="minorBidi"/>
          <w:noProof/>
          <w:sz w:val="22"/>
          <w:szCs w:val="22"/>
        </w:rPr>
      </w:pPr>
      <w:ins w:id="7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"_Toc424048752"</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bCs/>
            <w:noProof/>
          </w:rPr>
          <w:t>X.4.2 Use Cases</w:t>
        </w:r>
        <w:r>
          <w:rPr>
            <w:noProof/>
            <w:webHidden/>
          </w:rPr>
          <w:tab/>
        </w:r>
        <w:r>
          <w:rPr>
            <w:noProof/>
            <w:webHidden/>
          </w:rPr>
          <w:fldChar w:fldCharType="begin"/>
        </w:r>
        <w:r>
          <w:rPr>
            <w:noProof/>
            <w:webHidden/>
          </w:rPr>
          <w:instrText xml:space="preserve"> PAGEREF _Toc424048752 \h </w:instrText>
        </w:r>
        <w:r>
          <w:rPr>
            <w:noProof/>
            <w:webHidden/>
          </w:rPr>
        </w:r>
      </w:ins>
      <w:r>
        <w:rPr>
          <w:noProof/>
          <w:webHidden/>
        </w:rPr>
        <w:fldChar w:fldCharType="separate"/>
      </w:r>
      <w:ins w:id="72" w:author="smm" w:date="2015-07-07T16:10:00Z">
        <w:r>
          <w:rPr>
            <w:noProof/>
            <w:webHidden/>
          </w:rPr>
          <w:t>22</w:t>
        </w:r>
        <w:r>
          <w:rPr>
            <w:noProof/>
            <w:webHidden/>
          </w:rPr>
          <w:fldChar w:fldCharType="end"/>
        </w:r>
        <w:r w:rsidRPr="007B6E7F">
          <w:rPr>
            <w:rStyle w:val="Hyperlink"/>
            <w:noProof/>
          </w:rPr>
          <w:fldChar w:fldCharType="end"/>
        </w:r>
      </w:ins>
    </w:p>
    <w:p w14:paraId="5FBE272A" w14:textId="77777777" w:rsidR="004E3754" w:rsidRDefault="004E3754">
      <w:pPr>
        <w:pStyle w:val="TOC4"/>
        <w:rPr>
          <w:ins w:id="73" w:author="smm" w:date="2015-07-07T16:10:00Z"/>
          <w:rFonts w:asciiTheme="minorHAnsi" w:eastAsiaTheme="minorEastAsia" w:hAnsiTheme="minorHAnsi" w:cstheme="minorBidi"/>
          <w:noProof/>
          <w:sz w:val="22"/>
          <w:szCs w:val="22"/>
        </w:rPr>
      </w:pPr>
      <w:ins w:id="7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"_Toc424048753"</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X.4.2.1 Use Case #1: Chronic Disease Management</w:t>
        </w:r>
        <w:r>
          <w:rPr>
            <w:noProof/>
            <w:webHidden/>
          </w:rPr>
          <w:tab/>
        </w:r>
        <w:r>
          <w:rPr>
            <w:noProof/>
            <w:webHidden/>
          </w:rPr>
          <w:fldChar w:fldCharType="begin"/>
        </w:r>
        <w:r>
          <w:rPr>
            <w:noProof/>
            <w:webHidden/>
          </w:rPr>
          <w:instrText xml:space="preserve"> PAGEREF _Toc424048753 \h </w:instrText>
        </w:r>
        <w:r>
          <w:rPr>
            <w:noProof/>
            <w:webHidden/>
          </w:rPr>
        </w:r>
      </w:ins>
      <w:r>
        <w:rPr>
          <w:noProof/>
          <w:webHidden/>
        </w:rPr>
        <w:fldChar w:fldCharType="separate"/>
      </w:r>
      <w:ins w:id="75" w:author="smm" w:date="2015-07-07T16:10:00Z">
        <w:r>
          <w:rPr>
            <w:noProof/>
            <w:webHidden/>
          </w:rPr>
          <w:t>22</w:t>
        </w:r>
        <w:r>
          <w:rPr>
            <w:noProof/>
            <w:webHidden/>
          </w:rPr>
          <w:fldChar w:fldCharType="end"/>
        </w:r>
        <w:r w:rsidRPr="007B6E7F">
          <w:rPr>
            <w:rStyle w:val="Hyperlink"/>
            <w:noProof/>
          </w:rPr>
          <w:fldChar w:fldCharType="end"/>
        </w:r>
      </w:ins>
    </w:p>
    <w:p w14:paraId="1CF16215" w14:textId="77777777" w:rsidR="004E3754" w:rsidRDefault="004E3754">
      <w:pPr>
        <w:pStyle w:val="TOC5"/>
        <w:rPr>
          <w:ins w:id="76" w:author="smm" w:date="2015-07-07T16:10:00Z"/>
          <w:rFonts w:asciiTheme="minorHAnsi" w:eastAsiaTheme="minorEastAsia" w:hAnsiTheme="minorHAnsi" w:cstheme="minorBidi"/>
          <w:noProof/>
          <w:sz w:val="22"/>
          <w:szCs w:val="22"/>
        </w:rPr>
      </w:pPr>
      <w:ins w:id="7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"_Toc424048754"</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X.4.2.1.1 Chronic Disease Management</w:t>
        </w:r>
        <w:r w:rsidRPr="007B6E7F">
          <w:rPr>
            <w:rStyle w:val="Hyperlink"/>
            <w:bCs/>
            <w:noProof/>
          </w:rPr>
          <w:t xml:space="preserve"> </w:t>
        </w:r>
        <w:r w:rsidRPr="007B6E7F">
          <w:rPr>
            <w:rStyle w:val="Hyperlink"/>
            <w:noProof/>
          </w:rPr>
          <w:t>Use Case Description</w:t>
        </w:r>
        <w:r>
          <w:rPr>
            <w:noProof/>
            <w:webHidden/>
          </w:rPr>
          <w:tab/>
        </w:r>
        <w:r>
          <w:rPr>
            <w:noProof/>
            <w:webHidden/>
          </w:rPr>
          <w:fldChar w:fldCharType="begin"/>
        </w:r>
        <w:r>
          <w:rPr>
            <w:noProof/>
            <w:webHidden/>
          </w:rPr>
          <w:instrText xml:space="preserve"> PAGEREF _Toc424048754 \h </w:instrText>
        </w:r>
        <w:r>
          <w:rPr>
            <w:noProof/>
            <w:webHidden/>
          </w:rPr>
        </w:r>
      </w:ins>
      <w:r>
        <w:rPr>
          <w:noProof/>
          <w:webHidden/>
        </w:rPr>
        <w:fldChar w:fldCharType="separate"/>
      </w:r>
      <w:ins w:id="78" w:author="smm" w:date="2015-07-07T16:10:00Z">
        <w:r>
          <w:rPr>
            <w:noProof/>
            <w:webHidden/>
          </w:rPr>
          <w:t>22</w:t>
        </w:r>
        <w:r>
          <w:rPr>
            <w:noProof/>
            <w:webHidden/>
          </w:rPr>
          <w:fldChar w:fldCharType="end"/>
        </w:r>
        <w:r w:rsidRPr="007B6E7F">
          <w:rPr>
            <w:rStyle w:val="Hyperlink"/>
            <w:noProof/>
          </w:rPr>
          <w:fldChar w:fldCharType="end"/>
        </w:r>
      </w:ins>
    </w:p>
    <w:p w14:paraId="734C81B6" w14:textId="77777777" w:rsidR="004E3754" w:rsidRDefault="004E3754">
      <w:pPr>
        <w:pStyle w:val="TOC5"/>
        <w:rPr>
          <w:ins w:id="79" w:author="smm" w:date="2015-07-07T16:10:00Z"/>
          <w:rFonts w:asciiTheme="minorHAnsi" w:eastAsiaTheme="minorEastAsia" w:hAnsiTheme="minorHAnsi" w:cstheme="minorBidi"/>
          <w:noProof/>
          <w:sz w:val="22"/>
          <w:szCs w:val="22"/>
        </w:rPr>
      </w:pPr>
      <w:ins w:id="8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"_Toc424048755"</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X.4.2.1.2 Chronic Disease Management Process Flow</w:t>
        </w:r>
        <w:r>
          <w:rPr>
            <w:noProof/>
            <w:webHidden/>
          </w:rPr>
          <w:tab/>
        </w:r>
        <w:r>
          <w:rPr>
            <w:noProof/>
            <w:webHidden/>
          </w:rPr>
          <w:fldChar w:fldCharType="begin"/>
        </w:r>
        <w:r>
          <w:rPr>
            <w:noProof/>
            <w:webHidden/>
          </w:rPr>
          <w:instrText xml:space="preserve"> PAGEREF _Toc424048755 \h </w:instrText>
        </w:r>
        <w:r>
          <w:rPr>
            <w:noProof/>
            <w:webHidden/>
          </w:rPr>
        </w:r>
      </w:ins>
      <w:r>
        <w:rPr>
          <w:noProof/>
          <w:webHidden/>
        </w:rPr>
        <w:fldChar w:fldCharType="separate"/>
      </w:r>
      <w:ins w:id="81" w:author="smm" w:date="2015-07-07T16:10:00Z">
        <w:r>
          <w:rPr>
            <w:noProof/>
            <w:webHidden/>
          </w:rPr>
          <w:t>23</w:t>
        </w:r>
        <w:r>
          <w:rPr>
            <w:noProof/>
            <w:webHidden/>
          </w:rPr>
          <w:fldChar w:fldCharType="end"/>
        </w:r>
        <w:r w:rsidRPr="007B6E7F">
          <w:rPr>
            <w:rStyle w:val="Hyperlink"/>
            <w:noProof/>
          </w:rPr>
          <w:fldChar w:fldCharType="end"/>
        </w:r>
      </w:ins>
    </w:p>
    <w:p w14:paraId="59192B43" w14:textId="77777777" w:rsidR="004E3754" w:rsidRDefault="004E3754">
      <w:pPr>
        <w:pStyle w:val="TOC4"/>
        <w:rPr>
          <w:ins w:id="82" w:author="smm" w:date="2015-07-07T16:10:00Z"/>
          <w:rFonts w:asciiTheme="minorHAnsi" w:eastAsiaTheme="minorEastAsia" w:hAnsiTheme="minorHAnsi" w:cstheme="minorBidi"/>
          <w:noProof/>
          <w:sz w:val="22"/>
          <w:szCs w:val="22"/>
        </w:rPr>
      </w:pPr>
      <w:ins w:id="8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"_Toc424048756"</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X.4.2.2 Use Case #2: Post-Operative Recovery</w:t>
        </w:r>
        <w:r>
          <w:rPr>
            <w:noProof/>
            <w:webHidden/>
          </w:rPr>
          <w:tab/>
        </w:r>
        <w:r>
          <w:rPr>
            <w:noProof/>
            <w:webHidden/>
          </w:rPr>
          <w:fldChar w:fldCharType="begin"/>
        </w:r>
        <w:r>
          <w:rPr>
            <w:noProof/>
            <w:webHidden/>
          </w:rPr>
          <w:instrText xml:space="preserve"> PAGEREF _Toc424048756 \h </w:instrText>
        </w:r>
        <w:r>
          <w:rPr>
            <w:noProof/>
            <w:webHidden/>
          </w:rPr>
        </w:r>
      </w:ins>
      <w:r>
        <w:rPr>
          <w:noProof/>
          <w:webHidden/>
        </w:rPr>
        <w:fldChar w:fldCharType="separate"/>
      </w:r>
      <w:ins w:id="84" w:author="smm" w:date="2015-07-07T16:10:00Z">
        <w:r>
          <w:rPr>
            <w:noProof/>
            <w:webHidden/>
          </w:rPr>
          <w:t>24</w:t>
        </w:r>
        <w:r>
          <w:rPr>
            <w:noProof/>
            <w:webHidden/>
          </w:rPr>
          <w:fldChar w:fldCharType="end"/>
        </w:r>
        <w:r w:rsidRPr="007B6E7F">
          <w:rPr>
            <w:rStyle w:val="Hyperlink"/>
            <w:noProof/>
          </w:rPr>
          <w:fldChar w:fldCharType="end"/>
        </w:r>
      </w:ins>
    </w:p>
    <w:p w14:paraId="359D84D4" w14:textId="77777777" w:rsidR="004E3754" w:rsidRDefault="004E3754">
      <w:pPr>
        <w:pStyle w:val="TOC5"/>
        <w:rPr>
          <w:ins w:id="85" w:author="smm" w:date="2015-07-07T16:10:00Z"/>
          <w:rFonts w:asciiTheme="minorHAnsi" w:eastAsiaTheme="minorEastAsia" w:hAnsiTheme="minorHAnsi" w:cstheme="minorBidi"/>
          <w:noProof/>
          <w:sz w:val="22"/>
          <w:szCs w:val="22"/>
        </w:rPr>
      </w:pPr>
      <w:ins w:id="8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"_Toc424048757"</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X.4.2.2.1 Post-Operative Recovery</w:t>
        </w:r>
        <w:r w:rsidRPr="007B6E7F">
          <w:rPr>
            <w:rStyle w:val="Hyperlink"/>
            <w:bCs/>
            <w:noProof/>
          </w:rPr>
          <w:t xml:space="preserve"> </w:t>
        </w:r>
        <w:r w:rsidRPr="007B6E7F">
          <w:rPr>
            <w:rStyle w:val="Hyperlink"/>
            <w:noProof/>
          </w:rPr>
          <w:t>Use Case Description</w:t>
        </w:r>
        <w:r>
          <w:rPr>
            <w:noProof/>
            <w:webHidden/>
          </w:rPr>
          <w:tab/>
        </w:r>
        <w:r>
          <w:rPr>
            <w:noProof/>
            <w:webHidden/>
          </w:rPr>
          <w:fldChar w:fldCharType="begin"/>
        </w:r>
        <w:r>
          <w:rPr>
            <w:noProof/>
            <w:webHidden/>
          </w:rPr>
          <w:instrText xml:space="preserve"> PAGEREF _Toc424048757 \h </w:instrText>
        </w:r>
        <w:r>
          <w:rPr>
            <w:noProof/>
            <w:webHidden/>
          </w:rPr>
        </w:r>
      </w:ins>
      <w:r>
        <w:rPr>
          <w:noProof/>
          <w:webHidden/>
        </w:rPr>
        <w:fldChar w:fldCharType="separate"/>
      </w:r>
      <w:ins w:id="87" w:author="smm" w:date="2015-07-07T16:10:00Z">
        <w:r>
          <w:rPr>
            <w:noProof/>
            <w:webHidden/>
          </w:rPr>
          <w:t>24</w:t>
        </w:r>
        <w:r>
          <w:rPr>
            <w:noProof/>
            <w:webHidden/>
          </w:rPr>
          <w:fldChar w:fldCharType="end"/>
        </w:r>
        <w:r w:rsidRPr="007B6E7F">
          <w:rPr>
            <w:rStyle w:val="Hyperlink"/>
            <w:noProof/>
          </w:rPr>
          <w:fldChar w:fldCharType="end"/>
        </w:r>
      </w:ins>
    </w:p>
    <w:p w14:paraId="76FD8A89" w14:textId="77777777" w:rsidR="004E3754" w:rsidRDefault="004E3754">
      <w:pPr>
        <w:pStyle w:val="TOC5"/>
        <w:rPr>
          <w:ins w:id="88" w:author="smm" w:date="2015-07-07T16:10:00Z"/>
          <w:rFonts w:asciiTheme="minorHAnsi" w:eastAsiaTheme="minorEastAsia" w:hAnsiTheme="minorHAnsi" w:cstheme="minorBidi"/>
          <w:noProof/>
          <w:sz w:val="22"/>
          <w:szCs w:val="22"/>
        </w:rPr>
      </w:pPr>
      <w:ins w:id="8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"_Toc424048758"</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X.4.2.2.2 Post-Operative Recovery Process Flow</w:t>
        </w:r>
        <w:r>
          <w:rPr>
            <w:noProof/>
            <w:webHidden/>
          </w:rPr>
          <w:tab/>
        </w:r>
        <w:r>
          <w:rPr>
            <w:noProof/>
            <w:webHidden/>
          </w:rPr>
          <w:fldChar w:fldCharType="begin"/>
        </w:r>
        <w:r>
          <w:rPr>
            <w:noProof/>
            <w:webHidden/>
          </w:rPr>
          <w:instrText xml:space="preserve"> PAGEREF _Toc424048758 \h </w:instrText>
        </w:r>
        <w:r>
          <w:rPr>
            <w:noProof/>
            <w:webHidden/>
          </w:rPr>
        </w:r>
      </w:ins>
      <w:r>
        <w:rPr>
          <w:noProof/>
          <w:webHidden/>
        </w:rPr>
        <w:fldChar w:fldCharType="separate"/>
      </w:r>
      <w:ins w:id="90" w:author="smm" w:date="2015-07-07T16:10:00Z">
        <w:r>
          <w:rPr>
            <w:noProof/>
            <w:webHidden/>
          </w:rPr>
          <w:t>25</w:t>
        </w:r>
        <w:r>
          <w:rPr>
            <w:noProof/>
            <w:webHidden/>
          </w:rPr>
          <w:fldChar w:fldCharType="end"/>
        </w:r>
        <w:r w:rsidRPr="007B6E7F">
          <w:rPr>
            <w:rStyle w:val="Hyperlink"/>
            <w:noProof/>
          </w:rPr>
          <w:fldChar w:fldCharType="end"/>
        </w:r>
      </w:ins>
    </w:p>
    <w:p w14:paraId="77B89B95" w14:textId="77777777" w:rsidR="004E3754" w:rsidRDefault="004E3754">
      <w:pPr>
        <w:pStyle w:val="TOC2"/>
        <w:rPr>
          <w:ins w:id="91" w:author="smm" w:date="2015-07-07T16:10:00Z"/>
          <w:rFonts w:asciiTheme="minorHAnsi" w:eastAsiaTheme="minorEastAsia" w:hAnsiTheme="minorHAnsi" w:cstheme="minorBidi"/>
          <w:noProof/>
          <w:sz w:val="22"/>
          <w:szCs w:val="22"/>
        </w:rPr>
      </w:pPr>
      <w:ins w:id="9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"_Toc424048759"</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X.5 RPM Security Considerations</w:t>
        </w:r>
        <w:r>
          <w:rPr>
            <w:noProof/>
            <w:webHidden/>
          </w:rPr>
          <w:tab/>
        </w:r>
        <w:r>
          <w:rPr>
            <w:noProof/>
            <w:webHidden/>
          </w:rPr>
          <w:fldChar w:fldCharType="begin"/>
        </w:r>
        <w:r>
          <w:rPr>
            <w:noProof/>
            <w:webHidden/>
          </w:rPr>
          <w:instrText xml:space="preserve"> PAGEREF _Toc424048759 \h </w:instrText>
        </w:r>
        <w:r>
          <w:rPr>
            <w:noProof/>
            <w:webHidden/>
          </w:rPr>
        </w:r>
      </w:ins>
      <w:r>
        <w:rPr>
          <w:noProof/>
          <w:webHidden/>
        </w:rPr>
        <w:fldChar w:fldCharType="separate"/>
      </w:r>
      <w:ins w:id="93" w:author="smm" w:date="2015-07-07T16:10:00Z">
        <w:r>
          <w:rPr>
            <w:noProof/>
            <w:webHidden/>
          </w:rPr>
          <w:t>25</w:t>
        </w:r>
        <w:r>
          <w:rPr>
            <w:noProof/>
            <w:webHidden/>
          </w:rPr>
          <w:fldChar w:fldCharType="end"/>
        </w:r>
        <w:r w:rsidRPr="007B6E7F">
          <w:rPr>
            <w:rStyle w:val="Hyperlink"/>
            <w:noProof/>
          </w:rPr>
          <w:fldChar w:fldCharType="end"/>
        </w:r>
      </w:ins>
    </w:p>
    <w:p w14:paraId="0035A00A" w14:textId="77777777" w:rsidR="004E3754" w:rsidRDefault="004E3754">
      <w:pPr>
        <w:pStyle w:val="TOC2"/>
        <w:rPr>
          <w:ins w:id="94" w:author="smm" w:date="2015-07-07T16:10:00Z"/>
          <w:rFonts w:asciiTheme="minorHAnsi" w:eastAsiaTheme="minorEastAsia" w:hAnsiTheme="minorHAnsi" w:cstheme="minorBidi"/>
          <w:noProof/>
          <w:sz w:val="22"/>
          <w:szCs w:val="22"/>
        </w:rPr>
      </w:pPr>
      <w:ins w:id="9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"_Toc424048760"</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X.6 RPM Cross Profile Considerations</w:t>
        </w:r>
        <w:r>
          <w:rPr>
            <w:noProof/>
            <w:webHidden/>
          </w:rPr>
          <w:tab/>
        </w:r>
        <w:r>
          <w:rPr>
            <w:noProof/>
            <w:webHidden/>
          </w:rPr>
          <w:fldChar w:fldCharType="begin"/>
        </w:r>
        <w:r>
          <w:rPr>
            <w:noProof/>
            <w:webHidden/>
          </w:rPr>
          <w:instrText xml:space="preserve"> PAGEREF _Toc424048760 \h </w:instrText>
        </w:r>
        <w:r>
          <w:rPr>
            <w:noProof/>
            <w:webHidden/>
          </w:rPr>
        </w:r>
      </w:ins>
      <w:r>
        <w:rPr>
          <w:noProof/>
          <w:webHidden/>
        </w:rPr>
        <w:fldChar w:fldCharType="separate"/>
      </w:r>
      <w:ins w:id="96" w:author="smm" w:date="2015-07-07T16:10:00Z">
        <w:r>
          <w:rPr>
            <w:noProof/>
            <w:webHidden/>
          </w:rPr>
          <w:t>26</w:t>
        </w:r>
        <w:r>
          <w:rPr>
            <w:noProof/>
            <w:webHidden/>
          </w:rPr>
          <w:fldChar w:fldCharType="end"/>
        </w:r>
        <w:r w:rsidRPr="007B6E7F">
          <w:rPr>
            <w:rStyle w:val="Hyperlink"/>
            <w:noProof/>
          </w:rPr>
          <w:fldChar w:fldCharType="end"/>
        </w:r>
      </w:ins>
    </w:p>
    <w:p w14:paraId="24494B51" w14:textId="77777777" w:rsidR="004E3754" w:rsidRDefault="004E3754">
      <w:pPr>
        <w:pStyle w:val="TOC1"/>
        <w:rPr>
          <w:ins w:id="97" w:author="smm" w:date="2015-07-07T16:10:00Z"/>
          <w:rFonts w:asciiTheme="minorHAnsi" w:eastAsiaTheme="minorEastAsia" w:hAnsiTheme="minorHAnsi" w:cstheme="minorBidi"/>
          <w:noProof/>
          <w:sz w:val="22"/>
          <w:szCs w:val="22"/>
        </w:rPr>
      </w:pPr>
      <w:ins w:id="9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"_Toc424048761"</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Volume 2 – Transactions</w:t>
        </w:r>
        <w:r>
          <w:rPr>
            <w:noProof/>
            <w:webHidden/>
          </w:rPr>
          <w:tab/>
        </w:r>
        <w:r>
          <w:rPr>
            <w:noProof/>
            <w:webHidden/>
          </w:rPr>
          <w:fldChar w:fldCharType="begin"/>
        </w:r>
        <w:r>
          <w:rPr>
            <w:noProof/>
            <w:webHidden/>
          </w:rPr>
          <w:instrText xml:space="preserve"> PAGEREF _Toc424048761 \h </w:instrText>
        </w:r>
        <w:r>
          <w:rPr>
            <w:noProof/>
            <w:webHidden/>
          </w:rPr>
        </w:r>
      </w:ins>
      <w:r>
        <w:rPr>
          <w:noProof/>
          <w:webHidden/>
        </w:rPr>
        <w:fldChar w:fldCharType="separate"/>
      </w:r>
      <w:ins w:id="99" w:author="smm" w:date="2015-07-07T16:10:00Z">
        <w:r>
          <w:rPr>
            <w:noProof/>
            <w:webHidden/>
          </w:rPr>
          <w:t>27</w:t>
        </w:r>
        <w:r>
          <w:rPr>
            <w:noProof/>
            <w:webHidden/>
          </w:rPr>
          <w:fldChar w:fldCharType="end"/>
        </w:r>
        <w:r w:rsidRPr="007B6E7F">
          <w:rPr>
            <w:rStyle w:val="Hyperlink"/>
            <w:noProof/>
          </w:rPr>
          <w:fldChar w:fldCharType="end"/>
        </w:r>
      </w:ins>
    </w:p>
    <w:p w14:paraId="2ADB384C" w14:textId="77777777" w:rsidR="004E3754" w:rsidRDefault="004E3754">
      <w:pPr>
        <w:pStyle w:val="TOC2"/>
        <w:rPr>
          <w:ins w:id="100" w:author="smm" w:date="2015-07-07T16:10:00Z"/>
          <w:rFonts w:asciiTheme="minorHAnsi" w:eastAsiaTheme="minorEastAsia" w:hAnsiTheme="minorHAnsi" w:cstheme="minorBidi"/>
          <w:noProof/>
          <w:sz w:val="22"/>
          <w:szCs w:val="22"/>
        </w:rPr>
      </w:pPr>
      <w:ins w:id="10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"_Toc424048762"</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 PCC-12 Communicate PCHA Data Transaction</w:t>
        </w:r>
        <w:r>
          <w:rPr>
            <w:noProof/>
            <w:webHidden/>
          </w:rPr>
          <w:tab/>
        </w:r>
        <w:r>
          <w:rPr>
            <w:noProof/>
            <w:webHidden/>
          </w:rPr>
          <w:fldChar w:fldCharType="begin"/>
        </w:r>
        <w:r>
          <w:rPr>
            <w:noProof/>
            <w:webHidden/>
          </w:rPr>
          <w:instrText xml:space="preserve"> PAGEREF _Toc424048762 \h </w:instrText>
        </w:r>
        <w:r>
          <w:rPr>
            <w:noProof/>
            <w:webHidden/>
          </w:rPr>
        </w:r>
      </w:ins>
      <w:r>
        <w:rPr>
          <w:noProof/>
          <w:webHidden/>
        </w:rPr>
        <w:fldChar w:fldCharType="separate"/>
      </w:r>
      <w:ins w:id="102" w:author="smm" w:date="2015-07-07T16:10:00Z">
        <w:r>
          <w:rPr>
            <w:noProof/>
            <w:webHidden/>
          </w:rPr>
          <w:t>27</w:t>
        </w:r>
        <w:r>
          <w:rPr>
            <w:noProof/>
            <w:webHidden/>
          </w:rPr>
          <w:fldChar w:fldCharType="end"/>
        </w:r>
        <w:r w:rsidRPr="007B6E7F">
          <w:rPr>
            <w:rStyle w:val="Hyperlink"/>
            <w:noProof/>
          </w:rPr>
          <w:fldChar w:fldCharType="end"/>
        </w:r>
      </w:ins>
    </w:p>
    <w:p w14:paraId="370B839E" w14:textId="77777777" w:rsidR="004E3754" w:rsidRDefault="004E3754">
      <w:pPr>
        <w:pStyle w:val="TOC3"/>
        <w:rPr>
          <w:ins w:id="103" w:author="smm" w:date="2015-07-07T16:10:00Z"/>
          <w:rFonts w:asciiTheme="minorHAnsi" w:eastAsiaTheme="minorEastAsia" w:hAnsiTheme="minorHAnsi" w:cstheme="minorBidi"/>
          <w:noProof/>
          <w:sz w:val="22"/>
          <w:szCs w:val="22"/>
        </w:rPr>
      </w:pPr>
      <w:ins w:id="10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"_Toc424048763"</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3.12.1 Scope</w:t>
        </w:r>
        <w:r>
          <w:rPr>
            <w:noProof/>
            <w:webHidden/>
          </w:rPr>
          <w:tab/>
        </w:r>
        <w:r>
          <w:rPr>
            <w:noProof/>
            <w:webHidden/>
          </w:rPr>
          <w:fldChar w:fldCharType="begin"/>
        </w:r>
        <w:r>
          <w:rPr>
            <w:noProof/>
            <w:webHidden/>
          </w:rPr>
          <w:instrText xml:space="preserve"> PAGEREF _Toc424048763 \h </w:instrText>
        </w:r>
        <w:r>
          <w:rPr>
            <w:noProof/>
            <w:webHidden/>
          </w:rPr>
        </w:r>
      </w:ins>
      <w:r>
        <w:rPr>
          <w:noProof/>
          <w:webHidden/>
        </w:rPr>
        <w:fldChar w:fldCharType="separate"/>
      </w:r>
      <w:ins w:id="105" w:author="smm" w:date="2015-07-07T16:10:00Z">
        <w:r>
          <w:rPr>
            <w:noProof/>
            <w:webHidden/>
          </w:rPr>
          <w:t>27</w:t>
        </w:r>
        <w:r>
          <w:rPr>
            <w:noProof/>
            <w:webHidden/>
          </w:rPr>
          <w:fldChar w:fldCharType="end"/>
        </w:r>
        <w:r w:rsidRPr="007B6E7F">
          <w:rPr>
            <w:rStyle w:val="Hyperlink"/>
            <w:noProof/>
          </w:rPr>
          <w:fldChar w:fldCharType="end"/>
        </w:r>
      </w:ins>
    </w:p>
    <w:p w14:paraId="4FC50D3A" w14:textId="77777777" w:rsidR="004E3754" w:rsidRDefault="004E3754">
      <w:pPr>
        <w:pStyle w:val="TOC3"/>
        <w:rPr>
          <w:ins w:id="106" w:author="smm" w:date="2015-07-07T16:10:00Z"/>
          <w:rFonts w:asciiTheme="minorHAnsi" w:eastAsiaTheme="minorEastAsia" w:hAnsiTheme="minorHAnsi" w:cstheme="minorBidi"/>
          <w:noProof/>
          <w:sz w:val="22"/>
          <w:szCs w:val="22"/>
        </w:rPr>
      </w:pPr>
      <w:ins w:id="10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"_Toc424048764"</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3.12.2 Actor Roles</w:t>
        </w:r>
        <w:r>
          <w:rPr>
            <w:noProof/>
            <w:webHidden/>
          </w:rPr>
          <w:tab/>
        </w:r>
        <w:r>
          <w:rPr>
            <w:noProof/>
            <w:webHidden/>
          </w:rPr>
          <w:fldChar w:fldCharType="begin"/>
        </w:r>
        <w:r>
          <w:rPr>
            <w:noProof/>
            <w:webHidden/>
          </w:rPr>
          <w:instrText xml:space="preserve"> PAGEREF _Toc424048764 \h </w:instrText>
        </w:r>
        <w:r>
          <w:rPr>
            <w:noProof/>
            <w:webHidden/>
          </w:rPr>
        </w:r>
      </w:ins>
      <w:r>
        <w:rPr>
          <w:noProof/>
          <w:webHidden/>
        </w:rPr>
        <w:fldChar w:fldCharType="separate"/>
      </w:r>
      <w:ins w:id="108" w:author="smm" w:date="2015-07-07T16:10:00Z">
        <w:r>
          <w:rPr>
            <w:noProof/>
            <w:webHidden/>
          </w:rPr>
          <w:t>27</w:t>
        </w:r>
        <w:r>
          <w:rPr>
            <w:noProof/>
            <w:webHidden/>
          </w:rPr>
          <w:fldChar w:fldCharType="end"/>
        </w:r>
        <w:r w:rsidRPr="007B6E7F">
          <w:rPr>
            <w:rStyle w:val="Hyperlink"/>
            <w:noProof/>
          </w:rPr>
          <w:fldChar w:fldCharType="end"/>
        </w:r>
      </w:ins>
    </w:p>
    <w:p w14:paraId="55995930" w14:textId="77777777" w:rsidR="004E3754" w:rsidRDefault="004E3754">
      <w:pPr>
        <w:pStyle w:val="TOC3"/>
        <w:rPr>
          <w:ins w:id="109" w:author="smm" w:date="2015-07-07T16:10:00Z"/>
          <w:rFonts w:asciiTheme="minorHAnsi" w:eastAsiaTheme="minorEastAsia" w:hAnsiTheme="minorHAnsi" w:cstheme="minorBidi"/>
          <w:noProof/>
          <w:sz w:val="22"/>
          <w:szCs w:val="22"/>
        </w:rPr>
      </w:pPr>
      <w:ins w:id="11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"_Toc424048765"</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3.12.3 Referenced Standards</w:t>
        </w:r>
        <w:r>
          <w:rPr>
            <w:noProof/>
            <w:webHidden/>
          </w:rPr>
          <w:tab/>
        </w:r>
        <w:r>
          <w:rPr>
            <w:noProof/>
            <w:webHidden/>
          </w:rPr>
          <w:fldChar w:fldCharType="begin"/>
        </w:r>
        <w:r>
          <w:rPr>
            <w:noProof/>
            <w:webHidden/>
          </w:rPr>
          <w:instrText xml:space="preserve"> PAGEREF _Toc424048765 \h </w:instrText>
        </w:r>
        <w:r>
          <w:rPr>
            <w:noProof/>
            <w:webHidden/>
          </w:rPr>
        </w:r>
      </w:ins>
      <w:r>
        <w:rPr>
          <w:noProof/>
          <w:webHidden/>
        </w:rPr>
        <w:fldChar w:fldCharType="separate"/>
      </w:r>
      <w:ins w:id="111" w:author="smm" w:date="2015-07-07T16:10:00Z">
        <w:r>
          <w:rPr>
            <w:noProof/>
            <w:webHidden/>
          </w:rPr>
          <w:t>28</w:t>
        </w:r>
        <w:r>
          <w:rPr>
            <w:noProof/>
            <w:webHidden/>
          </w:rPr>
          <w:fldChar w:fldCharType="end"/>
        </w:r>
        <w:r w:rsidRPr="007B6E7F">
          <w:rPr>
            <w:rStyle w:val="Hyperlink"/>
            <w:noProof/>
          </w:rPr>
          <w:fldChar w:fldCharType="end"/>
        </w:r>
      </w:ins>
    </w:p>
    <w:p w14:paraId="76FF6E96" w14:textId="77777777" w:rsidR="004E3754" w:rsidRDefault="004E3754">
      <w:pPr>
        <w:pStyle w:val="TOC3"/>
        <w:rPr>
          <w:ins w:id="112" w:author="smm" w:date="2015-07-07T16:10:00Z"/>
          <w:rFonts w:asciiTheme="minorHAnsi" w:eastAsiaTheme="minorEastAsia" w:hAnsiTheme="minorHAnsi" w:cstheme="minorBidi"/>
          <w:noProof/>
          <w:sz w:val="22"/>
          <w:szCs w:val="22"/>
        </w:rPr>
      </w:pPr>
      <w:ins w:id="11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"_Toc424048766"</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3.12.4 Interaction Diagram</w:t>
        </w:r>
        <w:r>
          <w:rPr>
            <w:noProof/>
            <w:webHidden/>
          </w:rPr>
          <w:tab/>
        </w:r>
        <w:r>
          <w:rPr>
            <w:noProof/>
            <w:webHidden/>
          </w:rPr>
          <w:fldChar w:fldCharType="begin"/>
        </w:r>
        <w:r>
          <w:rPr>
            <w:noProof/>
            <w:webHidden/>
          </w:rPr>
          <w:instrText xml:space="preserve"> PAGEREF _Toc424048766 \h </w:instrText>
        </w:r>
        <w:r>
          <w:rPr>
            <w:noProof/>
            <w:webHidden/>
          </w:rPr>
        </w:r>
      </w:ins>
      <w:r>
        <w:rPr>
          <w:noProof/>
          <w:webHidden/>
        </w:rPr>
        <w:fldChar w:fldCharType="separate"/>
      </w:r>
      <w:ins w:id="114" w:author="smm" w:date="2015-07-07T16:10:00Z">
        <w:r>
          <w:rPr>
            <w:noProof/>
            <w:webHidden/>
          </w:rPr>
          <w:t>28</w:t>
        </w:r>
        <w:r>
          <w:rPr>
            <w:noProof/>
            <w:webHidden/>
          </w:rPr>
          <w:fldChar w:fldCharType="end"/>
        </w:r>
        <w:r w:rsidRPr="007B6E7F">
          <w:rPr>
            <w:rStyle w:val="Hyperlink"/>
            <w:noProof/>
          </w:rPr>
          <w:fldChar w:fldCharType="end"/>
        </w:r>
      </w:ins>
    </w:p>
    <w:p w14:paraId="40425CC4" w14:textId="77777777" w:rsidR="004E3754" w:rsidRDefault="004E3754">
      <w:pPr>
        <w:pStyle w:val="TOC4"/>
        <w:rPr>
          <w:ins w:id="115" w:author="smm" w:date="2015-07-07T16:10:00Z"/>
          <w:rFonts w:asciiTheme="minorHAnsi" w:eastAsiaTheme="minorEastAsia" w:hAnsiTheme="minorHAnsi" w:cstheme="minorBidi"/>
          <w:noProof/>
          <w:sz w:val="22"/>
          <w:szCs w:val="22"/>
        </w:rPr>
      </w:pPr>
      <w:ins w:id="11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"_Toc424048767"</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3.12.4.1 Configuration</w:t>
        </w:r>
        <w:r>
          <w:rPr>
            <w:noProof/>
            <w:webHidden/>
          </w:rPr>
          <w:tab/>
        </w:r>
        <w:r>
          <w:rPr>
            <w:noProof/>
            <w:webHidden/>
          </w:rPr>
          <w:fldChar w:fldCharType="begin"/>
        </w:r>
        <w:r>
          <w:rPr>
            <w:noProof/>
            <w:webHidden/>
          </w:rPr>
          <w:instrText xml:space="preserve"> PAGEREF _Toc424048767 \h </w:instrText>
        </w:r>
        <w:r>
          <w:rPr>
            <w:noProof/>
            <w:webHidden/>
          </w:rPr>
        </w:r>
      </w:ins>
      <w:r>
        <w:rPr>
          <w:noProof/>
          <w:webHidden/>
        </w:rPr>
        <w:fldChar w:fldCharType="separate"/>
      </w:r>
      <w:ins w:id="117" w:author="smm" w:date="2015-07-07T16:10:00Z">
        <w:r>
          <w:rPr>
            <w:noProof/>
            <w:webHidden/>
          </w:rPr>
          <w:t>32</w:t>
        </w:r>
        <w:r>
          <w:rPr>
            <w:noProof/>
            <w:webHidden/>
          </w:rPr>
          <w:fldChar w:fldCharType="end"/>
        </w:r>
        <w:r w:rsidRPr="007B6E7F">
          <w:rPr>
            <w:rStyle w:val="Hyperlink"/>
            <w:noProof/>
          </w:rPr>
          <w:fldChar w:fldCharType="end"/>
        </w:r>
      </w:ins>
    </w:p>
    <w:p w14:paraId="4CED90D0" w14:textId="77777777" w:rsidR="004E3754" w:rsidRDefault="004E3754">
      <w:pPr>
        <w:pStyle w:val="TOC5"/>
        <w:rPr>
          <w:ins w:id="118" w:author="smm" w:date="2015-07-07T16:10:00Z"/>
          <w:rFonts w:asciiTheme="minorHAnsi" w:eastAsiaTheme="minorEastAsia" w:hAnsiTheme="minorHAnsi" w:cstheme="minorBidi"/>
          <w:noProof/>
          <w:sz w:val="22"/>
          <w:szCs w:val="22"/>
        </w:rPr>
      </w:pPr>
      <w:ins w:id="11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"_Toc424048768"</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3.12.4.1.1 Trigger Events</w:t>
        </w:r>
        <w:r>
          <w:rPr>
            <w:noProof/>
            <w:webHidden/>
          </w:rPr>
          <w:tab/>
        </w:r>
        <w:r>
          <w:rPr>
            <w:noProof/>
            <w:webHidden/>
          </w:rPr>
          <w:fldChar w:fldCharType="begin"/>
        </w:r>
        <w:r>
          <w:rPr>
            <w:noProof/>
            <w:webHidden/>
          </w:rPr>
          <w:instrText xml:space="preserve"> PAGEREF _Toc424048768 \h </w:instrText>
        </w:r>
        <w:r>
          <w:rPr>
            <w:noProof/>
            <w:webHidden/>
          </w:rPr>
        </w:r>
      </w:ins>
      <w:r>
        <w:rPr>
          <w:noProof/>
          <w:webHidden/>
        </w:rPr>
        <w:fldChar w:fldCharType="separate"/>
      </w:r>
      <w:ins w:id="120" w:author="smm" w:date="2015-07-07T16:10:00Z">
        <w:r>
          <w:rPr>
            <w:noProof/>
            <w:webHidden/>
          </w:rPr>
          <w:t>32</w:t>
        </w:r>
        <w:r>
          <w:rPr>
            <w:noProof/>
            <w:webHidden/>
          </w:rPr>
          <w:fldChar w:fldCharType="end"/>
        </w:r>
        <w:r w:rsidRPr="007B6E7F">
          <w:rPr>
            <w:rStyle w:val="Hyperlink"/>
            <w:noProof/>
          </w:rPr>
          <w:fldChar w:fldCharType="end"/>
        </w:r>
      </w:ins>
    </w:p>
    <w:p w14:paraId="50D94B96" w14:textId="77777777" w:rsidR="004E3754" w:rsidRDefault="004E3754">
      <w:pPr>
        <w:pStyle w:val="TOC5"/>
        <w:rPr>
          <w:ins w:id="121" w:author="smm" w:date="2015-07-07T16:10:00Z"/>
          <w:rFonts w:asciiTheme="minorHAnsi" w:eastAsiaTheme="minorEastAsia" w:hAnsiTheme="minorHAnsi" w:cstheme="minorBidi"/>
          <w:noProof/>
          <w:sz w:val="22"/>
          <w:szCs w:val="22"/>
        </w:rPr>
      </w:pPr>
      <w:ins w:id="12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"_Toc424048769"</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3.12.4.1.2 Message Semantics</w:t>
        </w:r>
        <w:r>
          <w:rPr>
            <w:noProof/>
            <w:webHidden/>
          </w:rPr>
          <w:tab/>
        </w:r>
        <w:r>
          <w:rPr>
            <w:noProof/>
            <w:webHidden/>
          </w:rPr>
          <w:fldChar w:fldCharType="begin"/>
        </w:r>
        <w:r>
          <w:rPr>
            <w:noProof/>
            <w:webHidden/>
          </w:rPr>
          <w:instrText xml:space="preserve"> PAGEREF _Toc424048769 \h </w:instrText>
        </w:r>
        <w:r>
          <w:rPr>
            <w:noProof/>
            <w:webHidden/>
          </w:rPr>
        </w:r>
      </w:ins>
      <w:r>
        <w:rPr>
          <w:noProof/>
          <w:webHidden/>
        </w:rPr>
        <w:fldChar w:fldCharType="separate"/>
      </w:r>
      <w:ins w:id="123" w:author="smm" w:date="2015-07-07T16:10:00Z">
        <w:r>
          <w:rPr>
            <w:noProof/>
            <w:webHidden/>
          </w:rPr>
          <w:t>33</w:t>
        </w:r>
        <w:r>
          <w:rPr>
            <w:noProof/>
            <w:webHidden/>
          </w:rPr>
          <w:fldChar w:fldCharType="end"/>
        </w:r>
        <w:r w:rsidRPr="007B6E7F">
          <w:rPr>
            <w:rStyle w:val="Hyperlink"/>
            <w:noProof/>
          </w:rPr>
          <w:fldChar w:fldCharType="end"/>
        </w:r>
      </w:ins>
    </w:p>
    <w:p w14:paraId="3B359308" w14:textId="77777777" w:rsidR="004E3754" w:rsidRDefault="004E3754">
      <w:pPr>
        <w:pStyle w:val="TOC5"/>
        <w:rPr>
          <w:ins w:id="124" w:author="smm" w:date="2015-07-07T16:10:00Z"/>
          <w:rFonts w:asciiTheme="minorHAnsi" w:eastAsiaTheme="minorEastAsia" w:hAnsiTheme="minorHAnsi" w:cstheme="minorBidi"/>
          <w:noProof/>
          <w:sz w:val="22"/>
          <w:szCs w:val="22"/>
        </w:rPr>
      </w:pPr>
      <w:ins w:id="125" w:author="smm" w:date="2015-07-07T16:10:00Z">
        <w:r w:rsidRPr="007B6E7F">
          <w:rPr>
            <w:rStyle w:val="Hyperlink"/>
            <w:noProof/>
          </w:rPr>
          <w:lastRenderedPageBreak/>
          <w:fldChar w:fldCharType="begin"/>
        </w:r>
        <w:r w:rsidRPr="007B6E7F">
          <w:rPr>
            <w:rStyle w:val="Hyperlink"/>
            <w:noProof/>
          </w:rPr>
          <w:instrText xml:space="preserve"> </w:instrText>
        </w:r>
        <w:r>
          <w:rPr>
            <w:noProof/>
          </w:rPr>
          <w:instrText>HYPERLINK \l "_Toc424048770"</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3.12.4.1.3 Expected Actions</w:t>
        </w:r>
        <w:r>
          <w:rPr>
            <w:noProof/>
            <w:webHidden/>
          </w:rPr>
          <w:tab/>
        </w:r>
        <w:r>
          <w:rPr>
            <w:noProof/>
            <w:webHidden/>
          </w:rPr>
          <w:fldChar w:fldCharType="begin"/>
        </w:r>
        <w:r>
          <w:rPr>
            <w:noProof/>
            <w:webHidden/>
          </w:rPr>
          <w:instrText xml:space="preserve"> PAGEREF _Toc424048770 \h </w:instrText>
        </w:r>
        <w:r>
          <w:rPr>
            <w:noProof/>
            <w:webHidden/>
          </w:rPr>
        </w:r>
      </w:ins>
      <w:r>
        <w:rPr>
          <w:noProof/>
          <w:webHidden/>
        </w:rPr>
        <w:fldChar w:fldCharType="separate"/>
      </w:r>
      <w:ins w:id="126" w:author="smm" w:date="2015-07-07T16:10:00Z">
        <w:r>
          <w:rPr>
            <w:noProof/>
            <w:webHidden/>
          </w:rPr>
          <w:t>33</w:t>
        </w:r>
        <w:r>
          <w:rPr>
            <w:noProof/>
            <w:webHidden/>
          </w:rPr>
          <w:fldChar w:fldCharType="end"/>
        </w:r>
        <w:r w:rsidRPr="007B6E7F">
          <w:rPr>
            <w:rStyle w:val="Hyperlink"/>
            <w:noProof/>
          </w:rPr>
          <w:fldChar w:fldCharType="end"/>
        </w:r>
      </w:ins>
    </w:p>
    <w:p w14:paraId="11567612" w14:textId="77777777" w:rsidR="004E3754" w:rsidRDefault="004E3754">
      <w:pPr>
        <w:pStyle w:val="TOC4"/>
        <w:rPr>
          <w:ins w:id="127" w:author="smm" w:date="2015-07-07T16:10:00Z"/>
          <w:rFonts w:asciiTheme="minorHAnsi" w:eastAsiaTheme="minorEastAsia" w:hAnsiTheme="minorHAnsi" w:cstheme="minorBidi"/>
          <w:noProof/>
          <w:sz w:val="22"/>
          <w:szCs w:val="22"/>
        </w:rPr>
      </w:pPr>
      <w:ins w:id="12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"_Toc424048771"</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3.12.4.2 Persistent Data Transfer</w:t>
        </w:r>
        <w:r>
          <w:rPr>
            <w:noProof/>
            <w:webHidden/>
          </w:rPr>
          <w:tab/>
        </w:r>
        <w:r>
          <w:rPr>
            <w:noProof/>
            <w:webHidden/>
          </w:rPr>
          <w:fldChar w:fldCharType="begin"/>
        </w:r>
        <w:r>
          <w:rPr>
            <w:noProof/>
            <w:webHidden/>
          </w:rPr>
          <w:instrText xml:space="preserve"> PAGEREF _Toc424048771 \h </w:instrText>
        </w:r>
        <w:r>
          <w:rPr>
            <w:noProof/>
            <w:webHidden/>
          </w:rPr>
        </w:r>
      </w:ins>
      <w:r>
        <w:rPr>
          <w:noProof/>
          <w:webHidden/>
        </w:rPr>
        <w:fldChar w:fldCharType="separate"/>
      </w:r>
      <w:ins w:id="129" w:author="smm" w:date="2015-07-07T16:10:00Z">
        <w:r>
          <w:rPr>
            <w:noProof/>
            <w:webHidden/>
          </w:rPr>
          <w:t>34</w:t>
        </w:r>
        <w:r>
          <w:rPr>
            <w:noProof/>
            <w:webHidden/>
          </w:rPr>
          <w:fldChar w:fldCharType="end"/>
        </w:r>
        <w:r w:rsidRPr="007B6E7F">
          <w:rPr>
            <w:rStyle w:val="Hyperlink"/>
            <w:noProof/>
          </w:rPr>
          <w:fldChar w:fldCharType="end"/>
        </w:r>
      </w:ins>
    </w:p>
    <w:p w14:paraId="3CFC540D" w14:textId="77777777" w:rsidR="004E3754" w:rsidRDefault="004E3754">
      <w:pPr>
        <w:pStyle w:val="TOC5"/>
        <w:rPr>
          <w:ins w:id="130" w:author="smm" w:date="2015-07-07T16:10:00Z"/>
          <w:rFonts w:asciiTheme="minorHAnsi" w:eastAsiaTheme="minorEastAsia" w:hAnsiTheme="minorHAnsi" w:cstheme="minorBidi"/>
          <w:noProof/>
          <w:sz w:val="22"/>
          <w:szCs w:val="22"/>
        </w:rPr>
      </w:pPr>
      <w:ins w:id="13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"_Toc424048772"</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3.12.4.2.1 Trigger Events</w:t>
        </w:r>
        <w:r>
          <w:rPr>
            <w:noProof/>
            <w:webHidden/>
          </w:rPr>
          <w:tab/>
        </w:r>
        <w:r>
          <w:rPr>
            <w:noProof/>
            <w:webHidden/>
          </w:rPr>
          <w:fldChar w:fldCharType="begin"/>
        </w:r>
        <w:r>
          <w:rPr>
            <w:noProof/>
            <w:webHidden/>
          </w:rPr>
          <w:instrText xml:space="preserve"> PAGEREF _Toc424048772 \h </w:instrText>
        </w:r>
        <w:r>
          <w:rPr>
            <w:noProof/>
            <w:webHidden/>
          </w:rPr>
        </w:r>
      </w:ins>
      <w:r>
        <w:rPr>
          <w:noProof/>
          <w:webHidden/>
        </w:rPr>
        <w:fldChar w:fldCharType="separate"/>
      </w:r>
      <w:ins w:id="132" w:author="smm" w:date="2015-07-07T16:10:00Z">
        <w:r>
          <w:rPr>
            <w:noProof/>
            <w:webHidden/>
          </w:rPr>
          <w:t>34</w:t>
        </w:r>
        <w:r>
          <w:rPr>
            <w:noProof/>
            <w:webHidden/>
          </w:rPr>
          <w:fldChar w:fldCharType="end"/>
        </w:r>
        <w:r w:rsidRPr="007B6E7F">
          <w:rPr>
            <w:rStyle w:val="Hyperlink"/>
            <w:noProof/>
          </w:rPr>
          <w:fldChar w:fldCharType="end"/>
        </w:r>
      </w:ins>
    </w:p>
    <w:p w14:paraId="37314373" w14:textId="77777777" w:rsidR="004E3754" w:rsidRDefault="004E3754">
      <w:pPr>
        <w:pStyle w:val="TOC5"/>
        <w:rPr>
          <w:ins w:id="133" w:author="smm" w:date="2015-07-07T16:10:00Z"/>
          <w:rFonts w:asciiTheme="minorHAnsi" w:eastAsiaTheme="minorEastAsia" w:hAnsiTheme="minorHAnsi" w:cstheme="minorBidi"/>
          <w:noProof/>
          <w:sz w:val="22"/>
          <w:szCs w:val="22"/>
        </w:rPr>
      </w:pPr>
      <w:ins w:id="13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"_Toc424048773"</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3.12.4.2.2 Message Semantics</w:t>
        </w:r>
        <w:r>
          <w:rPr>
            <w:noProof/>
            <w:webHidden/>
          </w:rPr>
          <w:tab/>
        </w:r>
        <w:r>
          <w:rPr>
            <w:noProof/>
            <w:webHidden/>
          </w:rPr>
          <w:fldChar w:fldCharType="begin"/>
        </w:r>
        <w:r>
          <w:rPr>
            <w:noProof/>
            <w:webHidden/>
          </w:rPr>
          <w:instrText xml:space="preserve"> PAGEREF _Toc424048773 \h </w:instrText>
        </w:r>
        <w:r>
          <w:rPr>
            <w:noProof/>
            <w:webHidden/>
          </w:rPr>
        </w:r>
      </w:ins>
      <w:r>
        <w:rPr>
          <w:noProof/>
          <w:webHidden/>
        </w:rPr>
        <w:fldChar w:fldCharType="separate"/>
      </w:r>
      <w:ins w:id="135" w:author="smm" w:date="2015-07-07T16:10:00Z">
        <w:r>
          <w:rPr>
            <w:noProof/>
            <w:webHidden/>
          </w:rPr>
          <w:t>34</w:t>
        </w:r>
        <w:r>
          <w:rPr>
            <w:noProof/>
            <w:webHidden/>
          </w:rPr>
          <w:fldChar w:fldCharType="end"/>
        </w:r>
        <w:r w:rsidRPr="007B6E7F">
          <w:rPr>
            <w:rStyle w:val="Hyperlink"/>
            <w:noProof/>
          </w:rPr>
          <w:fldChar w:fldCharType="end"/>
        </w:r>
      </w:ins>
    </w:p>
    <w:p w14:paraId="77F56C9D" w14:textId="77777777" w:rsidR="004E3754" w:rsidRDefault="004E3754">
      <w:pPr>
        <w:pStyle w:val="TOC5"/>
        <w:rPr>
          <w:ins w:id="136" w:author="smm" w:date="2015-07-07T16:10:00Z"/>
          <w:rFonts w:asciiTheme="minorHAnsi" w:eastAsiaTheme="minorEastAsia" w:hAnsiTheme="minorHAnsi" w:cstheme="minorBidi"/>
          <w:noProof/>
          <w:sz w:val="22"/>
          <w:szCs w:val="22"/>
        </w:rPr>
      </w:pPr>
      <w:ins w:id="13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"_Toc424048774"</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3.12.4.2.3 Expected Actions</w:t>
        </w:r>
        <w:r>
          <w:rPr>
            <w:noProof/>
            <w:webHidden/>
          </w:rPr>
          <w:tab/>
        </w:r>
        <w:r>
          <w:rPr>
            <w:noProof/>
            <w:webHidden/>
          </w:rPr>
          <w:fldChar w:fldCharType="begin"/>
        </w:r>
        <w:r>
          <w:rPr>
            <w:noProof/>
            <w:webHidden/>
          </w:rPr>
          <w:instrText xml:space="preserve"> PAGEREF _Toc424048774 \h </w:instrText>
        </w:r>
        <w:r>
          <w:rPr>
            <w:noProof/>
            <w:webHidden/>
          </w:rPr>
        </w:r>
      </w:ins>
      <w:r>
        <w:rPr>
          <w:noProof/>
          <w:webHidden/>
        </w:rPr>
        <w:fldChar w:fldCharType="separate"/>
      </w:r>
      <w:ins w:id="138" w:author="smm" w:date="2015-07-07T16:10:00Z">
        <w:r>
          <w:rPr>
            <w:noProof/>
            <w:webHidden/>
          </w:rPr>
          <w:t>34</w:t>
        </w:r>
        <w:r>
          <w:rPr>
            <w:noProof/>
            <w:webHidden/>
          </w:rPr>
          <w:fldChar w:fldCharType="end"/>
        </w:r>
        <w:r w:rsidRPr="007B6E7F">
          <w:rPr>
            <w:rStyle w:val="Hyperlink"/>
            <w:noProof/>
          </w:rPr>
          <w:fldChar w:fldCharType="end"/>
        </w:r>
      </w:ins>
    </w:p>
    <w:p w14:paraId="1D54BB13" w14:textId="77777777" w:rsidR="004E3754" w:rsidRDefault="004E3754">
      <w:pPr>
        <w:pStyle w:val="TOC4"/>
        <w:rPr>
          <w:ins w:id="139" w:author="smm" w:date="2015-07-07T16:10:00Z"/>
          <w:rFonts w:asciiTheme="minorHAnsi" w:eastAsiaTheme="minorEastAsia" w:hAnsiTheme="minorHAnsi" w:cstheme="minorBidi"/>
          <w:noProof/>
          <w:sz w:val="22"/>
          <w:szCs w:val="22"/>
        </w:rPr>
      </w:pPr>
      <w:ins w:id="14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"_Toc424048775"</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3.12.4.3 Non Persistent Data Transfer</w:t>
        </w:r>
        <w:r>
          <w:rPr>
            <w:noProof/>
            <w:webHidden/>
          </w:rPr>
          <w:tab/>
        </w:r>
        <w:r>
          <w:rPr>
            <w:noProof/>
            <w:webHidden/>
          </w:rPr>
          <w:fldChar w:fldCharType="begin"/>
        </w:r>
        <w:r>
          <w:rPr>
            <w:noProof/>
            <w:webHidden/>
          </w:rPr>
          <w:instrText xml:space="preserve"> PAGEREF _Toc424048775 \h </w:instrText>
        </w:r>
        <w:r>
          <w:rPr>
            <w:noProof/>
            <w:webHidden/>
          </w:rPr>
        </w:r>
      </w:ins>
      <w:r>
        <w:rPr>
          <w:noProof/>
          <w:webHidden/>
        </w:rPr>
        <w:fldChar w:fldCharType="separate"/>
      </w:r>
      <w:ins w:id="141" w:author="smm" w:date="2015-07-07T16:10:00Z">
        <w:r>
          <w:rPr>
            <w:noProof/>
            <w:webHidden/>
          </w:rPr>
          <w:t>35</w:t>
        </w:r>
        <w:r>
          <w:rPr>
            <w:noProof/>
            <w:webHidden/>
          </w:rPr>
          <w:fldChar w:fldCharType="end"/>
        </w:r>
        <w:r w:rsidRPr="007B6E7F">
          <w:rPr>
            <w:rStyle w:val="Hyperlink"/>
            <w:noProof/>
          </w:rPr>
          <w:fldChar w:fldCharType="end"/>
        </w:r>
      </w:ins>
    </w:p>
    <w:p w14:paraId="56997B14" w14:textId="77777777" w:rsidR="004E3754" w:rsidRDefault="004E3754">
      <w:pPr>
        <w:pStyle w:val="TOC5"/>
        <w:rPr>
          <w:ins w:id="142" w:author="smm" w:date="2015-07-07T16:10:00Z"/>
          <w:rFonts w:asciiTheme="minorHAnsi" w:eastAsiaTheme="minorEastAsia" w:hAnsiTheme="minorHAnsi" w:cstheme="minorBidi"/>
          <w:noProof/>
          <w:sz w:val="22"/>
          <w:szCs w:val="22"/>
        </w:rPr>
      </w:pPr>
      <w:ins w:id="14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"_Toc424048776"</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3.12.4.3.1 Trigger Events</w:t>
        </w:r>
        <w:r>
          <w:rPr>
            <w:noProof/>
            <w:webHidden/>
          </w:rPr>
          <w:tab/>
        </w:r>
        <w:r>
          <w:rPr>
            <w:noProof/>
            <w:webHidden/>
          </w:rPr>
          <w:fldChar w:fldCharType="begin"/>
        </w:r>
        <w:r>
          <w:rPr>
            <w:noProof/>
            <w:webHidden/>
          </w:rPr>
          <w:instrText xml:space="preserve"> PAGEREF _Toc424048776 \h </w:instrText>
        </w:r>
        <w:r>
          <w:rPr>
            <w:noProof/>
            <w:webHidden/>
          </w:rPr>
        </w:r>
      </w:ins>
      <w:r>
        <w:rPr>
          <w:noProof/>
          <w:webHidden/>
        </w:rPr>
        <w:fldChar w:fldCharType="separate"/>
      </w:r>
      <w:ins w:id="144" w:author="smm" w:date="2015-07-07T16:10:00Z">
        <w:r>
          <w:rPr>
            <w:noProof/>
            <w:webHidden/>
          </w:rPr>
          <w:t>35</w:t>
        </w:r>
        <w:r>
          <w:rPr>
            <w:noProof/>
            <w:webHidden/>
          </w:rPr>
          <w:fldChar w:fldCharType="end"/>
        </w:r>
        <w:r w:rsidRPr="007B6E7F">
          <w:rPr>
            <w:rStyle w:val="Hyperlink"/>
            <w:noProof/>
          </w:rPr>
          <w:fldChar w:fldCharType="end"/>
        </w:r>
      </w:ins>
    </w:p>
    <w:p w14:paraId="59138A6D" w14:textId="77777777" w:rsidR="004E3754" w:rsidRDefault="004E3754">
      <w:pPr>
        <w:pStyle w:val="TOC5"/>
        <w:rPr>
          <w:ins w:id="145" w:author="smm" w:date="2015-07-07T16:10:00Z"/>
          <w:rFonts w:asciiTheme="minorHAnsi" w:eastAsiaTheme="minorEastAsia" w:hAnsiTheme="minorHAnsi" w:cstheme="minorBidi"/>
          <w:noProof/>
          <w:sz w:val="22"/>
          <w:szCs w:val="22"/>
        </w:rPr>
      </w:pPr>
      <w:ins w:id="14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"_Toc424048777"</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3.12.4.3.2 Message Semantics</w:t>
        </w:r>
        <w:r>
          <w:rPr>
            <w:noProof/>
            <w:webHidden/>
          </w:rPr>
          <w:tab/>
        </w:r>
        <w:r>
          <w:rPr>
            <w:noProof/>
            <w:webHidden/>
          </w:rPr>
          <w:fldChar w:fldCharType="begin"/>
        </w:r>
        <w:r>
          <w:rPr>
            <w:noProof/>
            <w:webHidden/>
          </w:rPr>
          <w:instrText xml:space="preserve"> PAGEREF _Toc424048777 \h </w:instrText>
        </w:r>
        <w:r>
          <w:rPr>
            <w:noProof/>
            <w:webHidden/>
          </w:rPr>
        </w:r>
      </w:ins>
      <w:r>
        <w:rPr>
          <w:noProof/>
          <w:webHidden/>
        </w:rPr>
        <w:fldChar w:fldCharType="separate"/>
      </w:r>
      <w:ins w:id="147" w:author="smm" w:date="2015-07-07T16:10:00Z">
        <w:r>
          <w:rPr>
            <w:noProof/>
            <w:webHidden/>
          </w:rPr>
          <w:t>35</w:t>
        </w:r>
        <w:r>
          <w:rPr>
            <w:noProof/>
            <w:webHidden/>
          </w:rPr>
          <w:fldChar w:fldCharType="end"/>
        </w:r>
        <w:r w:rsidRPr="007B6E7F">
          <w:rPr>
            <w:rStyle w:val="Hyperlink"/>
            <w:noProof/>
          </w:rPr>
          <w:fldChar w:fldCharType="end"/>
        </w:r>
      </w:ins>
    </w:p>
    <w:p w14:paraId="5DB26178" w14:textId="77777777" w:rsidR="004E3754" w:rsidRDefault="004E3754">
      <w:pPr>
        <w:pStyle w:val="TOC5"/>
        <w:rPr>
          <w:ins w:id="148" w:author="smm" w:date="2015-07-07T16:10:00Z"/>
          <w:rFonts w:asciiTheme="minorHAnsi" w:eastAsiaTheme="minorEastAsia" w:hAnsiTheme="minorHAnsi" w:cstheme="minorBidi"/>
          <w:noProof/>
          <w:sz w:val="22"/>
          <w:szCs w:val="22"/>
        </w:rPr>
      </w:pPr>
      <w:ins w:id="14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"_Toc424048778"</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3.12.4.3.3 Expected Actions</w:t>
        </w:r>
        <w:r>
          <w:rPr>
            <w:noProof/>
            <w:webHidden/>
          </w:rPr>
          <w:tab/>
        </w:r>
        <w:r>
          <w:rPr>
            <w:noProof/>
            <w:webHidden/>
          </w:rPr>
          <w:fldChar w:fldCharType="begin"/>
        </w:r>
        <w:r>
          <w:rPr>
            <w:noProof/>
            <w:webHidden/>
          </w:rPr>
          <w:instrText xml:space="preserve"> PAGEREF _Toc424048778 \h </w:instrText>
        </w:r>
        <w:r>
          <w:rPr>
            <w:noProof/>
            <w:webHidden/>
          </w:rPr>
        </w:r>
      </w:ins>
      <w:r>
        <w:rPr>
          <w:noProof/>
          <w:webHidden/>
        </w:rPr>
        <w:fldChar w:fldCharType="separate"/>
      </w:r>
      <w:ins w:id="150" w:author="smm" w:date="2015-07-07T16:10:00Z">
        <w:r>
          <w:rPr>
            <w:noProof/>
            <w:webHidden/>
          </w:rPr>
          <w:t>35</w:t>
        </w:r>
        <w:r>
          <w:rPr>
            <w:noProof/>
            <w:webHidden/>
          </w:rPr>
          <w:fldChar w:fldCharType="end"/>
        </w:r>
        <w:r w:rsidRPr="007B6E7F">
          <w:rPr>
            <w:rStyle w:val="Hyperlink"/>
            <w:noProof/>
          </w:rPr>
          <w:fldChar w:fldCharType="end"/>
        </w:r>
      </w:ins>
    </w:p>
    <w:p w14:paraId="1F522BB0" w14:textId="77777777" w:rsidR="004E3754" w:rsidRDefault="004E3754">
      <w:pPr>
        <w:pStyle w:val="TOC3"/>
        <w:rPr>
          <w:ins w:id="151" w:author="smm" w:date="2015-07-07T16:10:00Z"/>
          <w:rFonts w:asciiTheme="minorHAnsi" w:eastAsiaTheme="minorEastAsia" w:hAnsiTheme="minorHAnsi" w:cstheme="minorBidi"/>
          <w:noProof/>
          <w:sz w:val="22"/>
          <w:szCs w:val="22"/>
        </w:rPr>
      </w:pPr>
      <w:ins w:id="15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"_Toc424048779"</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3.12.5 Security Considerations</w:t>
        </w:r>
        <w:r>
          <w:rPr>
            <w:noProof/>
            <w:webHidden/>
          </w:rPr>
          <w:tab/>
        </w:r>
        <w:r>
          <w:rPr>
            <w:noProof/>
            <w:webHidden/>
          </w:rPr>
          <w:fldChar w:fldCharType="begin"/>
        </w:r>
        <w:r>
          <w:rPr>
            <w:noProof/>
            <w:webHidden/>
          </w:rPr>
          <w:instrText xml:space="preserve"> PAGEREF _Toc424048779 \h </w:instrText>
        </w:r>
        <w:r>
          <w:rPr>
            <w:noProof/>
            <w:webHidden/>
          </w:rPr>
        </w:r>
      </w:ins>
      <w:r>
        <w:rPr>
          <w:noProof/>
          <w:webHidden/>
        </w:rPr>
        <w:fldChar w:fldCharType="separate"/>
      </w:r>
      <w:ins w:id="153" w:author="smm" w:date="2015-07-07T16:10:00Z">
        <w:r>
          <w:rPr>
            <w:noProof/>
            <w:webHidden/>
          </w:rPr>
          <w:t>35</w:t>
        </w:r>
        <w:r>
          <w:rPr>
            <w:noProof/>
            <w:webHidden/>
          </w:rPr>
          <w:fldChar w:fldCharType="end"/>
        </w:r>
        <w:r w:rsidRPr="007B6E7F">
          <w:rPr>
            <w:rStyle w:val="Hyperlink"/>
            <w:noProof/>
          </w:rPr>
          <w:fldChar w:fldCharType="end"/>
        </w:r>
      </w:ins>
    </w:p>
    <w:p w14:paraId="2E62B26A" w14:textId="77777777" w:rsidR="004E3754" w:rsidRDefault="004E3754">
      <w:pPr>
        <w:pStyle w:val="TOC4"/>
        <w:rPr>
          <w:ins w:id="154" w:author="smm" w:date="2015-07-07T16:10:00Z"/>
          <w:rFonts w:asciiTheme="minorHAnsi" w:eastAsiaTheme="minorEastAsia" w:hAnsiTheme="minorHAnsi" w:cstheme="minorBidi"/>
          <w:noProof/>
          <w:sz w:val="22"/>
          <w:szCs w:val="22"/>
        </w:rPr>
      </w:pPr>
      <w:ins w:id="15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"_Toc424048780"</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3.12.5.1 Security Audit Considerations</w:t>
        </w:r>
        <w:r>
          <w:rPr>
            <w:noProof/>
            <w:webHidden/>
          </w:rPr>
          <w:tab/>
        </w:r>
        <w:r>
          <w:rPr>
            <w:noProof/>
            <w:webHidden/>
          </w:rPr>
          <w:fldChar w:fldCharType="begin"/>
        </w:r>
        <w:r>
          <w:rPr>
            <w:noProof/>
            <w:webHidden/>
          </w:rPr>
          <w:instrText xml:space="preserve"> PAGEREF _Toc424048780 \h </w:instrText>
        </w:r>
        <w:r>
          <w:rPr>
            <w:noProof/>
            <w:webHidden/>
          </w:rPr>
        </w:r>
      </w:ins>
      <w:r>
        <w:rPr>
          <w:noProof/>
          <w:webHidden/>
        </w:rPr>
        <w:fldChar w:fldCharType="separate"/>
      </w:r>
      <w:ins w:id="156" w:author="smm" w:date="2015-07-07T16:10:00Z">
        <w:r>
          <w:rPr>
            <w:noProof/>
            <w:webHidden/>
          </w:rPr>
          <w:t>35</w:t>
        </w:r>
        <w:r>
          <w:rPr>
            <w:noProof/>
            <w:webHidden/>
          </w:rPr>
          <w:fldChar w:fldCharType="end"/>
        </w:r>
        <w:r w:rsidRPr="007B6E7F">
          <w:rPr>
            <w:rStyle w:val="Hyperlink"/>
            <w:noProof/>
          </w:rPr>
          <w:fldChar w:fldCharType="end"/>
        </w:r>
      </w:ins>
    </w:p>
    <w:p w14:paraId="1B635E2F" w14:textId="77777777" w:rsidR="004E3754" w:rsidRDefault="004E3754">
      <w:pPr>
        <w:pStyle w:val="TOC5"/>
        <w:rPr>
          <w:ins w:id="157" w:author="smm" w:date="2015-07-07T16:10:00Z"/>
          <w:rFonts w:asciiTheme="minorHAnsi" w:eastAsiaTheme="minorEastAsia" w:hAnsiTheme="minorHAnsi" w:cstheme="minorBidi"/>
          <w:noProof/>
          <w:sz w:val="22"/>
          <w:szCs w:val="22"/>
        </w:rPr>
      </w:pPr>
      <w:ins w:id="15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"_Toc424048781"</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3.12.5.1.1 Device Observation Source Specific Security Considerations</w:t>
        </w:r>
        <w:r>
          <w:rPr>
            <w:noProof/>
            <w:webHidden/>
          </w:rPr>
          <w:tab/>
        </w:r>
        <w:r>
          <w:rPr>
            <w:noProof/>
            <w:webHidden/>
          </w:rPr>
          <w:fldChar w:fldCharType="begin"/>
        </w:r>
        <w:r>
          <w:rPr>
            <w:noProof/>
            <w:webHidden/>
          </w:rPr>
          <w:instrText xml:space="preserve"> PAGEREF _Toc424048781 \h </w:instrText>
        </w:r>
        <w:r>
          <w:rPr>
            <w:noProof/>
            <w:webHidden/>
          </w:rPr>
        </w:r>
      </w:ins>
      <w:r>
        <w:rPr>
          <w:noProof/>
          <w:webHidden/>
        </w:rPr>
        <w:fldChar w:fldCharType="separate"/>
      </w:r>
      <w:ins w:id="159" w:author="smm" w:date="2015-07-07T16:10:00Z">
        <w:r>
          <w:rPr>
            <w:noProof/>
            <w:webHidden/>
          </w:rPr>
          <w:t>35</w:t>
        </w:r>
        <w:r>
          <w:rPr>
            <w:noProof/>
            <w:webHidden/>
          </w:rPr>
          <w:fldChar w:fldCharType="end"/>
        </w:r>
        <w:r w:rsidRPr="007B6E7F">
          <w:rPr>
            <w:rStyle w:val="Hyperlink"/>
            <w:noProof/>
          </w:rPr>
          <w:fldChar w:fldCharType="end"/>
        </w:r>
      </w:ins>
    </w:p>
    <w:p w14:paraId="4E20E41A" w14:textId="77777777" w:rsidR="004E3754" w:rsidRDefault="004E3754">
      <w:pPr>
        <w:pStyle w:val="TOC5"/>
        <w:rPr>
          <w:ins w:id="160" w:author="smm" w:date="2015-07-07T16:10:00Z"/>
          <w:rFonts w:asciiTheme="minorHAnsi" w:eastAsiaTheme="minorEastAsia" w:hAnsiTheme="minorHAnsi" w:cstheme="minorBidi"/>
          <w:noProof/>
          <w:sz w:val="22"/>
          <w:szCs w:val="22"/>
        </w:rPr>
      </w:pPr>
      <w:ins w:id="16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"_Toc424048782"</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3.12.5.1.2 Sensor Data Consumer Specific Security Considerations</w:t>
        </w:r>
        <w:r>
          <w:rPr>
            <w:noProof/>
            <w:webHidden/>
          </w:rPr>
          <w:tab/>
        </w:r>
        <w:r>
          <w:rPr>
            <w:noProof/>
            <w:webHidden/>
          </w:rPr>
          <w:fldChar w:fldCharType="begin"/>
        </w:r>
        <w:r>
          <w:rPr>
            <w:noProof/>
            <w:webHidden/>
          </w:rPr>
          <w:instrText xml:space="preserve"> PAGEREF _Toc424048782 \h </w:instrText>
        </w:r>
        <w:r>
          <w:rPr>
            <w:noProof/>
            <w:webHidden/>
          </w:rPr>
        </w:r>
      </w:ins>
      <w:r>
        <w:rPr>
          <w:noProof/>
          <w:webHidden/>
        </w:rPr>
        <w:fldChar w:fldCharType="separate"/>
      </w:r>
      <w:ins w:id="162" w:author="smm" w:date="2015-07-07T16:10:00Z">
        <w:r>
          <w:rPr>
            <w:noProof/>
            <w:webHidden/>
          </w:rPr>
          <w:t>36</w:t>
        </w:r>
        <w:r>
          <w:rPr>
            <w:noProof/>
            <w:webHidden/>
          </w:rPr>
          <w:fldChar w:fldCharType="end"/>
        </w:r>
        <w:r w:rsidRPr="007B6E7F">
          <w:rPr>
            <w:rStyle w:val="Hyperlink"/>
            <w:noProof/>
          </w:rPr>
          <w:fldChar w:fldCharType="end"/>
        </w:r>
      </w:ins>
    </w:p>
    <w:p w14:paraId="5EDB87AB" w14:textId="77777777" w:rsidR="004E3754" w:rsidRDefault="004E3754">
      <w:pPr>
        <w:pStyle w:val="TOC2"/>
        <w:rPr>
          <w:ins w:id="163" w:author="smm" w:date="2015-07-07T16:10:00Z"/>
          <w:rFonts w:asciiTheme="minorHAnsi" w:eastAsiaTheme="minorEastAsia" w:hAnsiTheme="minorHAnsi" w:cstheme="minorBidi"/>
          <w:noProof/>
          <w:sz w:val="22"/>
          <w:szCs w:val="22"/>
        </w:rPr>
      </w:pPr>
      <w:ins w:id="16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"_Toc424048783"</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 PCC-13 PCD Communicate PCD Data-hData Transaction</w:t>
        </w:r>
        <w:r>
          <w:rPr>
            <w:noProof/>
            <w:webHidden/>
          </w:rPr>
          <w:tab/>
        </w:r>
        <w:r>
          <w:rPr>
            <w:noProof/>
            <w:webHidden/>
          </w:rPr>
          <w:fldChar w:fldCharType="begin"/>
        </w:r>
        <w:r>
          <w:rPr>
            <w:noProof/>
            <w:webHidden/>
          </w:rPr>
          <w:instrText xml:space="preserve"> PAGEREF _Toc424048783 \h </w:instrText>
        </w:r>
        <w:r>
          <w:rPr>
            <w:noProof/>
            <w:webHidden/>
          </w:rPr>
        </w:r>
      </w:ins>
      <w:r>
        <w:rPr>
          <w:noProof/>
          <w:webHidden/>
        </w:rPr>
        <w:fldChar w:fldCharType="separate"/>
      </w:r>
      <w:ins w:id="165" w:author="smm" w:date="2015-07-07T16:10:00Z">
        <w:r>
          <w:rPr>
            <w:noProof/>
            <w:webHidden/>
          </w:rPr>
          <w:t>36</w:t>
        </w:r>
        <w:r>
          <w:rPr>
            <w:noProof/>
            <w:webHidden/>
          </w:rPr>
          <w:fldChar w:fldCharType="end"/>
        </w:r>
        <w:r w:rsidRPr="007B6E7F">
          <w:rPr>
            <w:rStyle w:val="Hyperlink"/>
            <w:noProof/>
          </w:rPr>
          <w:fldChar w:fldCharType="end"/>
        </w:r>
      </w:ins>
    </w:p>
    <w:p w14:paraId="26F09D3D" w14:textId="77777777" w:rsidR="004E3754" w:rsidRDefault="004E3754">
      <w:pPr>
        <w:pStyle w:val="TOC3"/>
        <w:rPr>
          <w:ins w:id="166" w:author="smm" w:date="2015-07-07T16:10:00Z"/>
          <w:rFonts w:asciiTheme="minorHAnsi" w:eastAsiaTheme="minorEastAsia" w:hAnsiTheme="minorHAnsi" w:cstheme="minorBidi"/>
          <w:noProof/>
          <w:sz w:val="22"/>
          <w:szCs w:val="22"/>
        </w:rPr>
      </w:pPr>
      <w:ins w:id="16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"_Toc424048784"</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3.13.1 Scope</w:t>
        </w:r>
        <w:r>
          <w:rPr>
            <w:noProof/>
            <w:webHidden/>
          </w:rPr>
          <w:tab/>
        </w:r>
        <w:r>
          <w:rPr>
            <w:noProof/>
            <w:webHidden/>
          </w:rPr>
          <w:fldChar w:fldCharType="begin"/>
        </w:r>
        <w:r>
          <w:rPr>
            <w:noProof/>
            <w:webHidden/>
          </w:rPr>
          <w:instrText xml:space="preserve"> PAGEREF _Toc424048784 \h </w:instrText>
        </w:r>
        <w:r>
          <w:rPr>
            <w:noProof/>
            <w:webHidden/>
          </w:rPr>
        </w:r>
      </w:ins>
      <w:r>
        <w:rPr>
          <w:noProof/>
          <w:webHidden/>
        </w:rPr>
        <w:fldChar w:fldCharType="separate"/>
      </w:r>
      <w:ins w:id="168" w:author="smm" w:date="2015-07-07T16:10:00Z">
        <w:r>
          <w:rPr>
            <w:noProof/>
            <w:webHidden/>
          </w:rPr>
          <w:t>36</w:t>
        </w:r>
        <w:r>
          <w:rPr>
            <w:noProof/>
            <w:webHidden/>
          </w:rPr>
          <w:fldChar w:fldCharType="end"/>
        </w:r>
        <w:r w:rsidRPr="007B6E7F">
          <w:rPr>
            <w:rStyle w:val="Hyperlink"/>
            <w:noProof/>
          </w:rPr>
          <w:fldChar w:fldCharType="end"/>
        </w:r>
      </w:ins>
    </w:p>
    <w:p w14:paraId="77CCF922" w14:textId="77777777" w:rsidR="004E3754" w:rsidRDefault="004E3754">
      <w:pPr>
        <w:pStyle w:val="TOC3"/>
        <w:rPr>
          <w:ins w:id="169" w:author="smm" w:date="2015-07-07T16:10:00Z"/>
          <w:rFonts w:asciiTheme="minorHAnsi" w:eastAsiaTheme="minorEastAsia" w:hAnsiTheme="minorHAnsi" w:cstheme="minorBidi"/>
          <w:noProof/>
          <w:sz w:val="22"/>
          <w:szCs w:val="22"/>
        </w:rPr>
      </w:pPr>
      <w:ins w:id="17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"_Toc424048785"</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3.13.2 Actor Roles</w:t>
        </w:r>
        <w:r>
          <w:rPr>
            <w:noProof/>
            <w:webHidden/>
          </w:rPr>
          <w:tab/>
        </w:r>
        <w:r>
          <w:rPr>
            <w:noProof/>
            <w:webHidden/>
          </w:rPr>
          <w:fldChar w:fldCharType="begin"/>
        </w:r>
        <w:r>
          <w:rPr>
            <w:noProof/>
            <w:webHidden/>
          </w:rPr>
          <w:instrText xml:space="preserve"> PAGEREF _Toc424048785 \h </w:instrText>
        </w:r>
        <w:r>
          <w:rPr>
            <w:noProof/>
            <w:webHidden/>
          </w:rPr>
        </w:r>
      </w:ins>
      <w:r>
        <w:rPr>
          <w:noProof/>
          <w:webHidden/>
        </w:rPr>
        <w:fldChar w:fldCharType="separate"/>
      </w:r>
      <w:ins w:id="171" w:author="smm" w:date="2015-07-07T16:10:00Z">
        <w:r>
          <w:rPr>
            <w:noProof/>
            <w:webHidden/>
          </w:rPr>
          <w:t>36</w:t>
        </w:r>
        <w:r>
          <w:rPr>
            <w:noProof/>
            <w:webHidden/>
          </w:rPr>
          <w:fldChar w:fldCharType="end"/>
        </w:r>
        <w:r w:rsidRPr="007B6E7F">
          <w:rPr>
            <w:rStyle w:val="Hyperlink"/>
            <w:noProof/>
          </w:rPr>
          <w:fldChar w:fldCharType="end"/>
        </w:r>
      </w:ins>
    </w:p>
    <w:p w14:paraId="0D7E949A" w14:textId="77777777" w:rsidR="004E3754" w:rsidRDefault="004E3754">
      <w:pPr>
        <w:pStyle w:val="TOC3"/>
        <w:rPr>
          <w:ins w:id="172" w:author="smm" w:date="2015-07-07T16:10:00Z"/>
          <w:rFonts w:asciiTheme="minorHAnsi" w:eastAsiaTheme="minorEastAsia" w:hAnsiTheme="minorHAnsi" w:cstheme="minorBidi"/>
          <w:noProof/>
          <w:sz w:val="22"/>
          <w:szCs w:val="22"/>
        </w:rPr>
      </w:pPr>
      <w:ins w:id="17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"_Toc424048786"</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3.13.3 Referenced Standards</w:t>
        </w:r>
        <w:r>
          <w:rPr>
            <w:noProof/>
            <w:webHidden/>
          </w:rPr>
          <w:tab/>
        </w:r>
        <w:r>
          <w:rPr>
            <w:noProof/>
            <w:webHidden/>
          </w:rPr>
          <w:fldChar w:fldCharType="begin"/>
        </w:r>
        <w:r>
          <w:rPr>
            <w:noProof/>
            <w:webHidden/>
          </w:rPr>
          <w:instrText xml:space="preserve"> PAGEREF _Toc424048786 \h </w:instrText>
        </w:r>
        <w:r>
          <w:rPr>
            <w:noProof/>
            <w:webHidden/>
          </w:rPr>
        </w:r>
      </w:ins>
      <w:r>
        <w:rPr>
          <w:noProof/>
          <w:webHidden/>
        </w:rPr>
        <w:fldChar w:fldCharType="separate"/>
      </w:r>
      <w:ins w:id="174" w:author="smm" w:date="2015-07-07T16:10:00Z">
        <w:r>
          <w:rPr>
            <w:noProof/>
            <w:webHidden/>
          </w:rPr>
          <w:t>37</w:t>
        </w:r>
        <w:r>
          <w:rPr>
            <w:noProof/>
            <w:webHidden/>
          </w:rPr>
          <w:fldChar w:fldCharType="end"/>
        </w:r>
        <w:r w:rsidRPr="007B6E7F">
          <w:rPr>
            <w:rStyle w:val="Hyperlink"/>
            <w:noProof/>
          </w:rPr>
          <w:fldChar w:fldCharType="end"/>
        </w:r>
      </w:ins>
    </w:p>
    <w:p w14:paraId="4C17862D" w14:textId="77777777" w:rsidR="004E3754" w:rsidRDefault="004E3754">
      <w:pPr>
        <w:pStyle w:val="TOC3"/>
        <w:rPr>
          <w:ins w:id="175" w:author="smm" w:date="2015-07-07T16:10:00Z"/>
          <w:rFonts w:asciiTheme="minorHAnsi" w:eastAsiaTheme="minorEastAsia" w:hAnsiTheme="minorHAnsi" w:cstheme="minorBidi"/>
          <w:noProof/>
          <w:sz w:val="22"/>
          <w:szCs w:val="22"/>
        </w:rPr>
      </w:pPr>
      <w:ins w:id="17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"_Toc424048787"</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3.13.4 Interaction Diagram</w:t>
        </w:r>
        <w:r>
          <w:rPr>
            <w:noProof/>
            <w:webHidden/>
          </w:rPr>
          <w:tab/>
        </w:r>
        <w:r>
          <w:rPr>
            <w:noProof/>
            <w:webHidden/>
          </w:rPr>
          <w:fldChar w:fldCharType="begin"/>
        </w:r>
        <w:r>
          <w:rPr>
            <w:noProof/>
            <w:webHidden/>
          </w:rPr>
          <w:instrText xml:space="preserve"> PAGEREF _Toc424048787 \h </w:instrText>
        </w:r>
        <w:r>
          <w:rPr>
            <w:noProof/>
            <w:webHidden/>
          </w:rPr>
        </w:r>
      </w:ins>
      <w:r>
        <w:rPr>
          <w:noProof/>
          <w:webHidden/>
        </w:rPr>
        <w:fldChar w:fldCharType="separate"/>
      </w:r>
      <w:ins w:id="177" w:author="smm" w:date="2015-07-07T16:10:00Z">
        <w:r>
          <w:rPr>
            <w:noProof/>
            <w:webHidden/>
          </w:rPr>
          <w:t>37</w:t>
        </w:r>
        <w:r>
          <w:rPr>
            <w:noProof/>
            <w:webHidden/>
          </w:rPr>
          <w:fldChar w:fldCharType="end"/>
        </w:r>
        <w:r w:rsidRPr="007B6E7F">
          <w:rPr>
            <w:rStyle w:val="Hyperlink"/>
            <w:noProof/>
          </w:rPr>
          <w:fldChar w:fldCharType="end"/>
        </w:r>
      </w:ins>
    </w:p>
    <w:p w14:paraId="3D8348F6" w14:textId="77777777" w:rsidR="004E3754" w:rsidRDefault="004E3754">
      <w:pPr>
        <w:pStyle w:val="TOC4"/>
        <w:rPr>
          <w:ins w:id="178" w:author="smm" w:date="2015-07-07T16:10:00Z"/>
          <w:rFonts w:asciiTheme="minorHAnsi" w:eastAsiaTheme="minorEastAsia" w:hAnsiTheme="minorHAnsi" w:cstheme="minorBidi"/>
          <w:noProof/>
          <w:sz w:val="22"/>
          <w:szCs w:val="22"/>
        </w:rPr>
      </w:pPr>
      <w:ins w:id="17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"_Toc424048788"</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3.13.4.1 Capability Exchange</w:t>
        </w:r>
        <w:r>
          <w:rPr>
            <w:noProof/>
            <w:webHidden/>
          </w:rPr>
          <w:tab/>
        </w:r>
        <w:r>
          <w:rPr>
            <w:noProof/>
            <w:webHidden/>
          </w:rPr>
          <w:fldChar w:fldCharType="begin"/>
        </w:r>
        <w:r>
          <w:rPr>
            <w:noProof/>
            <w:webHidden/>
          </w:rPr>
          <w:instrText xml:space="preserve"> PAGEREF _Toc424048788 \h </w:instrText>
        </w:r>
        <w:r>
          <w:rPr>
            <w:noProof/>
            <w:webHidden/>
          </w:rPr>
        </w:r>
      </w:ins>
      <w:r>
        <w:rPr>
          <w:noProof/>
          <w:webHidden/>
        </w:rPr>
        <w:fldChar w:fldCharType="separate"/>
      </w:r>
      <w:ins w:id="180" w:author="smm" w:date="2015-07-07T16:10:00Z">
        <w:r>
          <w:rPr>
            <w:noProof/>
            <w:webHidden/>
          </w:rPr>
          <w:t>38</w:t>
        </w:r>
        <w:r>
          <w:rPr>
            <w:noProof/>
            <w:webHidden/>
          </w:rPr>
          <w:fldChar w:fldCharType="end"/>
        </w:r>
        <w:r w:rsidRPr="007B6E7F">
          <w:rPr>
            <w:rStyle w:val="Hyperlink"/>
            <w:noProof/>
          </w:rPr>
          <w:fldChar w:fldCharType="end"/>
        </w:r>
      </w:ins>
    </w:p>
    <w:p w14:paraId="7092CC52" w14:textId="77777777" w:rsidR="004E3754" w:rsidRDefault="004E3754">
      <w:pPr>
        <w:pStyle w:val="TOC5"/>
        <w:rPr>
          <w:ins w:id="181" w:author="smm" w:date="2015-07-07T16:10:00Z"/>
          <w:rFonts w:asciiTheme="minorHAnsi" w:eastAsiaTheme="minorEastAsia" w:hAnsiTheme="minorHAnsi" w:cstheme="minorBidi"/>
          <w:noProof/>
          <w:sz w:val="22"/>
          <w:szCs w:val="22"/>
        </w:rPr>
      </w:pPr>
      <w:ins w:id="18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"_Toc424048789"</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3.13.4.1.1 Trigger Events</w:t>
        </w:r>
        <w:r>
          <w:rPr>
            <w:noProof/>
            <w:webHidden/>
          </w:rPr>
          <w:tab/>
        </w:r>
        <w:r>
          <w:rPr>
            <w:noProof/>
            <w:webHidden/>
          </w:rPr>
          <w:fldChar w:fldCharType="begin"/>
        </w:r>
        <w:r>
          <w:rPr>
            <w:noProof/>
            <w:webHidden/>
          </w:rPr>
          <w:instrText xml:space="preserve"> PAGEREF _Toc424048789 \h </w:instrText>
        </w:r>
        <w:r>
          <w:rPr>
            <w:noProof/>
            <w:webHidden/>
          </w:rPr>
        </w:r>
      </w:ins>
      <w:r>
        <w:rPr>
          <w:noProof/>
          <w:webHidden/>
        </w:rPr>
        <w:fldChar w:fldCharType="separate"/>
      </w:r>
      <w:ins w:id="183" w:author="smm" w:date="2015-07-07T16:10:00Z">
        <w:r>
          <w:rPr>
            <w:noProof/>
            <w:webHidden/>
          </w:rPr>
          <w:t>38</w:t>
        </w:r>
        <w:r>
          <w:rPr>
            <w:noProof/>
            <w:webHidden/>
          </w:rPr>
          <w:fldChar w:fldCharType="end"/>
        </w:r>
        <w:r w:rsidRPr="007B6E7F">
          <w:rPr>
            <w:rStyle w:val="Hyperlink"/>
            <w:noProof/>
          </w:rPr>
          <w:fldChar w:fldCharType="end"/>
        </w:r>
      </w:ins>
    </w:p>
    <w:p w14:paraId="4AB56684" w14:textId="77777777" w:rsidR="004E3754" w:rsidRDefault="004E3754">
      <w:pPr>
        <w:pStyle w:val="TOC5"/>
        <w:rPr>
          <w:ins w:id="184" w:author="smm" w:date="2015-07-07T16:10:00Z"/>
          <w:rFonts w:asciiTheme="minorHAnsi" w:eastAsiaTheme="minorEastAsia" w:hAnsiTheme="minorHAnsi" w:cstheme="minorBidi"/>
          <w:noProof/>
          <w:sz w:val="22"/>
          <w:szCs w:val="22"/>
        </w:rPr>
      </w:pPr>
      <w:ins w:id="18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"_Toc424048790"</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3.13.4.1.2 Message Semantics</w:t>
        </w:r>
        <w:r>
          <w:rPr>
            <w:noProof/>
            <w:webHidden/>
          </w:rPr>
          <w:tab/>
        </w:r>
        <w:r>
          <w:rPr>
            <w:noProof/>
            <w:webHidden/>
          </w:rPr>
          <w:fldChar w:fldCharType="begin"/>
        </w:r>
        <w:r>
          <w:rPr>
            <w:noProof/>
            <w:webHidden/>
          </w:rPr>
          <w:instrText xml:space="preserve"> PAGEREF _Toc424048790 \h </w:instrText>
        </w:r>
        <w:r>
          <w:rPr>
            <w:noProof/>
            <w:webHidden/>
          </w:rPr>
        </w:r>
      </w:ins>
      <w:r>
        <w:rPr>
          <w:noProof/>
          <w:webHidden/>
        </w:rPr>
        <w:fldChar w:fldCharType="separate"/>
      </w:r>
      <w:ins w:id="186" w:author="smm" w:date="2015-07-07T16:10:00Z">
        <w:r>
          <w:rPr>
            <w:noProof/>
            <w:webHidden/>
          </w:rPr>
          <w:t>38</w:t>
        </w:r>
        <w:r>
          <w:rPr>
            <w:noProof/>
            <w:webHidden/>
          </w:rPr>
          <w:fldChar w:fldCharType="end"/>
        </w:r>
        <w:r w:rsidRPr="007B6E7F">
          <w:rPr>
            <w:rStyle w:val="Hyperlink"/>
            <w:noProof/>
          </w:rPr>
          <w:fldChar w:fldCharType="end"/>
        </w:r>
      </w:ins>
    </w:p>
    <w:p w14:paraId="2C2AB231" w14:textId="77777777" w:rsidR="004E3754" w:rsidRDefault="004E3754">
      <w:pPr>
        <w:pStyle w:val="TOC5"/>
        <w:rPr>
          <w:ins w:id="187" w:author="smm" w:date="2015-07-07T16:10:00Z"/>
          <w:rFonts w:asciiTheme="minorHAnsi" w:eastAsiaTheme="minorEastAsia" w:hAnsiTheme="minorHAnsi" w:cstheme="minorBidi"/>
          <w:noProof/>
          <w:sz w:val="22"/>
          <w:szCs w:val="22"/>
        </w:rPr>
      </w:pPr>
      <w:ins w:id="18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"_Toc424048791"</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3.13.4.1.3 Expected Actions</w:t>
        </w:r>
        <w:r>
          <w:rPr>
            <w:noProof/>
            <w:webHidden/>
          </w:rPr>
          <w:tab/>
        </w:r>
        <w:r>
          <w:rPr>
            <w:noProof/>
            <w:webHidden/>
          </w:rPr>
          <w:fldChar w:fldCharType="begin"/>
        </w:r>
        <w:r>
          <w:rPr>
            <w:noProof/>
            <w:webHidden/>
          </w:rPr>
          <w:instrText xml:space="preserve"> PAGEREF _Toc424048791 \h </w:instrText>
        </w:r>
        <w:r>
          <w:rPr>
            <w:noProof/>
            <w:webHidden/>
          </w:rPr>
        </w:r>
      </w:ins>
      <w:r>
        <w:rPr>
          <w:noProof/>
          <w:webHidden/>
        </w:rPr>
        <w:fldChar w:fldCharType="separate"/>
      </w:r>
      <w:ins w:id="189" w:author="smm" w:date="2015-07-07T16:10:00Z">
        <w:r>
          <w:rPr>
            <w:noProof/>
            <w:webHidden/>
          </w:rPr>
          <w:t>38</w:t>
        </w:r>
        <w:r>
          <w:rPr>
            <w:noProof/>
            <w:webHidden/>
          </w:rPr>
          <w:fldChar w:fldCharType="end"/>
        </w:r>
        <w:r w:rsidRPr="007B6E7F">
          <w:rPr>
            <w:rStyle w:val="Hyperlink"/>
            <w:noProof/>
          </w:rPr>
          <w:fldChar w:fldCharType="end"/>
        </w:r>
      </w:ins>
    </w:p>
    <w:p w14:paraId="7D02CC47" w14:textId="77777777" w:rsidR="004E3754" w:rsidRDefault="004E3754">
      <w:pPr>
        <w:pStyle w:val="TOC4"/>
        <w:rPr>
          <w:ins w:id="190" w:author="smm" w:date="2015-07-07T16:10:00Z"/>
          <w:rFonts w:asciiTheme="minorHAnsi" w:eastAsiaTheme="minorEastAsia" w:hAnsiTheme="minorHAnsi" w:cstheme="minorBidi"/>
          <w:noProof/>
          <w:sz w:val="22"/>
          <w:szCs w:val="22"/>
        </w:rPr>
      </w:pPr>
      <w:ins w:id="19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"_Toc424048792"</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3.13.4.2 Communicate PCD Data-hData</w:t>
        </w:r>
        <w:r>
          <w:rPr>
            <w:noProof/>
            <w:webHidden/>
          </w:rPr>
          <w:tab/>
        </w:r>
        <w:r>
          <w:rPr>
            <w:noProof/>
            <w:webHidden/>
          </w:rPr>
          <w:fldChar w:fldCharType="begin"/>
        </w:r>
        <w:r>
          <w:rPr>
            <w:noProof/>
            <w:webHidden/>
          </w:rPr>
          <w:instrText xml:space="preserve"> PAGEREF _Toc424048792 \h </w:instrText>
        </w:r>
        <w:r>
          <w:rPr>
            <w:noProof/>
            <w:webHidden/>
          </w:rPr>
        </w:r>
      </w:ins>
      <w:r>
        <w:rPr>
          <w:noProof/>
          <w:webHidden/>
        </w:rPr>
        <w:fldChar w:fldCharType="separate"/>
      </w:r>
      <w:ins w:id="192" w:author="smm" w:date="2015-07-07T16:10:00Z">
        <w:r>
          <w:rPr>
            <w:noProof/>
            <w:webHidden/>
          </w:rPr>
          <w:t>38</w:t>
        </w:r>
        <w:r>
          <w:rPr>
            <w:noProof/>
            <w:webHidden/>
          </w:rPr>
          <w:fldChar w:fldCharType="end"/>
        </w:r>
        <w:r w:rsidRPr="007B6E7F">
          <w:rPr>
            <w:rStyle w:val="Hyperlink"/>
            <w:noProof/>
          </w:rPr>
          <w:fldChar w:fldCharType="end"/>
        </w:r>
      </w:ins>
    </w:p>
    <w:p w14:paraId="6F63AEC2" w14:textId="77777777" w:rsidR="004E3754" w:rsidRDefault="004E3754">
      <w:pPr>
        <w:pStyle w:val="TOC5"/>
        <w:rPr>
          <w:ins w:id="193" w:author="smm" w:date="2015-07-07T16:10:00Z"/>
          <w:rFonts w:asciiTheme="minorHAnsi" w:eastAsiaTheme="minorEastAsia" w:hAnsiTheme="minorHAnsi" w:cstheme="minorBidi"/>
          <w:noProof/>
          <w:sz w:val="22"/>
          <w:szCs w:val="22"/>
        </w:rPr>
      </w:pPr>
      <w:ins w:id="19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"_Toc424048793"</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3.13.4.2.1 Trigger Events</w:t>
        </w:r>
        <w:r>
          <w:rPr>
            <w:noProof/>
            <w:webHidden/>
          </w:rPr>
          <w:tab/>
        </w:r>
        <w:r>
          <w:rPr>
            <w:noProof/>
            <w:webHidden/>
          </w:rPr>
          <w:fldChar w:fldCharType="begin"/>
        </w:r>
        <w:r>
          <w:rPr>
            <w:noProof/>
            <w:webHidden/>
          </w:rPr>
          <w:instrText xml:space="preserve"> PAGEREF _Toc424048793 \h </w:instrText>
        </w:r>
        <w:r>
          <w:rPr>
            <w:noProof/>
            <w:webHidden/>
          </w:rPr>
        </w:r>
      </w:ins>
      <w:r>
        <w:rPr>
          <w:noProof/>
          <w:webHidden/>
        </w:rPr>
        <w:fldChar w:fldCharType="separate"/>
      </w:r>
      <w:ins w:id="195" w:author="smm" w:date="2015-07-07T16:10:00Z">
        <w:r>
          <w:rPr>
            <w:noProof/>
            <w:webHidden/>
          </w:rPr>
          <w:t>39</w:t>
        </w:r>
        <w:r>
          <w:rPr>
            <w:noProof/>
            <w:webHidden/>
          </w:rPr>
          <w:fldChar w:fldCharType="end"/>
        </w:r>
        <w:r w:rsidRPr="007B6E7F">
          <w:rPr>
            <w:rStyle w:val="Hyperlink"/>
            <w:noProof/>
          </w:rPr>
          <w:fldChar w:fldCharType="end"/>
        </w:r>
      </w:ins>
    </w:p>
    <w:p w14:paraId="5E344920" w14:textId="77777777" w:rsidR="004E3754" w:rsidRDefault="004E3754">
      <w:pPr>
        <w:pStyle w:val="TOC5"/>
        <w:rPr>
          <w:ins w:id="196" w:author="smm" w:date="2015-07-07T16:10:00Z"/>
          <w:rFonts w:asciiTheme="minorHAnsi" w:eastAsiaTheme="minorEastAsia" w:hAnsiTheme="minorHAnsi" w:cstheme="minorBidi"/>
          <w:noProof/>
          <w:sz w:val="22"/>
          <w:szCs w:val="22"/>
        </w:rPr>
      </w:pPr>
      <w:ins w:id="19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"_Toc424048794"</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3.13.4.2.2 Message Semantics</w:t>
        </w:r>
        <w:r>
          <w:rPr>
            <w:noProof/>
            <w:webHidden/>
          </w:rPr>
          <w:tab/>
        </w:r>
        <w:r>
          <w:rPr>
            <w:noProof/>
            <w:webHidden/>
          </w:rPr>
          <w:fldChar w:fldCharType="begin"/>
        </w:r>
        <w:r>
          <w:rPr>
            <w:noProof/>
            <w:webHidden/>
          </w:rPr>
          <w:instrText xml:space="preserve"> PAGEREF _Toc424048794 \h </w:instrText>
        </w:r>
        <w:r>
          <w:rPr>
            <w:noProof/>
            <w:webHidden/>
          </w:rPr>
        </w:r>
      </w:ins>
      <w:r>
        <w:rPr>
          <w:noProof/>
          <w:webHidden/>
        </w:rPr>
        <w:fldChar w:fldCharType="separate"/>
      </w:r>
      <w:ins w:id="198" w:author="smm" w:date="2015-07-07T16:10:00Z">
        <w:r>
          <w:rPr>
            <w:noProof/>
            <w:webHidden/>
          </w:rPr>
          <w:t>39</w:t>
        </w:r>
        <w:r>
          <w:rPr>
            <w:noProof/>
            <w:webHidden/>
          </w:rPr>
          <w:fldChar w:fldCharType="end"/>
        </w:r>
        <w:r w:rsidRPr="007B6E7F">
          <w:rPr>
            <w:rStyle w:val="Hyperlink"/>
            <w:noProof/>
          </w:rPr>
          <w:fldChar w:fldCharType="end"/>
        </w:r>
      </w:ins>
    </w:p>
    <w:p w14:paraId="16E64C2F" w14:textId="77777777" w:rsidR="004E3754" w:rsidRDefault="004E3754">
      <w:pPr>
        <w:pStyle w:val="TOC5"/>
        <w:rPr>
          <w:ins w:id="199" w:author="smm" w:date="2015-07-07T16:10:00Z"/>
          <w:rFonts w:asciiTheme="minorHAnsi" w:eastAsiaTheme="minorEastAsia" w:hAnsiTheme="minorHAnsi" w:cstheme="minorBidi"/>
          <w:noProof/>
          <w:sz w:val="22"/>
          <w:szCs w:val="22"/>
        </w:rPr>
      </w:pPr>
      <w:ins w:id="20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"_Toc424048795"</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3.13.4.2.3 Expected Actions</w:t>
        </w:r>
        <w:r>
          <w:rPr>
            <w:noProof/>
            <w:webHidden/>
          </w:rPr>
          <w:tab/>
        </w:r>
        <w:r>
          <w:rPr>
            <w:noProof/>
            <w:webHidden/>
          </w:rPr>
          <w:fldChar w:fldCharType="begin"/>
        </w:r>
        <w:r>
          <w:rPr>
            <w:noProof/>
            <w:webHidden/>
          </w:rPr>
          <w:instrText xml:space="preserve"> PAGEREF _Toc424048795 \h </w:instrText>
        </w:r>
        <w:r>
          <w:rPr>
            <w:noProof/>
            <w:webHidden/>
          </w:rPr>
        </w:r>
      </w:ins>
      <w:r>
        <w:rPr>
          <w:noProof/>
          <w:webHidden/>
        </w:rPr>
        <w:fldChar w:fldCharType="separate"/>
      </w:r>
      <w:ins w:id="201" w:author="smm" w:date="2015-07-07T16:10:00Z">
        <w:r>
          <w:rPr>
            <w:noProof/>
            <w:webHidden/>
          </w:rPr>
          <w:t>39</w:t>
        </w:r>
        <w:r>
          <w:rPr>
            <w:noProof/>
            <w:webHidden/>
          </w:rPr>
          <w:fldChar w:fldCharType="end"/>
        </w:r>
        <w:r w:rsidRPr="007B6E7F">
          <w:rPr>
            <w:rStyle w:val="Hyperlink"/>
            <w:noProof/>
          </w:rPr>
          <w:fldChar w:fldCharType="end"/>
        </w:r>
      </w:ins>
    </w:p>
    <w:p w14:paraId="1C056EB5" w14:textId="77777777" w:rsidR="004E3754" w:rsidRDefault="004E3754">
      <w:pPr>
        <w:pStyle w:val="TOC4"/>
        <w:rPr>
          <w:ins w:id="202" w:author="smm" w:date="2015-07-07T16:10:00Z"/>
          <w:rFonts w:asciiTheme="minorHAnsi" w:eastAsiaTheme="minorEastAsia" w:hAnsiTheme="minorHAnsi" w:cstheme="minorBidi"/>
          <w:noProof/>
          <w:sz w:val="22"/>
          <w:szCs w:val="22"/>
        </w:rPr>
      </w:pPr>
      <w:ins w:id="20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"_Toc424048796"</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3.13.4.3 Acknowledgement</w:t>
        </w:r>
        <w:r>
          <w:rPr>
            <w:noProof/>
            <w:webHidden/>
          </w:rPr>
          <w:tab/>
        </w:r>
        <w:r>
          <w:rPr>
            <w:noProof/>
            <w:webHidden/>
          </w:rPr>
          <w:fldChar w:fldCharType="begin"/>
        </w:r>
        <w:r>
          <w:rPr>
            <w:noProof/>
            <w:webHidden/>
          </w:rPr>
          <w:instrText xml:space="preserve"> PAGEREF _Toc424048796 \h </w:instrText>
        </w:r>
        <w:r>
          <w:rPr>
            <w:noProof/>
            <w:webHidden/>
          </w:rPr>
        </w:r>
      </w:ins>
      <w:r>
        <w:rPr>
          <w:noProof/>
          <w:webHidden/>
        </w:rPr>
        <w:fldChar w:fldCharType="separate"/>
      </w:r>
      <w:ins w:id="204" w:author="smm" w:date="2015-07-07T16:10:00Z">
        <w:r>
          <w:rPr>
            <w:noProof/>
            <w:webHidden/>
          </w:rPr>
          <w:t>40</w:t>
        </w:r>
        <w:r>
          <w:rPr>
            <w:noProof/>
            <w:webHidden/>
          </w:rPr>
          <w:fldChar w:fldCharType="end"/>
        </w:r>
        <w:r w:rsidRPr="007B6E7F">
          <w:rPr>
            <w:rStyle w:val="Hyperlink"/>
            <w:noProof/>
          </w:rPr>
          <w:fldChar w:fldCharType="end"/>
        </w:r>
      </w:ins>
    </w:p>
    <w:p w14:paraId="1774E21C" w14:textId="77777777" w:rsidR="004E3754" w:rsidRDefault="004E3754">
      <w:pPr>
        <w:pStyle w:val="TOC5"/>
        <w:rPr>
          <w:ins w:id="205" w:author="smm" w:date="2015-07-07T16:10:00Z"/>
          <w:rFonts w:asciiTheme="minorHAnsi" w:eastAsiaTheme="minorEastAsia" w:hAnsiTheme="minorHAnsi" w:cstheme="minorBidi"/>
          <w:noProof/>
          <w:sz w:val="22"/>
          <w:szCs w:val="22"/>
        </w:rPr>
      </w:pPr>
      <w:ins w:id="20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"_Toc424048797"</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3.13.4.3.1 Trigger Events</w:t>
        </w:r>
        <w:r>
          <w:rPr>
            <w:noProof/>
            <w:webHidden/>
          </w:rPr>
          <w:tab/>
        </w:r>
        <w:r>
          <w:rPr>
            <w:noProof/>
            <w:webHidden/>
          </w:rPr>
          <w:fldChar w:fldCharType="begin"/>
        </w:r>
        <w:r>
          <w:rPr>
            <w:noProof/>
            <w:webHidden/>
          </w:rPr>
          <w:instrText xml:space="preserve"> PAGEREF _Toc424048797 \h </w:instrText>
        </w:r>
        <w:r>
          <w:rPr>
            <w:noProof/>
            <w:webHidden/>
          </w:rPr>
        </w:r>
      </w:ins>
      <w:r>
        <w:rPr>
          <w:noProof/>
          <w:webHidden/>
        </w:rPr>
        <w:fldChar w:fldCharType="separate"/>
      </w:r>
      <w:ins w:id="207" w:author="smm" w:date="2015-07-07T16:10:00Z">
        <w:r>
          <w:rPr>
            <w:noProof/>
            <w:webHidden/>
          </w:rPr>
          <w:t>40</w:t>
        </w:r>
        <w:r>
          <w:rPr>
            <w:noProof/>
            <w:webHidden/>
          </w:rPr>
          <w:fldChar w:fldCharType="end"/>
        </w:r>
        <w:r w:rsidRPr="007B6E7F">
          <w:rPr>
            <w:rStyle w:val="Hyperlink"/>
            <w:noProof/>
          </w:rPr>
          <w:fldChar w:fldCharType="end"/>
        </w:r>
      </w:ins>
    </w:p>
    <w:p w14:paraId="7A13032B" w14:textId="77777777" w:rsidR="004E3754" w:rsidRDefault="004E3754">
      <w:pPr>
        <w:pStyle w:val="TOC5"/>
        <w:rPr>
          <w:ins w:id="208" w:author="smm" w:date="2015-07-07T16:10:00Z"/>
          <w:rFonts w:asciiTheme="minorHAnsi" w:eastAsiaTheme="minorEastAsia" w:hAnsiTheme="minorHAnsi" w:cstheme="minorBidi"/>
          <w:noProof/>
          <w:sz w:val="22"/>
          <w:szCs w:val="22"/>
        </w:rPr>
      </w:pPr>
      <w:ins w:id="20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"_Toc424048798"</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3.13.4.3.2 Message Semantics</w:t>
        </w:r>
        <w:r>
          <w:rPr>
            <w:noProof/>
            <w:webHidden/>
          </w:rPr>
          <w:tab/>
        </w:r>
        <w:r>
          <w:rPr>
            <w:noProof/>
            <w:webHidden/>
          </w:rPr>
          <w:fldChar w:fldCharType="begin"/>
        </w:r>
        <w:r>
          <w:rPr>
            <w:noProof/>
            <w:webHidden/>
          </w:rPr>
          <w:instrText xml:space="preserve"> PAGEREF _Toc424048798 \h </w:instrText>
        </w:r>
        <w:r>
          <w:rPr>
            <w:noProof/>
            <w:webHidden/>
          </w:rPr>
        </w:r>
      </w:ins>
      <w:r>
        <w:rPr>
          <w:noProof/>
          <w:webHidden/>
        </w:rPr>
        <w:fldChar w:fldCharType="separate"/>
      </w:r>
      <w:ins w:id="210" w:author="smm" w:date="2015-07-07T16:10:00Z">
        <w:r>
          <w:rPr>
            <w:noProof/>
            <w:webHidden/>
          </w:rPr>
          <w:t>40</w:t>
        </w:r>
        <w:r>
          <w:rPr>
            <w:noProof/>
            <w:webHidden/>
          </w:rPr>
          <w:fldChar w:fldCharType="end"/>
        </w:r>
        <w:r w:rsidRPr="007B6E7F">
          <w:rPr>
            <w:rStyle w:val="Hyperlink"/>
            <w:noProof/>
          </w:rPr>
          <w:fldChar w:fldCharType="end"/>
        </w:r>
      </w:ins>
    </w:p>
    <w:p w14:paraId="466D6EE6" w14:textId="77777777" w:rsidR="004E3754" w:rsidRDefault="004E3754">
      <w:pPr>
        <w:pStyle w:val="TOC5"/>
        <w:rPr>
          <w:ins w:id="211" w:author="smm" w:date="2015-07-07T16:10:00Z"/>
          <w:rFonts w:asciiTheme="minorHAnsi" w:eastAsiaTheme="minorEastAsia" w:hAnsiTheme="minorHAnsi" w:cstheme="minorBidi"/>
          <w:noProof/>
          <w:sz w:val="22"/>
          <w:szCs w:val="22"/>
        </w:rPr>
      </w:pPr>
      <w:ins w:id="21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"_Toc424048799"</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3.13.4.3.3 Expected Actions</w:t>
        </w:r>
        <w:r>
          <w:rPr>
            <w:noProof/>
            <w:webHidden/>
          </w:rPr>
          <w:tab/>
        </w:r>
        <w:r>
          <w:rPr>
            <w:noProof/>
            <w:webHidden/>
          </w:rPr>
          <w:fldChar w:fldCharType="begin"/>
        </w:r>
        <w:r>
          <w:rPr>
            <w:noProof/>
            <w:webHidden/>
          </w:rPr>
          <w:instrText xml:space="preserve"> PAGEREF _Toc424048799 \h </w:instrText>
        </w:r>
        <w:r>
          <w:rPr>
            <w:noProof/>
            <w:webHidden/>
          </w:rPr>
        </w:r>
      </w:ins>
      <w:r>
        <w:rPr>
          <w:noProof/>
          <w:webHidden/>
        </w:rPr>
        <w:fldChar w:fldCharType="separate"/>
      </w:r>
      <w:ins w:id="213" w:author="smm" w:date="2015-07-07T16:10:00Z">
        <w:r>
          <w:rPr>
            <w:noProof/>
            <w:webHidden/>
          </w:rPr>
          <w:t>40</w:t>
        </w:r>
        <w:r>
          <w:rPr>
            <w:noProof/>
            <w:webHidden/>
          </w:rPr>
          <w:fldChar w:fldCharType="end"/>
        </w:r>
        <w:r w:rsidRPr="007B6E7F">
          <w:rPr>
            <w:rStyle w:val="Hyperlink"/>
            <w:noProof/>
          </w:rPr>
          <w:fldChar w:fldCharType="end"/>
        </w:r>
      </w:ins>
    </w:p>
    <w:p w14:paraId="6F444525" w14:textId="77777777" w:rsidR="004E3754" w:rsidRDefault="004E3754">
      <w:pPr>
        <w:pStyle w:val="TOC3"/>
        <w:rPr>
          <w:ins w:id="214" w:author="smm" w:date="2015-07-07T16:10:00Z"/>
          <w:rFonts w:asciiTheme="minorHAnsi" w:eastAsiaTheme="minorEastAsia" w:hAnsiTheme="minorHAnsi" w:cstheme="minorBidi"/>
          <w:noProof/>
          <w:sz w:val="22"/>
          <w:szCs w:val="22"/>
        </w:rPr>
      </w:pPr>
      <w:ins w:id="21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"_Toc424048800"</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3.13.5 Security Considerations</w:t>
        </w:r>
        <w:r>
          <w:rPr>
            <w:noProof/>
            <w:webHidden/>
          </w:rPr>
          <w:tab/>
        </w:r>
        <w:r>
          <w:rPr>
            <w:noProof/>
            <w:webHidden/>
          </w:rPr>
          <w:fldChar w:fldCharType="begin"/>
        </w:r>
        <w:r>
          <w:rPr>
            <w:noProof/>
            <w:webHidden/>
          </w:rPr>
          <w:instrText xml:space="preserve"> PAGEREF _Toc424048800 \h </w:instrText>
        </w:r>
        <w:r>
          <w:rPr>
            <w:noProof/>
            <w:webHidden/>
          </w:rPr>
        </w:r>
      </w:ins>
      <w:r>
        <w:rPr>
          <w:noProof/>
          <w:webHidden/>
        </w:rPr>
        <w:fldChar w:fldCharType="separate"/>
      </w:r>
      <w:ins w:id="216" w:author="smm" w:date="2015-07-07T16:10:00Z">
        <w:r>
          <w:rPr>
            <w:noProof/>
            <w:webHidden/>
          </w:rPr>
          <w:t>40</w:t>
        </w:r>
        <w:r>
          <w:rPr>
            <w:noProof/>
            <w:webHidden/>
          </w:rPr>
          <w:fldChar w:fldCharType="end"/>
        </w:r>
        <w:r w:rsidRPr="007B6E7F">
          <w:rPr>
            <w:rStyle w:val="Hyperlink"/>
            <w:noProof/>
          </w:rPr>
          <w:fldChar w:fldCharType="end"/>
        </w:r>
      </w:ins>
    </w:p>
    <w:p w14:paraId="291D833F" w14:textId="77777777" w:rsidR="004E3754" w:rsidRDefault="004E3754">
      <w:pPr>
        <w:pStyle w:val="TOC4"/>
        <w:rPr>
          <w:ins w:id="217" w:author="smm" w:date="2015-07-07T16:10:00Z"/>
          <w:rFonts w:asciiTheme="minorHAnsi" w:eastAsiaTheme="minorEastAsia" w:hAnsiTheme="minorHAnsi" w:cstheme="minorBidi"/>
          <w:noProof/>
          <w:sz w:val="22"/>
          <w:szCs w:val="22"/>
        </w:rPr>
      </w:pPr>
      <w:ins w:id="21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"_Toc424048801"</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3.13.5.1 Security Audit Considerations</w:t>
        </w:r>
        <w:r>
          <w:rPr>
            <w:noProof/>
            <w:webHidden/>
          </w:rPr>
          <w:tab/>
        </w:r>
        <w:r>
          <w:rPr>
            <w:noProof/>
            <w:webHidden/>
          </w:rPr>
          <w:fldChar w:fldCharType="begin"/>
        </w:r>
        <w:r>
          <w:rPr>
            <w:noProof/>
            <w:webHidden/>
          </w:rPr>
          <w:instrText xml:space="preserve"> PAGEREF _Toc424048801 \h </w:instrText>
        </w:r>
        <w:r>
          <w:rPr>
            <w:noProof/>
            <w:webHidden/>
          </w:rPr>
        </w:r>
      </w:ins>
      <w:r>
        <w:rPr>
          <w:noProof/>
          <w:webHidden/>
        </w:rPr>
        <w:fldChar w:fldCharType="separate"/>
      </w:r>
      <w:ins w:id="219" w:author="smm" w:date="2015-07-07T16:10:00Z">
        <w:r>
          <w:rPr>
            <w:noProof/>
            <w:webHidden/>
          </w:rPr>
          <w:t>40</w:t>
        </w:r>
        <w:r>
          <w:rPr>
            <w:noProof/>
            <w:webHidden/>
          </w:rPr>
          <w:fldChar w:fldCharType="end"/>
        </w:r>
        <w:r w:rsidRPr="007B6E7F">
          <w:rPr>
            <w:rStyle w:val="Hyperlink"/>
            <w:noProof/>
          </w:rPr>
          <w:fldChar w:fldCharType="end"/>
        </w:r>
      </w:ins>
    </w:p>
    <w:p w14:paraId="6C40C374" w14:textId="77777777" w:rsidR="004E3754" w:rsidRDefault="004E3754">
      <w:pPr>
        <w:pStyle w:val="TOC4"/>
        <w:rPr>
          <w:ins w:id="220" w:author="smm" w:date="2015-07-07T16:10:00Z"/>
          <w:rFonts w:asciiTheme="minorHAnsi" w:eastAsiaTheme="minorEastAsia" w:hAnsiTheme="minorHAnsi" w:cstheme="minorBidi"/>
          <w:noProof/>
          <w:sz w:val="22"/>
          <w:szCs w:val="22"/>
        </w:rPr>
      </w:pPr>
      <w:ins w:id="22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"_Toc424048802"</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3.13.5.2 Device Observation Reporter Specific Security Considerations</w:t>
        </w:r>
        <w:r>
          <w:rPr>
            <w:noProof/>
            <w:webHidden/>
          </w:rPr>
          <w:tab/>
        </w:r>
        <w:r>
          <w:rPr>
            <w:noProof/>
            <w:webHidden/>
          </w:rPr>
          <w:fldChar w:fldCharType="begin"/>
        </w:r>
        <w:r>
          <w:rPr>
            <w:noProof/>
            <w:webHidden/>
          </w:rPr>
          <w:instrText xml:space="preserve"> PAGEREF _Toc424048802 \h </w:instrText>
        </w:r>
        <w:r>
          <w:rPr>
            <w:noProof/>
            <w:webHidden/>
          </w:rPr>
        </w:r>
      </w:ins>
      <w:r>
        <w:rPr>
          <w:noProof/>
          <w:webHidden/>
        </w:rPr>
        <w:fldChar w:fldCharType="separate"/>
      </w:r>
      <w:ins w:id="222" w:author="smm" w:date="2015-07-07T16:10:00Z">
        <w:r>
          <w:rPr>
            <w:noProof/>
            <w:webHidden/>
          </w:rPr>
          <w:t>41</w:t>
        </w:r>
        <w:r>
          <w:rPr>
            <w:noProof/>
            <w:webHidden/>
          </w:rPr>
          <w:fldChar w:fldCharType="end"/>
        </w:r>
        <w:r w:rsidRPr="007B6E7F">
          <w:rPr>
            <w:rStyle w:val="Hyperlink"/>
            <w:noProof/>
          </w:rPr>
          <w:fldChar w:fldCharType="end"/>
        </w:r>
      </w:ins>
    </w:p>
    <w:p w14:paraId="0B97227E" w14:textId="77777777" w:rsidR="004E3754" w:rsidRDefault="004E3754">
      <w:pPr>
        <w:pStyle w:val="TOC4"/>
        <w:rPr>
          <w:ins w:id="223" w:author="smm" w:date="2015-07-07T16:10:00Z"/>
          <w:rFonts w:asciiTheme="minorHAnsi" w:eastAsiaTheme="minorEastAsia" w:hAnsiTheme="minorHAnsi" w:cstheme="minorBidi"/>
          <w:noProof/>
          <w:sz w:val="22"/>
          <w:szCs w:val="22"/>
        </w:rPr>
      </w:pPr>
      <w:ins w:id="22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"_Toc424048803"</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3.13.5.3 Device Observation Consumer Specific Security Considerations</w:t>
        </w:r>
        <w:r>
          <w:rPr>
            <w:noProof/>
            <w:webHidden/>
          </w:rPr>
          <w:tab/>
        </w:r>
        <w:r>
          <w:rPr>
            <w:noProof/>
            <w:webHidden/>
          </w:rPr>
          <w:fldChar w:fldCharType="begin"/>
        </w:r>
        <w:r>
          <w:rPr>
            <w:noProof/>
            <w:webHidden/>
          </w:rPr>
          <w:instrText xml:space="preserve"> PAGEREF _Toc424048803 \h </w:instrText>
        </w:r>
        <w:r>
          <w:rPr>
            <w:noProof/>
            <w:webHidden/>
          </w:rPr>
        </w:r>
      </w:ins>
      <w:r>
        <w:rPr>
          <w:noProof/>
          <w:webHidden/>
        </w:rPr>
        <w:fldChar w:fldCharType="separate"/>
      </w:r>
      <w:ins w:id="225" w:author="smm" w:date="2015-07-07T16:10:00Z">
        <w:r>
          <w:rPr>
            <w:noProof/>
            <w:webHidden/>
          </w:rPr>
          <w:t>41</w:t>
        </w:r>
        <w:r>
          <w:rPr>
            <w:noProof/>
            <w:webHidden/>
          </w:rPr>
          <w:fldChar w:fldCharType="end"/>
        </w:r>
        <w:r w:rsidRPr="007B6E7F">
          <w:rPr>
            <w:rStyle w:val="Hyperlink"/>
            <w:noProof/>
          </w:rPr>
          <w:fldChar w:fldCharType="end"/>
        </w:r>
      </w:ins>
    </w:p>
    <w:p w14:paraId="4012FE3C" w14:textId="77777777" w:rsidR="004E3754" w:rsidRDefault="004E3754">
      <w:pPr>
        <w:pStyle w:val="TOC2"/>
        <w:rPr>
          <w:ins w:id="226" w:author="smm" w:date="2015-07-07T16:10:00Z"/>
          <w:rFonts w:asciiTheme="minorHAnsi" w:eastAsiaTheme="minorEastAsia" w:hAnsiTheme="minorHAnsi" w:cstheme="minorBidi"/>
          <w:noProof/>
          <w:sz w:val="22"/>
          <w:szCs w:val="22"/>
        </w:rPr>
      </w:pPr>
      <w:ins w:id="22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"_Toc424048804"</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 PCC-14 PCD Communicate PCD Data-SOAP Transaction</w:t>
        </w:r>
        <w:r>
          <w:rPr>
            <w:noProof/>
            <w:webHidden/>
          </w:rPr>
          <w:tab/>
        </w:r>
        <w:r>
          <w:rPr>
            <w:noProof/>
            <w:webHidden/>
          </w:rPr>
          <w:fldChar w:fldCharType="begin"/>
        </w:r>
        <w:r>
          <w:rPr>
            <w:noProof/>
            <w:webHidden/>
          </w:rPr>
          <w:instrText xml:space="preserve"> PAGEREF _Toc424048804 \h </w:instrText>
        </w:r>
        <w:r>
          <w:rPr>
            <w:noProof/>
            <w:webHidden/>
          </w:rPr>
        </w:r>
      </w:ins>
      <w:r>
        <w:rPr>
          <w:noProof/>
          <w:webHidden/>
        </w:rPr>
        <w:fldChar w:fldCharType="separate"/>
      </w:r>
      <w:ins w:id="228" w:author="smm" w:date="2015-07-07T16:10:00Z">
        <w:r>
          <w:rPr>
            <w:noProof/>
            <w:webHidden/>
          </w:rPr>
          <w:t>41</w:t>
        </w:r>
        <w:r>
          <w:rPr>
            <w:noProof/>
            <w:webHidden/>
          </w:rPr>
          <w:fldChar w:fldCharType="end"/>
        </w:r>
        <w:r w:rsidRPr="007B6E7F">
          <w:rPr>
            <w:rStyle w:val="Hyperlink"/>
            <w:noProof/>
          </w:rPr>
          <w:fldChar w:fldCharType="end"/>
        </w:r>
      </w:ins>
    </w:p>
    <w:p w14:paraId="33B0220F" w14:textId="77777777" w:rsidR="004E3754" w:rsidRDefault="004E3754">
      <w:pPr>
        <w:pStyle w:val="TOC3"/>
        <w:rPr>
          <w:ins w:id="229" w:author="smm" w:date="2015-07-07T16:10:00Z"/>
          <w:rFonts w:asciiTheme="minorHAnsi" w:eastAsiaTheme="minorEastAsia" w:hAnsiTheme="minorHAnsi" w:cstheme="minorBidi"/>
          <w:noProof/>
          <w:sz w:val="22"/>
          <w:szCs w:val="22"/>
        </w:rPr>
      </w:pPr>
      <w:ins w:id="23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"_Toc424048805"</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3.14.1 Scope</w:t>
        </w:r>
        <w:r>
          <w:rPr>
            <w:noProof/>
            <w:webHidden/>
          </w:rPr>
          <w:tab/>
        </w:r>
        <w:r>
          <w:rPr>
            <w:noProof/>
            <w:webHidden/>
          </w:rPr>
          <w:fldChar w:fldCharType="begin"/>
        </w:r>
        <w:r>
          <w:rPr>
            <w:noProof/>
            <w:webHidden/>
          </w:rPr>
          <w:instrText xml:space="preserve"> PAGEREF _Toc424048805 \h </w:instrText>
        </w:r>
        <w:r>
          <w:rPr>
            <w:noProof/>
            <w:webHidden/>
          </w:rPr>
        </w:r>
      </w:ins>
      <w:r>
        <w:rPr>
          <w:noProof/>
          <w:webHidden/>
        </w:rPr>
        <w:fldChar w:fldCharType="separate"/>
      </w:r>
      <w:ins w:id="231" w:author="smm" w:date="2015-07-07T16:10:00Z">
        <w:r>
          <w:rPr>
            <w:noProof/>
            <w:webHidden/>
          </w:rPr>
          <w:t>41</w:t>
        </w:r>
        <w:r>
          <w:rPr>
            <w:noProof/>
            <w:webHidden/>
          </w:rPr>
          <w:fldChar w:fldCharType="end"/>
        </w:r>
        <w:r w:rsidRPr="007B6E7F">
          <w:rPr>
            <w:rStyle w:val="Hyperlink"/>
            <w:noProof/>
          </w:rPr>
          <w:fldChar w:fldCharType="end"/>
        </w:r>
      </w:ins>
    </w:p>
    <w:p w14:paraId="07176043" w14:textId="77777777" w:rsidR="004E3754" w:rsidRDefault="004E3754">
      <w:pPr>
        <w:pStyle w:val="TOC3"/>
        <w:rPr>
          <w:ins w:id="232" w:author="smm" w:date="2015-07-07T16:10:00Z"/>
          <w:rFonts w:asciiTheme="minorHAnsi" w:eastAsiaTheme="minorEastAsia" w:hAnsiTheme="minorHAnsi" w:cstheme="minorBidi"/>
          <w:noProof/>
          <w:sz w:val="22"/>
          <w:szCs w:val="22"/>
        </w:rPr>
      </w:pPr>
      <w:ins w:id="23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"_Toc424048806"</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3.14.2 Actor Roles</w:t>
        </w:r>
        <w:r>
          <w:rPr>
            <w:noProof/>
            <w:webHidden/>
          </w:rPr>
          <w:tab/>
        </w:r>
        <w:r>
          <w:rPr>
            <w:noProof/>
            <w:webHidden/>
          </w:rPr>
          <w:fldChar w:fldCharType="begin"/>
        </w:r>
        <w:r>
          <w:rPr>
            <w:noProof/>
            <w:webHidden/>
          </w:rPr>
          <w:instrText xml:space="preserve"> PAGEREF _Toc424048806 \h </w:instrText>
        </w:r>
        <w:r>
          <w:rPr>
            <w:noProof/>
            <w:webHidden/>
          </w:rPr>
        </w:r>
      </w:ins>
      <w:r>
        <w:rPr>
          <w:noProof/>
          <w:webHidden/>
        </w:rPr>
        <w:fldChar w:fldCharType="separate"/>
      </w:r>
      <w:ins w:id="234" w:author="smm" w:date="2015-07-07T16:10:00Z">
        <w:r>
          <w:rPr>
            <w:noProof/>
            <w:webHidden/>
          </w:rPr>
          <w:t>41</w:t>
        </w:r>
        <w:r>
          <w:rPr>
            <w:noProof/>
            <w:webHidden/>
          </w:rPr>
          <w:fldChar w:fldCharType="end"/>
        </w:r>
        <w:r w:rsidRPr="007B6E7F">
          <w:rPr>
            <w:rStyle w:val="Hyperlink"/>
            <w:noProof/>
          </w:rPr>
          <w:fldChar w:fldCharType="end"/>
        </w:r>
      </w:ins>
    </w:p>
    <w:p w14:paraId="26D49068" w14:textId="77777777" w:rsidR="004E3754" w:rsidRDefault="004E3754">
      <w:pPr>
        <w:pStyle w:val="TOC3"/>
        <w:rPr>
          <w:ins w:id="235" w:author="smm" w:date="2015-07-07T16:10:00Z"/>
          <w:rFonts w:asciiTheme="minorHAnsi" w:eastAsiaTheme="minorEastAsia" w:hAnsiTheme="minorHAnsi" w:cstheme="minorBidi"/>
          <w:noProof/>
          <w:sz w:val="22"/>
          <w:szCs w:val="22"/>
        </w:rPr>
      </w:pPr>
      <w:ins w:id="23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"_Toc424048807"</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3.14.3 Referenced Standards</w:t>
        </w:r>
        <w:r>
          <w:rPr>
            <w:noProof/>
            <w:webHidden/>
          </w:rPr>
          <w:tab/>
        </w:r>
        <w:r>
          <w:rPr>
            <w:noProof/>
            <w:webHidden/>
          </w:rPr>
          <w:fldChar w:fldCharType="begin"/>
        </w:r>
        <w:r>
          <w:rPr>
            <w:noProof/>
            <w:webHidden/>
          </w:rPr>
          <w:instrText xml:space="preserve"> PAGEREF _Toc424048807 \h </w:instrText>
        </w:r>
        <w:r>
          <w:rPr>
            <w:noProof/>
            <w:webHidden/>
          </w:rPr>
        </w:r>
      </w:ins>
      <w:r>
        <w:rPr>
          <w:noProof/>
          <w:webHidden/>
        </w:rPr>
        <w:fldChar w:fldCharType="separate"/>
      </w:r>
      <w:ins w:id="237" w:author="smm" w:date="2015-07-07T16:10:00Z">
        <w:r>
          <w:rPr>
            <w:noProof/>
            <w:webHidden/>
          </w:rPr>
          <w:t>42</w:t>
        </w:r>
        <w:r>
          <w:rPr>
            <w:noProof/>
            <w:webHidden/>
          </w:rPr>
          <w:fldChar w:fldCharType="end"/>
        </w:r>
        <w:r w:rsidRPr="007B6E7F">
          <w:rPr>
            <w:rStyle w:val="Hyperlink"/>
            <w:noProof/>
          </w:rPr>
          <w:fldChar w:fldCharType="end"/>
        </w:r>
      </w:ins>
    </w:p>
    <w:p w14:paraId="43B4A3BF" w14:textId="77777777" w:rsidR="004E3754" w:rsidRDefault="004E3754">
      <w:pPr>
        <w:pStyle w:val="TOC3"/>
        <w:rPr>
          <w:ins w:id="238" w:author="smm" w:date="2015-07-07T16:10:00Z"/>
          <w:rFonts w:asciiTheme="minorHAnsi" w:eastAsiaTheme="minorEastAsia" w:hAnsiTheme="minorHAnsi" w:cstheme="minorBidi"/>
          <w:noProof/>
          <w:sz w:val="22"/>
          <w:szCs w:val="22"/>
        </w:rPr>
      </w:pPr>
      <w:ins w:id="23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"_Toc424048808"</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3.14.4 Interaction Diagram</w:t>
        </w:r>
        <w:r>
          <w:rPr>
            <w:noProof/>
            <w:webHidden/>
          </w:rPr>
          <w:tab/>
        </w:r>
        <w:r>
          <w:rPr>
            <w:noProof/>
            <w:webHidden/>
          </w:rPr>
          <w:fldChar w:fldCharType="begin"/>
        </w:r>
        <w:r>
          <w:rPr>
            <w:noProof/>
            <w:webHidden/>
          </w:rPr>
          <w:instrText xml:space="preserve"> PAGEREF _Toc424048808 \h </w:instrText>
        </w:r>
        <w:r>
          <w:rPr>
            <w:noProof/>
            <w:webHidden/>
          </w:rPr>
        </w:r>
      </w:ins>
      <w:r>
        <w:rPr>
          <w:noProof/>
          <w:webHidden/>
        </w:rPr>
        <w:fldChar w:fldCharType="separate"/>
      </w:r>
      <w:ins w:id="240" w:author="smm" w:date="2015-07-07T16:10:00Z">
        <w:r>
          <w:rPr>
            <w:noProof/>
            <w:webHidden/>
          </w:rPr>
          <w:t>42</w:t>
        </w:r>
        <w:r>
          <w:rPr>
            <w:noProof/>
            <w:webHidden/>
          </w:rPr>
          <w:fldChar w:fldCharType="end"/>
        </w:r>
        <w:r w:rsidRPr="007B6E7F">
          <w:rPr>
            <w:rStyle w:val="Hyperlink"/>
            <w:noProof/>
          </w:rPr>
          <w:fldChar w:fldCharType="end"/>
        </w:r>
      </w:ins>
    </w:p>
    <w:p w14:paraId="03FAB88C" w14:textId="77777777" w:rsidR="004E3754" w:rsidRDefault="004E3754">
      <w:pPr>
        <w:pStyle w:val="TOC4"/>
        <w:rPr>
          <w:ins w:id="241" w:author="smm" w:date="2015-07-07T16:10:00Z"/>
          <w:rFonts w:asciiTheme="minorHAnsi" w:eastAsiaTheme="minorEastAsia" w:hAnsiTheme="minorHAnsi" w:cstheme="minorBidi"/>
          <w:noProof/>
          <w:sz w:val="22"/>
          <w:szCs w:val="22"/>
        </w:rPr>
      </w:pPr>
      <w:ins w:id="24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"_Toc424048809"</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3.14.4.1 Communicate PCD Data-SOAP</w:t>
        </w:r>
        <w:r>
          <w:rPr>
            <w:noProof/>
            <w:webHidden/>
          </w:rPr>
          <w:tab/>
        </w:r>
        <w:r>
          <w:rPr>
            <w:noProof/>
            <w:webHidden/>
          </w:rPr>
          <w:fldChar w:fldCharType="begin"/>
        </w:r>
        <w:r>
          <w:rPr>
            <w:noProof/>
            <w:webHidden/>
          </w:rPr>
          <w:instrText xml:space="preserve"> PAGEREF _Toc424048809 \h </w:instrText>
        </w:r>
        <w:r>
          <w:rPr>
            <w:noProof/>
            <w:webHidden/>
          </w:rPr>
        </w:r>
      </w:ins>
      <w:r>
        <w:rPr>
          <w:noProof/>
          <w:webHidden/>
        </w:rPr>
        <w:fldChar w:fldCharType="separate"/>
      </w:r>
      <w:ins w:id="243" w:author="smm" w:date="2015-07-07T16:10:00Z">
        <w:r>
          <w:rPr>
            <w:noProof/>
            <w:webHidden/>
          </w:rPr>
          <w:t>43</w:t>
        </w:r>
        <w:r>
          <w:rPr>
            <w:noProof/>
            <w:webHidden/>
          </w:rPr>
          <w:fldChar w:fldCharType="end"/>
        </w:r>
        <w:r w:rsidRPr="007B6E7F">
          <w:rPr>
            <w:rStyle w:val="Hyperlink"/>
            <w:noProof/>
          </w:rPr>
          <w:fldChar w:fldCharType="end"/>
        </w:r>
      </w:ins>
    </w:p>
    <w:p w14:paraId="44868463" w14:textId="77777777" w:rsidR="004E3754" w:rsidRDefault="004E3754">
      <w:pPr>
        <w:pStyle w:val="TOC5"/>
        <w:rPr>
          <w:ins w:id="244" w:author="smm" w:date="2015-07-07T16:10:00Z"/>
          <w:rFonts w:asciiTheme="minorHAnsi" w:eastAsiaTheme="minorEastAsia" w:hAnsiTheme="minorHAnsi" w:cstheme="minorBidi"/>
          <w:noProof/>
          <w:sz w:val="22"/>
          <w:szCs w:val="22"/>
        </w:rPr>
      </w:pPr>
      <w:ins w:id="24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"_Toc424048810"</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3.14.4.1.2 Trigger Events</w:t>
        </w:r>
        <w:r>
          <w:rPr>
            <w:noProof/>
            <w:webHidden/>
          </w:rPr>
          <w:tab/>
        </w:r>
        <w:r>
          <w:rPr>
            <w:noProof/>
            <w:webHidden/>
          </w:rPr>
          <w:fldChar w:fldCharType="begin"/>
        </w:r>
        <w:r>
          <w:rPr>
            <w:noProof/>
            <w:webHidden/>
          </w:rPr>
          <w:instrText xml:space="preserve"> PAGEREF _Toc424048810 \h </w:instrText>
        </w:r>
        <w:r>
          <w:rPr>
            <w:noProof/>
            <w:webHidden/>
          </w:rPr>
        </w:r>
      </w:ins>
      <w:r>
        <w:rPr>
          <w:noProof/>
          <w:webHidden/>
        </w:rPr>
        <w:fldChar w:fldCharType="separate"/>
      </w:r>
      <w:ins w:id="246" w:author="smm" w:date="2015-07-07T16:10:00Z">
        <w:r>
          <w:rPr>
            <w:noProof/>
            <w:webHidden/>
          </w:rPr>
          <w:t>44</w:t>
        </w:r>
        <w:r>
          <w:rPr>
            <w:noProof/>
            <w:webHidden/>
          </w:rPr>
          <w:fldChar w:fldCharType="end"/>
        </w:r>
        <w:r w:rsidRPr="007B6E7F">
          <w:rPr>
            <w:rStyle w:val="Hyperlink"/>
            <w:noProof/>
          </w:rPr>
          <w:fldChar w:fldCharType="end"/>
        </w:r>
      </w:ins>
    </w:p>
    <w:p w14:paraId="7791A646" w14:textId="77777777" w:rsidR="004E3754" w:rsidRDefault="004E3754">
      <w:pPr>
        <w:pStyle w:val="TOC5"/>
        <w:rPr>
          <w:ins w:id="247" w:author="smm" w:date="2015-07-07T16:10:00Z"/>
          <w:rFonts w:asciiTheme="minorHAnsi" w:eastAsiaTheme="minorEastAsia" w:hAnsiTheme="minorHAnsi" w:cstheme="minorBidi"/>
          <w:noProof/>
          <w:sz w:val="22"/>
          <w:szCs w:val="22"/>
        </w:rPr>
      </w:pPr>
      <w:ins w:id="24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"_Toc424048811"</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3.14.4.1.3 Message Semantics</w:t>
        </w:r>
        <w:r>
          <w:rPr>
            <w:noProof/>
            <w:webHidden/>
          </w:rPr>
          <w:tab/>
        </w:r>
        <w:r>
          <w:rPr>
            <w:noProof/>
            <w:webHidden/>
          </w:rPr>
          <w:fldChar w:fldCharType="begin"/>
        </w:r>
        <w:r>
          <w:rPr>
            <w:noProof/>
            <w:webHidden/>
          </w:rPr>
          <w:instrText xml:space="preserve"> PAGEREF _Toc424048811 \h </w:instrText>
        </w:r>
        <w:r>
          <w:rPr>
            <w:noProof/>
            <w:webHidden/>
          </w:rPr>
        </w:r>
      </w:ins>
      <w:r>
        <w:rPr>
          <w:noProof/>
          <w:webHidden/>
        </w:rPr>
        <w:fldChar w:fldCharType="separate"/>
      </w:r>
      <w:ins w:id="249" w:author="smm" w:date="2015-07-07T16:10:00Z">
        <w:r>
          <w:rPr>
            <w:noProof/>
            <w:webHidden/>
          </w:rPr>
          <w:t>44</w:t>
        </w:r>
        <w:r>
          <w:rPr>
            <w:noProof/>
            <w:webHidden/>
          </w:rPr>
          <w:fldChar w:fldCharType="end"/>
        </w:r>
        <w:r w:rsidRPr="007B6E7F">
          <w:rPr>
            <w:rStyle w:val="Hyperlink"/>
            <w:noProof/>
          </w:rPr>
          <w:fldChar w:fldCharType="end"/>
        </w:r>
      </w:ins>
    </w:p>
    <w:p w14:paraId="29A4C33E" w14:textId="77777777" w:rsidR="004E3754" w:rsidRDefault="004E3754">
      <w:pPr>
        <w:pStyle w:val="TOC5"/>
        <w:rPr>
          <w:ins w:id="250" w:author="smm" w:date="2015-07-07T16:10:00Z"/>
          <w:rFonts w:asciiTheme="minorHAnsi" w:eastAsiaTheme="minorEastAsia" w:hAnsiTheme="minorHAnsi" w:cstheme="minorBidi"/>
          <w:noProof/>
          <w:sz w:val="22"/>
          <w:szCs w:val="22"/>
        </w:rPr>
      </w:pPr>
      <w:ins w:id="25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"_Toc424048812"</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3.14.4.1.4 Expected Actions</w:t>
        </w:r>
        <w:r>
          <w:rPr>
            <w:noProof/>
            <w:webHidden/>
          </w:rPr>
          <w:tab/>
        </w:r>
        <w:r>
          <w:rPr>
            <w:noProof/>
            <w:webHidden/>
          </w:rPr>
          <w:fldChar w:fldCharType="begin"/>
        </w:r>
        <w:r>
          <w:rPr>
            <w:noProof/>
            <w:webHidden/>
          </w:rPr>
          <w:instrText xml:space="preserve"> PAGEREF _Toc424048812 \h </w:instrText>
        </w:r>
        <w:r>
          <w:rPr>
            <w:noProof/>
            <w:webHidden/>
          </w:rPr>
        </w:r>
      </w:ins>
      <w:r>
        <w:rPr>
          <w:noProof/>
          <w:webHidden/>
        </w:rPr>
        <w:fldChar w:fldCharType="separate"/>
      </w:r>
      <w:ins w:id="252" w:author="smm" w:date="2015-07-07T16:10:00Z">
        <w:r>
          <w:rPr>
            <w:noProof/>
            <w:webHidden/>
          </w:rPr>
          <w:t>44</w:t>
        </w:r>
        <w:r>
          <w:rPr>
            <w:noProof/>
            <w:webHidden/>
          </w:rPr>
          <w:fldChar w:fldCharType="end"/>
        </w:r>
        <w:r w:rsidRPr="007B6E7F">
          <w:rPr>
            <w:rStyle w:val="Hyperlink"/>
            <w:noProof/>
          </w:rPr>
          <w:fldChar w:fldCharType="end"/>
        </w:r>
      </w:ins>
    </w:p>
    <w:p w14:paraId="30E2E616" w14:textId="77777777" w:rsidR="004E3754" w:rsidRDefault="004E3754">
      <w:pPr>
        <w:pStyle w:val="TOC4"/>
        <w:rPr>
          <w:ins w:id="253" w:author="smm" w:date="2015-07-07T16:10:00Z"/>
          <w:rFonts w:asciiTheme="minorHAnsi" w:eastAsiaTheme="minorEastAsia" w:hAnsiTheme="minorHAnsi" w:cstheme="minorBidi"/>
          <w:noProof/>
          <w:sz w:val="22"/>
          <w:szCs w:val="22"/>
        </w:rPr>
      </w:pPr>
      <w:ins w:id="25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"_Toc424048813"</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3.14.4.2 Acknowledgement</w:t>
        </w:r>
        <w:r>
          <w:rPr>
            <w:noProof/>
            <w:webHidden/>
          </w:rPr>
          <w:tab/>
        </w:r>
        <w:r>
          <w:rPr>
            <w:noProof/>
            <w:webHidden/>
          </w:rPr>
          <w:fldChar w:fldCharType="begin"/>
        </w:r>
        <w:r>
          <w:rPr>
            <w:noProof/>
            <w:webHidden/>
          </w:rPr>
          <w:instrText xml:space="preserve"> PAGEREF _Toc424048813 \h </w:instrText>
        </w:r>
        <w:r>
          <w:rPr>
            <w:noProof/>
            <w:webHidden/>
          </w:rPr>
        </w:r>
      </w:ins>
      <w:r>
        <w:rPr>
          <w:noProof/>
          <w:webHidden/>
        </w:rPr>
        <w:fldChar w:fldCharType="separate"/>
      </w:r>
      <w:ins w:id="255" w:author="smm" w:date="2015-07-07T16:10:00Z">
        <w:r>
          <w:rPr>
            <w:noProof/>
            <w:webHidden/>
          </w:rPr>
          <w:t>44</w:t>
        </w:r>
        <w:r>
          <w:rPr>
            <w:noProof/>
            <w:webHidden/>
          </w:rPr>
          <w:fldChar w:fldCharType="end"/>
        </w:r>
        <w:r w:rsidRPr="007B6E7F">
          <w:rPr>
            <w:rStyle w:val="Hyperlink"/>
            <w:noProof/>
          </w:rPr>
          <w:fldChar w:fldCharType="end"/>
        </w:r>
      </w:ins>
    </w:p>
    <w:p w14:paraId="0BA19530" w14:textId="77777777" w:rsidR="004E3754" w:rsidRDefault="004E3754">
      <w:pPr>
        <w:pStyle w:val="TOC5"/>
        <w:rPr>
          <w:ins w:id="256" w:author="smm" w:date="2015-07-07T16:10:00Z"/>
          <w:rFonts w:asciiTheme="minorHAnsi" w:eastAsiaTheme="minorEastAsia" w:hAnsiTheme="minorHAnsi" w:cstheme="minorBidi"/>
          <w:noProof/>
          <w:sz w:val="22"/>
          <w:szCs w:val="22"/>
        </w:rPr>
      </w:pPr>
      <w:ins w:id="257" w:author="smm" w:date="2015-07-07T16:10:00Z">
        <w:r w:rsidRPr="007B6E7F">
          <w:rPr>
            <w:rStyle w:val="Hyperlink"/>
            <w:noProof/>
          </w:rPr>
          <w:lastRenderedPageBreak/>
          <w:fldChar w:fldCharType="begin"/>
        </w:r>
        <w:r w:rsidRPr="007B6E7F">
          <w:rPr>
            <w:rStyle w:val="Hyperlink"/>
            <w:noProof/>
          </w:rPr>
          <w:instrText xml:space="preserve"> </w:instrText>
        </w:r>
        <w:r>
          <w:rPr>
            <w:noProof/>
          </w:rPr>
          <w:instrText>HYPERLINK \l "_Toc424048814"</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3.14.4.2.1 Trigger Events</w:t>
        </w:r>
        <w:r>
          <w:rPr>
            <w:noProof/>
            <w:webHidden/>
          </w:rPr>
          <w:tab/>
        </w:r>
        <w:r>
          <w:rPr>
            <w:noProof/>
            <w:webHidden/>
          </w:rPr>
          <w:fldChar w:fldCharType="begin"/>
        </w:r>
        <w:r>
          <w:rPr>
            <w:noProof/>
            <w:webHidden/>
          </w:rPr>
          <w:instrText xml:space="preserve"> PAGEREF _Toc424048814 \h </w:instrText>
        </w:r>
        <w:r>
          <w:rPr>
            <w:noProof/>
            <w:webHidden/>
          </w:rPr>
        </w:r>
      </w:ins>
      <w:r>
        <w:rPr>
          <w:noProof/>
          <w:webHidden/>
        </w:rPr>
        <w:fldChar w:fldCharType="separate"/>
      </w:r>
      <w:ins w:id="258" w:author="smm" w:date="2015-07-07T16:10:00Z">
        <w:r>
          <w:rPr>
            <w:noProof/>
            <w:webHidden/>
          </w:rPr>
          <w:t>44</w:t>
        </w:r>
        <w:r>
          <w:rPr>
            <w:noProof/>
            <w:webHidden/>
          </w:rPr>
          <w:fldChar w:fldCharType="end"/>
        </w:r>
        <w:r w:rsidRPr="007B6E7F">
          <w:rPr>
            <w:rStyle w:val="Hyperlink"/>
            <w:noProof/>
          </w:rPr>
          <w:fldChar w:fldCharType="end"/>
        </w:r>
      </w:ins>
    </w:p>
    <w:p w14:paraId="50E518F2" w14:textId="77777777" w:rsidR="004E3754" w:rsidRDefault="004E3754">
      <w:pPr>
        <w:pStyle w:val="TOC5"/>
        <w:rPr>
          <w:ins w:id="259" w:author="smm" w:date="2015-07-07T16:10:00Z"/>
          <w:rFonts w:asciiTheme="minorHAnsi" w:eastAsiaTheme="minorEastAsia" w:hAnsiTheme="minorHAnsi" w:cstheme="minorBidi"/>
          <w:noProof/>
          <w:sz w:val="22"/>
          <w:szCs w:val="22"/>
        </w:rPr>
      </w:pPr>
      <w:ins w:id="26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"_Toc424048815"</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3.14.4.2.2 Message Semantics</w:t>
        </w:r>
        <w:r>
          <w:rPr>
            <w:noProof/>
            <w:webHidden/>
          </w:rPr>
          <w:tab/>
        </w:r>
        <w:r>
          <w:rPr>
            <w:noProof/>
            <w:webHidden/>
          </w:rPr>
          <w:fldChar w:fldCharType="begin"/>
        </w:r>
        <w:r>
          <w:rPr>
            <w:noProof/>
            <w:webHidden/>
          </w:rPr>
          <w:instrText xml:space="preserve"> PAGEREF _Toc424048815 \h </w:instrText>
        </w:r>
        <w:r>
          <w:rPr>
            <w:noProof/>
            <w:webHidden/>
          </w:rPr>
        </w:r>
      </w:ins>
      <w:r>
        <w:rPr>
          <w:noProof/>
          <w:webHidden/>
        </w:rPr>
        <w:fldChar w:fldCharType="separate"/>
      </w:r>
      <w:ins w:id="261" w:author="smm" w:date="2015-07-07T16:10:00Z">
        <w:r>
          <w:rPr>
            <w:noProof/>
            <w:webHidden/>
          </w:rPr>
          <w:t>44</w:t>
        </w:r>
        <w:r>
          <w:rPr>
            <w:noProof/>
            <w:webHidden/>
          </w:rPr>
          <w:fldChar w:fldCharType="end"/>
        </w:r>
        <w:r w:rsidRPr="007B6E7F">
          <w:rPr>
            <w:rStyle w:val="Hyperlink"/>
            <w:noProof/>
          </w:rPr>
          <w:fldChar w:fldCharType="end"/>
        </w:r>
      </w:ins>
    </w:p>
    <w:p w14:paraId="7FFAD2D4" w14:textId="77777777" w:rsidR="004E3754" w:rsidRDefault="004E3754">
      <w:pPr>
        <w:pStyle w:val="TOC5"/>
        <w:rPr>
          <w:ins w:id="262" w:author="smm" w:date="2015-07-07T16:10:00Z"/>
          <w:rFonts w:asciiTheme="minorHAnsi" w:eastAsiaTheme="minorEastAsia" w:hAnsiTheme="minorHAnsi" w:cstheme="minorBidi"/>
          <w:noProof/>
          <w:sz w:val="22"/>
          <w:szCs w:val="22"/>
        </w:rPr>
      </w:pPr>
      <w:ins w:id="26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"_Toc424048816"</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3.14.4.2.3 Expected Actions</w:t>
        </w:r>
        <w:r>
          <w:rPr>
            <w:noProof/>
            <w:webHidden/>
          </w:rPr>
          <w:tab/>
        </w:r>
        <w:r>
          <w:rPr>
            <w:noProof/>
            <w:webHidden/>
          </w:rPr>
          <w:fldChar w:fldCharType="begin"/>
        </w:r>
        <w:r>
          <w:rPr>
            <w:noProof/>
            <w:webHidden/>
          </w:rPr>
          <w:instrText xml:space="preserve"> PAGEREF _Toc424048816 \h </w:instrText>
        </w:r>
        <w:r>
          <w:rPr>
            <w:noProof/>
            <w:webHidden/>
          </w:rPr>
        </w:r>
      </w:ins>
      <w:r>
        <w:rPr>
          <w:noProof/>
          <w:webHidden/>
        </w:rPr>
        <w:fldChar w:fldCharType="separate"/>
      </w:r>
      <w:ins w:id="264" w:author="smm" w:date="2015-07-07T16:10:00Z">
        <w:r>
          <w:rPr>
            <w:noProof/>
            <w:webHidden/>
          </w:rPr>
          <w:t>45</w:t>
        </w:r>
        <w:r>
          <w:rPr>
            <w:noProof/>
            <w:webHidden/>
          </w:rPr>
          <w:fldChar w:fldCharType="end"/>
        </w:r>
        <w:r w:rsidRPr="007B6E7F">
          <w:rPr>
            <w:rStyle w:val="Hyperlink"/>
            <w:noProof/>
          </w:rPr>
          <w:fldChar w:fldCharType="end"/>
        </w:r>
      </w:ins>
    </w:p>
    <w:p w14:paraId="547703D4" w14:textId="77777777" w:rsidR="004E3754" w:rsidRDefault="004E3754">
      <w:pPr>
        <w:pStyle w:val="TOC3"/>
        <w:rPr>
          <w:ins w:id="265" w:author="smm" w:date="2015-07-07T16:10:00Z"/>
          <w:rFonts w:asciiTheme="minorHAnsi" w:eastAsiaTheme="minorEastAsia" w:hAnsiTheme="minorHAnsi" w:cstheme="minorBidi"/>
          <w:noProof/>
          <w:sz w:val="22"/>
          <w:szCs w:val="22"/>
        </w:rPr>
      </w:pPr>
      <w:ins w:id="26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"_Toc424048817"</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3.14.5 Security Considerations</w:t>
        </w:r>
        <w:r>
          <w:rPr>
            <w:noProof/>
            <w:webHidden/>
          </w:rPr>
          <w:tab/>
        </w:r>
        <w:r>
          <w:rPr>
            <w:noProof/>
            <w:webHidden/>
          </w:rPr>
          <w:fldChar w:fldCharType="begin"/>
        </w:r>
        <w:r>
          <w:rPr>
            <w:noProof/>
            <w:webHidden/>
          </w:rPr>
          <w:instrText xml:space="preserve"> PAGEREF _Toc424048817 \h </w:instrText>
        </w:r>
        <w:r>
          <w:rPr>
            <w:noProof/>
            <w:webHidden/>
          </w:rPr>
        </w:r>
      </w:ins>
      <w:r>
        <w:rPr>
          <w:noProof/>
          <w:webHidden/>
        </w:rPr>
        <w:fldChar w:fldCharType="separate"/>
      </w:r>
      <w:ins w:id="267" w:author="smm" w:date="2015-07-07T16:10:00Z">
        <w:r>
          <w:rPr>
            <w:noProof/>
            <w:webHidden/>
          </w:rPr>
          <w:t>45</w:t>
        </w:r>
        <w:r>
          <w:rPr>
            <w:noProof/>
            <w:webHidden/>
          </w:rPr>
          <w:fldChar w:fldCharType="end"/>
        </w:r>
        <w:r w:rsidRPr="007B6E7F">
          <w:rPr>
            <w:rStyle w:val="Hyperlink"/>
            <w:noProof/>
          </w:rPr>
          <w:fldChar w:fldCharType="end"/>
        </w:r>
      </w:ins>
    </w:p>
    <w:p w14:paraId="74DABCBF" w14:textId="77777777" w:rsidR="004E3754" w:rsidRDefault="004E3754">
      <w:pPr>
        <w:pStyle w:val="TOC4"/>
        <w:rPr>
          <w:ins w:id="268" w:author="smm" w:date="2015-07-07T16:10:00Z"/>
          <w:rFonts w:asciiTheme="minorHAnsi" w:eastAsiaTheme="minorEastAsia" w:hAnsiTheme="minorHAnsi" w:cstheme="minorBidi"/>
          <w:noProof/>
          <w:sz w:val="22"/>
          <w:szCs w:val="22"/>
        </w:rPr>
      </w:pPr>
      <w:ins w:id="26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"_Toc424048818"</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3.14.5.1 Security Audit Considerations</w:t>
        </w:r>
        <w:r>
          <w:rPr>
            <w:noProof/>
            <w:webHidden/>
          </w:rPr>
          <w:tab/>
        </w:r>
        <w:r>
          <w:rPr>
            <w:noProof/>
            <w:webHidden/>
          </w:rPr>
          <w:fldChar w:fldCharType="begin"/>
        </w:r>
        <w:r>
          <w:rPr>
            <w:noProof/>
            <w:webHidden/>
          </w:rPr>
          <w:instrText xml:space="preserve"> PAGEREF _Toc424048818 \h </w:instrText>
        </w:r>
        <w:r>
          <w:rPr>
            <w:noProof/>
            <w:webHidden/>
          </w:rPr>
        </w:r>
      </w:ins>
      <w:r>
        <w:rPr>
          <w:noProof/>
          <w:webHidden/>
        </w:rPr>
        <w:fldChar w:fldCharType="separate"/>
      </w:r>
      <w:ins w:id="270" w:author="smm" w:date="2015-07-07T16:10:00Z">
        <w:r>
          <w:rPr>
            <w:noProof/>
            <w:webHidden/>
          </w:rPr>
          <w:t>45</w:t>
        </w:r>
        <w:r>
          <w:rPr>
            <w:noProof/>
            <w:webHidden/>
          </w:rPr>
          <w:fldChar w:fldCharType="end"/>
        </w:r>
        <w:r w:rsidRPr="007B6E7F">
          <w:rPr>
            <w:rStyle w:val="Hyperlink"/>
            <w:noProof/>
          </w:rPr>
          <w:fldChar w:fldCharType="end"/>
        </w:r>
      </w:ins>
    </w:p>
    <w:p w14:paraId="0687D856" w14:textId="77777777" w:rsidR="004E3754" w:rsidRDefault="004E3754">
      <w:pPr>
        <w:pStyle w:val="TOC4"/>
        <w:rPr>
          <w:ins w:id="271" w:author="smm" w:date="2015-07-07T16:10:00Z"/>
          <w:rFonts w:asciiTheme="minorHAnsi" w:eastAsiaTheme="minorEastAsia" w:hAnsiTheme="minorHAnsi" w:cstheme="minorBidi"/>
          <w:noProof/>
          <w:sz w:val="22"/>
          <w:szCs w:val="22"/>
        </w:rPr>
      </w:pPr>
      <w:ins w:id="27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"_Toc424048819"</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3.14.5.2 Device Observation Reporter Specific Security Considerations</w:t>
        </w:r>
        <w:r>
          <w:rPr>
            <w:noProof/>
            <w:webHidden/>
          </w:rPr>
          <w:tab/>
        </w:r>
        <w:r>
          <w:rPr>
            <w:noProof/>
            <w:webHidden/>
          </w:rPr>
          <w:fldChar w:fldCharType="begin"/>
        </w:r>
        <w:r>
          <w:rPr>
            <w:noProof/>
            <w:webHidden/>
          </w:rPr>
          <w:instrText xml:space="preserve"> PAGEREF _Toc424048819 \h </w:instrText>
        </w:r>
        <w:r>
          <w:rPr>
            <w:noProof/>
            <w:webHidden/>
          </w:rPr>
        </w:r>
      </w:ins>
      <w:r>
        <w:rPr>
          <w:noProof/>
          <w:webHidden/>
        </w:rPr>
        <w:fldChar w:fldCharType="separate"/>
      </w:r>
      <w:ins w:id="273" w:author="smm" w:date="2015-07-07T16:10:00Z">
        <w:r>
          <w:rPr>
            <w:noProof/>
            <w:webHidden/>
          </w:rPr>
          <w:t>45</w:t>
        </w:r>
        <w:r>
          <w:rPr>
            <w:noProof/>
            <w:webHidden/>
          </w:rPr>
          <w:fldChar w:fldCharType="end"/>
        </w:r>
        <w:r w:rsidRPr="007B6E7F">
          <w:rPr>
            <w:rStyle w:val="Hyperlink"/>
            <w:noProof/>
          </w:rPr>
          <w:fldChar w:fldCharType="end"/>
        </w:r>
      </w:ins>
    </w:p>
    <w:p w14:paraId="248312EA" w14:textId="77777777" w:rsidR="004E3754" w:rsidRDefault="004E3754">
      <w:pPr>
        <w:pStyle w:val="TOC4"/>
        <w:rPr>
          <w:ins w:id="274" w:author="smm" w:date="2015-07-07T16:10:00Z"/>
          <w:rFonts w:asciiTheme="minorHAnsi" w:eastAsiaTheme="minorEastAsia" w:hAnsiTheme="minorHAnsi" w:cstheme="minorBidi"/>
          <w:noProof/>
          <w:sz w:val="22"/>
          <w:szCs w:val="22"/>
        </w:rPr>
      </w:pPr>
      <w:ins w:id="27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"_Toc424048820"</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3.14.5.3 Device Observation Consumer Specific Security Considerations</w:t>
        </w:r>
        <w:r>
          <w:rPr>
            <w:noProof/>
            <w:webHidden/>
          </w:rPr>
          <w:tab/>
        </w:r>
        <w:r>
          <w:rPr>
            <w:noProof/>
            <w:webHidden/>
          </w:rPr>
          <w:fldChar w:fldCharType="begin"/>
        </w:r>
        <w:r>
          <w:rPr>
            <w:noProof/>
            <w:webHidden/>
          </w:rPr>
          <w:instrText xml:space="preserve"> PAGEREF _Toc424048820 \h </w:instrText>
        </w:r>
        <w:r>
          <w:rPr>
            <w:noProof/>
            <w:webHidden/>
          </w:rPr>
        </w:r>
      </w:ins>
      <w:r>
        <w:rPr>
          <w:noProof/>
          <w:webHidden/>
        </w:rPr>
        <w:fldChar w:fldCharType="separate"/>
      </w:r>
      <w:ins w:id="276" w:author="smm" w:date="2015-07-07T16:10:00Z">
        <w:r>
          <w:rPr>
            <w:noProof/>
            <w:webHidden/>
          </w:rPr>
          <w:t>45</w:t>
        </w:r>
        <w:r>
          <w:rPr>
            <w:noProof/>
            <w:webHidden/>
          </w:rPr>
          <w:fldChar w:fldCharType="end"/>
        </w:r>
        <w:r w:rsidRPr="007B6E7F">
          <w:rPr>
            <w:rStyle w:val="Hyperlink"/>
            <w:noProof/>
          </w:rPr>
          <w:fldChar w:fldCharType="end"/>
        </w:r>
      </w:ins>
    </w:p>
    <w:p w14:paraId="53797346" w14:textId="77777777" w:rsidR="004E3754" w:rsidRDefault="004E3754">
      <w:pPr>
        <w:pStyle w:val="TOC1"/>
        <w:rPr>
          <w:ins w:id="277" w:author="smm" w:date="2015-07-07T16:10:00Z"/>
          <w:rFonts w:asciiTheme="minorHAnsi" w:eastAsiaTheme="minorEastAsia" w:hAnsiTheme="minorHAnsi" w:cstheme="minorBidi"/>
          <w:noProof/>
          <w:sz w:val="22"/>
          <w:szCs w:val="22"/>
        </w:rPr>
      </w:pPr>
      <w:ins w:id="27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"_Toc424048821"</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Appendices</w:t>
        </w:r>
        <w:r>
          <w:rPr>
            <w:noProof/>
            <w:webHidden/>
          </w:rPr>
          <w:tab/>
        </w:r>
        <w:r>
          <w:rPr>
            <w:noProof/>
            <w:webHidden/>
          </w:rPr>
          <w:fldChar w:fldCharType="begin"/>
        </w:r>
        <w:r>
          <w:rPr>
            <w:noProof/>
            <w:webHidden/>
          </w:rPr>
          <w:instrText xml:space="preserve"> PAGEREF _Toc424048821 \h </w:instrText>
        </w:r>
        <w:r>
          <w:rPr>
            <w:noProof/>
            <w:webHidden/>
          </w:rPr>
        </w:r>
      </w:ins>
      <w:r>
        <w:rPr>
          <w:noProof/>
          <w:webHidden/>
        </w:rPr>
        <w:fldChar w:fldCharType="separate"/>
      </w:r>
      <w:ins w:id="279" w:author="smm" w:date="2015-07-07T16:10:00Z">
        <w:r>
          <w:rPr>
            <w:noProof/>
            <w:webHidden/>
          </w:rPr>
          <w:t>46</w:t>
        </w:r>
        <w:r>
          <w:rPr>
            <w:noProof/>
            <w:webHidden/>
          </w:rPr>
          <w:fldChar w:fldCharType="end"/>
        </w:r>
        <w:r w:rsidRPr="007B6E7F">
          <w:rPr>
            <w:rStyle w:val="Hyperlink"/>
            <w:noProof/>
          </w:rPr>
          <w:fldChar w:fldCharType="end"/>
        </w:r>
      </w:ins>
    </w:p>
    <w:p w14:paraId="75481D37" w14:textId="77777777" w:rsidR="004E3754" w:rsidRDefault="004E3754">
      <w:pPr>
        <w:pStyle w:val="TOC1"/>
        <w:rPr>
          <w:ins w:id="280" w:author="smm" w:date="2015-07-07T16:10:00Z"/>
          <w:rFonts w:asciiTheme="minorHAnsi" w:eastAsiaTheme="minorEastAsia" w:hAnsiTheme="minorHAnsi" w:cstheme="minorBidi"/>
          <w:noProof/>
          <w:sz w:val="22"/>
          <w:szCs w:val="22"/>
        </w:rPr>
      </w:pPr>
      <w:ins w:id="28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"_Toc424048822"</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Volume 2 Namespace Additions</w:t>
        </w:r>
        <w:r>
          <w:rPr>
            <w:noProof/>
            <w:webHidden/>
          </w:rPr>
          <w:tab/>
        </w:r>
        <w:r>
          <w:rPr>
            <w:noProof/>
            <w:webHidden/>
          </w:rPr>
          <w:fldChar w:fldCharType="begin"/>
        </w:r>
        <w:r>
          <w:rPr>
            <w:noProof/>
            <w:webHidden/>
          </w:rPr>
          <w:instrText xml:space="preserve"> PAGEREF _Toc424048822 \h </w:instrText>
        </w:r>
        <w:r>
          <w:rPr>
            <w:noProof/>
            <w:webHidden/>
          </w:rPr>
        </w:r>
      </w:ins>
      <w:r>
        <w:rPr>
          <w:noProof/>
          <w:webHidden/>
        </w:rPr>
        <w:fldChar w:fldCharType="separate"/>
      </w:r>
      <w:ins w:id="282" w:author="smm" w:date="2015-07-07T16:10:00Z">
        <w:r>
          <w:rPr>
            <w:noProof/>
            <w:webHidden/>
          </w:rPr>
          <w:t>46</w:t>
        </w:r>
        <w:r>
          <w:rPr>
            <w:noProof/>
            <w:webHidden/>
          </w:rPr>
          <w:fldChar w:fldCharType="end"/>
        </w:r>
        <w:r w:rsidRPr="007B6E7F">
          <w:rPr>
            <w:rStyle w:val="Hyperlink"/>
            <w:noProof/>
          </w:rPr>
          <w:fldChar w:fldCharType="end"/>
        </w:r>
      </w:ins>
    </w:p>
    <w:p w14:paraId="6A95D08C" w14:textId="77777777" w:rsidR="004E3754" w:rsidRDefault="004E3754">
      <w:pPr>
        <w:pStyle w:val="TOC1"/>
        <w:rPr>
          <w:ins w:id="283" w:author="smm" w:date="2015-07-07T16:10:00Z"/>
          <w:rFonts w:asciiTheme="minorHAnsi" w:eastAsiaTheme="minorEastAsia" w:hAnsiTheme="minorHAnsi" w:cstheme="minorBidi"/>
          <w:noProof/>
          <w:sz w:val="22"/>
          <w:szCs w:val="22"/>
        </w:rPr>
      </w:pPr>
      <w:ins w:id="28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"_Toc424048823"</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Volume 3 – Content Modules</w:t>
        </w:r>
        <w:r>
          <w:rPr>
            <w:noProof/>
            <w:webHidden/>
          </w:rPr>
          <w:tab/>
        </w:r>
        <w:r>
          <w:rPr>
            <w:noProof/>
            <w:webHidden/>
          </w:rPr>
          <w:fldChar w:fldCharType="begin"/>
        </w:r>
        <w:r>
          <w:rPr>
            <w:noProof/>
            <w:webHidden/>
          </w:rPr>
          <w:instrText xml:space="preserve"> PAGEREF _Toc424048823 \h </w:instrText>
        </w:r>
        <w:r>
          <w:rPr>
            <w:noProof/>
            <w:webHidden/>
          </w:rPr>
        </w:r>
      </w:ins>
      <w:r>
        <w:rPr>
          <w:noProof/>
          <w:webHidden/>
        </w:rPr>
        <w:fldChar w:fldCharType="separate"/>
      </w:r>
      <w:ins w:id="285" w:author="smm" w:date="2015-07-07T16:10:00Z">
        <w:r>
          <w:rPr>
            <w:noProof/>
            <w:webHidden/>
          </w:rPr>
          <w:t>47</w:t>
        </w:r>
        <w:r>
          <w:rPr>
            <w:noProof/>
            <w:webHidden/>
          </w:rPr>
          <w:fldChar w:fldCharType="end"/>
        </w:r>
        <w:r w:rsidRPr="007B6E7F">
          <w:rPr>
            <w:rStyle w:val="Hyperlink"/>
            <w:noProof/>
          </w:rPr>
          <w:fldChar w:fldCharType="end"/>
        </w:r>
      </w:ins>
    </w:p>
    <w:p w14:paraId="106E7795" w14:textId="77777777" w:rsidR="004E3754" w:rsidRDefault="004E3754">
      <w:pPr>
        <w:pStyle w:val="TOC1"/>
        <w:rPr>
          <w:ins w:id="286" w:author="smm" w:date="2015-07-07T16:10:00Z"/>
          <w:rFonts w:asciiTheme="minorHAnsi" w:eastAsiaTheme="minorEastAsia" w:hAnsiTheme="minorHAnsi" w:cstheme="minorBidi"/>
          <w:noProof/>
          <w:sz w:val="22"/>
          <w:szCs w:val="22"/>
        </w:rPr>
      </w:pPr>
      <w:ins w:id="28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"_Toc424048824"</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5 Namespaces and Vocabularies</w:t>
        </w:r>
        <w:r>
          <w:rPr>
            <w:noProof/>
            <w:webHidden/>
          </w:rPr>
          <w:tab/>
        </w:r>
        <w:r>
          <w:rPr>
            <w:noProof/>
            <w:webHidden/>
          </w:rPr>
          <w:fldChar w:fldCharType="begin"/>
        </w:r>
        <w:r>
          <w:rPr>
            <w:noProof/>
            <w:webHidden/>
          </w:rPr>
          <w:instrText xml:space="preserve"> PAGEREF _Toc424048824 \h </w:instrText>
        </w:r>
        <w:r>
          <w:rPr>
            <w:noProof/>
            <w:webHidden/>
          </w:rPr>
        </w:r>
      </w:ins>
      <w:r>
        <w:rPr>
          <w:noProof/>
          <w:webHidden/>
        </w:rPr>
        <w:fldChar w:fldCharType="separate"/>
      </w:r>
      <w:ins w:id="288" w:author="smm" w:date="2015-07-07T16:10:00Z">
        <w:r>
          <w:rPr>
            <w:noProof/>
            <w:webHidden/>
          </w:rPr>
          <w:t>47</w:t>
        </w:r>
        <w:r>
          <w:rPr>
            <w:noProof/>
            <w:webHidden/>
          </w:rPr>
          <w:fldChar w:fldCharType="end"/>
        </w:r>
        <w:r w:rsidRPr="007B6E7F">
          <w:rPr>
            <w:rStyle w:val="Hyperlink"/>
            <w:noProof/>
          </w:rPr>
          <w:fldChar w:fldCharType="end"/>
        </w:r>
      </w:ins>
    </w:p>
    <w:p w14:paraId="78EE581B" w14:textId="77777777" w:rsidR="004E3754" w:rsidRDefault="004E3754">
      <w:pPr>
        <w:pStyle w:val="TOC2"/>
        <w:rPr>
          <w:ins w:id="289" w:author="smm" w:date="2015-07-07T16:10:00Z"/>
          <w:rFonts w:asciiTheme="minorHAnsi" w:eastAsiaTheme="minorEastAsia" w:hAnsiTheme="minorHAnsi" w:cstheme="minorBidi"/>
          <w:noProof/>
          <w:sz w:val="22"/>
          <w:szCs w:val="22"/>
        </w:rPr>
      </w:pPr>
      <w:ins w:id="29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"_Toc424048825"</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6.3.1 CDA</w:t>
        </w:r>
        <w:r w:rsidRPr="007B6E7F">
          <w:rPr>
            <w:rStyle w:val="Hyperlink"/>
            <w:rFonts w:cs="Arial"/>
            <w:noProof/>
          </w:rPr>
          <w:t>®</w:t>
        </w:r>
        <w:r w:rsidRPr="007B6E7F">
          <w:rPr>
            <w:rStyle w:val="Hyperlink"/>
            <w:noProof/>
          </w:rPr>
          <w:t xml:space="preserve"> Document Content Modules</w:t>
        </w:r>
        <w:r>
          <w:rPr>
            <w:noProof/>
            <w:webHidden/>
          </w:rPr>
          <w:tab/>
        </w:r>
        <w:r>
          <w:rPr>
            <w:noProof/>
            <w:webHidden/>
          </w:rPr>
          <w:fldChar w:fldCharType="begin"/>
        </w:r>
        <w:r>
          <w:rPr>
            <w:noProof/>
            <w:webHidden/>
          </w:rPr>
          <w:instrText xml:space="preserve"> PAGEREF _Toc424048825 \h </w:instrText>
        </w:r>
        <w:r>
          <w:rPr>
            <w:noProof/>
            <w:webHidden/>
          </w:rPr>
        </w:r>
      </w:ins>
      <w:r>
        <w:rPr>
          <w:noProof/>
          <w:webHidden/>
        </w:rPr>
        <w:fldChar w:fldCharType="separate"/>
      </w:r>
      <w:ins w:id="291" w:author="smm" w:date="2015-07-07T16:10:00Z">
        <w:r>
          <w:rPr>
            <w:noProof/>
            <w:webHidden/>
          </w:rPr>
          <w:t>47</w:t>
        </w:r>
        <w:r>
          <w:rPr>
            <w:noProof/>
            <w:webHidden/>
          </w:rPr>
          <w:fldChar w:fldCharType="end"/>
        </w:r>
        <w:r w:rsidRPr="007B6E7F">
          <w:rPr>
            <w:rStyle w:val="Hyperlink"/>
            <w:noProof/>
          </w:rPr>
          <w:fldChar w:fldCharType="end"/>
        </w:r>
      </w:ins>
    </w:p>
    <w:p w14:paraId="6AB700DD" w14:textId="77777777" w:rsidR="004E3754" w:rsidRDefault="004E3754">
      <w:pPr>
        <w:pStyle w:val="TOC4"/>
        <w:rPr>
          <w:ins w:id="292" w:author="smm" w:date="2015-07-07T16:10:00Z"/>
          <w:rFonts w:asciiTheme="minorHAnsi" w:eastAsiaTheme="minorEastAsia" w:hAnsiTheme="minorHAnsi" w:cstheme="minorBidi"/>
          <w:noProof/>
          <w:sz w:val="22"/>
          <w:szCs w:val="22"/>
        </w:rPr>
      </w:pPr>
      <w:ins w:id="29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"_Toc424048826"</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6.3.1.D Personal Healthcare Monitoring Report (PHMR) Document Content Module</w:t>
        </w:r>
        <w:r>
          <w:rPr>
            <w:noProof/>
            <w:webHidden/>
          </w:rPr>
          <w:tab/>
        </w:r>
        <w:r>
          <w:rPr>
            <w:noProof/>
            <w:webHidden/>
          </w:rPr>
          <w:fldChar w:fldCharType="begin"/>
        </w:r>
        <w:r>
          <w:rPr>
            <w:noProof/>
            <w:webHidden/>
          </w:rPr>
          <w:instrText xml:space="preserve"> PAGEREF _Toc424048826 \h </w:instrText>
        </w:r>
        <w:r>
          <w:rPr>
            <w:noProof/>
            <w:webHidden/>
          </w:rPr>
        </w:r>
      </w:ins>
      <w:r>
        <w:rPr>
          <w:noProof/>
          <w:webHidden/>
        </w:rPr>
        <w:fldChar w:fldCharType="separate"/>
      </w:r>
      <w:ins w:id="294" w:author="smm" w:date="2015-07-07T16:10:00Z">
        <w:r>
          <w:rPr>
            <w:noProof/>
            <w:webHidden/>
          </w:rPr>
          <w:t>47</w:t>
        </w:r>
        <w:r>
          <w:rPr>
            <w:noProof/>
            <w:webHidden/>
          </w:rPr>
          <w:fldChar w:fldCharType="end"/>
        </w:r>
        <w:r w:rsidRPr="007B6E7F">
          <w:rPr>
            <w:rStyle w:val="Hyperlink"/>
            <w:noProof/>
          </w:rPr>
          <w:fldChar w:fldCharType="end"/>
        </w:r>
      </w:ins>
    </w:p>
    <w:p w14:paraId="09A8FE46" w14:textId="77777777" w:rsidR="004E3754" w:rsidRDefault="004E3754">
      <w:pPr>
        <w:pStyle w:val="TOC5"/>
        <w:rPr>
          <w:ins w:id="295" w:author="smm" w:date="2015-07-07T16:10:00Z"/>
          <w:rFonts w:asciiTheme="minorHAnsi" w:eastAsiaTheme="minorEastAsia" w:hAnsiTheme="minorHAnsi" w:cstheme="minorBidi"/>
          <w:noProof/>
          <w:sz w:val="22"/>
          <w:szCs w:val="22"/>
        </w:rPr>
      </w:pPr>
      <w:ins w:id="29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"_Toc424048827"</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6.3.1.D.1 Format Code</w:t>
        </w:r>
        <w:r>
          <w:rPr>
            <w:noProof/>
            <w:webHidden/>
          </w:rPr>
          <w:tab/>
        </w:r>
        <w:r>
          <w:rPr>
            <w:noProof/>
            <w:webHidden/>
          </w:rPr>
          <w:fldChar w:fldCharType="begin"/>
        </w:r>
        <w:r>
          <w:rPr>
            <w:noProof/>
            <w:webHidden/>
          </w:rPr>
          <w:instrText xml:space="preserve"> PAGEREF _Toc424048827 \h </w:instrText>
        </w:r>
        <w:r>
          <w:rPr>
            <w:noProof/>
            <w:webHidden/>
          </w:rPr>
        </w:r>
      </w:ins>
      <w:r>
        <w:rPr>
          <w:noProof/>
          <w:webHidden/>
        </w:rPr>
        <w:fldChar w:fldCharType="separate"/>
      </w:r>
      <w:ins w:id="297" w:author="smm" w:date="2015-07-07T16:10:00Z">
        <w:r>
          <w:rPr>
            <w:noProof/>
            <w:webHidden/>
          </w:rPr>
          <w:t>47</w:t>
        </w:r>
        <w:r>
          <w:rPr>
            <w:noProof/>
            <w:webHidden/>
          </w:rPr>
          <w:fldChar w:fldCharType="end"/>
        </w:r>
        <w:r w:rsidRPr="007B6E7F">
          <w:rPr>
            <w:rStyle w:val="Hyperlink"/>
            <w:noProof/>
          </w:rPr>
          <w:fldChar w:fldCharType="end"/>
        </w:r>
      </w:ins>
    </w:p>
    <w:p w14:paraId="332F6AB1" w14:textId="77777777" w:rsidR="004E3754" w:rsidRDefault="004E3754">
      <w:pPr>
        <w:pStyle w:val="TOC5"/>
        <w:rPr>
          <w:ins w:id="298" w:author="smm" w:date="2015-07-07T16:10:00Z"/>
          <w:rFonts w:asciiTheme="minorHAnsi" w:eastAsiaTheme="minorEastAsia" w:hAnsiTheme="minorHAnsi" w:cstheme="minorBidi"/>
          <w:noProof/>
          <w:sz w:val="22"/>
          <w:szCs w:val="22"/>
        </w:rPr>
      </w:pPr>
      <w:ins w:id="29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"_Toc424048828"</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6.3.1.D.2 Parent Template</w:t>
        </w:r>
        <w:r>
          <w:rPr>
            <w:noProof/>
            <w:webHidden/>
          </w:rPr>
          <w:tab/>
        </w:r>
        <w:r>
          <w:rPr>
            <w:noProof/>
            <w:webHidden/>
          </w:rPr>
          <w:fldChar w:fldCharType="begin"/>
        </w:r>
        <w:r>
          <w:rPr>
            <w:noProof/>
            <w:webHidden/>
          </w:rPr>
          <w:instrText xml:space="preserve"> PAGEREF _Toc424048828 \h </w:instrText>
        </w:r>
        <w:r>
          <w:rPr>
            <w:noProof/>
            <w:webHidden/>
          </w:rPr>
        </w:r>
      </w:ins>
      <w:r>
        <w:rPr>
          <w:noProof/>
          <w:webHidden/>
        </w:rPr>
        <w:fldChar w:fldCharType="separate"/>
      </w:r>
      <w:ins w:id="300" w:author="smm" w:date="2015-07-07T16:10:00Z">
        <w:r>
          <w:rPr>
            <w:noProof/>
            <w:webHidden/>
          </w:rPr>
          <w:t>47</w:t>
        </w:r>
        <w:r>
          <w:rPr>
            <w:noProof/>
            <w:webHidden/>
          </w:rPr>
          <w:fldChar w:fldCharType="end"/>
        </w:r>
        <w:r w:rsidRPr="007B6E7F">
          <w:rPr>
            <w:rStyle w:val="Hyperlink"/>
            <w:noProof/>
          </w:rPr>
          <w:fldChar w:fldCharType="end"/>
        </w:r>
      </w:ins>
    </w:p>
    <w:p w14:paraId="3D1CE909" w14:textId="77777777" w:rsidR="004E3754" w:rsidRDefault="004E3754">
      <w:pPr>
        <w:pStyle w:val="TOC5"/>
        <w:rPr>
          <w:ins w:id="301" w:author="smm" w:date="2015-07-07T16:10:00Z"/>
          <w:rFonts w:asciiTheme="minorHAnsi" w:eastAsiaTheme="minorEastAsia" w:hAnsiTheme="minorHAnsi" w:cstheme="minorBidi"/>
          <w:noProof/>
          <w:sz w:val="22"/>
          <w:szCs w:val="22"/>
        </w:rPr>
      </w:pPr>
      <w:ins w:id="30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"_Toc424048829"</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6.3.1.D.3 Referenced Standards</w:t>
        </w:r>
        <w:r>
          <w:rPr>
            <w:noProof/>
            <w:webHidden/>
          </w:rPr>
          <w:tab/>
        </w:r>
        <w:r>
          <w:rPr>
            <w:noProof/>
            <w:webHidden/>
          </w:rPr>
          <w:fldChar w:fldCharType="begin"/>
        </w:r>
        <w:r>
          <w:rPr>
            <w:noProof/>
            <w:webHidden/>
          </w:rPr>
          <w:instrText xml:space="preserve"> PAGEREF _Toc424048829 \h </w:instrText>
        </w:r>
        <w:r>
          <w:rPr>
            <w:noProof/>
            <w:webHidden/>
          </w:rPr>
        </w:r>
      </w:ins>
      <w:r>
        <w:rPr>
          <w:noProof/>
          <w:webHidden/>
        </w:rPr>
        <w:fldChar w:fldCharType="separate"/>
      </w:r>
      <w:ins w:id="303" w:author="smm" w:date="2015-07-07T16:10:00Z">
        <w:r>
          <w:rPr>
            <w:noProof/>
            <w:webHidden/>
          </w:rPr>
          <w:t>47</w:t>
        </w:r>
        <w:r>
          <w:rPr>
            <w:noProof/>
            <w:webHidden/>
          </w:rPr>
          <w:fldChar w:fldCharType="end"/>
        </w:r>
        <w:r w:rsidRPr="007B6E7F">
          <w:rPr>
            <w:rStyle w:val="Hyperlink"/>
            <w:noProof/>
          </w:rPr>
          <w:fldChar w:fldCharType="end"/>
        </w:r>
      </w:ins>
    </w:p>
    <w:p w14:paraId="1924C4DB" w14:textId="77777777" w:rsidR="004E3754" w:rsidRDefault="004E3754">
      <w:pPr>
        <w:pStyle w:val="TOC1"/>
        <w:rPr>
          <w:ins w:id="304" w:author="smm" w:date="2015-07-07T16:10:00Z"/>
          <w:rFonts w:asciiTheme="minorHAnsi" w:eastAsiaTheme="minorEastAsia" w:hAnsiTheme="minorHAnsi" w:cstheme="minorBidi"/>
          <w:noProof/>
          <w:sz w:val="22"/>
          <w:szCs w:val="22"/>
        </w:rPr>
      </w:pPr>
      <w:ins w:id="30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"_Toc424048830"</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Appendices</w:t>
        </w:r>
        <w:r>
          <w:rPr>
            <w:noProof/>
            <w:webHidden/>
          </w:rPr>
          <w:tab/>
        </w:r>
        <w:r>
          <w:rPr>
            <w:noProof/>
            <w:webHidden/>
          </w:rPr>
          <w:fldChar w:fldCharType="begin"/>
        </w:r>
        <w:r>
          <w:rPr>
            <w:noProof/>
            <w:webHidden/>
          </w:rPr>
          <w:instrText xml:space="preserve"> PAGEREF _Toc424048830 \h </w:instrText>
        </w:r>
        <w:r>
          <w:rPr>
            <w:noProof/>
            <w:webHidden/>
          </w:rPr>
        </w:r>
      </w:ins>
      <w:r>
        <w:rPr>
          <w:noProof/>
          <w:webHidden/>
        </w:rPr>
        <w:fldChar w:fldCharType="separate"/>
      </w:r>
      <w:ins w:id="306" w:author="smm" w:date="2015-07-07T16:10:00Z">
        <w:r>
          <w:rPr>
            <w:noProof/>
            <w:webHidden/>
          </w:rPr>
          <w:t>49</w:t>
        </w:r>
        <w:r>
          <w:rPr>
            <w:noProof/>
            <w:webHidden/>
          </w:rPr>
          <w:fldChar w:fldCharType="end"/>
        </w:r>
        <w:r w:rsidRPr="007B6E7F">
          <w:rPr>
            <w:rStyle w:val="Hyperlink"/>
            <w:noProof/>
          </w:rPr>
          <w:fldChar w:fldCharType="end"/>
        </w:r>
      </w:ins>
    </w:p>
    <w:p w14:paraId="32A0BD15" w14:textId="77777777" w:rsidR="004E3754" w:rsidRDefault="004E3754">
      <w:pPr>
        <w:pStyle w:val="TOC1"/>
        <w:rPr>
          <w:ins w:id="307" w:author="smm" w:date="2015-07-07T16:10:00Z"/>
          <w:rFonts w:asciiTheme="minorHAnsi" w:eastAsiaTheme="minorEastAsia" w:hAnsiTheme="minorHAnsi" w:cstheme="minorBidi"/>
          <w:noProof/>
          <w:sz w:val="22"/>
          <w:szCs w:val="22"/>
        </w:rPr>
      </w:pPr>
      <w:ins w:id="30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"_Toc424048831"</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Appendix J – Communicate PCD Data -hData Transaction Example</w:t>
        </w:r>
        <w:r>
          <w:rPr>
            <w:noProof/>
            <w:webHidden/>
          </w:rPr>
          <w:tab/>
        </w:r>
        <w:r>
          <w:rPr>
            <w:noProof/>
            <w:webHidden/>
          </w:rPr>
          <w:fldChar w:fldCharType="begin"/>
        </w:r>
        <w:r>
          <w:rPr>
            <w:noProof/>
            <w:webHidden/>
          </w:rPr>
          <w:instrText xml:space="preserve"> PAGEREF _Toc424048831 \h </w:instrText>
        </w:r>
        <w:r>
          <w:rPr>
            <w:noProof/>
            <w:webHidden/>
          </w:rPr>
        </w:r>
      </w:ins>
      <w:r>
        <w:rPr>
          <w:noProof/>
          <w:webHidden/>
        </w:rPr>
        <w:fldChar w:fldCharType="separate"/>
      </w:r>
      <w:ins w:id="309" w:author="smm" w:date="2015-07-07T16:10:00Z">
        <w:r>
          <w:rPr>
            <w:noProof/>
            <w:webHidden/>
          </w:rPr>
          <w:t>49</w:t>
        </w:r>
        <w:r>
          <w:rPr>
            <w:noProof/>
            <w:webHidden/>
          </w:rPr>
          <w:fldChar w:fldCharType="end"/>
        </w:r>
        <w:r w:rsidRPr="007B6E7F">
          <w:rPr>
            <w:rStyle w:val="Hyperlink"/>
            <w:noProof/>
          </w:rPr>
          <w:fldChar w:fldCharType="end"/>
        </w:r>
      </w:ins>
    </w:p>
    <w:p w14:paraId="5B8298F5" w14:textId="77777777" w:rsidR="004E3754" w:rsidRDefault="004E3754">
      <w:pPr>
        <w:pStyle w:val="TOC1"/>
        <w:rPr>
          <w:ins w:id="310" w:author="smm" w:date="2015-07-07T16:10:00Z"/>
          <w:rFonts w:asciiTheme="minorHAnsi" w:eastAsiaTheme="minorEastAsia" w:hAnsiTheme="minorHAnsi" w:cstheme="minorBidi"/>
          <w:noProof/>
          <w:sz w:val="22"/>
          <w:szCs w:val="22"/>
        </w:rPr>
      </w:pPr>
      <w:ins w:id="31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"_Toc424048832"</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Appendix K – Communicate PCD Data -SOAP Transaction Example</w:t>
        </w:r>
        <w:r>
          <w:rPr>
            <w:noProof/>
            <w:webHidden/>
          </w:rPr>
          <w:tab/>
        </w:r>
        <w:r>
          <w:rPr>
            <w:noProof/>
            <w:webHidden/>
          </w:rPr>
          <w:fldChar w:fldCharType="begin"/>
        </w:r>
        <w:r>
          <w:rPr>
            <w:noProof/>
            <w:webHidden/>
          </w:rPr>
          <w:instrText xml:space="preserve"> PAGEREF _Toc424048832 \h </w:instrText>
        </w:r>
        <w:r>
          <w:rPr>
            <w:noProof/>
            <w:webHidden/>
          </w:rPr>
        </w:r>
      </w:ins>
      <w:r>
        <w:rPr>
          <w:noProof/>
          <w:webHidden/>
        </w:rPr>
        <w:fldChar w:fldCharType="separate"/>
      </w:r>
      <w:ins w:id="312" w:author="smm" w:date="2015-07-07T16:10:00Z">
        <w:r>
          <w:rPr>
            <w:noProof/>
            <w:webHidden/>
          </w:rPr>
          <w:t>54</w:t>
        </w:r>
        <w:r>
          <w:rPr>
            <w:noProof/>
            <w:webHidden/>
          </w:rPr>
          <w:fldChar w:fldCharType="end"/>
        </w:r>
        <w:r w:rsidRPr="007B6E7F">
          <w:rPr>
            <w:rStyle w:val="Hyperlink"/>
            <w:noProof/>
          </w:rPr>
          <w:fldChar w:fldCharType="end"/>
        </w:r>
      </w:ins>
    </w:p>
    <w:p w14:paraId="3C32D009" w14:textId="77777777" w:rsidR="004E3754" w:rsidRDefault="004E3754">
      <w:pPr>
        <w:pStyle w:val="TOC1"/>
        <w:rPr>
          <w:ins w:id="313" w:author="smm" w:date="2015-07-07T16:10:00Z"/>
          <w:rFonts w:asciiTheme="minorHAnsi" w:eastAsiaTheme="minorEastAsia" w:hAnsiTheme="minorHAnsi" w:cstheme="minorBidi"/>
          <w:noProof/>
          <w:sz w:val="22"/>
          <w:szCs w:val="22"/>
        </w:rPr>
      </w:pPr>
      <w:ins w:id="31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"_Toc424048833"</w:instrText>
        </w:r>
        <w:r w:rsidRPr="007B6E7F">
          <w:rPr>
            <w:rStyle w:val="Hyperlink"/>
            <w:noProof/>
          </w:rPr>
          <w:instrText xml:space="preserve"> </w:instrText>
        </w:r>
        <w:r w:rsidRPr="007B6E7F">
          <w:rPr>
            <w:rStyle w:val="Hyperlink"/>
            <w:noProof/>
          </w:rPr>
        </w:r>
        <w:r w:rsidRPr="007B6E7F">
          <w:rPr>
            <w:rStyle w:val="Hyperlink"/>
            <w:noProof/>
          </w:rPr>
          <w:fldChar w:fldCharType="separate"/>
        </w:r>
        <w:r w:rsidRPr="007B6E7F">
          <w:rPr>
            <w:rStyle w:val="Hyperlink"/>
            <w:noProof/>
          </w:rPr>
          <w:t>Volume 3 Namespace Additions</w:t>
        </w:r>
        <w:r>
          <w:rPr>
            <w:noProof/>
            <w:webHidden/>
          </w:rPr>
          <w:tab/>
        </w:r>
        <w:r>
          <w:rPr>
            <w:noProof/>
            <w:webHidden/>
          </w:rPr>
          <w:fldChar w:fldCharType="begin"/>
        </w:r>
        <w:r>
          <w:rPr>
            <w:noProof/>
            <w:webHidden/>
          </w:rPr>
          <w:instrText xml:space="preserve"> PAGEREF _Toc424048833 \h </w:instrText>
        </w:r>
        <w:r>
          <w:rPr>
            <w:noProof/>
            <w:webHidden/>
          </w:rPr>
        </w:r>
      </w:ins>
      <w:r>
        <w:rPr>
          <w:noProof/>
          <w:webHidden/>
        </w:rPr>
        <w:fldChar w:fldCharType="separate"/>
      </w:r>
      <w:ins w:id="315" w:author="smm" w:date="2015-07-07T16:10:00Z">
        <w:r>
          <w:rPr>
            <w:noProof/>
            <w:webHidden/>
          </w:rPr>
          <w:t>60</w:t>
        </w:r>
        <w:r>
          <w:rPr>
            <w:noProof/>
            <w:webHidden/>
          </w:rPr>
          <w:fldChar w:fldCharType="end"/>
        </w:r>
        <w:r w:rsidRPr="007B6E7F">
          <w:rPr>
            <w:rStyle w:val="Hyperlink"/>
            <w:noProof/>
          </w:rPr>
          <w:fldChar w:fldCharType="end"/>
        </w:r>
      </w:ins>
    </w:p>
    <w:p w14:paraId="7D3D7C27" w14:textId="77777777" w:rsidR="007C02D9" w:rsidDel="004E3754" w:rsidRDefault="007C02D9">
      <w:pPr>
        <w:pStyle w:val="TOC1"/>
        <w:rPr>
          <w:del w:id="316" w:author="smm" w:date="2015-07-07T16:10:00Z"/>
          <w:rFonts w:asciiTheme="minorHAnsi" w:eastAsiaTheme="minorEastAsia" w:hAnsiTheme="minorHAnsi" w:cstheme="minorBidi"/>
          <w:noProof/>
          <w:sz w:val="22"/>
          <w:szCs w:val="22"/>
        </w:rPr>
      </w:pPr>
      <w:del w:id="317" w:author="smm" w:date="2015-07-07T16:10:00Z">
        <w:r w:rsidRPr="004E3754" w:rsidDel="004E3754">
          <w:rPr>
            <w:noProof/>
            <w:rPrChange w:id="318" w:author="smm" w:date="2015-07-07T16:10:00Z">
              <w:rPr>
                <w:rStyle w:val="Hyperlink"/>
                <w:noProof/>
              </w:rPr>
            </w:rPrChange>
          </w:rPr>
          <w:delText>Introduction to this Supplement</w:delText>
        </w:r>
        <w:r w:rsidDel="004E3754">
          <w:rPr>
            <w:noProof/>
            <w:webHidden/>
          </w:rPr>
          <w:tab/>
          <w:delText>6</w:delText>
        </w:r>
      </w:del>
    </w:p>
    <w:p w14:paraId="3AD0CEA4" w14:textId="77777777" w:rsidR="007C02D9" w:rsidDel="004E3754" w:rsidRDefault="007C02D9">
      <w:pPr>
        <w:pStyle w:val="TOC2"/>
        <w:rPr>
          <w:del w:id="319" w:author="smm" w:date="2015-07-07T16:10:00Z"/>
          <w:rFonts w:asciiTheme="minorHAnsi" w:eastAsiaTheme="minorEastAsia" w:hAnsiTheme="minorHAnsi" w:cstheme="minorBidi"/>
          <w:noProof/>
          <w:sz w:val="22"/>
          <w:szCs w:val="22"/>
        </w:rPr>
      </w:pPr>
      <w:del w:id="320" w:author="smm" w:date="2015-07-07T16:10:00Z">
        <w:r w:rsidRPr="004E3754" w:rsidDel="004E3754">
          <w:rPr>
            <w:noProof/>
            <w:rPrChange w:id="321" w:author="smm" w:date="2015-07-07T16:10:00Z">
              <w:rPr>
                <w:rStyle w:val="Hyperlink"/>
                <w:noProof/>
              </w:rPr>
            </w:rPrChange>
          </w:rPr>
          <w:delText>Open Issues and Questions</w:delText>
        </w:r>
        <w:r w:rsidDel="004E3754">
          <w:rPr>
            <w:noProof/>
            <w:webHidden/>
          </w:rPr>
          <w:tab/>
          <w:delText>6</w:delText>
        </w:r>
      </w:del>
    </w:p>
    <w:p w14:paraId="779447C3" w14:textId="77777777" w:rsidR="007C02D9" w:rsidDel="004E3754" w:rsidRDefault="007C02D9">
      <w:pPr>
        <w:pStyle w:val="TOC2"/>
        <w:rPr>
          <w:del w:id="322" w:author="smm" w:date="2015-07-07T16:10:00Z"/>
          <w:rFonts w:asciiTheme="minorHAnsi" w:eastAsiaTheme="minorEastAsia" w:hAnsiTheme="minorHAnsi" w:cstheme="minorBidi"/>
          <w:noProof/>
          <w:sz w:val="22"/>
          <w:szCs w:val="22"/>
        </w:rPr>
      </w:pPr>
      <w:del w:id="323" w:author="smm" w:date="2015-07-07T16:10:00Z">
        <w:r w:rsidRPr="004E3754" w:rsidDel="004E3754">
          <w:rPr>
            <w:noProof/>
            <w:rPrChange w:id="324" w:author="smm" w:date="2015-07-07T16:10:00Z">
              <w:rPr>
                <w:rStyle w:val="Hyperlink"/>
                <w:noProof/>
              </w:rPr>
            </w:rPrChange>
          </w:rPr>
          <w:delText>Closed Issues</w:delText>
        </w:r>
        <w:r w:rsidDel="004E3754">
          <w:rPr>
            <w:noProof/>
            <w:webHidden/>
          </w:rPr>
          <w:tab/>
          <w:delText>6</w:delText>
        </w:r>
      </w:del>
    </w:p>
    <w:p w14:paraId="0E91EA0C" w14:textId="77777777" w:rsidR="007C02D9" w:rsidDel="004E3754" w:rsidRDefault="007C02D9">
      <w:pPr>
        <w:pStyle w:val="TOC1"/>
        <w:rPr>
          <w:del w:id="325" w:author="smm" w:date="2015-07-07T16:10:00Z"/>
          <w:rFonts w:asciiTheme="minorHAnsi" w:eastAsiaTheme="minorEastAsia" w:hAnsiTheme="minorHAnsi" w:cstheme="minorBidi"/>
          <w:noProof/>
          <w:sz w:val="22"/>
          <w:szCs w:val="22"/>
        </w:rPr>
      </w:pPr>
      <w:del w:id="326" w:author="smm" w:date="2015-07-07T16:10:00Z">
        <w:r w:rsidRPr="004E3754" w:rsidDel="004E3754">
          <w:rPr>
            <w:noProof/>
            <w:rPrChange w:id="327" w:author="smm" w:date="2015-07-07T16:10:00Z">
              <w:rPr>
                <w:rStyle w:val="Hyperlink"/>
                <w:noProof/>
              </w:rPr>
            </w:rPrChange>
          </w:rPr>
          <w:delText>General Introduction</w:delText>
        </w:r>
        <w:r w:rsidDel="004E3754">
          <w:rPr>
            <w:noProof/>
            <w:webHidden/>
          </w:rPr>
          <w:tab/>
          <w:delText>7</w:delText>
        </w:r>
      </w:del>
    </w:p>
    <w:p w14:paraId="0ECC788C" w14:textId="77777777" w:rsidR="007C02D9" w:rsidDel="004E3754" w:rsidRDefault="007C02D9">
      <w:pPr>
        <w:pStyle w:val="TOC1"/>
        <w:rPr>
          <w:del w:id="328" w:author="smm" w:date="2015-07-07T16:10:00Z"/>
          <w:rFonts w:asciiTheme="minorHAnsi" w:eastAsiaTheme="minorEastAsia" w:hAnsiTheme="minorHAnsi" w:cstheme="minorBidi"/>
          <w:noProof/>
          <w:sz w:val="22"/>
          <w:szCs w:val="22"/>
        </w:rPr>
      </w:pPr>
      <w:del w:id="329" w:author="smm" w:date="2015-07-07T16:10:00Z">
        <w:r w:rsidRPr="004E3754" w:rsidDel="004E3754">
          <w:rPr>
            <w:noProof/>
            <w:rPrChange w:id="330" w:author="smm" w:date="2015-07-07T16:10:00Z">
              <w:rPr>
                <w:rStyle w:val="Hyperlink"/>
                <w:noProof/>
              </w:rPr>
            </w:rPrChange>
          </w:rPr>
          <w:delText>Appendix A - Actor Summary Definitions</w:delText>
        </w:r>
        <w:r w:rsidDel="004E3754">
          <w:rPr>
            <w:noProof/>
            <w:webHidden/>
          </w:rPr>
          <w:tab/>
          <w:delText>7</w:delText>
        </w:r>
      </w:del>
    </w:p>
    <w:p w14:paraId="55395073" w14:textId="77777777" w:rsidR="007C02D9" w:rsidDel="004E3754" w:rsidRDefault="007C02D9">
      <w:pPr>
        <w:pStyle w:val="TOC1"/>
        <w:rPr>
          <w:del w:id="331" w:author="smm" w:date="2015-07-07T16:10:00Z"/>
          <w:rFonts w:asciiTheme="minorHAnsi" w:eastAsiaTheme="minorEastAsia" w:hAnsiTheme="minorHAnsi" w:cstheme="minorBidi"/>
          <w:noProof/>
          <w:sz w:val="22"/>
          <w:szCs w:val="22"/>
        </w:rPr>
      </w:pPr>
      <w:del w:id="332" w:author="smm" w:date="2015-07-07T16:10:00Z">
        <w:r w:rsidRPr="004E3754" w:rsidDel="004E3754">
          <w:rPr>
            <w:noProof/>
            <w:rPrChange w:id="333" w:author="smm" w:date="2015-07-07T16:10:00Z">
              <w:rPr>
                <w:rStyle w:val="Hyperlink"/>
                <w:noProof/>
              </w:rPr>
            </w:rPrChange>
          </w:rPr>
          <w:delText>Appendix B - Transaction Summary Definitions</w:delText>
        </w:r>
        <w:r w:rsidDel="004E3754">
          <w:rPr>
            <w:noProof/>
            <w:webHidden/>
          </w:rPr>
          <w:tab/>
          <w:delText>7</w:delText>
        </w:r>
      </w:del>
    </w:p>
    <w:p w14:paraId="12D03175" w14:textId="77777777" w:rsidR="007C02D9" w:rsidDel="004E3754" w:rsidRDefault="007C02D9">
      <w:pPr>
        <w:pStyle w:val="TOC1"/>
        <w:rPr>
          <w:del w:id="334" w:author="smm" w:date="2015-07-07T16:10:00Z"/>
          <w:rFonts w:asciiTheme="minorHAnsi" w:eastAsiaTheme="minorEastAsia" w:hAnsiTheme="minorHAnsi" w:cstheme="minorBidi"/>
          <w:noProof/>
          <w:sz w:val="22"/>
          <w:szCs w:val="22"/>
        </w:rPr>
      </w:pPr>
      <w:del w:id="335" w:author="smm" w:date="2015-07-07T16:10:00Z">
        <w:r w:rsidRPr="004E3754" w:rsidDel="004E3754">
          <w:rPr>
            <w:noProof/>
            <w:rPrChange w:id="336" w:author="smm" w:date="2015-07-07T16:10:00Z">
              <w:rPr>
                <w:rStyle w:val="Hyperlink"/>
                <w:noProof/>
              </w:rPr>
            </w:rPrChange>
          </w:rPr>
          <w:delText>Glossary</w:delText>
        </w:r>
        <w:r w:rsidDel="004E3754">
          <w:rPr>
            <w:noProof/>
            <w:webHidden/>
          </w:rPr>
          <w:tab/>
          <w:delText>8</w:delText>
        </w:r>
      </w:del>
    </w:p>
    <w:p w14:paraId="58061BA3" w14:textId="77777777" w:rsidR="007C02D9" w:rsidRPr="00E10688" w:rsidDel="004E3754" w:rsidRDefault="007C02D9">
      <w:pPr>
        <w:pStyle w:val="TOC1"/>
        <w:rPr>
          <w:del w:id="337" w:author="smm" w:date="2015-07-07T16:10:00Z"/>
          <w:rFonts w:asciiTheme="minorHAnsi" w:eastAsiaTheme="minorEastAsia" w:hAnsiTheme="minorHAnsi" w:cstheme="minorBidi"/>
          <w:b/>
          <w:noProof/>
          <w:sz w:val="22"/>
          <w:szCs w:val="22"/>
        </w:rPr>
      </w:pPr>
      <w:del w:id="338" w:author="smm" w:date="2015-07-07T16:10:00Z">
        <w:r w:rsidRPr="004E3754" w:rsidDel="004E3754">
          <w:rPr>
            <w:b/>
            <w:noProof/>
            <w:rPrChange w:id="339" w:author="smm" w:date="2015-07-07T16:10:00Z">
              <w:rPr>
                <w:rStyle w:val="Hyperlink"/>
                <w:b/>
                <w:noProof/>
              </w:rPr>
            </w:rPrChange>
          </w:rPr>
          <w:delText>Volume 1 – Profiles</w:delText>
        </w:r>
        <w:r w:rsidRPr="00E10688" w:rsidDel="004E3754">
          <w:rPr>
            <w:b/>
            <w:noProof/>
            <w:webHidden/>
          </w:rPr>
          <w:tab/>
          <w:delText>9</w:delText>
        </w:r>
      </w:del>
    </w:p>
    <w:p w14:paraId="7D5F16A6" w14:textId="77777777" w:rsidR="007C02D9" w:rsidDel="004E3754" w:rsidRDefault="007C02D9">
      <w:pPr>
        <w:pStyle w:val="TOC2"/>
        <w:rPr>
          <w:del w:id="340" w:author="smm" w:date="2015-07-07T16:10:00Z"/>
          <w:rFonts w:asciiTheme="minorHAnsi" w:eastAsiaTheme="minorEastAsia" w:hAnsiTheme="minorHAnsi" w:cstheme="minorBidi"/>
          <w:noProof/>
          <w:sz w:val="22"/>
          <w:szCs w:val="22"/>
        </w:rPr>
      </w:pPr>
      <w:del w:id="341" w:author="smm" w:date="2015-07-07T16:10:00Z">
        <w:r w:rsidRPr="004E3754" w:rsidDel="004E3754">
          <w:rPr>
            <w:noProof/>
            <w:rPrChange w:id="342" w:author="smm" w:date="2015-07-07T16:10:00Z">
              <w:rPr>
                <w:rStyle w:val="Hyperlink"/>
                <w:noProof/>
              </w:rPr>
            </w:rPrChange>
          </w:rPr>
          <w:delText>Copyright Licenses</w:delText>
        </w:r>
        <w:r w:rsidDel="004E3754">
          <w:rPr>
            <w:noProof/>
            <w:webHidden/>
          </w:rPr>
          <w:tab/>
          <w:delText>9</w:delText>
        </w:r>
      </w:del>
    </w:p>
    <w:p w14:paraId="43F4E7B9" w14:textId="77777777" w:rsidR="007C02D9" w:rsidDel="004E3754" w:rsidRDefault="007C02D9">
      <w:pPr>
        <w:pStyle w:val="TOC2"/>
        <w:rPr>
          <w:del w:id="343" w:author="smm" w:date="2015-07-07T16:10:00Z"/>
          <w:rFonts w:asciiTheme="minorHAnsi" w:eastAsiaTheme="minorEastAsia" w:hAnsiTheme="minorHAnsi" w:cstheme="minorBidi"/>
          <w:noProof/>
          <w:sz w:val="22"/>
          <w:szCs w:val="22"/>
        </w:rPr>
      </w:pPr>
      <w:del w:id="344" w:author="smm" w:date="2015-07-07T16:10:00Z">
        <w:r w:rsidRPr="004E3754" w:rsidDel="004E3754">
          <w:rPr>
            <w:noProof/>
            <w:rPrChange w:id="345" w:author="smm" w:date="2015-07-07T16:10:00Z">
              <w:rPr>
                <w:rStyle w:val="Hyperlink"/>
                <w:noProof/>
              </w:rPr>
            </w:rPrChange>
          </w:rPr>
          <w:delText>Domain-specific additions</w:delText>
        </w:r>
        <w:r w:rsidDel="004E3754">
          <w:rPr>
            <w:noProof/>
            <w:webHidden/>
          </w:rPr>
          <w:tab/>
          <w:delText>9</w:delText>
        </w:r>
      </w:del>
    </w:p>
    <w:p w14:paraId="256A82FE" w14:textId="77777777" w:rsidR="007C02D9" w:rsidDel="004E3754" w:rsidRDefault="007C02D9">
      <w:pPr>
        <w:pStyle w:val="TOC1"/>
        <w:rPr>
          <w:del w:id="346" w:author="smm" w:date="2015-07-07T16:10:00Z"/>
          <w:rFonts w:asciiTheme="minorHAnsi" w:eastAsiaTheme="minorEastAsia" w:hAnsiTheme="minorHAnsi" w:cstheme="minorBidi"/>
          <w:noProof/>
          <w:sz w:val="22"/>
          <w:szCs w:val="22"/>
        </w:rPr>
      </w:pPr>
      <w:del w:id="347" w:author="smm" w:date="2015-07-07T16:10:00Z">
        <w:r w:rsidRPr="004E3754" w:rsidDel="004E3754">
          <w:rPr>
            <w:noProof/>
            <w:rPrChange w:id="348" w:author="smm" w:date="2015-07-07T16:10:00Z">
              <w:rPr>
                <w:rStyle w:val="Hyperlink"/>
                <w:noProof/>
              </w:rPr>
            </w:rPrChange>
          </w:rPr>
          <w:delText>X Remote Patient Monitoring (RPM) Profile</w:delText>
        </w:r>
        <w:r w:rsidDel="004E3754">
          <w:rPr>
            <w:noProof/>
            <w:webHidden/>
          </w:rPr>
          <w:tab/>
          <w:delText>10</w:delText>
        </w:r>
      </w:del>
    </w:p>
    <w:p w14:paraId="02301B80" w14:textId="77777777" w:rsidR="007C02D9" w:rsidDel="004E3754" w:rsidRDefault="007C02D9">
      <w:pPr>
        <w:pStyle w:val="TOC2"/>
        <w:rPr>
          <w:del w:id="349" w:author="smm" w:date="2015-07-07T16:10:00Z"/>
          <w:rFonts w:asciiTheme="minorHAnsi" w:eastAsiaTheme="minorEastAsia" w:hAnsiTheme="minorHAnsi" w:cstheme="minorBidi"/>
          <w:noProof/>
          <w:sz w:val="22"/>
          <w:szCs w:val="22"/>
        </w:rPr>
      </w:pPr>
      <w:del w:id="350" w:author="smm" w:date="2015-07-07T16:10:00Z">
        <w:r w:rsidRPr="004E3754" w:rsidDel="004E3754">
          <w:rPr>
            <w:noProof/>
            <w:rPrChange w:id="351" w:author="smm" w:date="2015-07-07T16:10:00Z">
              <w:rPr>
                <w:rStyle w:val="Hyperlink"/>
                <w:noProof/>
              </w:rPr>
            </w:rPrChange>
          </w:rPr>
          <w:delText>X.1 RPM Actors, Transactions, and Content Modules</w:delText>
        </w:r>
        <w:r w:rsidDel="004E3754">
          <w:rPr>
            <w:noProof/>
            <w:webHidden/>
          </w:rPr>
          <w:tab/>
          <w:delText>11</w:delText>
        </w:r>
      </w:del>
    </w:p>
    <w:p w14:paraId="0A9BAD15" w14:textId="77777777" w:rsidR="007C02D9" w:rsidDel="004E3754" w:rsidRDefault="007C02D9">
      <w:pPr>
        <w:pStyle w:val="TOC3"/>
        <w:rPr>
          <w:del w:id="352" w:author="smm" w:date="2015-07-07T16:10:00Z"/>
          <w:rFonts w:asciiTheme="minorHAnsi" w:eastAsiaTheme="minorEastAsia" w:hAnsiTheme="minorHAnsi" w:cstheme="minorBidi"/>
          <w:noProof/>
          <w:sz w:val="22"/>
          <w:szCs w:val="22"/>
        </w:rPr>
      </w:pPr>
      <w:del w:id="353" w:author="smm" w:date="2015-07-07T16:10:00Z">
        <w:r w:rsidRPr="004E3754" w:rsidDel="004E3754">
          <w:rPr>
            <w:bCs/>
            <w:noProof/>
            <w:rPrChange w:id="354" w:author="smm" w:date="2015-07-07T16:10:00Z">
              <w:rPr>
                <w:rStyle w:val="Hyperlink"/>
                <w:bCs/>
                <w:noProof/>
              </w:rPr>
            </w:rPrChange>
          </w:rPr>
          <w:delText>X.1.1 Actor Descriptions and Actor Profile Requirements</w:delText>
        </w:r>
        <w:r w:rsidDel="004E3754">
          <w:rPr>
            <w:noProof/>
            <w:webHidden/>
          </w:rPr>
          <w:tab/>
          <w:delText>16</w:delText>
        </w:r>
      </w:del>
    </w:p>
    <w:p w14:paraId="114BBF39" w14:textId="77777777" w:rsidR="007C02D9" w:rsidDel="004E3754" w:rsidRDefault="007C02D9">
      <w:pPr>
        <w:pStyle w:val="TOC4"/>
        <w:rPr>
          <w:del w:id="355" w:author="smm" w:date="2015-07-07T16:10:00Z"/>
          <w:rFonts w:asciiTheme="minorHAnsi" w:eastAsiaTheme="minorEastAsia" w:hAnsiTheme="minorHAnsi" w:cstheme="minorBidi"/>
          <w:noProof/>
          <w:sz w:val="22"/>
          <w:szCs w:val="22"/>
        </w:rPr>
      </w:pPr>
      <w:del w:id="356" w:author="smm" w:date="2015-07-07T16:10:00Z">
        <w:r w:rsidRPr="004E3754" w:rsidDel="004E3754">
          <w:rPr>
            <w:noProof/>
            <w:rPrChange w:id="357" w:author="smm" w:date="2015-07-07T16:10:00Z">
              <w:rPr>
                <w:rStyle w:val="Hyperlink"/>
                <w:noProof/>
              </w:rPr>
            </w:rPrChange>
          </w:rPr>
          <w:delText>X.1.1.1 Device Observation Source</w:delText>
        </w:r>
        <w:r w:rsidDel="004E3754">
          <w:rPr>
            <w:noProof/>
            <w:webHidden/>
          </w:rPr>
          <w:tab/>
          <w:delText>18</w:delText>
        </w:r>
      </w:del>
    </w:p>
    <w:p w14:paraId="21F3A7D8" w14:textId="77777777" w:rsidR="007C02D9" w:rsidDel="004E3754" w:rsidRDefault="007C02D9">
      <w:pPr>
        <w:pStyle w:val="TOC4"/>
        <w:rPr>
          <w:del w:id="358" w:author="smm" w:date="2015-07-07T16:10:00Z"/>
          <w:rFonts w:asciiTheme="minorHAnsi" w:eastAsiaTheme="minorEastAsia" w:hAnsiTheme="minorHAnsi" w:cstheme="minorBidi"/>
          <w:noProof/>
          <w:sz w:val="22"/>
          <w:szCs w:val="22"/>
        </w:rPr>
      </w:pPr>
      <w:del w:id="359" w:author="smm" w:date="2015-07-07T16:10:00Z">
        <w:r w:rsidRPr="004E3754" w:rsidDel="004E3754">
          <w:rPr>
            <w:noProof/>
            <w:rPrChange w:id="360" w:author="smm" w:date="2015-07-07T16:10:00Z">
              <w:rPr>
                <w:rStyle w:val="Hyperlink"/>
                <w:noProof/>
              </w:rPr>
            </w:rPrChange>
          </w:rPr>
          <w:delText>X.1.1.2 Sensor Data Consumer</w:delText>
        </w:r>
        <w:r w:rsidDel="004E3754">
          <w:rPr>
            <w:noProof/>
            <w:webHidden/>
          </w:rPr>
          <w:tab/>
          <w:delText>18</w:delText>
        </w:r>
      </w:del>
    </w:p>
    <w:p w14:paraId="1B7AD244" w14:textId="77777777" w:rsidR="007C02D9" w:rsidDel="004E3754" w:rsidRDefault="007C02D9">
      <w:pPr>
        <w:pStyle w:val="TOC4"/>
        <w:rPr>
          <w:del w:id="361" w:author="smm" w:date="2015-07-07T16:10:00Z"/>
          <w:rFonts w:asciiTheme="minorHAnsi" w:eastAsiaTheme="minorEastAsia" w:hAnsiTheme="minorHAnsi" w:cstheme="minorBidi"/>
          <w:noProof/>
          <w:sz w:val="22"/>
          <w:szCs w:val="22"/>
        </w:rPr>
      </w:pPr>
      <w:del w:id="362" w:author="smm" w:date="2015-07-07T16:10:00Z">
        <w:r w:rsidRPr="004E3754" w:rsidDel="004E3754">
          <w:rPr>
            <w:noProof/>
            <w:rPrChange w:id="363" w:author="smm" w:date="2015-07-07T16:10:00Z">
              <w:rPr>
                <w:rStyle w:val="Hyperlink"/>
                <w:noProof/>
              </w:rPr>
            </w:rPrChange>
          </w:rPr>
          <w:delText>X.1.1.3 Device Observation Reporter</w:delText>
        </w:r>
        <w:r w:rsidDel="004E3754">
          <w:rPr>
            <w:noProof/>
            <w:webHidden/>
          </w:rPr>
          <w:tab/>
          <w:delText>18</w:delText>
        </w:r>
      </w:del>
    </w:p>
    <w:p w14:paraId="51E12CCB" w14:textId="77777777" w:rsidR="007C02D9" w:rsidDel="004E3754" w:rsidRDefault="007C02D9">
      <w:pPr>
        <w:pStyle w:val="TOC4"/>
        <w:rPr>
          <w:del w:id="364" w:author="smm" w:date="2015-07-07T16:10:00Z"/>
          <w:rFonts w:asciiTheme="minorHAnsi" w:eastAsiaTheme="minorEastAsia" w:hAnsiTheme="minorHAnsi" w:cstheme="minorBidi"/>
          <w:noProof/>
          <w:sz w:val="22"/>
          <w:szCs w:val="22"/>
        </w:rPr>
      </w:pPr>
      <w:del w:id="365" w:author="smm" w:date="2015-07-07T16:10:00Z">
        <w:r w:rsidRPr="004E3754" w:rsidDel="004E3754">
          <w:rPr>
            <w:noProof/>
            <w:rPrChange w:id="366" w:author="smm" w:date="2015-07-07T16:10:00Z">
              <w:rPr>
                <w:rStyle w:val="Hyperlink"/>
                <w:noProof/>
              </w:rPr>
            </w:rPrChange>
          </w:rPr>
          <w:delText>X.1.1.4 Device Observation Consumer</w:delText>
        </w:r>
        <w:r w:rsidDel="004E3754">
          <w:rPr>
            <w:noProof/>
            <w:webHidden/>
          </w:rPr>
          <w:tab/>
          <w:delText>19</w:delText>
        </w:r>
      </w:del>
    </w:p>
    <w:p w14:paraId="46803EC6" w14:textId="77777777" w:rsidR="007C02D9" w:rsidDel="004E3754" w:rsidRDefault="007C02D9">
      <w:pPr>
        <w:pStyle w:val="TOC4"/>
        <w:rPr>
          <w:del w:id="367" w:author="smm" w:date="2015-07-07T16:10:00Z"/>
          <w:rFonts w:asciiTheme="minorHAnsi" w:eastAsiaTheme="minorEastAsia" w:hAnsiTheme="minorHAnsi" w:cstheme="minorBidi"/>
          <w:noProof/>
          <w:sz w:val="22"/>
          <w:szCs w:val="22"/>
        </w:rPr>
      </w:pPr>
      <w:del w:id="368" w:author="smm" w:date="2015-07-07T16:10:00Z">
        <w:r w:rsidRPr="004E3754" w:rsidDel="004E3754">
          <w:rPr>
            <w:noProof/>
            <w:rPrChange w:id="369" w:author="smm" w:date="2015-07-07T16:10:00Z">
              <w:rPr>
                <w:rStyle w:val="Hyperlink"/>
                <w:noProof/>
              </w:rPr>
            </w:rPrChange>
          </w:rPr>
          <w:delText>X.1.1.5 Content Creator</w:delText>
        </w:r>
        <w:r w:rsidDel="004E3754">
          <w:rPr>
            <w:noProof/>
            <w:webHidden/>
          </w:rPr>
          <w:tab/>
          <w:delText>19</w:delText>
        </w:r>
      </w:del>
    </w:p>
    <w:p w14:paraId="40F51E0D" w14:textId="77777777" w:rsidR="007C02D9" w:rsidDel="004E3754" w:rsidRDefault="007C02D9">
      <w:pPr>
        <w:pStyle w:val="TOC4"/>
        <w:rPr>
          <w:del w:id="370" w:author="smm" w:date="2015-07-07T16:10:00Z"/>
          <w:rFonts w:asciiTheme="minorHAnsi" w:eastAsiaTheme="minorEastAsia" w:hAnsiTheme="minorHAnsi" w:cstheme="minorBidi"/>
          <w:noProof/>
          <w:sz w:val="22"/>
          <w:szCs w:val="22"/>
        </w:rPr>
      </w:pPr>
      <w:del w:id="371" w:author="smm" w:date="2015-07-07T16:10:00Z">
        <w:r w:rsidRPr="004E3754" w:rsidDel="004E3754">
          <w:rPr>
            <w:noProof/>
            <w:rPrChange w:id="372" w:author="smm" w:date="2015-07-07T16:10:00Z">
              <w:rPr>
                <w:rStyle w:val="Hyperlink"/>
                <w:noProof/>
              </w:rPr>
            </w:rPrChange>
          </w:rPr>
          <w:delText>X.1.1.6 Content Consumer</w:delText>
        </w:r>
        <w:r w:rsidDel="004E3754">
          <w:rPr>
            <w:noProof/>
            <w:webHidden/>
          </w:rPr>
          <w:tab/>
          <w:delText>19</w:delText>
        </w:r>
      </w:del>
    </w:p>
    <w:p w14:paraId="168EB6B0" w14:textId="77777777" w:rsidR="007C02D9" w:rsidDel="004E3754" w:rsidRDefault="007C02D9">
      <w:pPr>
        <w:pStyle w:val="TOC2"/>
        <w:rPr>
          <w:del w:id="373" w:author="smm" w:date="2015-07-07T16:10:00Z"/>
          <w:rFonts w:asciiTheme="minorHAnsi" w:eastAsiaTheme="minorEastAsia" w:hAnsiTheme="minorHAnsi" w:cstheme="minorBidi"/>
          <w:noProof/>
          <w:sz w:val="22"/>
          <w:szCs w:val="22"/>
        </w:rPr>
      </w:pPr>
      <w:del w:id="374" w:author="smm" w:date="2015-07-07T16:10:00Z">
        <w:r w:rsidRPr="004E3754" w:rsidDel="004E3754">
          <w:rPr>
            <w:noProof/>
            <w:rPrChange w:id="375" w:author="smm" w:date="2015-07-07T16:10:00Z">
              <w:rPr>
                <w:rStyle w:val="Hyperlink"/>
                <w:noProof/>
              </w:rPr>
            </w:rPrChange>
          </w:rPr>
          <w:delText>X.2 RPM Actor Options</w:delText>
        </w:r>
        <w:r w:rsidDel="004E3754">
          <w:rPr>
            <w:noProof/>
            <w:webHidden/>
          </w:rPr>
          <w:tab/>
          <w:delText>19</w:delText>
        </w:r>
      </w:del>
    </w:p>
    <w:p w14:paraId="7C0328DE" w14:textId="77777777" w:rsidR="007C02D9" w:rsidDel="004E3754" w:rsidRDefault="007C02D9">
      <w:pPr>
        <w:pStyle w:val="TOC2"/>
        <w:rPr>
          <w:del w:id="376" w:author="smm" w:date="2015-07-07T16:10:00Z"/>
          <w:rFonts w:asciiTheme="minorHAnsi" w:eastAsiaTheme="minorEastAsia" w:hAnsiTheme="minorHAnsi" w:cstheme="minorBidi"/>
          <w:noProof/>
          <w:sz w:val="22"/>
          <w:szCs w:val="22"/>
        </w:rPr>
      </w:pPr>
      <w:del w:id="377" w:author="smm" w:date="2015-07-07T16:10:00Z">
        <w:r w:rsidRPr="004E3754" w:rsidDel="004E3754">
          <w:rPr>
            <w:noProof/>
            <w:rPrChange w:id="378" w:author="smm" w:date="2015-07-07T16:10:00Z">
              <w:rPr>
                <w:rStyle w:val="Hyperlink"/>
                <w:noProof/>
              </w:rPr>
            </w:rPrChange>
          </w:rPr>
          <w:delText>X.3 RPM Required Actor Groupings</w:delText>
        </w:r>
        <w:r w:rsidDel="004E3754">
          <w:rPr>
            <w:noProof/>
            <w:webHidden/>
          </w:rPr>
          <w:tab/>
          <w:delText>20</w:delText>
        </w:r>
      </w:del>
    </w:p>
    <w:p w14:paraId="2043CFED" w14:textId="77777777" w:rsidR="007C02D9" w:rsidDel="004E3754" w:rsidRDefault="007C02D9">
      <w:pPr>
        <w:pStyle w:val="TOC2"/>
        <w:rPr>
          <w:del w:id="379" w:author="smm" w:date="2015-07-07T16:10:00Z"/>
          <w:rFonts w:asciiTheme="minorHAnsi" w:eastAsiaTheme="minorEastAsia" w:hAnsiTheme="minorHAnsi" w:cstheme="minorBidi"/>
          <w:noProof/>
          <w:sz w:val="22"/>
          <w:szCs w:val="22"/>
        </w:rPr>
      </w:pPr>
      <w:del w:id="380" w:author="smm" w:date="2015-07-07T16:10:00Z">
        <w:r w:rsidRPr="004E3754" w:rsidDel="004E3754">
          <w:rPr>
            <w:noProof/>
            <w:rPrChange w:id="381" w:author="smm" w:date="2015-07-07T16:10:00Z">
              <w:rPr>
                <w:rStyle w:val="Hyperlink"/>
                <w:noProof/>
              </w:rPr>
            </w:rPrChange>
          </w:rPr>
          <w:delText>X.4 RPM Overview</w:delText>
        </w:r>
        <w:r w:rsidDel="004E3754">
          <w:rPr>
            <w:noProof/>
            <w:webHidden/>
          </w:rPr>
          <w:tab/>
          <w:delText>20</w:delText>
        </w:r>
      </w:del>
    </w:p>
    <w:p w14:paraId="648C7390" w14:textId="77777777" w:rsidR="007C02D9" w:rsidDel="004E3754" w:rsidRDefault="007C02D9">
      <w:pPr>
        <w:pStyle w:val="TOC3"/>
        <w:rPr>
          <w:del w:id="382" w:author="smm" w:date="2015-07-07T16:10:00Z"/>
          <w:rFonts w:asciiTheme="minorHAnsi" w:eastAsiaTheme="minorEastAsia" w:hAnsiTheme="minorHAnsi" w:cstheme="minorBidi"/>
          <w:noProof/>
          <w:sz w:val="22"/>
          <w:szCs w:val="22"/>
        </w:rPr>
      </w:pPr>
      <w:del w:id="383" w:author="smm" w:date="2015-07-07T16:10:00Z">
        <w:r w:rsidRPr="004E3754" w:rsidDel="004E3754">
          <w:rPr>
            <w:bCs/>
            <w:noProof/>
            <w:rPrChange w:id="384" w:author="smm" w:date="2015-07-07T16:10:00Z">
              <w:rPr>
                <w:rStyle w:val="Hyperlink"/>
                <w:bCs/>
                <w:noProof/>
              </w:rPr>
            </w:rPrChange>
          </w:rPr>
          <w:delText>X.4.1 Concepts</w:delText>
        </w:r>
        <w:r w:rsidDel="004E3754">
          <w:rPr>
            <w:noProof/>
            <w:webHidden/>
          </w:rPr>
          <w:tab/>
          <w:delText>22</w:delText>
        </w:r>
      </w:del>
    </w:p>
    <w:p w14:paraId="7B3A4B8D" w14:textId="77777777" w:rsidR="007C02D9" w:rsidDel="004E3754" w:rsidRDefault="007C02D9">
      <w:pPr>
        <w:pStyle w:val="TOC3"/>
        <w:rPr>
          <w:del w:id="385" w:author="smm" w:date="2015-07-07T16:10:00Z"/>
          <w:rFonts w:asciiTheme="minorHAnsi" w:eastAsiaTheme="minorEastAsia" w:hAnsiTheme="minorHAnsi" w:cstheme="minorBidi"/>
          <w:noProof/>
          <w:sz w:val="22"/>
          <w:szCs w:val="22"/>
        </w:rPr>
      </w:pPr>
      <w:del w:id="386" w:author="smm" w:date="2015-07-07T16:10:00Z">
        <w:r w:rsidRPr="004E3754" w:rsidDel="004E3754">
          <w:rPr>
            <w:bCs/>
            <w:noProof/>
            <w:rPrChange w:id="387" w:author="smm" w:date="2015-07-07T16:10:00Z">
              <w:rPr>
                <w:rStyle w:val="Hyperlink"/>
                <w:bCs/>
                <w:noProof/>
              </w:rPr>
            </w:rPrChange>
          </w:rPr>
          <w:delText>X.4.2 Use Cases</w:delText>
        </w:r>
        <w:r w:rsidDel="004E3754">
          <w:rPr>
            <w:noProof/>
            <w:webHidden/>
          </w:rPr>
          <w:tab/>
          <w:delText>22</w:delText>
        </w:r>
      </w:del>
    </w:p>
    <w:p w14:paraId="0671642D" w14:textId="77777777" w:rsidR="007C02D9" w:rsidDel="004E3754" w:rsidRDefault="007C02D9">
      <w:pPr>
        <w:pStyle w:val="TOC4"/>
        <w:rPr>
          <w:del w:id="388" w:author="smm" w:date="2015-07-07T16:10:00Z"/>
          <w:rFonts w:asciiTheme="minorHAnsi" w:eastAsiaTheme="minorEastAsia" w:hAnsiTheme="minorHAnsi" w:cstheme="minorBidi"/>
          <w:noProof/>
          <w:sz w:val="22"/>
          <w:szCs w:val="22"/>
        </w:rPr>
      </w:pPr>
      <w:del w:id="389" w:author="smm" w:date="2015-07-07T16:10:00Z">
        <w:r w:rsidRPr="004E3754" w:rsidDel="004E3754">
          <w:rPr>
            <w:noProof/>
            <w:rPrChange w:id="390" w:author="smm" w:date="2015-07-07T16:10:00Z">
              <w:rPr>
                <w:rStyle w:val="Hyperlink"/>
                <w:noProof/>
              </w:rPr>
            </w:rPrChange>
          </w:rPr>
          <w:delText>X.4.2.1 Use Case #1: Chronic Disease Management</w:delText>
        </w:r>
        <w:r w:rsidDel="004E3754">
          <w:rPr>
            <w:noProof/>
            <w:webHidden/>
          </w:rPr>
          <w:tab/>
          <w:delText>22</w:delText>
        </w:r>
      </w:del>
    </w:p>
    <w:p w14:paraId="471CC0E1" w14:textId="77777777" w:rsidR="007C02D9" w:rsidDel="004E3754" w:rsidRDefault="007C02D9">
      <w:pPr>
        <w:pStyle w:val="TOC5"/>
        <w:rPr>
          <w:del w:id="391" w:author="smm" w:date="2015-07-07T16:10:00Z"/>
          <w:rFonts w:asciiTheme="minorHAnsi" w:eastAsiaTheme="minorEastAsia" w:hAnsiTheme="minorHAnsi" w:cstheme="minorBidi"/>
          <w:noProof/>
          <w:sz w:val="22"/>
          <w:szCs w:val="22"/>
        </w:rPr>
      </w:pPr>
      <w:del w:id="392" w:author="smm" w:date="2015-07-07T16:10:00Z">
        <w:r w:rsidRPr="004E3754" w:rsidDel="004E3754">
          <w:rPr>
            <w:noProof/>
            <w:rPrChange w:id="393" w:author="smm" w:date="2015-07-07T16:10:00Z">
              <w:rPr>
                <w:rStyle w:val="Hyperlink"/>
                <w:noProof/>
              </w:rPr>
            </w:rPrChange>
          </w:rPr>
          <w:delText>X.4.2.1.1 Chronic Disease Management</w:delText>
        </w:r>
        <w:r w:rsidRPr="004E3754" w:rsidDel="004E3754">
          <w:rPr>
            <w:bCs/>
            <w:noProof/>
            <w:rPrChange w:id="394" w:author="smm" w:date="2015-07-07T16:10:00Z">
              <w:rPr>
                <w:rStyle w:val="Hyperlink"/>
                <w:bCs/>
                <w:noProof/>
              </w:rPr>
            </w:rPrChange>
          </w:rPr>
          <w:delText xml:space="preserve"> </w:delText>
        </w:r>
        <w:r w:rsidRPr="004E3754" w:rsidDel="004E3754">
          <w:rPr>
            <w:noProof/>
            <w:rPrChange w:id="395" w:author="smm" w:date="2015-07-07T16:10:00Z">
              <w:rPr>
                <w:rStyle w:val="Hyperlink"/>
                <w:noProof/>
              </w:rPr>
            </w:rPrChange>
          </w:rPr>
          <w:delText>Use Case Description</w:delText>
        </w:r>
        <w:r w:rsidDel="004E3754">
          <w:rPr>
            <w:noProof/>
            <w:webHidden/>
          </w:rPr>
          <w:tab/>
          <w:delText>22</w:delText>
        </w:r>
      </w:del>
    </w:p>
    <w:p w14:paraId="352049DC" w14:textId="77777777" w:rsidR="007C02D9" w:rsidDel="004E3754" w:rsidRDefault="007C02D9">
      <w:pPr>
        <w:pStyle w:val="TOC5"/>
        <w:rPr>
          <w:del w:id="396" w:author="smm" w:date="2015-07-07T16:10:00Z"/>
          <w:rFonts w:asciiTheme="minorHAnsi" w:eastAsiaTheme="minorEastAsia" w:hAnsiTheme="minorHAnsi" w:cstheme="minorBidi"/>
          <w:noProof/>
          <w:sz w:val="22"/>
          <w:szCs w:val="22"/>
        </w:rPr>
      </w:pPr>
      <w:del w:id="397" w:author="smm" w:date="2015-07-07T16:10:00Z">
        <w:r w:rsidRPr="004E3754" w:rsidDel="004E3754">
          <w:rPr>
            <w:noProof/>
            <w:rPrChange w:id="398" w:author="smm" w:date="2015-07-07T16:10:00Z">
              <w:rPr>
                <w:rStyle w:val="Hyperlink"/>
                <w:noProof/>
              </w:rPr>
            </w:rPrChange>
          </w:rPr>
          <w:delText>X.4.2.1.2 Chronic Disease Management Process Flow</w:delText>
        </w:r>
        <w:r w:rsidDel="004E3754">
          <w:rPr>
            <w:noProof/>
            <w:webHidden/>
          </w:rPr>
          <w:tab/>
          <w:delText>23</w:delText>
        </w:r>
      </w:del>
    </w:p>
    <w:p w14:paraId="32BE59C2" w14:textId="77777777" w:rsidR="007C02D9" w:rsidDel="004E3754" w:rsidRDefault="007C02D9">
      <w:pPr>
        <w:pStyle w:val="TOC4"/>
        <w:rPr>
          <w:del w:id="399" w:author="smm" w:date="2015-07-07T16:10:00Z"/>
          <w:rFonts w:asciiTheme="minorHAnsi" w:eastAsiaTheme="minorEastAsia" w:hAnsiTheme="minorHAnsi" w:cstheme="minorBidi"/>
          <w:noProof/>
          <w:sz w:val="22"/>
          <w:szCs w:val="22"/>
        </w:rPr>
      </w:pPr>
      <w:del w:id="400" w:author="smm" w:date="2015-07-07T16:10:00Z">
        <w:r w:rsidRPr="004E3754" w:rsidDel="004E3754">
          <w:rPr>
            <w:noProof/>
            <w:rPrChange w:id="401" w:author="smm" w:date="2015-07-07T16:10:00Z">
              <w:rPr>
                <w:rStyle w:val="Hyperlink"/>
                <w:noProof/>
              </w:rPr>
            </w:rPrChange>
          </w:rPr>
          <w:delText>X.4.2.2 Use Case #2: Post-Operative Recovery</w:delText>
        </w:r>
        <w:r w:rsidDel="004E3754">
          <w:rPr>
            <w:noProof/>
            <w:webHidden/>
          </w:rPr>
          <w:tab/>
          <w:delText>24</w:delText>
        </w:r>
      </w:del>
    </w:p>
    <w:p w14:paraId="4B864357" w14:textId="77777777" w:rsidR="007C02D9" w:rsidDel="004E3754" w:rsidRDefault="007C02D9">
      <w:pPr>
        <w:pStyle w:val="TOC5"/>
        <w:rPr>
          <w:del w:id="402" w:author="smm" w:date="2015-07-07T16:10:00Z"/>
          <w:rFonts w:asciiTheme="minorHAnsi" w:eastAsiaTheme="minorEastAsia" w:hAnsiTheme="minorHAnsi" w:cstheme="minorBidi"/>
          <w:noProof/>
          <w:sz w:val="22"/>
          <w:szCs w:val="22"/>
        </w:rPr>
      </w:pPr>
      <w:del w:id="403" w:author="smm" w:date="2015-07-07T16:10:00Z">
        <w:r w:rsidRPr="004E3754" w:rsidDel="004E3754">
          <w:rPr>
            <w:noProof/>
            <w:rPrChange w:id="404" w:author="smm" w:date="2015-07-07T16:10:00Z">
              <w:rPr>
                <w:rStyle w:val="Hyperlink"/>
                <w:noProof/>
              </w:rPr>
            </w:rPrChange>
          </w:rPr>
          <w:delText>X.4.2.2.1 Post-Operative Recovery</w:delText>
        </w:r>
        <w:r w:rsidRPr="004E3754" w:rsidDel="004E3754">
          <w:rPr>
            <w:bCs/>
            <w:noProof/>
            <w:rPrChange w:id="405" w:author="smm" w:date="2015-07-07T16:10:00Z">
              <w:rPr>
                <w:rStyle w:val="Hyperlink"/>
                <w:bCs/>
                <w:noProof/>
              </w:rPr>
            </w:rPrChange>
          </w:rPr>
          <w:delText xml:space="preserve"> </w:delText>
        </w:r>
        <w:r w:rsidRPr="004E3754" w:rsidDel="004E3754">
          <w:rPr>
            <w:noProof/>
            <w:rPrChange w:id="406" w:author="smm" w:date="2015-07-07T16:10:00Z">
              <w:rPr>
                <w:rStyle w:val="Hyperlink"/>
                <w:noProof/>
              </w:rPr>
            </w:rPrChange>
          </w:rPr>
          <w:delText>Use Case Description</w:delText>
        </w:r>
        <w:r w:rsidDel="004E3754">
          <w:rPr>
            <w:noProof/>
            <w:webHidden/>
          </w:rPr>
          <w:tab/>
          <w:delText>24</w:delText>
        </w:r>
      </w:del>
    </w:p>
    <w:p w14:paraId="78D22E9A" w14:textId="77777777" w:rsidR="007C02D9" w:rsidDel="004E3754" w:rsidRDefault="007C02D9">
      <w:pPr>
        <w:pStyle w:val="TOC5"/>
        <w:rPr>
          <w:del w:id="407" w:author="smm" w:date="2015-07-07T16:10:00Z"/>
          <w:rFonts w:asciiTheme="minorHAnsi" w:eastAsiaTheme="minorEastAsia" w:hAnsiTheme="minorHAnsi" w:cstheme="minorBidi"/>
          <w:noProof/>
          <w:sz w:val="22"/>
          <w:szCs w:val="22"/>
        </w:rPr>
      </w:pPr>
      <w:del w:id="408" w:author="smm" w:date="2015-07-07T16:10:00Z">
        <w:r w:rsidRPr="004E3754" w:rsidDel="004E3754">
          <w:rPr>
            <w:noProof/>
            <w:rPrChange w:id="409" w:author="smm" w:date="2015-07-07T16:10:00Z">
              <w:rPr>
                <w:rStyle w:val="Hyperlink"/>
                <w:noProof/>
              </w:rPr>
            </w:rPrChange>
          </w:rPr>
          <w:delText>X.4.2.2.2 Post-Operative Recovery Process Flow</w:delText>
        </w:r>
        <w:r w:rsidDel="004E3754">
          <w:rPr>
            <w:noProof/>
            <w:webHidden/>
          </w:rPr>
          <w:tab/>
          <w:delText>25</w:delText>
        </w:r>
      </w:del>
    </w:p>
    <w:p w14:paraId="3252CD85" w14:textId="77777777" w:rsidR="007C02D9" w:rsidDel="004E3754" w:rsidRDefault="007C02D9">
      <w:pPr>
        <w:pStyle w:val="TOC2"/>
        <w:rPr>
          <w:del w:id="410" w:author="smm" w:date="2015-07-07T16:10:00Z"/>
          <w:rFonts w:asciiTheme="minorHAnsi" w:eastAsiaTheme="minorEastAsia" w:hAnsiTheme="minorHAnsi" w:cstheme="minorBidi"/>
          <w:noProof/>
          <w:sz w:val="22"/>
          <w:szCs w:val="22"/>
        </w:rPr>
      </w:pPr>
      <w:del w:id="411" w:author="smm" w:date="2015-07-07T16:10:00Z">
        <w:r w:rsidRPr="004E3754" w:rsidDel="004E3754">
          <w:rPr>
            <w:noProof/>
            <w:rPrChange w:id="412" w:author="smm" w:date="2015-07-07T16:10:00Z">
              <w:rPr>
                <w:rStyle w:val="Hyperlink"/>
                <w:noProof/>
              </w:rPr>
            </w:rPrChange>
          </w:rPr>
          <w:delText>X.5 RPM Security Considerations</w:delText>
        </w:r>
        <w:r w:rsidDel="004E3754">
          <w:rPr>
            <w:noProof/>
            <w:webHidden/>
          </w:rPr>
          <w:tab/>
          <w:delText>25</w:delText>
        </w:r>
      </w:del>
    </w:p>
    <w:p w14:paraId="2DA33FA9" w14:textId="77777777" w:rsidR="007C02D9" w:rsidDel="004E3754" w:rsidRDefault="007C02D9">
      <w:pPr>
        <w:pStyle w:val="TOC2"/>
        <w:rPr>
          <w:del w:id="413" w:author="smm" w:date="2015-07-07T16:10:00Z"/>
          <w:rFonts w:asciiTheme="minorHAnsi" w:eastAsiaTheme="minorEastAsia" w:hAnsiTheme="minorHAnsi" w:cstheme="minorBidi"/>
          <w:noProof/>
          <w:sz w:val="22"/>
          <w:szCs w:val="22"/>
        </w:rPr>
      </w:pPr>
      <w:del w:id="414" w:author="smm" w:date="2015-07-07T16:10:00Z">
        <w:r w:rsidRPr="004E3754" w:rsidDel="004E3754">
          <w:rPr>
            <w:noProof/>
            <w:rPrChange w:id="415" w:author="smm" w:date="2015-07-07T16:10:00Z">
              <w:rPr>
                <w:rStyle w:val="Hyperlink"/>
                <w:noProof/>
              </w:rPr>
            </w:rPrChange>
          </w:rPr>
          <w:delText>X.6 RPM Cross Profile Considerations</w:delText>
        </w:r>
        <w:r w:rsidDel="004E3754">
          <w:rPr>
            <w:noProof/>
            <w:webHidden/>
          </w:rPr>
          <w:tab/>
          <w:delText>26</w:delText>
        </w:r>
      </w:del>
    </w:p>
    <w:p w14:paraId="6ACDEFCA" w14:textId="77777777" w:rsidR="007C02D9" w:rsidRPr="00E10688" w:rsidDel="004E3754" w:rsidRDefault="007C02D9">
      <w:pPr>
        <w:pStyle w:val="TOC1"/>
        <w:rPr>
          <w:del w:id="416" w:author="smm" w:date="2015-07-07T16:10:00Z"/>
          <w:rFonts w:asciiTheme="minorHAnsi" w:eastAsiaTheme="minorEastAsia" w:hAnsiTheme="minorHAnsi" w:cstheme="minorBidi"/>
          <w:b/>
          <w:noProof/>
          <w:sz w:val="22"/>
          <w:szCs w:val="22"/>
        </w:rPr>
      </w:pPr>
      <w:del w:id="417" w:author="smm" w:date="2015-07-07T16:10:00Z">
        <w:r w:rsidRPr="004E3754" w:rsidDel="004E3754">
          <w:rPr>
            <w:b/>
            <w:noProof/>
            <w:rPrChange w:id="418" w:author="smm" w:date="2015-07-07T16:10:00Z">
              <w:rPr>
                <w:rStyle w:val="Hyperlink"/>
                <w:b/>
                <w:noProof/>
              </w:rPr>
            </w:rPrChange>
          </w:rPr>
          <w:delText>Volume 2 – Transactions</w:delText>
        </w:r>
        <w:r w:rsidRPr="00E10688" w:rsidDel="004E3754">
          <w:rPr>
            <w:b/>
            <w:noProof/>
            <w:webHidden/>
          </w:rPr>
          <w:tab/>
          <w:delText>2</w:delText>
        </w:r>
        <w:r w:rsidRPr="00E10688" w:rsidDel="004E3754">
          <w:rPr>
            <w:b/>
            <w:noProof/>
            <w:webHidden/>
          </w:rPr>
          <w:delText>7</w:delText>
        </w:r>
      </w:del>
    </w:p>
    <w:p w14:paraId="7974F777" w14:textId="77777777" w:rsidR="007C02D9" w:rsidDel="004E3754" w:rsidRDefault="007C02D9">
      <w:pPr>
        <w:pStyle w:val="TOC2"/>
        <w:rPr>
          <w:del w:id="419" w:author="smm" w:date="2015-07-07T16:10:00Z"/>
          <w:rFonts w:asciiTheme="minorHAnsi" w:eastAsiaTheme="minorEastAsia" w:hAnsiTheme="minorHAnsi" w:cstheme="minorBidi"/>
          <w:noProof/>
          <w:sz w:val="22"/>
          <w:szCs w:val="22"/>
        </w:rPr>
      </w:pPr>
      <w:del w:id="420" w:author="smm" w:date="2015-07-07T16:10:00Z">
        <w:r w:rsidRPr="004E3754" w:rsidDel="004E3754">
          <w:rPr>
            <w:noProof/>
            <w:rPrChange w:id="421" w:author="smm" w:date="2015-07-07T16:10:00Z">
              <w:rPr>
                <w:rStyle w:val="Hyperlink"/>
                <w:noProof/>
              </w:rPr>
            </w:rPrChange>
          </w:rPr>
          <w:delText>3.Y PCC-Y Communicate PCHA Data-* Transaction</w:delText>
        </w:r>
        <w:r w:rsidDel="004E3754">
          <w:rPr>
            <w:noProof/>
            <w:webHidden/>
          </w:rPr>
          <w:tab/>
          <w:delText>27</w:delText>
        </w:r>
      </w:del>
    </w:p>
    <w:p w14:paraId="17467D67" w14:textId="77777777" w:rsidR="007C02D9" w:rsidDel="004E3754" w:rsidRDefault="007C02D9">
      <w:pPr>
        <w:pStyle w:val="TOC3"/>
        <w:rPr>
          <w:del w:id="422" w:author="smm" w:date="2015-07-07T16:10:00Z"/>
          <w:rFonts w:asciiTheme="minorHAnsi" w:eastAsiaTheme="minorEastAsia" w:hAnsiTheme="minorHAnsi" w:cstheme="minorBidi"/>
          <w:noProof/>
          <w:sz w:val="22"/>
          <w:szCs w:val="22"/>
        </w:rPr>
      </w:pPr>
      <w:del w:id="423" w:author="smm" w:date="2015-07-07T16:10:00Z">
        <w:r w:rsidRPr="004E3754" w:rsidDel="004E3754">
          <w:rPr>
            <w:noProof/>
            <w:rPrChange w:id="424" w:author="smm" w:date="2015-07-07T16:10:00Z">
              <w:rPr>
                <w:rStyle w:val="Hyperlink"/>
                <w:noProof/>
              </w:rPr>
            </w:rPrChange>
          </w:rPr>
          <w:delText>3.Y.1 Scope</w:delText>
        </w:r>
        <w:r w:rsidDel="004E3754">
          <w:rPr>
            <w:noProof/>
            <w:webHidden/>
          </w:rPr>
          <w:tab/>
          <w:delText>27</w:delText>
        </w:r>
      </w:del>
    </w:p>
    <w:p w14:paraId="0645A4EC" w14:textId="77777777" w:rsidR="007C02D9" w:rsidDel="004E3754" w:rsidRDefault="007C02D9">
      <w:pPr>
        <w:pStyle w:val="TOC3"/>
        <w:rPr>
          <w:del w:id="425" w:author="smm" w:date="2015-07-07T16:10:00Z"/>
          <w:rFonts w:asciiTheme="minorHAnsi" w:eastAsiaTheme="minorEastAsia" w:hAnsiTheme="minorHAnsi" w:cstheme="minorBidi"/>
          <w:noProof/>
          <w:sz w:val="22"/>
          <w:szCs w:val="22"/>
        </w:rPr>
      </w:pPr>
      <w:del w:id="426" w:author="smm" w:date="2015-07-07T16:10:00Z">
        <w:r w:rsidRPr="004E3754" w:rsidDel="004E3754">
          <w:rPr>
            <w:noProof/>
            <w:rPrChange w:id="427" w:author="smm" w:date="2015-07-07T16:10:00Z">
              <w:rPr>
                <w:rStyle w:val="Hyperlink"/>
                <w:noProof/>
              </w:rPr>
            </w:rPrChange>
          </w:rPr>
          <w:delText>3.Y.2 Actor Roles</w:delText>
        </w:r>
        <w:r w:rsidDel="004E3754">
          <w:rPr>
            <w:noProof/>
            <w:webHidden/>
          </w:rPr>
          <w:tab/>
          <w:delText>27</w:delText>
        </w:r>
      </w:del>
    </w:p>
    <w:p w14:paraId="38D4B6AB" w14:textId="77777777" w:rsidR="007C02D9" w:rsidDel="004E3754" w:rsidRDefault="007C02D9">
      <w:pPr>
        <w:pStyle w:val="TOC3"/>
        <w:rPr>
          <w:del w:id="428" w:author="smm" w:date="2015-07-07T16:10:00Z"/>
          <w:rFonts w:asciiTheme="minorHAnsi" w:eastAsiaTheme="minorEastAsia" w:hAnsiTheme="minorHAnsi" w:cstheme="minorBidi"/>
          <w:noProof/>
          <w:sz w:val="22"/>
          <w:szCs w:val="22"/>
        </w:rPr>
      </w:pPr>
      <w:del w:id="429" w:author="smm" w:date="2015-07-07T16:10:00Z">
        <w:r w:rsidRPr="004E3754" w:rsidDel="004E3754">
          <w:rPr>
            <w:noProof/>
            <w:rPrChange w:id="430" w:author="smm" w:date="2015-07-07T16:10:00Z">
              <w:rPr>
                <w:rStyle w:val="Hyperlink"/>
                <w:noProof/>
              </w:rPr>
            </w:rPrChange>
          </w:rPr>
          <w:delText>3.Y.3 Referenced Standards</w:delText>
        </w:r>
        <w:r w:rsidDel="004E3754">
          <w:rPr>
            <w:noProof/>
            <w:webHidden/>
          </w:rPr>
          <w:tab/>
          <w:delText>28</w:delText>
        </w:r>
      </w:del>
    </w:p>
    <w:p w14:paraId="53709C28" w14:textId="77777777" w:rsidR="007C02D9" w:rsidDel="004E3754" w:rsidRDefault="007C02D9">
      <w:pPr>
        <w:pStyle w:val="TOC3"/>
        <w:rPr>
          <w:del w:id="431" w:author="smm" w:date="2015-07-07T16:10:00Z"/>
          <w:rFonts w:asciiTheme="minorHAnsi" w:eastAsiaTheme="minorEastAsia" w:hAnsiTheme="minorHAnsi" w:cstheme="minorBidi"/>
          <w:noProof/>
          <w:sz w:val="22"/>
          <w:szCs w:val="22"/>
        </w:rPr>
      </w:pPr>
      <w:del w:id="432" w:author="smm" w:date="2015-07-07T16:10:00Z">
        <w:r w:rsidRPr="004E3754" w:rsidDel="004E3754">
          <w:rPr>
            <w:noProof/>
            <w:rPrChange w:id="433" w:author="smm" w:date="2015-07-07T16:10:00Z">
              <w:rPr>
                <w:rStyle w:val="Hyperlink"/>
                <w:noProof/>
              </w:rPr>
            </w:rPrChange>
          </w:rPr>
          <w:delText>3.Y.4 Interaction Diagram</w:delText>
        </w:r>
        <w:r w:rsidDel="004E3754">
          <w:rPr>
            <w:noProof/>
            <w:webHidden/>
          </w:rPr>
          <w:tab/>
          <w:delText>28</w:delText>
        </w:r>
      </w:del>
    </w:p>
    <w:p w14:paraId="222382CD" w14:textId="77777777" w:rsidR="007C02D9" w:rsidDel="004E3754" w:rsidRDefault="007C02D9">
      <w:pPr>
        <w:pStyle w:val="TOC4"/>
        <w:rPr>
          <w:del w:id="434" w:author="smm" w:date="2015-07-07T16:10:00Z"/>
          <w:rFonts w:asciiTheme="minorHAnsi" w:eastAsiaTheme="minorEastAsia" w:hAnsiTheme="minorHAnsi" w:cstheme="minorBidi"/>
          <w:noProof/>
          <w:sz w:val="22"/>
          <w:szCs w:val="22"/>
        </w:rPr>
      </w:pPr>
      <w:del w:id="435" w:author="smm" w:date="2015-07-07T16:10:00Z">
        <w:r w:rsidRPr="004E3754" w:rsidDel="004E3754">
          <w:rPr>
            <w:noProof/>
            <w:rPrChange w:id="436" w:author="smm" w:date="2015-07-07T16:10:00Z">
              <w:rPr>
                <w:rStyle w:val="Hyperlink"/>
                <w:noProof/>
              </w:rPr>
            </w:rPrChange>
          </w:rPr>
          <w:delText>3.Y.4.1 Configuration</w:delText>
        </w:r>
        <w:r w:rsidDel="004E3754">
          <w:rPr>
            <w:noProof/>
            <w:webHidden/>
          </w:rPr>
          <w:tab/>
          <w:delText>32</w:delText>
        </w:r>
      </w:del>
    </w:p>
    <w:p w14:paraId="475DA4E6" w14:textId="77777777" w:rsidR="007C02D9" w:rsidDel="004E3754" w:rsidRDefault="007C02D9">
      <w:pPr>
        <w:pStyle w:val="TOC5"/>
        <w:rPr>
          <w:del w:id="437" w:author="smm" w:date="2015-07-07T16:10:00Z"/>
          <w:rFonts w:asciiTheme="minorHAnsi" w:eastAsiaTheme="minorEastAsia" w:hAnsiTheme="minorHAnsi" w:cstheme="minorBidi"/>
          <w:noProof/>
          <w:sz w:val="22"/>
          <w:szCs w:val="22"/>
        </w:rPr>
      </w:pPr>
      <w:del w:id="438" w:author="smm" w:date="2015-07-07T16:10:00Z">
        <w:r w:rsidRPr="004E3754" w:rsidDel="004E3754">
          <w:rPr>
            <w:noProof/>
            <w:rPrChange w:id="439" w:author="smm" w:date="2015-07-07T16:10:00Z">
              <w:rPr>
                <w:rStyle w:val="Hyperlink"/>
                <w:noProof/>
              </w:rPr>
            </w:rPrChange>
          </w:rPr>
          <w:delText>3.Y.4.1.1 Trigger Events</w:delText>
        </w:r>
        <w:r w:rsidDel="004E3754">
          <w:rPr>
            <w:noProof/>
            <w:webHidden/>
          </w:rPr>
          <w:tab/>
          <w:delText>32</w:delText>
        </w:r>
      </w:del>
    </w:p>
    <w:p w14:paraId="6E8BEEC2" w14:textId="77777777" w:rsidR="007C02D9" w:rsidDel="004E3754" w:rsidRDefault="007C02D9">
      <w:pPr>
        <w:pStyle w:val="TOC5"/>
        <w:rPr>
          <w:del w:id="440" w:author="smm" w:date="2015-07-07T16:10:00Z"/>
          <w:rFonts w:asciiTheme="minorHAnsi" w:eastAsiaTheme="minorEastAsia" w:hAnsiTheme="minorHAnsi" w:cstheme="minorBidi"/>
          <w:noProof/>
          <w:sz w:val="22"/>
          <w:szCs w:val="22"/>
        </w:rPr>
      </w:pPr>
      <w:del w:id="441" w:author="smm" w:date="2015-07-07T16:10:00Z">
        <w:r w:rsidRPr="004E3754" w:rsidDel="004E3754">
          <w:rPr>
            <w:noProof/>
            <w:rPrChange w:id="442" w:author="smm" w:date="2015-07-07T16:10:00Z">
              <w:rPr>
                <w:rStyle w:val="Hyperlink"/>
                <w:noProof/>
              </w:rPr>
            </w:rPrChange>
          </w:rPr>
          <w:delText>3.Y.4.1.2 Message Semantics</w:delText>
        </w:r>
        <w:r w:rsidDel="004E3754">
          <w:rPr>
            <w:noProof/>
            <w:webHidden/>
          </w:rPr>
          <w:tab/>
          <w:delText>33</w:delText>
        </w:r>
      </w:del>
    </w:p>
    <w:p w14:paraId="09537534" w14:textId="77777777" w:rsidR="007C02D9" w:rsidDel="004E3754" w:rsidRDefault="007C02D9">
      <w:pPr>
        <w:pStyle w:val="TOC5"/>
        <w:rPr>
          <w:del w:id="443" w:author="smm" w:date="2015-07-07T16:10:00Z"/>
          <w:rFonts w:asciiTheme="minorHAnsi" w:eastAsiaTheme="minorEastAsia" w:hAnsiTheme="minorHAnsi" w:cstheme="minorBidi"/>
          <w:noProof/>
          <w:sz w:val="22"/>
          <w:szCs w:val="22"/>
        </w:rPr>
      </w:pPr>
      <w:del w:id="444" w:author="smm" w:date="2015-07-07T16:10:00Z">
        <w:r w:rsidRPr="004E3754" w:rsidDel="004E3754">
          <w:rPr>
            <w:noProof/>
            <w:rPrChange w:id="445" w:author="smm" w:date="2015-07-07T16:10:00Z">
              <w:rPr>
                <w:rStyle w:val="Hyperlink"/>
                <w:noProof/>
              </w:rPr>
            </w:rPrChange>
          </w:rPr>
          <w:delText>3.Y.4.1.3 Expected Actions</w:delText>
        </w:r>
        <w:r w:rsidDel="004E3754">
          <w:rPr>
            <w:noProof/>
            <w:webHidden/>
          </w:rPr>
          <w:tab/>
          <w:delText>33</w:delText>
        </w:r>
      </w:del>
    </w:p>
    <w:p w14:paraId="61C3EE95" w14:textId="77777777" w:rsidR="007C02D9" w:rsidDel="004E3754" w:rsidRDefault="007C02D9">
      <w:pPr>
        <w:pStyle w:val="TOC4"/>
        <w:rPr>
          <w:del w:id="446" w:author="smm" w:date="2015-07-07T16:10:00Z"/>
          <w:rFonts w:asciiTheme="minorHAnsi" w:eastAsiaTheme="minorEastAsia" w:hAnsiTheme="minorHAnsi" w:cstheme="minorBidi"/>
          <w:noProof/>
          <w:sz w:val="22"/>
          <w:szCs w:val="22"/>
        </w:rPr>
      </w:pPr>
      <w:del w:id="447" w:author="smm" w:date="2015-07-07T16:10:00Z">
        <w:r w:rsidRPr="004E3754" w:rsidDel="004E3754">
          <w:rPr>
            <w:noProof/>
            <w:rPrChange w:id="448" w:author="smm" w:date="2015-07-07T16:10:00Z">
              <w:rPr>
                <w:rStyle w:val="Hyperlink"/>
                <w:noProof/>
              </w:rPr>
            </w:rPrChange>
          </w:rPr>
          <w:delText>3.Y.4.2 Persistent Data Transfer</w:delText>
        </w:r>
        <w:r w:rsidDel="004E3754">
          <w:rPr>
            <w:noProof/>
            <w:webHidden/>
          </w:rPr>
          <w:tab/>
          <w:delText>34</w:delText>
        </w:r>
      </w:del>
    </w:p>
    <w:p w14:paraId="34A4A7CA" w14:textId="77777777" w:rsidR="007C02D9" w:rsidDel="004E3754" w:rsidRDefault="007C02D9">
      <w:pPr>
        <w:pStyle w:val="TOC5"/>
        <w:rPr>
          <w:del w:id="449" w:author="smm" w:date="2015-07-07T16:10:00Z"/>
          <w:rFonts w:asciiTheme="minorHAnsi" w:eastAsiaTheme="minorEastAsia" w:hAnsiTheme="minorHAnsi" w:cstheme="minorBidi"/>
          <w:noProof/>
          <w:sz w:val="22"/>
          <w:szCs w:val="22"/>
        </w:rPr>
      </w:pPr>
      <w:del w:id="450" w:author="smm" w:date="2015-07-07T16:10:00Z">
        <w:r w:rsidRPr="004E3754" w:rsidDel="004E3754">
          <w:rPr>
            <w:noProof/>
            <w:rPrChange w:id="451" w:author="smm" w:date="2015-07-07T16:10:00Z">
              <w:rPr>
                <w:rStyle w:val="Hyperlink"/>
                <w:noProof/>
              </w:rPr>
            </w:rPrChange>
          </w:rPr>
          <w:delText>3.Y.4.2.1 Trigger Events</w:delText>
        </w:r>
        <w:r w:rsidDel="004E3754">
          <w:rPr>
            <w:noProof/>
            <w:webHidden/>
          </w:rPr>
          <w:tab/>
          <w:delText>34</w:delText>
        </w:r>
      </w:del>
    </w:p>
    <w:p w14:paraId="2BC5CC2C" w14:textId="77777777" w:rsidR="007C02D9" w:rsidDel="004E3754" w:rsidRDefault="007C02D9">
      <w:pPr>
        <w:pStyle w:val="TOC5"/>
        <w:rPr>
          <w:del w:id="452" w:author="smm" w:date="2015-07-07T16:10:00Z"/>
          <w:rFonts w:asciiTheme="minorHAnsi" w:eastAsiaTheme="minorEastAsia" w:hAnsiTheme="minorHAnsi" w:cstheme="minorBidi"/>
          <w:noProof/>
          <w:sz w:val="22"/>
          <w:szCs w:val="22"/>
        </w:rPr>
      </w:pPr>
      <w:del w:id="453" w:author="smm" w:date="2015-07-07T16:10:00Z">
        <w:r w:rsidRPr="004E3754" w:rsidDel="004E3754">
          <w:rPr>
            <w:noProof/>
            <w:rPrChange w:id="454" w:author="smm" w:date="2015-07-07T16:10:00Z">
              <w:rPr>
                <w:rStyle w:val="Hyperlink"/>
                <w:noProof/>
              </w:rPr>
            </w:rPrChange>
          </w:rPr>
          <w:delText>3.Y.4.2.2 Message Semantics</w:delText>
        </w:r>
        <w:r w:rsidDel="004E3754">
          <w:rPr>
            <w:noProof/>
            <w:webHidden/>
          </w:rPr>
          <w:tab/>
          <w:delText>34</w:delText>
        </w:r>
      </w:del>
    </w:p>
    <w:p w14:paraId="5E367B04" w14:textId="77777777" w:rsidR="007C02D9" w:rsidDel="004E3754" w:rsidRDefault="007C02D9">
      <w:pPr>
        <w:pStyle w:val="TOC5"/>
        <w:rPr>
          <w:del w:id="455" w:author="smm" w:date="2015-07-07T16:10:00Z"/>
          <w:rFonts w:asciiTheme="minorHAnsi" w:eastAsiaTheme="minorEastAsia" w:hAnsiTheme="minorHAnsi" w:cstheme="minorBidi"/>
          <w:noProof/>
          <w:sz w:val="22"/>
          <w:szCs w:val="22"/>
        </w:rPr>
      </w:pPr>
      <w:del w:id="456" w:author="smm" w:date="2015-07-07T16:10:00Z">
        <w:r w:rsidRPr="004E3754" w:rsidDel="004E3754">
          <w:rPr>
            <w:noProof/>
            <w:rPrChange w:id="457" w:author="smm" w:date="2015-07-07T16:10:00Z">
              <w:rPr>
                <w:rStyle w:val="Hyperlink"/>
                <w:noProof/>
              </w:rPr>
            </w:rPrChange>
          </w:rPr>
          <w:delText>3.Y.4.2.3 Expected Actions</w:delText>
        </w:r>
        <w:r w:rsidDel="004E3754">
          <w:rPr>
            <w:noProof/>
            <w:webHidden/>
          </w:rPr>
          <w:tab/>
          <w:delText>34</w:delText>
        </w:r>
      </w:del>
    </w:p>
    <w:p w14:paraId="6B1A29C8" w14:textId="77777777" w:rsidR="007C02D9" w:rsidDel="004E3754" w:rsidRDefault="007C02D9">
      <w:pPr>
        <w:pStyle w:val="TOC4"/>
        <w:rPr>
          <w:del w:id="458" w:author="smm" w:date="2015-07-07T16:10:00Z"/>
          <w:rFonts w:asciiTheme="minorHAnsi" w:eastAsiaTheme="minorEastAsia" w:hAnsiTheme="minorHAnsi" w:cstheme="minorBidi"/>
          <w:noProof/>
          <w:sz w:val="22"/>
          <w:szCs w:val="22"/>
        </w:rPr>
      </w:pPr>
      <w:del w:id="459" w:author="smm" w:date="2015-07-07T16:10:00Z">
        <w:r w:rsidRPr="004E3754" w:rsidDel="004E3754">
          <w:rPr>
            <w:noProof/>
            <w:rPrChange w:id="460" w:author="smm" w:date="2015-07-07T16:10:00Z">
              <w:rPr>
                <w:rStyle w:val="Hyperlink"/>
                <w:noProof/>
              </w:rPr>
            </w:rPrChange>
          </w:rPr>
          <w:delText>3.Y.4.3 Non Persistent Data Transfer</w:delText>
        </w:r>
        <w:r w:rsidDel="004E3754">
          <w:rPr>
            <w:noProof/>
            <w:webHidden/>
          </w:rPr>
          <w:tab/>
          <w:delText>35</w:delText>
        </w:r>
      </w:del>
    </w:p>
    <w:p w14:paraId="65C1DBFC" w14:textId="77777777" w:rsidR="007C02D9" w:rsidDel="004E3754" w:rsidRDefault="007C02D9">
      <w:pPr>
        <w:pStyle w:val="TOC5"/>
        <w:rPr>
          <w:del w:id="461" w:author="smm" w:date="2015-07-07T16:10:00Z"/>
          <w:rFonts w:asciiTheme="minorHAnsi" w:eastAsiaTheme="minorEastAsia" w:hAnsiTheme="minorHAnsi" w:cstheme="minorBidi"/>
          <w:noProof/>
          <w:sz w:val="22"/>
          <w:szCs w:val="22"/>
        </w:rPr>
      </w:pPr>
      <w:del w:id="462" w:author="smm" w:date="2015-07-07T16:10:00Z">
        <w:r w:rsidRPr="004E3754" w:rsidDel="004E3754">
          <w:rPr>
            <w:noProof/>
            <w:rPrChange w:id="463" w:author="smm" w:date="2015-07-07T16:10:00Z">
              <w:rPr>
                <w:rStyle w:val="Hyperlink"/>
                <w:noProof/>
              </w:rPr>
            </w:rPrChange>
          </w:rPr>
          <w:delText>3.Y.4.3.1 Trigger Events</w:delText>
        </w:r>
        <w:r w:rsidDel="004E3754">
          <w:rPr>
            <w:noProof/>
            <w:webHidden/>
          </w:rPr>
          <w:tab/>
          <w:delText>35</w:delText>
        </w:r>
      </w:del>
    </w:p>
    <w:p w14:paraId="592135D3" w14:textId="77777777" w:rsidR="007C02D9" w:rsidDel="004E3754" w:rsidRDefault="007C02D9">
      <w:pPr>
        <w:pStyle w:val="TOC5"/>
        <w:rPr>
          <w:del w:id="464" w:author="smm" w:date="2015-07-07T16:10:00Z"/>
          <w:rFonts w:asciiTheme="minorHAnsi" w:eastAsiaTheme="minorEastAsia" w:hAnsiTheme="minorHAnsi" w:cstheme="minorBidi"/>
          <w:noProof/>
          <w:sz w:val="22"/>
          <w:szCs w:val="22"/>
        </w:rPr>
      </w:pPr>
      <w:del w:id="465" w:author="smm" w:date="2015-07-07T16:10:00Z">
        <w:r w:rsidRPr="004E3754" w:rsidDel="004E3754">
          <w:rPr>
            <w:noProof/>
            <w:rPrChange w:id="466" w:author="smm" w:date="2015-07-07T16:10:00Z">
              <w:rPr>
                <w:rStyle w:val="Hyperlink"/>
                <w:noProof/>
              </w:rPr>
            </w:rPrChange>
          </w:rPr>
          <w:delText>3.Y.4.3.2 Message Semantics</w:delText>
        </w:r>
        <w:r w:rsidDel="004E3754">
          <w:rPr>
            <w:noProof/>
            <w:webHidden/>
          </w:rPr>
          <w:tab/>
          <w:delText>35</w:delText>
        </w:r>
      </w:del>
    </w:p>
    <w:p w14:paraId="6A1AD357" w14:textId="77777777" w:rsidR="007C02D9" w:rsidDel="004E3754" w:rsidRDefault="007C02D9">
      <w:pPr>
        <w:pStyle w:val="TOC5"/>
        <w:rPr>
          <w:del w:id="467" w:author="smm" w:date="2015-07-07T16:10:00Z"/>
          <w:rFonts w:asciiTheme="minorHAnsi" w:eastAsiaTheme="minorEastAsia" w:hAnsiTheme="minorHAnsi" w:cstheme="minorBidi"/>
          <w:noProof/>
          <w:sz w:val="22"/>
          <w:szCs w:val="22"/>
        </w:rPr>
      </w:pPr>
      <w:del w:id="468" w:author="smm" w:date="2015-07-07T16:10:00Z">
        <w:r w:rsidRPr="004E3754" w:rsidDel="004E3754">
          <w:rPr>
            <w:noProof/>
            <w:rPrChange w:id="469" w:author="smm" w:date="2015-07-07T16:10:00Z">
              <w:rPr>
                <w:rStyle w:val="Hyperlink"/>
                <w:noProof/>
              </w:rPr>
            </w:rPrChange>
          </w:rPr>
          <w:delText>3.Y.4.3.3 Expected Actions</w:delText>
        </w:r>
        <w:r w:rsidDel="004E3754">
          <w:rPr>
            <w:noProof/>
            <w:webHidden/>
          </w:rPr>
          <w:tab/>
          <w:delText>35</w:delText>
        </w:r>
      </w:del>
    </w:p>
    <w:p w14:paraId="222A9BD4" w14:textId="77777777" w:rsidR="007C02D9" w:rsidDel="004E3754" w:rsidRDefault="007C02D9">
      <w:pPr>
        <w:pStyle w:val="TOC3"/>
        <w:rPr>
          <w:del w:id="470" w:author="smm" w:date="2015-07-07T16:10:00Z"/>
          <w:rFonts w:asciiTheme="minorHAnsi" w:eastAsiaTheme="minorEastAsia" w:hAnsiTheme="minorHAnsi" w:cstheme="minorBidi"/>
          <w:noProof/>
          <w:sz w:val="22"/>
          <w:szCs w:val="22"/>
        </w:rPr>
      </w:pPr>
      <w:del w:id="471" w:author="smm" w:date="2015-07-07T16:10:00Z">
        <w:r w:rsidRPr="004E3754" w:rsidDel="004E3754">
          <w:rPr>
            <w:noProof/>
            <w:rPrChange w:id="472" w:author="smm" w:date="2015-07-07T16:10:00Z">
              <w:rPr>
                <w:rStyle w:val="Hyperlink"/>
                <w:noProof/>
              </w:rPr>
            </w:rPrChange>
          </w:rPr>
          <w:delText>3.Y.5 Security Considerations</w:delText>
        </w:r>
        <w:r w:rsidDel="004E3754">
          <w:rPr>
            <w:noProof/>
            <w:webHidden/>
          </w:rPr>
          <w:tab/>
          <w:delText>35</w:delText>
        </w:r>
      </w:del>
    </w:p>
    <w:p w14:paraId="57A8EB15" w14:textId="77777777" w:rsidR="007C02D9" w:rsidDel="004E3754" w:rsidRDefault="007C02D9">
      <w:pPr>
        <w:pStyle w:val="TOC4"/>
        <w:rPr>
          <w:del w:id="473" w:author="smm" w:date="2015-07-07T16:10:00Z"/>
          <w:rFonts w:asciiTheme="minorHAnsi" w:eastAsiaTheme="minorEastAsia" w:hAnsiTheme="minorHAnsi" w:cstheme="minorBidi"/>
          <w:noProof/>
          <w:sz w:val="22"/>
          <w:szCs w:val="22"/>
        </w:rPr>
      </w:pPr>
      <w:del w:id="474" w:author="smm" w:date="2015-07-07T16:10:00Z">
        <w:r w:rsidRPr="004E3754" w:rsidDel="004E3754">
          <w:rPr>
            <w:noProof/>
            <w:rPrChange w:id="475" w:author="smm" w:date="2015-07-07T16:10:00Z">
              <w:rPr>
                <w:rStyle w:val="Hyperlink"/>
                <w:noProof/>
              </w:rPr>
            </w:rPrChange>
          </w:rPr>
          <w:delText>3.Y.5.1 Security Audit Considerations</w:delText>
        </w:r>
        <w:r w:rsidDel="004E3754">
          <w:rPr>
            <w:noProof/>
            <w:webHidden/>
          </w:rPr>
          <w:tab/>
          <w:delText>35</w:delText>
        </w:r>
      </w:del>
    </w:p>
    <w:p w14:paraId="064F6105" w14:textId="77777777" w:rsidR="007C02D9" w:rsidDel="004E3754" w:rsidRDefault="007C02D9">
      <w:pPr>
        <w:pStyle w:val="TOC5"/>
        <w:rPr>
          <w:del w:id="476" w:author="smm" w:date="2015-07-07T16:10:00Z"/>
          <w:rFonts w:asciiTheme="minorHAnsi" w:eastAsiaTheme="minorEastAsia" w:hAnsiTheme="minorHAnsi" w:cstheme="minorBidi"/>
          <w:noProof/>
          <w:sz w:val="22"/>
          <w:szCs w:val="22"/>
        </w:rPr>
      </w:pPr>
      <w:del w:id="477" w:author="smm" w:date="2015-07-07T16:10:00Z">
        <w:r w:rsidRPr="004E3754" w:rsidDel="004E3754">
          <w:rPr>
            <w:noProof/>
            <w:rPrChange w:id="478" w:author="smm" w:date="2015-07-07T16:10:00Z">
              <w:rPr>
                <w:rStyle w:val="Hyperlink"/>
                <w:noProof/>
              </w:rPr>
            </w:rPrChange>
          </w:rPr>
          <w:delText>3.Y.5.1.1 Device Observation Source Specific Security Considerations</w:delText>
        </w:r>
        <w:r w:rsidDel="004E3754">
          <w:rPr>
            <w:noProof/>
            <w:webHidden/>
          </w:rPr>
          <w:tab/>
          <w:delText>35</w:delText>
        </w:r>
      </w:del>
    </w:p>
    <w:p w14:paraId="2E49AEDF" w14:textId="77777777" w:rsidR="007C02D9" w:rsidDel="004E3754" w:rsidRDefault="007C02D9">
      <w:pPr>
        <w:pStyle w:val="TOC5"/>
        <w:rPr>
          <w:del w:id="479" w:author="smm" w:date="2015-07-07T16:10:00Z"/>
          <w:rFonts w:asciiTheme="minorHAnsi" w:eastAsiaTheme="minorEastAsia" w:hAnsiTheme="minorHAnsi" w:cstheme="minorBidi"/>
          <w:noProof/>
          <w:sz w:val="22"/>
          <w:szCs w:val="22"/>
        </w:rPr>
      </w:pPr>
      <w:del w:id="480" w:author="smm" w:date="2015-07-07T16:10:00Z">
        <w:r w:rsidRPr="004E3754" w:rsidDel="004E3754">
          <w:rPr>
            <w:noProof/>
            <w:rPrChange w:id="481" w:author="smm" w:date="2015-07-07T16:10:00Z">
              <w:rPr>
                <w:rStyle w:val="Hyperlink"/>
                <w:noProof/>
              </w:rPr>
            </w:rPrChange>
          </w:rPr>
          <w:delText>3.Y.5.1.2 Sensor Data Consumer Specific Security Considerations</w:delText>
        </w:r>
        <w:r w:rsidDel="004E3754">
          <w:rPr>
            <w:noProof/>
            <w:webHidden/>
          </w:rPr>
          <w:tab/>
          <w:delText>36</w:delText>
        </w:r>
      </w:del>
    </w:p>
    <w:p w14:paraId="5BC66160" w14:textId="77777777" w:rsidR="007C02D9" w:rsidDel="004E3754" w:rsidRDefault="007C02D9">
      <w:pPr>
        <w:pStyle w:val="TOC2"/>
        <w:rPr>
          <w:del w:id="482" w:author="smm" w:date="2015-07-07T16:10:00Z"/>
          <w:rFonts w:asciiTheme="minorHAnsi" w:eastAsiaTheme="minorEastAsia" w:hAnsiTheme="minorHAnsi" w:cstheme="minorBidi"/>
          <w:noProof/>
          <w:sz w:val="22"/>
          <w:szCs w:val="22"/>
        </w:rPr>
      </w:pPr>
      <w:del w:id="483" w:author="smm" w:date="2015-07-07T16:10:00Z">
        <w:r w:rsidRPr="004E3754" w:rsidDel="004E3754">
          <w:rPr>
            <w:noProof/>
            <w:rPrChange w:id="484" w:author="smm" w:date="2015-07-07T16:10:00Z">
              <w:rPr>
                <w:rStyle w:val="Hyperlink"/>
                <w:noProof/>
              </w:rPr>
            </w:rPrChange>
          </w:rPr>
          <w:delText>3.Z PCC-Y PCD Communicate PCD Data-hData Transaction</w:delText>
        </w:r>
        <w:r w:rsidDel="004E3754">
          <w:rPr>
            <w:noProof/>
            <w:webHidden/>
          </w:rPr>
          <w:tab/>
          <w:delText>36</w:delText>
        </w:r>
      </w:del>
    </w:p>
    <w:p w14:paraId="64927AD6" w14:textId="77777777" w:rsidR="007C02D9" w:rsidDel="004E3754" w:rsidRDefault="007C02D9">
      <w:pPr>
        <w:pStyle w:val="TOC3"/>
        <w:rPr>
          <w:del w:id="485" w:author="smm" w:date="2015-07-07T16:10:00Z"/>
          <w:rFonts w:asciiTheme="minorHAnsi" w:eastAsiaTheme="minorEastAsia" w:hAnsiTheme="minorHAnsi" w:cstheme="minorBidi"/>
          <w:noProof/>
          <w:sz w:val="22"/>
          <w:szCs w:val="22"/>
        </w:rPr>
      </w:pPr>
      <w:del w:id="486" w:author="smm" w:date="2015-07-07T16:10:00Z">
        <w:r w:rsidRPr="004E3754" w:rsidDel="004E3754">
          <w:rPr>
            <w:noProof/>
            <w:rPrChange w:id="487" w:author="smm" w:date="2015-07-07T16:10:00Z">
              <w:rPr>
                <w:rStyle w:val="Hyperlink"/>
                <w:noProof/>
              </w:rPr>
            </w:rPrChange>
          </w:rPr>
          <w:delText>3.Z.1 Scope</w:delText>
        </w:r>
        <w:r w:rsidDel="004E3754">
          <w:rPr>
            <w:noProof/>
            <w:webHidden/>
          </w:rPr>
          <w:tab/>
          <w:delText>36</w:delText>
        </w:r>
      </w:del>
    </w:p>
    <w:p w14:paraId="627F5136" w14:textId="77777777" w:rsidR="007C02D9" w:rsidDel="004E3754" w:rsidRDefault="007C02D9">
      <w:pPr>
        <w:pStyle w:val="TOC3"/>
        <w:rPr>
          <w:del w:id="488" w:author="smm" w:date="2015-07-07T16:10:00Z"/>
          <w:rFonts w:asciiTheme="minorHAnsi" w:eastAsiaTheme="minorEastAsia" w:hAnsiTheme="minorHAnsi" w:cstheme="minorBidi"/>
          <w:noProof/>
          <w:sz w:val="22"/>
          <w:szCs w:val="22"/>
        </w:rPr>
      </w:pPr>
      <w:del w:id="489" w:author="smm" w:date="2015-07-07T16:10:00Z">
        <w:r w:rsidRPr="004E3754" w:rsidDel="004E3754">
          <w:rPr>
            <w:noProof/>
            <w:rPrChange w:id="490" w:author="smm" w:date="2015-07-07T16:10:00Z">
              <w:rPr>
                <w:rStyle w:val="Hyperlink"/>
                <w:noProof/>
              </w:rPr>
            </w:rPrChange>
          </w:rPr>
          <w:delText>3.Z.2 Actor Roles</w:delText>
        </w:r>
        <w:r w:rsidDel="004E3754">
          <w:rPr>
            <w:noProof/>
            <w:webHidden/>
          </w:rPr>
          <w:tab/>
          <w:delText>36</w:delText>
        </w:r>
      </w:del>
    </w:p>
    <w:p w14:paraId="495B6CEB" w14:textId="77777777" w:rsidR="007C02D9" w:rsidDel="004E3754" w:rsidRDefault="007C02D9">
      <w:pPr>
        <w:pStyle w:val="TOC3"/>
        <w:rPr>
          <w:del w:id="491" w:author="smm" w:date="2015-07-07T16:10:00Z"/>
          <w:rFonts w:asciiTheme="minorHAnsi" w:eastAsiaTheme="minorEastAsia" w:hAnsiTheme="minorHAnsi" w:cstheme="minorBidi"/>
          <w:noProof/>
          <w:sz w:val="22"/>
          <w:szCs w:val="22"/>
        </w:rPr>
      </w:pPr>
      <w:del w:id="492" w:author="smm" w:date="2015-07-07T16:10:00Z">
        <w:r w:rsidRPr="004E3754" w:rsidDel="004E3754">
          <w:rPr>
            <w:noProof/>
            <w:rPrChange w:id="493" w:author="smm" w:date="2015-07-07T16:10:00Z">
              <w:rPr>
                <w:rStyle w:val="Hyperlink"/>
                <w:noProof/>
              </w:rPr>
            </w:rPrChange>
          </w:rPr>
          <w:delText>3.Z.3 Referenced Standards</w:delText>
        </w:r>
        <w:r w:rsidDel="004E3754">
          <w:rPr>
            <w:noProof/>
            <w:webHidden/>
          </w:rPr>
          <w:tab/>
          <w:delText>37</w:delText>
        </w:r>
      </w:del>
    </w:p>
    <w:p w14:paraId="536E4737" w14:textId="77777777" w:rsidR="007C02D9" w:rsidDel="004E3754" w:rsidRDefault="007C02D9">
      <w:pPr>
        <w:pStyle w:val="TOC3"/>
        <w:rPr>
          <w:del w:id="494" w:author="smm" w:date="2015-07-07T16:10:00Z"/>
          <w:rFonts w:asciiTheme="minorHAnsi" w:eastAsiaTheme="minorEastAsia" w:hAnsiTheme="minorHAnsi" w:cstheme="minorBidi"/>
          <w:noProof/>
          <w:sz w:val="22"/>
          <w:szCs w:val="22"/>
        </w:rPr>
      </w:pPr>
      <w:del w:id="495" w:author="smm" w:date="2015-07-07T16:10:00Z">
        <w:r w:rsidRPr="004E3754" w:rsidDel="004E3754">
          <w:rPr>
            <w:noProof/>
            <w:rPrChange w:id="496" w:author="smm" w:date="2015-07-07T16:10:00Z">
              <w:rPr>
                <w:rStyle w:val="Hyperlink"/>
                <w:noProof/>
              </w:rPr>
            </w:rPrChange>
          </w:rPr>
          <w:delText>3.Z.4 Interaction Diagram</w:delText>
        </w:r>
        <w:r w:rsidDel="004E3754">
          <w:rPr>
            <w:noProof/>
            <w:webHidden/>
          </w:rPr>
          <w:tab/>
          <w:delText>37</w:delText>
        </w:r>
      </w:del>
    </w:p>
    <w:p w14:paraId="48AEECA3" w14:textId="77777777" w:rsidR="007C02D9" w:rsidDel="004E3754" w:rsidRDefault="007C02D9">
      <w:pPr>
        <w:pStyle w:val="TOC4"/>
        <w:rPr>
          <w:del w:id="497" w:author="smm" w:date="2015-07-07T16:10:00Z"/>
          <w:rFonts w:asciiTheme="minorHAnsi" w:eastAsiaTheme="minorEastAsia" w:hAnsiTheme="minorHAnsi" w:cstheme="minorBidi"/>
          <w:noProof/>
          <w:sz w:val="22"/>
          <w:szCs w:val="22"/>
        </w:rPr>
      </w:pPr>
      <w:del w:id="498" w:author="smm" w:date="2015-07-07T16:10:00Z">
        <w:r w:rsidRPr="004E3754" w:rsidDel="004E3754">
          <w:rPr>
            <w:noProof/>
            <w:rPrChange w:id="499" w:author="smm" w:date="2015-07-07T16:10:00Z">
              <w:rPr>
                <w:rStyle w:val="Hyperlink"/>
                <w:noProof/>
              </w:rPr>
            </w:rPrChange>
          </w:rPr>
          <w:delText>3.Z.4.1 Capability Exchange</w:delText>
        </w:r>
        <w:r w:rsidDel="004E3754">
          <w:rPr>
            <w:noProof/>
            <w:webHidden/>
          </w:rPr>
          <w:tab/>
          <w:delText>38</w:delText>
        </w:r>
      </w:del>
    </w:p>
    <w:p w14:paraId="79B8F304" w14:textId="77777777" w:rsidR="007C02D9" w:rsidDel="004E3754" w:rsidRDefault="007C02D9">
      <w:pPr>
        <w:pStyle w:val="TOC5"/>
        <w:rPr>
          <w:del w:id="500" w:author="smm" w:date="2015-07-07T16:10:00Z"/>
          <w:rFonts w:asciiTheme="minorHAnsi" w:eastAsiaTheme="minorEastAsia" w:hAnsiTheme="minorHAnsi" w:cstheme="minorBidi"/>
          <w:noProof/>
          <w:sz w:val="22"/>
          <w:szCs w:val="22"/>
        </w:rPr>
      </w:pPr>
      <w:del w:id="501" w:author="smm" w:date="2015-07-07T16:10:00Z">
        <w:r w:rsidRPr="004E3754" w:rsidDel="004E3754">
          <w:rPr>
            <w:noProof/>
            <w:rPrChange w:id="502" w:author="smm" w:date="2015-07-07T16:10:00Z">
              <w:rPr>
                <w:rStyle w:val="Hyperlink"/>
                <w:noProof/>
              </w:rPr>
            </w:rPrChange>
          </w:rPr>
          <w:delText>3.Z.4.1.1 Trigger Events</w:delText>
        </w:r>
        <w:r w:rsidDel="004E3754">
          <w:rPr>
            <w:noProof/>
            <w:webHidden/>
          </w:rPr>
          <w:tab/>
          <w:delText>38</w:delText>
        </w:r>
      </w:del>
    </w:p>
    <w:p w14:paraId="474FDD6F" w14:textId="77777777" w:rsidR="007C02D9" w:rsidDel="004E3754" w:rsidRDefault="007C02D9">
      <w:pPr>
        <w:pStyle w:val="TOC5"/>
        <w:rPr>
          <w:del w:id="503" w:author="smm" w:date="2015-07-07T16:10:00Z"/>
          <w:rFonts w:asciiTheme="minorHAnsi" w:eastAsiaTheme="minorEastAsia" w:hAnsiTheme="minorHAnsi" w:cstheme="minorBidi"/>
          <w:noProof/>
          <w:sz w:val="22"/>
          <w:szCs w:val="22"/>
        </w:rPr>
      </w:pPr>
      <w:del w:id="504" w:author="smm" w:date="2015-07-07T16:10:00Z">
        <w:r w:rsidRPr="004E3754" w:rsidDel="004E3754">
          <w:rPr>
            <w:noProof/>
            <w:rPrChange w:id="505" w:author="smm" w:date="2015-07-07T16:10:00Z">
              <w:rPr>
                <w:rStyle w:val="Hyperlink"/>
                <w:noProof/>
              </w:rPr>
            </w:rPrChange>
          </w:rPr>
          <w:delText>3.Z.4.1.2 Message Semantics</w:delText>
        </w:r>
        <w:r w:rsidDel="004E3754">
          <w:rPr>
            <w:noProof/>
            <w:webHidden/>
          </w:rPr>
          <w:tab/>
          <w:delText>38</w:delText>
        </w:r>
      </w:del>
    </w:p>
    <w:p w14:paraId="5DEEC443" w14:textId="77777777" w:rsidR="007C02D9" w:rsidDel="004E3754" w:rsidRDefault="007C02D9">
      <w:pPr>
        <w:pStyle w:val="TOC5"/>
        <w:rPr>
          <w:del w:id="506" w:author="smm" w:date="2015-07-07T16:10:00Z"/>
          <w:rFonts w:asciiTheme="minorHAnsi" w:eastAsiaTheme="minorEastAsia" w:hAnsiTheme="minorHAnsi" w:cstheme="minorBidi"/>
          <w:noProof/>
          <w:sz w:val="22"/>
          <w:szCs w:val="22"/>
        </w:rPr>
      </w:pPr>
      <w:del w:id="507" w:author="smm" w:date="2015-07-07T16:10:00Z">
        <w:r w:rsidRPr="004E3754" w:rsidDel="004E3754">
          <w:rPr>
            <w:noProof/>
            <w:rPrChange w:id="508" w:author="smm" w:date="2015-07-07T16:10:00Z">
              <w:rPr>
                <w:rStyle w:val="Hyperlink"/>
                <w:noProof/>
              </w:rPr>
            </w:rPrChange>
          </w:rPr>
          <w:delText>3.Z.4.1.3 Expected Actions</w:delText>
        </w:r>
        <w:r w:rsidDel="004E3754">
          <w:rPr>
            <w:noProof/>
            <w:webHidden/>
          </w:rPr>
          <w:tab/>
          <w:delText>38</w:delText>
        </w:r>
      </w:del>
    </w:p>
    <w:p w14:paraId="2BEC2F7C" w14:textId="77777777" w:rsidR="007C02D9" w:rsidDel="004E3754" w:rsidRDefault="007C02D9">
      <w:pPr>
        <w:pStyle w:val="TOC4"/>
        <w:rPr>
          <w:del w:id="509" w:author="smm" w:date="2015-07-07T16:10:00Z"/>
          <w:rFonts w:asciiTheme="minorHAnsi" w:eastAsiaTheme="minorEastAsia" w:hAnsiTheme="minorHAnsi" w:cstheme="minorBidi"/>
          <w:noProof/>
          <w:sz w:val="22"/>
          <w:szCs w:val="22"/>
        </w:rPr>
      </w:pPr>
      <w:del w:id="510" w:author="smm" w:date="2015-07-07T16:10:00Z">
        <w:r w:rsidRPr="004E3754" w:rsidDel="004E3754">
          <w:rPr>
            <w:noProof/>
            <w:rPrChange w:id="511" w:author="smm" w:date="2015-07-07T16:10:00Z">
              <w:rPr>
                <w:rStyle w:val="Hyperlink"/>
                <w:noProof/>
              </w:rPr>
            </w:rPrChange>
          </w:rPr>
          <w:delText>3.Z.4.2 Communicate PCD Data-hData</w:delText>
        </w:r>
        <w:r w:rsidDel="004E3754">
          <w:rPr>
            <w:noProof/>
            <w:webHidden/>
          </w:rPr>
          <w:tab/>
          <w:delText>38</w:delText>
        </w:r>
      </w:del>
    </w:p>
    <w:p w14:paraId="1EE6662A" w14:textId="77777777" w:rsidR="007C02D9" w:rsidDel="004E3754" w:rsidRDefault="007C02D9">
      <w:pPr>
        <w:pStyle w:val="TOC5"/>
        <w:rPr>
          <w:del w:id="512" w:author="smm" w:date="2015-07-07T16:10:00Z"/>
          <w:rFonts w:asciiTheme="minorHAnsi" w:eastAsiaTheme="minorEastAsia" w:hAnsiTheme="minorHAnsi" w:cstheme="minorBidi"/>
          <w:noProof/>
          <w:sz w:val="22"/>
          <w:szCs w:val="22"/>
        </w:rPr>
      </w:pPr>
      <w:del w:id="513" w:author="smm" w:date="2015-07-07T16:10:00Z">
        <w:r w:rsidRPr="004E3754" w:rsidDel="004E3754">
          <w:rPr>
            <w:noProof/>
            <w:rPrChange w:id="514" w:author="smm" w:date="2015-07-07T16:10:00Z">
              <w:rPr>
                <w:rStyle w:val="Hyperlink"/>
                <w:noProof/>
              </w:rPr>
            </w:rPrChange>
          </w:rPr>
          <w:delText>3.Z.4.2.1 Trigger Events</w:delText>
        </w:r>
        <w:r w:rsidDel="004E3754">
          <w:rPr>
            <w:noProof/>
            <w:webHidden/>
          </w:rPr>
          <w:tab/>
          <w:delText>39</w:delText>
        </w:r>
      </w:del>
    </w:p>
    <w:p w14:paraId="07EA22FE" w14:textId="77777777" w:rsidR="007C02D9" w:rsidDel="004E3754" w:rsidRDefault="007C02D9">
      <w:pPr>
        <w:pStyle w:val="TOC5"/>
        <w:rPr>
          <w:del w:id="515" w:author="smm" w:date="2015-07-07T16:10:00Z"/>
          <w:rFonts w:asciiTheme="minorHAnsi" w:eastAsiaTheme="minorEastAsia" w:hAnsiTheme="minorHAnsi" w:cstheme="minorBidi"/>
          <w:noProof/>
          <w:sz w:val="22"/>
          <w:szCs w:val="22"/>
        </w:rPr>
      </w:pPr>
      <w:del w:id="516" w:author="smm" w:date="2015-07-07T16:10:00Z">
        <w:r w:rsidRPr="004E3754" w:rsidDel="004E3754">
          <w:rPr>
            <w:noProof/>
            <w:rPrChange w:id="517" w:author="smm" w:date="2015-07-07T16:10:00Z">
              <w:rPr>
                <w:rStyle w:val="Hyperlink"/>
                <w:noProof/>
              </w:rPr>
            </w:rPrChange>
          </w:rPr>
          <w:delText>3.Z.4.2.2 Message Semantics</w:delText>
        </w:r>
        <w:r w:rsidDel="004E3754">
          <w:rPr>
            <w:noProof/>
            <w:webHidden/>
          </w:rPr>
          <w:tab/>
          <w:delText>39</w:delText>
        </w:r>
      </w:del>
    </w:p>
    <w:p w14:paraId="3C4D138F" w14:textId="77777777" w:rsidR="007C02D9" w:rsidDel="004E3754" w:rsidRDefault="007C02D9">
      <w:pPr>
        <w:pStyle w:val="TOC5"/>
        <w:rPr>
          <w:del w:id="518" w:author="smm" w:date="2015-07-07T16:10:00Z"/>
          <w:rFonts w:asciiTheme="minorHAnsi" w:eastAsiaTheme="minorEastAsia" w:hAnsiTheme="minorHAnsi" w:cstheme="minorBidi"/>
          <w:noProof/>
          <w:sz w:val="22"/>
          <w:szCs w:val="22"/>
        </w:rPr>
      </w:pPr>
      <w:del w:id="519" w:author="smm" w:date="2015-07-07T16:10:00Z">
        <w:r w:rsidRPr="004E3754" w:rsidDel="004E3754">
          <w:rPr>
            <w:noProof/>
            <w:rPrChange w:id="520" w:author="smm" w:date="2015-07-07T16:10:00Z">
              <w:rPr>
                <w:rStyle w:val="Hyperlink"/>
                <w:noProof/>
              </w:rPr>
            </w:rPrChange>
          </w:rPr>
          <w:delText>3.Z.4.2.3 Expected Actions</w:delText>
        </w:r>
        <w:r w:rsidDel="004E3754">
          <w:rPr>
            <w:noProof/>
            <w:webHidden/>
          </w:rPr>
          <w:tab/>
          <w:delText>39</w:delText>
        </w:r>
      </w:del>
    </w:p>
    <w:p w14:paraId="73F43202" w14:textId="77777777" w:rsidR="007C02D9" w:rsidDel="004E3754" w:rsidRDefault="007C02D9">
      <w:pPr>
        <w:pStyle w:val="TOC4"/>
        <w:rPr>
          <w:del w:id="521" w:author="smm" w:date="2015-07-07T16:10:00Z"/>
          <w:rFonts w:asciiTheme="minorHAnsi" w:eastAsiaTheme="minorEastAsia" w:hAnsiTheme="minorHAnsi" w:cstheme="minorBidi"/>
          <w:noProof/>
          <w:sz w:val="22"/>
          <w:szCs w:val="22"/>
        </w:rPr>
      </w:pPr>
      <w:del w:id="522" w:author="smm" w:date="2015-07-07T16:10:00Z">
        <w:r w:rsidRPr="004E3754" w:rsidDel="004E3754">
          <w:rPr>
            <w:noProof/>
            <w:rPrChange w:id="523" w:author="smm" w:date="2015-07-07T16:10:00Z">
              <w:rPr>
                <w:rStyle w:val="Hyperlink"/>
                <w:noProof/>
              </w:rPr>
            </w:rPrChange>
          </w:rPr>
          <w:delText>3.Z.4.3 Acknowledgement</w:delText>
        </w:r>
        <w:r w:rsidDel="004E3754">
          <w:rPr>
            <w:noProof/>
            <w:webHidden/>
          </w:rPr>
          <w:tab/>
          <w:delText>40</w:delText>
        </w:r>
      </w:del>
    </w:p>
    <w:p w14:paraId="7A2F677E" w14:textId="77777777" w:rsidR="007C02D9" w:rsidDel="004E3754" w:rsidRDefault="007C02D9">
      <w:pPr>
        <w:pStyle w:val="TOC5"/>
        <w:rPr>
          <w:del w:id="524" w:author="smm" w:date="2015-07-07T16:10:00Z"/>
          <w:rFonts w:asciiTheme="minorHAnsi" w:eastAsiaTheme="minorEastAsia" w:hAnsiTheme="minorHAnsi" w:cstheme="minorBidi"/>
          <w:noProof/>
          <w:sz w:val="22"/>
          <w:szCs w:val="22"/>
        </w:rPr>
      </w:pPr>
      <w:del w:id="525" w:author="smm" w:date="2015-07-07T16:10:00Z">
        <w:r w:rsidRPr="004E3754" w:rsidDel="004E3754">
          <w:rPr>
            <w:noProof/>
            <w:rPrChange w:id="526" w:author="smm" w:date="2015-07-07T16:10:00Z">
              <w:rPr>
                <w:rStyle w:val="Hyperlink"/>
                <w:noProof/>
              </w:rPr>
            </w:rPrChange>
          </w:rPr>
          <w:delText>3.Z.4.3.1 Trigger Events</w:delText>
        </w:r>
        <w:r w:rsidDel="004E3754">
          <w:rPr>
            <w:noProof/>
            <w:webHidden/>
          </w:rPr>
          <w:tab/>
          <w:delText>40</w:delText>
        </w:r>
      </w:del>
    </w:p>
    <w:p w14:paraId="07A234DA" w14:textId="77777777" w:rsidR="007C02D9" w:rsidDel="004E3754" w:rsidRDefault="007C02D9">
      <w:pPr>
        <w:pStyle w:val="TOC5"/>
        <w:rPr>
          <w:del w:id="527" w:author="smm" w:date="2015-07-07T16:10:00Z"/>
          <w:rFonts w:asciiTheme="minorHAnsi" w:eastAsiaTheme="minorEastAsia" w:hAnsiTheme="minorHAnsi" w:cstheme="minorBidi"/>
          <w:noProof/>
          <w:sz w:val="22"/>
          <w:szCs w:val="22"/>
        </w:rPr>
      </w:pPr>
      <w:del w:id="528" w:author="smm" w:date="2015-07-07T16:10:00Z">
        <w:r w:rsidRPr="004E3754" w:rsidDel="004E3754">
          <w:rPr>
            <w:noProof/>
            <w:rPrChange w:id="529" w:author="smm" w:date="2015-07-07T16:10:00Z">
              <w:rPr>
                <w:rStyle w:val="Hyperlink"/>
                <w:noProof/>
              </w:rPr>
            </w:rPrChange>
          </w:rPr>
          <w:delText>3.Z.4.3.2 Message Semantics</w:delText>
        </w:r>
        <w:r w:rsidDel="004E3754">
          <w:rPr>
            <w:noProof/>
            <w:webHidden/>
          </w:rPr>
          <w:tab/>
          <w:delText>40</w:delText>
        </w:r>
      </w:del>
    </w:p>
    <w:p w14:paraId="74D24E35" w14:textId="77777777" w:rsidR="007C02D9" w:rsidDel="004E3754" w:rsidRDefault="007C02D9">
      <w:pPr>
        <w:pStyle w:val="TOC5"/>
        <w:rPr>
          <w:del w:id="530" w:author="smm" w:date="2015-07-07T16:10:00Z"/>
          <w:rFonts w:asciiTheme="minorHAnsi" w:eastAsiaTheme="minorEastAsia" w:hAnsiTheme="minorHAnsi" w:cstheme="minorBidi"/>
          <w:noProof/>
          <w:sz w:val="22"/>
          <w:szCs w:val="22"/>
        </w:rPr>
      </w:pPr>
      <w:del w:id="531" w:author="smm" w:date="2015-07-07T16:10:00Z">
        <w:r w:rsidRPr="004E3754" w:rsidDel="004E3754">
          <w:rPr>
            <w:noProof/>
            <w:rPrChange w:id="532" w:author="smm" w:date="2015-07-07T16:10:00Z">
              <w:rPr>
                <w:rStyle w:val="Hyperlink"/>
                <w:noProof/>
              </w:rPr>
            </w:rPrChange>
          </w:rPr>
          <w:delText>3.Z.4.3.3 Expected Actions</w:delText>
        </w:r>
        <w:r w:rsidDel="004E3754">
          <w:rPr>
            <w:noProof/>
            <w:webHidden/>
          </w:rPr>
          <w:tab/>
          <w:delText>40</w:delText>
        </w:r>
      </w:del>
    </w:p>
    <w:p w14:paraId="430F3E3D" w14:textId="77777777" w:rsidR="007C02D9" w:rsidDel="004E3754" w:rsidRDefault="007C02D9">
      <w:pPr>
        <w:pStyle w:val="TOC3"/>
        <w:rPr>
          <w:del w:id="533" w:author="smm" w:date="2015-07-07T16:10:00Z"/>
          <w:rFonts w:asciiTheme="minorHAnsi" w:eastAsiaTheme="minorEastAsia" w:hAnsiTheme="minorHAnsi" w:cstheme="minorBidi"/>
          <w:noProof/>
          <w:sz w:val="22"/>
          <w:szCs w:val="22"/>
        </w:rPr>
      </w:pPr>
      <w:del w:id="534" w:author="smm" w:date="2015-07-07T16:10:00Z">
        <w:r w:rsidRPr="004E3754" w:rsidDel="004E3754">
          <w:rPr>
            <w:noProof/>
            <w:rPrChange w:id="535" w:author="smm" w:date="2015-07-07T16:10:00Z">
              <w:rPr>
                <w:rStyle w:val="Hyperlink"/>
                <w:noProof/>
              </w:rPr>
            </w:rPrChange>
          </w:rPr>
          <w:delText>3.Z.5 Security Considerations</w:delText>
        </w:r>
        <w:r w:rsidDel="004E3754">
          <w:rPr>
            <w:noProof/>
            <w:webHidden/>
          </w:rPr>
          <w:tab/>
          <w:delText>40</w:delText>
        </w:r>
      </w:del>
    </w:p>
    <w:p w14:paraId="3AD39515" w14:textId="77777777" w:rsidR="007C02D9" w:rsidDel="004E3754" w:rsidRDefault="007C02D9">
      <w:pPr>
        <w:pStyle w:val="TOC4"/>
        <w:rPr>
          <w:del w:id="536" w:author="smm" w:date="2015-07-07T16:10:00Z"/>
          <w:rFonts w:asciiTheme="minorHAnsi" w:eastAsiaTheme="minorEastAsia" w:hAnsiTheme="minorHAnsi" w:cstheme="minorBidi"/>
          <w:noProof/>
          <w:sz w:val="22"/>
          <w:szCs w:val="22"/>
        </w:rPr>
      </w:pPr>
      <w:del w:id="537" w:author="smm" w:date="2015-07-07T16:10:00Z">
        <w:r w:rsidRPr="004E3754" w:rsidDel="004E3754">
          <w:rPr>
            <w:noProof/>
            <w:rPrChange w:id="538" w:author="smm" w:date="2015-07-07T16:10:00Z">
              <w:rPr>
                <w:rStyle w:val="Hyperlink"/>
                <w:noProof/>
              </w:rPr>
            </w:rPrChange>
          </w:rPr>
          <w:delText>3.Z.5.1 Security Audit Considerations</w:delText>
        </w:r>
        <w:r w:rsidDel="004E3754">
          <w:rPr>
            <w:noProof/>
            <w:webHidden/>
          </w:rPr>
          <w:tab/>
          <w:delText>40</w:delText>
        </w:r>
      </w:del>
    </w:p>
    <w:p w14:paraId="620B282F" w14:textId="77777777" w:rsidR="007C02D9" w:rsidDel="004E3754" w:rsidRDefault="007C02D9">
      <w:pPr>
        <w:pStyle w:val="TOC4"/>
        <w:rPr>
          <w:del w:id="539" w:author="smm" w:date="2015-07-07T16:10:00Z"/>
          <w:rFonts w:asciiTheme="minorHAnsi" w:eastAsiaTheme="minorEastAsia" w:hAnsiTheme="minorHAnsi" w:cstheme="minorBidi"/>
          <w:noProof/>
          <w:sz w:val="22"/>
          <w:szCs w:val="22"/>
        </w:rPr>
      </w:pPr>
      <w:del w:id="540" w:author="smm" w:date="2015-07-07T16:10:00Z">
        <w:r w:rsidRPr="004E3754" w:rsidDel="004E3754">
          <w:rPr>
            <w:noProof/>
            <w:rPrChange w:id="541" w:author="smm" w:date="2015-07-07T16:10:00Z">
              <w:rPr>
                <w:rStyle w:val="Hyperlink"/>
                <w:noProof/>
              </w:rPr>
            </w:rPrChange>
          </w:rPr>
          <w:delText>3.Z.5.2 Device Observation Reporter Specific Security Considerations</w:delText>
        </w:r>
        <w:r w:rsidDel="004E3754">
          <w:rPr>
            <w:noProof/>
            <w:webHidden/>
          </w:rPr>
          <w:tab/>
          <w:delText>41</w:delText>
        </w:r>
      </w:del>
    </w:p>
    <w:p w14:paraId="61117FF1" w14:textId="77777777" w:rsidR="007C02D9" w:rsidDel="004E3754" w:rsidRDefault="007C02D9">
      <w:pPr>
        <w:pStyle w:val="TOC4"/>
        <w:rPr>
          <w:del w:id="542" w:author="smm" w:date="2015-07-07T16:10:00Z"/>
          <w:rFonts w:asciiTheme="minorHAnsi" w:eastAsiaTheme="minorEastAsia" w:hAnsiTheme="minorHAnsi" w:cstheme="minorBidi"/>
          <w:noProof/>
          <w:sz w:val="22"/>
          <w:szCs w:val="22"/>
        </w:rPr>
      </w:pPr>
      <w:del w:id="543" w:author="smm" w:date="2015-07-07T16:10:00Z">
        <w:r w:rsidRPr="004E3754" w:rsidDel="004E3754">
          <w:rPr>
            <w:noProof/>
            <w:rPrChange w:id="544" w:author="smm" w:date="2015-07-07T16:10:00Z">
              <w:rPr>
                <w:rStyle w:val="Hyperlink"/>
                <w:noProof/>
              </w:rPr>
            </w:rPrChange>
          </w:rPr>
          <w:delText>3.Z.5.3 Device Observation Consumer Specific Security Considerations</w:delText>
        </w:r>
        <w:r w:rsidDel="004E3754">
          <w:rPr>
            <w:noProof/>
            <w:webHidden/>
          </w:rPr>
          <w:tab/>
          <w:delText>41</w:delText>
        </w:r>
      </w:del>
    </w:p>
    <w:p w14:paraId="77663DD4" w14:textId="77777777" w:rsidR="007C02D9" w:rsidDel="004E3754" w:rsidRDefault="007C02D9">
      <w:pPr>
        <w:pStyle w:val="TOC2"/>
        <w:rPr>
          <w:del w:id="545" w:author="smm" w:date="2015-07-07T16:10:00Z"/>
          <w:rFonts w:asciiTheme="minorHAnsi" w:eastAsiaTheme="minorEastAsia" w:hAnsiTheme="minorHAnsi" w:cstheme="minorBidi"/>
          <w:noProof/>
          <w:sz w:val="22"/>
          <w:szCs w:val="22"/>
        </w:rPr>
      </w:pPr>
      <w:del w:id="546" w:author="smm" w:date="2015-07-07T16:10:00Z">
        <w:r w:rsidRPr="004E3754" w:rsidDel="004E3754">
          <w:rPr>
            <w:noProof/>
            <w:rPrChange w:id="547" w:author="smm" w:date="2015-07-07T16:10:00Z">
              <w:rPr>
                <w:rStyle w:val="Hyperlink"/>
                <w:noProof/>
              </w:rPr>
            </w:rPrChange>
          </w:rPr>
          <w:delText>3.ZA PCC-Y PCD Communicate PCD Data-SOAP Transaction</w:delText>
        </w:r>
        <w:r w:rsidDel="004E3754">
          <w:rPr>
            <w:noProof/>
            <w:webHidden/>
          </w:rPr>
          <w:tab/>
          <w:delText>41</w:delText>
        </w:r>
      </w:del>
    </w:p>
    <w:p w14:paraId="285EE2D5" w14:textId="77777777" w:rsidR="007C02D9" w:rsidDel="004E3754" w:rsidRDefault="007C02D9">
      <w:pPr>
        <w:pStyle w:val="TOC3"/>
        <w:rPr>
          <w:del w:id="548" w:author="smm" w:date="2015-07-07T16:10:00Z"/>
          <w:rFonts w:asciiTheme="minorHAnsi" w:eastAsiaTheme="minorEastAsia" w:hAnsiTheme="minorHAnsi" w:cstheme="minorBidi"/>
          <w:noProof/>
          <w:sz w:val="22"/>
          <w:szCs w:val="22"/>
        </w:rPr>
      </w:pPr>
      <w:del w:id="549" w:author="smm" w:date="2015-07-07T16:10:00Z">
        <w:r w:rsidRPr="004E3754" w:rsidDel="004E3754">
          <w:rPr>
            <w:noProof/>
            <w:rPrChange w:id="550" w:author="smm" w:date="2015-07-07T16:10:00Z">
              <w:rPr>
                <w:rStyle w:val="Hyperlink"/>
                <w:noProof/>
              </w:rPr>
            </w:rPrChange>
          </w:rPr>
          <w:delText>3.ZA.1 Scope</w:delText>
        </w:r>
        <w:r w:rsidDel="004E3754">
          <w:rPr>
            <w:noProof/>
            <w:webHidden/>
          </w:rPr>
          <w:tab/>
          <w:delText>41</w:delText>
        </w:r>
      </w:del>
    </w:p>
    <w:p w14:paraId="5B30BFBF" w14:textId="77777777" w:rsidR="007C02D9" w:rsidDel="004E3754" w:rsidRDefault="007C02D9">
      <w:pPr>
        <w:pStyle w:val="TOC3"/>
        <w:rPr>
          <w:del w:id="551" w:author="smm" w:date="2015-07-07T16:10:00Z"/>
          <w:rFonts w:asciiTheme="minorHAnsi" w:eastAsiaTheme="minorEastAsia" w:hAnsiTheme="minorHAnsi" w:cstheme="minorBidi"/>
          <w:noProof/>
          <w:sz w:val="22"/>
          <w:szCs w:val="22"/>
        </w:rPr>
      </w:pPr>
      <w:del w:id="552" w:author="smm" w:date="2015-07-07T16:10:00Z">
        <w:r w:rsidRPr="004E3754" w:rsidDel="004E3754">
          <w:rPr>
            <w:noProof/>
            <w:rPrChange w:id="553" w:author="smm" w:date="2015-07-07T16:10:00Z">
              <w:rPr>
                <w:rStyle w:val="Hyperlink"/>
                <w:noProof/>
              </w:rPr>
            </w:rPrChange>
          </w:rPr>
          <w:delText>3.ZA.2 Actor Roles</w:delText>
        </w:r>
        <w:r w:rsidDel="004E3754">
          <w:rPr>
            <w:noProof/>
            <w:webHidden/>
          </w:rPr>
          <w:tab/>
          <w:delText>41</w:delText>
        </w:r>
      </w:del>
    </w:p>
    <w:p w14:paraId="7838EF54" w14:textId="77777777" w:rsidR="007C02D9" w:rsidDel="004E3754" w:rsidRDefault="007C02D9">
      <w:pPr>
        <w:pStyle w:val="TOC3"/>
        <w:rPr>
          <w:del w:id="554" w:author="smm" w:date="2015-07-07T16:10:00Z"/>
          <w:rFonts w:asciiTheme="minorHAnsi" w:eastAsiaTheme="minorEastAsia" w:hAnsiTheme="minorHAnsi" w:cstheme="minorBidi"/>
          <w:noProof/>
          <w:sz w:val="22"/>
          <w:szCs w:val="22"/>
        </w:rPr>
      </w:pPr>
      <w:del w:id="555" w:author="smm" w:date="2015-07-07T16:10:00Z">
        <w:r w:rsidRPr="004E3754" w:rsidDel="004E3754">
          <w:rPr>
            <w:noProof/>
            <w:rPrChange w:id="556" w:author="smm" w:date="2015-07-07T16:10:00Z">
              <w:rPr>
                <w:rStyle w:val="Hyperlink"/>
                <w:noProof/>
              </w:rPr>
            </w:rPrChange>
          </w:rPr>
          <w:delText>3.ZA.3 Referenced Standards</w:delText>
        </w:r>
        <w:r w:rsidDel="004E3754">
          <w:rPr>
            <w:noProof/>
            <w:webHidden/>
          </w:rPr>
          <w:tab/>
          <w:delText>42</w:delText>
        </w:r>
      </w:del>
    </w:p>
    <w:p w14:paraId="3B426DC4" w14:textId="77777777" w:rsidR="007C02D9" w:rsidDel="004E3754" w:rsidRDefault="007C02D9">
      <w:pPr>
        <w:pStyle w:val="TOC3"/>
        <w:rPr>
          <w:del w:id="557" w:author="smm" w:date="2015-07-07T16:10:00Z"/>
          <w:rFonts w:asciiTheme="minorHAnsi" w:eastAsiaTheme="minorEastAsia" w:hAnsiTheme="minorHAnsi" w:cstheme="minorBidi"/>
          <w:noProof/>
          <w:sz w:val="22"/>
          <w:szCs w:val="22"/>
        </w:rPr>
      </w:pPr>
      <w:del w:id="558" w:author="smm" w:date="2015-07-07T16:10:00Z">
        <w:r w:rsidRPr="004E3754" w:rsidDel="004E3754">
          <w:rPr>
            <w:noProof/>
            <w:rPrChange w:id="559" w:author="smm" w:date="2015-07-07T16:10:00Z">
              <w:rPr>
                <w:rStyle w:val="Hyperlink"/>
                <w:noProof/>
              </w:rPr>
            </w:rPrChange>
          </w:rPr>
          <w:delText>3.ZA.4 Interaction Diagram</w:delText>
        </w:r>
        <w:r w:rsidDel="004E3754">
          <w:rPr>
            <w:noProof/>
            <w:webHidden/>
          </w:rPr>
          <w:tab/>
          <w:delText>42</w:delText>
        </w:r>
      </w:del>
    </w:p>
    <w:p w14:paraId="7E79C29A" w14:textId="77777777" w:rsidR="007C02D9" w:rsidDel="004E3754" w:rsidRDefault="007C02D9">
      <w:pPr>
        <w:pStyle w:val="TOC4"/>
        <w:rPr>
          <w:del w:id="560" w:author="smm" w:date="2015-07-07T16:10:00Z"/>
          <w:rFonts w:asciiTheme="minorHAnsi" w:eastAsiaTheme="minorEastAsia" w:hAnsiTheme="minorHAnsi" w:cstheme="minorBidi"/>
          <w:noProof/>
          <w:sz w:val="22"/>
          <w:szCs w:val="22"/>
        </w:rPr>
      </w:pPr>
      <w:del w:id="561" w:author="smm" w:date="2015-07-07T16:10:00Z">
        <w:r w:rsidRPr="004E3754" w:rsidDel="004E3754">
          <w:rPr>
            <w:noProof/>
            <w:rPrChange w:id="562" w:author="smm" w:date="2015-07-07T16:10:00Z">
              <w:rPr>
                <w:rStyle w:val="Hyperlink"/>
                <w:noProof/>
              </w:rPr>
            </w:rPrChange>
          </w:rPr>
          <w:delText>3.ZA.4.1 Communicate PCD Data-SOAP</w:delText>
        </w:r>
        <w:r w:rsidDel="004E3754">
          <w:rPr>
            <w:noProof/>
            <w:webHidden/>
          </w:rPr>
          <w:tab/>
          <w:delText>43</w:delText>
        </w:r>
      </w:del>
    </w:p>
    <w:p w14:paraId="202B9C50" w14:textId="77777777" w:rsidR="007C02D9" w:rsidDel="004E3754" w:rsidRDefault="007C02D9">
      <w:pPr>
        <w:pStyle w:val="TOC5"/>
        <w:rPr>
          <w:del w:id="563" w:author="smm" w:date="2015-07-07T16:10:00Z"/>
          <w:rFonts w:asciiTheme="minorHAnsi" w:eastAsiaTheme="minorEastAsia" w:hAnsiTheme="minorHAnsi" w:cstheme="minorBidi"/>
          <w:noProof/>
          <w:sz w:val="22"/>
          <w:szCs w:val="22"/>
        </w:rPr>
      </w:pPr>
      <w:del w:id="564" w:author="smm" w:date="2015-07-07T16:10:00Z">
        <w:r w:rsidRPr="004E3754" w:rsidDel="004E3754">
          <w:rPr>
            <w:noProof/>
            <w:rPrChange w:id="565" w:author="smm" w:date="2015-07-07T16:10:00Z">
              <w:rPr>
                <w:rStyle w:val="Hyperlink"/>
                <w:noProof/>
              </w:rPr>
            </w:rPrChange>
          </w:rPr>
          <w:delText>3.ZA.4.1.2 Trigger Events</w:delText>
        </w:r>
        <w:r w:rsidDel="004E3754">
          <w:rPr>
            <w:noProof/>
            <w:webHidden/>
          </w:rPr>
          <w:tab/>
          <w:delText>44</w:delText>
        </w:r>
      </w:del>
    </w:p>
    <w:p w14:paraId="44186109" w14:textId="77777777" w:rsidR="007C02D9" w:rsidDel="004E3754" w:rsidRDefault="007C02D9">
      <w:pPr>
        <w:pStyle w:val="TOC5"/>
        <w:rPr>
          <w:del w:id="566" w:author="smm" w:date="2015-07-07T16:10:00Z"/>
          <w:rFonts w:asciiTheme="minorHAnsi" w:eastAsiaTheme="minorEastAsia" w:hAnsiTheme="minorHAnsi" w:cstheme="minorBidi"/>
          <w:noProof/>
          <w:sz w:val="22"/>
          <w:szCs w:val="22"/>
        </w:rPr>
      </w:pPr>
      <w:del w:id="567" w:author="smm" w:date="2015-07-07T16:10:00Z">
        <w:r w:rsidRPr="004E3754" w:rsidDel="004E3754">
          <w:rPr>
            <w:noProof/>
            <w:rPrChange w:id="568" w:author="smm" w:date="2015-07-07T16:10:00Z">
              <w:rPr>
                <w:rStyle w:val="Hyperlink"/>
                <w:noProof/>
              </w:rPr>
            </w:rPrChange>
          </w:rPr>
          <w:delText>3.ZA.4.1.3 Message Semantics</w:delText>
        </w:r>
        <w:r w:rsidDel="004E3754">
          <w:rPr>
            <w:noProof/>
            <w:webHidden/>
          </w:rPr>
          <w:tab/>
          <w:delText>44</w:delText>
        </w:r>
      </w:del>
    </w:p>
    <w:p w14:paraId="764F640B" w14:textId="77777777" w:rsidR="007C02D9" w:rsidDel="004E3754" w:rsidRDefault="007C02D9">
      <w:pPr>
        <w:pStyle w:val="TOC5"/>
        <w:rPr>
          <w:del w:id="569" w:author="smm" w:date="2015-07-07T16:10:00Z"/>
          <w:rFonts w:asciiTheme="minorHAnsi" w:eastAsiaTheme="minorEastAsia" w:hAnsiTheme="minorHAnsi" w:cstheme="minorBidi"/>
          <w:noProof/>
          <w:sz w:val="22"/>
          <w:szCs w:val="22"/>
        </w:rPr>
      </w:pPr>
      <w:del w:id="570" w:author="smm" w:date="2015-07-07T16:10:00Z">
        <w:r w:rsidRPr="004E3754" w:rsidDel="004E3754">
          <w:rPr>
            <w:noProof/>
            <w:rPrChange w:id="571" w:author="smm" w:date="2015-07-07T16:10:00Z">
              <w:rPr>
                <w:rStyle w:val="Hyperlink"/>
                <w:noProof/>
              </w:rPr>
            </w:rPrChange>
          </w:rPr>
          <w:delText>3.ZA.4.1.4 Expected Actions</w:delText>
        </w:r>
        <w:r w:rsidDel="004E3754">
          <w:rPr>
            <w:noProof/>
            <w:webHidden/>
          </w:rPr>
          <w:tab/>
          <w:delText>44</w:delText>
        </w:r>
      </w:del>
    </w:p>
    <w:p w14:paraId="5EBDE8AA" w14:textId="77777777" w:rsidR="007C02D9" w:rsidDel="004E3754" w:rsidRDefault="007C02D9">
      <w:pPr>
        <w:pStyle w:val="TOC4"/>
        <w:rPr>
          <w:del w:id="572" w:author="smm" w:date="2015-07-07T16:10:00Z"/>
          <w:rFonts w:asciiTheme="minorHAnsi" w:eastAsiaTheme="minorEastAsia" w:hAnsiTheme="minorHAnsi" w:cstheme="minorBidi"/>
          <w:noProof/>
          <w:sz w:val="22"/>
          <w:szCs w:val="22"/>
        </w:rPr>
      </w:pPr>
      <w:del w:id="573" w:author="smm" w:date="2015-07-07T16:10:00Z">
        <w:r w:rsidRPr="004E3754" w:rsidDel="004E3754">
          <w:rPr>
            <w:noProof/>
            <w:rPrChange w:id="574" w:author="smm" w:date="2015-07-07T16:10:00Z">
              <w:rPr>
                <w:rStyle w:val="Hyperlink"/>
                <w:noProof/>
              </w:rPr>
            </w:rPrChange>
          </w:rPr>
          <w:delText>3.ZA.4.2 Acknowledgement</w:delText>
        </w:r>
        <w:r w:rsidDel="004E3754">
          <w:rPr>
            <w:noProof/>
            <w:webHidden/>
          </w:rPr>
          <w:tab/>
          <w:delText>44</w:delText>
        </w:r>
      </w:del>
    </w:p>
    <w:p w14:paraId="3693A68A" w14:textId="77777777" w:rsidR="007C02D9" w:rsidDel="004E3754" w:rsidRDefault="007C02D9">
      <w:pPr>
        <w:pStyle w:val="TOC5"/>
        <w:rPr>
          <w:del w:id="575" w:author="smm" w:date="2015-07-07T16:10:00Z"/>
          <w:rFonts w:asciiTheme="minorHAnsi" w:eastAsiaTheme="minorEastAsia" w:hAnsiTheme="minorHAnsi" w:cstheme="minorBidi"/>
          <w:noProof/>
          <w:sz w:val="22"/>
          <w:szCs w:val="22"/>
        </w:rPr>
      </w:pPr>
      <w:del w:id="576" w:author="smm" w:date="2015-07-07T16:10:00Z">
        <w:r w:rsidRPr="004E3754" w:rsidDel="004E3754">
          <w:rPr>
            <w:noProof/>
            <w:rPrChange w:id="577" w:author="smm" w:date="2015-07-07T16:10:00Z">
              <w:rPr>
                <w:rStyle w:val="Hyperlink"/>
                <w:noProof/>
              </w:rPr>
            </w:rPrChange>
          </w:rPr>
          <w:delText>3.ZA.4.2.1 Trigger Events</w:delText>
        </w:r>
        <w:r w:rsidDel="004E3754">
          <w:rPr>
            <w:noProof/>
            <w:webHidden/>
          </w:rPr>
          <w:tab/>
          <w:delText>44</w:delText>
        </w:r>
      </w:del>
    </w:p>
    <w:p w14:paraId="5968BB5F" w14:textId="77777777" w:rsidR="007C02D9" w:rsidDel="004E3754" w:rsidRDefault="007C02D9">
      <w:pPr>
        <w:pStyle w:val="TOC5"/>
        <w:rPr>
          <w:del w:id="578" w:author="smm" w:date="2015-07-07T16:10:00Z"/>
          <w:rFonts w:asciiTheme="minorHAnsi" w:eastAsiaTheme="minorEastAsia" w:hAnsiTheme="minorHAnsi" w:cstheme="minorBidi"/>
          <w:noProof/>
          <w:sz w:val="22"/>
          <w:szCs w:val="22"/>
        </w:rPr>
      </w:pPr>
      <w:del w:id="579" w:author="smm" w:date="2015-07-07T16:10:00Z">
        <w:r w:rsidRPr="004E3754" w:rsidDel="004E3754">
          <w:rPr>
            <w:noProof/>
            <w:rPrChange w:id="580" w:author="smm" w:date="2015-07-07T16:10:00Z">
              <w:rPr>
                <w:rStyle w:val="Hyperlink"/>
                <w:noProof/>
              </w:rPr>
            </w:rPrChange>
          </w:rPr>
          <w:delText>3.ZA.4.2.2 Message Semantics</w:delText>
        </w:r>
        <w:r w:rsidDel="004E3754">
          <w:rPr>
            <w:noProof/>
            <w:webHidden/>
          </w:rPr>
          <w:tab/>
          <w:delText>44</w:delText>
        </w:r>
      </w:del>
    </w:p>
    <w:p w14:paraId="21E9110B" w14:textId="77777777" w:rsidR="007C02D9" w:rsidDel="004E3754" w:rsidRDefault="007C02D9">
      <w:pPr>
        <w:pStyle w:val="TOC5"/>
        <w:rPr>
          <w:del w:id="581" w:author="smm" w:date="2015-07-07T16:10:00Z"/>
          <w:rFonts w:asciiTheme="minorHAnsi" w:eastAsiaTheme="minorEastAsia" w:hAnsiTheme="minorHAnsi" w:cstheme="minorBidi"/>
          <w:noProof/>
          <w:sz w:val="22"/>
          <w:szCs w:val="22"/>
        </w:rPr>
      </w:pPr>
      <w:del w:id="582" w:author="smm" w:date="2015-07-07T16:10:00Z">
        <w:r w:rsidRPr="004E3754" w:rsidDel="004E3754">
          <w:rPr>
            <w:noProof/>
            <w:rPrChange w:id="583" w:author="smm" w:date="2015-07-07T16:10:00Z">
              <w:rPr>
                <w:rStyle w:val="Hyperlink"/>
                <w:noProof/>
              </w:rPr>
            </w:rPrChange>
          </w:rPr>
          <w:delText>3.ZA.4.2.3 Expected Actions</w:delText>
        </w:r>
        <w:r w:rsidDel="004E3754">
          <w:rPr>
            <w:noProof/>
            <w:webHidden/>
          </w:rPr>
          <w:tab/>
          <w:delText>45</w:delText>
        </w:r>
      </w:del>
    </w:p>
    <w:p w14:paraId="053F8B32" w14:textId="77777777" w:rsidR="007C02D9" w:rsidDel="004E3754" w:rsidRDefault="007C02D9">
      <w:pPr>
        <w:pStyle w:val="TOC3"/>
        <w:rPr>
          <w:del w:id="584" w:author="smm" w:date="2015-07-07T16:10:00Z"/>
          <w:rFonts w:asciiTheme="minorHAnsi" w:eastAsiaTheme="minorEastAsia" w:hAnsiTheme="minorHAnsi" w:cstheme="minorBidi"/>
          <w:noProof/>
          <w:sz w:val="22"/>
          <w:szCs w:val="22"/>
        </w:rPr>
      </w:pPr>
      <w:del w:id="585" w:author="smm" w:date="2015-07-07T16:10:00Z">
        <w:r w:rsidRPr="004E3754" w:rsidDel="004E3754">
          <w:rPr>
            <w:noProof/>
            <w:rPrChange w:id="586" w:author="smm" w:date="2015-07-07T16:10:00Z">
              <w:rPr>
                <w:rStyle w:val="Hyperlink"/>
                <w:noProof/>
              </w:rPr>
            </w:rPrChange>
          </w:rPr>
          <w:delText>3.ZA.5 Security Considerations</w:delText>
        </w:r>
        <w:r w:rsidDel="004E3754">
          <w:rPr>
            <w:noProof/>
            <w:webHidden/>
          </w:rPr>
          <w:tab/>
          <w:delText>45</w:delText>
        </w:r>
      </w:del>
    </w:p>
    <w:p w14:paraId="71CBB97B" w14:textId="77777777" w:rsidR="007C02D9" w:rsidDel="004E3754" w:rsidRDefault="007C02D9">
      <w:pPr>
        <w:pStyle w:val="TOC4"/>
        <w:rPr>
          <w:del w:id="587" w:author="smm" w:date="2015-07-07T16:10:00Z"/>
          <w:rFonts w:asciiTheme="minorHAnsi" w:eastAsiaTheme="minorEastAsia" w:hAnsiTheme="minorHAnsi" w:cstheme="minorBidi"/>
          <w:noProof/>
          <w:sz w:val="22"/>
          <w:szCs w:val="22"/>
        </w:rPr>
      </w:pPr>
      <w:del w:id="588" w:author="smm" w:date="2015-07-07T16:10:00Z">
        <w:r w:rsidRPr="004E3754" w:rsidDel="004E3754">
          <w:rPr>
            <w:noProof/>
            <w:rPrChange w:id="589" w:author="smm" w:date="2015-07-07T16:10:00Z">
              <w:rPr>
                <w:rStyle w:val="Hyperlink"/>
                <w:noProof/>
              </w:rPr>
            </w:rPrChange>
          </w:rPr>
          <w:delText>3.ZA.5.1 Security Audit Considerations</w:delText>
        </w:r>
        <w:r w:rsidDel="004E3754">
          <w:rPr>
            <w:noProof/>
            <w:webHidden/>
          </w:rPr>
          <w:tab/>
          <w:delText>45</w:delText>
        </w:r>
      </w:del>
    </w:p>
    <w:p w14:paraId="2F9785FE" w14:textId="77777777" w:rsidR="007C02D9" w:rsidDel="004E3754" w:rsidRDefault="007C02D9">
      <w:pPr>
        <w:pStyle w:val="TOC4"/>
        <w:rPr>
          <w:del w:id="590" w:author="smm" w:date="2015-07-07T16:10:00Z"/>
          <w:rFonts w:asciiTheme="minorHAnsi" w:eastAsiaTheme="minorEastAsia" w:hAnsiTheme="minorHAnsi" w:cstheme="minorBidi"/>
          <w:noProof/>
          <w:sz w:val="22"/>
          <w:szCs w:val="22"/>
        </w:rPr>
      </w:pPr>
      <w:del w:id="591" w:author="smm" w:date="2015-07-07T16:10:00Z">
        <w:r w:rsidRPr="004E3754" w:rsidDel="004E3754">
          <w:rPr>
            <w:noProof/>
            <w:rPrChange w:id="592" w:author="smm" w:date="2015-07-07T16:10:00Z">
              <w:rPr>
                <w:rStyle w:val="Hyperlink"/>
                <w:noProof/>
              </w:rPr>
            </w:rPrChange>
          </w:rPr>
          <w:delText>3.ZA.5.2 Device Observation Reporter Specific Security Considerations</w:delText>
        </w:r>
        <w:r w:rsidDel="004E3754">
          <w:rPr>
            <w:noProof/>
            <w:webHidden/>
          </w:rPr>
          <w:tab/>
          <w:delText>45</w:delText>
        </w:r>
      </w:del>
    </w:p>
    <w:p w14:paraId="62FC20BC" w14:textId="77777777" w:rsidR="007C02D9" w:rsidDel="004E3754" w:rsidRDefault="007C02D9">
      <w:pPr>
        <w:pStyle w:val="TOC4"/>
        <w:rPr>
          <w:del w:id="593" w:author="smm" w:date="2015-07-07T16:10:00Z"/>
          <w:rFonts w:asciiTheme="minorHAnsi" w:eastAsiaTheme="minorEastAsia" w:hAnsiTheme="minorHAnsi" w:cstheme="minorBidi"/>
          <w:noProof/>
          <w:sz w:val="22"/>
          <w:szCs w:val="22"/>
        </w:rPr>
      </w:pPr>
      <w:del w:id="594" w:author="smm" w:date="2015-07-07T16:10:00Z">
        <w:r w:rsidRPr="004E3754" w:rsidDel="004E3754">
          <w:rPr>
            <w:noProof/>
            <w:rPrChange w:id="595" w:author="smm" w:date="2015-07-07T16:10:00Z">
              <w:rPr>
                <w:rStyle w:val="Hyperlink"/>
                <w:noProof/>
              </w:rPr>
            </w:rPrChange>
          </w:rPr>
          <w:delText>3.ZA.5.3 Device Observation Consumer Specific Security Considerations</w:delText>
        </w:r>
        <w:r w:rsidDel="004E3754">
          <w:rPr>
            <w:noProof/>
            <w:webHidden/>
          </w:rPr>
          <w:tab/>
          <w:delText>45</w:delText>
        </w:r>
      </w:del>
    </w:p>
    <w:p w14:paraId="7D80C6BA" w14:textId="77777777" w:rsidR="007C02D9" w:rsidDel="004E3754" w:rsidRDefault="007C02D9">
      <w:pPr>
        <w:pStyle w:val="TOC1"/>
        <w:rPr>
          <w:del w:id="596" w:author="smm" w:date="2015-07-07T16:10:00Z"/>
          <w:rFonts w:asciiTheme="minorHAnsi" w:eastAsiaTheme="minorEastAsia" w:hAnsiTheme="minorHAnsi" w:cstheme="minorBidi"/>
          <w:noProof/>
          <w:sz w:val="22"/>
          <w:szCs w:val="22"/>
        </w:rPr>
      </w:pPr>
      <w:del w:id="597" w:author="smm" w:date="2015-07-07T16:10:00Z">
        <w:r w:rsidRPr="004E3754" w:rsidDel="004E3754">
          <w:rPr>
            <w:noProof/>
            <w:rPrChange w:id="598" w:author="smm" w:date="2015-07-07T16:10:00Z">
              <w:rPr>
                <w:rStyle w:val="Hyperlink"/>
                <w:noProof/>
              </w:rPr>
            </w:rPrChange>
          </w:rPr>
          <w:delText>Appendices</w:delText>
        </w:r>
        <w:r w:rsidDel="004E3754">
          <w:rPr>
            <w:noProof/>
            <w:webHidden/>
          </w:rPr>
          <w:tab/>
          <w:delText>46</w:delText>
        </w:r>
      </w:del>
    </w:p>
    <w:p w14:paraId="5054C621" w14:textId="77777777" w:rsidR="007C02D9" w:rsidDel="004E3754" w:rsidRDefault="007C02D9">
      <w:pPr>
        <w:pStyle w:val="TOC1"/>
        <w:rPr>
          <w:del w:id="599" w:author="smm" w:date="2015-07-07T16:10:00Z"/>
          <w:rFonts w:asciiTheme="minorHAnsi" w:eastAsiaTheme="minorEastAsia" w:hAnsiTheme="minorHAnsi" w:cstheme="minorBidi"/>
          <w:noProof/>
          <w:sz w:val="22"/>
          <w:szCs w:val="22"/>
        </w:rPr>
      </w:pPr>
      <w:del w:id="600" w:author="smm" w:date="2015-07-07T16:10:00Z">
        <w:r w:rsidRPr="004E3754" w:rsidDel="004E3754">
          <w:rPr>
            <w:noProof/>
            <w:rPrChange w:id="601" w:author="smm" w:date="2015-07-07T16:10:00Z">
              <w:rPr>
                <w:rStyle w:val="Hyperlink"/>
                <w:noProof/>
              </w:rPr>
            </w:rPrChange>
          </w:rPr>
          <w:delText>Volume 2 Namespace Additions</w:delText>
        </w:r>
        <w:r w:rsidDel="004E3754">
          <w:rPr>
            <w:noProof/>
            <w:webHidden/>
          </w:rPr>
          <w:tab/>
          <w:delText>46</w:delText>
        </w:r>
      </w:del>
    </w:p>
    <w:p w14:paraId="5F41C3DE" w14:textId="77777777" w:rsidR="007C02D9" w:rsidRPr="00E10688" w:rsidDel="004E3754" w:rsidRDefault="007C02D9">
      <w:pPr>
        <w:pStyle w:val="TOC1"/>
        <w:rPr>
          <w:del w:id="602" w:author="smm" w:date="2015-07-07T16:10:00Z"/>
          <w:rFonts w:asciiTheme="minorHAnsi" w:eastAsiaTheme="minorEastAsia" w:hAnsiTheme="minorHAnsi" w:cstheme="minorBidi"/>
          <w:b/>
          <w:noProof/>
          <w:sz w:val="22"/>
          <w:szCs w:val="22"/>
        </w:rPr>
      </w:pPr>
      <w:del w:id="603" w:author="smm" w:date="2015-07-07T16:10:00Z">
        <w:r w:rsidRPr="004E3754" w:rsidDel="004E3754">
          <w:rPr>
            <w:b/>
            <w:noProof/>
            <w:rPrChange w:id="604" w:author="smm" w:date="2015-07-07T16:10:00Z">
              <w:rPr>
                <w:rStyle w:val="Hyperlink"/>
                <w:b/>
                <w:noProof/>
              </w:rPr>
            </w:rPrChange>
          </w:rPr>
          <w:delText>Volume 3 – Content Modules</w:delText>
        </w:r>
        <w:r w:rsidRPr="00E10688" w:rsidDel="004E3754">
          <w:rPr>
            <w:b/>
            <w:noProof/>
            <w:webHidden/>
          </w:rPr>
          <w:tab/>
          <w:delText>47</w:delText>
        </w:r>
      </w:del>
    </w:p>
    <w:p w14:paraId="7903FA5B" w14:textId="77777777" w:rsidR="007C02D9" w:rsidDel="004E3754" w:rsidRDefault="007C02D9">
      <w:pPr>
        <w:pStyle w:val="TOC1"/>
        <w:rPr>
          <w:del w:id="605" w:author="smm" w:date="2015-07-07T16:10:00Z"/>
          <w:rFonts w:asciiTheme="minorHAnsi" w:eastAsiaTheme="minorEastAsia" w:hAnsiTheme="minorHAnsi" w:cstheme="minorBidi"/>
          <w:noProof/>
          <w:sz w:val="22"/>
          <w:szCs w:val="22"/>
        </w:rPr>
      </w:pPr>
      <w:del w:id="606" w:author="smm" w:date="2015-07-07T16:10:00Z">
        <w:r w:rsidRPr="004E3754" w:rsidDel="004E3754">
          <w:rPr>
            <w:noProof/>
            <w:rPrChange w:id="607" w:author="smm" w:date="2015-07-07T16:10:00Z">
              <w:rPr>
                <w:rStyle w:val="Hyperlink"/>
                <w:noProof/>
              </w:rPr>
            </w:rPrChange>
          </w:rPr>
          <w:delText>5 Namespaces and Vocabularies</w:delText>
        </w:r>
        <w:r w:rsidDel="004E3754">
          <w:rPr>
            <w:noProof/>
            <w:webHidden/>
          </w:rPr>
          <w:tab/>
          <w:delText>47</w:delText>
        </w:r>
      </w:del>
    </w:p>
    <w:p w14:paraId="28A865AD" w14:textId="77777777" w:rsidR="007C02D9" w:rsidDel="004E3754" w:rsidRDefault="007C02D9">
      <w:pPr>
        <w:pStyle w:val="TOC2"/>
        <w:rPr>
          <w:del w:id="608" w:author="smm" w:date="2015-07-07T16:10:00Z"/>
          <w:rFonts w:asciiTheme="minorHAnsi" w:eastAsiaTheme="minorEastAsia" w:hAnsiTheme="minorHAnsi" w:cstheme="minorBidi"/>
          <w:noProof/>
          <w:sz w:val="22"/>
          <w:szCs w:val="22"/>
        </w:rPr>
      </w:pPr>
      <w:del w:id="609" w:author="smm" w:date="2015-07-07T16:10:00Z">
        <w:r w:rsidRPr="004E3754" w:rsidDel="004E3754">
          <w:rPr>
            <w:noProof/>
            <w:rPrChange w:id="610" w:author="smm" w:date="2015-07-07T16:10:00Z">
              <w:rPr>
                <w:rStyle w:val="Hyperlink"/>
                <w:noProof/>
              </w:rPr>
            </w:rPrChange>
          </w:rPr>
          <w:delText>6.3.1 CDA</w:delText>
        </w:r>
        <w:r w:rsidRPr="004E3754" w:rsidDel="004E3754">
          <w:rPr>
            <w:rFonts w:cs="Arial"/>
            <w:noProof/>
            <w:rPrChange w:id="611" w:author="smm" w:date="2015-07-07T16:10:00Z">
              <w:rPr>
                <w:rStyle w:val="Hyperlink"/>
                <w:rFonts w:cs="Arial"/>
                <w:noProof/>
              </w:rPr>
            </w:rPrChange>
          </w:rPr>
          <w:delText>®</w:delText>
        </w:r>
        <w:r w:rsidRPr="004E3754" w:rsidDel="004E3754">
          <w:rPr>
            <w:noProof/>
            <w:rPrChange w:id="612" w:author="smm" w:date="2015-07-07T16:10:00Z">
              <w:rPr>
                <w:rStyle w:val="Hyperlink"/>
                <w:noProof/>
              </w:rPr>
            </w:rPrChange>
          </w:rPr>
          <w:delText xml:space="preserve"> Document Content Modules</w:delText>
        </w:r>
        <w:r w:rsidDel="004E3754">
          <w:rPr>
            <w:noProof/>
            <w:webHidden/>
          </w:rPr>
          <w:tab/>
          <w:delText>47</w:delText>
        </w:r>
      </w:del>
    </w:p>
    <w:p w14:paraId="5F5177FC" w14:textId="77777777" w:rsidR="007C02D9" w:rsidDel="004E3754" w:rsidRDefault="007C02D9">
      <w:pPr>
        <w:pStyle w:val="TOC4"/>
        <w:rPr>
          <w:del w:id="613" w:author="smm" w:date="2015-07-07T16:10:00Z"/>
          <w:rFonts w:asciiTheme="minorHAnsi" w:eastAsiaTheme="minorEastAsia" w:hAnsiTheme="minorHAnsi" w:cstheme="minorBidi"/>
          <w:noProof/>
          <w:sz w:val="22"/>
          <w:szCs w:val="22"/>
        </w:rPr>
      </w:pPr>
      <w:del w:id="614" w:author="smm" w:date="2015-07-07T16:10:00Z">
        <w:r w:rsidRPr="004E3754" w:rsidDel="004E3754">
          <w:rPr>
            <w:noProof/>
            <w:rPrChange w:id="615" w:author="smm" w:date="2015-07-07T16:10:00Z">
              <w:rPr>
                <w:rStyle w:val="Hyperlink"/>
                <w:noProof/>
              </w:rPr>
            </w:rPrChange>
          </w:rPr>
          <w:delText>6.3.1.D Personal Healthcare Monitoring Report (PHMR) Document Content Module</w:delText>
        </w:r>
        <w:r w:rsidDel="004E3754">
          <w:rPr>
            <w:noProof/>
            <w:webHidden/>
          </w:rPr>
          <w:tab/>
          <w:delText>47</w:delText>
        </w:r>
      </w:del>
    </w:p>
    <w:p w14:paraId="5374EC17" w14:textId="77777777" w:rsidR="007C02D9" w:rsidDel="004E3754" w:rsidRDefault="007C02D9">
      <w:pPr>
        <w:pStyle w:val="TOC5"/>
        <w:rPr>
          <w:del w:id="616" w:author="smm" w:date="2015-07-07T16:10:00Z"/>
          <w:rFonts w:asciiTheme="minorHAnsi" w:eastAsiaTheme="minorEastAsia" w:hAnsiTheme="minorHAnsi" w:cstheme="minorBidi"/>
          <w:noProof/>
          <w:sz w:val="22"/>
          <w:szCs w:val="22"/>
        </w:rPr>
      </w:pPr>
      <w:del w:id="617" w:author="smm" w:date="2015-07-07T16:10:00Z">
        <w:r w:rsidRPr="004E3754" w:rsidDel="004E3754">
          <w:rPr>
            <w:noProof/>
            <w:rPrChange w:id="618" w:author="smm" w:date="2015-07-07T16:10:00Z">
              <w:rPr>
                <w:rStyle w:val="Hyperlink"/>
                <w:noProof/>
              </w:rPr>
            </w:rPrChange>
          </w:rPr>
          <w:delText>6.3.1.D.1 Format Code</w:delText>
        </w:r>
        <w:r w:rsidDel="004E3754">
          <w:rPr>
            <w:noProof/>
            <w:webHidden/>
          </w:rPr>
          <w:tab/>
          <w:delText>47</w:delText>
        </w:r>
      </w:del>
    </w:p>
    <w:p w14:paraId="47921DA0" w14:textId="77777777" w:rsidR="007C02D9" w:rsidDel="004E3754" w:rsidRDefault="007C02D9">
      <w:pPr>
        <w:pStyle w:val="TOC5"/>
        <w:rPr>
          <w:del w:id="619" w:author="smm" w:date="2015-07-07T16:10:00Z"/>
          <w:rFonts w:asciiTheme="minorHAnsi" w:eastAsiaTheme="minorEastAsia" w:hAnsiTheme="minorHAnsi" w:cstheme="minorBidi"/>
          <w:noProof/>
          <w:sz w:val="22"/>
          <w:szCs w:val="22"/>
        </w:rPr>
      </w:pPr>
      <w:del w:id="620" w:author="smm" w:date="2015-07-07T16:10:00Z">
        <w:r w:rsidRPr="004E3754" w:rsidDel="004E3754">
          <w:rPr>
            <w:noProof/>
            <w:rPrChange w:id="621" w:author="smm" w:date="2015-07-07T16:10:00Z">
              <w:rPr>
                <w:rStyle w:val="Hyperlink"/>
                <w:noProof/>
              </w:rPr>
            </w:rPrChange>
          </w:rPr>
          <w:delText>6.3.1.D.2 Parent Template</w:delText>
        </w:r>
        <w:r w:rsidDel="004E3754">
          <w:rPr>
            <w:noProof/>
            <w:webHidden/>
          </w:rPr>
          <w:tab/>
          <w:delText>47</w:delText>
        </w:r>
      </w:del>
    </w:p>
    <w:p w14:paraId="4B8752D9" w14:textId="77777777" w:rsidR="007C02D9" w:rsidDel="004E3754" w:rsidRDefault="007C02D9">
      <w:pPr>
        <w:pStyle w:val="TOC5"/>
        <w:rPr>
          <w:del w:id="622" w:author="smm" w:date="2015-07-07T16:10:00Z"/>
          <w:rFonts w:asciiTheme="minorHAnsi" w:eastAsiaTheme="minorEastAsia" w:hAnsiTheme="minorHAnsi" w:cstheme="minorBidi"/>
          <w:noProof/>
          <w:sz w:val="22"/>
          <w:szCs w:val="22"/>
        </w:rPr>
      </w:pPr>
      <w:del w:id="623" w:author="smm" w:date="2015-07-07T16:10:00Z">
        <w:r w:rsidRPr="004E3754" w:rsidDel="004E3754">
          <w:rPr>
            <w:noProof/>
            <w:rPrChange w:id="624" w:author="smm" w:date="2015-07-07T16:10:00Z">
              <w:rPr>
                <w:rStyle w:val="Hyperlink"/>
                <w:noProof/>
              </w:rPr>
            </w:rPrChange>
          </w:rPr>
          <w:delText>6.3.1.D.3 Referenced Standards</w:delText>
        </w:r>
        <w:r w:rsidDel="004E3754">
          <w:rPr>
            <w:noProof/>
            <w:webHidden/>
          </w:rPr>
          <w:tab/>
          <w:delText>47</w:delText>
        </w:r>
      </w:del>
    </w:p>
    <w:p w14:paraId="218232DD" w14:textId="77777777" w:rsidR="007C02D9" w:rsidDel="004E3754" w:rsidRDefault="007C02D9">
      <w:pPr>
        <w:pStyle w:val="TOC1"/>
        <w:rPr>
          <w:del w:id="625" w:author="smm" w:date="2015-07-07T16:10:00Z"/>
          <w:rFonts w:asciiTheme="minorHAnsi" w:eastAsiaTheme="minorEastAsia" w:hAnsiTheme="minorHAnsi" w:cstheme="minorBidi"/>
          <w:noProof/>
          <w:sz w:val="22"/>
          <w:szCs w:val="22"/>
        </w:rPr>
      </w:pPr>
      <w:del w:id="626" w:author="smm" w:date="2015-07-07T16:10:00Z">
        <w:r w:rsidRPr="004E3754" w:rsidDel="004E3754">
          <w:rPr>
            <w:noProof/>
            <w:rPrChange w:id="627" w:author="smm" w:date="2015-07-07T16:10:00Z">
              <w:rPr>
                <w:rStyle w:val="Hyperlink"/>
                <w:noProof/>
              </w:rPr>
            </w:rPrChange>
          </w:rPr>
          <w:delText>Appendices</w:delText>
        </w:r>
        <w:r w:rsidDel="004E3754">
          <w:rPr>
            <w:noProof/>
            <w:webHidden/>
          </w:rPr>
          <w:tab/>
          <w:delText>49</w:delText>
        </w:r>
      </w:del>
    </w:p>
    <w:p w14:paraId="1AE60E92" w14:textId="77777777" w:rsidR="007C02D9" w:rsidDel="004E3754" w:rsidRDefault="007C02D9">
      <w:pPr>
        <w:pStyle w:val="TOC1"/>
        <w:rPr>
          <w:del w:id="628" w:author="smm" w:date="2015-07-07T16:10:00Z"/>
          <w:rFonts w:asciiTheme="minorHAnsi" w:eastAsiaTheme="minorEastAsia" w:hAnsiTheme="minorHAnsi" w:cstheme="minorBidi"/>
          <w:noProof/>
          <w:sz w:val="22"/>
          <w:szCs w:val="22"/>
        </w:rPr>
      </w:pPr>
      <w:del w:id="629" w:author="smm" w:date="2015-07-07T16:10:00Z">
        <w:r w:rsidRPr="004E3754" w:rsidDel="004E3754">
          <w:rPr>
            <w:noProof/>
            <w:rPrChange w:id="630" w:author="smm" w:date="2015-07-07T16:10:00Z">
              <w:rPr>
                <w:rStyle w:val="Hyperlink"/>
                <w:noProof/>
              </w:rPr>
            </w:rPrChange>
          </w:rPr>
          <w:delText>Appendix J – Communicate PCD Data -hData Transaction Example</w:delText>
        </w:r>
        <w:r w:rsidDel="004E3754">
          <w:rPr>
            <w:noProof/>
            <w:webHidden/>
          </w:rPr>
          <w:tab/>
          <w:delText>49</w:delText>
        </w:r>
      </w:del>
    </w:p>
    <w:p w14:paraId="06C9B90E" w14:textId="77777777" w:rsidR="007C02D9" w:rsidDel="004E3754" w:rsidRDefault="007C02D9">
      <w:pPr>
        <w:pStyle w:val="TOC1"/>
        <w:rPr>
          <w:del w:id="631" w:author="smm" w:date="2015-07-07T16:10:00Z"/>
          <w:rFonts w:asciiTheme="minorHAnsi" w:eastAsiaTheme="minorEastAsia" w:hAnsiTheme="minorHAnsi" w:cstheme="minorBidi"/>
          <w:noProof/>
          <w:sz w:val="22"/>
          <w:szCs w:val="22"/>
        </w:rPr>
      </w:pPr>
      <w:del w:id="632" w:author="smm" w:date="2015-07-07T16:10:00Z">
        <w:r w:rsidRPr="004E3754" w:rsidDel="004E3754">
          <w:rPr>
            <w:noProof/>
            <w:rPrChange w:id="633" w:author="smm" w:date="2015-07-07T16:10:00Z">
              <w:rPr>
                <w:rStyle w:val="Hyperlink"/>
                <w:noProof/>
              </w:rPr>
            </w:rPrChange>
          </w:rPr>
          <w:delText>Appendix K – Communicate PCD Data -SOAP Transaction Example</w:delText>
        </w:r>
        <w:r w:rsidDel="004E3754">
          <w:rPr>
            <w:noProof/>
            <w:webHidden/>
          </w:rPr>
          <w:tab/>
          <w:delText>54</w:delText>
        </w:r>
      </w:del>
    </w:p>
    <w:p w14:paraId="03CD028A" w14:textId="77777777" w:rsidR="007C02D9" w:rsidDel="004E3754" w:rsidRDefault="007C02D9">
      <w:pPr>
        <w:pStyle w:val="TOC1"/>
        <w:rPr>
          <w:del w:id="634" w:author="smm" w:date="2015-07-07T16:10:00Z"/>
          <w:rFonts w:asciiTheme="minorHAnsi" w:eastAsiaTheme="minorEastAsia" w:hAnsiTheme="minorHAnsi" w:cstheme="minorBidi"/>
          <w:noProof/>
          <w:sz w:val="22"/>
          <w:szCs w:val="22"/>
        </w:rPr>
      </w:pPr>
      <w:del w:id="635" w:author="smm" w:date="2015-07-07T16:10:00Z">
        <w:r w:rsidRPr="004E3754" w:rsidDel="004E3754">
          <w:rPr>
            <w:noProof/>
            <w:rPrChange w:id="636" w:author="smm" w:date="2015-07-07T16:10:00Z">
              <w:rPr>
                <w:rStyle w:val="Hyperlink"/>
                <w:noProof/>
              </w:rPr>
            </w:rPrChange>
          </w:rPr>
          <w:delText>Volume 3 Namespace Additions</w:delText>
        </w:r>
        <w:r w:rsidDel="004E3754">
          <w:rPr>
            <w:noProof/>
            <w:webHidden/>
          </w:rPr>
          <w:tab/>
          <w:delText>60</w:delText>
        </w:r>
      </w:del>
    </w:p>
    <w:p w14:paraId="37465727" w14:textId="77777777" w:rsidR="00CF283F" w:rsidRPr="00323FDB" w:rsidRDefault="00CF508D" w:rsidP="009F5CF4">
      <w:pPr>
        <w:pStyle w:val="BodyText"/>
      </w:pPr>
      <w:r w:rsidRPr="00323FDB">
        <w:fldChar w:fldCharType="end"/>
      </w:r>
      <w:r w:rsidR="00692B37" w:rsidRPr="00323FDB">
        <w:t xml:space="preserve"> </w:t>
      </w:r>
    </w:p>
    <w:p w14:paraId="208A4FDB" w14:textId="77777777" w:rsidR="00CF283F" w:rsidRPr="00323FDB" w:rsidRDefault="00C10561" w:rsidP="008616CB">
      <w:pPr>
        <w:pStyle w:val="Heading1"/>
        <w:pageBreakBefore w:val="0"/>
        <w:numPr>
          <w:ilvl w:val="0"/>
          <w:numId w:val="0"/>
        </w:numPr>
        <w:rPr>
          <w:noProof w:val="0"/>
        </w:rPr>
      </w:pPr>
      <w:bookmarkStart w:id="637" w:name="_Toc201058865"/>
      <w:bookmarkStart w:id="638" w:name="_Toc201058970"/>
      <w:bookmarkStart w:id="639" w:name="_Toc504625752"/>
      <w:bookmarkStart w:id="640" w:name="_Toc530206505"/>
      <w:bookmarkStart w:id="641" w:name="_Toc1388425"/>
      <w:bookmarkStart w:id="642" w:name="_Toc1388579"/>
      <w:bookmarkStart w:id="643" w:name="_Toc1456606"/>
      <w:bookmarkStart w:id="644" w:name="_Toc37034630"/>
      <w:bookmarkStart w:id="645" w:name="_Toc38846108"/>
      <w:bookmarkEnd w:id="637"/>
      <w:bookmarkEnd w:id="638"/>
      <w:r w:rsidRPr="00323FDB">
        <w:rPr>
          <w:noProof w:val="0"/>
        </w:rPr>
        <w:br w:type="page"/>
      </w:r>
      <w:bookmarkStart w:id="646" w:name="_Toc424048729"/>
      <w:r w:rsidR="00CF283F" w:rsidRPr="00323FDB">
        <w:rPr>
          <w:noProof w:val="0"/>
        </w:rPr>
        <w:lastRenderedPageBreak/>
        <w:t>Introduction</w:t>
      </w:r>
      <w:bookmarkEnd w:id="639"/>
      <w:bookmarkEnd w:id="640"/>
      <w:bookmarkEnd w:id="641"/>
      <w:bookmarkEnd w:id="642"/>
      <w:bookmarkEnd w:id="643"/>
      <w:bookmarkEnd w:id="644"/>
      <w:bookmarkEnd w:id="645"/>
      <w:r w:rsidR="00167DB7" w:rsidRPr="00323FDB">
        <w:rPr>
          <w:noProof w:val="0"/>
        </w:rPr>
        <w:t xml:space="preserve"> to this Supplement</w:t>
      </w:r>
      <w:bookmarkEnd w:id="646"/>
    </w:p>
    <w:p w14:paraId="7526527B" w14:textId="33889CB7" w:rsidR="001D1619" w:rsidRPr="00323FDB" w:rsidRDefault="00D02D0D" w:rsidP="00E10688">
      <w:pPr>
        <w:pStyle w:val="BodyText"/>
      </w:pPr>
      <w:r w:rsidRPr="00323FDB">
        <w:t>This supplement describes a standardized means of reporting measurements taken by Personal Healthcare devices in a remote location whereby remote it means outside of the healthcare provider facilities and is typically the patient’s home, and reporting those measurements to the health care provider.</w:t>
      </w:r>
    </w:p>
    <w:p w14:paraId="5A37354A" w14:textId="77777777" w:rsidR="00CF283F" w:rsidRPr="00323FDB" w:rsidRDefault="00CF283F" w:rsidP="008616CB">
      <w:pPr>
        <w:pStyle w:val="Heading2"/>
        <w:numPr>
          <w:ilvl w:val="0"/>
          <w:numId w:val="0"/>
        </w:numPr>
        <w:rPr>
          <w:noProof w:val="0"/>
        </w:rPr>
      </w:pPr>
      <w:bookmarkStart w:id="647" w:name="_Toc424048730"/>
      <w:r w:rsidRPr="00323FDB">
        <w:rPr>
          <w:noProof w:val="0"/>
        </w:rPr>
        <w:t>Open Issues and Questions</w:t>
      </w:r>
      <w:bookmarkEnd w:id="647"/>
    </w:p>
    <w:p w14:paraId="235BD33A" w14:textId="5571869E" w:rsidR="00CC4F5B" w:rsidRPr="00DF14D1" w:rsidRDefault="00CC4F5B" w:rsidP="00E10688">
      <w:pPr>
        <w:pStyle w:val="ListNumber2"/>
      </w:pPr>
      <w:r w:rsidRPr="00DF14D1">
        <w:t>How should we partition this profile?  At present, it is one profile containing content from PCC and PCD</w:t>
      </w:r>
      <w:r w:rsidR="00DF14D1">
        <w:t xml:space="preserve">. </w:t>
      </w:r>
      <w:r w:rsidRPr="00DF14D1">
        <w:t>Should it be restructured as was done for Radiology Clinical Decision Support/PCC Guideline Appropriate Ordering?  Is this a PCC or PCD profile in the end?</w:t>
      </w:r>
    </w:p>
    <w:p w14:paraId="14C31032" w14:textId="6D361104" w:rsidR="00CC4F5B" w:rsidRPr="00DF14D1" w:rsidRDefault="00CC4F5B" w:rsidP="00E10688">
      <w:pPr>
        <w:pStyle w:val="ListNumber2"/>
      </w:pPr>
      <w:r w:rsidRPr="00DF14D1">
        <w:t xml:space="preserve">Related to #1: Should </w:t>
      </w:r>
      <w:r w:rsidRPr="00E10688">
        <w:t xml:space="preserve">Communicate </w:t>
      </w:r>
      <w:r w:rsidR="00BE3C9C" w:rsidRPr="00E10688">
        <w:t>PCHA</w:t>
      </w:r>
      <w:r w:rsidRPr="00E10688">
        <w:t xml:space="preserve"> Data </w:t>
      </w:r>
      <w:r w:rsidRPr="00DF14D1">
        <w:t>be a</w:t>
      </w:r>
      <w:r w:rsidRPr="00E10688">
        <w:t xml:space="preserve"> </w:t>
      </w:r>
      <w:r w:rsidRPr="00DF14D1">
        <w:t>PCD or PCC transaction</w:t>
      </w:r>
      <w:r w:rsidRPr="00E10688">
        <w:t>?</w:t>
      </w:r>
    </w:p>
    <w:p w14:paraId="7EF16B9B" w14:textId="2DF5C8CB" w:rsidR="00D76E9F" w:rsidRPr="00DF14D1" w:rsidRDefault="00D76E9F" w:rsidP="00E10688">
      <w:pPr>
        <w:pStyle w:val="ListNumber2"/>
      </w:pPr>
      <w:r w:rsidRPr="00DF14D1">
        <w:t xml:space="preserve">Shall the Content Creator </w:t>
      </w:r>
      <w:r w:rsidR="00F57B31">
        <w:t>Actor</w:t>
      </w:r>
      <w:r w:rsidRPr="00DF14D1">
        <w:t xml:space="preserve"> be a Document Source </w:t>
      </w:r>
      <w:r w:rsidR="00F57B31">
        <w:t>Actor</w:t>
      </w:r>
      <w:r w:rsidRPr="00DF14D1">
        <w:t xml:space="preserve"> instead? In this profile there is no responsibility for the Content Creator to be a repository; in other words it does not need to support an unsolicited request for a document. It is not clear to me if the Content Creator is also responsible for supporting unsolicited requests for a document.</w:t>
      </w:r>
    </w:p>
    <w:p w14:paraId="5435D83F" w14:textId="2E1E4D41" w:rsidR="00077935" w:rsidRPr="00DF14D1" w:rsidRDefault="00077935" w:rsidP="00E10688">
      <w:pPr>
        <w:pStyle w:val="ListNumber2"/>
      </w:pPr>
      <w:r w:rsidRPr="00DF14D1">
        <w:t xml:space="preserve">Is the </w:t>
      </w:r>
      <w:proofErr w:type="spellStart"/>
      <w:r w:rsidRPr="00DF14D1">
        <w:t>CommunicatePDCData</w:t>
      </w:r>
      <w:proofErr w:type="spellEnd"/>
      <w:r w:rsidRPr="00DF14D1">
        <w:t xml:space="preserve"> SOAP action (defined by PDC) used in any IHE profiles?</w:t>
      </w:r>
    </w:p>
    <w:p w14:paraId="2C1130D9" w14:textId="26937DFF" w:rsidR="005E4812" w:rsidRPr="00DF14D1" w:rsidRDefault="005E4812" w:rsidP="00E10688">
      <w:pPr>
        <w:pStyle w:val="ListNumber2"/>
      </w:pPr>
      <w:r w:rsidRPr="00DF14D1">
        <w:t>How shall the different Communicate PCHA Data-* transactions be described in Vol 2. The issue is that the IEEE-based transactions are identical except for transport and for all IEEE capable transports are referenced in the same documents.</w:t>
      </w:r>
    </w:p>
    <w:p w14:paraId="7FE141E7" w14:textId="7EE8E898" w:rsidR="007C6556" w:rsidRPr="00DF14D1" w:rsidRDefault="007C6556" w:rsidP="00E10688">
      <w:pPr>
        <w:pStyle w:val="ListNumber2"/>
        <w:rPr>
          <w:color w:val="1F497D"/>
        </w:rPr>
      </w:pPr>
      <w:r w:rsidRPr="00DF14D1">
        <w:t xml:space="preserve">Comments from Paul </w:t>
      </w:r>
      <w:proofErr w:type="spellStart"/>
      <w:r w:rsidRPr="00DF14D1">
        <w:t>Schluter</w:t>
      </w:r>
      <w:proofErr w:type="spellEnd"/>
      <w:r w:rsidR="00853975" w:rsidRPr="00DF14D1">
        <w:t xml:space="preserve"> - </w:t>
      </w:r>
      <w:r w:rsidRPr="00E10688">
        <w:t>A few suggestions:</w:t>
      </w:r>
    </w:p>
    <w:p w14:paraId="4054A9E3" w14:textId="7847F9D6" w:rsidR="007C6556" w:rsidRPr="00323FDB" w:rsidRDefault="007C6556" w:rsidP="00E10688">
      <w:pPr>
        <w:pStyle w:val="ListNumber3"/>
      </w:pPr>
      <w:r w:rsidRPr="00323FDB">
        <w:t>Indicate that several deployment options are shown, in each of the three horizontal bands</w:t>
      </w:r>
      <w:r w:rsidR="00DF14D1">
        <w:t xml:space="preserve">. </w:t>
      </w:r>
      <w:r w:rsidRPr="00323FDB">
        <w:t xml:space="preserve">A short description of each as a </w:t>
      </w:r>
      <w:proofErr w:type="spellStart"/>
      <w:r w:rsidRPr="00323FDB">
        <w:t>subcaption</w:t>
      </w:r>
      <w:proofErr w:type="spellEnd"/>
      <w:r w:rsidRPr="00323FDB">
        <w:t xml:space="preserve"> in small italic text would help the reader understand what is going on.</w:t>
      </w:r>
    </w:p>
    <w:p w14:paraId="0C957EE3" w14:textId="08B894E8" w:rsidR="007C6556" w:rsidRPr="00323FDB" w:rsidRDefault="007C6556" w:rsidP="00E10688">
      <w:pPr>
        <w:pStyle w:val="ListNumber3"/>
      </w:pPr>
      <w:r w:rsidRPr="00323FDB">
        <w:t>PCD DOR and PCD DOC are defined by the IHE PCD domain</w:t>
      </w:r>
      <w:r w:rsidR="00DF14D1">
        <w:t xml:space="preserve">. </w:t>
      </w:r>
      <w:r w:rsidRPr="00323FDB">
        <w:t xml:space="preserve">You need </w:t>
      </w:r>
      <w:r w:rsidR="00412CAF" w:rsidRPr="00323FDB">
        <w:t>a unique label</w:t>
      </w:r>
      <w:r w:rsidRPr="00323FDB">
        <w:t xml:space="preserve"> for your device data observation source and consumer; it should not be the same as those that have been used by IHE PCD for years.</w:t>
      </w:r>
    </w:p>
    <w:p w14:paraId="2D62C515" w14:textId="7159CB0E" w:rsidR="007C6556" w:rsidRPr="00DF14D1" w:rsidRDefault="007C6556" w:rsidP="00E10688">
      <w:pPr>
        <w:pStyle w:val="ListNumber3"/>
        <w:rPr>
          <w:color w:val="1F497D"/>
        </w:rPr>
      </w:pPr>
      <w:r w:rsidRPr="00DF14D1">
        <w:rPr>
          <w:b/>
        </w:rPr>
        <w:t>Use shaded vertical lines to highlight that the PCHA data transaction(s), IHE PCD DEC (of</w:t>
      </w:r>
      <w:r w:rsidRPr="00323FDB">
        <w:t xml:space="preserve"> which we have many, in addition to the basic PCD-01), and PCC document sharing.</w:t>
      </w:r>
    </w:p>
    <w:p w14:paraId="412F93EA" w14:textId="77777777" w:rsidR="00CF283F" w:rsidRPr="00323FDB" w:rsidRDefault="00CF283F" w:rsidP="008616CB">
      <w:pPr>
        <w:pStyle w:val="Heading2"/>
        <w:numPr>
          <w:ilvl w:val="0"/>
          <w:numId w:val="0"/>
        </w:numPr>
        <w:rPr>
          <w:noProof w:val="0"/>
        </w:rPr>
      </w:pPr>
      <w:bookmarkStart w:id="648" w:name="_Toc473170357"/>
      <w:bookmarkStart w:id="649" w:name="_Toc504625754"/>
      <w:bookmarkStart w:id="650" w:name="_Toc424048731"/>
      <w:r w:rsidRPr="00323FDB">
        <w:rPr>
          <w:noProof w:val="0"/>
        </w:rPr>
        <w:t>Closed Issues</w:t>
      </w:r>
      <w:bookmarkEnd w:id="650"/>
    </w:p>
    <w:p w14:paraId="1E529741" w14:textId="5A58EF77" w:rsidR="00F3392B" w:rsidRPr="00323FDB" w:rsidRDefault="00F3392B" w:rsidP="00E10688">
      <w:pPr>
        <w:pStyle w:val="BodyText"/>
      </w:pPr>
      <w:r w:rsidRPr="00323FDB">
        <w:t xml:space="preserve">The suggestions from Paul </w:t>
      </w:r>
      <w:proofErr w:type="spellStart"/>
      <w:r w:rsidRPr="00323FDB">
        <w:t>Schluter</w:t>
      </w:r>
      <w:proofErr w:type="spellEnd"/>
      <w:r w:rsidRPr="00323FDB">
        <w:t xml:space="preserve"> have been taken into consideration. Some of the diagrams were put in landscape mode instead of vertical to make the flow easier to visualize.</w:t>
      </w:r>
      <w:r w:rsidR="00077935" w:rsidRPr="00323FDB">
        <w:t xml:space="preserve"> These were later considered too close to workflow diagrams and an additional actor-transaction diagram has been added.</w:t>
      </w:r>
    </w:p>
    <w:p w14:paraId="6C55DFE2" w14:textId="0D809336" w:rsidR="00F3392B" w:rsidRPr="00323FDB" w:rsidRDefault="00A6791D" w:rsidP="00E10688">
      <w:pPr>
        <w:pStyle w:val="BodyText"/>
      </w:pPr>
      <w:r w:rsidRPr="00323FDB">
        <w:t>The Content Creator is not required to support unsolicited requests for the content it created. F2F 4/27/2015.</w:t>
      </w:r>
    </w:p>
    <w:p w14:paraId="37303BA4" w14:textId="77777777" w:rsidR="009F5CF4" w:rsidRPr="00323FDB" w:rsidRDefault="00747676" w:rsidP="00BB76BC">
      <w:pPr>
        <w:pStyle w:val="Heading1"/>
        <w:numPr>
          <w:ilvl w:val="0"/>
          <w:numId w:val="0"/>
        </w:numPr>
        <w:rPr>
          <w:noProof w:val="0"/>
        </w:rPr>
      </w:pPr>
      <w:bookmarkStart w:id="651" w:name="_Toc424048732"/>
      <w:r w:rsidRPr="00323FDB">
        <w:rPr>
          <w:noProof w:val="0"/>
        </w:rPr>
        <w:lastRenderedPageBreak/>
        <w:t>General Introduction</w:t>
      </w:r>
      <w:bookmarkEnd w:id="651"/>
    </w:p>
    <w:p w14:paraId="7AEC2B11" w14:textId="77777777" w:rsidR="00747676" w:rsidRPr="00323FDB" w:rsidRDefault="00747676" w:rsidP="00747676">
      <w:pPr>
        <w:pStyle w:val="AppendixHeading1"/>
        <w:rPr>
          <w:noProof w:val="0"/>
        </w:rPr>
      </w:pPr>
      <w:bookmarkStart w:id="652" w:name="_Toc424048733"/>
      <w:r w:rsidRPr="00323FDB">
        <w:rPr>
          <w:noProof w:val="0"/>
        </w:rPr>
        <w:t>Appendix A - Actor Summary Definitions</w:t>
      </w:r>
      <w:bookmarkEnd w:id="652"/>
    </w:p>
    <w:tbl>
      <w:tblPr>
        <w:tblStyle w:val="TableGrid"/>
        <w:tblW w:w="0" w:type="auto"/>
        <w:tblLook w:val="04A0" w:firstRow="1" w:lastRow="0" w:firstColumn="1" w:lastColumn="0" w:noHBand="0" w:noVBand="1"/>
      </w:tblPr>
      <w:tblGrid>
        <w:gridCol w:w="2898"/>
        <w:gridCol w:w="6678"/>
      </w:tblGrid>
      <w:tr w:rsidR="00CC68B8" w:rsidRPr="00136DB1" w14:paraId="6418B580" w14:textId="77777777" w:rsidTr="00E10688">
        <w:tc>
          <w:tcPr>
            <w:tcW w:w="2898" w:type="dxa"/>
            <w:shd w:val="clear" w:color="auto" w:fill="D9D9D9" w:themeFill="background1" w:themeFillShade="D9"/>
          </w:tcPr>
          <w:p w14:paraId="59C824F2" w14:textId="54986C5A" w:rsidR="00CC68B8" w:rsidRPr="00136DB1" w:rsidRDefault="00CC68B8" w:rsidP="00E10688">
            <w:pPr>
              <w:pStyle w:val="TableEntryHeader"/>
            </w:pPr>
            <w:r>
              <w:t>Actor</w:t>
            </w:r>
          </w:p>
        </w:tc>
        <w:tc>
          <w:tcPr>
            <w:tcW w:w="6678" w:type="dxa"/>
            <w:shd w:val="clear" w:color="auto" w:fill="D9D9D9" w:themeFill="background1" w:themeFillShade="D9"/>
          </w:tcPr>
          <w:p w14:paraId="6E3E38DF" w14:textId="76818CFD" w:rsidR="00CC68B8" w:rsidRPr="00136DB1" w:rsidRDefault="00CC68B8" w:rsidP="00E10688">
            <w:pPr>
              <w:pStyle w:val="TableEntryHeader"/>
            </w:pPr>
            <w:r>
              <w:t>Definition</w:t>
            </w:r>
          </w:p>
        </w:tc>
      </w:tr>
      <w:tr w:rsidR="00853975" w:rsidRPr="00136DB1" w14:paraId="6DDADCAD" w14:textId="77777777" w:rsidTr="00E10688">
        <w:tc>
          <w:tcPr>
            <w:tcW w:w="2898" w:type="dxa"/>
          </w:tcPr>
          <w:p w14:paraId="245DF449" w14:textId="068992D5" w:rsidR="00853975" w:rsidRPr="00136DB1" w:rsidRDefault="00853975" w:rsidP="00E10688">
            <w:pPr>
              <w:pStyle w:val="TableEntry"/>
            </w:pPr>
            <w:r w:rsidRPr="00136DB1">
              <w:t xml:space="preserve">Sensor Data Consumer </w:t>
            </w:r>
          </w:p>
        </w:tc>
        <w:tc>
          <w:tcPr>
            <w:tcW w:w="6678" w:type="dxa"/>
          </w:tcPr>
          <w:p w14:paraId="4371551C" w14:textId="0B284729" w:rsidR="00853975" w:rsidRPr="00136DB1" w:rsidRDefault="00853975" w:rsidP="00E10688">
            <w:pPr>
              <w:pStyle w:val="TableEntry"/>
              <w:rPr>
                <w:rFonts w:ascii="Tahoma" w:hAnsi="Tahoma" w:cs="Tahoma"/>
                <w:szCs w:val="16"/>
              </w:rPr>
            </w:pPr>
            <w:r w:rsidRPr="00136DB1">
              <w:t>This actor receives sensor data from Personal Healthcare Devices (PHDs)</w:t>
            </w:r>
          </w:p>
        </w:tc>
      </w:tr>
    </w:tbl>
    <w:p w14:paraId="0E4884EB" w14:textId="77777777" w:rsidR="00747676" w:rsidRPr="00323FDB" w:rsidRDefault="00747676" w:rsidP="00747676">
      <w:pPr>
        <w:pStyle w:val="AppendixHeading1"/>
        <w:rPr>
          <w:noProof w:val="0"/>
        </w:rPr>
      </w:pPr>
      <w:bookmarkStart w:id="653" w:name="_Toc424048734"/>
      <w:r w:rsidRPr="00323FDB">
        <w:rPr>
          <w:noProof w:val="0"/>
        </w:rPr>
        <w:t>Appendix B - Transaction Summary Definitions</w:t>
      </w:r>
      <w:bookmarkEnd w:id="653"/>
    </w:p>
    <w:p w14:paraId="36F6425B" w14:textId="4350AEA1" w:rsidR="008F3449" w:rsidRPr="00323FDB" w:rsidRDefault="008F3449" w:rsidP="008F3449">
      <w:pPr>
        <w:pStyle w:val="BodyText"/>
      </w:pPr>
      <w:r w:rsidRPr="00323FDB">
        <w:rPr>
          <w:b/>
        </w:rPr>
        <w:t xml:space="preserve">Communicate </w:t>
      </w:r>
      <w:r w:rsidR="00BE3C9C" w:rsidRPr="00323FDB">
        <w:rPr>
          <w:b/>
        </w:rPr>
        <w:t>PCHA</w:t>
      </w:r>
      <w:r w:rsidRPr="00323FDB">
        <w:rPr>
          <w:b/>
        </w:rPr>
        <w:t xml:space="preserve"> Data</w:t>
      </w:r>
      <w:r w:rsidR="00875157" w:rsidRPr="00323FDB">
        <w:rPr>
          <w:b/>
        </w:rPr>
        <w:t>-*</w:t>
      </w:r>
      <w:r w:rsidRPr="00323FDB">
        <w:t xml:space="preserve"> </w:t>
      </w:r>
      <w:r w:rsidRPr="00323FDB">
        <w:rPr>
          <w:szCs w:val="24"/>
        </w:rPr>
        <w:t xml:space="preserve">&lt;PCD-xx&gt; – </w:t>
      </w:r>
      <w:r w:rsidRPr="00323FDB">
        <w:t xml:space="preserve"> Th</w:t>
      </w:r>
      <w:r w:rsidR="00875157" w:rsidRPr="00323FDB">
        <w:t>ese</w:t>
      </w:r>
      <w:r w:rsidRPr="00323FDB">
        <w:t xml:space="preserve"> transaction</w:t>
      </w:r>
      <w:r w:rsidR="00875157" w:rsidRPr="00323FDB">
        <w:t>s contain</w:t>
      </w:r>
      <w:r w:rsidRPr="00323FDB">
        <w:t xml:space="preserve"> the discrete data from the remote Personal Health Device, such as device identification data, data related to the settings and calibration of the device, and the sensor data itself</w:t>
      </w:r>
      <w:r w:rsidR="00875157" w:rsidRPr="00323FDB">
        <w:t xml:space="preserve"> over at least one of several transport options</w:t>
      </w:r>
      <w:r w:rsidRPr="00323FDB">
        <w:t xml:space="preserve">. </w:t>
      </w:r>
      <w:r w:rsidR="00077935" w:rsidRPr="00323FDB">
        <w:t xml:space="preserve">The ‘*’ in the name indicates one of the five transport options. </w:t>
      </w:r>
      <w:r w:rsidRPr="00323FDB">
        <w:t xml:space="preserve">To qualify as </w:t>
      </w:r>
      <w:r w:rsidR="00BE3C9C" w:rsidRPr="00323FDB">
        <w:t>PCHA</w:t>
      </w:r>
      <w:r w:rsidRPr="00323FDB">
        <w:t xml:space="preserve"> data certain time stamping requirements must be met; </w:t>
      </w:r>
      <w:r w:rsidR="00F57B31">
        <w:t>e.g.,</w:t>
      </w:r>
      <w:r w:rsidRPr="00323FDB">
        <w:t xml:space="preserve"> all stored data must be time stamped and any device containing timestamps in the measurements must expose its sense of current time and its time synchronization (if any).</w:t>
      </w:r>
    </w:p>
    <w:p w14:paraId="205C716E" w14:textId="31B4F537" w:rsidR="00B35019" w:rsidRPr="00323FDB" w:rsidRDefault="00077935" w:rsidP="008F3449">
      <w:pPr>
        <w:pStyle w:val="BodyText"/>
      </w:pPr>
      <w:r w:rsidRPr="00323FDB">
        <w:rPr>
          <w:b/>
        </w:rPr>
        <w:t>Communicate PC</w:t>
      </w:r>
      <w:r w:rsidR="00636729" w:rsidRPr="00323FDB">
        <w:rPr>
          <w:b/>
        </w:rPr>
        <w:t>D</w:t>
      </w:r>
      <w:r w:rsidRPr="00323FDB">
        <w:rPr>
          <w:b/>
        </w:rPr>
        <w:t xml:space="preserve"> Data-*</w:t>
      </w:r>
      <w:r w:rsidR="00636729" w:rsidRPr="00323FDB">
        <w:rPr>
          <w:b/>
        </w:rPr>
        <w:t xml:space="preserve"> </w:t>
      </w:r>
      <w:r w:rsidR="00636729" w:rsidRPr="00323FDB">
        <w:rPr>
          <w:szCs w:val="24"/>
        </w:rPr>
        <w:t>&lt;PCD-xx</w:t>
      </w:r>
      <w:r w:rsidR="00D02D0D" w:rsidRPr="00323FDB">
        <w:rPr>
          <w:szCs w:val="24"/>
        </w:rPr>
        <w:t xml:space="preserve">&gt; </w:t>
      </w:r>
      <w:r w:rsidR="00CC68B8" w:rsidRPr="00323FDB">
        <w:rPr>
          <w:szCs w:val="24"/>
        </w:rPr>
        <w:t xml:space="preserve">– </w:t>
      </w:r>
      <w:r w:rsidR="00CC68B8" w:rsidRPr="00323FDB">
        <w:t>These</w:t>
      </w:r>
      <w:r w:rsidR="00D02D0D" w:rsidRPr="00323FDB">
        <w:t xml:space="preserve"> </w:t>
      </w:r>
      <w:r w:rsidR="00636729" w:rsidRPr="00323FDB">
        <w:t>transactions contain the PCD-01 message generated from sensor data. The ‘*’ in the name indicates one of two transport options.</w:t>
      </w:r>
    </w:p>
    <w:p w14:paraId="4AA26A75" w14:textId="77777777" w:rsidR="00077935" w:rsidRPr="00323FDB" w:rsidRDefault="00077935" w:rsidP="008F344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23FDB" w14:paraId="0BAE5F4B" w14:textId="77777777" w:rsidTr="00E10688">
        <w:trPr>
          <w:cantSplit/>
          <w:tblHeader/>
        </w:trPr>
        <w:tc>
          <w:tcPr>
            <w:tcW w:w="3078" w:type="dxa"/>
            <w:shd w:val="clear" w:color="auto" w:fill="D9D9D9"/>
          </w:tcPr>
          <w:p w14:paraId="157850AC" w14:textId="77777777" w:rsidR="00747676" w:rsidRPr="00323FDB" w:rsidRDefault="00747676" w:rsidP="00EB71A2">
            <w:pPr>
              <w:pStyle w:val="TableEntryHeader"/>
            </w:pPr>
            <w:r w:rsidRPr="00323FDB">
              <w:t>Transaction</w:t>
            </w:r>
          </w:p>
        </w:tc>
        <w:tc>
          <w:tcPr>
            <w:tcW w:w="6498" w:type="dxa"/>
            <w:shd w:val="clear" w:color="auto" w:fill="D9D9D9"/>
          </w:tcPr>
          <w:p w14:paraId="43BB8371" w14:textId="77777777" w:rsidR="00747676" w:rsidRPr="00323FDB" w:rsidRDefault="00747676" w:rsidP="00EB71A2">
            <w:pPr>
              <w:pStyle w:val="TableEntryHeader"/>
            </w:pPr>
            <w:r w:rsidRPr="00323FDB">
              <w:t>Definition</w:t>
            </w:r>
          </w:p>
        </w:tc>
      </w:tr>
      <w:tr w:rsidR="00077935" w:rsidRPr="00323FDB" w14:paraId="4AF0CA29" w14:textId="77777777" w:rsidTr="00E10688">
        <w:trPr>
          <w:cantSplit/>
        </w:trPr>
        <w:tc>
          <w:tcPr>
            <w:tcW w:w="3078" w:type="dxa"/>
            <w:shd w:val="clear" w:color="auto" w:fill="auto"/>
          </w:tcPr>
          <w:p w14:paraId="6C338379" w14:textId="3AC3E643" w:rsidR="00077935" w:rsidRPr="00E10688" w:rsidRDefault="00077935" w:rsidP="00DF14D1">
            <w:pPr>
              <w:pStyle w:val="TableEntry"/>
            </w:pPr>
            <w:r w:rsidRPr="00E10688">
              <w:t>Communicate PCHA Data-BT</w:t>
            </w:r>
          </w:p>
        </w:tc>
        <w:tc>
          <w:tcPr>
            <w:tcW w:w="6498" w:type="dxa"/>
            <w:shd w:val="clear" w:color="auto" w:fill="auto"/>
          </w:tcPr>
          <w:p w14:paraId="0F47A77B" w14:textId="4100BE67" w:rsidR="00077935" w:rsidRPr="00E10688" w:rsidRDefault="00077935" w:rsidP="00E10688">
            <w:pPr>
              <w:pStyle w:val="TableEntry"/>
            </w:pPr>
            <w:r w:rsidRPr="00E10688">
              <w:t>This transaction uses the IEEE 11073-20601 protocol over HDP (Health Device Profile) Bluetooth to transfer sensor data to a Sensor Data Consumer.</w:t>
            </w:r>
          </w:p>
        </w:tc>
      </w:tr>
      <w:tr w:rsidR="00077935" w:rsidRPr="00323FDB" w14:paraId="28540DBD" w14:textId="77777777" w:rsidTr="00E10688">
        <w:trPr>
          <w:cantSplit/>
        </w:trPr>
        <w:tc>
          <w:tcPr>
            <w:tcW w:w="3078" w:type="dxa"/>
            <w:shd w:val="clear" w:color="auto" w:fill="auto"/>
          </w:tcPr>
          <w:p w14:paraId="1FD78BC8" w14:textId="7EA12D8F" w:rsidR="00077935" w:rsidRPr="00E10688" w:rsidRDefault="00077935" w:rsidP="00DF14D1">
            <w:pPr>
              <w:pStyle w:val="TableEntry"/>
            </w:pPr>
            <w:r w:rsidRPr="00E10688">
              <w:t>Communicate PCHA Data-USB</w:t>
            </w:r>
          </w:p>
        </w:tc>
        <w:tc>
          <w:tcPr>
            <w:tcW w:w="6498" w:type="dxa"/>
            <w:shd w:val="clear" w:color="auto" w:fill="auto"/>
          </w:tcPr>
          <w:p w14:paraId="2B1A3AF2" w14:textId="592BEE45" w:rsidR="00077935" w:rsidRPr="00E10688" w:rsidRDefault="00077935" w:rsidP="00E10688">
            <w:pPr>
              <w:pStyle w:val="TableEntry"/>
            </w:pPr>
            <w:r w:rsidRPr="00E10688">
              <w:t>This transaction uses the IEEE 11073-20601 protocol over PHDC (Personal Healthcare Device Class) USB to transfer sensor data to a Sensor Data Consumer.</w:t>
            </w:r>
          </w:p>
        </w:tc>
      </w:tr>
      <w:tr w:rsidR="00077935" w:rsidRPr="00323FDB" w14:paraId="44270672" w14:textId="77777777" w:rsidTr="00E10688">
        <w:trPr>
          <w:cantSplit/>
        </w:trPr>
        <w:tc>
          <w:tcPr>
            <w:tcW w:w="3078" w:type="dxa"/>
            <w:shd w:val="clear" w:color="auto" w:fill="auto"/>
          </w:tcPr>
          <w:p w14:paraId="1736FEFA" w14:textId="67070E6D" w:rsidR="00077935" w:rsidRPr="00E10688" w:rsidRDefault="00077935" w:rsidP="00DF14D1">
            <w:pPr>
              <w:pStyle w:val="TableEntry"/>
            </w:pPr>
            <w:r w:rsidRPr="00E10688">
              <w:t>Communicate PCHA Data-ZB</w:t>
            </w:r>
          </w:p>
        </w:tc>
        <w:tc>
          <w:tcPr>
            <w:tcW w:w="6498" w:type="dxa"/>
            <w:shd w:val="clear" w:color="auto" w:fill="auto"/>
          </w:tcPr>
          <w:p w14:paraId="33E06F9F" w14:textId="45EAC6B5" w:rsidR="00077935" w:rsidRPr="00E10688" w:rsidRDefault="00077935" w:rsidP="00E10688">
            <w:pPr>
              <w:pStyle w:val="TableEntry"/>
            </w:pPr>
            <w:r w:rsidRPr="00E10688">
              <w:t>This transaction uses the IEEE 11073-20601 protocol over ZigBee to transfer sensor data to a Sensor Data Consumer.</w:t>
            </w:r>
          </w:p>
        </w:tc>
      </w:tr>
      <w:tr w:rsidR="00077935" w:rsidRPr="00323FDB" w14:paraId="22D3D8E1" w14:textId="77777777" w:rsidTr="00E10688">
        <w:trPr>
          <w:cantSplit/>
        </w:trPr>
        <w:tc>
          <w:tcPr>
            <w:tcW w:w="3078" w:type="dxa"/>
            <w:shd w:val="clear" w:color="auto" w:fill="auto"/>
          </w:tcPr>
          <w:p w14:paraId="2F8F8401" w14:textId="5A36CE7E" w:rsidR="00077935" w:rsidRPr="00E10688" w:rsidRDefault="00077935" w:rsidP="00DF14D1">
            <w:pPr>
              <w:pStyle w:val="TableEntry"/>
            </w:pPr>
            <w:r w:rsidRPr="00E10688">
              <w:t>Communicate PCHA Data-NFC</w:t>
            </w:r>
          </w:p>
        </w:tc>
        <w:tc>
          <w:tcPr>
            <w:tcW w:w="6498" w:type="dxa"/>
            <w:shd w:val="clear" w:color="auto" w:fill="auto"/>
          </w:tcPr>
          <w:p w14:paraId="2FC7E61E" w14:textId="7D10FACF" w:rsidR="00077935" w:rsidRPr="00E10688" w:rsidRDefault="00077935" w:rsidP="00E10688">
            <w:pPr>
              <w:pStyle w:val="TableEntry"/>
            </w:pPr>
            <w:r w:rsidRPr="00E10688">
              <w:t>This transaction uses the IEEE 11073-20601 protocol over Near Field Communication to transfer sensor data to a Sensor Data Consumer.</w:t>
            </w:r>
          </w:p>
        </w:tc>
      </w:tr>
      <w:tr w:rsidR="00077935" w:rsidRPr="00323FDB" w14:paraId="75FFF728" w14:textId="77777777" w:rsidTr="00E10688">
        <w:trPr>
          <w:cantSplit/>
        </w:trPr>
        <w:tc>
          <w:tcPr>
            <w:tcW w:w="3078" w:type="dxa"/>
            <w:shd w:val="clear" w:color="auto" w:fill="auto"/>
          </w:tcPr>
          <w:p w14:paraId="47146397" w14:textId="389F8D89" w:rsidR="00077935" w:rsidRPr="00E10688" w:rsidRDefault="00077935" w:rsidP="00DF14D1">
            <w:pPr>
              <w:pStyle w:val="TableEntry"/>
            </w:pPr>
            <w:r w:rsidRPr="00E10688">
              <w:t>Communicate PCHA Data-BTLE</w:t>
            </w:r>
          </w:p>
        </w:tc>
        <w:tc>
          <w:tcPr>
            <w:tcW w:w="6498" w:type="dxa"/>
            <w:shd w:val="clear" w:color="auto" w:fill="auto"/>
          </w:tcPr>
          <w:p w14:paraId="743D7D61" w14:textId="2020E5BD" w:rsidR="00077935" w:rsidRPr="00E10688" w:rsidRDefault="00077935" w:rsidP="00E10688">
            <w:pPr>
              <w:pStyle w:val="TableEntry"/>
            </w:pPr>
            <w:r w:rsidRPr="00E10688">
              <w:t>This transaction uses the Generic Attribute protocol over Bluetooth Low Energy to transfer sensor data to a Sensor Data Consumer.</w:t>
            </w:r>
          </w:p>
        </w:tc>
      </w:tr>
      <w:tr w:rsidR="008F3449" w:rsidRPr="00323FDB" w14:paraId="6A08B96E" w14:textId="77777777" w:rsidTr="00E10688">
        <w:trPr>
          <w:cantSplit/>
        </w:trPr>
        <w:tc>
          <w:tcPr>
            <w:tcW w:w="3078" w:type="dxa"/>
            <w:shd w:val="clear" w:color="auto" w:fill="auto"/>
          </w:tcPr>
          <w:p w14:paraId="3B8A8089" w14:textId="716B2139" w:rsidR="008F3449" w:rsidRPr="00E10688" w:rsidRDefault="008F3449" w:rsidP="00DF14D1">
            <w:pPr>
              <w:pStyle w:val="TableEntry"/>
            </w:pPr>
            <w:r w:rsidRPr="00E10688">
              <w:t xml:space="preserve">Communicate </w:t>
            </w:r>
            <w:r w:rsidR="00077935" w:rsidRPr="00E10688">
              <w:t xml:space="preserve">PCD </w:t>
            </w:r>
            <w:r w:rsidRPr="00E10688">
              <w:t>Data</w:t>
            </w:r>
            <w:r w:rsidR="00875157" w:rsidRPr="00E10688">
              <w:t>-</w:t>
            </w:r>
            <w:proofErr w:type="spellStart"/>
            <w:r w:rsidR="00077935" w:rsidRPr="00E10688">
              <w:t>hData</w:t>
            </w:r>
            <w:proofErr w:type="spellEnd"/>
          </w:p>
        </w:tc>
        <w:tc>
          <w:tcPr>
            <w:tcW w:w="6498" w:type="dxa"/>
            <w:shd w:val="clear" w:color="auto" w:fill="auto"/>
          </w:tcPr>
          <w:p w14:paraId="4B71DBC4" w14:textId="79642BE7" w:rsidR="008F3449" w:rsidRPr="00E10688" w:rsidRDefault="008F3449" w:rsidP="00E10688">
            <w:pPr>
              <w:pStyle w:val="TableEntry"/>
            </w:pPr>
            <w:r w:rsidRPr="00E10688">
              <w:t>Th</w:t>
            </w:r>
            <w:r w:rsidR="00077935" w:rsidRPr="00E10688">
              <w:t>is</w:t>
            </w:r>
            <w:r w:rsidRPr="00E10688">
              <w:t xml:space="preserve"> transaction</w:t>
            </w:r>
            <w:r w:rsidR="00875157" w:rsidRPr="00E10688">
              <w:t xml:space="preserve"> use</w:t>
            </w:r>
            <w:r w:rsidR="00077935" w:rsidRPr="00E10688">
              <w:t>s</w:t>
            </w:r>
            <w:r w:rsidRPr="00E10688">
              <w:t xml:space="preserve"> </w:t>
            </w:r>
            <w:r w:rsidR="00636729" w:rsidRPr="00E10688">
              <w:t xml:space="preserve">the </w:t>
            </w:r>
            <w:r w:rsidR="00077935" w:rsidRPr="00E10688">
              <w:t xml:space="preserve">RESTful </w:t>
            </w:r>
            <w:proofErr w:type="spellStart"/>
            <w:r w:rsidR="00077935" w:rsidRPr="00E10688">
              <w:t>hData</w:t>
            </w:r>
            <w:proofErr w:type="spellEnd"/>
            <w:r w:rsidR="00077935" w:rsidRPr="00E10688">
              <w:t xml:space="preserve"> protocol to transfer a PCD-01 message to </w:t>
            </w:r>
            <w:r w:rsidR="00CC4F5B" w:rsidRPr="00E10688">
              <w:t>a Device Observation Consumer</w:t>
            </w:r>
            <w:r w:rsidR="00636729" w:rsidRPr="00E10688">
              <w:t xml:space="preserve"> authenticated by </w:t>
            </w:r>
            <w:proofErr w:type="spellStart"/>
            <w:r w:rsidR="00636729" w:rsidRPr="00E10688">
              <w:t>oAuth</w:t>
            </w:r>
            <w:proofErr w:type="spellEnd"/>
            <w:r w:rsidR="00636729" w:rsidRPr="00E10688">
              <w:t xml:space="preserve"> and encrypted using TLS</w:t>
            </w:r>
            <w:r w:rsidR="00CC4F5B" w:rsidRPr="00E10688">
              <w:t>.</w:t>
            </w:r>
          </w:p>
        </w:tc>
      </w:tr>
      <w:tr w:rsidR="00077935" w:rsidRPr="00323FDB" w14:paraId="6C5F825B" w14:textId="77777777" w:rsidTr="00E10688">
        <w:trPr>
          <w:cantSplit/>
        </w:trPr>
        <w:tc>
          <w:tcPr>
            <w:tcW w:w="3078" w:type="dxa"/>
            <w:tcBorders>
              <w:top w:val="single" w:sz="4" w:space="0" w:color="auto"/>
              <w:left w:val="single" w:sz="4" w:space="0" w:color="auto"/>
              <w:bottom w:val="single" w:sz="4" w:space="0" w:color="auto"/>
              <w:right w:val="single" w:sz="4" w:space="0" w:color="auto"/>
            </w:tcBorders>
            <w:shd w:val="clear" w:color="auto" w:fill="auto"/>
          </w:tcPr>
          <w:p w14:paraId="443137A4" w14:textId="61C427A3" w:rsidR="00077935" w:rsidRPr="00E10688" w:rsidRDefault="00077935" w:rsidP="00DF14D1">
            <w:pPr>
              <w:pStyle w:val="TableEntry"/>
            </w:pPr>
            <w:r w:rsidRPr="00E10688">
              <w:t>Communicate PCD Data-SOAP</w:t>
            </w:r>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2F3055FC" w14:textId="6D72AF10" w:rsidR="00077935" w:rsidRPr="00E10688" w:rsidRDefault="00077935" w:rsidP="00DF14D1">
            <w:pPr>
              <w:pStyle w:val="TableEntry"/>
            </w:pPr>
            <w:r w:rsidRPr="00E10688">
              <w:t xml:space="preserve">This transaction uses Web services to encapsulate a </w:t>
            </w:r>
            <w:proofErr w:type="spellStart"/>
            <w:r w:rsidRPr="00E10688">
              <w:t>CommunicatePCDData</w:t>
            </w:r>
            <w:proofErr w:type="spellEnd"/>
            <w:r w:rsidRPr="00E10688">
              <w:t xml:space="preserve"> SOAP action to transfer a PCD-01 message to a Device Observation Consumer</w:t>
            </w:r>
            <w:r w:rsidR="00636729" w:rsidRPr="00E10688">
              <w:t xml:space="preserve"> authenticated by SAML2.0 and encrypted using TLS</w:t>
            </w:r>
            <w:r w:rsidRPr="00E10688">
              <w:t>. This transaction</w:t>
            </w:r>
            <w:r w:rsidR="00D02D0D" w:rsidRPr="00E10688">
              <w:t xml:space="preserve"> is defined by IHE PCD for PCHA but is only fully expressed in PCHA guidelines.</w:t>
            </w:r>
          </w:p>
        </w:tc>
      </w:tr>
    </w:tbl>
    <w:p w14:paraId="1FBE1D9D" w14:textId="77777777" w:rsidR="00077935" w:rsidRDefault="00077935" w:rsidP="00E10688">
      <w:pPr>
        <w:pStyle w:val="BodyText"/>
      </w:pPr>
    </w:p>
    <w:p w14:paraId="4461E3B1" w14:textId="77777777" w:rsidR="00412CAF" w:rsidRDefault="00412CAF" w:rsidP="00E10688">
      <w:pPr>
        <w:pStyle w:val="BodyText"/>
      </w:pPr>
    </w:p>
    <w:p w14:paraId="4FE61654" w14:textId="77777777" w:rsidR="00412CAF" w:rsidRPr="00323FDB" w:rsidRDefault="00412CAF" w:rsidP="00E10688">
      <w:pPr>
        <w:pStyle w:val="BodyText"/>
      </w:pPr>
    </w:p>
    <w:p w14:paraId="0DB015BE" w14:textId="77777777" w:rsidR="00747676" w:rsidRPr="00323FDB" w:rsidRDefault="00747676" w:rsidP="00747676">
      <w:pPr>
        <w:pStyle w:val="Glossary"/>
        <w:pageBreakBefore w:val="0"/>
        <w:rPr>
          <w:noProof w:val="0"/>
        </w:rPr>
      </w:pPr>
      <w:bookmarkStart w:id="654" w:name="_Toc424048735"/>
      <w:r w:rsidRPr="00323FDB">
        <w:rPr>
          <w:noProof w:val="0"/>
        </w:rPr>
        <w:lastRenderedPageBreak/>
        <w:t>Glossary</w:t>
      </w:r>
      <w:bookmarkEnd w:id="654"/>
    </w:p>
    <w:p w14:paraId="373ECC73" w14:textId="77777777" w:rsidR="00747676" w:rsidRPr="00323FDB" w:rsidRDefault="00747676" w:rsidP="00747676">
      <w:pPr>
        <w:pStyle w:val="EditorInstructions"/>
      </w:pPr>
      <w:r w:rsidRPr="00323FDB">
        <w:t>Add the following glossary terms to the IHE Technical Frameworks General Introduction Glossary:</w:t>
      </w:r>
    </w:p>
    <w:p w14:paraId="7F363AFB" w14:textId="77777777" w:rsidR="00747676" w:rsidRPr="00323FDB"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8F3449" w:rsidRPr="00323FDB" w14:paraId="127FACE8" w14:textId="77777777" w:rsidTr="00E10688">
        <w:trPr>
          <w:cantSplit/>
          <w:tblHeader/>
        </w:trPr>
        <w:tc>
          <w:tcPr>
            <w:tcW w:w="3078" w:type="dxa"/>
            <w:shd w:val="clear" w:color="auto" w:fill="D9D9D9"/>
          </w:tcPr>
          <w:p w14:paraId="5E819BE7" w14:textId="77777777" w:rsidR="008F3449" w:rsidRPr="00323FDB" w:rsidRDefault="008F3449" w:rsidP="005B3030">
            <w:pPr>
              <w:pStyle w:val="TableEntryHeader"/>
            </w:pPr>
            <w:r w:rsidRPr="00323FDB">
              <w:t>Glossary Term</w:t>
            </w:r>
          </w:p>
        </w:tc>
        <w:tc>
          <w:tcPr>
            <w:tcW w:w="6498" w:type="dxa"/>
            <w:shd w:val="clear" w:color="auto" w:fill="D9D9D9"/>
          </w:tcPr>
          <w:p w14:paraId="2D46DC56" w14:textId="77777777" w:rsidR="008F3449" w:rsidRPr="00323FDB" w:rsidRDefault="008F3449" w:rsidP="005B3030">
            <w:pPr>
              <w:pStyle w:val="TableEntryHeader"/>
            </w:pPr>
            <w:r w:rsidRPr="00323FDB">
              <w:t>Definition</w:t>
            </w:r>
          </w:p>
        </w:tc>
      </w:tr>
      <w:tr w:rsidR="008F3449" w:rsidRPr="00323FDB" w14:paraId="6F46EB59" w14:textId="77777777" w:rsidTr="005B3030">
        <w:tc>
          <w:tcPr>
            <w:tcW w:w="3078" w:type="dxa"/>
            <w:shd w:val="clear" w:color="auto" w:fill="auto"/>
          </w:tcPr>
          <w:p w14:paraId="4718F5B4" w14:textId="77777777" w:rsidR="008F3449" w:rsidRPr="00E10688" w:rsidRDefault="008F3449" w:rsidP="00DF14D1">
            <w:pPr>
              <w:pStyle w:val="TableEntry"/>
            </w:pPr>
            <w:r w:rsidRPr="00E10688">
              <w:t>RPM</w:t>
            </w:r>
          </w:p>
        </w:tc>
        <w:tc>
          <w:tcPr>
            <w:tcW w:w="6498" w:type="dxa"/>
            <w:shd w:val="clear" w:color="auto" w:fill="auto"/>
          </w:tcPr>
          <w:p w14:paraId="2396E7CA" w14:textId="77777777" w:rsidR="008F3449" w:rsidRPr="00E10688" w:rsidRDefault="008F3449" w:rsidP="00E10688">
            <w:pPr>
              <w:pStyle w:val="TableEntry"/>
            </w:pPr>
            <w:r w:rsidRPr="00E10688">
              <w:t>Remote Patient Monitoring</w:t>
            </w:r>
          </w:p>
        </w:tc>
      </w:tr>
      <w:tr w:rsidR="008F3449" w:rsidRPr="00323FDB" w14:paraId="4CBCA2EA" w14:textId="77777777" w:rsidTr="005B3030">
        <w:tc>
          <w:tcPr>
            <w:tcW w:w="3078" w:type="dxa"/>
            <w:shd w:val="clear" w:color="auto" w:fill="auto"/>
          </w:tcPr>
          <w:p w14:paraId="0EBFB3AA" w14:textId="63B2E408" w:rsidR="008F3449" w:rsidRPr="00E10688" w:rsidRDefault="00BE3C9C" w:rsidP="00DF14D1">
            <w:pPr>
              <w:pStyle w:val="TableEntry"/>
            </w:pPr>
            <w:r w:rsidRPr="00E10688">
              <w:t>PCHA</w:t>
            </w:r>
          </w:p>
        </w:tc>
        <w:tc>
          <w:tcPr>
            <w:tcW w:w="6498" w:type="dxa"/>
            <w:shd w:val="clear" w:color="auto" w:fill="auto"/>
          </w:tcPr>
          <w:p w14:paraId="6B5C3DD2" w14:textId="60E30469" w:rsidR="008F3449" w:rsidRPr="00E10688" w:rsidRDefault="008F3449" w:rsidP="00E10688">
            <w:pPr>
              <w:pStyle w:val="TableEntry"/>
            </w:pPr>
            <w:r w:rsidRPr="00E10688">
              <w:t xml:space="preserve">Personal Connected </w:t>
            </w:r>
            <w:r w:rsidR="00BE3C9C" w:rsidRPr="00E10688">
              <w:t xml:space="preserve">Health </w:t>
            </w:r>
            <w:r w:rsidRPr="00E10688">
              <w:t>Alliance (Formally Continua)</w:t>
            </w:r>
          </w:p>
        </w:tc>
      </w:tr>
      <w:tr w:rsidR="008F3449" w:rsidRPr="00323FDB" w14:paraId="52179AD8" w14:textId="77777777" w:rsidTr="005B3030">
        <w:tc>
          <w:tcPr>
            <w:tcW w:w="3078" w:type="dxa"/>
            <w:shd w:val="clear" w:color="auto" w:fill="auto"/>
          </w:tcPr>
          <w:p w14:paraId="7BC2CE22" w14:textId="002D1381" w:rsidR="008F3449" w:rsidRPr="00E10688" w:rsidRDefault="00BE3C9C" w:rsidP="00DF14D1">
            <w:pPr>
              <w:pStyle w:val="TableEntry"/>
            </w:pPr>
            <w:r w:rsidRPr="00E10688">
              <w:t>PCHA</w:t>
            </w:r>
            <w:r w:rsidR="008F3449" w:rsidRPr="00E10688">
              <w:t xml:space="preserve"> Data</w:t>
            </w:r>
          </w:p>
        </w:tc>
        <w:tc>
          <w:tcPr>
            <w:tcW w:w="6498" w:type="dxa"/>
            <w:shd w:val="clear" w:color="auto" w:fill="auto"/>
          </w:tcPr>
          <w:p w14:paraId="7B6AFA77" w14:textId="5C51E9CB" w:rsidR="008F3449" w:rsidRPr="00E10688" w:rsidRDefault="008F3449" w:rsidP="00DF14D1">
            <w:pPr>
              <w:pStyle w:val="TableEntry"/>
            </w:pPr>
            <w:r w:rsidRPr="00E10688">
              <w:t xml:space="preserve">Data arriving over the Continua-specified </w:t>
            </w:r>
            <w:r w:rsidR="00BE3C9C" w:rsidRPr="00E10688">
              <w:t>PCHA</w:t>
            </w:r>
            <w:r w:rsidRPr="00E10688">
              <w:t xml:space="preserve"> Transaction from PHD devices. This data is typically provided by sensors and contains sufficient information to generate the non-demographic components of and enterprise time requirements for the IHE PCD-01 or PHMR modules.</w:t>
            </w:r>
          </w:p>
        </w:tc>
      </w:tr>
      <w:tr w:rsidR="008F3449" w:rsidRPr="00323FDB" w14:paraId="642100BE" w14:textId="77777777" w:rsidTr="005B3030">
        <w:tc>
          <w:tcPr>
            <w:tcW w:w="3078" w:type="dxa"/>
            <w:shd w:val="clear" w:color="auto" w:fill="auto"/>
          </w:tcPr>
          <w:p w14:paraId="6E9C34CC" w14:textId="77777777" w:rsidR="008F3449" w:rsidRPr="00E10688" w:rsidRDefault="006E1DC7" w:rsidP="00DF14D1">
            <w:pPr>
              <w:pStyle w:val="TableEntry"/>
            </w:pPr>
            <w:r w:rsidRPr="00E10688">
              <w:t>PHMR</w:t>
            </w:r>
          </w:p>
        </w:tc>
        <w:tc>
          <w:tcPr>
            <w:tcW w:w="6498" w:type="dxa"/>
            <w:shd w:val="clear" w:color="auto" w:fill="auto"/>
          </w:tcPr>
          <w:p w14:paraId="79A25843" w14:textId="77777777" w:rsidR="008F3449" w:rsidRPr="00E10688" w:rsidRDefault="006E1DC7" w:rsidP="00DF14D1">
            <w:pPr>
              <w:pStyle w:val="TableEntry"/>
            </w:pPr>
            <w:r w:rsidRPr="00E10688">
              <w:t>Personal Healthcare Monitoring Report. A C-CDA document designed primarily to record medical measurements taken on a patient by a sensor device.</w:t>
            </w:r>
          </w:p>
        </w:tc>
      </w:tr>
      <w:tr w:rsidR="008F3449" w:rsidRPr="00323FDB" w14:paraId="507EC557" w14:textId="77777777" w:rsidTr="005B3030">
        <w:tc>
          <w:tcPr>
            <w:tcW w:w="3078" w:type="dxa"/>
            <w:shd w:val="clear" w:color="auto" w:fill="auto"/>
          </w:tcPr>
          <w:p w14:paraId="61266358" w14:textId="77777777" w:rsidR="008F3449" w:rsidRPr="00E10688" w:rsidRDefault="006E1DC7" w:rsidP="00DF14D1">
            <w:pPr>
              <w:pStyle w:val="TableEntry"/>
            </w:pPr>
            <w:r w:rsidRPr="00E10688">
              <w:t>PHD</w:t>
            </w:r>
          </w:p>
        </w:tc>
        <w:tc>
          <w:tcPr>
            <w:tcW w:w="6498" w:type="dxa"/>
            <w:shd w:val="clear" w:color="auto" w:fill="auto"/>
          </w:tcPr>
          <w:p w14:paraId="18BE1D82" w14:textId="77777777" w:rsidR="008F3449" w:rsidRPr="00E10688" w:rsidRDefault="006E1DC7" w:rsidP="00DF14D1">
            <w:pPr>
              <w:pStyle w:val="TableEntry"/>
            </w:pPr>
            <w:r w:rsidRPr="00E10688">
              <w:t>Personal Health Device such as a pedometer, glucometer, blood pressure cuff, thermometer, etc.</w:t>
            </w:r>
          </w:p>
        </w:tc>
      </w:tr>
      <w:tr w:rsidR="008F3449" w:rsidRPr="00323FDB" w14:paraId="19C87706" w14:textId="77777777" w:rsidTr="005B3030">
        <w:tc>
          <w:tcPr>
            <w:tcW w:w="3078" w:type="dxa"/>
            <w:shd w:val="clear" w:color="auto" w:fill="auto"/>
          </w:tcPr>
          <w:p w14:paraId="2A656E87" w14:textId="77777777" w:rsidR="008F3449" w:rsidRPr="00E10688" w:rsidRDefault="008F3449" w:rsidP="00DF14D1">
            <w:pPr>
              <w:pStyle w:val="TableEntry"/>
            </w:pPr>
            <w:r w:rsidRPr="00E10688">
              <w:t>IEEE-11073-20601</w:t>
            </w:r>
          </w:p>
        </w:tc>
        <w:tc>
          <w:tcPr>
            <w:tcW w:w="6498" w:type="dxa"/>
            <w:shd w:val="clear" w:color="auto" w:fill="auto"/>
          </w:tcPr>
          <w:p w14:paraId="104DF54E" w14:textId="77777777" w:rsidR="008F3449" w:rsidRPr="00E10688" w:rsidRDefault="008F3449" w:rsidP="00DF14D1">
            <w:pPr>
              <w:pStyle w:val="TableEntry"/>
            </w:pPr>
            <w:r w:rsidRPr="00E10688">
              <w:t>Optimized Exchange Protocol. A transport-agnostic packet-based protocol for exchanging health data. Currently used only over local transports (PHCD USB, ZigBee, HDP Bluetooth, NFC)</w:t>
            </w:r>
          </w:p>
        </w:tc>
      </w:tr>
      <w:tr w:rsidR="008F3449" w:rsidRPr="00323FDB" w14:paraId="5EB9D4EF" w14:textId="77777777" w:rsidTr="005B3030">
        <w:tc>
          <w:tcPr>
            <w:tcW w:w="3078" w:type="dxa"/>
            <w:shd w:val="clear" w:color="auto" w:fill="auto"/>
          </w:tcPr>
          <w:p w14:paraId="3A8AD1CF" w14:textId="77777777" w:rsidR="008F3449" w:rsidRPr="00E10688" w:rsidRDefault="008F3449" w:rsidP="00DF14D1">
            <w:pPr>
              <w:pStyle w:val="TableEntry"/>
            </w:pPr>
            <w:r w:rsidRPr="00E10688">
              <w:t>IHE PCD Data</w:t>
            </w:r>
          </w:p>
        </w:tc>
        <w:tc>
          <w:tcPr>
            <w:tcW w:w="6498" w:type="dxa"/>
            <w:shd w:val="clear" w:color="auto" w:fill="auto"/>
          </w:tcPr>
          <w:p w14:paraId="7A9FC79D" w14:textId="346B25A9" w:rsidR="008F3449" w:rsidRPr="00E10688" w:rsidRDefault="00BE3C9C" w:rsidP="00DF14D1">
            <w:pPr>
              <w:pStyle w:val="TableEntry"/>
            </w:pPr>
            <w:r w:rsidRPr="00E10688">
              <w:t>PCHA</w:t>
            </w:r>
            <w:r w:rsidR="008F3449" w:rsidRPr="00E10688">
              <w:t xml:space="preserve"> sensor data expressed in the form of a </w:t>
            </w:r>
            <w:r w:rsidRPr="00E10688">
              <w:t>PCHA</w:t>
            </w:r>
            <w:r w:rsidR="008F3449" w:rsidRPr="00E10688">
              <w:t xml:space="preserve">-compliant IHE </w:t>
            </w:r>
            <w:r w:rsidR="00F7282E" w:rsidRPr="00E10688">
              <w:t>PCD-01 message</w:t>
            </w:r>
            <w:r w:rsidR="008F3449" w:rsidRPr="00E10688">
              <w:t>.</w:t>
            </w:r>
          </w:p>
        </w:tc>
      </w:tr>
    </w:tbl>
    <w:p w14:paraId="1C171F63" w14:textId="77777777" w:rsidR="00CF283F" w:rsidRPr="00323FDB" w:rsidRDefault="00CF283F" w:rsidP="008616CB">
      <w:pPr>
        <w:pStyle w:val="PartTitle"/>
      </w:pPr>
      <w:bookmarkStart w:id="655" w:name="_Toc424048736"/>
      <w:r w:rsidRPr="00323FDB">
        <w:lastRenderedPageBreak/>
        <w:t xml:space="preserve">Volume </w:t>
      </w:r>
      <w:r w:rsidR="00B43198" w:rsidRPr="00323FDB">
        <w:t>1</w:t>
      </w:r>
      <w:r w:rsidRPr="00323FDB">
        <w:t xml:space="preserve"> –</w:t>
      </w:r>
      <w:r w:rsidR="003A09FE" w:rsidRPr="00323FDB">
        <w:t xml:space="preserve"> </w:t>
      </w:r>
      <w:r w:rsidRPr="00323FDB">
        <w:t>Profiles</w:t>
      </w:r>
      <w:bookmarkEnd w:id="655"/>
    </w:p>
    <w:p w14:paraId="3E1BE431" w14:textId="7B6F01E7" w:rsidR="00B55350" w:rsidRPr="00E10688" w:rsidRDefault="00B55350" w:rsidP="00DF14D1">
      <w:pPr>
        <w:pStyle w:val="Heading2"/>
        <w:numPr>
          <w:ilvl w:val="0"/>
          <w:numId w:val="0"/>
        </w:numPr>
      </w:pPr>
      <w:bookmarkStart w:id="656" w:name="_Toc530206507"/>
      <w:bookmarkStart w:id="657" w:name="_Toc1388427"/>
      <w:bookmarkStart w:id="658" w:name="_Toc1388581"/>
      <w:bookmarkStart w:id="659" w:name="_Toc1456608"/>
      <w:bookmarkStart w:id="660" w:name="_Toc37034633"/>
      <w:bookmarkStart w:id="661" w:name="_Toc38846111"/>
      <w:bookmarkStart w:id="662" w:name="_Toc424048737"/>
      <w:r w:rsidRPr="00E10688">
        <w:t xml:space="preserve">Copyright </w:t>
      </w:r>
      <w:r w:rsidR="00D22DE2" w:rsidRPr="00E10688">
        <w:t>Licenses</w:t>
      </w:r>
      <w:bookmarkEnd w:id="662"/>
    </w:p>
    <w:p w14:paraId="6A179DEF" w14:textId="77777777" w:rsidR="00B55350" w:rsidRPr="00323FDB" w:rsidRDefault="00B55350" w:rsidP="008E441F">
      <w:pPr>
        <w:pStyle w:val="EditorInstructions"/>
      </w:pPr>
      <w:r w:rsidRPr="00323FDB">
        <w:t>A</w:t>
      </w:r>
      <w:r w:rsidR="00F455EA" w:rsidRPr="00323FDB">
        <w:t>dd the following to the IHE Technical Frameworks General Introduction</w:t>
      </w:r>
      <w:r w:rsidR="00255821" w:rsidRPr="00323FDB">
        <w:t xml:space="preserve"> Copyright section</w:t>
      </w:r>
      <w:r w:rsidRPr="00323FDB">
        <w:t>:</w:t>
      </w:r>
    </w:p>
    <w:p w14:paraId="2712D216" w14:textId="5F306FA8" w:rsidR="00F455EA" w:rsidRPr="00323FDB" w:rsidRDefault="00853975" w:rsidP="00E10688">
      <w:pPr>
        <w:pStyle w:val="BodyText"/>
      </w:pPr>
      <w:bookmarkStart w:id="663" w:name="OLE_LINK7"/>
      <w:bookmarkStart w:id="664" w:name="OLE_LINK8"/>
      <w:r>
        <w:t>NA</w:t>
      </w:r>
    </w:p>
    <w:p w14:paraId="18125DED" w14:textId="26F6659F" w:rsidR="00F455EA" w:rsidRPr="00E10688" w:rsidRDefault="00F455EA" w:rsidP="00F455EA">
      <w:pPr>
        <w:pStyle w:val="Heading2"/>
        <w:numPr>
          <w:ilvl w:val="0"/>
          <w:numId w:val="0"/>
        </w:numPr>
      </w:pPr>
      <w:bookmarkStart w:id="665" w:name="_Toc424048738"/>
      <w:bookmarkEnd w:id="663"/>
      <w:bookmarkEnd w:id="664"/>
      <w:r w:rsidRPr="00E10688">
        <w:t>Domain-specific additions</w:t>
      </w:r>
      <w:bookmarkEnd w:id="665"/>
    </w:p>
    <w:p w14:paraId="5AD66B36" w14:textId="77777777" w:rsidR="00853975" w:rsidRPr="00323FDB" w:rsidRDefault="00853975" w:rsidP="00853975">
      <w:pPr>
        <w:pStyle w:val="BodyText"/>
      </w:pPr>
      <w:r>
        <w:t>NA</w:t>
      </w:r>
    </w:p>
    <w:p w14:paraId="2F25DBE4" w14:textId="77777777" w:rsidR="00853975" w:rsidRDefault="00853975" w:rsidP="00E10688">
      <w:pPr>
        <w:pStyle w:val="BodyText"/>
      </w:pPr>
    </w:p>
    <w:p w14:paraId="52FE4FFF" w14:textId="77777777" w:rsidR="00853975" w:rsidRPr="00DF14D1" w:rsidRDefault="00853975" w:rsidP="00E10688">
      <w:pPr>
        <w:pStyle w:val="BodyText"/>
      </w:pPr>
    </w:p>
    <w:p w14:paraId="4A37F24D" w14:textId="40317966" w:rsidR="00303E20" w:rsidRPr="00323FDB" w:rsidRDefault="00F967B3" w:rsidP="008E441F">
      <w:pPr>
        <w:pStyle w:val="EditorInstructions"/>
      </w:pPr>
      <w:bookmarkStart w:id="666" w:name="_Toc473170358"/>
      <w:bookmarkStart w:id="667" w:name="_Toc504625755"/>
      <w:bookmarkStart w:id="668" w:name="_Toc530206508"/>
      <w:bookmarkStart w:id="669" w:name="_Toc1388428"/>
      <w:bookmarkStart w:id="670" w:name="_Toc1388582"/>
      <w:bookmarkStart w:id="671" w:name="_Toc1456609"/>
      <w:bookmarkStart w:id="672" w:name="_Toc37034634"/>
      <w:bookmarkStart w:id="673" w:name="_Toc38846112"/>
      <w:bookmarkEnd w:id="648"/>
      <w:bookmarkEnd w:id="649"/>
      <w:bookmarkEnd w:id="656"/>
      <w:bookmarkEnd w:id="657"/>
      <w:bookmarkEnd w:id="658"/>
      <w:bookmarkEnd w:id="659"/>
      <w:bookmarkEnd w:id="660"/>
      <w:bookmarkEnd w:id="661"/>
      <w:r w:rsidRPr="00323FDB">
        <w:t>A</w:t>
      </w:r>
      <w:r w:rsidR="00303E20" w:rsidRPr="00323FDB">
        <w:t>dd</w:t>
      </w:r>
      <w:r w:rsidR="00D91815" w:rsidRPr="00323FDB">
        <w:t xml:space="preserve"> Section </w:t>
      </w:r>
      <w:r w:rsidR="00853975">
        <w:t>X</w:t>
      </w:r>
    </w:p>
    <w:p w14:paraId="5F573D7A" w14:textId="33DA63BF" w:rsidR="00D91815" w:rsidRPr="00323FDB" w:rsidRDefault="00FF4C4E" w:rsidP="00B92EA1">
      <w:pPr>
        <w:pStyle w:val="AuthorInstructions"/>
      </w:pPr>
      <w:r w:rsidRPr="00323FDB">
        <w:br w:type="page"/>
      </w:r>
    </w:p>
    <w:p w14:paraId="30DE526E" w14:textId="77777777" w:rsidR="00303E20" w:rsidRPr="00323FDB" w:rsidRDefault="00303E20" w:rsidP="00303E20">
      <w:pPr>
        <w:pStyle w:val="Heading1"/>
        <w:pageBreakBefore w:val="0"/>
        <w:numPr>
          <w:ilvl w:val="0"/>
          <w:numId w:val="0"/>
        </w:numPr>
        <w:rPr>
          <w:noProof w:val="0"/>
        </w:rPr>
      </w:pPr>
      <w:bookmarkStart w:id="674" w:name="_Toc424048739"/>
      <w:r w:rsidRPr="00323FDB">
        <w:rPr>
          <w:noProof w:val="0"/>
        </w:rPr>
        <w:lastRenderedPageBreak/>
        <w:t xml:space="preserve">X </w:t>
      </w:r>
      <w:r w:rsidR="008F3449" w:rsidRPr="00323FDB">
        <w:rPr>
          <w:noProof w:val="0"/>
        </w:rPr>
        <w:t xml:space="preserve">Remote Patient Monitoring (RPM) </w:t>
      </w:r>
      <w:r w:rsidRPr="00323FDB">
        <w:rPr>
          <w:noProof w:val="0"/>
        </w:rPr>
        <w:t>Profile</w:t>
      </w:r>
      <w:bookmarkEnd w:id="674"/>
    </w:p>
    <w:p w14:paraId="5C0D0905" w14:textId="38759D5D" w:rsidR="008F3449" w:rsidRPr="00323FDB" w:rsidRDefault="008F3449" w:rsidP="00E10688">
      <w:pPr>
        <w:pStyle w:val="BodyText"/>
      </w:pPr>
      <w:r w:rsidRPr="00323FDB">
        <w:t>The Remote Patient Monitoring Profile describes a standardized means to transmit measurements taken by personal health</w:t>
      </w:r>
      <w:r w:rsidR="00636729" w:rsidRPr="00323FDB">
        <w:t>care</w:t>
      </w:r>
      <w:r w:rsidRPr="00323FDB">
        <w:t xml:space="preserve"> devices in a remote setting to a health care provider, including remote home monitoring, sub-acute therapy devices and wearable technologies. Remote in this case means outside of a care provider facility and is typically in the patient’s home. In this manner, a patient’s status can be monitored without repetitively travelling to a provider facility until deemed necessary, reducing interference in their day to day lives. In addition patients can be in an environment that they are more familiar and comfortable with. The reduction of personal stress and overall expense is especially beneficial in the case of independent living support, chronic disease management and post-operative rec</w:t>
      </w:r>
      <w:r w:rsidR="00B35019" w:rsidRPr="00323FDB">
        <w:t>overy.</w:t>
      </w:r>
    </w:p>
    <w:p w14:paraId="7B1FF475" w14:textId="77777777" w:rsidR="00B35019" w:rsidRPr="00323FDB" w:rsidRDefault="00B35019" w:rsidP="00E10688">
      <w:pPr>
        <w:pStyle w:val="BodyText"/>
      </w:pPr>
      <w:r w:rsidRPr="00323FDB">
        <w:t>This profile is, for all practical purposes, an expression of the already existing set of standards and interfaces defined by PCHA for the delivery of remote patient data taken by Personal Healthcare Devices to the care provider in terms of IHE actors and transactions. No new standards or transactions are proposed.</w:t>
      </w:r>
    </w:p>
    <w:p w14:paraId="13F21F13" w14:textId="77777777" w:rsidR="00F737D2" w:rsidRPr="00323FDB" w:rsidRDefault="00F737D2" w:rsidP="00E10688">
      <w:pPr>
        <w:pStyle w:val="BodyText"/>
      </w:pPr>
      <w:r w:rsidRPr="00323FDB">
        <w:t>The typical technology used to support remote monitoring includes:</w:t>
      </w:r>
    </w:p>
    <w:p w14:paraId="4A9EC50A" w14:textId="77777777" w:rsidR="00BA597A" w:rsidRPr="00323FDB" w:rsidRDefault="00BA597A" w:rsidP="00E10688">
      <w:pPr>
        <w:pStyle w:val="ListBullet2"/>
      </w:pPr>
      <w:r w:rsidRPr="00323FDB">
        <w:t>A Personal Health Device (PHD) which produces various health-related measurements through different kinds of sensors, and</w:t>
      </w:r>
    </w:p>
    <w:p w14:paraId="47F9DFC2" w14:textId="77777777" w:rsidR="00BA597A" w:rsidRPr="00323FDB" w:rsidRDefault="00BA597A" w:rsidP="00E10688">
      <w:pPr>
        <w:pStyle w:val="ListBullet2"/>
      </w:pPr>
      <w:r w:rsidRPr="00323FDB">
        <w:t xml:space="preserve">A collector </w:t>
      </w:r>
      <w:r w:rsidR="000D16B6" w:rsidRPr="00323FDB">
        <w:t xml:space="preserve">that </w:t>
      </w:r>
      <w:r w:rsidRPr="00323FDB">
        <w:t>gathers data from one or more PHDs and forwards the information to the health information exchange</w:t>
      </w:r>
      <w:r w:rsidR="000D16B6" w:rsidRPr="00323FDB">
        <w:t>, and</w:t>
      </w:r>
    </w:p>
    <w:p w14:paraId="5809E81F" w14:textId="77777777" w:rsidR="00BA597A" w:rsidRPr="00323FDB" w:rsidRDefault="00BA597A" w:rsidP="00E10688">
      <w:pPr>
        <w:pStyle w:val="ListBullet2"/>
      </w:pPr>
      <w:r w:rsidRPr="00323FDB">
        <w:t xml:space="preserve">The health information exchange </w:t>
      </w:r>
      <w:r w:rsidR="000D16B6" w:rsidRPr="00323FDB">
        <w:t xml:space="preserve">that </w:t>
      </w:r>
      <w:r w:rsidRPr="00323FDB">
        <w:t>stores and makes the data accessible to healthcare providers such as the physician or care coordinator, and</w:t>
      </w:r>
    </w:p>
    <w:p w14:paraId="0F1AD484" w14:textId="77777777" w:rsidR="00BA597A" w:rsidRPr="00323FDB" w:rsidRDefault="00BA597A" w:rsidP="00E10688">
      <w:pPr>
        <w:pStyle w:val="ListBullet2"/>
      </w:pPr>
      <w:r w:rsidRPr="00323FDB">
        <w:t xml:space="preserve">An electronic health record or care management system </w:t>
      </w:r>
      <w:r w:rsidR="000D16B6" w:rsidRPr="00323FDB">
        <w:t xml:space="preserve">that </w:t>
      </w:r>
      <w:r w:rsidRPr="00323FDB">
        <w:t>provides healthcare providers or coordinators with access to the patient’s health record and monitoring data.</w:t>
      </w:r>
    </w:p>
    <w:p w14:paraId="13578AF9" w14:textId="0F975C01" w:rsidR="00BA597A" w:rsidRPr="00323FDB" w:rsidRDefault="000D16B6" w:rsidP="00E10688">
      <w:pPr>
        <w:pStyle w:val="BodyText"/>
      </w:pPr>
      <w:r w:rsidRPr="00323FDB">
        <w:t>Personal health devices include sensors such as a weight scale, S</w:t>
      </w:r>
      <w:r w:rsidR="00B35019" w:rsidRPr="00323FDB">
        <w:t>p</w:t>
      </w:r>
      <w:r w:rsidRPr="00323FDB">
        <w:t>O</w:t>
      </w:r>
      <w:r w:rsidRPr="00323FDB">
        <w:rPr>
          <w:vertAlign w:val="subscript"/>
        </w:rPr>
        <w:t>2</w:t>
      </w:r>
      <w:r w:rsidRPr="00323FDB">
        <w:t xml:space="preserve"> sensors, blood pressure cuffs, and medication dispensers</w:t>
      </w:r>
      <w:r w:rsidR="00DF14D1">
        <w:t xml:space="preserve">. </w:t>
      </w:r>
      <w:r w:rsidRPr="00323FDB">
        <w:t>These devices connect to a data collector using a variety of personal networking protocols, such as Bluetooth®, ZigBee®, and USB connections</w:t>
      </w:r>
      <w:r w:rsidR="00DF14D1">
        <w:t xml:space="preserve">. </w:t>
      </w:r>
      <w:r w:rsidR="006277FA" w:rsidRPr="00323FDB">
        <w:t>Personal health devices tend to use embedded systems to handle data communication, and have limited capabilities</w:t>
      </w:r>
      <w:r w:rsidR="00DF14D1">
        <w:t xml:space="preserve">. </w:t>
      </w:r>
      <w:r w:rsidR="006277FA" w:rsidRPr="00323FDB">
        <w:t>They may not even have a clock to keep track of the date and time a measurement is taken.</w:t>
      </w:r>
    </w:p>
    <w:p w14:paraId="3E02E7FA" w14:textId="450B187E" w:rsidR="00BA597A" w:rsidRPr="00323FDB" w:rsidRDefault="006277FA" w:rsidP="00E10688">
      <w:pPr>
        <w:pStyle w:val="BodyText"/>
      </w:pPr>
      <w:r w:rsidRPr="00323FDB">
        <w:t>Collectors are typically applications built into devices such as a set-top box attached to a cable or local area network, or a mobile device such as a cellular phone, tablet or personal computer</w:t>
      </w:r>
      <w:r w:rsidR="00DF14D1">
        <w:t xml:space="preserve">. </w:t>
      </w:r>
      <w:r w:rsidRPr="00323FDB">
        <w:t>These applications collect data from one or more PHDs and send them on to the healthcare provider via a health information exchange.</w:t>
      </w:r>
    </w:p>
    <w:p w14:paraId="1F39F56F" w14:textId="1C6A4E5B" w:rsidR="008F3449" w:rsidRPr="00DF14D1" w:rsidRDefault="008F3449" w:rsidP="00E10688">
      <w:pPr>
        <w:pStyle w:val="BodyText"/>
      </w:pPr>
      <w:r w:rsidRPr="00DF14D1">
        <w:t xml:space="preserve">The </w:t>
      </w:r>
      <w:r w:rsidRPr="00DF14D1">
        <w:rPr>
          <w:rStyle w:val="BlockTextChar"/>
        </w:rPr>
        <w:t>Remote Patient Monitoring Profile uses transactions that include the transport of data content based on IEEE 11073 terminologies for remote patient monitoring devices. Please see the list of terminologies in Appendix A.</w:t>
      </w:r>
    </w:p>
    <w:p w14:paraId="0D8971C7" w14:textId="77777777" w:rsidR="00A85861" w:rsidRPr="00323FDB" w:rsidRDefault="00CF283F" w:rsidP="00D91815">
      <w:pPr>
        <w:pStyle w:val="Heading2"/>
        <w:numPr>
          <w:ilvl w:val="0"/>
          <w:numId w:val="0"/>
        </w:numPr>
        <w:rPr>
          <w:noProof w:val="0"/>
        </w:rPr>
      </w:pPr>
      <w:bookmarkStart w:id="675" w:name="_Toc424048740"/>
      <w:r w:rsidRPr="00323FDB">
        <w:rPr>
          <w:noProof w:val="0"/>
        </w:rPr>
        <w:lastRenderedPageBreak/>
        <w:t xml:space="preserve">X.1 </w:t>
      </w:r>
      <w:r w:rsidR="008F3449" w:rsidRPr="00323FDB">
        <w:rPr>
          <w:noProof w:val="0"/>
        </w:rPr>
        <w:t>RPM</w:t>
      </w:r>
      <w:r w:rsidR="00FF4C4E" w:rsidRPr="00323FDB">
        <w:rPr>
          <w:noProof w:val="0"/>
        </w:rPr>
        <w:t xml:space="preserve"> </w:t>
      </w:r>
      <w:r w:rsidRPr="00323FDB">
        <w:rPr>
          <w:noProof w:val="0"/>
        </w:rPr>
        <w:t>Actors</w:t>
      </w:r>
      <w:r w:rsidR="008608EF" w:rsidRPr="00323FDB">
        <w:rPr>
          <w:noProof w:val="0"/>
        </w:rPr>
        <w:t xml:space="preserve">, </w:t>
      </w:r>
      <w:r w:rsidRPr="00323FDB">
        <w:rPr>
          <w:noProof w:val="0"/>
        </w:rPr>
        <w:t>Transactions</w:t>
      </w:r>
      <w:bookmarkEnd w:id="666"/>
      <w:bookmarkEnd w:id="667"/>
      <w:bookmarkEnd w:id="668"/>
      <w:bookmarkEnd w:id="669"/>
      <w:bookmarkEnd w:id="670"/>
      <w:bookmarkEnd w:id="671"/>
      <w:bookmarkEnd w:id="672"/>
      <w:bookmarkEnd w:id="673"/>
      <w:r w:rsidR="008608EF" w:rsidRPr="00323FDB">
        <w:rPr>
          <w:noProof w:val="0"/>
        </w:rPr>
        <w:t>, and Content Modules</w:t>
      </w:r>
      <w:bookmarkStart w:id="676" w:name="_Toc473170359"/>
      <w:bookmarkStart w:id="677" w:name="_Toc504625756"/>
      <w:bookmarkStart w:id="678" w:name="_Toc530206509"/>
      <w:bookmarkStart w:id="679" w:name="_Toc1388429"/>
      <w:bookmarkStart w:id="680" w:name="_Toc1388583"/>
      <w:bookmarkStart w:id="681" w:name="_Toc1456610"/>
      <w:bookmarkStart w:id="682" w:name="_Toc37034635"/>
      <w:bookmarkStart w:id="683" w:name="_Toc38846113"/>
      <w:bookmarkEnd w:id="675"/>
    </w:p>
    <w:p w14:paraId="6CDE9996" w14:textId="35AC2BC8" w:rsidR="003B70A2" w:rsidRPr="00323FDB" w:rsidRDefault="00323461" w:rsidP="00323461">
      <w:pPr>
        <w:pStyle w:val="BodyText"/>
      </w:pPr>
      <w:r w:rsidRPr="00323FDB">
        <w:t>This section define</w:t>
      </w:r>
      <w:r w:rsidR="00D422BB" w:rsidRPr="00323FDB">
        <w:t>s the actors, transactions, and/</w:t>
      </w:r>
      <w:r w:rsidRPr="00323FDB">
        <w:t xml:space="preserve">or content modules </w:t>
      </w:r>
      <w:r w:rsidR="006D4881" w:rsidRPr="00323FDB">
        <w:t xml:space="preserve">in this </w:t>
      </w:r>
      <w:r w:rsidRPr="00323FDB">
        <w:t>profile</w:t>
      </w:r>
      <w:r w:rsidR="00887E40" w:rsidRPr="00323FDB">
        <w:t xml:space="preserve">. </w:t>
      </w:r>
      <w:r w:rsidR="006C371A" w:rsidRPr="00323FDB">
        <w:t>General definitions of actors</w:t>
      </w:r>
      <w:r w:rsidR="00BA1A91" w:rsidRPr="00323FDB">
        <w:t xml:space="preserve"> </w:t>
      </w:r>
      <w:r w:rsidR="006C371A" w:rsidRPr="00323FDB">
        <w:t xml:space="preserve">are given in the Technical Frameworks General Introduction </w:t>
      </w:r>
      <w:r w:rsidR="006514EA" w:rsidRPr="00323FDB">
        <w:t>Appendix</w:t>
      </w:r>
      <w:r w:rsidR="00BA1A91" w:rsidRPr="00323FDB">
        <w:t xml:space="preserve"> A </w:t>
      </w:r>
      <w:r w:rsidR="001134EB" w:rsidRPr="00323FDB">
        <w:t xml:space="preserve">at </w:t>
      </w:r>
      <w:hyperlink r:id="rId17" w:history="1">
        <w:r w:rsidR="00E14B52">
          <w:rPr>
            <w:rStyle w:val="Hyperlink"/>
          </w:rPr>
          <w:t>http://ihe.net/Technical_Frameworks</w:t>
        </w:r>
      </w:hyperlink>
      <w:r w:rsidR="005672A9" w:rsidRPr="00323FDB">
        <w:t>.</w:t>
      </w:r>
    </w:p>
    <w:p w14:paraId="32B6F579" w14:textId="2A877E25" w:rsidR="008F3449" w:rsidRPr="00323FDB" w:rsidRDefault="008F3449" w:rsidP="008F3449">
      <w:pPr>
        <w:pStyle w:val="BodyText"/>
      </w:pPr>
      <w:r w:rsidRPr="00323FDB">
        <w:t xml:space="preserve">The intent of the RPM </w:t>
      </w:r>
      <w:r w:rsidR="00F57B31">
        <w:t>Profile</w:t>
      </w:r>
      <w:r w:rsidRPr="00323FDB">
        <w:t xml:space="preserve"> is to standardize the representation of device observations and the transactions necessary to get the device observations to the health care provider. This standardization ensures plug and play operation for each component participating in the RPM </w:t>
      </w:r>
      <w:r w:rsidR="00F57B31">
        <w:t>Profile</w:t>
      </w:r>
      <w:r w:rsidRPr="00323FDB">
        <w:t xml:space="preserve"> from the sensor device (Device Observation Source) used by the remotely located patient to the EHR document reader used by the health care provider.</w:t>
      </w:r>
    </w:p>
    <w:p w14:paraId="2FF3DEAD" w14:textId="77777777" w:rsidR="008F3449" w:rsidRPr="00323FDB" w:rsidRDefault="008F3449" w:rsidP="00E10688">
      <w:pPr>
        <w:pStyle w:val="BodyText"/>
      </w:pPr>
      <w:r w:rsidRPr="00323FDB">
        <w:t xml:space="preserve">The profile consists of the following actors: </w:t>
      </w:r>
    </w:p>
    <w:p w14:paraId="39B263C5" w14:textId="2AFF2344" w:rsidR="008F3449" w:rsidRPr="00323FDB" w:rsidRDefault="008F3449" w:rsidP="00E10688">
      <w:pPr>
        <w:pStyle w:val="ListNumber2"/>
        <w:numPr>
          <w:ilvl w:val="0"/>
          <w:numId w:val="38"/>
        </w:numPr>
      </w:pPr>
      <w:r w:rsidRPr="00323FDB">
        <w:t xml:space="preserve">Device Observation Source </w:t>
      </w:r>
      <w:r w:rsidR="00F57B31">
        <w:t>Actor</w:t>
      </w:r>
      <w:r w:rsidRPr="00323FDB">
        <w:t xml:space="preserve"> which is typically the Personal Health Device (PHD) sensor</w:t>
      </w:r>
    </w:p>
    <w:p w14:paraId="0BAA5D01" w14:textId="18F8A8AB" w:rsidR="00B35019" w:rsidRPr="00323FDB" w:rsidRDefault="00B35019" w:rsidP="00E10688">
      <w:pPr>
        <w:pStyle w:val="ListNumber2"/>
      </w:pPr>
      <w:r w:rsidRPr="00323FDB">
        <w:t>Sensor</w:t>
      </w:r>
      <w:r w:rsidR="008F3449" w:rsidRPr="00323FDB">
        <w:t xml:space="preserve"> </w:t>
      </w:r>
      <w:r w:rsidRPr="00323FDB">
        <w:t>Data</w:t>
      </w:r>
      <w:r w:rsidR="008F3449" w:rsidRPr="00323FDB">
        <w:t xml:space="preserve"> Consumer </w:t>
      </w:r>
      <w:r w:rsidR="00F57B31">
        <w:t>Actor</w:t>
      </w:r>
      <w:r w:rsidR="008F3449" w:rsidRPr="00323FDB">
        <w:t xml:space="preserve"> that receives the data from the sensor device. In this profile, the </w:t>
      </w:r>
      <w:r w:rsidRPr="00323FDB">
        <w:t xml:space="preserve">Sensor Data </w:t>
      </w:r>
      <w:r w:rsidR="008F3449" w:rsidRPr="00323FDB">
        <w:t xml:space="preserve">Consumer must be grouped with either a </w:t>
      </w:r>
      <w:r w:rsidR="0093216B" w:rsidRPr="00323FDB">
        <w:t>Device Observation Reporter</w:t>
      </w:r>
      <w:r w:rsidR="00452A51" w:rsidRPr="00323FDB">
        <w:t xml:space="preserve"> or Content Creator</w:t>
      </w:r>
      <w:r w:rsidRPr="00323FDB">
        <w:t>.</w:t>
      </w:r>
    </w:p>
    <w:p w14:paraId="21BE9A13" w14:textId="166B6E1B" w:rsidR="008F3449" w:rsidRPr="00323FDB" w:rsidRDefault="0093216B" w:rsidP="00E10688">
      <w:pPr>
        <w:pStyle w:val="ListNumber2"/>
      </w:pPr>
      <w:r w:rsidRPr="00323FDB">
        <w:t>Device Observation Reporter</w:t>
      </w:r>
      <w:r w:rsidR="00B35019" w:rsidRPr="00323FDB">
        <w:t xml:space="preserve"> </w:t>
      </w:r>
      <w:r w:rsidR="00F57B31">
        <w:t>Actor</w:t>
      </w:r>
      <w:r w:rsidR="008F3449" w:rsidRPr="00323FDB">
        <w:t xml:space="preserve"> that generates a </w:t>
      </w:r>
      <w:r w:rsidR="00F7282E" w:rsidRPr="00323FDB">
        <w:t>PCD-01 message</w:t>
      </w:r>
      <w:r w:rsidR="008F3449" w:rsidRPr="00323FDB">
        <w:t xml:space="preserve"> from the </w:t>
      </w:r>
      <w:r w:rsidR="00BE3C9C" w:rsidRPr="00323FDB">
        <w:t>PCHA</w:t>
      </w:r>
      <w:r w:rsidR="008F3449" w:rsidRPr="00323FDB">
        <w:t xml:space="preserve"> data</w:t>
      </w:r>
    </w:p>
    <w:p w14:paraId="282992E9" w14:textId="1CA471D4" w:rsidR="008F3449" w:rsidRPr="00323FDB" w:rsidRDefault="0093216B" w:rsidP="00E10688">
      <w:pPr>
        <w:pStyle w:val="ListNumber2"/>
      </w:pPr>
      <w:r w:rsidRPr="00323FDB">
        <w:t>Device Observation</w:t>
      </w:r>
      <w:r w:rsidR="008F3449" w:rsidRPr="00323FDB">
        <w:t xml:space="preserve"> Consumer </w:t>
      </w:r>
      <w:r w:rsidR="00F57B31">
        <w:t>Actor</w:t>
      </w:r>
      <w:r w:rsidR="008F3449" w:rsidRPr="00323FDB">
        <w:t xml:space="preserve"> that receives </w:t>
      </w:r>
      <w:r w:rsidR="00F7282E" w:rsidRPr="00323FDB">
        <w:t>the PCD-01 message</w:t>
      </w:r>
      <w:r w:rsidR="008F3449" w:rsidRPr="00323FDB">
        <w:t xml:space="preserve"> from the </w:t>
      </w:r>
      <w:r w:rsidRPr="00323FDB">
        <w:t xml:space="preserve">Device Observation </w:t>
      </w:r>
      <w:r w:rsidR="00B35019" w:rsidRPr="00323FDB">
        <w:t>Reporter</w:t>
      </w:r>
      <w:r w:rsidRPr="00323FDB">
        <w:t xml:space="preserve"> </w:t>
      </w:r>
      <w:r w:rsidR="00F57B31">
        <w:t>Actor</w:t>
      </w:r>
      <w:r w:rsidR="008F3449" w:rsidRPr="00323FDB">
        <w:t xml:space="preserve">. In this profile the </w:t>
      </w:r>
      <w:r w:rsidRPr="00323FDB">
        <w:t>Device Observation</w:t>
      </w:r>
      <w:r w:rsidR="008F3449" w:rsidRPr="00323FDB">
        <w:t xml:space="preserve"> Consumer </w:t>
      </w:r>
      <w:r w:rsidR="00F57B31">
        <w:t>Actor</w:t>
      </w:r>
      <w:r w:rsidR="008F3449" w:rsidRPr="00323FDB">
        <w:t xml:space="preserve"> is typically grouped with a Content Creator </w:t>
      </w:r>
      <w:r w:rsidR="00F57B31">
        <w:t>Actor</w:t>
      </w:r>
      <w:r w:rsidR="008F3449" w:rsidRPr="00323FDB">
        <w:t xml:space="preserve"> that creates PHMR content modules from IHE PCD-01 data. </w:t>
      </w:r>
      <w:r w:rsidR="00F7282E" w:rsidRPr="00323FDB">
        <w:t>I</w:t>
      </w:r>
      <w:r w:rsidR="008F3449" w:rsidRPr="00323FDB">
        <w:t xml:space="preserve">n some use cases the </w:t>
      </w:r>
      <w:r w:rsidR="00F7282E" w:rsidRPr="00323FDB">
        <w:t>delivery of the data as a PCD-01 message</w:t>
      </w:r>
      <w:r w:rsidR="008F3449" w:rsidRPr="00323FDB">
        <w:t xml:space="preserve"> may suffice</w:t>
      </w:r>
      <w:r w:rsidR="00F7282E" w:rsidRPr="00323FDB">
        <w:t>, however that option is outside the scope of this profile.</w:t>
      </w:r>
    </w:p>
    <w:p w14:paraId="5DF5BD79" w14:textId="6BAF8B7C" w:rsidR="008F3449" w:rsidRPr="00323FDB" w:rsidRDefault="008F3449" w:rsidP="00E10688">
      <w:pPr>
        <w:pStyle w:val="ListNumber2"/>
      </w:pPr>
      <w:r w:rsidRPr="00323FDB">
        <w:t xml:space="preserve">Content Creator </w:t>
      </w:r>
      <w:r w:rsidR="00F57B31">
        <w:t>Actor</w:t>
      </w:r>
      <w:r w:rsidRPr="00323FDB">
        <w:t xml:space="preserve"> that generates a PHMR content module and makes that Content available to a Content Consumer</w:t>
      </w:r>
    </w:p>
    <w:p w14:paraId="3772BA14" w14:textId="4886FA19" w:rsidR="008F3449" w:rsidRPr="00323FDB" w:rsidRDefault="008F3449" w:rsidP="00E10688">
      <w:pPr>
        <w:pStyle w:val="ListNumber2"/>
      </w:pPr>
      <w:r w:rsidRPr="00323FDB">
        <w:t xml:space="preserve">Content Consumer </w:t>
      </w:r>
      <w:r w:rsidR="00F57B31">
        <w:t>Actor</w:t>
      </w:r>
      <w:r w:rsidRPr="00323FDB">
        <w:t xml:space="preserve"> that receives a PHMR content module</w:t>
      </w:r>
    </w:p>
    <w:p w14:paraId="4759530D" w14:textId="6AC03524" w:rsidR="008F3449" w:rsidRPr="00323FDB" w:rsidRDefault="008F3449" w:rsidP="008F3449">
      <w:pPr>
        <w:pStyle w:val="BodyText"/>
      </w:pPr>
      <w:proofErr w:type="gramStart"/>
      <w:r w:rsidRPr="00323FDB">
        <w:t>and</w:t>
      </w:r>
      <w:proofErr w:type="gramEnd"/>
      <w:r w:rsidRPr="00323FDB">
        <w:t xml:space="preserve"> transactions</w:t>
      </w:r>
      <w:r w:rsidR="00A93071" w:rsidRPr="00323FDB">
        <w:t xml:space="preserve"> where the ‘*’ in the name indicates one of several possible transports</w:t>
      </w:r>
      <w:r w:rsidRPr="00323FDB">
        <w:t>:</w:t>
      </w:r>
    </w:p>
    <w:p w14:paraId="48D405FE" w14:textId="299C00CC" w:rsidR="008F3449" w:rsidRPr="00323FDB" w:rsidRDefault="00875157" w:rsidP="00E10688">
      <w:pPr>
        <w:pStyle w:val="ListNumber2"/>
        <w:numPr>
          <w:ilvl w:val="0"/>
          <w:numId w:val="39"/>
        </w:numPr>
      </w:pPr>
      <w:r w:rsidRPr="00323FDB">
        <w:t xml:space="preserve">Communicate </w:t>
      </w:r>
      <w:r w:rsidR="00BE3C9C" w:rsidRPr="00323FDB">
        <w:t>PCHA</w:t>
      </w:r>
      <w:r w:rsidR="00A93071" w:rsidRPr="00323FDB">
        <w:t xml:space="preserve"> Data</w:t>
      </w:r>
      <w:r w:rsidRPr="00323FDB">
        <w:t>-* transaction</w:t>
      </w:r>
      <w:r w:rsidR="00A93071" w:rsidRPr="00323FDB">
        <w:t xml:space="preserve"> </w:t>
      </w:r>
      <w:r w:rsidR="008F3449" w:rsidRPr="00323FDB">
        <w:t>communicates sensor data to the appropriate consumer</w:t>
      </w:r>
      <w:r w:rsidR="00A93071" w:rsidRPr="00323FDB">
        <w:t xml:space="preserve"> over </w:t>
      </w:r>
      <w:r w:rsidR="00636729" w:rsidRPr="00323FDB">
        <w:t>five possible</w:t>
      </w:r>
      <w:r w:rsidR="00A93071" w:rsidRPr="00323FDB">
        <w:t xml:space="preserve"> transports</w:t>
      </w:r>
    </w:p>
    <w:p w14:paraId="08F6CD2D" w14:textId="685C2EF5" w:rsidR="008F3449" w:rsidRPr="00323FDB" w:rsidRDefault="008F3449" w:rsidP="00E10688">
      <w:pPr>
        <w:pStyle w:val="ListNumber2"/>
        <w:numPr>
          <w:ilvl w:val="0"/>
          <w:numId w:val="39"/>
        </w:numPr>
      </w:pPr>
      <w:r w:rsidRPr="00323FDB">
        <w:t>PCD-01 Communicate PCD Data</w:t>
      </w:r>
      <w:r w:rsidR="00875157" w:rsidRPr="00323FDB">
        <w:t>-*</w:t>
      </w:r>
      <w:r w:rsidRPr="00323FDB">
        <w:t xml:space="preserve"> transaction communicates </w:t>
      </w:r>
      <w:r w:rsidR="00636729" w:rsidRPr="00323FDB">
        <w:t xml:space="preserve">a </w:t>
      </w:r>
      <w:r w:rsidRPr="00323FDB">
        <w:t xml:space="preserve">PCD-01 </w:t>
      </w:r>
      <w:r w:rsidR="00636729" w:rsidRPr="00323FDB">
        <w:t>message</w:t>
      </w:r>
      <w:r w:rsidRPr="00323FDB">
        <w:t xml:space="preserve"> to the appropriate consumer</w:t>
      </w:r>
      <w:r w:rsidR="00A93071" w:rsidRPr="00323FDB">
        <w:t xml:space="preserve"> over two possible transports</w:t>
      </w:r>
    </w:p>
    <w:p w14:paraId="7F29DA09" w14:textId="53515B3C" w:rsidR="008F3449" w:rsidRPr="00323FDB" w:rsidRDefault="008F3449" w:rsidP="00E10688">
      <w:pPr>
        <w:pStyle w:val="ListNumber2"/>
        <w:numPr>
          <w:ilvl w:val="0"/>
          <w:numId w:val="39"/>
        </w:numPr>
      </w:pPr>
      <w:r w:rsidRPr="00323FDB">
        <w:t xml:space="preserve">PCC Document Sharing transaction distributes the PHMR content module by an agreed upon technique (such as </w:t>
      </w:r>
      <w:proofErr w:type="spellStart"/>
      <w:r w:rsidRPr="00323FDB">
        <w:t>XDS</w:t>
      </w:r>
      <w:r w:rsidR="00210FAA">
        <w:t>.</w:t>
      </w:r>
      <w:r w:rsidRPr="00323FDB">
        <w:t>b</w:t>
      </w:r>
      <w:proofErr w:type="spellEnd"/>
      <w:r w:rsidRPr="00323FDB">
        <w:t xml:space="preserve"> or XDM) to an appropriate consumer</w:t>
      </w:r>
    </w:p>
    <w:p w14:paraId="039E8F4C" w14:textId="77777777" w:rsidR="008F3449" w:rsidRPr="00323FDB" w:rsidRDefault="008F3449" w:rsidP="008F3449">
      <w:pPr>
        <w:pStyle w:val="BodyText"/>
      </w:pPr>
      <w:proofErr w:type="gramStart"/>
      <w:r w:rsidRPr="00323FDB">
        <w:t>and</w:t>
      </w:r>
      <w:proofErr w:type="gramEnd"/>
      <w:r w:rsidRPr="00323FDB">
        <w:t xml:space="preserve"> Content Module:</w:t>
      </w:r>
    </w:p>
    <w:p w14:paraId="74EC0C2E" w14:textId="77777777" w:rsidR="008F3449" w:rsidRPr="00323FDB" w:rsidRDefault="008F3449" w:rsidP="00E10688">
      <w:pPr>
        <w:pStyle w:val="ListNumber2"/>
        <w:numPr>
          <w:ilvl w:val="0"/>
          <w:numId w:val="40"/>
        </w:numPr>
      </w:pPr>
      <w:r w:rsidRPr="00323FDB">
        <w:t>Personal Healthcare Monitoring Report (PHMR).</w:t>
      </w:r>
    </w:p>
    <w:p w14:paraId="23A7E09C" w14:textId="71FC76DD" w:rsidR="00A93071" w:rsidRPr="00323FDB" w:rsidRDefault="00A93071" w:rsidP="00A93071">
      <w:pPr>
        <w:pStyle w:val="BodyText"/>
      </w:pPr>
      <w:r w:rsidRPr="00323FDB">
        <w:t>The ‘*’ in the transaction names that support several transports will be used throughout this document for readability except where the specific transport notation is important.</w:t>
      </w:r>
    </w:p>
    <w:p w14:paraId="00FBC6C7" w14:textId="1B8A45D7" w:rsidR="007620E1" w:rsidRPr="00323FDB" w:rsidRDefault="00CF283F" w:rsidP="00B35019">
      <w:pPr>
        <w:pStyle w:val="BodyText"/>
      </w:pPr>
      <w:r w:rsidRPr="00323FDB">
        <w:lastRenderedPageBreak/>
        <w:t xml:space="preserve">Figure X.1-1 </w:t>
      </w:r>
      <w:r w:rsidR="008F3449" w:rsidRPr="00323FDB">
        <w:t>shows the actors and actor groupings directly involved in the RPM Profile and the relevant transactions between them</w:t>
      </w:r>
      <w:r w:rsidR="00FE7C62" w:rsidRPr="00323FDB">
        <w:t>.</w:t>
      </w:r>
      <w:r w:rsidR="00F7282E" w:rsidRPr="00323FDB">
        <w:t xml:space="preserve"> The dotted boxes indicate actors that are required to be grouped </w:t>
      </w:r>
      <w:r w:rsidR="005348F1" w:rsidRPr="00323FDB">
        <w:t>with the actor in the solid box</w:t>
      </w:r>
      <w:r w:rsidR="003B3E6A" w:rsidRPr="00323FDB">
        <w:t>.</w:t>
      </w:r>
    </w:p>
    <w:p w14:paraId="78220F65" w14:textId="77777777" w:rsidR="00FE7C62" w:rsidRPr="00323FDB" w:rsidRDefault="00FE7C62" w:rsidP="00FE7C62">
      <w:r w:rsidRPr="00323FDB">
        <w:rPr>
          <w:noProof/>
        </w:rPr>
        <mc:AlternateContent>
          <mc:Choice Requires="wpc">
            <w:drawing>
              <wp:inline distT="0" distB="0" distL="0" distR="0" wp14:anchorId="4DB588B5" wp14:editId="051E1B72">
                <wp:extent cx="5486400" cy="3200400"/>
                <wp:effectExtent l="0" t="0" r="0" b="0"/>
                <wp:docPr id="185" name="Canvas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29185" y="307238"/>
                            <a:ext cx="863193"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B357C0" w14:textId="77777777" w:rsidR="004E3754" w:rsidRPr="00E10688" w:rsidRDefault="004E3754" w:rsidP="00FE7C62">
                              <w:pPr>
                                <w:jc w:val="center"/>
                                <w:rPr>
                                  <w:sz w:val="16"/>
                                  <w:szCs w:val="16"/>
                                </w:rPr>
                              </w:pPr>
                              <w:r w:rsidRPr="00E10688">
                                <w:rPr>
                                  <w:sz w:val="16"/>
                                  <w:szCs w:val="16"/>
                                </w:rPr>
                                <w:t>Device Observation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54673" y="304356"/>
                            <a:ext cx="862965" cy="62223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7148275" w14:textId="42BEAE1D" w:rsidR="004E3754" w:rsidRPr="00412CAF" w:rsidRDefault="004E3754" w:rsidP="00FE7C62">
                              <w:pPr>
                                <w:pStyle w:val="NormalWeb"/>
                                <w:spacing w:before="0" w:after="200" w:line="276" w:lineRule="auto"/>
                                <w:jc w:val="center"/>
                              </w:pPr>
                              <w:r w:rsidRPr="00E10688">
                                <w:rPr>
                                  <w:rFonts w:eastAsia="Calibri"/>
                                  <w:sz w:val="16"/>
                                  <w:szCs w:val="16"/>
                                </w:rPr>
                                <w:t>Sensor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17638" y="308792"/>
                            <a:ext cx="1295026" cy="61780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7A505BCA" w14:textId="77777777" w:rsidR="004E3754" w:rsidRPr="00E10688" w:rsidRDefault="004E3754" w:rsidP="00FE7C62">
                              <w:pPr>
                                <w:pStyle w:val="NormalWeb"/>
                                <w:spacing w:before="0" w:after="200" w:line="276" w:lineRule="auto"/>
                                <w:jc w:val="center"/>
                                <w:rPr>
                                  <w:rFonts w:eastAsia="Calibri"/>
                                  <w:sz w:val="16"/>
                                  <w:szCs w:val="16"/>
                                </w:rPr>
                              </w:pPr>
                              <w:r w:rsidRPr="00E10688">
                                <w:rPr>
                                  <w:rFonts w:eastAsia="Calibri"/>
                                  <w:sz w:val="16"/>
                                  <w:szCs w:val="16"/>
                                </w:rPr>
                                <w:t>Device Observation Reporter</w:t>
                              </w:r>
                            </w:p>
                            <w:p w14:paraId="77DE5AE0" w14:textId="77777777" w:rsidR="004E3754" w:rsidRPr="00E10688" w:rsidRDefault="004E3754"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a:stCxn id="6" idx="1"/>
                          <a:endCxn id="6" idx="3"/>
                        </wps:cNvCnPr>
                        <wps:spPr>
                          <a:xfrm>
                            <a:off x="4017638" y="617692"/>
                            <a:ext cx="1295026"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329185" y="1316396"/>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DF5368" w14:textId="77777777" w:rsidR="004E3754" w:rsidRPr="00E10688" w:rsidRDefault="004E3754" w:rsidP="00FE7C62">
                              <w:pPr>
                                <w:pStyle w:val="NormalWeb"/>
                                <w:spacing w:before="0" w:after="200" w:line="276" w:lineRule="auto"/>
                                <w:jc w:val="center"/>
                                <w:rPr>
                                  <w:sz w:val="16"/>
                                  <w:szCs w:val="16"/>
                                </w:rPr>
                              </w:pPr>
                              <w:r w:rsidRPr="00E10688">
                                <w:rPr>
                                  <w:rFonts w:eastAsia="Calibri"/>
                                  <w:sz w:val="16"/>
                                  <w:szCs w:val="16"/>
                                </w:rPr>
                                <w:t>Device Observation Reporter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3147631" y="1313515"/>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CF91C3F" w14:textId="77777777" w:rsidR="004E3754" w:rsidRPr="00E10688" w:rsidRDefault="004E3754" w:rsidP="00FE7C62">
                              <w:pPr>
                                <w:pStyle w:val="NormalWeb"/>
                                <w:spacing w:before="0" w:after="200" w:line="276" w:lineRule="auto"/>
                                <w:jc w:val="center"/>
                                <w:rPr>
                                  <w:sz w:val="16"/>
                                  <w:szCs w:val="16"/>
                                </w:rPr>
                              </w:pPr>
                              <w:r w:rsidRPr="00E10688">
                                <w:rPr>
                                  <w:rFonts w:eastAsia="Calibri"/>
                                  <w:sz w:val="16"/>
                                  <w:szCs w:val="16"/>
                                </w:rPr>
                                <w:t>Device Observation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4010596" y="1318290"/>
                            <a:ext cx="862965" cy="54864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31075225" w14:textId="77777777" w:rsidR="004E3754" w:rsidRPr="00412CAF" w:rsidRDefault="004E3754"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329185" y="2348276"/>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F053ABA" w14:textId="77777777" w:rsidR="004E3754" w:rsidRPr="00412CAF" w:rsidRDefault="004E3754"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3161381" y="2345395"/>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0246BE" w14:textId="0ADAC2F7" w:rsidR="004E3754" w:rsidRPr="00E10688" w:rsidRDefault="004E3754" w:rsidP="00412CAF">
                              <w:pPr>
                                <w:pStyle w:val="NormalWeb"/>
                                <w:spacing w:before="0" w:after="200" w:line="276" w:lineRule="auto"/>
                                <w:jc w:val="center"/>
                                <w:rPr>
                                  <w:sz w:val="16"/>
                                  <w:szCs w:val="16"/>
                                </w:rPr>
                              </w:pPr>
                              <w:r w:rsidRPr="00E10688">
                                <w:rPr>
                                  <w:rFonts w:eastAsia="Calibri"/>
                                  <w:sz w:val="16"/>
                                  <w:szCs w:val="16"/>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wps:cNvCnPr>
                          <a:endCxn id="5" idx="1"/>
                        </wps:cNvCnPr>
                        <wps:spPr>
                          <a:xfrm>
                            <a:off x="1420978" y="615474"/>
                            <a:ext cx="1733695" cy="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a:stCxn id="9" idx="3"/>
                          <a:endCxn id="159" idx="1"/>
                        </wps:cNvCnPr>
                        <wps:spPr>
                          <a:xfrm flipV="1">
                            <a:off x="1192150" y="1587835"/>
                            <a:ext cx="195548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a:stCxn id="172" idx="3"/>
                          <a:endCxn id="173" idx="1"/>
                        </wps:cNvCnPr>
                        <wps:spPr>
                          <a:xfrm flipV="1">
                            <a:off x="1192150" y="2619715"/>
                            <a:ext cx="196923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Text Box 182"/>
                        <wps:cNvSpPr txBox="1"/>
                        <wps:spPr>
                          <a:xfrm>
                            <a:off x="1148432" y="345441"/>
                            <a:ext cx="1791194"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00717" w14:textId="17E8C73F" w:rsidR="004E3754" w:rsidRPr="00412CAF" w:rsidRDefault="004E3754" w:rsidP="00FE7C62">
                              <w:pPr>
                                <w:rPr>
                                  <w:sz w:val="16"/>
                                  <w:szCs w:val="16"/>
                                </w:rPr>
                              </w:pPr>
                              <w:r w:rsidRPr="00412CAF">
                                <w:rPr>
                                  <w:sz w:val="16"/>
                                  <w:szCs w:val="16"/>
                                </w:rPr>
                                <w:t>P</w:t>
                              </w:r>
                              <w:ins w:id="684" w:author="smm" w:date="2015-07-07T16:19:00Z">
                                <w:r w:rsidR="00D81E40">
                                  <w:rPr>
                                    <w:sz w:val="16"/>
                                    <w:szCs w:val="16"/>
                                  </w:rPr>
                                  <w:t>C</w:t>
                                </w:r>
                              </w:ins>
                              <w:r w:rsidRPr="00412CAF">
                                <w:rPr>
                                  <w:sz w:val="16"/>
                                  <w:szCs w:val="16"/>
                                </w:rPr>
                                <w:t>H</w:t>
                              </w:r>
                              <w:del w:id="685" w:author="smm" w:date="2015-07-07T16:19:00Z">
                                <w:r w:rsidRPr="00412CAF" w:rsidDel="00D81E40">
                                  <w:rPr>
                                    <w:sz w:val="16"/>
                                    <w:szCs w:val="16"/>
                                  </w:rPr>
                                  <w:delText>C</w:delText>
                                </w:r>
                              </w:del>
                              <w:r w:rsidRPr="00412CAF">
                                <w:rPr>
                                  <w:sz w:val="16"/>
                                  <w:szCs w:val="16"/>
                                </w:rPr>
                                <w:t>A Data</w:t>
                              </w:r>
                              <w:del w:id="686" w:author="smm" w:date="2015-07-07T16:19:00Z">
                                <w:r w:rsidRPr="00412CAF" w:rsidDel="00D81E40">
                                  <w:rPr>
                                    <w:sz w:val="16"/>
                                    <w:szCs w:val="16"/>
                                  </w:rPr>
                                  <w:delText>-*</w:delText>
                                </w:r>
                              </w:del>
                              <w:r w:rsidRPr="00412CAF">
                                <w:rPr>
                                  <w:sz w:val="16"/>
                                  <w:szCs w:val="16"/>
                                </w:rPr>
                                <w:t xml:space="preserve"> Transaction</w:t>
                              </w:r>
                              <w:ins w:id="687" w:author="smm" w:date="2015-07-07T16:19:00Z">
                                <w:r w:rsidR="00D81E40">
                                  <w:rPr>
                                    <w:sz w:val="16"/>
                                    <w:szCs w:val="16"/>
                                  </w:rPr>
                                  <w:t xml:space="preserve"> [PCC-12]</w:t>
                                </w:r>
                              </w:ins>
                            </w:p>
                            <w:p w14:paraId="6CFCD8D7" w14:textId="77777777" w:rsidR="004E3754" w:rsidRPr="00CC25F5" w:rsidRDefault="004E3754" w:rsidP="00FE7C6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4"/>
                        <wps:cNvSpPr txBox="1"/>
                        <wps:spPr>
                          <a:xfrm>
                            <a:off x="1192149" y="1259246"/>
                            <a:ext cx="1969231" cy="271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486BB" w14:textId="18C80E32" w:rsidR="004E3754" w:rsidRPr="00E10688" w:rsidRDefault="004E3754" w:rsidP="00FE7C62">
                              <w:pPr>
                                <w:pStyle w:val="NormalWeb"/>
                                <w:rPr>
                                  <w:rFonts w:ascii="Arial" w:hAnsi="Arial" w:cs="Arial"/>
                                  <w:sz w:val="16"/>
                                  <w:szCs w:val="16"/>
                                </w:rPr>
                              </w:pPr>
                              <w:r w:rsidRPr="00412CAF">
                                <w:rPr>
                                  <w:sz w:val="16"/>
                                  <w:szCs w:val="16"/>
                                </w:rPr>
                                <w:t>Communicate PCD Data-</w:t>
                              </w:r>
                              <w:proofErr w:type="spellStart"/>
                              <w:ins w:id="688" w:author="smm" w:date="2015-07-07T16:20:00Z">
                                <w:r w:rsidR="00D81E40">
                                  <w:rPr>
                                    <w:rFonts w:ascii="Arial" w:hAnsi="Arial" w:cs="Arial"/>
                                    <w:sz w:val="16"/>
                                    <w:szCs w:val="16"/>
                                  </w:rPr>
                                  <w:t>hData</w:t>
                                </w:r>
                                <w:proofErr w:type="spellEnd"/>
                                <w:r w:rsidR="00D81E40">
                                  <w:rPr>
                                    <w:rFonts w:ascii="Arial" w:hAnsi="Arial" w:cs="Arial"/>
                                    <w:sz w:val="16"/>
                                    <w:szCs w:val="16"/>
                                  </w:rPr>
                                  <w:t xml:space="preserve"> [PCC-13]</w:t>
                                </w:r>
                              </w:ins>
                              <w:del w:id="689"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14"/>
                        <wps:cNvSpPr txBox="1"/>
                        <wps:spPr>
                          <a:xfrm>
                            <a:off x="1148432" y="2422267"/>
                            <a:ext cx="155765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79EA4" w14:textId="28390BA6" w:rsidR="004E3754" w:rsidRPr="00E10688" w:rsidRDefault="004E3754" w:rsidP="00FE7C62">
                              <w:pPr>
                                <w:pStyle w:val="NormalWeb"/>
                                <w:spacing w:before="0"/>
                                <w:rPr>
                                  <w:sz w:val="16"/>
                                  <w:szCs w:val="16"/>
                                </w:rPr>
                              </w:pPr>
                              <w:del w:id="690" w:author="smm" w:date="2015-07-07T16:23:00Z">
                                <w:r w:rsidDel="008B6927">
                                  <w:rPr>
                                    <w:rFonts w:eastAsia="Calibri"/>
                                    <w:sz w:val="16"/>
                                    <w:szCs w:val="16"/>
                                  </w:rPr>
                                  <w:delText xml:space="preserve">PCC-01 </w:delText>
                                </w:r>
                              </w:del>
                              <w:r>
                                <w:rPr>
                                  <w:rFonts w:eastAsia="Calibri"/>
                                  <w:sz w:val="16"/>
                                  <w:szCs w:val="16"/>
                                </w:rPr>
                                <w:t>Share Document</w:t>
                              </w:r>
                              <w:ins w:id="691" w:author="smm" w:date="2015-07-07T16:23:00Z">
                                <w:r w:rsidR="008B6927">
                                  <w:rPr>
                                    <w:rFonts w:eastAsia="Calibri"/>
                                    <w:sz w:val="16"/>
                                    <w:szCs w:val="16"/>
                                  </w:rPr>
                                  <w:t xml:space="preserve"> [PCC-1]</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 Box 14"/>
                        <wps:cNvSpPr txBox="1"/>
                        <wps:spPr>
                          <a:xfrm>
                            <a:off x="1185442" y="1651670"/>
                            <a:ext cx="1969231" cy="271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34F18" w14:textId="6FC57E0E" w:rsidR="00D81E40" w:rsidRPr="00E10688" w:rsidRDefault="00D81E40" w:rsidP="00FE7C62">
                              <w:pPr>
                                <w:pStyle w:val="NormalWeb"/>
                                <w:rPr>
                                  <w:rFonts w:ascii="Arial" w:hAnsi="Arial" w:cs="Arial"/>
                                  <w:sz w:val="16"/>
                                  <w:szCs w:val="16"/>
                                </w:rPr>
                              </w:pPr>
                              <w:r w:rsidRPr="00412CAF">
                                <w:rPr>
                                  <w:sz w:val="16"/>
                                  <w:szCs w:val="16"/>
                                </w:rPr>
                                <w:t>Communicate PCD Data-</w:t>
                              </w:r>
                              <w:ins w:id="692" w:author="smm" w:date="2015-07-07T16:20:00Z">
                                <w:r>
                                  <w:rPr>
                                    <w:rFonts w:ascii="Arial" w:hAnsi="Arial" w:cs="Arial"/>
                                    <w:sz w:val="16"/>
                                    <w:szCs w:val="16"/>
                                  </w:rPr>
                                  <w:t>SOAP [PCC-1</w:t>
                                </w:r>
                              </w:ins>
                              <w:ins w:id="693" w:author="smm" w:date="2015-07-07T16:22:00Z">
                                <w:r>
                                  <w:rPr>
                                    <w:rFonts w:ascii="Arial" w:hAnsi="Arial" w:cs="Arial"/>
                                    <w:sz w:val="16"/>
                                    <w:szCs w:val="16"/>
                                  </w:rPr>
                                  <w:t>4</w:t>
                                </w:r>
                              </w:ins>
                              <w:ins w:id="694" w:author="smm" w:date="2015-07-07T16:20:00Z">
                                <w:r>
                                  <w:rPr>
                                    <w:rFonts w:ascii="Arial" w:hAnsi="Arial" w:cs="Arial"/>
                                    <w:sz w:val="16"/>
                                    <w:szCs w:val="16"/>
                                  </w:rPr>
                                  <w:t>]</w:t>
                                </w:r>
                              </w:ins>
                              <w:del w:id="695"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B588B5" id="Canvas 18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4" o:spid="_x0000_s1028" style="position:absolute;left:3291;top:3072;width:8632;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9wLcIA&#10;AADaAAAADwAAAGRycy9kb3ducmV2LnhtbESPQWsCMRSE7wX/Q3iCt5q1u0hZjSJLCx56qfbg8bF5&#10;7kY3L2uS6vbfN4LgcZiZb5jlerCduJIPxrGC2TQDQVw7bbhR8LP/fH0HESKyxs4xKfijAOvV6GWJ&#10;pXY3/qbrLjYiQTiUqKCNsS+lDHVLFsPU9cTJOzpvMSbpG6k93hLcdvIty+bSouG00GJPVUv1efdr&#10;FXz1lfGXU56Fgyn2RTjkH9UpV2oyHjYLEJGG+Aw/2lutoID7lX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AtwgAAANoAAAAPAAAAAAAAAAAAAAAAAJgCAABkcnMvZG93&#10;bnJldi54bWxQSwUGAAAAAAQABAD1AAAAhwMAAAAA&#10;" fillcolor="white [3201]" strokecolor="black [3200]" strokeweight=".25pt">
                  <v:textbox>
                    <w:txbxContent>
                      <w:p w14:paraId="3BB357C0" w14:textId="77777777" w:rsidR="004E3754" w:rsidRPr="00E10688" w:rsidRDefault="004E3754" w:rsidP="00FE7C62">
                        <w:pPr>
                          <w:jc w:val="center"/>
                          <w:rPr>
                            <w:sz w:val="16"/>
                            <w:szCs w:val="16"/>
                          </w:rPr>
                        </w:pPr>
                        <w:r w:rsidRPr="00E10688">
                          <w:rPr>
                            <w:sz w:val="16"/>
                            <w:szCs w:val="16"/>
                          </w:rPr>
                          <w:t>Device Observation Source</w:t>
                        </w:r>
                      </w:p>
                    </w:txbxContent>
                  </v:textbox>
                </v:rect>
                <v:rect id="Rectangle 5" o:spid="_x0000_s1029" style="position:absolute;left:31546;top:3043;width:8630;height:6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VtsMA&#10;AADaAAAADwAAAGRycy9kb3ducmV2LnhtbESPQWsCMRSE7wX/Q3iCt5q1a0VWo8hSwUMvVQ8eH5vn&#10;bnTzsiZRt/++KRR6HGbmG2a57m0rHuSDcaxgMs5AEFdOG64VHA/b1zmIEJE1to5JwTcFWK8GL0ss&#10;tHvyFz32sRYJwqFABU2MXSFlqBqyGMauI07e2XmLMUlfS+3xmeC2lW9ZNpMWDaeFBjsqG6qu+7tV&#10;8NmVxt8ueRZOZnqYhlP+UV5ypUbDfrMAEamP/+G/9k4re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PVtsMAAADaAAAADwAAAAAAAAAAAAAAAACYAgAAZHJzL2Rv&#10;d25yZXYueG1sUEsFBgAAAAAEAAQA9QAAAIgDAAAAAA==&#10;" fillcolor="white [3201]" strokecolor="black [3200]" strokeweight=".25pt">
                  <v:textbox>
                    <w:txbxContent>
                      <w:p w14:paraId="57148275" w14:textId="42BEAE1D" w:rsidR="004E3754" w:rsidRPr="00412CAF" w:rsidRDefault="004E3754" w:rsidP="00FE7C62">
                        <w:pPr>
                          <w:pStyle w:val="NormalWeb"/>
                          <w:spacing w:before="0" w:after="200" w:line="276" w:lineRule="auto"/>
                          <w:jc w:val="center"/>
                        </w:pPr>
                        <w:r w:rsidRPr="00E10688">
                          <w:rPr>
                            <w:rFonts w:eastAsia="Calibri"/>
                            <w:sz w:val="16"/>
                            <w:szCs w:val="16"/>
                          </w:rPr>
                          <w:t>Sensor Data Consumer</w:t>
                        </w:r>
                      </w:p>
                    </w:txbxContent>
                  </v:textbox>
                </v:rect>
                <v:rect id="Rectangle 6" o:spid="_x0000_s1030" style="position:absolute;left:40176;top:3087;width:12950;height:6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stW8IA&#10;AADaAAAADwAAAGRycy9kb3ducmV2LnhtbESPzarCMBSE94LvEI7g5qLpvQuRahRRRDcu/Hd5aI5t&#10;tTkpTdTq0xvhgsthZr5hhuPaFOJOlcstK/jtRiCIE6tzThXstvNOH4TzyBoLy6TgSQ7Go2ZjiLG2&#10;D17TfeNTESDsYlSQeV/GUrokI4Oua0vi4J1tZdAHWaVSV/gIcFPIvyjqSYM5h4UMS5pmlFw3N6PA&#10;zH9O58P0ddGzdLE8bffHfHVbKNVu1ZMBCE+1/4b/20utoAefK+EGyN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y1bwgAAANoAAAAPAAAAAAAAAAAAAAAAAJgCAABkcnMvZG93&#10;bnJldi54bWxQSwUGAAAAAAQABAD1AAAAhwMAAAAA&#10;" fillcolor="white [3201]" strokecolor="black [3200]" strokeweight=".25pt">
                  <v:stroke dashstyle="dash"/>
                  <v:textbox>
                    <w:txbxContent>
                      <w:p w14:paraId="7A505BCA" w14:textId="77777777" w:rsidR="004E3754" w:rsidRPr="00E10688" w:rsidRDefault="004E3754" w:rsidP="00FE7C62">
                        <w:pPr>
                          <w:pStyle w:val="NormalWeb"/>
                          <w:spacing w:before="0" w:after="200" w:line="276" w:lineRule="auto"/>
                          <w:jc w:val="center"/>
                          <w:rPr>
                            <w:rFonts w:eastAsia="Calibri"/>
                            <w:sz w:val="16"/>
                            <w:szCs w:val="16"/>
                          </w:rPr>
                        </w:pPr>
                        <w:r w:rsidRPr="00E10688">
                          <w:rPr>
                            <w:rFonts w:eastAsia="Calibri"/>
                            <w:sz w:val="16"/>
                            <w:szCs w:val="16"/>
                          </w:rPr>
                          <w:t>Device Observation Reporter</w:t>
                        </w:r>
                      </w:p>
                      <w:p w14:paraId="77DE5AE0" w14:textId="77777777" w:rsidR="004E3754" w:rsidRPr="00E10688" w:rsidRDefault="004E3754"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line id="Straight Connector 7" o:spid="_x0000_s1031" style="position:absolute;visibility:visible;mso-wrap-style:square" from="40176,6176" to="53126,6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VbUL4AAADaAAAADwAAAGRycy9kb3ducmV2LnhtbESPwQrCMBBE74L/EFbwpqkiKtUoIoie&#10;BLWgx6VZ22KzKU2s9e+NIHgcZuYNs1y3phQN1a6wrGA0jEAQp1YXnClILrvBHITzyBpLy6TgTQ7W&#10;q25nibG2Lz5Rc/aZCBB2MSrIva9iKV2ak0E3tBVx8O62NuiDrDOpa3wFuCnlOIqm0mDBYSHHirY5&#10;pY/z0yjYTI43h1Fhmv1xnNzfo+Q6uyRK9XvtZgHCU+v/4V/7oBXM4Hsl3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hVtQvgAAANoAAAAPAAAAAAAAAAAAAAAAAKEC&#10;AABkcnMvZG93bnJldi54bWxQSwUGAAAAAAQABAD5AAAAjAMAAAAA&#10;" strokecolor="black [3200]" strokeweight=".5pt">
                  <v:stroke dashstyle="dash" joinstyle="miter"/>
                </v:line>
                <v:rect id="Rectangle 9" o:spid="_x0000_s1032" style="position:absolute;left:3291;top:13163;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fs8MA&#10;AADaAAAADwAAAGRycy9kb3ducmV2LnhtbESPQWsCMRSE7wX/Q3iCt5q1K0VXo8hSwUMvVQ8eH5vn&#10;bnTzsiZRt/++KRR6HGbmG2a57m0rHuSDcaxgMs5AEFdOG64VHA/b1xmIEJE1to5JwTcFWK8GL0ss&#10;tHvyFz32sRYJwqFABU2MXSFlqBqyGMauI07e2XmLMUlfS+3xmeC2lW9Z9i4tGk4LDXZUNlRd93er&#10;4LMrjb9d8iyczPQwDaf8o7zkSo2G/WYBIlIf/8N/7Z1WM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7fs8MAAADaAAAADwAAAAAAAAAAAAAAAACYAgAAZHJzL2Rv&#10;d25yZXYueG1sUEsFBgAAAAAEAAQA9QAAAIgDAAAAAA==&#10;" fillcolor="white [3201]" strokecolor="black [3200]" strokeweight=".25pt">
                  <v:textbox>
                    <w:txbxContent>
                      <w:p w14:paraId="50DF5368" w14:textId="77777777" w:rsidR="004E3754" w:rsidRPr="00E10688" w:rsidRDefault="004E3754" w:rsidP="00FE7C62">
                        <w:pPr>
                          <w:pStyle w:val="NormalWeb"/>
                          <w:spacing w:before="0" w:after="200" w:line="276" w:lineRule="auto"/>
                          <w:jc w:val="center"/>
                          <w:rPr>
                            <w:sz w:val="16"/>
                            <w:szCs w:val="16"/>
                          </w:rPr>
                        </w:pPr>
                        <w:r w:rsidRPr="00E10688">
                          <w:rPr>
                            <w:rFonts w:eastAsia="Calibri"/>
                            <w:sz w:val="16"/>
                            <w:szCs w:val="16"/>
                          </w:rPr>
                          <w:t>Device Observation Reporter</w:t>
                        </w:r>
                      </w:p>
                    </w:txbxContent>
                  </v:textbox>
                </v:rect>
                <v:rect id="Rectangle 159" o:spid="_x0000_s1033" style="position:absolute;left:31476;top:13135;width:8629;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R08MA&#10;AADcAAAADwAAAGRycy9kb3ducmV2LnhtbERPPW/CMBDdK/EfrEPqVhwIrSBgEIqo1KFLgYHxFB+J&#10;IT4H20D67+tKlbrd0/u85bq3rbiTD8axgvEoA0FcOW24VnDYv7/MQISIrLF1TAq+KcB6NXhaYqHd&#10;g7/ovou1SCEcClTQxNgVUoaqIYth5DrixJ2ctxgT9LXUHh8p3LZykmVv0qLh1NBgR2VD1WV3swo+&#10;u9L46znPwtFM99NwzLflOVfqedhvFiAi9fFf/Of+0Gn+6x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3R08MAAADcAAAADwAAAAAAAAAAAAAAAACYAgAAZHJzL2Rv&#10;d25yZXYueG1sUEsFBgAAAAAEAAQA9QAAAIgDAAAAAA==&#10;" fillcolor="white [3201]" strokecolor="black [3200]" strokeweight=".25pt">
                  <v:textbox>
                    <w:txbxContent>
                      <w:p w14:paraId="7CF91C3F" w14:textId="77777777" w:rsidR="004E3754" w:rsidRPr="00E10688" w:rsidRDefault="004E3754" w:rsidP="00FE7C62">
                        <w:pPr>
                          <w:pStyle w:val="NormalWeb"/>
                          <w:spacing w:before="0" w:after="200" w:line="276" w:lineRule="auto"/>
                          <w:jc w:val="center"/>
                          <w:rPr>
                            <w:sz w:val="16"/>
                            <w:szCs w:val="16"/>
                          </w:rPr>
                        </w:pPr>
                        <w:r w:rsidRPr="00E10688">
                          <w:rPr>
                            <w:rFonts w:eastAsia="Calibri"/>
                            <w:sz w:val="16"/>
                            <w:szCs w:val="16"/>
                          </w:rPr>
                          <w:t>Device Observation Consumer</w:t>
                        </w:r>
                      </w:p>
                    </w:txbxContent>
                  </v:textbox>
                </v:rect>
                <v:rect id="Rectangle 162" o:spid="_x0000_s1034" style="position:absolute;left:40105;top:13182;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2+MIA&#10;AADcAAAADwAAAGRycy9kb3ducmV2LnhtbERPy6rCMBDdC/5DGOFu5JrqQqQaRRTRzV34djk0Y9tr&#10;MylN1OrXG0FwN4fznNGkNoW4UeVyywq6nQgEcWJ1zqmC3XbxOwDhPLLGwjIpeJCDybjZGGGs7Z3X&#10;dNv4VIQQdjEqyLwvYyldkpFB17ElceDOtjLoA6xSqSu8h3BTyF4U9aXBnENDhiXNMkoum6tRYBbt&#10;0/kwe/7rebpcnbb7Y/53XSr106qnQxCeav8Vf9wrHeb3e/B+Jlwgx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fb4wgAAANwAAAAPAAAAAAAAAAAAAAAAAJgCAABkcnMvZG93&#10;bnJldi54bWxQSwUGAAAAAAQABAD1AAAAhwMAAAAA&#10;" fillcolor="white [3201]" strokecolor="black [3200]" strokeweight=".25pt">
                  <v:stroke dashstyle="dash"/>
                  <v:textbox>
                    <w:txbxContent>
                      <w:p w14:paraId="31075225" w14:textId="77777777" w:rsidR="004E3754" w:rsidRPr="00412CAF" w:rsidRDefault="004E3754"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rect id="Rectangle 172" o:spid="_x0000_s1035" style="position:absolute;left:3291;top:23482;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wfwsIA&#10;AADcAAAADwAAAGRycy9kb3ducmV2LnhtbERPTWsCMRC9F/wPYYTealZXWlmNIotCD16qPXgcNuNu&#10;dDNZk6jbf98Ihd7m8T5nseptK+7kg3GsYDzKQBBXThuuFXwftm8zECEia2wdk4IfCrBaDl4WWGj3&#10;4C+672MtUgiHAhU0MXaFlKFqyGIYuY44cSfnLcYEfS21x0cKt62cZNm7tGg4NTTYUdlQddnfrIJd&#10;Vxp/PedZOJrpYRqO+aY850q9Dvv1HESkPv6L/9yfOs3/mMDz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7B/CwgAAANwAAAAPAAAAAAAAAAAAAAAAAJgCAABkcnMvZG93&#10;bnJldi54bWxQSwUGAAAAAAQABAD1AAAAhwMAAAAA&#10;" fillcolor="white [3201]" strokecolor="black [3200]" strokeweight=".25pt">
                  <v:textbox>
                    <w:txbxContent>
                      <w:p w14:paraId="3F053ABA" w14:textId="77777777" w:rsidR="004E3754" w:rsidRPr="00412CAF" w:rsidRDefault="004E3754"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rect id="Rectangle 173" o:spid="_x0000_s1036" style="position:absolute;left:31613;top:23453;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C6WcIA&#10;AADcAAAADwAAAGRycy9kb3ducmV2LnhtbERPTWsCMRC9F/wPYQRvNWtXqqxGkaWCh16qHjwOm3E3&#10;upmsSdTtv28Khd7m8T5nue5tKx7kg3GsYDLOQBBXThuuFRwP29c5iBCRNbaOScE3BVivBi9LLLR7&#10;8hc99rEWKYRDgQqaGLtCylA1ZDGMXUecuLPzFmOCvpba4zOF21a+Zdm7tGg4NTTYUdlQdd3frYLP&#10;rjT+dsmzcDLTwzSc8o/ykis1GvabBYhIffwX/7l3Os2f5f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LpZwgAAANwAAAAPAAAAAAAAAAAAAAAAAJgCAABkcnMvZG93&#10;bnJldi54bWxQSwUGAAAAAAQABAD1AAAAhwMAAAAA&#10;" fillcolor="white [3201]" strokecolor="black [3200]" strokeweight=".25pt">
                  <v:textbox>
                    <w:txbxContent>
                      <w:p w14:paraId="4E0246BE" w14:textId="0ADAC2F7" w:rsidR="004E3754" w:rsidRPr="00E10688" w:rsidRDefault="004E3754" w:rsidP="00412CAF">
                        <w:pPr>
                          <w:pStyle w:val="NormalWeb"/>
                          <w:spacing w:before="0" w:after="200" w:line="276" w:lineRule="auto"/>
                          <w:jc w:val="center"/>
                          <w:rPr>
                            <w:sz w:val="16"/>
                            <w:szCs w:val="16"/>
                          </w:rPr>
                        </w:pPr>
                        <w:r w:rsidRPr="00E10688">
                          <w:rPr>
                            <w:rFonts w:eastAsia="Calibri"/>
                            <w:sz w:val="16"/>
                            <w:szCs w:val="16"/>
                          </w:rPr>
                          <w:t>Content Consumer</w:t>
                        </w:r>
                      </w:p>
                    </w:txbxContent>
                  </v:textbox>
                </v:rect>
                <v:line id="Straight Connector 179" o:spid="_x0000_s1037" style="position:absolute;visibility:visible;mso-wrap-style:square" from="14209,6154" to="31546,6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viCMMAAADcAAAADwAAAGRycy9kb3ducmV2LnhtbERP32vCMBB+F/Y/hBv4IjN1wlY7o4hM&#10;EBy61bDno7m1Zc2lNFHrf28GA9/u4/t582VvG3GmzteOFUzGCQjiwpmaSwX6uHlKQfiAbLBxTAqu&#10;5GG5eBjMMTPuwl90zkMpYgj7DBVUIbSZlL6oyKIfu5Y4cj+usxgi7EppOrzEcNvI5yR5kRZrjg0V&#10;trSuqPjNT1bBTs++R9NDqrU95nv81PX74WOt1PCxX72BCNSHu/jfvTVx/usM/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74gjDAAAA3AAAAA8AAAAAAAAAAAAA&#10;AAAAoQIAAGRycy9kb3ducmV2LnhtbFBLBQYAAAAABAAEAPkAAACRAwAAAAA=&#10;" strokecolor="black [3200]" strokeweight=".5pt">
                  <v:stroke joinstyle="miter"/>
                </v:line>
                <v:line id="Straight Connector 180" o:spid="_x0000_s1038" style="position:absolute;flip:y;visibility:visible;mso-wrap-style:square" from="11921,15878" to="31476,15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qEssIAAADcAAAADwAAAGRycy9kb3ducmV2LnhtbESPQWvDMAyF74X9B6PBbq2TwUpJ45Qy&#10;yOipZV1/gIhVJzSWQ+yl6b+fDoPeJN7Te5/K3ex7NdEYu8AG8lUGirgJtmNn4PJTLzegYkK22Acm&#10;Aw+KsKteFiUWNtz5m6ZzckpCOBZooE1pKLSOTUse4yoMxKJdw+gxyTo6bUe8S7jv9XuWrbXHjqWh&#10;xYE+W2pu519vwLoj6X1w00fu1pe6cSc8fk3GvL3O+y2oRHN6mv+vD1bwN4Ivz8gEu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qEssIAAADcAAAADwAAAAAAAAAAAAAA&#10;AAChAgAAZHJzL2Rvd25yZXYueG1sUEsFBgAAAAAEAAQA+QAAAJADAAAAAA==&#10;" strokecolor="black [3200]" strokeweight=".5pt">
                  <v:stroke joinstyle="miter"/>
                </v:line>
                <v:line id="Straight Connector 181" o:spid="_x0000_s1039" style="position:absolute;flip:y;visibility:visible;mso-wrap-style:square" from="11921,26197" to="31613,2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YhKbwAAADcAAAADwAAAGRycy9kb3ducmV2LnhtbERPSwrCMBDdC94hjOBO0wqKVKOIoLhS&#10;/BxgaMa02ExKE2u9vREEd/N431muO1uJlhpfOlaQjhMQxLnTJRsFt+tuNAfhA7LGyjEpeJOH9arf&#10;W2Km3YvP1F6CETGEfYYKihDqTEqfF2TRj11NHLm7ayyGCBsjdYOvGG4rOUmSmbRYcmwosKZtQfnj&#10;8rQKtDmS3DjTTlMzu+1yc8LjvlVqOOg2CxCBuvAX/9wHHef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1YhKbwAAADcAAAADwAAAAAAAAAAAAAAAAChAgAA&#10;ZHJzL2Rvd25yZXYueG1sUEsFBgAAAAAEAAQA+QAAAIoDAAAAAA==&#10;" strokecolor="black [3200]" strokeweight=".5pt">
                  <v:stroke joinstyle="miter"/>
                </v:line>
                <v:shapetype id="_x0000_t202" coordsize="21600,21600" o:spt="202" path="m,l,21600r21600,l21600,xe">
                  <v:stroke joinstyle="miter"/>
                  <v:path gradientshapeok="t" o:connecttype="rect"/>
                </v:shapetype>
                <v:shape id="Text Box 182" o:spid="_x0000_s1040" type="#_x0000_t202" style="position:absolute;left:11484;top:3454;width:17912;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ytcMA&#10;AADcAAAADwAAAGRycy9kb3ducmV2LnhtbERPS4vCMBC+C/sfwix403QLSukaRQqiLHrwcdnb2Ixt&#10;sZl0m6xWf70RBG/z8T1nMutMLS7Uusqygq9hBII4t7riQsFhvxgkIJxH1lhbJgU3cjCbfvQmmGp7&#10;5S1ddr4QIYRdigpK75tUSpeXZNANbUMcuJNtDfoA20LqFq8h3NQyjqKxNFhxaCixoayk/Lz7Nwp+&#10;ssUGt8fYJPc6W65P8+bv8DtSqv/Zzb9BeOr8W/xyr3SYn8T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kytcMAAADcAAAADwAAAAAAAAAAAAAAAACYAgAAZHJzL2Rv&#10;d25yZXYueG1sUEsFBgAAAAAEAAQA9QAAAIgDAAAAAA==&#10;" filled="f" stroked="f" strokeweight=".5pt">
                  <v:textbox>
                    <w:txbxContent>
                      <w:p w14:paraId="46600717" w14:textId="17E8C73F" w:rsidR="004E3754" w:rsidRPr="00412CAF" w:rsidRDefault="004E3754" w:rsidP="00FE7C62">
                        <w:pPr>
                          <w:rPr>
                            <w:sz w:val="16"/>
                            <w:szCs w:val="16"/>
                          </w:rPr>
                        </w:pPr>
                        <w:r w:rsidRPr="00412CAF">
                          <w:rPr>
                            <w:sz w:val="16"/>
                            <w:szCs w:val="16"/>
                          </w:rPr>
                          <w:t>P</w:t>
                        </w:r>
                        <w:ins w:id="696" w:author="smm" w:date="2015-07-07T16:19:00Z">
                          <w:r w:rsidR="00D81E40">
                            <w:rPr>
                              <w:sz w:val="16"/>
                              <w:szCs w:val="16"/>
                            </w:rPr>
                            <w:t>C</w:t>
                          </w:r>
                        </w:ins>
                        <w:r w:rsidRPr="00412CAF">
                          <w:rPr>
                            <w:sz w:val="16"/>
                            <w:szCs w:val="16"/>
                          </w:rPr>
                          <w:t>H</w:t>
                        </w:r>
                        <w:del w:id="697" w:author="smm" w:date="2015-07-07T16:19:00Z">
                          <w:r w:rsidRPr="00412CAF" w:rsidDel="00D81E40">
                            <w:rPr>
                              <w:sz w:val="16"/>
                              <w:szCs w:val="16"/>
                            </w:rPr>
                            <w:delText>C</w:delText>
                          </w:r>
                        </w:del>
                        <w:r w:rsidRPr="00412CAF">
                          <w:rPr>
                            <w:sz w:val="16"/>
                            <w:szCs w:val="16"/>
                          </w:rPr>
                          <w:t>A Data</w:t>
                        </w:r>
                        <w:del w:id="698" w:author="smm" w:date="2015-07-07T16:19:00Z">
                          <w:r w:rsidRPr="00412CAF" w:rsidDel="00D81E40">
                            <w:rPr>
                              <w:sz w:val="16"/>
                              <w:szCs w:val="16"/>
                            </w:rPr>
                            <w:delText>-*</w:delText>
                          </w:r>
                        </w:del>
                        <w:r w:rsidRPr="00412CAF">
                          <w:rPr>
                            <w:sz w:val="16"/>
                            <w:szCs w:val="16"/>
                          </w:rPr>
                          <w:t xml:space="preserve"> Transaction</w:t>
                        </w:r>
                        <w:ins w:id="699" w:author="smm" w:date="2015-07-07T16:19:00Z">
                          <w:r w:rsidR="00D81E40">
                            <w:rPr>
                              <w:sz w:val="16"/>
                              <w:szCs w:val="16"/>
                            </w:rPr>
                            <w:t xml:space="preserve"> [PCC-12]</w:t>
                          </w:r>
                        </w:ins>
                      </w:p>
                      <w:p w14:paraId="6CFCD8D7" w14:textId="77777777" w:rsidR="004E3754" w:rsidRPr="00CC25F5" w:rsidRDefault="004E3754" w:rsidP="00FE7C62">
                        <w:pPr>
                          <w:rPr>
                            <w:sz w:val="16"/>
                            <w:szCs w:val="16"/>
                          </w:rPr>
                        </w:pPr>
                      </w:p>
                    </w:txbxContent>
                  </v:textbox>
                </v:shape>
                <v:shape id="Text Box 14" o:spid="_x0000_s1041" type="#_x0000_t202" style="position:absolute;left:11921;top:12592;width:19692;height:2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14:paraId="159486BB" w14:textId="18C80E32" w:rsidR="004E3754" w:rsidRPr="00E10688" w:rsidRDefault="004E3754" w:rsidP="00FE7C62">
                        <w:pPr>
                          <w:pStyle w:val="NormalWeb"/>
                          <w:rPr>
                            <w:rFonts w:ascii="Arial" w:hAnsi="Arial" w:cs="Arial"/>
                            <w:sz w:val="16"/>
                            <w:szCs w:val="16"/>
                          </w:rPr>
                        </w:pPr>
                        <w:r w:rsidRPr="00412CAF">
                          <w:rPr>
                            <w:sz w:val="16"/>
                            <w:szCs w:val="16"/>
                          </w:rPr>
                          <w:t>Communicate PCD Data-</w:t>
                        </w:r>
                        <w:proofErr w:type="spellStart"/>
                        <w:ins w:id="700" w:author="smm" w:date="2015-07-07T16:20:00Z">
                          <w:r w:rsidR="00D81E40">
                            <w:rPr>
                              <w:rFonts w:ascii="Arial" w:hAnsi="Arial" w:cs="Arial"/>
                              <w:sz w:val="16"/>
                              <w:szCs w:val="16"/>
                            </w:rPr>
                            <w:t>hData</w:t>
                          </w:r>
                          <w:proofErr w:type="spellEnd"/>
                          <w:r w:rsidR="00D81E40">
                            <w:rPr>
                              <w:rFonts w:ascii="Arial" w:hAnsi="Arial" w:cs="Arial"/>
                              <w:sz w:val="16"/>
                              <w:szCs w:val="16"/>
                            </w:rPr>
                            <w:t xml:space="preserve"> [PCC-13]</w:t>
                          </w:r>
                        </w:ins>
                        <w:del w:id="701"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v:textbox>
                </v:shape>
                <v:shape id="Text Box 14" o:spid="_x0000_s1042" type="#_x0000_t202" style="position:absolute;left:11484;top:24222;width:15576;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PWsQA&#10;AADcAAAADwAAAGRycy9kb3ducmV2LnhtbERPTWvCQBC9F/wPywi91Y3S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8D1rEAAAA3AAAAA8AAAAAAAAAAAAAAAAAmAIAAGRycy9k&#10;b3ducmV2LnhtbFBLBQYAAAAABAAEAPUAAACJAwAAAAA=&#10;" filled="f" stroked="f" strokeweight=".5pt">
                  <v:textbox>
                    <w:txbxContent>
                      <w:p w14:paraId="16679EA4" w14:textId="28390BA6" w:rsidR="004E3754" w:rsidRPr="00E10688" w:rsidRDefault="004E3754" w:rsidP="00FE7C62">
                        <w:pPr>
                          <w:pStyle w:val="NormalWeb"/>
                          <w:spacing w:before="0"/>
                          <w:rPr>
                            <w:sz w:val="16"/>
                            <w:szCs w:val="16"/>
                          </w:rPr>
                        </w:pPr>
                        <w:del w:id="702" w:author="smm" w:date="2015-07-07T16:23:00Z">
                          <w:r w:rsidDel="008B6927">
                            <w:rPr>
                              <w:rFonts w:eastAsia="Calibri"/>
                              <w:sz w:val="16"/>
                              <w:szCs w:val="16"/>
                            </w:rPr>
                            <w:delText xml:space="preserve">PCC-01 </w:delText>
                          </w:r>
                        </w:del>
                        <w:r>
                          <w:rPr>
                            <w:rFonts w:eastAsia="Calibri"/>
                            <w:sz w:val="16"/>
                            <w:szCs w:val="16"/>
                          </w:rPr>
                          <w:t>Share Document</w:t>
                        </w:r>
                        <w:ins w:id="703" w:author="smm" w:date="2015-07-07T16:23:00Z">
                          <w:r w:rsidR="008B6927">
                            <w:rPr>
                              <w:rFonts w:eastAsia="Calibri"/>
                              <w:sz w:val="16"/>
                              <w:szCs w:val="16"/>
                            </w:rPr>
                            <w:t xml:space="preserve"> [PCC-1]</w:t>
                          </w:r>
                        </w:ins>
                      </w:p>
                    </w:txbxContent>
                  </v:textbox>
                </v:shape>
                <v:shape id="Text Box 14" o:spid="_x0000_s1043" type="#_x0000_t202" style="position:absolute;left:11854;top:16516;width:19692;height:2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vEscA&#10;AADcAAAADwAAAGRycy9kb3ducmV2LnhtbESPQWvCQBSE70L/w/IKvemmBouN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IbxLHAAAA3AAAAA8AAAAAAAAAAAAAAAAAmAIAAGRy&#10;cy9kb3ducmV2LnhtbFBLBQYAAAAABAAEAPUAAACMAwAAAAA=&#10;" filled="f" stroked="f" strokeweight=".5pt">
                  <v:textbox>
                    <w:txbxContent>
                      <w:p w14:paraId="42D34F18" w14:textId="6FC57E0E" w:rsidR="00D81E40" w:rsidRPr="00E10688" w:rsidRDefault="00D81E40" w:rsidP="00FE7C62">
                        <w:pPr>
                          <w:pStyle w:val="NormalWeb"/>
                          <w:rPr>
                            <w:rFonts w:ascii="Arial" w:hAnsi="Arial" w:cs="Arial"/>
                            <w:sz w:val="16"/>
                            <w:szCs w:val="16"/>
                          </w:rPr>
                        </w:pPr>
                        <w:r w:rsidRPr="00412CAF">
                          <w:rPr>
                            <w:sz w:val="16"/>
                            <w:szCs w:val="16"/>
                          </w:rPr>
                          <w:t>Communicate PCD Data-</w:t>
                        </w:r>
                        <w:ins w:id="704" w:author="smm" w:date="2015-07-07T16:20:00Z">
                          <w:r>
                            <w:rPr>
                              <w:rFonts w:ascii="Arial" w:hAnsi="Arial" w:cs="Arial"/>
                              <w:sz w:val="16"/>
                              <w:szCs w:val="16"/>
                            </w:rPr>
                            <w:t>SOAP [PCC-1</w:t>
                          </w:r>
                        </w:ins>
                        <w:ins w:id="705" w:author="smm" w:date="2015-07-07T16:22:00Z">
                          <w:r>
                            <w:rPr>
                              <w:rFonts w:ascii="Arial" w:hAnsi="Arial" w:cs="Arial"/>
                              <w:sz w:val="16"/>
                              <w:szCs w:val="16"/>
                            </w:rPr>
                            <w:t>4</w:t>
                          </w:r>
                        </w:ins>
                        <w:ins w:id="706" w:author="smm" w:date="2015-07-07T16:20:00Z">
                          <w:r>
                            <w:rPr>
                              <w:rFonts w:ascii="Arial" w:hAnsi="Arial" w:cs="Arial"/>
                              <w:sz w:val="16"/>
                              <w:szCs w:val="16"/>
                            </w:rPr>
                            <w:t>]</w:t>
                          </w:r>
                        </w:ins>
                        <w:del w:id="707"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v:textbox>
                </v:shape>
                <w10:anchorlock/>
              </v:group>
            </w:pict>
          </mc:Fallback>
        </mc:AlternateContent>
      </w:r>
    </w:p>
    <w:p w14:paraId="4B04C249" w14:textId="77777777" w:rsidR="00FE7C62" w:rsidRDefault="00FE7C62" w:rsidP="00FE7C62">
      <w:pPr>
        <w:pStyle w:val="FigureTitle"/>
      </w:pPr>
      <w:r w:rsidRPr="00323FDB">
        <w:t>Figure X.1-1: RPM Actor Diagram</w:t>
      </w:r>
    </w:p>
    <w:p w14:paraId="35420091" w14:textId="77777777" w:rsidR="00412CAF" w:rsidRPr="00323FDB" w:rsidRDefault="00412CAF" w:rsidP="00E10688">
      <w:pPr>
        <w:pStyle w:val="BodyText"/>
      </w:pPr>
    </w:p>
    <w:p w14:paraId="5A4C49AD" w14:textId="7A594A15" w:rsidR="00FE7C62" w:rsidRPr="00323FDB" w:rsidRDefault="00FE7C62" w:rsidP="00B35019">
      <w:pPr>
        <w:pStyle w:val="BodyText"/>
      </w:pPr>
      <w:r w:rsidRPr="00323FDB">
        <w:t xml:space="preserve">Figure X.1-2 shows the end to end implementation options of this profile. </w:t>
      </w:r>
      <w:r w:rsidR="00F7282E" w:rsidRPr="00323FDB">
        <w:t xml:space="preserve">In some sense the figure indicates a ‘workflow’ though all the stages (once initiated) are automated. </w:t>
      </w:r>
      <w:r w:rsidRPr="00323FDB">
        <w:t xml:space="preserve">It is envisioned that the primary end to end implementation consists of the four-module version where the Device Observation Source </w:t>
      </w:r>
      <w:r w:rsidR="00F57B31">
        <w:t>Actor</w:t>
      </w:r>
      <w:r w:rsidRPr="00323FDB">
        <w:t xml:space="preserve"> is one component, the Sensor Data Consumer and Device Observation Reporter </w:t>
      </w:r>
      <w:r w:rsidR="00F57B31">
        <w:t>Actor</w:t>
      </w:r>
      <w:r w:rsidRPr="00323FDB">
        <w:t xml:space="preserve"> group is a second component, the Device Observation Consumer and Content Creator </w:t>
      </w:r>
      <w:r w:rsidR="00F57B31">
        <w:t>Actor</w:t>
      </w:r>
      <w:r w:rsidRPr="00323FDB">
        <w:t xml:space="preserve"> group is a third component and the Content Consumer is the fourth component. </w:t>
      </w:r>
      <w:r w:rsidR="00F7282E" w:rsidRPr="00323FDB">
        <w:t xml:space="preserve">The separate ‘sensor’ box in the figure indicates the presence of some hardware that is capable of taking medical measurements. </w:t>
      </w:r>
      <w:r w:rsidRPr="00323FDB">
        <w:t>Alternative deployments of this profile that combine the above components such that the total number of transactions is reduced are also shown using boxes</w:t>
      </w:r>
      <w:r w:rsidR="00F7282E" w:rsidRPr="00323FDB">
        <w:t xml:space="preserve"> with thinner lines</w:t>
      </w:r>
      <w:r w:rsidRPr="00323FDB">
        <w:t xml:space="preserve">. For the most part, costs and maintenance issues make the alternative deployments less attractive. However with the increased ubiquity of mobile devices, combining the </w:t>
      </w:r>
      <w:r w:rsidR="00F7282E" w:rsidRPr="00323FDB">
        <w:t>s</w:t>
      </w:r>
      <w:r w:rsidRPr="00323FDB">
        <w:t>ensors with Device Observation Reporter actors onto these mobile platforms is a likely development.</w:t>
      </w:r>
    </w:p>
    <w:p w14:paraId="56056528" w14:textId="76F0ECCA" w:rsidR="00BE3C9C" w:rsidRPr="00323FDB" w:rsidRDefault="00E86C31" w:rsidP="00BE3C9C">
      <w:pPr>
        <w:pStyle w:val="BodyText"/>
      </w:pPr>
      <w:r w:rsidRPr="00323FDB">
        <w:rPr>
          <w:noProof/>
        </w:rPr>
        <w:lastRenderedPageBreak/>
        <mc:AlternateContent>
          <mc:Choice Requires="wpc">
            <w:drawing>
              <wp:inline distT="0" distB="0" distL="0" distR="0" wp14:anchorId="413D4F98" wp14:editId="11F99093">
                <wp:extent cx="6068695" cy="3851910"/>
                <wp:effectExtent l="0" t="0" r="8255"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Line 438"/>
                        <wps:cNvCnPr>
                          <a:cxnSpLocks noChangeShapeType="1"/>
                        </wps:cNvCnPr>
                        <wps:spPr bwMode="auto">
                          <a:xfrm>
                            <a:off x="5113021" y="426089"/>
                            <a:ext cx="634" cy="282037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Rectangle 439"/>
                        <wps:cNvSpPr>
                          <a:spLocks noChangeArrowheads="1"/>
                        </wps:cNvSpPr>
                        <wps:spPr bwMode="auto">
                          <a:xfrm>
                            <a:off x="105410" y="2555240"/>
                            <a:ext cx="984885" cy="691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B7CBBB" w14:textId="574C63C8" w:rsidR="004E3754" w:rsidRPr="00E10688" w:rsidRDefault="004E3754" w:rsidP="002143AB">
                              <w:pPr>
                                <w:rPr>
                                  <w:sz w:val="20"/>
                                </w:rPr>
                              </w:pPr>
                              <w:proofErr w:type="spellStart"/>
                              <w:r w:rsidRPr="00E10688">
                                <w:rPr>
                                  <w:sz w:val="20"/>
                                </w:rPr>
                                <w:t>CommunicatePCHA</w:t>
                              </w:r>
                              <w:proofErr w:type="spellEnd"/>
                              <w:r w:rsidRPr="00E10688">
                                <w:rPr>
                                  <w:sz w:val="20"/>
                                </w:rPr>
                                <w:t xml:space="preserve"> Data-*</w:t>
                              </w:r>
                            </w:p>
                          </w:txbxContent>
                        </wps:txbx>
                        <wps:bodyPr rot="0" vert="horz" wrap="square" lIns="91440" tIns="0" rIns="91440" bIns="45720" anchor="t" anchorCtr="0" upright="1">
                          <a:noAutofit/>
                        </wps:bodyPr>
                      </wps:wsp>
                      <wps:wsp>
                        <wps:cNvPr id="308" name="Text Box 440"/>
                        <wps:cNvSpPr txBox="1">
                          <a:spLocks noChangeArrowheads="1"/>
                        </wps:cNvSpPr>
                        <wps:spPr bwMode="auto">
                          <a:xfrm>
                            <a:off x="22225" y="1686560"/>
                            <a:ext cx="883285" cy="690880"/>
                          </a:xfrm>
                          <a:prstGeom prst="rect">
                            <a:avLst/>
                          </a:prstGeom>
                          <a:solidFill>
                            <a:srgbClr val="FFFFFF"/>
                          </a:solidFill>
                          <a:ln w="25400">
                            <a:solidFill>
                              <a:srgbClr val="000000"/>
                            </a:solidFill>
                            <a:miter lim="800000"/>
                            <a:headEnd/>
                            <a:tailEnd/>
                          </a:ln>
                        </wps:spPr>
                        <wps:txbx>
                          <w:txbxContent>
                            <w:p w14:paraId="256BDE43" w14:textId="77777777" w:rsidR="004E3754" w:rsidRPr="00E10688" w:rsidRDefault="004E3754" w:rsidP="007620E1">
                              <w:pPr>
                                <w:spacing w:after="120"/>
                                <w:jc w:val="center"/>
                                <w:rPr>
                                  <w:sz w:val="20"/>
                                </w:rPr>
                              </w:pPr>
                              <w:r w:rsidRPr="00E10688">
                                <w:rPr>
                                  <w:sz w:val="20"/>
                                </w:rPr>
                                <w:t>Device Observation Source</w:t>
                              </w:r>
                            </w:p>
                          </w:txbxContent>
                        </wps:txbx>
                        <wps:bodyPr rot="0" vert="horz" wrap="square" lIns="0" tIns="0" rIns="0" bIns="0" anchor="t" anchorCtr="0" upright="1">
                          <a:noAutofit/>
                        </wps:bodyPr>
                      </wps:wsp>
                      <wps:wsp>
                        <wps:cNvPr id="309" name="Rectangle 444"/>
                        <wps:cNvSpPr>
                          <a:spLocks noChangeArrowheads="1"/>
                        </wps:cNvSpPr>
                        <wps:spPr bwMode="auto">
                          <a:xfrm>
                            <a:off x="3158490" y="1040130"/>
                            <a:ext cx="977265" cy="541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34732" w14:textId="77777777" w:rsidR="004E3754" w:rsidRPr="00E10688" w:rsidRDefault="004E3754" w:rsidP="007620E1">
                              <w:pPr>
                                <w:spacing w:before="0"/>
                                <w:rPr>
                                  <w:sz w:val="20"/>
                                </w:rPr>
                              </w:pPr>
                              <w:r w:rsidRPr="00E10688">
                                <w:rPr>
                                  <w:sz w:val="20"/>
                                </w:rPr>
                                <w:t xml:space="preserve">PCD-01 Communicate </w:t>
                              </w:r>
                            </w:p>
                            <w:p w14:paraId="308F4492" w14:textId="14F4B1F0" w:rsidR="004E3754" w:rsidRPr="00E10688" w:rsidRDefault="004E3754" w:rsidP="007620E1">
                              <w:pPr>
                                <w:spacing w:before="0"/>
                                <w:rPr>
                                  <w:sz w:val="20"/>
                                </w:rPr>
                              </w:pPr>
                              <w:r w:rsidRPr="00E10688">
                                <w:rPr>
                                  <w:sz w:val="20"/>
                                </w:rPr>
                                <w:t>PCD Data-*</w:t>
                              </w:r>
                            </w:p>
                          </w:txbxContent>
                        </wps:txbx>
                        <wps:bodyPr rot="0" vert="horz" wrap="square" lIns="91440" tIns="0" rIns="91440" bIns="45720" anchor="t" anchorCtr="0" upright="1">
                          <a:noAutofit/>
                        </wps:bodyPr>
                      </wps:wsp>
                      <wps:wsp>
                        <wps:cNvPr id="310" name="Text Box 446"/>
                        <wps:cNvSpPr txBox="1">
                          <a:spLocks noChangeArrowheads="1"/>
                        </wps:cNvSpPr>
                        <wps:spPr bwMode="auto">
                          <a:xfrm>
                            <a:off x="2135505" y="1686560"/>
                            <a:ext cx="852805" cy="690880"/>
                          </a:xfrm>
                          <a:prstGeom prst="rect">
                            <a:avLst/>
                          </a:prstGeom>
                          <a:solidFill>
                            <a:srgbClr val="FFFFFF"/>
                          </a:solidFill>
                          <a:ln w="25400">
                            <a:solidFill>
                              <a:srgbClr val="000000"/>
                            </a:solidFill>
                            <a:miter lim="800000"/>
                            <a:headEnd/>
                            <a:tailEnd/>
                          </a:ln>
                        </wps:spPr>
                        <wps:txbx>
                          <w:txbxContent>
                            <w:p w14:paraId="4109F48C" w14:textId="77777777" w:rsidR="004E3754" w:rsidRPr="00E10688" w:rsidRDefault="004E3754" w:rsidP="007620E1">
                              <w:pPr>
                                <w:spacing w:after="120"/>
                                <w:jc w:val="center"/>
                                <w:rPr>
                                  <w:sz w:val="20"/>
                                </w:rPr>
                              </w:pPr>
                              <w:r w:rsidRPr="00E10688">
                                <w:rPr>
                                  <w:sz w:val="20"/>
                                </w:rPr>
                                <w:t>Device Observation Reporter</w:t>
                              </w:r>
                            </w:p>
                          </w:txbxContent>
                        </wps:txbx>
                        <wps:bodyPr rot="0" vert="horz" wrap="square" lIns="0" tIns="0" rIns="0" bIns="0" anchor="t" anchorCtr="0" upright="1">
                          <a:noAutofit/>
                        </wps:bodyPr>
                      </wps:wsp>
                      <wps:wsp>
                        <wps:cNvPr id="311" name="AutoShape 450"/>
                        <wps:cNvCnPr>
                          <a:cxnSpLocks noChangeShapeType="1"/>
                        </wps:cNvCnPr>
                        <wps:spPr bwMode="auto">
                          <a:xfrm>
                            <a:off x="6000115" y="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Oval 458"/>
                        <wps:cNvSpPr>
                          <a:spLocks noChangeArrowheads="1"/>
                        </wps:cNvSpPr>
                        <wps:spPr bwMode="auto">
                          <a:xfrm>
                            <a:off x="5091430" y="200914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Rectangle 459"/>
                        <wps:cNvSpPr>
                          <a:spLocks noChangeArrowheads="1"/>
                        </wps:cNvSpPr>
                        <wps:spPr bwMode="auto">
                          <a:xfrm>
                            <a:off x="5139690" y="956310"/>
                            <a:ext cx="793750" cy="481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AA9607" w14:textId="77777777" w:rsidR="004E3754" w:rsidRPr="00E10688" w:rsidRDefault="004E3754" w:rsidP="007620E1">
                              <w:pPr>
                                <w:spacing w:before="0"/>
                                <w:rPr>
                                  <w:sz w:val="20"/>
                                </w:rPr>
                              </w:pPr>
                              <w:r w:rsidRPr="00E10688">
                                <w:rPr>
                                  <w:sz w:val="20"/>
                                </w:rPr>
                                <w:t xml:space="preserve">PCC </w:t>
                              </w:r>
                            </w:p>
                            <w:p w14:paraId="384A7EAF" w14:textId="77777777" w:rsidR="004E3754" w:rsidRPr="00E10688" w:rsidRDefault="004E3754" w:rsidP="007620E1">
                              <w:pPr>
                                <w:spacing w:before="0"/>
                                <w:rPr>
                                  <w:sz w:val="20"/>
                                </w:rPr>
                              </w:pPr>
                              <w:r w:rsidRPr="00E10688">
                                <w:rPr>
                                  <w:sz w:val="20"/>
                                </w:rPr>
                                <w:t>Document Sharing</w:t>
                              </w:r>
                            </w:p>
                          </w:txbxContent>
                        </wps:txbx>
                        <wps:bodyPr rot="0" vert="horz" wrap="square" lIns="91440" tIns="0" rIns="91440" bIns="45720" anchor="t" anchorCtr="0" upright="1">
                          <a:noAutofit/>
                        </wps:bodyPr>
                      </wps:wsp>
                      <wps:wsp>
                        <wps:cNvPr id="314" name="Line 462"/>
                        <wps:cNvCnPr>
                          <a:cxnSpLocks noChangeShapeType="1"/>
                        </wps:cNvCnPr>
                        <wps:spPr bwMode="auto">
                          <a:xfrm>
                            <a:off x="3177540" y="880745"/>
                            <a:ext cx="635" cy="11493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Oval 465"/>
                        <wps:cNvSpPr>
                          <a:spLocks noChangeArrowheads="1"/>
                        </wps:cNvSpPr>
                        <wps:spPr bwMode="auto">
                          <a:xfrm>
                            <a:off x="3155950" y="201041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AutoShape 466"/>
                        <wps:cNvCnPr>
                          <a:cxnSpLocks noChangeShapeType="1"/>
                        </wps:cNvCnPr>
                        <wps:spPr bwMode="auto">
                          <a:xfrm>
                            <a:off x="3001010" y="2029460"/>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Text Box 467"/>
                        <wps:cNvSpPr txBox="1">
                          <a:spLocks noChangeArrowheads="1"/>
                        </wps:cNvSpPr>
                        <wps:spPr bwMode="auto">
                          <a:xfrm>
                            <a:off x="1276350" y="1686560"/>
                            <a:ext cx="859155" cy="690880"/>
                          </a:xfrm>
                          <a:prstGeom prst="rect">
                            <a:avLst/>
                          </a:prstGeom>
                          <a:solidFill>
                            <a:srgbClr val="FFFFFF"/>
                          </a:solidFill>
                          <a:ln w="25400">
                            <a:solidFill>
                              <a:srgbClr val="000000"/>
                            </a:solidFill>
                            <a:miter lim="800000"/>
                            <a:headEnd/>
                            <a:tailEnd/>
                          </a:ln>
                        </wps:spPr>
                        <wps:txbx>
                          <w:txbxContent>
                            <w:p w14:paraId="7608A72E" w14:textId="77777777" w:rsidR="004E3754" w:rsidRPr="00E10688" w:rsidRDefault="004E3754" w:rsidP="007620E1">
                              <w:pPr>
                                <w:spacing w:after="120"/>
                                <w:jc w:val="center"/>
                                <w:rPr>
                                  <w:sz w:val="20"/>
                                </w:rPr>
                              </w:pPr>
                              <w:r w:rsidRPr="00E10688">
                                <w:rPr>
                                  <w:sz w:val="20"/>
                                </w:rPr>
                                <w:t>Sensor Data Consumer</w:t>
                              </w:r>
                            </w:p>
                          </w:txbxContent>
                        </wps:txbx>
                        <wps:bodyPr rot="0" vert="horz" wrap="square" lIns="0" tIns="0" rIns="0" bIns="0" anchor="t" anchorCtr="0" upright="1">
                          <a:noAutofit/>
                        </wps:bodyPr>
                      </wps:wsp>
                      <wps:wsp>
                        <wps:cNvPr id="318" name="Text Box 470"/>
                        <wps:cNvSpPr txBox="1">
                          <a:spLocks noChangeArrowheads="1"/>
                        </wps:cNvSpPr>
                        <wps:spPr bwMode="auto">
                          <a:xfrm>
                            <a:off x="5312410" y="1698625"/>
                            <a:ext cx="701040" cy="664845"/>
                          </a:xfrm>
                          <a:prstGeom prst="rect">
                            <a:avLst/>
                          </a:prstGeom>
                          <a:solidFill>
                            <a:srgbClr val="FFFFFF"/>
                          </a:solidFill>
                          <a:ln w="25400">
                            <a:solidFill>
                              <a:srgbClr val="000000"/>
                            </a:solidFill>
                            <a:miter lim="800000"/>
                            <a:headEnd/>
                            <a:tailEnd/>
                          </a:ln>
                        </wps:spPr>
                        <wps:txbx>
                          <w:txbxContent>
                            <w:p w14:paraId="0DD39BB5" w14:textId="77777777" w:rsidR="004E3754" w:rsidRPr="00BE3C9C" w:rsidRDefault="004E3754" w:rsidP="007620E1">
                              <w:pPr>
                                <w:spacing w:before="0"/>
                                <w:jc w:val="center"/>
                                <w:rPr>
                                  <w:sz w:val="16"/>
                                  <w:szCs w:val="16"/>
                                </w:rPr>
                              </w:pPr>
                            </w:p>
                            <w:p w14:paraId="0A092681" w14:textId="77777777" w:rsidR="004E3754" w:rsidRPr="00E10688" w:rsidRDefault="004E3754" w:rsidP="007620E1">
                              <w:pPr>
                                <w:spacing w:before="0"/>
                                <w:jc w:val="center"/>
                                <w:rPr>
                                  <w:sz w:val="20"/>
                                </w:rPr>
                              </w:pPr>
                              <w:r w:rsidRPr="00E10688">
                                <w:rPr>
                                  <w:sz w:val="20"/>
                                </w:rPr>
                                <w:t>Content</w:t>
                              </w:r>
                            </w:p>
                            <w:p w14:paraId="1C16DBBD" w14:textId="77777777" w:rsidR="004E3754" w:rsidRPr="00E10688" w:rsidRDefault="004E3754" w:rsidP="007620E1">
                              <w:pPr>
                                <w:spacing w:before="0"/>
                                <w:jc w:val="center"/>
                                <w:rPr>
                                  <w:sz w:val="20"/>
                                </w:rPr>
                              </w:pPr>
                              <w:r w:rsidRPr="00E10688">
                                <w:rPr>
                                  <w:sz w:val="20"/>
                                </w:rPr>
                                <w:t>Consumer</w:t>
                              </w:r>
                            </w:p>
                          </w:txbxContent>
                        </wps:txbx>
                        <wps:bodyPr rot="0" vert="horz" wrap="square" lIns="0" tIns="0" rIns="0" bIns="0" anchor="t" anchorCtr="0" upright="1">
                          <a:noAutofit/>
                        </wps:bodyPr>
                      </wps:wsp>
                      <wps:wsp>
                        <wps:cNvPr id="319" name="Text Box 471"/>
                        <wps:cNvSpPr txBox="1">
                          <a:spLocks noChangeArrowheads="1"/>
                        </wps:cNvSpPr>
                        <wps:spPr bwMode="auto">
                          <a:xfrm>
                            <a:off x="4173855" y="1686560"/>
                            <a:ext cx="735330" cy="690880"/>
                          </a:xfrm>
                          <a:prstGeom prst="rect">
                            <a:avLst/>
                          </a:prstGeom>
                          <a:solidFill>
                            <a:srgbClr val="FFFFFF"/>
                          </a:solidFill>
                          <a:ln w="25400">
                            <a:solidFill>
                              <a:srgbClr val="000000"/>
                            </a:solidFill>
                            <a:miter lim="800000"/>
                            <a:headEnd/>
                            <a:tailEnd/>
                          </a:ln>
                        </wps:spPr>
                        <wps:txbx>
                          <w:txbxContent>
                            <w:p w14:paraId="61B7DA4F" w14:textId="77777777" w:rsidR="004E3754" w:rsidRPr="00E10688" w:rsidRDefault="004E3754" w:rsidP="007620E1">
                              <w:pPr>
                                <w:spacing w:before="0"/>
                                <w:jc w:val="center"/>
                                <w:rPr>
                                  <w:sz w:val="20"/>
                                </w:rPr>
                              </w:pPr>
                            </w:p>
                            <w:p w14:paraId="653EF1E6" w14:textId="77777777" w:rsidR="004E3754" w:rsidRPr="00E10688" w:rsidRDefault="004E3754" w:rsidP="007620E1">
                              <w:pPr>
                                <w:spacing w:before="0"/>
                                <w:jc w:val="center"/>
                                <w:rPr>
                                  <w:sz w:val="20"/>
                                </w:rPr>
                              </w:pPr>
                              <w:r w:rsidRPr="00E10688">
                                <w:rPr>
                                  <w:sz w:val="20"/>
                                </w:rPr>
                                <w:t>Content Creator</w:t>
                              </w:r>
                            </w:p>
                          </w:txbxContent>
                        </wps:txbx>
                        <wps:bodyPr rot="0" vert="horz" wrap="square" lIns="0" tIns="0" rIns="0" bIns="0" anchor="t" anchorCtr="0" upright="1">
                          <a:noAutofit/>
                        </wps:bodyPr>
                      </wps:wsp>
                      <wps:wsp>
                        <wps:cNvPr id="200704" name="Text Box 472"/>
                        <wps:cNvSpPr txBox="1">
                          <a:spLocks noChangeArrowheads="1"/>
                        </wps:cNvSpPr>
                        <wps:spPr bwMode="auto">
                          <a:xfrm>
                            <a:off x="3364865" y="1686560"/>
                            <a:ext cx="810895" cy="690880"/>
                          </a:xfrm>
                          <a:prstGeom prst="rect">
                            <a:avLst/>
                          </a:prstGeom>
                          <a:solidFill>
                            <a:srgbClr val="FFFFFF"/>
                          </a:solidFill>
                          <a:ln w="25400">
                            <a:solidFill>
                              <a:srgbClr val="000000"/>
                            </a:solidFill>
                            <a:miter lim="800000"/>
                            <a:headEnd/>
                            <a:tailEnd/>
                          </a:ln>
                        </wps:spPr>
                        <wps:txbx>
                          <w:txbxContent>
                            <w:p w14:paraId="46CD18D0" w14:textId="77777777" w:rsidR="004E3754" w:rsidRPr="00E10688" w:rsidRDefault="004E3754" w:rsidP="007620E1">
                              <w:pPr>
                                <w:spacing w:after="120"/>
                                <w:jc w:val="center"/>
                                <w:rPr>
                                  <w:sz w:val="20"/>
                                </w:rPr>
                              </w:pPr>
                              <w:r w:rsidRPr="00E10688">
                                <w:rPr>
                                  <w:sz w:val="20"/>
                                </w:rPr>
                                <w:t>Device Observation Consumer</w:t>
                              </w:r>
                            </w:p>
                          </w:txbxContent>
                        </wps:txbx>
                        <wps:bodyPr rot="0" vert="horz" wrap="square" lIns="0" tIns="0" rIns="0" bIns="0" anchor="t" anchorCtr="0" upright="1">
                          <a:noAutofit/>
                        </wps:bodyPr>
                      </wps:wsp>
                      <wps:wsp>
                        <wps:cNvPr id="200705" name="Text Box 473"/>
                        <wps:cNvSpPr txBox="1">
                          <a:spLocks noChangeArrowheads="1"/>
                        </wps:cNvSpPr>
                        <wps:spPr bwMode="auto">
                          <a:xfrm>
                            <a:off x="22225" y="684107"/>
                            <a:ext cx="883285" cy="343958"/>
                          </a:xfrm>
                          <a:prstGeom prst="rect">
                            <a:avLst/>
                          </a:prstGeom>
                          <a:solidFill>
                            <a:srgbClr val="FFFFFF"/>
                          </a:solidFill>
                          <a:ln w="12700">
                            <a:solidFill>
                              <a:srgbClr val="000000"/>
                            </a:solidFill>
                            <a:miter lim="800000"/>
                            <a:headEnd/>
                            <a:tailEnd/>
                          </a:ln>
                        </wps:spPr>
                        <wps:txbx>
                          <w:txbxContent>
                            <w:p w14:paraId="44A09A95" w14:textId="289CE3CC" w:rsidR="004E3754" w:rsidRPr="00E10688" w:rsidRDefault="004E3754" w:rsidP="00E10688">
                              <w:pPr>
                                <w:jc w:val="center"/>
                                <w:rPr>
                                  <w:sz w:val="20"/>
                                </w:rPr>
                              </w:pPr>
                              <w:r w:rsidRPr="00E10688">
                                <w:rPr>
                                  <w:sz w:val="20"/>
                                </w:rPr>
                                <w:t>Sensor</w:t>
                              </w:r>
                            </w:p>
                          </w:txbxContent>
                        </wps:txbx>
                        <wps:bodyPr rot="0" vert="horz" wrap="square" lIns="0" tIns="0" rIns="0" bIns="0" anchor="ctr" anchorCtr="0" upright="1">
                          <a:noAutofit/>
                        </wps:bodyPr>
                      </wps:wsp>
                      <wps:wsp>
                        <wps:cNvPr id="200706" name="Text Box 474"/>
                        <wps:cNvSpPr txBox="1">
                          <a:spLocks noChangeArrowheads="1"/>
                        </wps:cNvSpPr>
                        <wps:spPr bwMode="auto">
                          <a:xfrm>
                            <a:off x="905510" y="692785"/>
                            <a:ext cx="2082800" cy="335280"/>
                          </a:xfrm>
                          <a:prstGeom prst="rect">
                            <a:avLst/>
                          </a:prstGeom>
                          <a:solidFill>
                            <a:srgbClr val="FFFFFF"/>
                          </a:solidFill>
                          <a:ln w="12700">
                            <a:solidFill>
                              <a:srgbClr val="000000"/>
                            </a:solidFill>
                            <a:miter lim="800000"/>
                            <a:headEnd/>
                            <a:tailEnd/>
                          </a:ln>
                        </wps:spPr>
                        <wps:txbx>
                          <w:txbxContent>
                            <w:p w14:paraId="0A91B1D6" w14:textId="77777777" w:rsidR="004E3754" w:rsidRPr="00E10688" w:rsidRDefault="004E3754" w:rsidP="007620E1">
                              <w:pPr>
                                <w:spacing w:after="120"/>
                                <w:jc w:val="center"/>
                                <w:rPr>
                                  <w:sz w:val="20"/>
                                </w:rPr>
                              </w:pPr>
                              <w:r w:rsidRPr="00E10688">
                                <w:rPr>
                                  <w:sz w:val="20"/>
                                </w:rPr>
                                <w:t>Device Observation Reporter</w:t>
                              </w:r>
                            </w:p>
                            <w:p w14:paraId="12601BA9" w14:textId="77777777" w:rsidR="004E3754" w:rsidRPr="00FF2523" w:rsidRDefault="004E3754" w:rsidP="007620E1">
                              <w:pPr>
                                <w:spacing w:before="0"/>
                                <w:jc w:val="center"/>
                              </w:pPr>
                            </w:p>
                          </w:txbxContent>
                        </wps:txbx>
                        <wps:bodyPr rot="0" vert="horz" wrap="square" lIns="0" tIns="0" rIns="0" bIns="0" anchor="t" anchorCtr="0" upright="1">
                          <a:noAutofit/>
                        </wps:bodyPr>
                      </wps:wsp>
                      <wps:wsp>
                        <wps:cNvPr id="200711" name="Text Box 475"/>
                        <wps:cNvSpPr txBox="1">
                          <a:spLocks noChangeArrowheads="1"/>
                        </wps:cNvSpPr>
                        <wps:spPr bwMode="auto">
                          <a:xfrm>
                            <a:off x="905510" y="268610"/>
                            <a:ext cx="3995420" cy="322580"/>
                          </a:xfrm>
                          <a:prstGeom prst="rect">
                            <a:avLst/>
                          </a:prstGeom>
                          <a:solidFill>
                            <a:srgbClr val="FFFFFF"/>
                          </a:solidFill>
                          <a:ln w="12700">
                            <a:solidFill>
                              <a:srgbClr val="000000"/>
                            </a:solidFill>
                            <a:miter lim="800000"/>
                            <a:headEnd/>
                            <a:tailEnd/>
                          </a:ln>
                        </wps:spPr>
                        <wps:txbx>
                          <w:txbxContent>
                            <w:p w14:paraId="0400D03F" w14:textId="25DBD16B" w:rsidR="004E3754" w:rsidRPr="00E10688" w:rsidRDefault="004E3754" w:rsidP="00E10688">
                              <w:pPr>
                                <w:spacing w:after="120"/>
                                <w:jc w:val="center"/>
                                <w:rPr>
                                  <w:sz w:val="20"/>
                                </w:rPr>
                              </w:pPr>
                              <w:r w:rsidRPr="00E10688">
                                <w:rPr>
                                  <w:sz w:val="20"/>
                                </w:rPr>
                                <w:t>Content Creator</w:t>
                              </w:r>
                            </w:p>
                          </w:txbxContent>
                        </wps:txbx>
                        <wps:bodyPr rot="0" vert="horz" wrap="square" lIns="0" tIns="0" rIns="0" bIns="0" anchor="t" anchorCtr="0" upright="1">
                          <a:noAutofit/>
                        </wps:bodyPr>
                      </wps:wsp>
                      <wps:wsp>
                        <wps:cNvPr id="200720" name="Text Box 476"/>
                        <wps:cNvSpPr txBox="1">
                          <a:spLocks noChangeArrowheads="1"/>
                        </wps:cNvSpPr>
                        <wps:spPr bwMode="auto">
                          <a:xfrm>
                            <a:off x="1276350" y="2887980"/>
                            <a:ext cx="883285" cy="667385"/>
                          </a:xfrm>
                          <a:prstGeom prst="rect">
                            <a:avLst/>
                          </a:prstGeom>
                          <a:solidFill>
                            <a:srgbClr val="FFFFFF"/>
                          </a:solidFill>
                          <a:ln w="12700">
                            <a:solidFill>
                              <a:srgbClr val="000000"/>
                            </a:solidFill>
                            <a:miter lim="800000"/>
                            <a:headEnd/>
                            <a:tailEnd/>
                          </a:ln>
                        </wps:spPr>
                        <wps:txbx>
                          <w:txbxContent>
                            <w:p w14:paraId="3150E32D" w14:textId="7CFDB435" w:rsidR="004E3754" w:rsidRPr="00E10688" w:rsidRDefault="004E3754" w:rsidP="00E10688">
                              <w:pPr>
                                <w:jc w:val="center"/>
                                <w:rPr>
                                  <w:sz w:val="20"/>
                                </w:rPr>
                              </w:pPr>
                              <w:r w:rsidRPr="00E10688">
                                <w:rPr>
                                  <w:sz w:val="20"/>
                                </w:rPr>
                                <w:t>Sensor Data Consumer</w:t>
                              </w:r>
                            </w:p>
                          </w:txbxContent>
                        </wps:txbx>
                        <wps:bodyPr rot="0" vert="horz" wrap="square" lIns="0" tIns="0" rIns="0" bIns="0" anchor="t" anchorCtr="0" upright="1">
                          <a:noAutofit/>
                        </wps:bodyPr>
                      </wps:wsp>
                      <wps:wsp>
                        <wps:cNvPr id="200721" name="Text Box 477"/>
                        <wps:cNvSpPr txBox="1">
                          <a:spLocks noChangeArrowheads="1"/>
                        </wps:cNvSpPr>
                        <wps:spPr bwMode="auto">
                          <a:xfrm>
                            <a:off x="2158365" y="2887980"/>
                            <a:ext cx="2749550" cy="667385"/>
                          </a:xfrm>
                          <a:prstGeom prst="rect">
                            <a:avLst/>
                          </a:prstGeom>
                          <a:solidFill>
                            <a:srgbClr val="FFFFFF"/>
                          </a:solidFill>
                          <a:ln w="12700">
                            <a:solidFill>
                              <a:srgbClr val="000000"/>
                            </a:solidFill>
                            <a:miter lim="800000"/>
                            <a:headEnd/>
                            <a:tailEnd/>
                          </a:ln>
                        </wps:spPr>
                        <wps:txbx>
                          <w:txbxContent>
                            <w:p w14:paraId="2706942C" w14:textId="77777777" w:rsidR="004E3754" w:rsidRPr="00E10688" w:rsidRDefault="004E3754" w:rsidP="007620E1">
                              <w:pPr>
                                <w:spacing w:before="0"/>
                                <w:jc w:val="center"/>
                                <w:rPr>
                                  <w:sz w:val="20"/>
                                </w:rPr>
                              </w:pPr>
                            </w:p>
                            <w:p w14:paraId="426F1DEC" w14:textId="77777777" w:rsidR="004E3754" w:rsidRPr="00E10688" w:rsidRDefault="004E3754" w:rsidP="007620E1">
                              <w:pPr>
                                <w:spacing w:before="0"/>
                                <w:jc w:val="center"/>
                                <w:rPr>
                                  <w:sz w:val="20"/>
                                </w:rPr>
                              </w:pPr>
                              <w:r w:rsidRPr="00E10688">
                                <w:rPr>
                                  <w:sz w:val="20"/>
                                </w:rPr>
                                <w:t>Content Creator</w:t>
                              </w:r>
                            </w:p>
                            <w:p w14:paraId="3BDBBA94" w14:textId="77777777" w:rsidR="004E3754" w:rsidRPr="00E10688" w:rsidRDefault="004E3754" w:rsidP="007620E1">
                              <w:pPr>
                                <w:spacing w:before="0"/>
                                <w:jc w:val="center"/>
                                <w:rPr>
                                  <w:sz w:val="20"/>
                                </w:rPr>
                              </w:pPr>
                            </w:p>
                          </w:txbxContent>
                        </wps:txbx>
                        <wps:bodyPr rot="0" vert="horz" wrap="square" lIns="0" tIns="0" rIns="0" bIns="0" anchor="t" anchorCtr="0" upright="1">
                          <a:noAutofit/>
                        </wps:bodyPr>
                      </wps:wsp>
                      <wps:wsp>
                        <wps:cNvPr id="200722" name="AutoShape 478"/>
                        <wps:cNvCnPr>
                          <a:cxnSpLocks noChangeShapeType="1"/>
                        </wps:cNvCnPr>
                        <wps:spPr bwMode="auto">
                          <a:xfrm>
                            <a:off x="912495" y="2032635"/>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3" name="AutoShape 479"/>
                        <wps:cNvCnPr>
                          <a:cxnSpLocks noChangeShapeType="1"/>
                          <a:stCxn id="319" idx="3"/>
                        </wps:cNvCnPr>
                        <wps:spPr bwMode="auto">
                          <a:xfrm flipV="1">
                            <a:off x="4921885" y="2031365"/>
                            <a:ext cx="3905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4" name="AutoShape 480"/>
                        <wps:cNvCnPr>
                          <a:cxnSpLocks noChangeShapeType="1"/>
                        </wps:cNvCnPr>
                        <wps:spPr bwMode="auto">
                          <a:xfrm>
                            <a:off x="4900930" y="3245833"/>
                            <a:ext cx="2114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5" name="AutoShape 481"/>
                        <wps:cNvCnPr>
                          <a:cxnSpLocks noChangeShapeType="1"/>
                          <a:endCxn id="314" idx="0"/>
                        </wps:cNvCnPr>
                        <wps:spPr bwMode="auto">
                          <a:xfrm>
                            <a:off x="2988310" y="880110"/>
                            <a:ext cx="18923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6" name="AutoShape 482"/>
                        <wps:cNvCnPr>
                          <a:cxnSpLocks noChangeShapeType="1"/>
                        </wps:cNvCnPr>
                        <wps:spPr bwMode="auto">
                          <a:xfrm>
                            <a:off x="4900930" y="426089"/>
                            <a:ext cx="2127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8" name="Line 483"/>
                        <wps:cNvCnPr>
                          <a:cxnSpLocks noChangeShapeType="1"/>
                        </wps:cNvCnPr>
                        <wps:spPr bwMode="auto">
                          <a:xfrm>
                            <a:off x="1090295" y="2032635"/>
                            <a:ext cx="635" cy="117856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9" name="Oval 484"/>
                        <wps:cNvSpPr>
                          <a:spLocks noChangeArrowheads="1"/>
                        </wps:cNvSpPr>
                        <wps:spPr bwMode="auto">
                          <a:xfrm>
                            <a:off x="1070610" y="2012315"/>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730" name="AutoShape 485"/>
                        <wps:cNvCnPr>
                          <a:cxnSpLocks noChangeShapeType="1"/>
                          <a:stCxn id="200728" idx="1"/>
                        </wps:cNvCnPr>
                        <wps:spPr bwMode="auto">
                          <a:xfrm flipV="1">
                            <a:off x="1090930" y="3210560"/>
                            <a:ext cx="18542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Text Box 473"/>
                        <wps:cNvSpPr txBox="1">
                          <a:spLocks noChangeArrowheads="1"/>
                        </wps:cNvSpPr>
                        <wps:spPr bwMode="auto">
                          <a:xfrm>
                            <a:off x="22225" y="1437640"/>
                            <a:ext cx="883285" cy="242704"/>
                          </a:xfrm>
                          <a:prstGeom prst="rect">
                            <a:avLst/>
                          </a:prstGeom>
                          <a:solidFill>
                            <a:srgbClr val="FFFFFF"/>
                          </a:solidFill>
                          <a:ln w="12700">
                            <a:solidFill>
                              <a:srgbClr val="000000"/>
                            </a:solidFill>
                            <a:miter lim="800000"/>
                            <a:headEnd/>
                            <a:tailEnd/>
                          </a:ln>
                        </wps:spPr>
                        <wps:txbx>
                          <w:txbxContent>
                            <w:p w14:paraId="2FF0D4F9" w14:textId="2BF75A41" w:rsidR="004E3754" w:rsidRPr="00E10688" w:rsidRDefault="004E3754" w:rsidP="002143AB">
                              <w:pPr>
                                <w:spacing w:before="0"/>
                                <w:jc w:val="center"/>
                                <w:rPr>
                                  <w:sz w:val="20"/>
                                </w:rPr>
                              </w:pPr>
                              <w:r w:rsidRPr="00E10688">
                                <w:rPr>
                                  <w:sz w:val="20"/>
                                </w:rPr>
                                <w:t>Sensor</w:t>
                              </w:r>
                            </w:p>
                          </w:txbxContent>
                        </wps:txbx>
                        <wps:bodyPr rot="0" vert="horz" wrap="square" lIns="0" tIns="0" rIns="0" bIns="0" anchor="ctr" anchorCtr="0" upright="1">
                          <a:noAutofit/>
                        </wps:bodyPr>
                      </wps:wsp>
                      <wps:wsp>
                        <wps:cNvPr id="380" name="Text Box 473"/>
                        <wps:cNvSpPr txBox="1">
                          <a:spLocks noChangeArrowheads="1"/>
                        </wps:cNvSpPr>
                        <wps:spPr bwMode="auto">
                          <a:xfrm>
                            <a:off x="22225" y="268610"/>
                            <a:ext cx="883285" cy="317795"/>
                          </a:xfrm>
                          <a:prstGeom prst="rect">
                            <a:avLst/>
                          </a:prstGeom>
                          <a:solidFill>
                            <a:srgbClr val="FFFFFF"/>
                          </a:solidFill>
                          <a:ln w="12700">
                            <a:solidFill>
                              <a:srgbClr val="000000"/>
                            </a:solidFill>
                            <a:miter lim="800000"/>
                            <a:headEnd/>
                            <a:tailEnd/>
                          </a:ln>
                        </wps:spPr>
                        <wps:txbx>
                          <w:txbxContent>
                            <w:p w14:paraId="6E71D1BD" w14:textId="12065F9D" w:rsidR="004E3754" w:rsidRPr="00E10688" w:rsidRDefault="004E3754" w:rsidP="00E10688">
                              <w:pPr>
                                <w:pStyle w:val="NormalWeb"/>
                                <w:jc w:val="center"/>
                                <w:rPr>
                                  <w:sz w:val="20"/>
                                  <w:szCs w:val="20"/>
                                </w:rPr>
                              </w:pPr>
                              <w:r w:rsidRPr="00E10688">
                                <w:rPr>
                                  <w:sz w:val="20"/>
                                  <w:szCs w:val="20"/>
                                </w:rPr>
                                <w:t>Sensor</w:t>
                              </w:r>
                            </w:p>
                          </w:txbxContent>
                        </wps:txbx>
                        <wps:bodyPr rot="0" vert="horz" wrap="square" lIns="0" tIns="0" rIns="0" bIns="0" anchor="ctr" anchorCtr="0" upright="1">
                          <a:noAutofit/>
                        </wps:bodyPr>
                      </wps:wsp>
                    </wpc:wpc>
                  </a:graphicData>
                </a:graphic>
              </wp:inline>
            </w:drawing>
          </mc:Choice>
          <mc:Fallback>
            <w:pict>
              <v:group w14:anchorId="413D4F98" id="Canvas 435" o:spid="_x0000_s1044" editas="canvas" style="width:477.85pt;height:303.3pt;mso-position-horizontal-relative:char;mso-position-vertical-relative:line" coordsize="60686,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">
                <v:shape id="_x0000_s1045" type="#_x0000_t75" style="position:absolute;width:60686;height:38519;visibility:visible;mso-wrap-style:square">
                  <v:fill o:detectmouseclick="t"/>
                  <v:path o:connecttype="none"/>
                </v:shape>
                <v:line id="Line 438" o:spid="_x0000_s1046" style="position:absolute;visibility:visible;mso-wrap-style:square" from="51130,4260" to="51136,32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1acQAAADcAAAADwAAAGRycy9kb3ducmV2LnhtbESP0WoCMRRE3wv+Q7hC3zRrC1JXoxSt&#10;oPhQtP2A6+a62bq5WZKoq19vBKGPw8ycYSaz1tbiTD5UjhUM+hkI4sLpiksFvz/L3geIEJE11o5J&#10;wZUCzKadlwnm2l14S+ddLEWCcMhRgYmxyaUMhSGLoe8a4uQdnLcYk/Sl1B4vCW5r+ZZlQ2mx4rRg&#10;sKG5oeK4O1kFa7/fHAe30sg9r/1X/b0YBfun1Gu3/RyDiNTG//CzvdIK3rMh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fVpxAAAANwAAAAPAAAAAAAAAAAA&#10;AAAAAKECAABkcnMvZG93bnJldi54bWxQSwUGAAAAAAQABAD5AAAAkgMAAAAA&#10;" strokeweight="1pt"/>
                <v:rect id="Rectangle 439" o:spid="_x0000_s1047" style="position:absolute;left:1054;top:25552;width:9848;height:6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XBr4A&#10;AADcAAAADwAAAGRycy9kb3ducmV2LnhtbERP3WrCMBS+H/gO4QjezVTFTapRxOEou5vzAQ7NMSk2&#10;JyXJ2u7tl4Gwy++fb3cYXSt6CrHxrGAxL0AQ1143bBRcv87PGxAxIWtsPZOCH4pw2E+edlhqP/An&#10;9ZdkRC7hWKICm1JXShlrSw7j3HfEWbv54DBlGIzUAYdc7lq5LIoX6bDhvGCxo5Ol+n75dgreNtIn&#10;ex4y079XH8QmVGuj1Gw6HrcgEo3p3/xIV1rBqniFvzP5CMj9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EVwa+AAAA3AAAAA8AAAAAAAAAAAAAAAAAmAIAAGRycy9kb3ducmV2&#10;LnhtbFBLBQYAAAAABAAEAPUAAACDAwAAAAA=&#10;" filled="f" stroked="f" strokeweight="0">
                  <v:textbox inset=",0">
                    <w:txbxContent>
                      <w:p w14:paraId="05B7CBBB" w14:textId="574C63C8" w:rsidR="004E3754" w:rsidRPr="00E10688" w:rsidRDefault="004E3754" w:rsidP="002143AB">
                        <w:pPr>
                          <w:rPr>
                            <w:sz w:val="20"/>
                          </w:rPr>
                        </w:pPr>
                        <w:proofErr w:type="spellStart"/>
                        <w:r w:rsidRPr="00E10688">
                          <w:rPr>
                            <w:sz w:val="20"/>
                          </w:rPr>
                          <w:t>CommunicatePCHA</w:t>
                        </w:r>
                        <w:proofErr w:type="spellEnd"/>
                        <w:r w:rsidRPr="00E10688">
                          <w:rPr>
                            <w:sz w:val="20"/>
                          </w:rPr>
                          <w:t xml:space="preserve"> Data-*</w:t>
                        </w:r>
                      </w:p>
                    </w:txbxContent>
                  </v:textbox>
                </v:rect>
                <v:shape id="Text Box 440" o:spid="_x0000_s1048" type="#_x0000_t202" style="position:absolute;left:222;top:16865;width:883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V0sIA&#10;AADcAAAADwAAAGRycy9kb3ducmV2LnhtbERPy4rCMBTdC/MP4Q7MRjRVwZHaKINQcAQFdcDttbl9&#10;MM1NaaK2f28WgsvDeSfrztTiTq2rLCuYjCMQxJnVFRcK/s7paAHCeWSNtWVS0JOD9epjkGCs7YOP&#10;dD/5QoQQdjEqKL1vYildVpJBN7YNceBy2xr0AbaF1C0+Qrip5TSK5tJgxaGhxIY2JWX/p5tRcF7c&#10;Dvnu9/K9n22Hpr/KzT5Ne6W+PrufJQhPnX+LX+6tVjCLwtpwJh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JXSwgAAANwAAAAPAAAAAAAAAAAAAAAAAJgCAABkcnMvZG93&#10;bnJldi54bWxQSwUGAAAAAAQABAD1AAAAhwMAAAAA&#10;" strokeweight="2pt">
                  <v:textbox inset="0,0,0,0">
                    <w:txbxContent>
                      <w:p w14:paraId="256BDE43" w14:textId="77777777" w:rsidR="004E3754" w:rsidRPr="00E10688" w:rsidRDefault="004E3754" w:rsidP="007620E1">
                        <w:pPr>
                          <w:spacing w:after="120"/>
                          <w:jc w:val="center"/>
                          <w:rPr>
                            <w:sz w:val="20"/>
                          </w:rPr>
                        </w:pPr>
                        <w:r w:rsidRPr="00E10688">
                          <w:rPr>
                            <w:sz w:val="20"/>
                          </w:rPr>
                          <w:t>Device Observation Source</w:t>
                        </w:r>
                      </w:p>
                    </w:txbxContent>
                  </v:textbox>
                </v:shape>
                <v:rect id="Rectangle 444" o:spid="_x0000_s1049" style="position:absolute;left:31584;top:10401;width:9773;height:5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m774A&#10;AADcAAAADwAAAGRycy9kb3ducmV2LnhtbERP3WrCMBS+H/gO4QjezVTFodUo4nCU3c3tAQ7NMSk2&#10;JyXJ2u7tl4Gwy++fb38cXSt6CrHxrGAxL0AQ1143bBR8fV6eNyBiQtbYeiYFPxTheJg87bHUfuAP&#10;6q/JiFzCsUQFNqWulDLWlhzGue+Is3bzwWHKMBipAw653LVyWRQv0mHDecFiR2dL9f367RS8bqRP&#10;9jJkpn+r3olNqNZGqdl0PO1AJBrTv/mRrrSCVbGFvzP5CMjD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XZu++AAAA3AAAAA8AAAAAAAAAAAAAAAAAmAIAAGRycy9kb3ducmV2&#10;LnhtbFBLBQYAAAAABAAEAPUAAACDAwAAAAA=&#10;" filled="f" stroked="f" strokeweight="0">
                  <v:textbox inset=",0">
                    <w:txbxContent>
                      <w:p w14:paraId="7AC34732" w14:textId="77777777" w:rsidR="004E3754" w:rsidRPr="00E10688" w:rsidRDefault="004E3754" w:rsidP="007620E1">
                        <w:pPr>
                          <w:spacing w:before="0"/>
                          <w:rPr>
                            <w:sz w:val="20"/>
                          </w:rPr>
                        </w:pPr>
                        <w:r w:rsidRPr="00E10688">
                          <w:rPr>
                            <w:sz w:val="20"/>
                          </w:rPr>
                          <w:t xml:space="preserve">PCD-01 Communicate </w:t>
                        </w:r>
                      </w:p>
                      <w:p w14:paraId="308F4492" w14:textId="14F4B1F0" w:rsidR="004E3754" w:rsidRPr="00E10688" w:rsidRDefault="004E3754" w:rsidP="007620E1">
                        <w:pPr>
                          <w:spacing w:before="0"/>
                          <w:rPr>
                            <w:sz w:val="20"/>
                          </w:rPr>
                        </w:pPr>
                        <w:r w:rsidRPr="00E10688">
                          <w:rPr>
                            <w:sz w:val="20"/>
                          </w:rPr>
                          <w:t>PCD Data-*</w:t>
                        </w:r>
                      </w:p>
                    </w:txbxContent>
                  </v:textbox>
                </v:rect>
                <v:shape id="Text Box 446" o:spid="_x0000_s1050" type="#_x0000_t202" style="position:absolute;left:21355;top:16865;width:8528;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PCcMA&#10;AADcAAAADwAAAGRycy9kb3ducmV2LnhtbERPTWvCQBC9F/oflil4KXWjQpXUVUQIRMGCSaHXaXZM&#10;QrOzIbvR5N+7B8Hj432vt4NpxJU6V1tWMJtGIIgLq2suFfzkyccKhPPIGhvLpGAkB9vN68saY21v&#10;fKZr5ksRQtjFqKDyvo2ldEVFBt3UtsSBu9jOoA+wK6Xu8BbCTSPnUfQpDdYcGipsaV9R8Z/1RkG+&#10;6r8vx8Pv8rRI3834J/enJBmVmrwNuy8Qngb/FD/cqVawmIX5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PCcMAAADcAAAADwAAAAAAAAAAAAAAAACYAgAAZHJzL2Rv&#10;d25yZXYueG1sUEsFBgAAAAAEAAQA9QAAAIgDAAAAAA==&#10;" strokeweight="2pt">
                  <v:textbox inset="0,0,0,0">
                    <w:txbxContent>
                      <w:p w14:paraId="4109F48C" w14:textId="77777777" w:rsidR="004E3754" w:rsidRPr="00E10688" w:rsidRDefault="004E3754" w:rsidP="007620E1">
                        <w:pPr>
                          <w:spacing w:after="120"/>
                          <w:jc w:val="center"/>
                          <w:rPr>
                            <w:sz w:val="20"/>
                          </w:rPr>
                        </w:pPr>
                        <w:r w:rsidRPr="00E10688">
                          <w:rPr>
                            <w:sz w:val="20"/>
                          </w:rPr>
                          <w:t>Device Observation Reporter</w:t>
                        </w:r>
                      </w:p>
                    </w:txbxContent>
                  </v:textbox>
                </v:shape>
                <v:shapetype id="_x0000_t32" coordsize="21600,21600" o:spt="32" o:oned="t" path="m,l21600,21600e" filled="f">
                  <v:path arrowok="t" fillok="f" o:connecttype="none"/>
                  <o:lock v:ext="edit" shapetype="t"/>
                </v:shapetype>
                <v:shape id="AutoShape 450" o:spid="_x0000_s1051" type="#_x0000_t32" style="position:absolute;left:60001;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2HNsUAAADcAAAADwAAAGRycy9kb3ducmV2LnhtbESPQWvCQBSE7wX/w/KE3uomVmybZhUR&#10;xCKoaEt6fWRfk2D2bciuMf33riB4HGbmGyad96YWHbWusqwgHkUgiHOrKy4U/HyvXt5BOI+ssbZM&#10;Cv7JwXw2eEox0fbCB+qOvhABwi5BBaX3TSKly0sy6Ea2IQ7en20N+iDbQuoWLwFuajmOoqk0WHFY&#10;KLGhZUn56Xg2Crp9tntbNd1674tscthMPn7RbJV6HvaLTxCeev8I39tfWsFr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2HNsUAAADcAAAADwAAAAAAAAAA&#10;AAAAAAChAgAAZHJzL2Rvd25yZXYueG1sUEsFBgAAAAAEAAQA+QAAAJMDAAAAAA==&#10;" strokeweight="2pt"/>
                <v:oval id="Oval 458" o:spid="_x0000_s1052" style="position:absolute;left:50914;top:20091;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LjsMA&#10;AADcAAAADwAAAGRycy9kb3ducmV2LnhtbESP3WoCMRSE7wu+QziCdzWrgpTVKCoo2l758wDHzXET&#10;3JxsN6m7vr0pFHo5zMw3zHzZuUo8qAnWs4LRMANBXHhtuVRwOW/fP0CEiKyx8kwKnhRguei9zTHX&#10;vuUjPU6xFAnCIUcFJsY6lzIUhhyGoa+Jk3fzjcOYZFNK3WCb4K6S4yybSoeW04LBmjaGivvpxykI&#10;9rC7Tj+/5c1UZyxbe9x9bddKDfrdagYiUhf/w3/tvVYwGY3h90w6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LjsMAAADcAAAADwAAAAAAAAAAAAAAAACYAgAAZHJzL2Rv&#10;d25yZXYueG1sUEsFBgAAAAAEAAQA9QAAAIgDAAAAAA==&#10;" fillcolor="black" strokeweight="2pt"/>
                <v:rect id="Rectangle 459" o:spid="_x0000_s1053" style="position:absolute;left:51396;top:9563;width:7938;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H2L0A&#10;AADcAAAADwAAAGRycy9kb3ducmV2LnhtbERP3WrCMBS+F3yHcAbeaaoykWqU4VDK7qY+wKE5S8qa&#10;k5JkbX37ZSDs8vvn2x9H14qeQmw8K1guChDEtdcNGwX323m+BRETssbWMyl4UITjYTrZY6n9wJ/U&#10;X5MRuYRjiQpsSl0pZawtOYwL3xFn7csHhynDYKQOOORy18pVUWykw4bzgsWOTpbq7+uPU/C+lT7Z&#10;85CZ/lJ9EJtQvRqlZi/j2w5EojH9m5/pSitYL9fwdyYfAXn4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2bH2L0AAADcAAAADwAAAAAAAAAAAAAAAACYAgAAZHJzL2Rvd25yZXYu&#10;eG1sUEsFBgAAAAAEAAQA9QAAAIIDAAAAAA==&#10;" filled="f" stroked="f" strokeweight="0">
                  <v:textbox inset=",0">
                    <w:txbxContent>
                      <w:p w14:paraId="71AA9607" w14:textId="77777777" w:rsidR="004E3754" w:rsidRPr="00E10688" w:rsidRDefault="004E3754" w:rsidP="007620E1">
                        <w:pPr>
                          <w:spacing w:before="0"/>
                          <w:rPr>
                            <w:sz w:val="20"/>
                          </w:rPr>
                        </w:pPr>
                        <w:r w:rsidRPr="00E10688">
                          <w:rPr>
                            <w:sz w:val="20"/>
                          </w:rPr>
                          <w:t xml:space="preserve">PCC </w:t>
                        </w:r>
                      </w:p>
                      <w:p w14:paraId="384A7EAF" w14:textId="77777777" w:rsidR="004E3754" w:rsidRPr="00E10688" w:rsidRDefault="004E3754" w:rsidP="007620E1">
                        <w:pPr>
                          <w:spacing w:before="0"/>
                          <w:rPr>
                            <w:sz w:val="20"/>
                          </w:rPr>
                        </w:pPr>
                        <w:r w:rsidRPr="00E10688">
                          <w:rPr>
                            <w:sz w:val="20"/>
                          </w:rPr>
                          <w:t>Document Sharing</w:t>
                        </w:r>
                      </w:p>
                    </w:txbxContent>
                  </v:textbox>
                </v:rect>
                <v:line id="Line 462" o:spid="_x0000_s1054" style="position:absolute;visibility:visible;mso-wrap-style:square" from="31775,8807" to="31781,20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WMUAAADcAAAADwAAAGRycy9kb3ducmV2LnhtbESP3WoCMRSE7wXfIRzBu5rdK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YWMUAAADcAAAADwAAAAAAAAAA&#10;AAAAAAChAgAAZHJzL2Rvd25yZXYueG1sUEsFBgAAAAAEAAQA+QAAAJMDAAAAAA==&#10;" strokeweight="1pt"/>
                <v:oval id="Oval 465" o:spid="_x0000_s1055" style="position:absolute;left:31559;top:20104;width:48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T+sQA&#10;AADcAAAADwAAAGRycy9kb3ducmV2LnhtbESP3WoCMRSE7wu+QziCdzVrpSKrUbSg2PbKnwc4bo6b&#10;4OZk3UR3+/ZNoeDlMDPfMPNl5yrxoCZYzwpGwwwEceG15VLB6bh5nYIIEVlj5ZkU/FCA5aL3Msdc&#10;+5b39DjEUiQIhxwVmBjrXMpQGHIYhr4mTt7FNw5jkk0pdYNtgrtKvmXZRDq0nBYM1vRhqLge7k5B&#10;sJ/b8+TrJi+mOmLZ2v32e7NWatDvVjMQkbr4DP+3d1rBePQOf2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0/rEAAAA3AAAAA8AAAAAAAAAAAAAAAAAmAIAAGRycy9k&#10;b3ducmV2LnhtbFBLBQYAAAAABAAEAPUAAACJAwAAAAA=&#10;" fillcolor="black" strokeweight="2pt"/>
                <v:shape id="AutoShape 466" o:spid="_x0000_s1056" type="#_x0000_t32" style="position:absolute;left:30010;top:20294;width:363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iN08QAAADcAAAADwAAAGRycy9kb3ducmV2LnhtbESPT4vCMBTE78J+h/AW9iJr2hW0VqOs&#10;giDe/MPi8dE827LNS2nSWr+9EQSPw8z8hlmselOJjhpXWlYQjyIQxJnVJecKzqftdwLCeWSNlWVS&#10;cCcHq+XHYIGptjc+UHf0uQgQdikqKLyvUyldVpBBN7I1cfCutjHog2xyqRu8Bbip5E8UTaTBksNC&#10;gTVtCsr+j61R0Fb74an983GXr7vpNZkll/7ilPr67H/nIDz1/h1+tXdawTiewP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I3TxAAAANwAAAAPAAAAAAAAAAAA&#10;AAAAAKECAABkcnMvZG93bnJldi54bWxQSwUGAAAAAAQABAD5AAAAkgMAAAAA&#10;" strokeweight="1pt"/>
                <v:shape id="Text Box 467" o:spid="_x0000_s1057" type="#_x0000_t202" style="position:absolute;left:12763;top:16865;width:8592;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XfcYA&#10;AADcAAAADwAAAGRycy9kb3ducmV2LnhtbESPQWvCQBSE74L/YXlCL6IbG6gSXaUIAVuw0ETo9TX7&#10;TILZtyG7muTfdwuFHoeZ+YbZHQbTiAd1rrasYLWMQBAXVtdcKrjk6WIDwnlkjY1lUjCSg8N+Otlh&#10;om3Pn/TIfCkChF2CCirv20RKV1Rk0C1tSxy8q+0M+iC7UuoO+wA3jXyOohdpsOawUGFLx4qKW3Y3&#10;CvLN/eP6/va1PsenuRm/5fGcpqNST7PhdQvC0+D/w3/tk1YQr9bweyYc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XfcYAAADcAAAADwAAAAAAAAAAAAAAAACYAgAAZHJz&#10;L2Rvd25yZXYueG1sUEsFBgAAAAAEAAQA9QAAAIsDAAAAAA==&#10;" strokeweight="2pt">
                  <v:textbox inset="0,0,0,0">
                    <w:txbxContent>
                      <w:p w14:paraId="7608A72E" w14:textId="77777777" w:rsidR="004E3754" w:rsidRPr="00E10688" w:rsidRDefault="004E3754" w:rsidP="007620E1">
                        <w:pPr>
                          <w:spacing w:after="120"/>
                          <w:jc w:val="center"/>
                          <w:rPr>
                            <w:sz w:val="20"/>
                          </w:rPr>
                        </w:pPr>
                        <w:r w:rsidRPr="00E10688">
                          <w:rPr>
                            <w:sz w:val="20"/>
                          </w:rPr>
                          <w:t>Sensor Data Consumer</w:t>
                        </w:r>
                      </w:p>
                    </w:txbxContent>
                  </v:textbox>
                </v:shape>
                <v:shape id="Text Box 470" o:spid="_x0000_s1058" type="#_x0000_t202" style="position:absolute;left:53124;top:16986;width:7010;height:6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DD8MA&#10;AADcAAAADwAAAGRycy9kb3ducmV2LnhtbERPTWvCQBC9F/oflil4KXWjQpXUVUQIRMGCSaHXaXZM&#10;QrOzIbvR5N+7B8Hj432vt4NpxJU6V1tWMJtGIIgLq2suFfzkyccKhPPIGhvLpGAkB9vN68saY21v&#10;fKZr5ksRQtjFqKDyvo2ldEVFBt3UtsSBu9jOoA+wK6Xu8BbCTSPnUfQpDdYcGipsaV9R8Z/1RkG+&#10;6r8vx8Pv8rRI3834J/enJBmVmrwNuy8Qngb/FD/cqVawmIW1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kDD8MAAADcAAAADwAAAAAAAAAAAAAAAACYAgAAZHJzL2Rv&#10;d25yZXYueG1sUEsFBgAAAAAEAAQA9QAAAIgDAAAAAA==&#10;" strokeweight="2pt">
                  <v:textbox inset="0,0,0,0">
                    <w:txbxContent>
                      <w:p w14:paraId="0DD39BB5" w14:textId="77777777" w:rsidR="004E3754" w:rsidRPr="00BE3C9C" w:rsidRDefault="004E3754" w:rsidP="007620E1">
                        <w:pPr>
                          <w:spacing w:before="0"/>
                          <w:jc w:val="center"/>
                          <w:rPr>
                            <w:sz w:val="16"/>
                            <w:szCs w:val="16"/>
                          </w:rPr>
                        </w:pPr>
                      </w:p>
                      <w:p w14:paraId="0A092681" w14:textId="77777777" w:rsidR="004E3754" w:rsidRPr="00E10688" w:rsidRDefault="004E3754" w:rsidP="007620E1">
                        <w:pPr>
                          <w:spacing w:before="0"/>
                          <w:jc w:val="center"/>
                          <w:rPr>
                            <w:sz w:val="20"/>
                          </w:rPr>
                        </w:pPr>
                        <w:r w:rsidRPr="00E10688">
                          <w:rPr>
                            <w:sz w:val="20"/>
                          </w:rPr>
                          <w:t>Content</w:t>
                        </w:r>
                      </w:p>
                      <w:p w14:paraId="1C16DBBD" w14:textId="77777777" w:rsidR="004E3754" w:rsidRPr="00E10688" w:rsidRDefault="004E3754" w:rsidP="007620E1">
                        <w:pPr>
                          <w:spacing w:before="0"/>
                          <w:jc w:val="center"/>
                          <w:rPr>
                            <w:sz w:val="20"/>
                          </w:rPr>
                        </w:pPr>
                        <w:r w:rsidRPr="00E10688">
                          <w:rPr>
                            <w:sz w:val="20"/>
                          </w:rPr>
                          <w:t>Consumer</w:t>
                        </w:r>
                      </w:p>
                    </w:txbxContent>
                  </v:textbox>
                </v:shape>
                <v:shape id="Text Box 471" o:spid="_x0000_s1059" type="#_x0000_t202" style="position:absolute;left:41738;top:16865;width:735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mlMcA&#10;AADcAAAADwAAAGRycy9kb3ducmV2LnhtbESPQWvCQBSE74X+h+UVvBTdWKHa6CYUIaCChcZCr6/Z&#10;ZxLMvg3ZjSb/3i0Uehxm5htmkw6mEVfqXG1ZwXwWgSAurK65VPB1yqYrEM4ja2wsk4KRHKTJ48MG&#10;Y21v/EnX3JciQNjFqKDyvo2ldEVFBt3MtsTBO9vOoA+yK6Xu8BbgppEvUfQqDdYcFipsaVtRccl7&#10;o+C06j/Oh/338rjYPZvxR26PWTYqNXka3tcgPA3+P/zX3mkFi/kb/J4JR0A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lppTHAAAA3AAAAA8AAAAAAAAAAAAAAAAAmAIAAGRy&#10;cy9kb3ducmV2LnhtbFBLBQYAAAAABAAEAPUAAACMAwAAAAA=&#10;" strokeweight="2pt">
                  <v:textbox inset="0,0,0,0">
                    <w:txbxContent>
                      <w:p w14:paraId="61B7DA4F" w14:textId="77777777" w:rsidR="004E3754" w:rsidRPr="00E10688" w:rsidRDefault="004E3754" w:rsidP="007620E1">
                        <w:pPr>
                          <w:spacing w:before="0"/>
                          <w:jc w:val="center"/>
                          <w:rPr>
                            <w:sz w:val="20"/>
                          </w:rPr>
                        </w:pPr>
                      </w:p>
                      <w:p w14:paraId="653EF1E6" w14:textId="77777777" w:rsidR="004E3754" w:rsidRPr="00E10688" w:rsidRDefault="004E3754" w:rsidP="007620E1">
                        <w:pPr>
                          <w:spacing w:before="0"/>
                          <w:jc w:val="center"/>
                          <w:rPr>
                            <w:sz w:val="20"/>
                          </w:rPr>
                        </w:pPr>
                        <w:r w:rsidRPr="00E10688">
                          <w:rPr>
                            <w:sz w:val="20"/>
                          </w:rPr>
                          <w:t>Content Creator</w:t>
                        </w:r>
                      </w:p>
                    </w:txbxContent>
                  </v:textbox>
                </v:shape>
                <v:shape id="Text Box 472" o:spid="_x0000_s1060" type="#_x0000_t202" style="position:absolute;left:33648;top:16865;width:8109;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nu8gA&#10;AADfAAAADwAAAGRycy9kb3ducmV2LnhtbESPQWvCQBSE70L/w/IKvZS6aS0q0VWKEIgFBWOh19fs&#10;Mwlm34bsxiT/vlsoeBxm5htmvR1MLW7UusqygtdpBII4t7riQsHXOXlZgnAeWWNtmRSM5GC7eZis&#10;Mda25xPdMl+IAGEXo4LS+yaW0uUlGXRT2xAH72Jbgz7ItpC6xT7ATS3fomguDVYcFkpsaFdSfs06&#10;o+C87I6Xz/334jBLn834I3eHJBmVenocPlYgPA3+Hv5vp1pBIC6id/j7E76A3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RCe7yAAAAN8AAAAPAAAAAAAAAAAAAAAAAJgCAABk&#10;cnMvZG93bnJldi54bWxQSwUGAAAAAAQABAD1AAAAjQMAAAAA&#10;" strokeweight="2pt">
                  <v:textbox inset="0,0,0,0">
                    <w:txbxContent>
                      <w:p w14:paraId="46CD18D0" w14:textId="77777777" w:rsidR="004E3754" w:rsidRPr="00E10688" w:rsidRDefault="004E3754" w:rsidP="007620E1">
                        <w:pPr>
                          <w:spacing w:after="120"/>
                          <w:jc w:val="center"/>
                          <w:rPr>
                            <w:sz w:val="20"/>
                          </w:rPr>
                        </w:pPr>
                        <w:r w:rsidRPr="00E10688">
                          <w:rPr>
                            <w:sz w:val="20"/>
                          </w:rPr>
                          <w:t>Device Observation Consumer</w:t>
                        </w:r>
                      </w:p>
                    </w:txbxContent>
                  </v:textbox>
                </v:shape>
                <v:shape id="Text Box 473" o:spid="_x0000_s1061" type="#_x0000_t202" style="position:absolute;left:222;top:6841;width:8833;height:3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0EcYA&#10;AADfAAAADwAAAGRycy9kb3ducmV2LnhtbESP0WrCQBRE3wv9h+UW+lY3CtYSXUNatC0+iKZ+wDV7&#10;TYLZu2F3NenfdwuCj8PMnGEW2WBacSXnG8sKxqMEBHFpdcOVgsPP+uUNhA/IGlvLpOCXPGTLx4cF&#10;ptr2vKdrESoRIexTVFCH0KVS+rImg35kO+LonawzGKJ0ldQO+wg3rZwkyas02HBcqLGjj5rKc3Ex&#10;CnarsHFH3n5u2758v+Rfe94Vg1LPT0M+BxFoCPfwrf2tFUTiLJnC/5/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G0EcYAAADfAAAADwAAAAAAAAAAAAAAAACYAgAAZHJz&#10;L2Rvd25yZXYueG1sUEsFBgAAAAAEAAQA9QAAAIsDAAAAAA==&#10;" strokeweight="1pt">
                  <v:textbox inset="0,0,0,0">
                    <w:txbxContent>
                      <w:p w14:paraId="44A09A95" w14:textId="289CE3CC" w:rsidR="004E3754" w:rsidRPr="00E10688" w:rsidRDefault="004E3754" w:rsidP="00E10688">
                        <w:pPr>
                          <w:jc w:val="center"/>
                          <w:rPr>
                            <w:sz w:val="20"/>
                          </w:rPr>
                        </w:pPr>
                        <w:r w:rsidRPr="00E10688">
                          <w:rPr>
                            <w:sz w:val="20"/>
                          </w:rPr>
                          <w:t>Sensor</w:t>
                        </w:r>
                      </w:p>
                    </w:txbxContent>
                  </v:textbox>
                </v:shape>
                <v:shape id="Text Box 474" o:spid="_x0000_s1062" type="#_x0000_t202" style="position:absolute;left:9055;top:6927;width:20828;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Gq8YA&#10;AADfAAAADwAAAGRycy9kb3ducmV2LnhtbESPT2sCMRTE74LfITyhN822pVpWo4hU7KmLfw49PjbP&#10;zdrNy5JEd/32TaHgcZiZ3zCLVW8bcSMfascKnicZCOLS6ZorBafjdvwOIkRkjY1jUnCnAKvlcLDA&#10;XLuO93Q7xEokCIccFZgY21zKUBqyGCauJU7e2XmLMUlfSe2xS3DbyJcsm0qLNacFgy1tDJU/h6tV&#10;UJh+/3XpvkNxIV+8drvWfMzelHoa9es5iEh9fIT/259aQSLOsin8/Ulf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iGq8YAAADfAAAADwAAAAAAAAAAAAAAAACYAgAAZHJz&#10;L2Rvd25yZXYueG1sUEsFBgAAAAAEAAQA9QAAAIsDAAAAAA==&#10;" strokeweight="1pt">
                  <v:textbox inset="0,0,0,0">
                    <w:txbxContent>
                      <w:p w14:paraId="0A91B1D6" w14:textId="77777777" w:rsidR="004E3754" w:rsidRPr="00E10688" w:rsidRDefault="004E3754" w:rsidP="007620E1">
                        <w:pPr>
                          <w:spacing w:after="120"/>
                          <w:jc w:val="center"/>
                          <w:rPr>
                            <w:sz w:val="20"/>
                          </w:rPr>
                        </w:pPr>
                        <w:r w:rsidRPr="00E10688">
                          <w:rPr>
                            <w:sz w:val="20"/>
                          </w:rPr>
                          <w:t>Device Observation Reporter</w:t>
                        </w:r>
                      </w:p>
                      <w:p w14:paraId="12601BA9" w14:textId="77777777" w:rsidR="004E3754" w:rsidRPr="00FF2523" w:rsidRDefault="004E3754" w:rsidP="007620E1">
                        <w:pPr>
                          <w:spacing w:before="0"/>
                          <w:jc w:val="center"/>
                        </w:pPr>
                      </w:p>
                    </w:txbxContent>
                  </v:textbox>
                </v:shape>
                <v:shape id="Text Box 475" o:spid="_x0000_s1063" type="#_x0000_t202" style="position:absolute;left:9055;top:2686;width:39954;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IAsYA&#10;AADfAAAADwAAAGRycy9kb3ducmV2LnhtbESPzWrDMBCE74G+g9hCb4nshCbFjRJKaGhPMfk59LhY&#10;W8uptTKSGrtvXwUCOQ4z8w2zXA+2FRfyoXGsIJ9kIIgrpxuuFZyO2/ELiBCRNbaOScEfBVivHkZL&#10;LLTreU+XQ6xFgnAoUIGJsSukDJUhi2HiOuLkfTtvMSbpa6k99gluWznNsrm02HBaMNjRxlD1c/i1&#10;Ckoz7Hfn/iuUZ/LlrP/ozPviWamnx+HtFUSkId7Dt/anVpCIizyH65/0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IAsYAAADfAAAADwAAAAAAAAAAAAAAAACYAgAAZHJz&#10;L2Rvd25yZXYueG1sUEsFBgAAAAAEAAQA9QAAAIsDAAAAAA==&#10;" strokeweight="1pt">
                  <v:textbox inset="0,0,0,0">
                    <w:txbxContent>
                      <w:p w14:paraId="0400D03F" w14:textId="25DBD16B" w:rsidR="004E3754" w:rsidRPr="00E10688" w:rsidRDefault="004E3754" w:rsidP="00E10688">
                        <w:pPr>
                          <w:spacing w:after="120"/>
                          <w:jc w:val="center"/>
                          <w:rPr>
                            <w:sz w:val="20"/>
                          </w:rPr>
                        </w:pPr>
                        <w:r w:rsidRPr="00E10688">
                          <w:rPr>
                            <w:sz w:val="20"/>
                          </w:rPr>
                          <w:t>Content Creator</w:t>
                        </w:r>
                      </w:p>
                    </w:txbxContent>
                  </v:textbox>
                </v:shape>
                <v:shape id="Text Box 476" o:spid="_x0000_s1064" type="#_x0000_t202" style="position:absolute;left:12763;top:28879;width:8833;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nJMYA&#10;AADfAAAADwAAAGRycy9kb3ducmV2LnhtbESPQUsDMRCF74L/IYzQm81aqZW1aRGp1FOXVg8eh824&#10;2bqZLEnaXf9951DwOLx53+NbrkffqTPF1AY28DAtQBHXwbbcGPj6fL9/BpUyssUuMBn4owTr1e3N&#10;EksbBt7T+ZAbJRBOJRpwOfel1ql25DFNQ08s2U+IHrOcsdE24iBw3+lZUTxpjy3LgsOe3hzVv4eT&#10;N1C5cb87Dt+pOlKsHodt7zaLuTGTu/H1BVSmMf8/X9sf1oAQFzMxEB9x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jnJMYAAADfAAAADwAAAAAAAAAAAAAAAACYAgAAZHJz&#10;L2Rvd25yZXYueG1sUEsFBgAAAAAEAAQA9QAAAIsDAAAAAA==&#10;" strokeweight="1pt">
                  <v:textbox inset="0,0,0,0">
                    <w:txbxContent>
                      <w:p w14:paraId="3150E32D" w14:textId="7CFDB435" w:rsidR="004E3754" w:rsidRPr="00E10688" w:rsidRDefault="004E3754" w:rsidP="00E10688">
                        <w:pPr>
                          <w:jc w:val="center"/>
                          <w:rPr>
                            <w:sz w:val="20"/>
                          </w:rPr>
                        </w:pPr>
                        <w:r w:rsidRPr="00E10688">
                          <w:rPr>
                            <w:sz w:val="20"/>
                          </w:rPr>
                          <w:t>Sensor Data Consumer</w:t>
                        </w:r>
                      </w:p>
                    </w:txbxContent>
                  </v:textbox>
                </v:shape>
                <v:shape id="Text Box 477" o:spid="_x0000_s1065" type="#_x0000_t202" style="position:absolute;left:21583;top:28879;width:27496;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v8YA&#10;AADfAAAADwAAAGRycy9kb3ducmV2LnhtbESPQWsCMRSE7wX/Q3hCbzWr0iqrUUSU9tRF68HjY/Pc&#10;rG5eliS623/fFAo9DjPzDbNc97YRD/KhdqxgPMpAEJdO11wpOH3tX+YgQkTW2DgmBd8UYL0aPC0x&#10;167jAz2OsRIJwiFHBSbGNpcylIYshpFriZN3cd5iTNJXUnvsEtw2cpJlb9JizWnBYEtbQ+XteLcK&#10;CtMfPq/dORRX8sW0e2/Nbvaq1POw3yxAROrjf/iv/aEVJOJsMobfP+kL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Cv8YAAADfAAAADwAAAAAAAAAAAAAAAACYAgAAZHJz&#10;L2Rvd25yZXYueG1sUEsFBgAAAAAEAAQA9QAAAIsDAAAAAA==&#10;" strokeweight="1pt">
                  <v:textbox inset="0,0,0,0">
                    <w:txbxContent>
                      <w:p w14:paraId="2706942C" w14:textId="77777777" w:rsidR="004E3754" w:rsidRPr="00E10688" w:rsidRDefault="004E3754" w:rsidP="007620E1">
                        <w:pPr>
                          <w:spacing w:before="0"/>
                          <w:jc w:val="center"/>
                          <w:rPr>
                            <w:sz w:val="20"/>
                          </w:rPr>
                        </w:pPr>
                      </w:p>
                      <w:p w14:paraId="426F1DEC" w14:textId="77777777" w:rsidR="004E3754" w:rsidRPr="00E10688" w:rsidRDefault="004E3754" w:rsidP="007620E1">
                        <w:pPr>
                          <w:spacing w:before="0"/>
                          <w:jc w:val="center"/>
                          <w:rPr>
                            <w:sz w:val="20"/>
                          </w:rPr>
                        </w:pPr>
                        <w:r w:rsidRPr="00E10688">
                          <w:rPr>
                            <w:sz w:val="20"/>
                          </w:rPr>
                          <w:t>Content Creator</w:t>
                        </w:r>
                      </w:p>
                      <w:p w14:paraId="3BDBBA94" w14:textId="77777777" w:rsidR="004E3754" w:rsidRPr="00E10688" w:rsidRDefault="004E3754" w:rsidP="007620E1">
                        <w:pPr>
                          <w:spacing w:before="0"/>
                          <w:jc w:val="center"/>
                          <w:rPr>
                            <w:sz w:val="20"/>
                          </w:rPr>
                        </w:pPr>
                      </w:p>
                    </w:txbxContent>
                  </v:textbox>
                </v:shape>
                <v:shape id="AutoShape 478" o:spid="_x0000_s1066" type="#_x0000_t32" style="position:absolute;left:9124;top:20326;width:363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JLMYAAADfAAAADwAAAGRycy9kb3ducmV2LnhtbESPQWuDQBSE74X8h+UFcinJGg/VmKyS&#10;FAqlt5pScny4Lypx34q7GvPvu4VCj8PMfMMcitl0YqLBtZYVbDcRCOLK6pZrBV/nt3UKwnlkjZ1l&#10;UvAgB0W+eDpgpu2dP2kqfS0ChF2GChrv+0xKVzVk0G1sTxy8qx0M+iCHWuoB7wFuOhlH0Ys02HJY&#10;aLCn14aqWzkaBWP38Xwev/12qk9Tck136WW+OKVWy/m4B+Fp9v/hv/a7VhCISRzD75/wBW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cSSzGAAAA3wAAAA8AAAAAAAAA&#10;AAAAAAAAoQIAAGRycy9kb3ducmV2LnhtbFBLBQYAAAAABAAEAPkAAACUAwAAAAA=&#10;" strokeweight="1pt"/>
                <v:shape id="AutoShape 479" o:spid="_x0000_s1067" type="#_x0000_t32" style="position:absolute;left:49218;top:20313;width:3906;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3EnsYAAADfAAAADwAAAGRycy9kb3ducmV2LnhtbESPQWuDQBSE74H8h+UFcglxrRJTrJtQ&#10;CoWcArWF5PhwX1XqvrXuVu2/7xYCOQ4z8w1THGfTiZEG11pW8BDFIIgrq1uuFXy8v24fQTiPrLGz&#10;TAp+ycHxsFwUmGs78RuNpa9FgLDLUUHjfZ9L6aqGDLrI9sTB+7SDQR/kUEs94BTgppNJHGfSYMth&#10;ocGeXhqqvsofo+C822Tj6L83Ds9XnMoLy6lLlVqv5ucnEJ5mfw/f2ietIBD3SQr/f8IXkI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dxJ7GAAAA3wAAAA8AAAAAAAAA&#10;AAAAAAAAoQIAAGRycy9kb3ducmV2LnhtbFBLBQYAAAAABAAEAPkAAACUAwAAAAA=&#10;" strokeweight="1pt"/>
                <v:shape id="AutoShape 480" o:spid="_x0000_s1068" type="#_x0000_t32" style="position:absolute;left:49009;top:32458;width:211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l0w8UAAADfAAAADwAAAGRycy9kb3ducmV2LnhtbESPQYvCMBSE78L+h/AW9iJrqoj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l0w8UAAADfAAAADwAAAAAAAAAA&#10;AAAAAAChAgAAZHJzL2Rvd25yZXYueG1sUEsFBgAAAAAEAAQA+QAAAJMDAAAAAA==&#10;" strokeweight="1pt"/>
                <v:shape id="AutoShape 481" o:spid="_x0000_s1069" type="#_x0000_t32" style="position:absolute;left:29883;top:8801;width:189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XRWMUAAADfAAAADwAAAGRycy9kb3ducmV2LnhtbESPQYvCMBSE78L+h/AW9iJrqqD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XRWMUAAADfAAAADwAAAAAAAAAA&#10;AAAAAAChAgAAZHJzL2Rvd25yZXYueG1sUEsFBgAAAAAEAAQA+QAAAJMDAAAAAA==&#10;" strokeweight="1pt"/>
                <v:shape id="AutoShape 482" o:spid="_x0000_s1070" type="#_x0000_t32" style="position:absolute;left:49009;top:4260;width:212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PL8YAAADfAAAADwAAAGRycy9kb3ducmV2LnhtbESPT4vCMBTE7wv7HcITvCxrqgftdpvK&#10;KgjizT8sHh/Nsy02L6VJa/32RhA8DjPzGyZdDqYWPbWusqxgOolAEOdWV1woOB033zEI55E11pZJ&#10;wZ0cLLPPjxQTbW+8p/7gCxEg7BJUUHrfJFK6vCSDbmIb4uBdbGvQB9kWUrd4C3BTy1kUzaXBisNC&#10;iQ2tS8qvh84o6Ord17H799O+WPWLS/wTn4ezU2o8Gv5+QXga/Dv8am+1gkBczObw/BO+gMw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nTy/GAAAA3wAAAA8AAAAAAAAA&#10;AAAAAAAAoQIAAGRycy9kb3ducmV2LnhtbFBLBQYAAAAABAAEAPkAAACUAwAAAAA=&#10;" strokeweight="1pt"/>
                <v:line id="Line 483" o:spid="_x0000_s1071" style="position:absolute;visibility:visible;mso-wrap-style:square" from="10902,20326" to="10909,3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ZH7MYAAADfAAAADwAAAGRycy9kb3ducmV2LnhtbESPwU4CMRCG7ya+QzMm3KQLB9SVQoxA&#10;IuFgQB9g2A7bhe100xZYfXrmYOJx8s//zXzTee9bdaGYmsAGRsMCFHEVbMO1ge+v1eMzqJSRLbaB&#10;ycAPJZjP7u+mWNpw5S1ddrlWAuFUogGXc1dqnSpHHtMwdMSSHUL0mGWMtbYRrwL3rR4XxUR7bFgu&#10;OOzo3VF12p29gXXcb06j39rpPa/jsv1cvCR/NGbw0L+9gsrU5//lv/aHNSDEp7E8LD7iAnp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WR+zGAAAA3wAAAA8AAAAAAAAA&#10;AAAAAAAAoQIAAGRycy9kb3ducmV2LnhtbFBLBQYAAAAABAAEAPkAAACUAwAAAAA=&#10;" strokeweight="1pt"/>
                <v:oval id="Oval 484" o:spid="_x0000_s1072" style="position:absolute;left:10706;top:20123;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wU8UA&#10;AADfAAAADwAAAGRycy9kb3ducmV2LnhtbESPzW7CMBCE75V4B2uRuBUHDrQEDIJKoJae+HmAJV5i&#10;i3idxoakb48rVeI4mplvNPNl5ypxpyZYzwpGwwwEceG15VLB6bh5fQcRIrLGyjMp+KUAy0XvZY65&#10;9i3v6X6IpUgQDjkqMDHWuZShMOQwDH1NnLyLbxzGJJtS6gbbBHeVHGfZRDq0nBYM1vRhqLgebk5B&#10;sF/b82T3Iy+mOmLZ2v32e7NWatDvVjMQkbr4DP+3P7WCRHwbT+HvT/o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XBTxQAAAN8AAAAPAAAAAAAAAAAAAAAAAJgCAABkcnMv&#10;ZG93bnJldi54bWxQSwUGAAAAAAQABAD1AAAAigMAAAAA&#10;" fillcolor="black" strokeweight="2pt"/>
                <v:shape id="AutoShape 485" o:spid="_x0000_s1073" type="#_x0000_t32" style="position:absolute;left:10909;top:32105;width:1854;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MNMUAAADfAAAADwAAAGRycy9kb3ducmV2LnhtbESPQWvCQBCF7wX/wzJCL6KbVqoSXUUK&#10;hZ4Eo6DHITsmwexszG6T9N93DgWPw5v3Pb7NbnC16qgNlWcDb7MEFHHubcWFgfPpa7oCFSKyxdoz&#10;GfilALvt6GWDqfU9H6nLYqEEwiFFA2WMTap1yEtyGGa+IZbs5luHUc620LbFXuCu1u9JstAOK5aF&#10;Ehv6LCm/Zz/OwOFjsui6+JgEPFyxzy6s+3puzOt42K9BRRri8/m//W0NCHE5FwPxERf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bMNMUAAADfAAAADwAAAAAAAAAA&#10;AAAAAAChAgAAZHJzL2Rvd25yZXYueG1sUEsFBgAAAAAEAAQA+QAAAJMDAAAAAA==&#10;" strokeweight="1pt"/>
                <v:shape id="Text Box 473" o:spid="_x0000_s1074" type="#_x0000_t202" style="position:absolute;left:222;top:14376;width:8833;height:2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nBcUA&#10;AADcAAAADwAAAGRycy9kb3ducmV2LnhtbESP0WrCQBRE3wv9h+UWfKubVtAaXcWWasUHidEPuM3e&#10;JqHZu2F3NfHvu4LQx2FmzjDzZW8acSHna8sKXoYJCOLC6ppLBafj+vkNhA/IGhvLpOBKHpaLx4c5&#10;ptp2fKBLHkoRIexTVFCF0KZS+qIig35oW+Lo/VhnMETpSqkddhFuGvmaJGNpsOa4UGFLHxUVv/nZ&#10;KMg+w859836zb7ri/bz6OnCW90oNnvrVDESgPvyH7+2tVjCaTO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cFxQAAANwAAAAPAAAAAAAAAAAAAAAAAJgCAABkcnMv&#10;ZG93bnJldi54bWxQSwUGAAAAAAQABAD1AAAAigMAAAAA&#10;" strokeweight="1pt">
                  <v:textbox inset="0,0,0,0">
                    <w:txbxContent>
                      <w:p w14:paraId="2FF0D4F9" w14:textId="2BF75A41" w:rsidR="004E3754" w:rsidRPr="00E10688" w:rsidRDefault="004E3754" w:rsidP="002143AB">
                        <w:pPr>
                          <w:spacing w:before="0"/>
                          <w:jc w:val="center"/>
                          <w:rPr>
                            <w:sz w:val="20"/>
                          </w:rPr>
                        </w:pPr>
                        <w:r w:rsidRPr="00E10688">
                          <w:rPr>
                            <w:sz w:val="20"/>
                          </w:rPr>
                          <w:t>Sensor</w:t>
                        </w:r>
                      </w:p>
                    </w:txbxContent>
                  </v:textbox>
                </v:shape>
                <v:shape id="Text Box 473" o:spid="_x0000_s1075" type="#_x0000_t202" style="position:absolute;left:222;top:2686;width:8833;height:3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Q+v8IA&#10;AADcAAAADwAAAGRycy9kb3ducmV2LnhtbERP3WrCMBS+H/gO4QjezdQJQzqjdDLd2EXRugc4Nse2&#10;rDkpSfqzt18uBrv8+P63+8m0YiDnG8sKVssEBHFpdcOVgq/r8XEDwgdkja1lUvBDHva72cMWU21H&#10;vtBQhErEEPYpKqhD6FIpfVmTQb+0HXHk7tYZDBG6SmqHYww3rXxKkmdpsOHYUGNHh5rK76I3Cs5v&#10;4dPdOD/l7Vi+9tn7hc/FpNRiPmUvIAJN4V/85/7QCtabOD+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JD6/wgAAANwAAAAPAAAAAAAAAAAAAAAAAJgCAABkcnMvZG93&#10;bnJldi54bWxQSwUGAAAAAAQABAD1AAAAhwMAAAAA&#10;" strokeweight="1pt">
                  <v:textbox inset="0,0,0,0">
                    <w:txbxContent>
                      <w:p w14:paraId="6E71D1BD" w14:textId="12065F9D" w:rsidR="004E3754" w:rsidRPr="00E10688" w:rsidRDefault="004E3754" w:rsidP="00E10688">
                        <w:pPr>
                          <w:pStyle w:val="NormalWeb"/>
                          <w:jc w:val="center"/>
                          <w:rPr>
                            <w:sz w:val="20"/>
                            <w:szCs w:val="20"/>
                          </w:rPr>
                        </w:pPr>
                        <w:r w:rsidRPr="00E10688">
                          <w:rPr>
                            <w:sz w:val="20"/>
                            <w:szCs w:val="20"/>
                          </w:rPr>
                          <w:t>Sensor</w:t>
                        </w:r>
                      </w:p>
                    </w:txbxContent>
                  </v:textbox>
                </v:shape>
                <w10:anchorlock/>
              </v:group>
            </w:pict>
          </mc:Fallback>
        </mc:AlternateContent>
      </w:r>
    </w:p>
    <w:p w14:paraId="28069776" w14:textId="77777777" w:rsidR="00400853" w:rsidRPr="00323FDB" w:rsidRDefault="00400853" w:rsidP="00400853">
      <w:pPr>
        <w:pStyle w:val="BodyText"/>
      </w:pPr>
    </w:p>
    <w:p w14:paraId="1FED4656" w14:textId="73F9EC0F" w:rsidR="00400853" w:rsidRPr="00323FDB" w:rsidRDefault="00400853" w:rsidP="00400853">
      <w:pPr>
        <w:pStyle w:val="FigureTitle"/>
      </w:pPr>
      <w:r w:rsidRPr="00323FDB">
        <w:t>Figure X.1-</w:t>
      </w:r>
      <w:r w:rsidR="00FE7C62" w:rsidRPr="00323FDB">
        <w:t>2</w:t>
      </w:r>
      <w:r w:rsidRPr="00323FDB">
        <w:t xml:space="preserve">: RPM </w:t>
      </w:r>
      <w:r w:rsidR="00FE7C62" w:rsidRPr="00323FDB">
        <w:t>End-to-End</w:t>
      </w:r>
      <w:r w:rsidRPr="00323FDB">
        <w:t xml:space="preserve"> </w:t>
      </w:r>
      <w:r w:rsidR="00FE7C62" w:rsidRPr="00323FDB">
        <w:t xml:space="preserve">‘Flow’ </w:t>
      </w:r>
      <w:r w:rsidRPr="00323FDB">
        <w:t>Diagram</w:t>
      </w:r>
    </w:p>
    <w:p w14:paraId="6CB01B1E" w14:textId="0E75FC53" w:rsidR="00323AC5" w:rsidRDefault="00323AC5" w:rsidP="00323AC5">
      <w:r w:rsidRPr="00323FDB">
        <w:t xml:space="preserve">The equivalent PCHA end-to-end data flow </w:t>
      </w:r>
      <w:r w:rsidR="00452A51" w:rsidRPr="00323FDB">
        <w:t>that is analogous to the four component deployment in Figure X.1-</w:t>
      </w:r>
      <w:r w:rsidR="00F7282E" w:rsidRPr="00323FDB">
        <w:t>2</w:t>
      </w:r>
      <w:r w:rsidR="00452A51" w:rsidRPr="00323FDB">
        <w:t xml:space="preserve"> </w:t>
      </w:r>
      <w:r w:rsidRPr="00323FDB">
        <w:t xml:space="preserve">is shown in the Figure </w:t>
      </w:r>
      <w:r w:rsidR="00452A51" w:rsidRPr="00323FDB">
        <w:t>X.1-</w:t>
      </w:r>
      <w:r w:rsidR="00F7282E" w:rsidRPr="00323FDB">
        <w:t>3</w:t>
      </w:r>
      <w:r w:rsidRPr="00323FDB">
        <w:t>.</w:t>
      </w:r>
      <w:r w:rsidR="00452A51" w:rsidRPr="00323FDB">
        <w:t xml:space="preserve"> It should be noted that PCHA also defines the same alternative deployments as shown in Figure X.1-</w:t>
      </w:r>
      <w:r w:rsidR="00F7282E" w:rsidRPr="00323FDB">
        <w:t xml:space="preserve">2 except for a sensor device acting as a </w:t>
      </w:r>
      <w:r w:rsidR="00452A51" w:rsidRPr="00323FDB">
        <w:t>Content Creator.</w:t>
      </w:r>
    </w:p>
    <w:p w14:paraId="0A082E41" w14:textId="77777777" w:rsidR="002143AB" w:rsidRDefault="002143AB" w:rsidP="00323AC5"/>
    <w:p w14:paraId="240A2781" w14:textId="77777777" w:rsidR="002143AB" w:rsidRDefault="002143AB" w:rsidP="00323AC5"/>
    <w:p w14:paraId="4AC312D1" w14:textId="77777777" w:rsidR="002143AB" w:rsidRDefault="002143AB" w:rsidP="00323AC5"/>
    <w:p w14:paraId="68F40DF6" w14:textId="77777777" w:rsidR="002143AB" w:rsidRDefault="002143AB" w:rsidP="00323AC5"/>
    <w:p w14:paraId="0B4C0B06" w14:textId="77777777" w:rsidR="002143AB" w:rsidRDefault="002143AB" w:rsidP="00323AC5"/>
    <w:p w14:paraId="55F7E395" w14:textId="77777777" w:rsidR="002143AB" w:rsidRDefault="002143AB" w:rsidP="00323AC5"/>
    <w:p w14:paraId="3AE13FC8" w14:textId="77777777" w:rsidR="002143AB" w:rsidRDefault="002143AB" w:rsidP="00323AC5"/>
    <w:p w14:paraId="77E9C766" w14:textId="77777777" w:rsidR="002143AB" w:rsidRDefault="002143AB" w:rsidP="00323AC5"/>
    <w:p w14:paraId="14EC49BD" w14:textId="77777777" w:rsidR="002143AB" w:rsidRPr="00323FDB" w:rsidRDefault="002143AB" w:rsidP="00323AC5"/>
    <w:p w14:paraId="3B0D51D9" w14:textId="4E7BFB2B" w:rsidR="00323AC5" w:rsidRPr="00323FDB" w:rsidRDefault="00323AC5" w:rsidP="00323AC5"/>
    <w:p w14:paraId="0909C6BB" w14:textId="1D24891E" w:rsidR="001B5EE1" w:rsidRPr="00323FDB" w:rsidRDefault="00E86C31" w:rsidP="00BE3C9C">
      <w:pPr>
        <w:pStyle w:val="FigureTitle"/>
      </w:pPr>
      <w:r w:rsidRPr="00323FDB">
        <w:rPr>
          <w:noProof/>
        </w:rPr>
        <w:lastRenderedPageBreak/>
        <mc:AlternateContent>
          <mc:Choice Requires="wps">
            <w:drawing>
              <wp:anchor distT="0" distB="0" distL="114300" distR="114300" simplePos="0" relativeHeight="251593216" behindDoc="0" locked="0" layoutInCell="1" allowOverlap="1" wp14:anchorId="305C3E1A" wp14:editId="6818DEB4">
                <wp:simplePos x="0" y="0"/>
                <wp:positionH relativeFrom="column">
                  <wp:posOffset>5574030</wp:posOffset>
                </wp:positionH>
                <wp:positionV relativeFrom="paragraph">
                  <wp:posOffset>67945</wp:posOffset>
                </wp:positionV>
                <wp:extent cx="1053465" cy="511810"/>
                <wp:effectExtent l="0" t="0" r="0" b="2540"/>
                <wp:wrapNone/>
                <wp:docPr id="2007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937300A" w14:textId="77777777" w:rsidR="004E3754" w:rsidRPr="00323AC5" w:rsidRDefault="004E3754"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05C3E1A" id="Text Box 6" o:spid="_x0000_s1076" type="#_x0000_t202" style="position:absolute;left:0;text-align:left;margin-left:438.9pt;margin-top:5.35pt;width:82.95pt;height:40.3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" filled="f" fillcolor="#5b9bd5 [3204]" stroked="f" strokecolor="black [3213]">
                <v:shadow color="#e7e6e6 [3214]"/>
                <v:textbox style="mso-fit-shape-to-text:t" inset="3.6pt,,3.6pt">
                  <w:txbxContent>
                    <w:p w14:paraId="2937300A" w14:textId="77777777" w:rsidR="004E3754" w:rsidRPr="00323AC5" w:rsidRDefault="004E3754"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v:textbox>
              </v:shape>
            </w:pict>
          </mc:Fallback>
        </mc:AlternateContent>
      </w:r>
      <w:r w:rsidRPr="00323FDB">
        <w:rPr>
          <w:noProof/>
        </w:rPr>
        <mc:AlternateContent>
          <mc:Choice Requires="wps">
            <w:drawing>
              <wp:anchor distT="0" distB="0" distL="114300" distR="114300" simplePos="0" relativeHeight="251588096" behindDoc="0" locked="0" layoutInCell="1" allowOverlap="1" wp14:anchorId="5DC74030" wp14:editId="7E34B665">
                <wp:simplePos x="0" y="0"/>
                <wp:positionH relativeFrom="column">
                  <wp:posOffset>3778885</wp:posOffset>
                </wp:positionH>
                <wp:positionV relativeFrom="paragraph">
                  <wp:posOffset>41910</wp:posOffset>
                </wp:positionV>
                <wp:extent cx="1258570" cy="687070"/>
                <wp:effectExtent l="0" t="0" r="0" b="0"/>
                <wp:wrapNone/>
                <wp:docPr id="2007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6870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AD73E0F" w14:textId="77777777" w:rsidR="004E3754" w:rsidRPr="00323AC5" w:rsidRDefault="004E3754"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5DC74030" id="Text Box 5" o:spid="_x0000_s1077" type="#_x0000_t202" style="position:absolute;left:0;text-align:left;margin-left:297.55pt;margin-top:3.3pt;width:99.1pt;height:54.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" filled="f" fillcolor="#5b9bd5 [3204]" stroked="f" strokecolor="black [3213]">
                <v:shadow color="#e7e6e6 [3214]"/>
                <v:textbox style="mso-fit-shape-to-text:t" inset="3.6pt,,3.6pt">
                  <w:txbxContent>
                    <w:p w14:paraId="7AD73E0F" w14:textId="77777777" w:rsidR="004E3754" w:rsidRPr="00323AC5" w:rsidRDefault="004E3754"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v:textbox>
              </v:shape>
            </w:pict>
          </mc:Fallback>
        </mc:AlternateContent>
      </w:r>
      <w:r w:rsidRPr="00323FDB">
        <w:rPr>
          <w:noProof/>
        </w:rPr>
        <mc:AlternateContent>
          <mc:Choice Requires="wps">
            <w:drawing>
              <wp:anchor distT="0" distB="0" distL="114300" distR="114300" simplePos="0" relativeHeight="251582976" behindDoc="0" locked="0" layoutInCell="1" allowOverlap="1" wp14:anchorId="3FF65BFC" wp14:editId="4484A66F">
                <wp:simplePos x="0" y="0"/>
                <wp:positionH relativeFrom="column">
                  <wp:posOffset>1796415</wp:posOffset>
                </wp:positionH>
                <wp:positionV relativeFrom="paragraph">
                  <wp:posOffset>67945</wp:posOffset>
                </wp:positionV>
                <wp:extent cx="1463675" cy="511810"/>
                <wp:effectExtent l="0" t="0" r="3175" b="2540"/>
                <wp:wrapNone/>
                <wp:docPr id="2007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EF8A86" w14:textId="77777777" w:rsidR="004E3754" w:rsidRPr="00323AC5" w:rsidRDefault="004E3754"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FF65BFC" id="Text Box 4" o:spid="_x0000_s1078" type="#_x0000_t202" style="position:absolute;left:0;text-align:left;margin-left:141.45pt;margin-top:5.35pt;width:115.25pt;height:40.3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" filled="f" fillcolor="#5b9bd5 [3204]" stroked="f" strokecolor="black [3213]">
                <v:shadow color="#e7e6e6 [3214]"/>
                <v:textbox style="mso-fit-shape-to-text:t" inset="3.6pt,,3.6pt">
                  <w:txbxContent>
                    <w:p w14:paraId="4DEF8A86" w14:textId="77777777" w:rsidR="004E3754" w:rsidRPr="00323AC5" w:rsidRDefault="004E3754"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v:textbox>
              </v:shape>
            </w:pict>
          </mc:Fallback>
        </mc:AlternateContent>
      </w:r>
      <w:r w:rsidRPr="00323FDB">
        <w:rPr>
          <w:noProof/>
        </w:rPr>
        <mc:AlternateContent>
          <mc:Choice Requires="wps">
            <w:drawing>
              <wp:anchor distT="0" distB="0" distL="114300" distR="114300" simplePos="0" relativeHeight="251577856" behindDoc="0" locked="0" layoutInCell="1" allowOverlap="1" wp14:anchorId="6933B79F" wp14:editId="2248AE8B">
                <wp:simplePos x="0" y="0"/>
                <wp:positionH relativeFrom="column">
                  <wp:posOffset>0</wp:posOffset>
                </wp:positionH>
                <wp:positionV relativeFrom="paragraph">
                  <wp:posOffset>203835</wp:posOffset>
                </wp:positionV>
                <wp:extent cx="1053465" cy="327025"/>
                <wp:effectExtent l="0" t="0" r="0" b="0"/>
                <wp:wrapNone/>
                <wp:docPr id="2007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27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0605F521" id="Text Box 3" o:spid="_x0000_s1026" type="#_x0000_t202" style="position:absolute;margin-left:0;margin-top:16.05pt;width:82.95pt;height:25.7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" filled="f" fillcolor="#5b9bd5 [3204]" stroked="f" strokecolor="black [3213]">
                <v:shadow color="#e7e6e6 [3214]"/>
                <v:textbox style="mso-fit-shape-to-text:t" inset="3.6pt,,3.6pt"/>
              </v:shape>
            </w:pict>
          </mc:Fallback>
        </mc:AlternateContent>
      </w:r>
      <w:r w:rsidRPr="00323FDB">
        <w:rPr>
          <w:noProof/>
        </w:rPr>
        <mc:AlternateContent>
          <mc:Choice Requires="wps">
            <w:drawing>
              <wp:anchor distT="0" distB="0" distL="114300" distR="114300" simplePos="0" relativeHeight="251598336" behindDoc="0" locked="0" layoutInCell="1" allowOverlap="1" wp14:anchorId="0018503E" wp14:editId="3A6EAAA6">
                <wp:simplePos x="0" y="0"/>
                <wp:positionH relativeFrom="column">
                  <wp:posOffset>2044700</wp:posOffset>
                </wp:positionH>
                <wp:positionV relativeFrom="paragraph">
                  <wp:posOffset>952500</wp:posOffset>
                </wp:positionV>
                <wp:extent cx="805180" cy="2856865"/>
                <wp:effectExtent l="0" t="0" r="0" b="635"/>
                <wp:wrapNone/>
                <wp:docPr id="2007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29AC124D" id="AutoShape 8" o:spid="_x0000_s1026" style="position:absolute;margin-left:161pt;margin-top:75pt;width:63.4pt;height:224.95pt;z-index:251598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F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03456" behindDoc="0" locked="0" layoutInCell="1" allowOverlap="1" wp14:anchorId="3FCB0934" wp14:editId="3B7A69E4">
                <wp:simplePos x="0" y="0"/>
                <wp:positionH relativeFrom="column">
                  <wp:posOffset>3964940</wp:posOffset>
                </wp:positionH>
                <wp:positionV relativeFrom="paragraph">
                  <wp:posOffset>952500</wp:posOffset>
                </wp:positionV>
                <wp:extent cx="805180" cy="2856865"/>
                <wp:effectExtent l="0" t="0" r="0" b="635"/>
                <wp:wrapNone/>
                <wp:docPr id="2007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057F13B2" id="AutoShape 9" o:spid="_x0000_s1026" style="position:absolute;margin-left:312.2pt;margin-top:75pt;width:63.4pt;height:224.95pt;z-index:251603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uk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13696" behindDoc="0" locked="0" layoutInCell="1" allowOverlap="1" wp14:anchorId="6B2CEFF3" wp14:editId="7FB24314">
                <wp:simplePos x="0" y="0"/>
                <wp:positionH relativeFrom="column">
                  <wp:posOffset>123825</wp:posOffset>
                </wp:positionH>
                <wp:positionV relativeFrom="paragraph">
                  <wp:posOffset>952500</wp:posOffset>
                </wp:positionV>
                <wp:extent cx="805180" cy="1360170"/>
                <wp:effectExtent l="0" t="0" r="0" b="0"/>
                <wp:wrapNone/>
                <wp:docPr id="2007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1B6E5232" id="AutoShape 11" o:spid="_x0000_s1026" style="position:absolute;margin-left:9.75pt;margin-top:75pt;width:63.4pt;height:107.1pt;z-index:251613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18816" behindDoc="0" locked="0" layoutInCell="1" allowOverlap="1" wp14:anchorId="35FE1F82" wp14:editId="5BA8C7E6">
                <wp:simplePos x="0" y="0"/>
                <wp:positionH relativeFrom="column">
                  <wp:posOffset>123825</wp:posOffset>
                </wp:positionH>
                <wp:positionV relativeFrom="paragraph">
                  <wp:posOffset>2448560</wp:posOffset>
                </wp:positionV>
                <wp:extent cx="805180" cy="1360170"/>
                <wp:effectExtent l="0" t="0" r="0" b="0"/>
                <wp:wrapNone/>
                <wp:docPr id="2007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0112FF72" id="AutoShape 12" o:spid="_x0000_s1026" style="position:absolute;margin-left:9.75pt;margin-top:192.8pt;width:63.4pt;height:107.1pt;z-index:251618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" fillcolor="#d7f5ff" stroked="f" strokecolor="black [3213]">
                <v:shadow color="#e7e6e6 [3214]"/>
              </v:roundrect>
            </w:pict>
          </mc:Fallback>
        </mc:AlternateContent>
      </w:r>
      <w:r w:rsidRPr="00323FDB">
        <w:rPr>
          <w:noProof/>
        </w:rPr>
        <mc:AlternateContent>
          <mc:Choice Requires="wps">
            <w:drawing>
              <wp:anchor distT="4294967295" distB="4294967295" distL="114300" distR="114300" simplePos="0" relativeHeight="251623936" behindDoc="0" locked="0" layoutInCell="1" allowOverlap="1" wp14:anchorId="710B9D28" wp14:editId="63FDBAA3">
                <wp:simplePos x="0" y="0"/>
                <wp:positionH relativeFrom="column">
                  <wp:posOffset>1053465</wp:posOffset>
                </wp:positionH>
                <wp:positionV relativeFrom="paragraph">
                  <wp:posOffset>1632584</wp:posOffset>
                </wp:positionV>
                <wp:extent cx="805180" cy="0"/>
                <wp:effectExtent l="114300" t="114300" r="109220" b="114300"/>
                <wp:wrapNone/>
                <wp:docPr id="2007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CCCC"/>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96EF74" id="Line 13" o:spid="_x0000_s1026" style="position:absolute;z-index:251623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128.55pt" to="146.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3hmg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" strokecolor="#fcc" strokeweight="6pt">
                <v:stroke startarrow="oval" endarrow="oval"/>
                <v:shadow color="#e7e6e6 [3214]"/>
                <o:lock v:ext="edit" shapetype="f"/>
              </v:line>
            </w:pict>
          </mc:Fallback>
        </mc:AlternateContent>
      </w:r>
      <w:r w:rsidRPr="00323FDB">
        <w:rPr>
          <w:noProof/>
        </w:rPr>
        <mc:AlternateContent>
          <mc:Choice Requires="wps">
            <w:drawing>
              <wp:anchor distT="4294967295" distB="4294967295" distL="114300" distR="114300" simplePos="0" relativeHeight="251629056" behindDoc="0" locked="0" layoutInCell="1" allowOverlap="1" wp14:anchorId="65990D0D" wp14:editId="5A9BFA5A">
                <wp:simplePos x="0" y="0"/>
                <wp:positionH relativeFrom="column">
                  <wp:posOffset>1053465</wp:posOffset>
                </wp:positionH>
                <wp:positionV relativeFrom="paragraph">
                  <wp:posOffset>3128644</wp:posOffset>
                </wp:positionV>
                <wp:extent cx="805180" cy="0"/>
                <wp:effectExtent l="114300" t="114300" r="109220" b="114300"/>
                <wp:wrapNone/>
                <wp:docPr id="2007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E0C1"/>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89562D" id="Line 14" o:spid="_x0000_s1026" style="position:absolute;z-index:251629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246.35pt" to="146.35pt,2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2mw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" strokecolor="#ffe0c1" strokeweight="6pt">
                <v:stroke startarrow="oval" endarrow="oval"/>
                <v:shadow color="#e7e6e6 [3214]"/>
                <o:lock v:ext="edit" shapetype="f"/>
              </v:line>
            </w:pict>
          </mc:Fallback>
        </mc:AlternateContent>
      </w:r>
      <w:r w:rsidRPr="00323FDB">
        <w:rPr>
          <w:noProof/>
        </w:rPr>
        <mc:AlternateContent>
          <mc:Choice Requires="wps">
            <w:drawing>
              <wp:anchor distT="4294967295" distB="4294967295" distL="114300" distR="114300" simplePos="0" relativeHeight="251634176" behindDoc="0" locked="0" layoutInCell="1" allowOverlap="1" wp14:anchorId="3B969FF0" wp14:editId="15B52291">
                <wp:simplePos x="0" y="0"/>
                <wp:positionH relativeFrom="column">
                  <wp:posOffset>2973705</wp:posOffset>
                </wp:positionH>
                <wp:positionV relativeFrom="paragraph">
                  <wp:posOffset>2380614</wp:posOffset>
                </wp:positionV>
                <wp:extent cx="805180" cy="0"/>
                <wp:effectExtent l="114300" t="114300" r="109220" b="114300"/>
                <wp:wrapNone/>
                <wp:docPr id="2007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CCFF66"/>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30FB6" id="Line 15" o:spid="_x0000_s1026" style="position:absolute;z-index:251634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15pt,187.45pt" to="297.5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" strokecolor="#cf6" strokeweight="6pt">
                <v:stroke startarrow="oval" endarrow="oval"/>
                <v:shadow color="#e7e6e6 [3214]"/>
                <o:lock v:ext="edit" shapetype="f"/>
              </v:line>
            </w:pict>
          </mc:Fallback>
        </mc:AlternateContent>
      </w:r>
      <w:r w:rsidRPr="00323FDB">
        <w:rPr>
          <w:noProof/>
        </w:rPr>
        <w:drawing>
          <wp:anchor distT="0" distB="0" distL="114300" distR="114300" simplePos="0" relativeHeight="251644416" behindDoc="0" locked="0" layoutInCell="1" allowOverlap="1" wp14:anchorId="1C828977" wp14:editId="09FE0208">
            <wp:simplePos x="0" y="0"/>
            <wp:positionH relativeFrom="column">
              <wp:posOffset>4027170</wp:posOffset>
            </wp:positionH>
            <wp:positionV relativeFrom="paragraph">
              <wp:posOffset>1429385</wp:posOffset>
            </wp:positionV>
            <wp:extent cx="640080" cy="772160"/>
            <wp:effectExtent l="0" t="0" r="7620" b="8890"/>
            <wp:wrapNone/>
            <wp:docPr id="575" name="Picture 8"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1397" distL="114300" distR="114300" simplePos="0" relativeHeight="251653632" behindDoc="0" locked="0" layoutInCell="1" allowOverlap="1" wp14:anchorId="56E05473" wp14:editId="3E74949A">
            <wp:simplePos x="0" y="0"/>
            <wp:positionH relativeFrom="column">
              <wp:posOffset>309880</wp:posOffset>
            </wp:positionH>
            <wp:positionV relativeFrom="paragraph">
              <wp:posOffset>1737360</wp:posOffset>
            </wp:positionV>
            <wp:extent cx="421640" cy="438023"/>
            <wp:effectExtent l="0" t="0" r="0" b="635"/>
            <wp:wrapNone/>
            <wp:docPr id="57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3"/>
                    <pic:cNvPicPr>
                      <a:picLocks noChangeArrowheads="1"/>
                    </pic:cNvPicPr>
                  </pic:nvPicPr>
                  <pic:blipFill>
                    <a:blip r:embed="rId19" cstate="print">
                      <a:duotone>
                        <a:schemeClr val="bg2">
                          <a:shade val="45000"/>
                          <a:satMod val="135000"/>
                        </a:schemeClr>
                        <a:prstClr val="white"/>
                      </a:duotone>
                    </a:blip>
                    <a:srcRect/>
                    <a:stretch>
                      <a:fillRect/>
                    </a:stretch>
                  </pic:blipFill>
                  <pic:spPr bwMode="auto">
                    <a:xfrm>
                      <a:off x="0" y="0"/>
                      <a:ext cx="421640" cy="437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59776" behindDoc="0" locked="0" layoutInCell="1" allowOverlap="1" wp14:anchorId="77149EC9" wp14:editId="0F2D68ED">
            <wp:simplePos x="0" y="0"/>
            <wp:positionH relativeFrom="column">
              <wp:posOffset>309880</wp:posOffset>
            </wp:positionH>
            <wp:positionV relativeFrom="paragraph">
              <wp:posOffset>1088390</wp:posOffset>
            </wp:positionV>
            <wp:extent cx="375285" cy="559435"/>
            <wp:effectExtent l="0" t="0" r="5715" b="0"/>
            <wp:wrapNone/>
            <wp:docPr id="572" name="Picture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5285" cy="559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64896" behindDoc="0" locked="0" layoutInCell="1" allowOverlap="1" wp14:anchorId="6D1C6B25" wp14:editId="1D09968C">
            <wp:simplePos x="0" y="0"/>
            <wp:positionH relativeFrom="column">
              <wp:posOffset>309880</wp:posOffset>
            </wp:positionH>
            <wp:positionV relativeFrom="paragraph">
              <wp:posOffset>2652395</wp:posOffset>
            </wp:positionV>
            <wp:extent cx="433705" cy="400685"/>
            <wp:effectExtent l="0" t="0" r="4445" b="0"/>
            <wp:wrapNone/>
            <wp:docPr id="571" name="Picture 37" descr="treadm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eadmi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70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70016" behindDoc="0" locked="0" layoutInCell="1" allowOverlap="1" wp14:anchorId="76475A75" wp14:editId="7A6C27B4">
            <wp:simplePos x="0" y="0"/>
            <wp:positionH relativeFrom="column">
              <wp:posOffset>282575</wp:posOffset>
            </wp:positionH>
            <wp:positionV relativeFrom="paragraph">
              <wp:posOffset>3237865</wp:posOffset>
            </wp:positionV>
            <wp:extent cx="495935" cy="299085"/>
            <wp:effectExtent l="0" t="0" r="0" b="5715"/>
            <wp:wrapNone/>
            <wp:docPr id="570" name="Picture 36"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u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935" cy="29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g">
            <w:drawing>
              <wp:anchor distT="0" distB="0" distL="114300" distR="114300" simplePos="0" relativeHeight="251675136" behindDoc="0" locked="0" layoutInCell="1" allowOverlap="1" wp14:anchorId="2A6629A0" wp14:editId="178972C4">
                <wp:simplePos x="0" y="0"/>
                <wp:positionH relativeFrom="column">
                  <wp:posOffset>2043430</wp:posOffset>
                </wp:positionH>
                <wp:positionV relativeFrom="paragraph">
                  <wp:posOffset>1095375</wp:posOffset>
                </wp:positionV>
                <wp:extent cx="795020" cy="2411730"/>
                <wp:effectExtent l="57150" t="19050" r="0" b="7620"/>
                <wp:wrapNone/>
                <wp:docPr id="2007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020" cy="2411730"/>
                          <a:chOff x="2043145" y="1095297"/>
                          <a:chExt cx="616" cy="1702"/>
                        </a:xfrm>
                      </wpg:grpSpPr>
                      <pic:pic xmlns:pic="http://schemas.openxmlformats.org/drawingml/2006/picture">
                        <pic:nvPicPr>
                          <pic:cNvPr id="302" name="Picture 16" descr="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043242" y="1096447"/>
                            <a:ext cx="42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17" descr="phantombox-sm"/>
                          <pic:cNvPicPr>
                            <a:picLocks noChangeAspect="1" noChangeArrowheads="1"/>
                          </pic:cNvPicPr>
                        </pic:nvPicPr>
                        <pic:blipFill>
                          <a:blip r:embed="rId2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43145" y="1096019"/>
                            <a:ext cx="61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18" descr="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043322" y="1095455"/>
                            <a:ext cx="22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19"/>
                        <wps:cNvSpPr>
                          <a:spLocks noChangeArrowheads="1"/>
                        </wps:cNvSpPr>
                        <wps:spPr bwMode="auto">
                          <a:xfrm>
                            <a:off x="2043148" y="1095297"/>
                            <a:ext cx="29" cy="2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3CD267C1" id="Group 23" o:spid="_x0000_s1026" style="position:absolute;margin-left:160.9pt;margin-top:86.25pt;width:62.6pt;height:189.9pt;z-index:251675136" coordorigin="20431,10952" coordsize="6,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&#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">
                <v:shape id="Picture 16" o:spid="_x0000_s1027" type="#_x0000_t75" alt="6" style="position:absolute;left:20432;top:10964;width:4;height: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MtnvFAAAA3AAAAA8AAABkcnMvZG93bnJldi54bWxEj1trAjEUhN+F/odwhL7VrNZLWY3SFgqC&#10;FPHy0MfD5rhZ3JwsSequ/94Igo/DzHzDLFadrcWFfKgcKxgOMhDEhdMVlwqOh5+3DxAhImusHZOC&#10;KwVYLV96C8y1a3lHl30sRYJwyFGBibHJpQyFIYth4Bri5J2ctxiT9KXUHtsEt7UcZdlUWqw4LRhs&#10;6NtQcd7/WwW/G/+1nXaTpp3MNj4czHn8Vx2Veu13n3MQkbr4DD/aa63gPRvB/Uw6An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jLZ7xQAAANwAAAAPAAAAAAAAAAAAAAAA&#10;AJ8CAABkcnMvZG93bnJldi54bWxQSwUGAAAAAAQABAD3AAAAkQMAAAAA&#10;">
                  <v:imagedata r:id="rId26" o:title="6"/>
                </v:shape>
                <v:shape id="Picture 17" o:spid="_x0000_s1028" type="#_x0000_t75" alt="phantombox-sm" style="position:absolute;left:20431;top:10960;width:6;height: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38X3DAAAA3AAAAA8AAABkcnMvZG93bnJldi54bWxEj81qAjEUhfcF3yFcwV1N7IDI1ChSLFjQ&#10;hdYuurtMbmeGmdyESarx7U2h4PJwfj7Ocp1sLy40hNaxhtlUgSCunGm51nD+fH9egAgR2WDvmDTc&#10;KMB6NXpaYmnclY90OcVa5BEOJWpoYvSllKFqyGKYOk+cvR83WIxZDrU0A17zuO3li1JzabHlTGjQ&#10;01tDVXf6tRlSffjiyx/OG3/cq++UOt51W60n47R5BREpxUf4v70zGgpVwN+ZfAT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fxfcMAAADcAAAADwAAAAAAAAAAAAAAAACf&#10;AgAAZHJzL2Rvd25yZXYueG1sUEsFBgAAAAAEAAQA9wAAAI8DAAAAAA==&#10;">
                  <v:imagedata r:id="rId27" o:title="phantombox-sm" chromakey="white"/>
                </v:shape>
                <v:shape id="Picture 18" o:spid="_x0000_s1029" type="#_x0000_t75" alt="7" style="position:absolute;left:20433;top:10954;width:2;height: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ouG3GAAAA3AAAAA8AAABkcnMvZG93bnJldi54bWxEj09rwkAUxO8Fv8PyhN7qRo0i0VXsP+xB&#10;LFUPHh/ZZzaYfZtmtyZ++65Q6HGYmd8wi1VnK3GlxpeOFQwHCQji3OmSCwXHw/vTDIQPyBorx6Tg&#10;Rh5Wy97DAjPtWv6i6z4UIkLYZ6jAhFBnUvrckEU/cDVx9M6usRiibAqpG2wj3FZylCRTabHkuGCw&#10;phdD+WX/YxW0n5OZed2cDrvnt/F29N2l5zJNlXrsd+s5iEBd+A//tT+0gnGSwv1MP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2i4bcYAAADcAAAADwAAAAAAAAAAAAAA&#10;AACfAgAAZHJzL2Rvd25yZXYueG1sUEsFBgAAAAAEAAQA9wAAAJIDAAAAAA==&#10;">
                  <v:imagedata r:id="rId28" o:title="7"/>
                </v:shape>
                <v:rect id="Rectangle 19" o:spid="_x0000_s1030" style="position:absolute;left:20431;top:10952;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GI8UA&#10;AADcAAAADwAAAGRycy9kb3ducmV2LnhtbESPQWvCQBSE74L/YXlCb7qxNSqpq7SFguBBjAo9PrKv&#10;2dDs25DdxvjvXUHwOMzMN8xq09tadNT6yrGC6SQBQVw4XXGp4HT8Hi9B+ICssXZMCq7kYbMeDlaY&#10;aXfhA3V5KEWEsM9QgQmhyaT0hSGLfuIa4uj9utZiiLItpW7xEuG2lq9JMpcWK44LBhv6MlT85f9W&#10;wcHJukiX1/Sz8435Wex3s/N0p9TLqP94BxGoD8/wo73VCt6S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4YjxQAAANwAAAAPAAAAAAAAAAAAAAAAAJgCAABkcnMv&#10;ZG93bnJldi54bWxQSwUGAAAAAAQABAD1AAAAigMAAAAA&#10;" filled="f" fillcolor="#5b9bd5 [3204]" stroked="f" strokecolor="black [3213]">
                  <v:shadow color="#e7e6e6 [3214]"/>
                </v:rect>
              </v:group>
            </w:pict>
          </mc:Fallback>
        </mc:AlternateContent>
      </w:r>
      <w:r w:rsidRPr="00323FDB">
        <w:rPr>
          <w:noProof/>
        </w:rPr>
        <mc:AlternateContent>
          <mc:Choice Requires="wps">
            <w:drawing>
              <wp:anchor distT="0" distB="0" distL="114300" distR="114300" simplePos="0" relativeHeight="251680256" behindDoc="0" locked="0" layoutInCell="1" allowOverlap="1" wp14:anchorId="2C57A0FD" wp14:editId="229E4338">
                <wp:simplePos x="0" y="0"/>
                <wp:positionH relativeFrom="column">
                  <wp:posOffset>0</wp:posOffset>
                </wp:positionH>
                <wp:positionV relativeFrom="paragraph">
                  <wp:posOffset>67945</wp:posOffset>
                </wp:positionV>
                <wp:extent cx="1053465" cy="722630"/>
                <wp:effectExtent l="0" t="0" r="0" b="1270"/>
                <wp:wrapNone/>
                <wp:docPr id="2007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7226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7AC5D8" w14:textId="77777777" w:rsidR="004E3754" w:rsidRPr="00323AC5" w:rsidRDefault="004E3754"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2C57A0FD" id="Text Box 28" o:spid="_x0000_s1079" type="#_x0000_t202" style="position:absolute;left:0;text-align:left;margin-left:0;margin-top:5.35pt;width:82.95pt;height:56.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" filled="f" fillcolor="#5b9bd5 [3204]" stroked="f" strokecolor="black [3213]">
                <v:shadow color="#e7e6e6 [3214]"/>
                <v:textbox style="mso-fit-shape-to-text:t" inset="3.6pt,,3.6pt">
                  <w:txbxContent>
                    <w:p w14:paraId="577AC5D8" w14:textId="77777777" w:rsidR="004E3754" w:rsidRPr="00323AC5" w:rsidRDefault="004E3754"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v:textbox>
              </v:shape>
            </w:pict>
          </mc:Fallback>
        </mc:AlternateContent>
      </w:r>
      <w:r w:rsidRPr="00323FDB">
        <w:rPr>
          <w:noProof/>
        </w:rPr>
        <mc:AlternateContent>
          <mc:Choice Requires="wpg">
            <w:drawing>
              <wp:anchor distT="0" distB="0" distL="114300" distR="114300" simplePos="0" relativeHeight="251685376" behindDoc="0" locked="0" layoutInCell="1" allowOverlap="1" wp14:anchorId="38C7D6CA" wp14:editId="09C67256">
                <wp:simplePos x="0" y="0"/>
                <wp:positionH relativeFrom="column">
                  <wp:posOffset>4027170</wp:posOffset>
                </wp:positionH>
                <wp:positionV relativeFrom="paragraph">
                  <wp:posOffset>2616835</wp:posOffset>
                </wp:positionV>
                <wp:extent cx="661035" cy="647700"/>
                <wp:effectExtent l="0" t="0" r="24765" b="19050"/>
                <wp:wrapNone/>
                <wp:docPr id="2007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 cy="647700"/>
                          <a:chOff x="4026918" y="2617093"/>
                          <a:chExt cx="1141" cy="1017"/>
                        </a:xfrm>
                      </wpg:grpSpPr>
                      <pic:pic xmlns:pic="http://schemas.openxmlformats.org/drawingml/2006/picture">
                        <pic:nvPicPr>
                          <pic:cNvPr id="296"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026920" y="2617094"/>
                            <a:ext cx="1139" cy="10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rgbClr val="B2B2B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97" name="Freeform 23"/>
                        <wps:cNvSpPr>
                          <a:spLocks noChangeAspect="1"/>
                        </wps:cNvSpPr>
                        <wps:spPr bwMode="auto">
                          <a:xfrm>
                            <a:off x="4026920" y="2617093"/>
                            <a:ext cx="1139" cy="658"/>
                          </a:xfrm>
                          <a:custGeom>
                            <a:avLst/>
                            <a:gdLst>
                              <a:gd name="T0" fmla="*/ 0 w 1139"/>
                              <a:gd name="T1" fmla="*/ 658 h 658"/>
                              <a:gd name="T2" fmla="*/ 2 w 1139"/>
                              <a:gd name="T3" fmla="*/ 0 h 658"/>
                              <a:gd name="T4" fmla="*/ 1139 w 1139"/>
                              <a:gd name="T5" fmla="*/ 0 h 658"/>
                              <a:gd name="T6" fmla="*/ 1139 w 1139"/>
                              <a:gd name="T7" fmla="*/ 603 h 658"/>
                              <a:gd name="T8" fmla="*/ 1122 w 1139"/>
                              <a:gd name="T9" fmla="*/ 593 h 658"/>
                              <a:gd name="T10" fmla="*/ 1124 w 1139"/>
                              <a:gd name="T11" fmla="*/ 467 h 658"/>
                              <a:gd name="T12" fmla="*/ 1128 w 1139"/>
                              <a:gd name="T13" fmla="*/ 31 h 658"/>
                              <a:gd name="T14" fmla="*/ 1119 w 1139"/>
                              <a:gd name="T15" fmla="*/ 21 h 658"/>
                              <a:gd name="T16" fmla="*/ 992 w 1139"/>
                              <a:gd name="T17" fmla="*/ 13 h 658"/>
                              <a:gd name="T18" fmla="*/ 728 w 1139"/>
                              <a:gd name="T19" fmla="*/ 39 h 658"/>
                              <a:gd name="T20" fmla="*/ 713 w 1139"/>
                              <a:gd name="T21" fmla="*/ 39 h 658"/>
                              <a:gd name="T22" fmla="*/ 713 w 1139"/>
                              <a:gd name="T23" fmla="*/ 39 h 658"/>
                              <a:gd name="T24" fmla="*/ 708 w 1139"/>
                              <a:gd name="T25" fmla="*/ 51 h 658"/>
                              <a:gd name="T26" fmla="*/ 707 w 1139"/>
                              <a:gd name="T27" fmla="*/ 150 h 658"/>
                              <a:gd name="T28" fmla="*/ 696 w 1139"/>
                              <a:gd name="T29" fmla="*/ 64 h 658"/>
                              <a:gd name="T30" fmla="*/ 683 w 1139"/>
                              <a:gd name="T31" fmla="*/ 49 h 658"/>
                              <a:gd name="T32" fmla="*/ 672 w 1139"/>
                              <a:gd name="T33" fmla="*/ 45 h 658"/>
                              <a:gd name="T34" fmla="*/ 54 w 1139"/>
                              <a:gd name="T35" fmla="*/ 27 h 658"/>
                              <a:gd name="T36" fmla="*/ 26 w 1139"/>
                              <a:gd name="T37" fmla="*/ 34 h 658"/>
                              <a:gd name="T38" fmla="*/ 14 w 1139"/>
                              <a:gd name="T39" fmla="*/ 55 h 658"/>
                              <a:gd name="T40" fmla="*/ 12 w 1139"/>
                              <a:gd name="T41" fmla="*/ 79 h 658"/>
                              <a:gd name="T42" fmla="*/ 80 w 1139"/>
                              <a:gd name="T43" fmla="*/ 643 h 658"/>
                              <a:gd name="T44" fmla="*/ 0 w 1139"/>
                              <a:gd name="T45" fmla="*/ 658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39" h="658">
                                <a:moveTo>
                                  <a:pt x="0" y="658"/>
                                </a:moveTo>
                                <a:lnTo>
                                  <a:pt x="2" y="0"/>
                                </a:lnTo>
                                <a:lnTo>
                                  <a:pt x="1139" y="0"/>
                                </a:lnTo>
                                <a:lnTo>
                                  <a:pt x="1139" y="603"/>
                                </a:lnTo>
                                <a:lnTo>
                                  <a:pt x="1122" y="593"/>
                                </a:lnTo>
                                <a:lnTo>
                                  <a:pt x="1124" y="467"/>
                                </a:lnTo>
                                <a:lnTo>
                                  <a:pt x="1128" y="31"/>
                                </a:lnTo>
                                <a:lnTo>
                                  <a:pt x="1119" y="21"/>
                                </a:lnTo>
                                <a:lnTo>
                                  <a:pt x="992" y="13"/>
                                </a:lnTo>
                                <a:lnTo>
                                  <a:pt x="728" y="39"/>
                                </a:lnTo>
                                <a:lnTo>
                                  <a:pt x="713" y="39"/>
                                </a:lnTo>
                                <a:lnTo>
                                  <a:pt x="713" y="39"/>
                                </a:lnTo>
                                <a:lnTo>
                                  <a:pt x="708" y="51"/>
                                </a:lnTo>
                                <a:lnTo>
                                  <a:pt x="707" y="150"/>
                                </a:lnTo>
                                <a:lnTo>
                                  <a:pt x="696" y="64"/>
                                </a:lnTo>
                                <a:lnTo>
                                  <a:pt x="683" y="49"/>
                                </a:lnTo>
                                <a:lnTo>
                                  <a:pt x="672" y="45"/>
                                </a:lnTo>
                                <a:lnTo>
                                  <a:pt x="54" y="27"/>
                                </a:lnTo>
                                <a:lnTo>
                                  <a:pt x="26" y="34"/>
                                </a:lnTo>
                                <a:lnTo>
                                  <a:pt x="14" y="55"/>
                                </a:lnTo>
                                <a:lnTo>
                                  <a:pt x="12" y="79"/>
                                </a:lnTo>
                                <a:lnTo>
                                  <a:pt x="80" y="643"/>
                                </a:lnTo>
                                <a:lnTo>
                                  <a:pt x="0" y="658"/>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8" name="Freeform 24"/>
                        <wps:cNvSpPr>
                          <a:spLocks noChangeAspect="1"/>
                        </wps:cNvSpPr>
                        <wps:spPr bwMode="auto">
                          <a:xfrm>
                            <a:off x="4027609" y="2617117"/>
                            <a:ext cx="24" cy="177"/>
                          </a:xfrm>
                          <a:custGeom>
                            <a:avLst/>
                            <a:gdLst>
                              <a:gd name="T0" fmla="*/ 0 w 24"/>
                              <a:gd name="T1" fmla="*/ 0 h 177"/>
                              <a:gd name="T2" fmla="*/ 24 w 24"/>
                              <a:gd name="T3" fmla="*/ 177 h 177"/>
                              <a:gd name="T4" fmla="*/ 24 w 24"/>
                              <a:gd name="T5" fmla="*/ 3 h 177"/>
                              <a:gd name="T6" fmla="*/ 0 w 24"/>
                              <a:gd name="T7" fmla="*/ 0 h 177"/>
                            </a:gdLst>
                            <a:ahLst/>
                            <a:cxnLst>
                              <a:cxn ang="0">
                                <a:pos x="T0" y="T1"/>
                              </a:cxn>
                              <a:cxn ang="0">
                                <a:pos x="T2" y="T3"/>
                              </a:cxn>
                              <a:cxn ang="0">
                                <a:pos x="T4" y="T5"/>
                              </a:cxn>
                              <a:cxn ang="0">
                                <a:pos x="T6" y="T7"/>
                              </a:cxn>
                            </a:cxnLst>
                            <a:rect l="0" t="0" r="r" b="b"/>
                            <a:pathLst>
                              <a:path w="24" h="177">
                                <a:moveTo>
                                  <a:pt x="0" y="0"/>
                                </a:moveTo>
                                <a:lnTo>
                                  <a:pt x="24" y="177"/>
                                </a:lnTo>
                                <a:lnTo>
                                  <a:pt x="24" y="3"/>
                                </a:lnTo>
                                <a:lnTo>
                                  <a:pt x="0" y="0"/>
                                </a:lnTo>
                                <a:close/>
                              </a:path>
                            </a:pathLst>
                          </a:custGeom>
                          <a:solidFill>
                            <a:srgbClr val="D7F5FF">
                              <a:alpha val="50000"/>
                            </a:srgbClr>
                          </a:solidFill>
                          <a:ln w="3175" cmpd="sng">
                            <a:solidFill>
                              <a:srgbClr val="D7F5FF"/>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9" name="Freeform 25"/>
                        <wps:cNvSpPr>
                          <a:spLocks noChangeAspect="1"/>
                        </wps:cNvSpPr>
                        <wps:spPr bwMode="auto">
                          <a:xfrm>
                            <a:off x="4026920" y="2617652"/>
                            <a:ext cx="1137" cy="281"/>
                          </a:xfrm>
                          <a:custGeom>
                            <a:avLst/>
                            <a:gdLst>
                              <a:gd name="T0" fmla="*/ 1122 w 1137"/>
                              <a:gd name="T1" fmla="*/ 35 h 281"/>
                              <a:gd name="T2" fmla="*/ 1112 w 1137"/>
                              <a:gd name="T3" fmla="*/ 54 h 281"/>
                              <a:gd name="T4" fmla="*/ 999 w 1137"/>
                              <a:gd name="T5" fmla="*/ 83 h 281"/>
                              <a:gd name="T6" fmla="*/ 978 w 1137"/>
                              <a:gd name="T7" fmla="*/ 81 h 281"/>
                              <a:gd name="T8" fmla="*/ 710 w 1137"/>
                              <a:gd name="T9" fmla="*/ 12 h 281"/>
                              <a:gd name="T10" fmla="*/ 711 w 1137"/>
                              <a:gd name="T11" fmla="*/ 0 h 281"/>
                              <a:gd name="T12" fmla="*/ 579 w 1137"/>
                              <a:gd name="T13" fmla="*/ 21 h 281"/>
                              <a:gd name="T14" fmla="*/ 666 w 1137"/>
                              <a:gd name="T15" fmla="*/ 63 h 281"/>
                              <a:gd name="T16" fmla="*/ 675 w 1137"/>
                              <a:gd name="T17" fmla="*/ 81 h 281"/>
                              <a:gd name="T18" fmla="*/ 674 w 1137"/>
                              <a:gd name="T19" fmla="*/ 99 h 281"/>
                              <a:gd name="T20" fmla="*/ 666 w 1137"/>
                              <a:gd name="T21" fmla="*/ 110 h 281"/>
                              <a:gd name="T22" fmla="*/ 651 w 1137"/>
                              <a:gd name="T23" fmla="*/ 119 h 281"/>
                              <a:gd name="T24" fmla="*/ 492 w 1137"/>
                              <a:gd name="T25" fmla="*/ 162 h 281"/>
                              <a:gd name="T26" fmla="*/ 336 w 1137"/>
                              <a:gd name="T27" fmla="*/ 203 h 281"/>
                              <a:gd name="T28" fmla="*/ 317 w 1137"/>
                              <a:gd name="T29" fmla="*/ 203 h 281"/>
                              <a:gd name="T30" fmla="*/ 302 w 1137"/>
                              <a:gd name="T31" fmla="*/ 198 h 281"/>
                              <a:gd name="T32" fmla="*/ 198 w 1137"/>
                              <a:gd name="T33" fmla="*/ 137 h 281"/>
                              <a:gd name="T34" fmla="*/ 195 w 1137"/>
                              <a:gd name="T35" fmla="*/ 116 h 281"/>
                              <a:gd name="T36" fmla="*/ 198 w 1137"/>
                              <a:gd name="T37" fmla="*/ 98 h 281"/>
                              <a:gd name="T38" fmla="*/ 216 w 1137"/>
                              <a:gd name="T39" fmla="*/ 87 h 281"/>
                              <a:gd name="T40" fmla="*/ 131 w 1137"/>
                              <a:gd name="T41" fmla="*/ 105 h 281"/>
                              <a:gd name="T42" fmla="*/ 78 w 1137"/>
                              <a:gd name="T43" fmla="*/ 78 h 281"/>
                              <a:gd name="T44" fmla="*/ 0 w 1137"/>
                              <a:gd name="T45" fmla="*/ 101 h 281"/>
                              <a:gd name="T46" fmla="*/ 0 w 1137"/>
                              <a:gd name="T47" fmla="*/ 281 h 281"/>
                              <a:gd name="T48" fmla="*/ 210 w 1137"/>
                              <a:gd name="T49" fmla="*/ 270 h 281"/>
                              <a:gd name="T50" fmla="*/ 224 w 1137"/>
                              <a:gd name="T51" fmla="*/ 243 h 281"/>
                              <a:gd name="T52" fmla="*/ 299 w 1137"/>
                              <a:gd name="T53" fmla="*/ 221 h 281"/>
                              <a:gd name="T54" fmla="*/ 761 w 1137"/>
                              <a:gd name="T55" fmla="*/ 101 h 281"/>
                              <a:gd name="T56" fmla="*/ 788 w 1137"/>
                              <a:gd name="T57" fmla="*/ 95 h 281"/>
                              <a:gd name="T58" fmla="*/ 816 w 1137"/>
                              <a:gd name="T59" fmla="*/ 104 h 281"/>
                              <a:gd name="T60" fmla="*/ 978 w 1137"/>
                              <a:gd name="T61" fmla="*/ 210 h 281"/>
                              <a:gd name="T62" fmla="*/ 981 w 1137"/>
                              <a:gd name="T63" fmla="*/ 231 h 281"/>
                              <a:gd name="T64" fmla="*/ 1032 w 1137"/>
                              <a:gd name="T65" fmla="*/ 242 h 281"/>
                              <a:gd name="T66" fmla="*/ 1004 w 1137"/>
                              <a:gd name="T67" fmla="*/ 212 h 281"/>
                              <a:gd name="T68" fmla="*/ 981 w 1137"/>
                              <a:gd name="T69" fmla="*/ 195 h 281"/>
                              <a:gd name="T70" fmla="*/ 939 w 1137"/>
                              <a:gd name="T71" fmla="*/ 177 h 281"/>
                              <a:gd name="T72" fmla="*/ 927 w 1137"/>
                              <a:gd name="T73" fmla="*/ 141 h 281"/>
                              <a:gd name="T74" fmla="*/ 936 w 1137"/>
                              <a:gd name="T75" fmla="*/ 120 h 281"/>
                              <a:gd name="T76" fmla="*/ 954 w 1137"/>
                              <a:gd name="T77" fmla="*/ 108 h 281"/>
                              <a:gd name="T78" fmla="*/ 987 w 1137"/>
                              <a:gd name="T79" fmla="*/ 104 h 281"/>
                              <a:gd name="T80" fmla="*/ 1017 w 1137"/>
                              <a:gd name="T81" fmla="*/ 107 h 281"/>
                              <a:gd name="T82" fmla="*/ 1082 w 1137"/>
                              <a:gd name="T83" fmla="*/ 140 h 281"/>
                              <a:gd name="T84" fmla="*/ 1104 w 1137"/>
                              <a:gd name="T85" fmla="*/ 158 h 281"/>
                              <a:gd name="T86" fmla="*/ 1116 w 1137"/>
                              <a:gd name="T87" fmla="*/ 176 h 281"/>
                              <a:gd name="T88" fmla="*/ 1124 w 1137"/>
                              <a:gd name="T89" fmla="*/ 200 h 281"/>
                              <a:gd name="T90" fmla="*/ 1115 w 1137"/>
                              <a:gd name="T91" fmla="*/ 227 h 281"/>
                              <a:gd name="T92" fmla="*/ 1106 w 1137"/>
                              <a:gd name="T93" fmla="*/ 234 h 281"/>
                              <a:gd name="T94" fmla="*/ 1137 w 1137"/>
                              <a:gd name="T95" fmla="*/ 243 h 281"/>
                              <a:gd name="T96" fmla="*/ 1137 w 1137"/>
                              <a:gd name="T97" fmla="*/ 42 h 281"/>
                              <a:gd name="T98" fmla="*/ 1122 w 1137"/>
                              <a:gd name="T99" fmla="*/ 35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137" h="281">
                                <a:moveTo>
                                  <a:pt x="1122" y="35"/>
                                </a:moveTo>
                                <a:lnTo>
                                  <a:pt x="1112" y="54"/>
                                </a:lnTo>
                                <a:lnTo>
                                  <a:pt x="999" y="83"/>
                                </a:lnTo>
                                <a:lnTo>
                                  <a:pt x="978" y="81"/>
                                </a:lnTo>
                                <a:lnTo>
                                  <a:pt x="710" y="12"/>
                                </a:lnTo>
                                <a:lnTo>
                                  <a:pt x="711" y="0"/>
                                </a:lnTo>
                                <a:lnTo>
                                  <a:pt x="579" y="21"/>
                                </a:lnTo>
                                <a:lnTo>
                                  <a:pt x="666" y="63"/>
                                </a:lnTo>
                                <a:lnTo>
                                  <a:pt x="675" y="81"/>
                                </a:lnTo>
                                <a:lnTo>
                                  <a:pt x="674" y="99"/>
                                </a:lnTo>
                                <a:lnTo>
                                  <a:pt x="666" y="110"/>
                                </a:lnTo>
                                <a:lnTo>
                                  <a:pt x="651" y="119"/>
                                </a:lnTo>
                                <a:lnTo>
                                  <a:pt x="492" y="162"/>
                                </a:lnTo>
                                <a:lnTo>
                                  <a:pt x="336" y="203"/>
                                </a:lnTo>
                                <a:lnTo>
                                  <a:pt x="317" y="203"/>
                                </a:lnTo>
                                <a:lnTo>
                                  <a:pt x="302" y="198"/>
                                </a:lnTo>
                                <a:lnTo>
                                  <a:pt x="198" y="137"/>
                                </a:lnTo>
                                <a:lnTo>
                                  <a:pt x="195" y="116"/>
                                </a:lnTo>
                                <a:lnTo>
                                  <a:pt x="198" y="98"/>
                                </a:lnTo>
                                <a:lnTo>
                                  <a:pt x="216" y="87"/>
                                </a:lnTo>
                                <a:lnTo>
                                  <a:pt x="131" y="105"/>
                                </a:lnTo>
                                <a:lnTo>
                                  <a:pt x="78" y="78"/>
                                </a:lnTo>
                                <a:lnTo>
                                  <a:pt x="0" y="101"/>
                                </a:lnTo>
                                <a:lnTo>
                                  <a:pt x="0" y="281"/>
                                </a:lnTo>
                                <a:lnTo>
                                  <a:pt x="210" y="270"/>
                                </a:lnTo>
                                <a:lnTo>
                                  <a:pt x="224" y="243"/>
                                </a:lnTo>
                                <a:lnTo>
                                  <a:pt x="299" y="221"/>
                                </a:lnTo>
                                <a:lnTo>
                                  <a:pt x="761" y="101"/>
                                </a:lnTo>
                                <a:lnTo>
                                  <a:pt x="788" y="95"/>
                                </a:lnTo>
                                <a:lnTo>
                                  <a:pt x="816" y="104"/>
                                </a:lnTo>
                                <a:lnTo>
                                  <a:pt x="978" y="210"/>
                                </a:lnTo>
                                <a:lnTo>
                                  <a:pt x="981" y="231"/>
                                </a:lnTo>
                                <a:lnTo>
                                  <a:pt x="1032" y="242"/>
                                </a:lnTo>
                                <a:lnTo>
                                  <a:pt x="1004" y="212"/>
                                </a:lnTo>
                                <a:lnTo>
                                  <a:pt x="981" y="195"/>
                                </a:lnTo>
                                <a:lnTo>
                                  <a:pt x="939" y="177"/>
                                </a:lnTo>
                                <a:lnTo>
                                  <a:pt x="927" y="141"/>
                                </a:lnTo>
                                <a:lnTo>
                                  <a:pt x="936" y="120"/>
                                </a:lnTo>
                                <a:lnTo>
                                  <a:pt x="954" y="108"/>
                                </a:lnTo>
                                <a:lnTo>
                                  <a:pt x="987" y="104"/>
                                </a:lnTo>
                                <a:lnTo>
                                  <a:pt x="1017" y="107"/>
                                </a:lnTo>
                                <a:lnTo>
                                  <a:pt x="1082" y="140"/>
                                </a:lnTo>
                                <a:lnTo>
                                  <a:pt x="1104" y="158"/>
                                </a:lnTo>
                                <a:lnTo>
                                  <a:pt x="1116" y="176"/>
                                </a:lnTo>
                                <a:lnTo>
                                  <a:pt x="1124" y="200"/>
                                </a:lnTo>
                                <a:lnTo>
                                  <a:pt x="1115" y="227"/>
                                </a:lnTo>
                                <a:lnTo>
                                  <a:pt x="1106" y="234"/>
                                </a:lnTo>
                                <a:lnTo>
                                  <a:pt x="1137" y="243"/>
                                </a:lnTo>
                                <a:lnTo>
                                  <a:pt x="1137" y="42"/>
                                </a:lnTo>
                                <a:lnTo>
                                  <a:pt x="1122" y="35"/>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0" name="Freeform 26"/>
                        <wps:cNvSpPr>
                          <a:spLocks noChangeAspect="1"/>
                        </wps:cNvSpPr>
                        <wps:spPr bwMode="auto">
                          <a:xfrm>
                            <a:off x="4026918" y="2617880"/>
                            <a:ext cx="1140" cy="230"/>
                          </a:xfrm>
                          <a:custGeom>
                            <a:avLst/>
                            <a:gdLst>
                              <a:gd name="T0" fmla="*/ 0 w 1140"/>
                              <a:gd name="T1" fmla="*/ 50 h 230"/>
                              <a:gd name="T2" fmla="*/ 0 w 1140"/>
                              <a:gd name="T3" fmla="*/ 230 h 230"/>
                              <a:gd name="T4" fmla="*/ 1140 w 1140"/>
                              <a:gd name="T5" fmla="*/ 228 h 230"/>
                              <a:gd name="T6" fmla="*/ 1140 w 1140"/>
                              <a:gd name="T7" fmla="*/ 18 h 230"/>
                              <a:gd name="T8" fmla="*/ 1108 w 1140"/>
                              <a:gd name="T9" fmla="*/ 8 h 230"/>
                              <a:gd name="T10" fmla="*/ 1075 w 1140"/>
                              <a:gd name="T11" fmla="*/ 21 h 230"/>
                              <a:gd name="T12" fmla="*/ 1047 w 1140"/>
                              <a:gd name="T13" fmla="*/ 15 h 230"/>
                              <a:gd name="T14" fmla="*/ 1029 w 1140"/>
                              <a:gd name="T15" fmla="*/ 8 h 230"/>
                              <a:gd name="T16" fmla="*/ 981 w 1140"/>
                              <a:gd name="T17" fmla="*/ 0 h 230"/>
                              <a:gd name="T18" fmla="*/ 973 w 1140"/>
                              <a:gd name="T19" fmla="*/ 11 h 230"/>
                              <a:gd name="T20" fmla="*/ 964 w 1140"/>
                              <a:gd name="T21" fmla="*/ 21 h 230"/>
                              <a:gd name="T22" fmla="*/ 963 w 1140"/>
                              <a:gd name="T23" fmla="*/ 35 h 230"/>
                              <a:gd name="T24" fmla="*/ 418 w 1140"/>
                              <a:gd name="T25" fmla="*/ 213 h 230"/>
                              <a:gd name="T26" fmla="*/ 393 w 1140"/>
                              <a:gd name="T27" fmla="*/ 216 h 230"/>
                              <a:gd name="T28" fmla="*/ 370 w 1140"/>
                              <a:gd name="T29" fmla="*/ 207 h 230"/>
                              <a:gd name="T30" fmla="*/ 217 w 1140"/>
                              <a:gd name="T31" fmla="*/ 71 h 230"/>
                              <a:gd name="T32" fmla="*/ 207 w 1140"/>
                              <a:gd name="T33" fmla="*/ 54 h 230"/>
                              <a:gd name="T34" fmla="*/ 213 w 1140"/>
                              <a:gd name="T35" fmla="*/ 35 h 230"/>
                              <a:gd name="T36" fmla="*/ 0 w 1140"/>
                              <a:gd name="T37" fmla="*/ 5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40" h="230">
                                <a:moveTo>
                                  <a:pt x="0" y="50"/>
                                </a:moveTo>
                                <a:lnTo>
                                  <a:pt x="0" y="230"/>
                                </a:lnTo>
                                <a:lnTo>
                                  <a:pt x="1140" y="228"/>
                                </a:lnTo>
                                <a:lnTo>
                                  <a:pt x="1140" y="18"/>
                                </a:lnTo>
                                <a:lnTo>
                                  <a:pt x="1108" y="8"/>
                                </a:lnTo>
                                <a:lnTo>
                                  <a:pt x="1075" y="21"/>
                                </a:lnTo>
                                <a:lnTo>
                                  <a:pt x="1047" y="15"/>
                                </a:lnTo>
                                <a:lnTo>
                                  <a:pt x="1029" y="8"/>
                                </a:lnTo>
                                <a:lnTo>
                                  <a:pt x="981" y="0"/>
                                </a:lnTo>
                                <a:lnTo>
                                  <a:pt x="973" y="11"/>
                                </a:lnTo>
                                <a:lnTo>
                                  <a:pt x="964" y="21"/>
                                </a:lnTo>
                                <a:lnTo>
                                  <a:pt x="963" y="35"/>
                                </a:lnTo>
                                <a:lnTo>
                                  <a:pt x="418" y="213"/>
                                </a:lnTo>
                                <a:lnTo>
                                  <a:pt x="393" y="216"/>
                                </a:lnTo>
                                <a:lnTo>
                                  <a:pt x="370" y="207"/>
                                </a:lnTo>
                                <a:lnTo>
                                  <a:pt x="217" y="71"/>
                                </a:lnTo>
                                <a:lnTo>
                                  <a:pt x="207" y="54"/>
                                </a:lnTo>
                                <a:lnTo>
                                  <a:pt x="213" y="35"/>
                                </a:lnTo>
                                <a:lnTo>
                                  <a:pt x="0" y="50"/>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1" name="Line 35"/>
                        <wps:cNvCnPr/>
                        <wps:spPr bwMode="auto">
                          <a:xfrm flipV="1">
                            <a:off x="4027092" y="2617730"/>
                            <a:ext cx="89" cy="20"/>
                          </a:xfrm>
                          <a:prstGeom prst="line">
                            <a:avLst/>
                          </a:prstGeom>
                          <a:noFill/>
                          <a:ln w="9525">
                            <a:solidFill>
                              <a:srgbClr val="D7F5FF">
                                <a:alpha val="5000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F0FC1B6" id="Group 29" o:spid="_x0000_s1026" style="position:absolute;margin-left:317.1pt;margin-top:206.05pt;width:52.05pt;height:51pt;z-index:251685376" coordorigin="40269,26170" coordsize="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">
                <v:shape id="Picture 22" o:spid="_x0000_s1027" type="#_x0000_t75" style="position:absolute;left:40269;top:26170;width:11;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iDvFAAAA3AAAAA8AAABkcnMvZG93bnJldi54bWxEj0FrwkAUhO8F/8PyhF5K3ehBTMxGqmAR&#10;2oNN7f2RfWZDs29DdpvEf98tFDwOM/MNk+8m24qBet84VrBcJCCIK6cbrhVcPo/PGxA+IGtsHZOC&#10;G3nYFbOHHDPtRv6goQy1iBD2GSowIXSZlL4yZNEvXEccvavrLYYo+1rqHscIt61cJclaWmw4Lhjs&#10;6GCo+i5/rAI83p7e0mZfvl+Gr9fkPBp3Ou+VepxPL1sQgaZwD/+3T1rBKl3D35l4BGT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og7xQAAANwAAAAPAAAAAAAAAAAAAAAA&#10;AJ8CAABkcnMvZG93bnJldi54bWxQSwUGAAAAAAQABAD3AAAAkQMAAAAA&#10;" fillcolor="#5b9bd5 [3204]" strokecolor="#b2b2b2" strokeweight="1pt">
                  <v:imagedata r:id="rId30" o:title=""/>
                  <v:shadow color="#e7e6e6 [3214]"/>
                </v:shape>
                <v:shape id="Freeform 23" o:spid="_x0000_s1028" style="position:absolute;left:40269;top:26170;width:11;height:7;visibility:visible;mso-wrap-style:square;v-text-anchor:top" coordsize="1139,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32MEA&#10;AADcAAAADwAAAGRycy9kb3ducmV2LnhtbESPQYvCMBSE7wv7H8Jb8LamrbBqNYoIC3u1Cl4fzbOt&#10;Ni81SbX+e7MgeBxm5htmuR5MK27kfGNZQTpOQBCXVjdcKTjsf79nIHxA1thaJgUP8rBefX4sMdf2&#10;zju6FaESEcI+RwV1CF0upS9rMujHtiOO3sk6gyFKV0nt8B7hppVZkvxIgw3HhRo72tZUXoreRMox&#10;PfW9nFzdmfkwu262WVo8lBp9DZsFiEBDeIdf7T+tIJtP4f9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d9jBAAAA3AAAAA8AAAAAAAAAAAAAAAAAmAIAAGRycy9kb3du&#10;cmV2LnhtbFBLBQYAAAAABAAEAPUAAACGAwAAAAA=&#10;" path="m,658l2,,1139,r,603l1122,593r2,-126l1128,31r-9,-10l992,13,728,39r-15,l713,39r-5,12l707,150,696,64,683,49,672,45,54,27,26,34,14,55,12,79,80,643,,658xe" fillcolor="#d7f5ff" strokecolor="#d7f5ff">
                  <v:stroke opacity="32896f"/>
                  <v:shadow color="#e7e6e6 [3214]"/>
                  <v:path arrowok="t" o:connecttype="custom" o:connectlocs="0,658;2,0;1139,0;1139,603;1122,593;1124,467;1128,31;1119,21;992,13;728,39;713,39;713,39;708,51;707,150;696,64;683,49;672,45;54,27;26,34;14,55;12,79;80,643;0,658" o:connectangles="0,0,0,0,0,0,0,0,0,0,0,0,0,0,0,0,0,0,0,0,0,0,0"/>
                  <o:lock v:ext="edit" aspectratio="t"/>
                </v:shape>
                <v:shape id="Freeform 24" o:spid="_x0000_s1029" style="position:absolute;left:40276;top:26171;width:0;height:1;visibility:visible;mso-wrap-style:square;v-text-anchor:top" coordsize="24,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rSsUA&#10;AADcAAAADwAAAGRycy9kb3ducmV2LnhtbERPy2rCQBTdF/oPwy10U3RSi6LRUfqgoHRRX0jcXTLX&#10;JJq5E2amMf17Z1Ho8nDes0VnatGS85VlBc/9BARxbnXFhYL97rM3BuEDssbaMin4JQ+L+f3dDFNt&#10;r7yhdhsKEUPYp6igDKFJpfR5SQZ93zbEkTtZZzBE6AqpHV5juKnlIElG0mDFsaHEht5Lyi/bH6Mg&#10;y74mL/natYfV97F9G2bn5vj0odTjQ/c6BRGoC//iP/dSKxhM4tp4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mtKxQAAANwAAAAPAAAAAAAAAAAAAAAAAJgCAABkcnMv&#10;ZG93bnJldi54bWxQSwUGAAAAAAQABAD1AAAAigMAAAAA&#10;" path="m,l24,177,24,3,,xe" fillcolor="#d7f5ff" strokecolor="#d7f5ff" strokeweight=".25pt">
                  <v:fill opacity="32896f"/>
                  <v:shadow color="#e7e6e6 [3214]"/>
                  <v:path arrowok="t" o:connecttype="custom" o:connectlocs="0,0;24,177;24,3;0,0" o:connectangles="0,0,0,0"/>
                  <o:lock v:ext="edit" aspectratio="t"/>
                </v:shape>
                <v:shape id="Freeform 25" o:spid="_x0000_s1030" style="position:absolute;left:40269;top:26176;width:11;height:3;visibility:visible;mso-wrap-style:square;v-text-anchor:top" coordsize="113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2aGcIA&#10;AADcAAAADwAAAGRycy9kb3ducmV2LnhtbESP0YrCMBRE3wX/IVzBN00VWWo1igiCsCBY/YBLc22L&#10;zU1NYu3u12+EBR+HmTnDrLe9aURHzteWFcymCQjiwuqaSwXXy2GSgvABWWNjmRT8kIftZjhYY6bt&#10;i8/U5aEUEcI+QwVVCG0mpS8qMuintiWO3s06gyFKV0rt8BXhppHzJPmSBmuOCxW2tK+ouOdPo+D7&#10;95S7vUzdoVl0ae8fNj3fjkqNR/1uBSJQHz7h//ZRK5gvl/A+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ZoZwgAAANwAAAAPAAAAAAAAAAAAAAAAAJgCAABkcnMvZG93&#10;bnJldi54bWxQSwUGAAAAAAQABAD1AAAAhwMAAAAA&#10;" path="m1122,35r-10,19l999,83,978,81,710,12,711,,579,21r87,42l675,81r-1,18l666,110r-15,9l492,162,336,203r-19,l302,198,198,137r-3,-21l198,98,216,87r-85,18l78,78,,101,,281,210,270r14,-27l299,221,761,101r27,-6l816,104,978,210r3,21l1032,242r-28,-30l981,195,939,177,927,141r9,-21l954,108r33,-4l1017,107r65,33l1104,158r12,18l1124,200r-9,27l1106,234r31,9l1137,42r-15,-7xe" fillcolor="#d7f5ff" strokecolor="#d7f5ff">
                  <v:stroke opacity="32896f"/>
                  <v:shadow color="#e7e6e6 [3214]"/>
                  <v:path arrowok="t" o:connecttype="custom" o:connectlocs="1122,35;1112,54;999,83;978,81;710,12;711,0;579,21;666,63;675,81;674,99;666,110;651,119;492,162;336,203;317,203;302,198;198,137;195,116;198,98;216,87;131,105;78,78;0,101;0,281;210,270;224,243;299,221;761,101;788,95;816,104;978,210;981,231;1032,242;1004,212;981,195;939,177;927,141;936,120;954,108;987,104;1017,107;1082,140;1104,158;1116,176;1124,200;1115,227;1106,234;1137,243;1137,42;1122,35" o:connectangles="0,0,0,0,0,0,0,0,0,0,0,0,0,0,0,0,0,0,0,0,0,0,0,0,0,0,0,0,0,0,0,0,0,0,0,0,0,0,0,0,0,0,0,0,0,0,0,0,0,0"/>
                  <o:lock v:ext="edit" aspectratio="t"/>
                </v:shape>
                <v:shape id="Freeform 26" o:spid="_x0000_s1031" style="position:absolute;left:40269;top:26178;width:11;height:3;visibility:visible;mso-wrap-style:square;v-text-anchor:top" coordsize="11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KXMQA&#10;AADcAAAADwAAAGRycy9kb3ducmV2LnhtbERPXWvCMBR9H/gfwhV8kZmqYxudaZGJIDgQuw32eGmu&#10;TbfmpjSx1n9vHoQ9Hs73Kh9sI3rqfO1YwXyWgCAuna65UvD1uX18BeEDssbGMSm4koc8Gz2sMNXu&#10;wkfqi1CJGMI+RQUmhDaV0peGLPqZa4kjd3KdxRBhV0nd4SWG20YukuRZWqw5Nhhs6d1Q+VecrYKN&#10;+Vh+1/h0PLwM/X79U2xP09+5UpPxsH4DEWgI/+K7e6cVLJM4P56JR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ClzEAAAA3AAAAA8AAAAAAAAAAAAAAAAAmAIAAGRycy9k&#10;b3ducmV2LnhtbFBLBQYAAAAABAAEAPUAAACJAwAAAAA=&#10;" path="m,50l,230r1140,-2l1140,18,1108,8r-33,13l1047,15,1029,8,981,r-8,11l964,21r-1,14l418,213r-25,3l370,207,217,71,207,54r6,-19l,50xe" fillcolor="#d7f5ff" strokecolor="#d7f5ff">
                  <v:stroke opacity="32896f"/>
                  <v:shadow color="#e7e6e6 [3214]"/>
                  <v:path arrowok="t" o:connecttype="custom" o:connectlocs="0,50;0,230;1140,228;1140,18;1108,8;1075,21;1047,15;1029,8;981,0;973,11;964,21;963,35;418,213;393,216;370,207;217,71;207,54;213,35;0,50" o:connectangles="0,0,0,0,0,0,0,0,0,0,0,0,0,0,0,0,0,0,0"/>
                  <o:lock v:ext="edit" aspectratio="t"/>
                </v:shape>
                <v:line id="Line 35" o:spid="_x0000_s1032" style="position:absolute;flip:y;visibility:visible;mso-wrap-style:square" from="40270,26177" to="40271,2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VnW8UAAADcAAAADwAAAGRycy9kb3ducmV2LnhtbESP3WoCMRSE7wu+QziCdzWx1Va2RrGK&#10;oF6U+vMAh83pZnFzst1EXd/eCIVeDjPzDTOZta4SF2pC6VnDoK9AEOfelFxoOB5Wz2MQISIbrDyT&#10;hhsFmE07TxPMjL/yji77WIgE4ZChBhtjnUkZcksOQ9/XxMn78Y3DmGRTSNPgNcFdJV+UepMOS04L&#10;FmtaWMpP+7PTcPis379229X30i5GauN+12ZUDrXuddv5B4hIbfwP/7XXRsOrGsDjTDo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VnW8UAAADcAAAADwAAAAAAAAAA&#10;AAAAAAChAgAAZHJzL2Rvd25yZXYueG1sUEsFBgAAAAAEAAQA+QAAAJMDAAAAAA==&#10;" strokecolor="#d7f5ff">
                  <v:stroke opacity="32896f"/>
                  <v:shadow color="#e7e6e6 [3214]"/>
                </v:line>
              </v:group>
            </w:pict>
          </mc:Fallback>
        </mc:AlternateContent>
      </w:r>
      <w:r w:rsidRPr="00323FDB">
        <w:rPr>
          <w:noProof/>
        </w:rPr>
        <mc:AlternateContent>
          <mc:Choice Requires="wpg">
            <w:drawing>
              <wp:anchor distT="0" distB="0" distL="114300" distR="114300" simplePos="0" relativeHeight="251690496" behindDoc="0" locked="0" layoutInCell="1" allowOverlap="1" wp14:anchorId="6587C4CB" wp14:editId="493E32A5">
                <wp:simplePos x="0" y="0"/>
                <wp:positionH relativeFrom="column">
                  <wp:posOffset>929005</wp:posOffset>
                </wp:positionH>
                <wp:positionV relativeFrom="paragraph">
                  <wp:posOffset>1058545</wp:posOffset>
                </wp:positionV>
                <wp:extent cx="4893945" cy="2058670"/>
                <wp:effectExtent l="0" t="0" r="0" b="0"/>
                <wp:wrapNone/>
                <wp:docPr id="29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3945" cy="2058670"/>
                          <a:chOff x="929289" y="1058456"/>
                          <a:chExt cx="3792" cy="1453"/>
                        </a:xfrm>
                      </wpg:grpSpPr>
                      <wps:wsp>
                        <wps:cNvPr id="292" name="Text Box 37"/>
                        <wps:cNvSpPr txBox="1">
                          <a:spLocks noChangeArrowheads="1"/>
                        </wps:cNvSpPr>
                        <wps:spPr bwMode="auto">
                          <a:xfrm>
                            <a:off x="930777" y="1058984"/>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8063CC"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wps:txbx>
                        <wps:bodyPr rot="0" vert="horz" wrap="square" lIns="45720" tIns="45720" rIns="45720" bIns="45720" anchor="t" anchorCtr="0" upright="1">
                          <a:spAutoFit/>
                        </wps:bodyPr>
                      </wps:wsp>
                      <wps:wsp>
                        <wps:cNvPr id="293" name="Text Box 38"/>
                        <wps:cNvSpPr txBox="1">
                          <a:spLocks noChangeArrowheads="1"/>
                        </wps:cNvSpPr>
                        <wps:spPr bwMode="auto">
                          <a:xfrm>
                            <a:off x="932265" y="1058984"/>
                            <a:ext cx="816"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1C9273"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wps:txbx>
                        <wps:bodyPr rot="0" vert="horz" wrap="square" lIns="45720" tIns="45720" rIns="45720" bIns="45720" anchor="t" anchorCtr="0" upright="1">
                          <a:spAutoFit/>
                        </wps:bodyPr>
                      </wps:wsp>
                      <wps:wsp>
                        <wps:cNvPr id="294" name="Text Box 39"/>
                        <wps:cNvSpPr txBox="1">
                          <a:spLocks noChangeArrowheads="1"/>
                        </wps:cNvSpPr>
                        <wps:spPr bwMode="auto">
                          <a:xfrm>
                            <a:off x="929289" y="1058456"/>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6935C5"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wps:txbx>
                        <wps:bodyPr rot="0" vert="horz" wrap="square" lIns="45720" tIns="45720" rIns="45720" bIns="45720" anchor="t" anchorCtr="0" upright="1">
                          <a:spAutoFit/>
                        </wps:bodyPr>
                      </wps:wsp>
                      <wps:wsp>
                        <wps:cNvPr id="295" name="Text Box 40"/>
                        <wps:cNvSpPr txBox="1">
                          <a:spLocks noChangeArrowheads="1"/>
                        </wps:cNvSpPr>
                        <wps:spPr bwMode="auto">
                          <a:xfrm>
                            <a:off x="929289" y="1059511"/>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400ED"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wps:txbx>
                        <wps:bodyPr rot="0" vert="horz" wrap="square" lIns="45720" tIns="45720" rIns="4572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587C4CB" id="Group 36" o:spid="_x0000_s1080" style="position:absolute;left:0;text-align:left;margin-left:73.15pt;margin-top:83.35pt;width:385.35pt;height:162.1pt;z-index:251690496;mso-position-horizontal-relative:text;mso-position-vertical-relative:text" coordorigin="9292,10584" coordsize="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">
                <v:shape id="Text Box 37" o:spid="_x0000_s1081" type="#_x0000_t202" style="position:absolute;left:9307;top:10589;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vQ8cA&#10;AADcAAAADwAAAGRycy9kb3ducmV2LnhtbESPQWvCQBSE74L/YXmF3nTTQIumrqJCSoqH2thDj4/s&#10;a5KafZtmt0n6792C4HGYmW+Y1WY0jeipc7VlBQ/zCARxYXXNpYKPUzpbgHAeWWNjmRT8kYPNejpZ&#10;YaLtwO/U574UAcIuQQWV920ipSsqMujmtiUO3pftDPogu1LqDocAN42Mo+hJGqw5LFTY0r6i4pz/&#10;GgX98ic/fmevj2/Zjk71y5DuPw+pUvd34/YZhKfR38LXdqYVxMsY/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1L0PHAAAA3AAAAA8AAAAAAAAAAAAAAAAAmAIAAGRy&#10;cy9kb3ducmV2LnhtbFBLBQYAAAAABAAEAPUAAACMAwAAAAA=&#10;" filled="f" fillcolor="#5b9bd5" stroked="f">
                  <v:textbox style="mso-fit-shape-to-text:t" inset="3.6pt,,3.6pt">
                    <w:txbxContent>
                      <w:p w14:paraId="7F8063CC"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v:textbox>
                </v:shape>
                <v:shape id="Text Box 38" o:spid="_x0000_s1082" type="#_x0000_t202" style="position:absolute;left:9322;top:10589;width:8;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K2McA&#10;AADcAAAADwAAAGRycy9kb3ducmV2LnhtbESPQWvCQBSE7wX/w/IKvdVNL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5itjHAAAA3AAAAA8AAAAAAAAAAAAAAAAAmAIAAGRy&#10;cy9kb3ducmV2LnhtbFBLBQYAAAAABAAEAPUAAACMAwAAAAA=&#10;" filled="f" fillcolor="#5b9bd5" stroked="f">
                  <v:textbox style="mso-fit-shape-to-text:t" inset="3.6pt,,3.6pt">
                    <w:txbxContent>
                      <w:p w14:paraId="111C9273"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v:textbox>
                </v:shape>
                <v:shape id="Text Box 39" o:spid="_x0000_s1083" type="#_x0000_t202" style="position:absolute;left:9292;top:10584;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SrMcA&#10;AADcAAAADwAAAGRycy9kb3ducmV2LnhtbESPQWvCQBSE7wX/w/IKvdVNp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QEqzHAAAA3AAAAA8AAAAAAAAAAAAAAAAAmAIAAGRy&#10;cy9kb3ducmV2LnhtbFBLBQYAAAAABAAEAPUAAACMAwAAAAA=&#10;" filled="f" fillcolor="#5b9bd5" stroked="f">
                  <v:textbox style="mso-fit-shape-to-text:t" inset="3.6pt,,3.6pt">
                    <w:txbxContent>
                      <w:p w14:paraId="2B6935C5"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v:textbox>
                </v:shape>
                <v:shape id="Text Box 40" o:spid="_x0000_s1084" type="#_x0000_t202" style="position:absolute;left:9292;top:10595;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3N8YA&#10;AADcAAAADwAAAGRycy9kb3ducmV2LnhtbESPQWvCQBSE74X+h+UVequbCoqmrlKFlBQPauyhx0f2&#10;NUmbfRuz2yT+e1cQPA4z8w2zWA2mFh21rrKs4HUUgSDOra64UPB1TF5mIJxH1lhbJgVncrBaPj4s&#10;MNa25wN1mS9EgLCLUUHpfRNL6fKSDLqRbYiD92Nbgz7ItpC6xT7ATS3HUTSVBisOCyU2tCkp/8v+&#10;jYJufsr2v+nnZJeu6Vh99Mnme5so9fw0vL+B8DT4e/jWTrWC8XwC1zPh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y3N8YAAADcAAAADwAAAAAAAAAAAAAAAACYAgAAZHJz&#10;L2Rvd25yZXYueG1sUEsFBgAAAAAEAAQA9QAAAIsDAAAAAA==&#10;" filled="f" fillcolor="#5b9bd5" stroked="f">
                  <v:textbox style="mso-fit-shape-to-text:t" inset="3.6pt,,3.6pt">
                    <w:txbxContent>
                      <w:p w14:paraId="009400ED"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4E3754" w:rsidRDefault="004E3754"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v:textbox>
                </v:shape>
              </v:group>
            </w:pict>
          </mc:Fallback>
        </mc:AlternateContent>
      </w:r>
      <w:r w:rsidRPr="00323FDB">
        <w:rPr>
          <w:noProof/>
        </w:rPr>
        <mc:AlternateContent>
          <mc:Choice Requires="wpg">
            <w:drawing>
              <wp:anchor distT="0" distB="0" distL="114300" distR="114300" simplePos="0" relativeHeight="251695616" behindDoc="0" locked="0" layoutInCell="1" allowOverlap="1" wp14:anchorId="24958F8B" wp14:editId="1F9F8A85">
                <wp:simplePos x="0" y="0"/>
                <wp:positionH relativeFrom="column">
                  <wp:posOffset>1056005</wp:posOffset>
                </wp:positionH>
                <wp:positionV relativeFrom="paragraph">
                  <wp:posOffset>748030</wp:posOffset>
                </wp:positionV>
                <wp:extent cx="864870" cy="246380"/>
                <wp:effectExtent l="0" t="0" r="0" b="1270"/>
                <wp:wrapNone/>
                <wp:docPr id="2007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1055775" y="748146"/>
                          <a:chExt cx="670" cy="174"/>
                        </a:xfrm>
                      </wpg:grpSpPr>
                      <pic:pic xmlns:pic="http://schemas.openxmlformats.org/drawingml/2006/picture">
                        <pic:nvPicPr>
                          <pic:cNvPr id="34" name="Picture 34" descr="IE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056008" y="748170"/>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1055775" y="748146"/>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B07AD99" id="Group 42" o:spid="_x0000_s1026" style="position:absolute;margin-left:83.15pt;margin-top:58.9pt;width:68.1pt;height:19.4pt;z-index:251695616" coordorigin="10557,7481"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">
                <v:shape id="Picture 34" o:spid="_x0000_s1027" type="#_x0000_t75" alt="IEEE" style="position:absolute;left:10560;top:7481;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mKdfEAAAA2wAAAA8AAABkcnMvZG93bnJldi54bWxEj91qAjEUhO8LvkM4gnc1aysqq1FEVFoK&#10;gj/o7WFz3CxuTpZNdLd9+kYo9HKYmW+Y2aK1pXhQ7QvHCgb9BARx5nTBuYLTcfM6AeEDssbSMSn4&#10;Jg+Leedlhql2De/pcQi5iBD2KSowIVSplD4zZNH3XUUcvaurLYYo61zqGpsIt6V8S5KRtFhwXDBY&#10;0cpQdjvcrYKy4t3X59hshpcrbun+szbnZq1Ur9supyACteE//Nf+0Areh/D8En+An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mKdfEAAAA2wAAAA8AAAAAAAAAAAAAAAAA&#10;nwIAAGRycy9kb3ducmV2LnhtbFBLBQYAAAAABAAEAPcAAACQAwAAAAA=&#10;">
                  <v:imagedata r:id="rId33" o:title="IEEE"/>
                </v:shape>
                <v:shape id="Picture 35" o:spid="_x0000_s1028" type="#_x0000_t75" style="position:absolute;left:10557;top:7481;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1cTPEAAAA2wAAAA8AAABkcnMvZG93bnJldi54bWxEj0+LwjAUxO8LfofwBG9rqqJI1ygiCIru&#10;wT+Xvb1tnk3X5qU0sdZvvxEEj8PM/IaZLVpbioZqXzhWMOgnIIgzpwvOFZxP688pCB+QNZaOScGD&#10;PCzmnY8Zptrd+UDNMeQiQtinqMCEUKVS+syQRd93FXH0Lq62GKKsc6lrvEe4LeUwSSbSYsFxwWBF&#10;K0PZ9XizCtaj70v2M25/99vV5LB55LvG/O2U6nXb5ReIQG14h1/tjVYwGsPzS/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1cTPEAAAA2wAAAA8AAAAAAAAAAAAAAAAA&#10;nwIAAGRycy9kb3ducmV2LnhtbFBLBQYAAAAABAAEAPcAAACQAwAAAAA=&#10;">
                  <v:imagedata r:id="rId34" o:title=""/>
                </v:shape>
              </v:group>
            </w:pict>
          </mc:Fallback>
        </mc:AlternateContent>
      </w:r>
      <w:r w:rsidRPr="00323FDB">
        <w:rPr>
          <w:noProof/>
        </w:rPr>
        <w:drawing>
          <wp:anchor distT="0" distB="0" distL="114300" distR="114300" simplePos="0" relativeHeight="251700736" behindDoc="0" locked="0" layoutInCell="1" allowOverlap="1" wp14:anchorId="18B07B46" wp14:editId="24622DDC">
            <wp:simplePos x="0" y="0"/>
            <wp:positionH relativeFrom="column">
              <wp:posOffset>1177290</wp:posOffset>
            </wp:positionH>
            <wp:positionV relativeFrom="paragraph">
              <wp:posOffset>1838960</wp:posOffset>
            </wp:positionV>
            <wp:extent cx="544830" cy="201295"/>
            <wp:effectExtent l="0" t="0" r="7620" b="8255"/>
            <wp:wrapNone/>
            <wp:docPr id="548" name="Picture 2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b"/>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483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05856" behindDoc="0" locked="0" layoutInCell="1" allowOverlap="1" wp14:anchorId="4575F39D" wp14:editId="34B4A322">
            <wp:simplePos x="0" y="0"/>
            <wp:positionH relativeFrom="column">
              <wp:posOffset>1053465</wp:posOffset>
            </wp:positionH>
            <wp:positionV relativeFrom="paragraph">
              <wp:posOffset>2099945</wp:posOffset>
            </wp:positionV>
            <wp:extent cx="789940" cy="212725"/>
            <wp:effectExtent l="0" t="0" r="0" b="0"/>
            <wp:wrapNone/>
            <wp:docPr id="547" name="Picture 29"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uetoot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9940" cy="21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10976" behindDoc="0" locked="0" layoutInCell="1" allowOverlap="1" wp14:anchorId="590F96F0" wp14:editId="799B6F54">
            <wp:simplePos x="0" y="0"/>
            <wp:positionH relativeFrom="column">
              <wp:posOffset>1177290</wp:posOffset>
            </wp:positionH>
            <wp:positionV relativeFrom="paragraph">
              <wp:posOffset>3268980</wp:posOffset>
            </wp:positionV>
            <wp:extent cx="617220" cy="403860"/>
            <wp:effectExtent l="0" t="0" r="0" b="0"/>
            <wp:wrapNone/>
            <wp:docPr id="546" name="Picture 55" descr="v7_n_zigbe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7_n_zigbe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722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16096" behindDoc="0" locked="0" layoutInCell="1" allowOverlap="1" wp14:anchorId="461E6B46" wp14:editId="1DAC3CA6">
            <wp:simplePos x="0" y="0"/>
            <wp:positionH relativeFrom="column">
              <wp:posOffset>3502660</wp:posOffset>
            </wp:positionH>
            <wp:positionV relativeFrom="paragraph">
              <wp:posOffset>977900</wp:posOffset>
            </wp:positionV>
            <wp:extent cx="338455" cy="360045"/>
            <wp:effectExtent l="0" t="0" r="4445" b="1905"/>
            <wp:wrapNone/>
            <wp:docPr id="5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21216" behindDoc="0" locked="0" layoutInCell="1" allowOverlap="1" wp14:anchorId="18064076" wp14:editId="4F456D80">
            <wp:simplePos x="0" y="0"/>
            <wp:positionH relativeFrom="column">
              <wp:posOffset>2945130</wp:posOffset>
            </wp:positionH>
            <wp:positionV relativeFrom="paragraph">
              <wp:posOffset>977900</wp:posOffset>
            </wp:positionV>
            <wp:extent cx="472440" cy="331470"/>
            <wp:effectExtent l="0" t="0" r="3810" b="0"/>
            <wp:wrapNone/>
            <wp:docPr id="5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g">
            <w:drawing>
              <wp:anchor distT="0" distB="0" distL="114300" distR="114300" simplePos="0" relativeHeight="251726336" behindDoc="0" locked="0" layoutInCell="1" allowOverlap="1" wp14:anchorId="42E3B526" wp14:editId="4BFB02F3">
                <wp:simplePos x="0" y="0"/>
                <wp:positionH relativeFrom="column">
                  <wp:posOffset>2973705</wp:posOffset>
                </wp:positionH>
                <wp:positionV relativeFrom="paragraph">
                  <wp:posOffset>1385570</wp:posOffset>
                </wp:positionV>
                <wp:extent cx="864870" cy="246380"/>
                <wp:effectExtent l="0" t="0" r="0" b="1270"/>
                <wp:wrapNone/>
                <wp:docPr id="20075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2973724" y="1385770"/>
                          <a:chExt cx="670" cy="174"/>
                        </a:xfrm>
                      </wpg:grpSpPr>
                      <pic:pic xmlns:pic="http://schemas.openxmlformats.org/drawingml/2006/picture">
                        <pic:nvPicPr>
                          <pic:cNvPr id="37" name="Picture 37" descr="IE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973957" y="1385794"/>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2973724" y="1385770"/>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AFD0F33" id="Group 50" o:spid="_x0000_s1026" style="position:absolute;margin-left:234.15pt;margin-top:109.1pt;width:68.1pt;height:19.4pt;z-index:251726336" coordorigin="29737,13857"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">
                <v:shape id="Picture 37" o:spid="_x0000_s1027" type="#_x0000_t75" alt="IEEE" style="position:absolute;left:29739;top:13857;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0t6DEAAAA2wAAAA8AAABkcnMvZG93bnJldi54bWxEj91qAjEUhO8LfYdwCr2r2apUWY0iokUp&#10;CP6gt4fNcbN0c7Jsorv69KZQ8HKYmW+Y8bS1pbhS7QvHCj47CQjizOmCcwWH/fJjCMIHZI2lY1Jw&#10;Iw/TyevLGFPtGt7SdRdyESHsU1RgQqhSKX1myKLvuIo4emdXWwxR1rnUNTYRbkvZTZIvabHguGCw&#10;ormh7Hd3sQrKijc/64FZ9k9n/KbLfWGOzUKp97d2NgIRqA3P8H97pRX0BvD3Jf4AOX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0t6DEAAAA2wAAAA8AAAAAAAAAAAAAAAAA&#10;nwIAAGRycy9kb3ducmV2LnhtbFBLBQYAAAAABAAEAPcAAACQAwAAAAA=&#10;">
                  <v:imagedata r:id="rId33" o:title="IEEE"/>
                </v:shape>
                <v:shape id="Picture 38" o:spid="_x0000_s1028" type="#_x0000_t75" style="position:absolute;left:29737;top:13857;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03q3DAAAA2wAAAA8AAABkcnMvZG93bnJldi54bWxET89rwjAUvgv7H8Ib7KbpJpNRjTIKBUfn&#10;wW6X3Z7Ns+nWvJQmq+1/bw6Cx4/v92Y32lYM1PvGsYLnRQKCuHK64VrB91c+fwPhA7LG1jEpmMjD&#10;bvsw22Cq3YWPNJShFjGEfYoKTAhdKqWvDFn0C9cRR+7seoshwr6WusdLDLetfEmSlbTYcGww2FFm&#10;qPor/62CfHk4Vz+v4+nzI1sd91NdDOa3UOrpcXxfgwg0hrv45t5rBcs4Nn6JP0B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TercMAAADbAAAADwAAAAAAAAAAAAAAAACf&#10;AgAAZHJzL2Rvd25yZXYueG1sUEsFBgAAAAAEAAQA9wAAAI8DAAAAAA==&#10;">
                  <v:imagedata r:id="rId34" o:title=""/>
                </v:shape>
              </v:group>
            </w:pict>
          </mc:Fallback>
        </mc:AlternateContent>
      </w:r>
      <w:r w:rsidRPr="00323FDB">
        <w:rPr>
          <w:noProof/>
        </w:rPr>
        <w:drawing>
          <wp:anchor distT="0" distB="0" distL="114300" distR="114300" simplePos="0" relativeHeight="251731456" behindDoc="0" locked="0" layoutInCell="1" allowOverlap="1" wp14:anchorId="34A95B2E" wp14:editId="0580354C">
            <wp:simplePos x="0" y="0"/>
            <wp:positionH relativeFrom="column">
              <wp:posOffset>3178810</wp:posOffset>
            </wp:positionH>
            <wp:positionV relativeFrom="paragraph">
              <wp:posOffset>2584450</wp:posOffset>
            </wp:positionV>
            <wp:extent cx="407670" cy="474980"/>
            <wp:effectExtent l="0" t="0" r="0" b="1270"/>
            <wp:wrapNone/>
            <wp:docPr id="540" name="Picture 5" descr="http://t1.gstatic.com/images?q=tbn:_N2x6-vfVJfzfM:http://alabut.com/nonsense/images/w3c.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_N2x6-vfVJfzfM:http://alabut.com/nonsense/images/w3c.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767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36576" behindDoc="0" locked="0" layoutInCell="1" allowOverlap="1" wp14:anchorId="601BCE86" wp14:editId="70EC3758">
            <wp:simplePos x="0" y="0"/>
            <wp:positionH relativeFrom="column">
              <wp:posOffset>5166360</wp:posOffset>
            </wp:positionH>
            <wp:positionV relativeFrom="paragraph">
              <wp:posOffset>1292225</wp:posOffset>
            </wp:positionV>
            <wp:extent cx="338455" cy="360045"/>
            <wp:effectExtent l="0" t="0" r="4445" b="1905"/>
            <wp:wrapNone/>
            <wp:docPr id="539"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41696" behindDoc="0" locked="0" layoutInCell="1" allowOverlap="1" wp14:anchorId="25CECA37" wp14:editId="3738BB9F">
            <wp:simplePos x="0" y="0"/>
            <wp:positionH relativeFrom="column">
              <wp:posOffset>5094605</wp:posOffset>
            </wp:positionH>
            <wp:positionV relativeFrom="paragraph">
              <wp:posOffset>2592705</wp:posOffset>
            </wp:positionV>
            <wp:extent cx="472440" cy="331470"/>
            <wp:effectExtent l="0" t="0" r="3810" b="0"/>
            <wp:wrapNone/>
            <wp:docPr id="5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99FB1" w14:textId="17AF393C" w:rsidR="00452A51" w:rsidRPr="00323FDB" w:rsidRDefault="00E86C31" w:rsidP="00452A51">
      <w:pPr>
        <w:pStyle w:val="FigureTitle"/>
      </w:pPr>
      <w:r w:rsidRPr="00323FDB">
        <w:rPr>
          <w:noProof/>
        </w:rPr>
        <mc:AlternateContent>
          <mc:Choice Requires="wps">
            <w:drawing>
              <wp:anchor distT="0" distB="0" distL="114300" distR="114300" simplePos="0" relativeHeight="251608576" behindDoc="0" locked="0" layoutInCell="1" allowOverlap="1" wp14:anchorId="09306A2A" wp14:editId="40D46EFA">
                <wp:simplePos x="0" y="0"/>
                <wp:positionH relativeFrom="column">
                  <wp:posOffset>5746750</wp:posOffset>
                </wp:positionH>
                <wp:positionV relativeFrom="paragraph">
                  <wp:posOffset>715645</wp:posOffset>
                </wp:positionV>
                <wp:extent cx="805180" cy="2856865"/>
                <wp:effectExtent l="0" t="0" r="0" b="635"/>
                <wp:wrapNone/>
                <wp:docPr id="20071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7935C4F2" id="AutoShape 10" o:spid="_x0000_s1026" style="position:absolute;margin-left:452.5pt;margin-top:56.35pt;width:63.4pt;height:224.95pt;z-index:251608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" fillcolor="#d7f5ff" stroked="f" strokecolor="black [3213]">
                <v:shadow color="#e7e6e6 [3214]"/>
              </v:roundrect>
            </w:pict>
          </mc:Fallback>
        </mc:AlternateContent>
      </w:r>
      <w:r w:rsidRPr="00323FDB">
        <w:rPr>
          <w:noProof/>
        </w:rPr>
        <w:drawing>
          <wp:anchor distT="0" distB="0" distL="114300" distR="114300" simplePos="0" relativeHeight="251649536" behindDoc="0" locked="0" layoutInCell="1" allowOverlap="1" wp14:anchorId="216579FE" wp14:editId="29ED7C40">
            <wp:simplePos x="0" y="0"/>
            <wp:positionH relativeFrom="column">
              <wp:posOffset>5843270</wp:posOffset>
            </wp:positionH>
            <wp:positionV relativeFrom="paragraph">
              <wp:posOffset>1779270</wp:posOffset>
            </wp:positionV>
            <wp:extent cx="640080" cy="772160"/>
            <wp:effectExtent l="0" t="0" r="7620" b="8890"/>
            <wp:wrapNone/>
            <wp:docPr id="574" name="Picture 26"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s">
            <w:drawing>
              <wp:anchor distT="0" distB="0" distL="114300" distR="114300" simplePos="0" relativeHeight="251639296" behindDoc="0" locked="0" layoutInCell="1" allowOverlap="1" wp14:anchorId="4D05C99C" wp14:editId="0964C447">
                <wp:simplePos x="0" y="0"/>
                <wp:positionH relativeFrom="column">
                  <wp:posOffset>4947285</wp:posOffset>
                </wp:positionH>
                <wp:positionV relativeFrom="paragraph">
                  <wp:posOffset>2143760</wp:posOffset>
                </wp:positionV>
                <wp:extent cx="683260" cy="0"/>
                <wp:effectExtent l="0" t="0" r="0" b="0"/>
                <wp:wrapNone/>
                <wp:docPr id="29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260" cy="0"/>
                        </a:xfrm>
                        <a:prstGeom prst="line">
                          <a:avLst/>
                        </a:prstGeom>
                        <a:noFill/>
                        <a:ln w="76200">
                          <a:solidFill>
                            <a:srgbClr val="6699FF"/>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E6CC7C" id="Line 16"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5pt,168.8pt" to="443.3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" strokecolor="#69f" strokeweight="6pt">
                <v:stroke startarrow="oval" endarrow="oval"/>
                <v:shadow color="#e7e6e6"/>
              </v:line>
            </w:pict>
          </mc:Fallback>
        </mc:AlternateContent>
      </w:r>
    </w:p>
    <w:p w14:paraId="0D102624" w14:textId="77777777" w:rsidR="00BE3C9C" w:rsidRPr="00323FDB" w:rsidRDefault="00BE3C9C">
      <w:pPr>
        <w:pStyle w:val="BodyText"/>
      </w:pPr>
    </w:p>
    <w:p w14:paraId="1696DEA2" w14:textId="77777777" w:rsidR="002143AB" w:rsidRDefault="002143AB">
      <w:pPr>
        <w:pStyle w:val="BodyText"/>
      </w:pPr>
    </w:p>
    <w:p w14:paraId="226AD8A3" w14:textId="77777777" w:rsidR="002143AB" w:rsidRDefault="002143AB">
      <w:pPr>
        <w:pStyle w:val="BodyText"/>
      </w:pPr>
    </w:p>
    <w:p w14:paraId="01BAEB25" w14:textId="77777777" w:rsidR="002143AB" w:rsidRDefault="002143AB">
      <w:pPr>
        <w:pStyle w:val="BodyText"/>
      </w:pPr>
    </w:p>
    <w:p w14:paraId="2911A795" w14:textId="77777777" w:rsidR="002143AB" w:rsidRDefault="002143AB">
      <w:pPr>
        <w:pStyle w:val="BodyText"/>
      </w:pPr>
    </w:p>
    <w:p w14:paraId="4DD729BC" w14:textId="77777777" w:rsidR="002143AB" w:rsidRDefault="002143AB">
      <w:pPr>
        <w:pStyle w:val="BodyText"/>
      </w:pPr>
    </w:p>
    <w:p w14:paraId="521214D8" w14:textId="77777777" w:rsidR="002143AB" w:rsidRDefault="002143AB">
      <w:pPr>
        <w:pStyle w:val="BodyText"/>
      </w:pPr>
    </w:p>
    <w:p w14:paraId="4D2A5FFD" w14:textId="77777777" w:rsidR="002143AB" w:rsidRDefault="002143AB">
      <w:pPr>
        <w:pStyle w:val="BodyText"/>
      </w:pPr>
    </w:p>
    <w:p w14:paraId="3825B4D1" w14:textId="77777777" w:rsidR="002143AB" w:rsidRDefault="002143AB">
      <w:pPr>
        <w:pStyle w:val="BodyText"/>
      </w:pPr>
    </w:p>
    <w:p w14:paraId="3CB09B09" w14:textId="77777777" w:rsidR="002143AB" w:rsidRDefault="002143AB">
      <w:pPr>
        <w:pStyle w:val="BodyText"/>
      </w:pPr>
    </w:p>
    <w:p w14:paraId="1DE77D68" w14:textId="77777777" w:rsidR="002143AB" w:rsidRDefault="002143AB">
      <w:pPr>
        <w:pStyle w:val="BodyText"/>
      </w:pPr>
    </w:p>
    <w:p w14:paraId="2601239F" w14:textId="77777777" w:rsidR="002143AB" w:rsidRDefault="002143AB">
      <w:pPr>
        <w:pStyle w:val="BodyText"/>
      </w:pPr>
    </w:p>
    <w:p w14:paraId="44D76551" w14:textId="77777777" w:rsidR="002143AB" w:rsidRDefault="002143AB">
      <w:pPr>
        <w:pStyle w:val="BodyText"/>
      </w:pPr>
    </w:p>
    <w:p w14:paraId="0F6CA531" w14:textId="77777777" w:rsidR="002143AB" w:rsidRDefault="002143AB">
      <w:pPr>
        <w:pStyle w:val="BodyText"/>
      </w:pPr>
    </w:p>
    <w:p w14:paraId="42F37466" w14:textId="77777777" w:rsidR="002143AB" w:rsidRDefault="002143AB">
      <w:pPr>
        <w:pStyle w:val="BodyText"/>
      </w:pPr>
    </w:p>
    <w:p w14:paraId="59B2C395" w14:textId="01A37E29" w:rsidR="002143AB" w:rsidRDefault="002143AB" w:rsidP="00E10688">
      <w:pPr>
        <w:pStyle w:val="FigureTitle"/>
      </w:pPr>
      <w:r w:rsidRPr="00323FDB">
        <w:t>Figure X.1-3: PCHA End-to-end Flow Diagram</w:t>
      </w:r>
    </w:p>
    <w:p w14:paraId="6A7444C9" w14:textId="77777777" w:rsidR="002143AB" w:rsidRDefault="002143AB">
      <w:pPr>
        <w:pStyle w:val="BodyText"/>
      </w:pPr>
    </w:p>
    <w:p w14:paraId="3F93E894" w14:textId="17024353" w:rsidR="00CF283F" w:rsidRPr="00323FDB" w:rsidRDefault="00CF283F">
      <w:pPr>
        <w:pStyle w:val="BodyText"/>
        <w:rPr>
          <w:i/>
          <w:color w:val="0000FF"/>
        </w:rPr>
      </w:pPr>
      <w:r w:rsidRPr="00323FDB">
        <w:t xml:space="preserve">Table X.1-1 lists the transactions for each actor directly involved in the </w:t>
      </w:r>
      <w:r w:rsidR="006E1DC7" w:rsidRPr="00323FDB">
        <w:t>RPM</w:t>
      </w:r>
      <w:r w:rsidRPr="00323FDB">
        <w:t xml:space="preserve"> Profile. </w:t>
      </w:r>
      <w:r w:rsidR="00F66C25" w:rsidRPr="00323FDB">
        <w:t xml:space="preserve">To </w:t>
      </w:r>
      <w:r w:rsidRPr="00323FDB">
        <w:t xml:space="preserve">claim </w:t>
      </w:r>
      <w:r w:rsidR="00F66C25" w:rsidRPr="00323FDB">
        <w:t>compliance with this Profile, an actor shall support all re</w:t>
      </w:r>
      <w:r w:rsidRPr="00323FDB">
        <w:t>qu</w:t>
      </w:r>
      <w:r w:rsidR="006A4160" w:rsidRPr="00323FDB">
        <w:t>ired transactions (labeled “R”) and may support the optional t</w:t>
      </w:r>
      <w:r w:rsidRPr="00323FDB">
        <w:t xml:space="preserve">ransactions </w:t>
      </w:r>
      <w:r w:rsidR="006A4160" w:rsidRPr="00323FDB">
        <w:t>(</w:t>
      </w:r>
      <w:r w:rsidRPr="00323FDB">
        <w:t>labeled “O”</w:t>
      </w:r>
      <w:r w:rsidR="006A4160" w:rsidRPr="00323FDB">
        <w:t>)</w:t>
      </w:r>
      <w:r w:rsidR="00875157" w:rsidRPr="00323FDB">
        <w:t>.</w:t>
      </w:r>
    </w:p>
    <w:p w14:paraId="5D8A936A" w14:textId="77777777" w:rsidR="00DE0504" w:rsidRPr="00323FDB" w:rsidRDefault="00DE0504">
      <w:pPr>
        <w:pStyle w:val="BodyText"/>
      </w:pPr>
    </w:p>
    <w:p w14:paraId="284621DA" w14:textId="77777777" w:rsidR="00CF283F" w:rsidRPr="00323FDB" w:rsidRDefault="00CF283F" w:rsidP="00C56183">
      <w:pPr>
        <w:pStyle w:val="TableTitle"/>
      </w:pPr>
      <w:r w:rsidRPr="00323FDB">
        <w:t>Table X.1-1</w:t>
      </w:r>
      <w:r w:rsidR="001606A7" w:rsidRPr="00323FDB">
        <w:t>:</w:t>
      </w:r>
      <w:r w:rsidRPr="00323FDB">
        <w:t xml:space="preserve"> </w:t>
      </w:r>
      <w:r w:rsidR="008F3449" w:rsidRPr="00323FDB">
        <w:t>RPM</w:t>
      </w:r>
      <w:r w:rsidRPr="00323FDB">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69"/>
        <w:gridCol w:w="3240"/>
        <w:gridCol w:w="1440"/>
        <w:gridCol w:w="2529"/>
      </w:tblGrid>
      <w:tr w:rsidR="008F3449" w:rsidRPr="00323FDB" w14:paraId="1FC0D059" w14:textId="77777777" w:rsidTr="005B3030">
        <w:trPr>
          <w:cantSplit/>
          <w:tblHeader/>
          <w:jc w:val="center"/>
        </w:trPr>
        <w:tc>
          <w:tcPr>
            <w:tcW w:w="1269" w:type="dxa"/>
            <w:shd w:val="pct15" w:color="auto" w:fill="FFFFFF"/>
          </w:tcPr>
          <w:p w14:paraId="258D6198" w14:textId="77777777" w:rsidR="008F3449" w:rsidRPr="00323FDB" w:rsidRDefault="008F3449" w:rsidP="005B3030">
            <w:pPr>
              <w:pStyle w:val="TableEntryHeader"/>
            </w:pPr>
            <w:r w:rsidRPr="00323FDB">
              <w:t>Actors</w:t>
            </w:r>
          </w:p>
        </w:tc>
        <w:tc>
          <w:tcPr>
            <w:tcW w:w="3240" w:type="dxa"/>
            <w:shd w:val="pct15" w:color="auto" w:fill="FFFFFF"/>
          </w:tcPr>
          <w:p w14:paraId="3BE5BCF1" w14:textId="77777777" w:rsidR="008F3449" w:rsidRPr="00323FDB" w:rsidRDefault="008F3449" w:rsidP="005B3030">
            <w:pPr>
              <w:pStyle w:val="TableEntryHeader"/>
            </w:pPr>
            <w:r w:rsidRPr="00323FDB">
              <w:t xml:space="preserve">Transactions </w:t>
            </w:r>
          </w:p>
        </w:tc>
        <w:tc>
          <w:tcPr>
            <w:tcW w:w="1440" w:type="dxa"/>
            <w:shd w:val="pct15" w:color="auto" w:fill="FFFFFF"/>
          </w:tcPr>
          <w:p w14:paraId="778E3048" w14:textId="77777777" w:rsidR="008F3449" w:rsidRPr="00323FDB" w:rsidRDefault="008F3449" w:rsidP="005B3030">
            <w:pPr>
              <w:pStyle w:val="TableEntryHeader"/>
            </w:pPr>
            <w:r w:rsidRPr="00323FDB">
              <w:t>Optionality</w:t>
            </w:r>
          </w:p>
        </w:tc>
        <w:tc>
          <w:tcPr>
            <w:tcW w:w="2529" w:type="dxa"/>
            <w:shd w:val="pct15" w:color="auto" w:fill="FFFFFF"/>
          </w:tcPr>
          <w:p w14:paraId="24DF25FB" w14:textId="77777777" w:rsidR="008F3449" w:rsidRPr="00323FDB" w:rsidRDefault="008F3449" w:rsidP="005B3030">
            <w:pPr>
              <w:pStyle w:val="TableEntryHeader"/>
              <w:rPr>
                <w:rFonts w:ascii="Times New Roman" w:hAnsi="Times New Roman"/>
                <w:b w:val="0"/>
                <w:i/>
              </w:rPr>
            </w:pPr>
            <w:r w:rsidRPr="00323FDB">
              <w:t>Reference</w:t>
            </w:r>
          </w:p>
        </w:tc>
      </w:tr>
      <w:tr w:rsidR="00B255FD" w:rsidRPr="00323FDB" w14:paraId="12837487" w14:textId="77777777" w:rsidTr="00A80232">
        <w:trPr>
          <w:cantSplit/>
          <w:trHeight w:val="521"/>
          <w:jc w:val="center"/>
        </w:trPr>
        <w:tc>
          <w:tcPr>
            <w:tcW w:w="1269" w:type="dxa"/>
            <w:vMerge w:val="restart"/>
          </w:tcPr>
          <w:p w14:paraId="59BBA48E" w14:textId="77777777" w:rsidR="00B255FD" w:rsidRPr="00323FDB" w:rsidRDefault="00B255FD" w:rsidP="00875157">
            <w:pPr>
              <w:pStyle w:val="TableEntry"/>
            </w:pPr>
            <w:r w:rsidRPr="00323FDB">
              <w:t>Device Observation Source</w:t>
            </w:r>
          </w:p>
          <w:p w14:paraId="62C3D7A3" w14:textId="0C30347B" w:rsidR="00B255FD" w:rsidRPr="00323FDB" w:rsidRDefault="00B255FD" w:rsidP="005B3030">
            <w:pPr>
              <w:pStyle w:val="TableEntry"/>
            </w:pPr>
          </w:p>
        </w:tc>
        <w:tc>
          <w:tcPr>
            <w:tcW w:w="3240" w:type="dxa"/>
            <w:tcBorders>
              <w:bottom w:val="single" w:sz="4" w:space="0" w:color="auto"/>
            </w:tcBorders>
          </w:tcPr>
          <w:p w14:paraId="0E346CB2" w14:textId="544F0EE7" w:rsidR="00B255FD" w:rsidRPr="00323FDB" w:rsidRDefault="00B255FD" w:rsidP="00875157">
            <w:pPr>
              <w:pStyle w:val="TableEntry"/>
            </w:pPr>
            <w:r w:rsidRPr="00323FDB">
              <w:t>Communicate PCHA Data-BT [PCD-xx]</w:t>
            </w:r>
            <w:r w:rsidR="00A80232" w:rsidRPr="00323FDB">
              <w:t xml:space="preserve"> (HDP Bluetooth)</w:t>
            </w:r>
          </w:p>
        </w:tc>
        <w:tc>
          <w:tcPr>
            <w:tcW w:w="1440" w:type="dxa"/>
            <w:tcBorders>
              <w:bottom w:val="single" w:sz="4" w:space="0" w:color="auto"/>
            </w:tcBorders>
          </w:tcPr>
          <w:p w14:paraId="0C3AB266" w14:textId="1A466E67"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42DA9C57" w14:textId="4D7F9AAC" w:rsidR="00B255FD" w:rsidRPr="00323FDB" w:rsidDel="004E3754" w:rsidRDefault="00B255FD" w:rsidP="00875157">
            <w:pPr>
              <w:pStyle w:val="TableEntry"/>
              <w:rPr>
                <w:del w:id="708" w:author="smm" w:date="2015-07-07T16:10:00Z"/>
              </w:rPr>
            </w:pPr>
            <w:r w:rsidRPr="00323FDB">
              <w:t>PCC TF-2: 3.</w:t>
            </w:r>
            <w:del w:id="709" w:author="smm" w:date="2015-07-07T16:10:00Z">
              <w:r w:rsidRPr="00323FDB" w:rsidDel="004E3754">
                <w:delText>Y1 or</w:delText>
              </w:r>
            </w:del>
          </w:p>
          <w:p w14:paraId="57AC92AA" w14:textId="3FD9F538" w:rsidR="00B255FD" w:rsidRPr="00323FDB" w:rsidRDefault="00B255FD" w:rsidP="004E3754">
            <w:pPr>
              <w:pStyle w:val="TableEntry"/>
              <w:pPrChange w:id="710" w:author="smm" w:date="2015-07-07T16:10:00Z">
                <w:pPr>
                  <w:pStyle w:val="TableEntry"/>
                </w:pPr>
              </w:pPrChange>
            </w:pPr>
            <w:del w:id="711" w:author="smm" w:date="2015-07-07T16:10:00Z">
              <w:r w:rsidRPr="00323FDB" w:rsidDel="004E3754">
                <w:delText>PCD?</w:delText>
              </w:r>
            </w:del>
            <w:ins w:id="712" w:author="smm" w:date="2015-07-07T16:10:00Z">
              <w:r w:rsidR="004E3754">
                <w:t>12</w:t>
              </w:r>
            </w:ins>
          </w:p>
        </w:tc>
      </w:tr>
      <w:tr w:rsidR="00B255FD" w:rsidRPr="00323FDB" w14:paraId="60002A99" w14:textId="77777777" w:rsidTr="00A80232">
        <w:trPr>
          <w:cantSplit/>
          <w:trHeight w:val="557"/>
          <w:jc w:val="center"/>
        </w:trPr>
        <w:tc>
          <w:tcPr>
            <w:tcW w:w="1269" w:type="dxa"/>
            <w:vMerge/>
          </w:tcPr>
          <w:p w14:paraId="01EC5D01" w14:textId="38E58F6A" w:rsidR="00B255FD" w:rsidRPr="00323FDB" w:rsidRDefault="00B255FD" w:rsidP="005B3030">
            <w:pPr>
              <w:pStyle w:val="TableEntry"/>
            </w:pPr>
          </w:p>
        </w:tc>
        <w:tc>
          <w:tcPr>
            <w:tcW w:w="3240" w:type="dxa"/>
            <w:tcBorders>
              <w:bottom w:val="single" w:sz="4" w:space="0" w:color="auto"/>
            </w:tcBorders>
          </w:tcPr>
          <w:p w14:paraId="63B89400" w14:textId="74D8EA43" w:rsidR="00B255FD" w:rsidRPr="00323FDB" w:rsidRDefault="00B255FD" w:rsidP="00A80232">
            <w:pPr>
              <w:pStyle w:val="TableEntry"/>
            </w:pPr>
            <w:r w:rsidRPr="00323FDB">
              <w:t>Communicate PCHA Data-USB [PCD-xx]</w:t>
            </w:r>
            <w:r w:rsidR="00A80232" w:rsidRPr="00323FDB">
              <w:t xml:space="preserve"> (PHDC USB)</w:t>
            </w:r>
          </w:p>
        </w:tc>
        <w:tc>
          <w:tcPr>
            <w:tcW w:w="1440" w:type="dxa"/>
            <w:tcBorders>
              <w:bottom w:val="single" w:sz="4" w:space="0" w:color="auto"/>
            </w:tcBorders>
          </w:tcPr>
          <w:p w14:paraId="3B12BD63" w14:textId="42B9960E"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58F85355" w14:textId="27A12B07" w:rsidR="00B255FD" w:rsidRPr="00323FDB" w:rsidDel="004E3754" w:rsidRDefault="00B255FD" w:rsidP="00875157">
            <w:pPr>
              <w:pStyle w:val="TableEntry"/>
              <w:rPr>
                <w:del w:id="713" w:author="smm" w:date="2015-07-07T16:10:00Z"/>
              </w:rPr>
            </w:pPr>
            <w:r w:rsidRPr="00323FDB">
              <w:t>PCC TF-2: 3.</w:t>
            </w:r>
            <w:del w:id="714" w:author="smm" w:date="2015-07-07T16:10:00Z">
              <w:r w:rsidRPr="00323FDB" w:rsidDel="004E3754">
                <w:delText>Y1 or</w:delText>
              </w:r>
            </w:del>
          </w:p>
          <w:p w14:paraId="49A1D1F3" w14:textId="509F9DD2" w:rsidR="00B255FD" w:rsidRPr="00323FDB" w:rsidRDefault="00B255FD" w:rsidP="004E3754">
            <w:pPr>
              <w:pStyle w:val="TableEntry"/>
              <w:pPrChange w:id="715" w:author="smm" w:date="2015-07-07T16:10:00Z">
                <w:pPr>
                  <w:pStyle w:val="TableEntry"/>
                </w:pPr>
              </w:pPrChange>
            </w:pPr>
            <w:del w:id="716" w:author="smm" w:date="2015-07-07T16:10:00Z">
              <w:r w:rsidRPr="00323FDB" w:rsidDel="004E3754">
                <w:delText>PCD?</w:delText>
              </w:r>
            </w:del>
            <w:ins w:id="717" w:author="smm" w:date="2015-07-07T16:10:00Z">
              <w:r w:rsidR="004E3754">
                <w:t>12</w:t>
              </w:r>
            </w:ins>
          </w:p>
        </w:tc>
      </w:tr>
      <w:tr w:rsidR="00B255FD" w:rsidRPr="00323FDB" w14:paraId="74C97596" w14:textId="77777777" w:rsidTr="00A80232">
        <w:trPr>
          <w:cantSplit/>
          <w:trHeight w:val="512"/>
          <w:jc w:val="center"/>
        </w:trPr>
        <w:tc>
          <w:tcPr>
            <w:tcW w:w="1269" w:type="dxa"/>
            <w:vMerge/>
          </w:tcPr>
          <w:p w14:paraId="0645BC1D" w14:textId="2F07460D" w:rsidR="00B255FD" w:rsidRPr="00323FDB" w:rsidRDefault="00B255FD" w:rsidP="005B3030">
            <w:pPr>
              <w:pStyle w:val="TableEntry"/>
            </w:pPr>
          </w:p>
        </w:tc>
        <w:tc>
          <w:tcPr>
            <w:tcW w:w="3240" w:type="dxa"/>
            <w:tcBorders>
              <w:bottom w:val="single" w:sz="4" w:space="0" w:color="auto"/>
            </w:tcBorders>
          </w:tcPr>
          <w:p w14:paraId="3C4E4607" w14:textId="2AB78644" w:rsidR="00B255FD" w:rsidRPr="00323FDB" w:rsidRDefault="00B255FD" w:rsidP="00875157">
            <w:pPr>
              <w:pStyle w:val="TableEntry"/>
            </w:pPr>
            <w:r w:rsidRPr="00323FDB">
              <w:t>Communicate PCHA Data-ZB [PCD-xx]</w:t>
            </w:r>
            <w:r w:rsidR="00A80232" w:rsidRPr="00323FDB">
              <w:t xml:space="preserve"> (ZigBee)</w:t>
            </w:r>
          </w:p>
        </w:tc>
        <w:tc>
          <w:tcPr>
            <w:tcW w:w="1440" w:type="dxa"/>
            <w:tcBorders>
              <w:bottom w:val="single" w:sz="4" w:space="0" w:color="auto"/>
            </w:tcBorders>
          </w:tcPr>
          <w:p w14:paraId="21E15BCD" w14:textId="67A468F9"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5D8B9878" w14:textId="1676646C" w:rsidR="00B255FD" w:rsidRPr="00323FDB" w:rsidDel="004E3754" w:rsidRDefault="00B255FD" w:rsidP="00875157">
            <w:pPr>
              <w:pStyle w:val="TableEntry"/>
              <w:rPr>
                <w:del w:id="718" w:author="smm" w:date="2015-07-07T16:10:00Z"/>
              </w:rPr>
            </w:pPr>
            <w:r w:rsidRPr="00323FDB">
              <w:t>PCC TF-2: 3.</w:t>
            </w:r>
            <w:del w:id="719" w:author="smm" w:date="2015-07-07T16:10:00Z">
              <w:r w:rsidRPr="00323FDB" w:rsidDel="004E3754">
                <w:delText>Y1 or</w:delText>
              </w:r>
            </w:del>
          </w:p>
          <w:p w14:paraId="4F651AFF" w14:textId="2842345B" w:rsidR="00B255FD" w:rsidRPr="00323FDB" w:rsidRDefault="00B255FD" w:rsidP="004E3754">
            <w:pPr>
              <w:pStyle w:val="TableEntry"/>
              <w:pPrChange w:id="720" w:author="smm" w:date="2015-07-07T16:10:00Z">
                <w:pPr>
                  <w:pStyle w:val="TableEntry"/>
                </w:pPr>
              </w:pPrChange>
            </w:pPr>
            <w:del w:id="721" w:author="smm" w:date="2015-07-07T16:10:00Z">
              <w:r w:rsidRPr="00323FDB" w:rsidDel="004E3754">
                <w:delText>PCD?</w:delText>
              </w:r>
            </w:del>
            <w:ins w:id="722" w:author="smm" w:date="2015-07-07T16:10:00Z">
              <w:r w:rsidR="004E3754">
                <w:t>12</w:t>
              </w:r>
            </w:ins>
          </w:p>
        </w:tc>
      </w:tr>
      <w:tr w:rsidR="00B255FD" w:rsidRPr="00323FDB" w14:paraId="6C75DF11" w14:textId="77777777" w:rsidTr="00A80232">
        <w:trPr>
          <w:cantSplit/>
          <w:trHeight w:val="557"/>
          <w:jc w:val="center"/>
        </w:trPr>
        <w:tc>
          <w:tcPr>
            <w:tcW w:w="1269" w:type="dxa"/>
            <w:vMerge/>
          </w:tcPr>
          <w:p w14:paraId="21272295" w14:textId="60F5B9C0" w:rsidR="00B255FD" w:rsidRPr="00323FDB" w:rsidRDefault="00B255FD" w:rsidP="005B3030">
            <w:pPr>
              <w:pStyle w:val="TableEntry"/>
            </w:pPr>
          </w:p>
        </w:tc>
        <w:tc>
          <w:tcPr>
            <w:tcW w:w="3240" w:type="dxa"/>
            <w:tcBorders>
              <w:bottom w:val="single" w:sz="4" w:space="0" w:color="auto"/>
            </w:tcBorders>
          </w:tcPr>
          <w:p w14:paraId="75667828" w14:textId="04CFD248" w:rsidR="00B255FD" w:rsidRPr="00323FDB" w:rsidRDefault="00B255FD" w:rsidP="00875157">
            <w:pPr>
              <w:pStyle w:val="TableEntry"/>
            </w:pPr>
            <w:r w:rsidRPr="00323FDB">
              <w:t>Communicate PCHA Data-NFC [PCD-xx]</w:t>
            </w:r>
            <w:r w:rsidR="00A80232" w:rsidRPr="00323FDB">
              <w:t xml:space="preserve"> (Near Field Communication)</w:t>
            </w:r>
          </w:p>
        </w:tc>
        <w:tc>
          <w:tcPr>
            <w:tcW w:w="1440" w:type="dxa"/>
            <w:tcBorders>
              <w:bottom w:val="single" w:sz="4" w:space="0" w:color="auto"/>
            </w:tcBorders>
          </w:tcPr>
          <w:p w14:paraId="771C820D" w14:textId="0965EF2D"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1BB61FBD" w14:textId="0EDF51D7" w:rsidR="00B255FD" w:rsidRPr="00323FDB" w:rsidDel="004E3754" w:rsidRDefault="00B255FD" w:rsidP="00875157">
            <w:pPr>
              <w:pStyle w:val="TableEntry"/>
              <w:rPr>
                <w:del w:id="723" w:author="smm" w:date="2015-07-07T16:10:00Z"/>
              </w:rPr>
            </w:pPr>
            <w:r w:rsidRPr="00323FDB">
              <w:t>PCC TF-2: 3.</w:t>
            </w:r>
            <w:del w:id="724" w:author="smm" w:date="2015-07-07T16:10:00Z">
              <w:r w:rsidRPr="00323FDB" w:rsidDel="004E3754">
                <w:delText>Y1 or</w:delText>
              </w:r>
            </w:del>
          </w:p>
          <w:p w14:paraId="34EC689B" w14:textId="5DDB6DD2" w:rsidR="00B255FD" w:rsidRPr="00323FDB" w:rsidRDefault="00B255FD" w:rsidP="004E3754">
            <w:pPr>
              <w:pStyle w:val="TableEntry"/>
              <w:pPrChange w:id="725" w:author="smm" w:date="2015-07-07T16:10:00Z">
                <w:pPr>
                  <w:pStyle w:val="TableEntry"/>
                </w:pPr>
              </w:pPrChange>
            </w:pPr>
            <w:del w:id="726" w:author="smm" w:date="2015-07-07T16:10:00Z">
              <w:r w:rsidRPr="00323FDB" w:rsidDel="004E3754">
                <w:delText>PCD?</w:delText>
              </w:r>
            </w:del>
            <w:ins w:id="727" w:author="smm" w:date="2015-07-07T16:10:00Z">
              <w:r w:rsidR="004E3754">
                <w:t>12</w:t>
              </w:r>
            </w:ins>
          </w:p>
        </w:tc>
      </w:tr>
      <w:tr w:rsidR="00B255FD" w:rsidRPr="00323FDB" w14:paraId="49309420" w14:textId="77777777" w:rsidTr="00A80232">
        <w:trPr>
          <w:cantSplit/>
          <w:trHeight w:val="512"/>
          <w:jc w:val="center"/>
        </w:trPr>
        <w:tc>
          <w:tcPr>
            <w:tcW w:w="1269" w:type="dxa"/>
            <w:vMerge/>
            <w:tcBorders>
              <w:bottom w:val="single" w:sz="4" w:space="0" w:color="auto"/>
            </w:tcBorders>
          </w:tcPr>
          <w:p w14:paraId="4305A8B8" w14:textId="253AE9F6" w:rsidR="00B255FD" w:rsidRPr="00323FDB" w:rsidRDefault="00B255FD" w:rsidP="005B3030">
            <w:pPr>
              <w:pStyle w:val="TableEntry"/>
            </w:pPr>
          </w:p>
        </w:tc>
        <w:tc>
          <w:tcPr>
            <w:tcW w:w="3240" w:type="dxa"/>
            <w:tcBorders>
              <w:bottom w:val="single" w:sz="4" w:space="0" w:color="auto"/>
            </w:tcBorders>
          </w:tcPr>
          <w:p w14:paraId="4B267223" w14:textId="2454AE6C" w:rsidR="00B255FD" w:rsidRPr="00323FDB" w:rsidRDefault="00B255FD" w:rsidP="00744AEF">
            <w:pPr>
              <w:pStyle w:val="TableEntry"/>
            </w:pPr>
            <w:r w:rsidRPr="00323FDB">
              <w:t>Communicate PCHA Data-BTLE [PCD-xx]</w:t>
            </w:r>
            <w:r w:rsidR="00A80232" w:rsidRPr="00323FDB">
              <w:t xml:space="preserve"> (Bluetooth Low Energy)</w:t>
            </w:r>
          </w:p>
        </w:tc>
        <w:tc>
          <w:tcPr>
            <w:tcW w:w="1440" w:type="dxa"/>
            <w:tcBorders>
              <w:bottom w:val="single" w:sz="4" w:space="0" w:color="auto"/>
            </w:tcBorders>
          </w:tcPr>
          <w:p w14:paraId="1CF573A5" w14:textId="747CC611" w:rsidR="00B255FD" w:rsidRPr="00323FDB" w:rsidRDefault="00B255FD" w:rsidP="005B3030">
            <w:pPr>
              <w:pStyle w:val="TableEntry"/>
            </w:pPr>
            <w:r w:rsidRPr="00323FDB">
              <w:t>O</w:t>
            </w:r>
            <w:r w:rsidRPr="00323FDB">
              <w:rPr>
                <w:vertAlign w:val="superscript"/>
              </w:rPr>
              <w:t>1</w:t>
            </w:r>
          </w:p>
        </w:tc>
        <w:tc>
          <w:tcPr>
            <w:tcW w:w="2529" w:type="dxa"/>
            <w:tcBorders>
              <w:bottom w:val="single" w:sz="4" w:space="0" w:color="auto"/>
            </w:tcBorders>
          </w:tcPr>
          <w:p w14:paraId="22100A4B" w14:textId="4610FAF0" w:rsidR="00B255FD" w:rsidRPr="00323FDB" w:rsidDel="004E3754" w:rsidRDefault="00B255FD" w:rsidP="005B3030">
            <w:pPr>
              <w:pStyle w:val="TableEntry"/>
              <w:rPr>
                <w:del w:id="728" w:author="smm" w:date="2015-07-07T16:10:00Z"/>
              </w:rPr>
            </w:pPr>
            <w:r w:rsidRPr="00323FDB">
              <w:t>PCC TF-2: 3.</w:t>
            </w:r>
            <w:del w:id="729" w:author="smm" w:date="2015-07-07T16:10:00Z">
              <w:r w:rsidRPr="00323FDB" w:rsidDel="004E3754">
                <w:delText>Y1 or</w:delText>
              </w:r>
            </w:del>
          </w:p>
          <w:p w14:paraId="0F624CFF" w14:textId="7668785F" w:rsidR="00B255FD" w:rsidRPr="00323FDB" w:rsidRDefault="00B255FD" w:rsidP="004E3754">
            <w:pPr>
              <w:pStyle w:val="TableEntry"/>
              <w:pPrChange w:id="730" w:author="smm" w:date="2015-07-07T16:10:00Z">
                <w:pPr>
                  <w:pStyle w:val="TableEntry"/>
                </w:pPr>
              </w:pPrChange>
            </w:pPr>
            <w:del w:id="731" w:author="smm" w:date="2015-07-07T16:10:00Z">
              <w:r w:rsidRPr="00323FDB" w:rsidDel="004E3754">
                <w:delText>PCD?</w:delText>
              </w:r>
            </w:del>
            <w:ins w:id="732" w:author="smm" w:date="2015-07-07T16:10:00Z">
              <w:r w:rsidR="004E3754">
                <w:t>12</w:t>
              </w:r>
            </w:ins>
          </w:p>
        </w:tc>
      </w:tr>
      <w:tr w:rsidR="00A80232" w:rsidRPr="00323FDB" w14:paraId="17791B1D" w14:textId="77777777" w:rsidTr="00A80232">
        <w:trPr>
          <w:cantSplit/>
          <w:trHeight w:val="557"/>
          <w:jc w:val="center"/>
        </w:trPr>
        <w:tc>
          <w:tcPr>
            <w:tcW w:w="1269" w:type="dxa"/>
            <w:vMerge w:val="restart"/>
            <w:tcBorders>
              <w:top w:val="single" w:sz="4" w:space="0" w:color="auto"/>
              <w:left w:val="single" w:sz="4" w:space="0" w:color="auto"/>
            </w:tcBorders>
            <w:shd w:val="clear" w:color="auto" w:fill="auto"/>
          </w:tcPr>
          <w:p w14:paraId="75864E01" w14:textId="77777777" w:rsidR="00A80232" w:rsidRPr="00323FDB" w:rsidRDefault="00A80232" w:rsidP="00A80232">
            <w:pPr>
              <w:pStyle w:val="TableEntry"/>
            </w:pPr>
            <w:r w:rsidRPr="00323FDB">
              <w:lastRenderedPageBreak/>
              <w:t>Sensor Data Consumer</w:t>
            </w:r>
          </w:p>
          <w:p w14:paraId="5D7B4D84" w14:textId="6CAD30AC" w:rsidR="00A80232" w:rsidRPr="00323FDB" w:rsidRDefault="00A80232" w:rsidP="00A80232">
            <w:pPr>
              <w:pStyle w:val="TableEntry"/>
            </w:pPr>
          </w:p>
        </w:tc>
        <w:tc>
          <w:tcPr>
            <w:tcW w:w="3240" w:type="dxa"/>
            <w:tcBorders>
              <w:top w:val="single" w:sz="4" w:space="0" w:color="auto"/>
            </w:tcBorders>
          </w:tcPr>
          <w:p w14:paraId="5E59A821" w14:textId="16B17B8B" w:rsidR="00A80232" w:rsidRPr="00323FDB" w:rsidRDefault="00A80232" w:rsidP="00A80232">
            <w:pPr>
              <w:pStyle w:val="TableEntry"/>
            </w:pPr>
            <w:r w:rsidRPr="00323FDB">
              <w:t>Communicate PCHA Data-BT [PCD-xx] (HDP Bluetooth)</w:t>
            </w:r>
          </w:p>
        </w:tc>
        <w:tc>
          <w:tcPr>
            <w:tcW w:w="1440" w:type="dxa"/>
            <w:tcBorders>
              <w:top w:val="single" w:sz="4" w:space="0" w:color="auto"/>
            </w:tcBorders>
          </w:tcPr>
          <w:p w14:paraId="3093D866" w14:textId="04872AB7"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2E195CD" w14:textId="7B5FAF78" w:rsidR="00A80232" w:rsidRPr="00323FDB" w:rsidDel="004E3754" w:rsidRDefault="00A80232" w:rsidP="00A80232">
            <w:pPr>
              <w:pStyle w:val="TableEntry"/>
              <w:rPr>
                <w:del w:id="733" w:author="smm" w:date="2015-07-07T16:11:00Z"/>
              </w:rPr>
            </w:pPr>
            <w:r w:rsidRPr="00323FDB">
              <w:t>PCC TF-2: 3.</w:t>
            </w:r>
            <w:del w:id="734" w:author="smm" w:date="2015-07-07T16:11:00Z">
              <w:r w:rsidRPr="00323FDB" w:rsidDel="004E3754">
                <w:delText>Y1 or</w:delText>
              </w:r>
            </w:del>
          </w:p>
          <w:p w14:paraId="133C9DA9" w14:textId="34534C51" w:rsidR="00A80232" w:rsidRPr="00323FDB" w:rsidRDefault="00A80232" w:rsidP="004E3754">
            <w:pPr>
              <w:pStyle w:val="TableEntry"/>
              <w:pPrChange w:id="735" w:author="smm" w:date="2015-07-07T16:11:00Z">
                <w:pPr>
                  <w:pStyle w:val="TableEntry"/>
                </w:pPr>
              </w:pPrChange>
            </w:pPr>
            <w:del w:id="736" w:author="smm" w:date="2015-07-07T16:11:00Z">
              <w:r w:rsidRPr="00323FDB" w:rsidDel="004E3754">
                <w:delText>PCD?</w:delText>
              </w:r>
            </w:del>
            <w:ins w:id="737" w:author="smm" w:date="2015-07-07T16:11:00Z">
              <w:r w:rsidR="004E3754">
                <w:t>12</w:t>
              </w:r>
            </w:ins>
          </w:p>
        </w:tc>
      </w:tr>
      <w:tr w:rsidR="00A80232" w:rsidRPr="00323FDB" w14:paraId="02D7BE5B" w14:textId="77777777" w:rsidTr="00A80232">
        <w:trPr>
          <w:cantSplit/>
          <w:trHeight w:val="449"/>
          <w:jc w:val="center"/>
        </w:trPr>
        <w:tc>
          <w:tcPr>
            <w:tcW w:w="1269" w:type="dxa"/>
            <w:vMerge/>
            <w:tcBorders>
              <w:left w:val="single" w:sz="4" w:space="0" w:color="auto"/>
            </w:tcBorders>
            <w:shd w:val="clear" w:color="auto" w:fill="auto"/>
          </w:tcPr>
          <w:p w14:paraId="402DE185" w14:textId="39C5D4ED" w:rsidR="00A80232" w:rsidRPr="00323FDB" w:rsidRDefault="00A80232" w:rsidP="00A80232">
            <w:pPr>
              <w:pStyle w:val="TableEntry"/>
            </w:pPr>
          </w:p>
        </w:tc>
        <w:tc>
          <w:tcPr>
            <w:tcW w:w="3240" w:type="dxa"/>
            <w:tcBorders>
              <w:top w:val="single" w:sz="4" w:space="0" w:color="auto"/>
            </w:tcBorders>
          </w:tcPr>
          <w:p w14:paraId="3B31889B" w14:textId="01121F18" w:rsidR="00A80232" w:rsidRPr="00323FDB" w:rsidRDefault="00A80232" w:rsidP="00A80232">
            <w:pPr>
              <w:pStyle w:val="TableEntry"/>
            </w:pPr>
            <w:r w:rsidRPr="00323FDB">
              <w:t>Communicate PCHA Data-USB [PCD-xx] (PHDC USB)</w:t>
            </w:r>
          </w:p>
        </w:tc>
        <w:tc>
          <w:tcPr>
            <w:tcW w:w="1440" w:type="dxa"/>
            <w:tcBorders>
              <w:top w:val="single" w:sz="4" w:space="0" w:color="auto"/>
            </w:tcBorders>
          </w:tcPr>
          <w:p w14:paraId="765266B7" w14:textId="1A1975D8"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523B7477" w14:textId="7AA3894D" w:rsidR="00A80232" w:rsidRPr="00323FDB" w:rsidDel="004E3754" w:rsidRDefault="00A80232" w:rsidP="00A80232">
            <w:pPr>
              <w:pStyle w:val="TableEntry"/>
              <w:rPr>
                <w:del w:id="738" w:author="smm" w:date="2015-07-07T16:11:00Z"/>
              </w:rPr>
            </w:pPr>
            <w:r w:rsidRPr="00323FDB">
              <w:t>PCC TF-2: 3.</w:t>
            </w:r>
            <w:del w:id="739" w:author="smm" w:date="2015-07-07T16:11:00Z">
              <w:r w:rsidRPr="00323FDB" w:rsidDel="004E3754">
                <w:delText>Y1 or</w:delText>
              </w:r>
            </w:del>
          </w:p>
          <w:p w14:paraId="4DEFC7FB" w14:textId="45128FE0" w:rsidR="00A80232" w:rsidRPr="00323FDB" w:rsidRDefault="00A80232" w:rsidP="004E3754">
            <w:pPr>
              <w:pStyle w:val="TableEntry"/>
              <w:pPrChange w:id="740" w:author="smm" w:date="2015-07-07T16:11:00Z">
                <w:pPr>
                  <w:pStyle w:val="TableEntry"/>
                </w:pPr>
              </w:pPrChange>
            </w:pPr>
            <w:del w:id="741" w:author="smm" w:date="2015-07-07T16:11:00Z">
              <w:r w:rsidRPr="00323FDB" w:rsidDel="004E3754">
                <w:delText>PCD?</w:delText>
              </w:r>
            </w:del>
            <w:ins w:id="742" w:author="smm" w:date="2015-07-07T16:11:00Z">
              <w:r w:rsidR="004E3754">
                <w:t>12</w:t>
              </w:r>
            </w:ins>
          </w:p>
        </w:tc>
      </w:tr>
      <w:tr w:rsidR="00A80232" w:rsidRPr="00323FDB" w14:paraId="27C99821" w14:textId="77777777" w:rsidTr="00A80232">
        <w:trPr>
          <w:cantSplit/>
          <w:trHeight w:val="521"/>
          <w:jc w:val="center"/>
        </w:trPr>
        <w:tc>
          <w:tcPr>
            <w:tcW w:w="1269" w:type="dxa"/>
            <w:vMerge/>
            <w:tcBorders>
              <w:left w:val="single" w:sz="4" w:space="0" w:color="auto"/>
            </w:tcBorders>
            <w:shd w:val="clear" w:color="auto" w:fill="auto"/>
          </w:tcPr>
          <w:p w14:paraId="541B5C55" w14:textId="18D30F67" w:rsidR="00A80232" w:rsidRPr="00323FDB" w:rsidRDefault="00A80232" w:rsidP="00A80232">
            <w:pPr>
              <w:pStyle w:val="TableEntry"/>
            </w:pPr>
          </w:p>
        </w:tc>
        <w:tc>
          <w:tcPr>
            <w:tcW w:w="3240" w:type="dxa"/>
            <w:tcBorders>
              <w:top w:val="single" w:sz="4" w:space="0" w:color="auto"/>
            </w:tcBorders>
          </w:tcPr>
          <w:p w14:paraId="38B21779" w14:textId="686B261C" w:rsidR="00A80232" w:rsidRPr="00323FDB" w:rsidRDefault="00A80232" w:rsidP="00A80232">
            <w:pPr>
              <w:pStyle w:val="TableEntry"/>
            </w:pPr>
            <w:r w:rsidRPr="00323FDB">
              <w:t>Communicate PCHA Data-ZB [PCD-xx] (ZigBee)</w:t>
            </w:r>
          </w:p>
        </w:tc>
        <w:tc>
          <w:tcPr>
            <w:tcW w:w="1440" w:type="dxa"/>
            <w:tcBorders>
              <w:top w:val="single" w:sz="4" w:space="0" w:color="auto"/>
            </w:tcBorders>
          </w:tcPr>
          <w:p w14:paraId="233B5AB2" w14:textId="41D8640A"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7131B0F" w14:textId="74265332" w:rsidR="00A80232" w:rsidRPr="00323FDB" w:rsidDel="004E3754" w:rsidRDefault="00A80232" w:rsidP="00A80232">
            <w:pPr>
              <w:pStyle w:val="TableEntry"/>
              <w:rPr>
                <w:del w:id="743" w:author="smm" w:date="2015-07-07T16:11:00Z"/>
              </w:rPr>
            </w:pPr>
            <w:r w:rsidRPr="00323FDB">
              <w:t>PCC TF-2: 3.</w:t>
            </w:r>
            <w:del w:id="744" w:author="smm" w:date="2015-07-07T16:11:00Z">
              <w:r w:rsidRPr="00323FDB" w:rsidDel="004E3754">
                <w:delText>Y1 or</w:delText>
              </w:r>
            </w:del>
          </w:p>
          <w:p w14:paraId="7301D15B" w14:textId="14C885FC" w:rsidR="00A80232" w:rsidRPr="00323FDB" w:rsidRDefault="00A80232" w:rsidP="004E3754">
            <w:pPr>
              <w:pStyle w:val="TableEntry"/>
              <w:pPrChange w:id="745" w:author="smm" w:date="2015-07-07T16:11:00Z">
                <w:pPr>
                  <w:pStyle w:val="TableEntry"/>
                </w:pPr>
              </w:pPrChange>
            </w:pPr>
            <w:del w:id="746" w:author="smm" w:date="2015-07-07T16:11:00Z">
              <w:r w:rsidRPr="00323FDB" w:rsidDel="004E3754">
                <w:delText>PCD?</w:delText>
              </w:r>
            </w:del>
            <w:ins w:id="747" w:author="smm" w:date="2015-07-07T16:11:00Z">
              <w:r w:rsidR="004E3754">
                <w:t>12</w:t>
              </w:r>
            </w:ins>
          </w:p>
        </w:tc>
      </w:tr>
      <w:tr w:rsidR="00A80232" w:rsidRPr="00323FDB" w14:paraId="1E67AD57" w14:textId="77777777" w:rsidTr="00A80232">
        <w:trPr>
          <w:cantSplit/>
          <w:trHeight w:val="593"/>
          <w:jc w:val="center"/>
        </w:trPr>
        <w:tc>
          <w:tcPr>
            <w:tcW w:w="1269" w:type="dxa"/>
            <w:vMerge/>
            <w:tcBorders>
              <w:left w:val="single" w:sz="4" w:space="0" w:color="auto"/>
            </w:tcBorders>
            <w:shd w:val="clear" w:color="auto" w:fill="auto"/>
          </w:tcPr>
          <w:p w14:paraId="04A1E6D5" w14:textId="379D5C6E" w:rsidR="00A80232" w:rsidRPr="00323FDB" w:rsidRDefault="00A80232" w:rsidP="00A80232">
            <w:pPr>
              <w:pStyle w:val="TableEntry"/>
            </w:pPr>
          </w:p>
        </w:tc>
        <w:tc>
          <w:tcPr>
            <w:tcW w:w="3240" w:type="dxa"/>
            <w:tcBorders>
              <w:top w:val="single" w:sz="4" w:space="0" w:color="auto"/>
            </w:tcBorders>
          </w:tcPr>
          <w:p w14:paraId="52213146" w14:textId="0207612B" w:rsidR="00A80232" w:rsidRPr="00323FDB" w:rsidRDefault="00A80232" w:rsidP="00A80232">
            <w:pPr>
              <w:pStyle w:val="TableEntry"/>
            </w:pPr>
            <w:r w:rsidRPr="00323FDB">
              <w:t>Communicate PCHA Data-NFC [PCD-xx] (Near Field Communication)</w:t>
            </w:r>
          </w:p>
        </w:tc>
        <w:tc>
          <w:tcPr>
            <w:tcW w:w="1440" w:type="dxa"/>
            <w:tcBorders>
              <w:top w:val="single" w:sz="4" w:space="0" w:color="auto"/>
            </w:tcBorders>
          </w:tcPr>
          <w:p w14:paraId="5E6C3799" w14:textId="21E3E585"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789DDB5E" w14:textId="6BC8D309" w:rsidR="00A80232" w:rsidRPr="00323FDB" w:rsidDel="004E3754" w:rsidRDefault="00A80232" w:rsidP="00A80232">
            <w:pPr>
              <w:pStyle w:val="TableEntry"/>
              <w:rPr>
                <w:del w:id="748" w:author="smm" w:date="2015-07-07T16:11:00Z"/>
              </w:rPr>
            </w:pPr>
            <w:r w:rsidRPr="00323FDB">
              <w:t>PCC TF-2: 3.</w:t>
            </w:r>
            <w:del w:id="749" w:author="smm" w:date="2015-07-07T16:11:00Z">
              <w:r w:rsidRPr="00323FDB" w:rsidDel="004E3754">
                <w:delText>Y1 or</w:delText>
              </w:r>
            </w:del>
          </w:p>
          <w:p w14:paraId="5AF5AFD7" w14:textId="50442000" w:rsidR="00A80232" w:rsidRPr="00323FDB" w:rsidRDefault="00A80232" w:rsidP="004E3754">
            <w:pPr>
              <w:pStyle w:val="TableEntry"/>
              <w:pPrChange w:id="750" w:author="smm" w:date="2015-07-07T16:11:00Z">
                <w:pPr>
                  <w:pStyle w:val="TableEntry"/>
                </w:pPr>
              </w:pPrChange>
            </w:pPr>
            <w:del w:id="751" w:author="smm" w:date="2015-07-07T16:11:00Z">
              <w:r w:rsidRPr="00323FDB" w:rsidDel="004E3754">
                <w:delText>PCD?</w:delText>
              </w:r>
            </w:del>
            <w:ins w:id="752" w:author="smm" w:date="2015-07-07T16:11:00Z">
              <w:r w:rsidR="004E3754">
                <w:t>12</w:t>
              </w:r>
            </w:ins>
          </w:p>
        </w:tc>
      </w:tr>
      <w:tr w:rsidR="00A80232" w:rsidRPr="00323FDB" w14:paraId="292E4982" w14:textId="77777777" w:rsidTr="00A80232">
        <w:trPr>
          <w:cantSplit/>
          <w:trHeight w:val="575"/>
          <w:jc w:val="center"/>
        </w:trPr>
        <w:tc>
          <w:tcPr>
            <w:tcW w:w="1269" w:type="dxa"/>
            <w:vMerge/>
            <w:tcBorders>
              <w:left w:val="single" w:sz="4" w:space="0" w:color="auto"/>
              <w:bottom w:val="single" w:sz="4" w:space="0" w:color="auto"/>
            </w:tcBorders>
            <w:shd w:val="clear" w:color="auto" w:fill="auto"/>
          </w:tcPr>
          <w:p w14:paraId="67AF6005" w14:textId="3BD91FB9" w:rsidR="00A80232" w:rsidRPr="00323FDB" w:rsidRDefault="00A80232" w:rsidP="00A80232">
            <w:pPr>
              <w:pStyle w:val="TableEntry"/>
            </w:pPr>
          </w:p>
        </w:tc>
        <w:tc>
          <w:tcPr>
            <w:tcW w:w="3240" w:type="dxa"/>
            <w:tcBorders>
              <w:top w:val="single" w:sz="4" w:space="0" w:color="auto"/>
            </w:tcBorders>
          </w:tcPr>
          <w:p w14:paraId="4E039C32" w14:textId="2B69AD98" w:rsidR="00A80232" w:rsidRPr="00323FDB" w:rsidRDefault="00A80232" w:rsidP="00A80232">
            <w:pPr>
              <w:pStyle w:val="TableEntry"/>
            </w:pPr>
            <w:r w:rsidRPr="00323FDB">
              <w:t>Communicate PCHA Data-BTLE [PCD-xx] (Bluetooth Low Energy)</w:t>
            </w:r>
          </w:p>
        </w:tc>
        <w:tc>
          <w:tcPr>
            <w:tcW w:w="1440" w:type="dxa"/>
            <w:tcBorders>
              <w:top w:val="single" w:sz="4" w:space="0" w:color="auto"/>
            </w:tcBorders>
          </w:tcPr>
          <w:p w14:paraId="7B8C1815" w14:textId="0561621F"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8A7A019" w14:textId="608C84A1" w:rsidR="00A80232" w:rsidRPr="00323FDB" w:rsidDel="004E3754" w:rsidRDefault="00A80232" w:rsidP="00A80232">
            <w:pPr>
              <w:pStyle w:val="TableEntry"/>
              <w:rPr>
                <w:del w:id="753" w:author="smm" w:date="2015-07-07T16:11:00Z"/>
              </w:rPr>
            </w:pPr>
            <w:r w:rsidRPr="00323FDB">
              <w:t>PCC TF-2: 3.</w:t>
            </w:r>
            <w:del w:id="754" w:author="smm" w:date="2015-07-07T16:11:00Z">
              <w:r w:rsidRPr="00323FDB" w:rsidDel="004E3754">
                <w:delText>Y1 or</w:delText>
              </w:r>
            </w:del>
          </w:p>
          <w:p w14:paraId="4884C960" w14:textId="1DB480FE" w:rsidR="00A80232" w:rsidRPr="00323FDB" w:rsidRDefault="00A80232" w:rsidP="004E3754">
            <w:pPr>
              <w:pStyle w:val="TableEntry"/>
              <w:pPrChange w:id="755" w:author="smm" w:date="2015-07-07T16:11:00Z">
                <w:pPr>
                  <w:pStyle w:val="TableEntry"/>
                </w:pPr>
              </w:pPrChange>
            </w:pPr>
            <w:del w:id="756" w:author="smm" w:date="2015-07-07T16:11:00Z">
              <w:r w:rsidRPr="00323FDB" w:rsidDel="004E3754">
                <w:delText>PCD?</w:delText>
              </w:r>
            </w:del>
            <w:ins w:id="757" w:author="smm" w:date="2015-07-07T16:11:00Z">
              <w:r w:rsidR="004E3754">
                <w:t>12</w:t>
              </w:r>
            </w:ins>
          </w:p>
        </w:tc>
      </w:tr>
      <w:tr w:rsidR="00A80232" w:rsidRPr="00323FDB" w14:paraId="553A8431" w14:textId="77777777" w:rsidTr="00A80232">
        <w:trPr>
          <w:cantSplit/>
          <w:trHeight w:val="656"/>
          <w:jc w:val="center"/>
        </w:trPr>
        <w:tc>
          <w:tcPr>
            <w:tcW w:w="1269" w:type="dxa"/>
            <w:vMerge w:val="restart"/>
            <w:tcBorders>
              <w:left w:val="single" w:sz="4" w:space="0" w:color="auto"/>
            </w:tcBorders>
            <w:shd w:val="clear" w:color="auto" w:fill="auto"/>
          </w:tcPr>
          <w:p w14:paraId="4477F2FD" w14:textId="69B5FB60" w:rsidR="00A80232" w:rsidRPr="00323FDB" w:rsidRDefault="00A80232" w:rsidP="00A80232">
            <w:pPr>
              <w:pStyle w:val="TableEntry"/>
            </w:pPr>
            <w:r w:rsidRPr="00323FDB">
              <w:t>Device Observation Reporter</w:t>
            </w:r>
          </w:p>
          <w:p w14:paraId="207A2512" w14:textId="05798737" w:rsidR="00A80232" w:rsidRPr="00323FDB" w:rsidRDefault="00A80232" w:rsidP="00A80232">
            <w:pPr>
              <w:pStyle w:val="TableEntry"/>
            </w:pPr>
          </w:p>
        </w:tc>
        <w:tc>
          <w:tcPr>
            <w:tcW w:w="3240" w:type="dxa"/>
          </w:tcPr>
          <w:p w14:paraId="08ECE4E1" w14:textId="22450DB1" w:rsidR="00A80232" w:rsidRPr="00323FDB" w:rsidRDefault="00A80232" w:rsidP="00A80232">
            <w:pPr>
              <w:pStyle w:val="TableEntry"/>
            </w:pPr>
            <w:r w:rsidRPr="00323FDB">
              <w:rPr>
                <w:bCs/>
              </w:rPr>
              <w:t>PCD-01 Communicate PCD Data-SOAP (Web services)</w:t>
            </w:r>
          </w:p>
        </w:tc>
        <w:tc>
          <w:tcPr>
            <w:tcW w:w="1440" w:type="dxa"/>
          </w:tcPr>
          <w:p w14:paraId="03154E34" w14:textId="7C818E24"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6365D8C9" w14:textId="68897C7D" w:rsidR="00A80232" w:rsidRPr="00323FDB" w:rsidRDefault="00A80232" w:rsidP="00A80232">
            <w:pPr>
              <w:pStyle w:val="TableEntry"/>
            </w:pPr>
            <w:r w:rsidRPr="00323FDB">
              <w:t>PCD TF-2: 3.1</w:t>
            </w:r>
            <w:ins w:id="758" w:author="smm" w:date="2015-07-07T16:15:00Z">
              <w:r w:rsidR="00DB75CD">
                <w:t>4</w:t>
              </w:r>
            </w:ins>
          </w:p>
        </w:tc>
      </w:tr>
      <w:tr w:rsidR="00A80232" w:rsidRPr="00323FDB" w14:paraId="6EA4C795" w14:textId="77777777" w:rsidTr="00A80232">
        <w:trPr>
          <w:cantSplit/>
          <w:trHeight w:val="593"/>
          <w:jc w:val="center"/>
        </w:trPr>
        <w:tc>
          <w:tcPr>
            <w:tcW w:w="1269" w:type="dxa"/>
            <w:vMerge/>
            <w:tcBorders>
              <w:left w:val="single" w:sz="4" w:space="0" w:color="auto"/>
              <w:bottom w:val="single" w:sz="4" w:space="0" w:color="auto"/>
            </w:tcBorders>
            <w:shd w:val="clear" w:color="auto" w:fill="auto"/>
          </w:tcPr>
          <w:p w14:paraId="6FC6CDB3" w14:textId="0E2F37AF" w:rsidR="00A80232" w:rsidRPr="00323FDB" w:rsidRDefault="00A80232" w:rsidP="00A80232">
            <w:pPr>
              <w:pStyle w:val="TableEntry"/>
            </w:pPr>
          </w:p>
        </w:tc>
        <w:tc>
          <w:tcPr>
            <w:tcW w:w="3240" w:type="dxa"/>
          </w:tcPr>
          <w:p w14:paraId="38CE4530" w14:textId="63EF4896" w:rsidR="00A80232" w:rsidRPr="00323FDB" w:rsidRDefault="00A80232" w:rsidP="00A80232">
            <w:pPr>
              <w:pStyle w:val="TableEntry"/>
            </w:pPr>
            <w:r w:rsidRPr="00323FDB">
              <w:rPr>
                <w:bCs/>
              </w:rPr>
              <w:t>PCD-01 Communicate PCD Data-</w:t>
            </w:r>
            <w:proofErr w:type="spellStart"/>
            <w:r w:rsidRPr="00323FDB">
              <w:rPr>
                <w:bCs/>
              </w:rPr>
              <w:t>hData</w:t>
            </w:r>
            <w:proofErr w:type="spellEnd"/>
            <w:r w:rsidRPr="00323FDB">
              <w:rPr>
                <w:bCs/>
              </w:rPr>
              <w:t xml:space="preserve"> (RESTful transport)</w:t>
            </w:r>
          </w:p>
        </w:tc>
        <w:tc>
          <w:tcPr>
            <w:tcW w:w="1440" w:type="dxa"/>
          </w:tcPr>
          <w:p w14:paraId="5C411156" w14:textId="02226FA3"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4742F459" w14:textId="1FB7C83D" w:rsidR="00A80232" w:rsidRPr="00323FDB" w:rsidRDefault="00A80232" w:rsidP="00A80232">
            <w:pPr>
              <w:pStyle w:val="TableEntry"/>
            </w:pPr>
            <w:r w:rsidRPr="00323FDB">
              <w:t>PCD TF-2: 3.1</w:t>
            </w:r>
            <w:ins w:id="759" w:author="smm" w:date="2015-07-07T16:14:00Z">
              <w:r w:rsidR="00DB75CD">
                <w:t>3</w:t>
              </w:r>
            </w:ins>
          </w:p>
        </w:tc>
      </w:tr>
      <w:tr w:rsidR="00A80232" w:rsidRPr="00323FDB" w14:paraId="320D7A38" w14:textId="77777777" w:rsidTr="00A80232">
        <w:trPr>
          <w:cantSplit/>
          <w:trHeight w:val="530"/>
          <w:jc w:val="center"/>
        </w:trPr>
        <w:tc>
          <w:tcPr>
            <w:tcW w:w="1269" w:type="dxa"/>
            <w:vMerge w:val="restart"/>
            <w:tcBorders>
              <w:top w:val="single" w:sz="4" w:space="0" w:color="auto"/>
              <w:left w:val="single" w:sz="4" w:space="0" w:color="auto"/>
            </w:tcBorders>
          </w:tcPr>
          <w:p w14:paraId="518EF5E5" w14:textId="1905B5E1" w:rsidR="00A80232" w:rsidRPr="00323FDB" w:rsidRDefault="00A80232" w:rsidP="00A80232">
            <w:pPr>
              <w:pStyle w:val="TableEntry"/>
            </w:pPr>
            <w:r w:rsidRPr="00323FDB">
              <w:t>Device Observation Consumer</w:t>
            </w:r>
          </w:p>
          <w:p w14:paraId="7C1913D9" w14:textId="0B1F4312" w:rsidR="00A80232" w:rsidRPr="00323FDB" w:rsidRDefault="00A80232" w:rsidP="00A80232">
            <w:pPr>
              <w:pStyle w:val="TableEntry"/>
            </w:pPr>
          </w:p>
        </w:tc>
        <w:tc>
          <w:tcPr>
            <w:tcW w:w="3240" w:type="dxa"/>
            <w:tcBorders>
              <w:top w:val="single" w:sz="4" w:space="0" w:color="auto"/>
            </w:tcBorders>
          </w:tcPr>
          <w:p w14:paraId="691B5A80" w14:textId="495CC435" w:rsidR="00A80232" w:rsidRPr="00323FDB" w:rsidRDefault="00A80232" w:rsidP="00A80232">
            <w:pPr>
              <w:pStyle w:val="TableEntry"/>
            </w:pPr>
            <w:r w:rsidRPr="00323FDB">
              <w:rPr>
                <w:bCs/>
              </w:rPr>
              <w:t>PCD-01 Communicate PCD Data-SOAP (Web services)</w:t>
            </w:r>
          </w:p>
        </w:tc>
        <w:tc>
          <w:tcPr>
            <w:tcW w:w="1440" w:type="dxa"/>
            <w:tcBorders>
              <w:top w:val="single" w:sz="4" w:space="0" w:color="auto"/>
            </w:tcBorders>
          </w:tcPr>
          <w:p w14:paraId="596BC547" w14:textId="6285D450"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right w:val="single" w:sz="4" w:space="0" w:color="auto"/>
            </w:tcBorders>
          </w:tcPr>
          <w:p w14:paraId="167C1A66" w14:textId="7D79B2D1" w:rsidR="00A80232" w:rsidRPr="00323FDB" w:rsidRDefault="00A80232" w:rsidP="00A80232">
            <w:pPr>
              <w:pStyle w:val="TableEntry"/>
            </w:pPr>
            <w:r w:rsidRPr="00323FDB">
              <w:t>PCD TF-2: 3.1</w:t>
            </w:r>
            <w:ins w:id="760" w:author="smm" w:date="2015-07-07T16:15:00Z">
              <w:r w:rsidR="00DB75CD">
                <w:t>4</w:t>
              </w:r>
            </w:ins>
          </w:p>
        </w:tc>
      </w:tr>
      <w:tr w:rsidR="00A80232" w:rsidRPr="00323FDB" w14:paraId="3D2969DD" w14:textId="77777777" w:rsidTr="00A80232">
        <w:trPr>
          <w:cantSplit/>
          <w:trHeight w:val="620"/>
          <w:jc w:val="center"/>
        </w:trPr>
        <w:tc>
          <w:tcPr>
            <w:tcW w:w="1269" w:type="dxa"/>
            <w:vMerge/>
            <w:tcBorders>
              <w:left w:val="single" w:sz="4" w:space="0" w:color="auto"/>
            </w:tcBorders>
          </w:tcPr>
          <w:p w14:paraId="42898362" w14:textId="5D243841" w:rsidR="00A80232" w:rsidRPr="00323FDB" w:rsidRDefault="00A80232" w:rsidP="00A80232">
            <w:pPr>
              <w:pStyle w:val="TableEntry"/>
            </w:pPr>
          </w:p>
        </w:tc>
        <w:tc>
          <w:tcPr>
            <w:tcW w:w="3240" w:type="dxa"/>
            <w:tcBorders>
              <w:top w:val="single" w:sz="4" w:space="0" w:color="auto"/>
            </w:tcBorders>
          </w:tcPr>
          <w:p w14:paraId="308221F1" w14:textId="5B949E84" w:rsidR="00A80232" w:rsidRPr="00323FDB" w:rsidRDefault="00A80232" w:rsidP="00A80232">
            <w:pPr>
              <w:pStyle w:val="TableEntry"/>
            </w:pPr>
            <w:r w:rsidRPr="00323FDB">
              <w:rPr>
                <w:bCs/>
              </w:rPr>
              <w:t>PCD-01 Communicate PCD Data-</w:t>
            </w:r>
            <w:proofErr w:type="spellStart"/>
            <w:r w:rsidRPr="00323FDB">
              <w:rPr>
                <w:bCs/>
              </w:rPr>
              <w:t>hData</w:t>
            </w:r>
            <w:proofErr w:type="spellEnd"/>
            <w:r w:rsidRPr="00323FDB">
              <w:rPr>
                <w:bCs/>
              </w:rPr>
              <w:t xml:space="preserve"> (RESTful transport)</w:t>
            </w:r>
          </w:p>
        </w:tc>
        <w:tc>
          <w:tcPr>
            <w:tcW w:w="1440" w:type="dxa"/>
            <w:tcBorders>
              <w:top w:val="single" w:sz="4" w:space="0" w:color="auto"/>
            </w:tcBorders>
          </w:tcPr>
          <w:p w14:paraId="0B5CDE24" w14:textId="795C8CE5"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right w:val="single" w:sz="4" w:space="0" w:color="auto"/>
            </w:tcBorders>
          </w:tcPr>
          <w:p w14:paraId="04C2B86A" w14:textId="40CDF78F" w:rsidR="00A80232" w:rsidRPr="00323FDB" w:rsidRDefault="00A80232" w:rsidP="00A80232">
            <w:pPr>
              <w:pStyle w:val="TableEntry"/>
            </w:pPr>
            <w:r w:rsidRPr="00323FDB">
              <w:t>PCD TF-2: 3.1</w:t>
            </w:r>
            <w:ins w:id="761" w:author="smm" w:date="2015-07-07T16:15:00Z">
              <w:r w:rsidR="00DB75CD">
                <w:t>3</w:t>
              </w:r>
            </w:ins>
          </w:p>
        </w:tc>
      </w:tr>
      <w:tr w:rsidR="008F3449" w:rsidRPr="00323FDB" w14:paraId="574ADDC4" w14:textId="77777777" w:rsidTr="00A80232">
        <w:trPr>
          <w:cantSplit/>
          <w:trHeight w:val="800"/>
          <w:jc w:val="center"/>
        </w:trPr>
        <w:tc>
          <w:tcPr>
            <w:tcW w:w="1269" w:type="dxa"/>
            <w:tcBorders>
              <w:left w:val="single" w:sz="4" w:space="0" w:color="auto"/>
              <w:bottom w:val="single" w:sz="4" w:space="0" w:color="auto"/>
            </w:tcBorders>
          </w:tcPr>
          <w:p w14:paraId="78CF1554" w14:textId="77777777" w:rsidR="008F3449" w:rsidRPr="00323FDB" w:rsidRDefault="008F3449" w:rsidP="005B3030">
            <w:pPr>
              <w:pStyle w:val="TableEntry"/>
            </w:pPr>
            <w:r w:rsidRPr="00323FDB">
              <w:t>Content Creator</w:t>
            </w:r>
          </w:p>
        </w:tc>
        <w:tc>
          <w:tcPr>
            <w:tcW w:w="3240" w:type="dxa"/>
            <w:tcBorders>
              <w:bottom w:val="single" w:sz="4" w:space="0" w:color="auto"/>
            </w:tcBorders>
          </w:tcPr>
          <w:p w14:paraId="3B7233BF" w14:textId="77777777" w:rsidR="008F3449" w:rsidRPr="00323FDB" w:rsidRDefault="008F3449" w:rsidP="005B3030">
            <w:pPr>
              <w:pStyle w:val="TableEntry"/>
              <w:rPr>
                <w:bCs/>
              </w:rPr>
            </w:pPr>
            <w:r w:rsidRPr="00323FDB">
              <w:rPr>
                <w:bCs/>
              </w:rPr>
              <w:t>PCC-1 Document Sharing</w:t>
            </w:r>
          </w:p>
        </w:tc>
        <w:tc>
          <w:tcPr>
            <w:tcW w:w="1440" w:type="dxa"/>
            <w:tcBorders>
              <w:bottom w:val="single" w:sz="4" w:space="0" w:color="auto"/>
            </w:tcBorders>
          </w:tcPr>
          <w:p w14:paraId="27380686" w14:textId="77777777" w:rsidR="008F3449" w:rsidRPr="00323FDB" w:rsidRDefault="008F3449" w:rsidP="005B3030">
            <w:pPr>
              <w:pStyle w:val="TableEntry"/>
            </w:pPr>
            <w:r w:rsidRPr="00323FDB">
              <w:t>R</w:t>
            </w:r>
          </w:p>
          <w:p w14:paraId="2B5EF7E1" w14:textId="77777777" w:rsidR="008F3449" w:rsidRPr="00323FDB" w:rsidRDefault="008F3449" w:rsidP="005B3030">
            <w:pPr>
              <w:pStyle w:val="TableEntry"/>
            </w:pPr>
          </w:p>
        </w:tc>
        <w:tc>
          <w:tcPr>
            <w:tcW w:w="2529" w:type="dxa"/>
            <w:tcBorders>
              <w:bottom w:val="single" w:sz="4" w:space="0" w:color="auto"/>
              <w:right w:val="single" w:sz="4" w:space="0" w:color="auto"/>
            </w:tcBorders>
          </w:tcPr>
          <w:p w14:paraId="75584B3A" w14:textId="0616F8CE" w:rsidR="008F3449" w:rsidRPr="00323FDB" w:rsidRDefault="00A412D1" w:rsidP="00826B8F">
            <w:pPr>
              <w:pStyle w:val="TableEntry"/>
            </w:pPr>
            <w:r w:rsidRPr="00323FDB">
              <w:t xml:space="preserve">PCC </w:t>
            </w:r>
            <w:r w:rsidR="008F3449" w:rsidRPr="00323FDB">
              <w:t>TF-2: 3.</w:t>
            </w:r>
            <w:r w:rsidR="00826B8F" w:rsidRPr="00323FDB">
              <w:t>1</w:t>
            </w:r>
          </w:p>
        </w:tc>
      </w:tr>
      <w:tr w:rsidR="008F3449" w:rsidRPr="00323FDB" w14:paraId="6595033A" w14:textId="77777777" w:rsidTr="00A80232">
        <w:trPr>
          <w:cantSplit/>
          <w:trHeight w:val="897"/>
          <w:jc w:val="center"/>
        </w:trPr>
        <w:tc>
          <w:tcPr>
            <w:tcW w:w="1269" w:type="dxa"/>
            <w:tcBorders>
              <w:top w:val="single" w:sz="4" w:space="0" w:color="auto"/>
            </w:tcBorders>
          </w:tcPr>
          <w:p w14:paraId="6E2A7F0B" w14:textId="77777777" w:rsidR="008F3449" w:rsidRPr="00323FDB" w:rsidRDefault="008F3449" w:rsidP="005B3030">
            <w:pPr>
              <w:pStyle w:val="TableEntry"/>
            </w:pPr>
            <w:r w:rsidRPr="00323FDB">
              <w:t>Content Consumer</w:t>
            </w:r>
          </w:p>
        </w:tc>
        <w:tc>
          <w:tcPr>
            <w:tcW w:w="3240" w:type="dxa"/>
            <w:tcBorders>
              <w:top w:val="single" w:sz="4" w:space="0" w:color="auto"/>
            </w:tcBorders>
          </w:tcPr>
          <w:p w14:paraId="6F58B6D7" w14:textId="77777777" w:rsidR="008F3449" w:rsidRPr="00323FDB" w:rsidRDefault="008F3449" w:rsidP="005B3030">
            <w:pPr>
              <w:pStyle w:val="TableEntry"/>
            </w:pPr>
            <w:r w:rsidRPr="00323FDB">
              <w:rPr>
                <w:bCs/>
              </w:rPr>
              <w:t>PCC-1 Document Sharing</w:t>
            </w:r>
            <w:r w:rsidRPr="00323FDB">
              <w:t xml:space="preserve"> </w:t>
            </w:r>
          </w:p>
        </w:tc>
        <w:tc>
          <w:tcPr>
            <w:tcW w:w="1440" w:type="dxa"/>
            <w:tcBorders>
              <w:top w:val="single" w:sz="4" w:space="0" w:color="auto"/>
            </w:tcBorders>
          </w:tcPr>
          <w:p w14:paraId="396B3B09" w14:textId="77777777" w:rsidR="008F3449" w:rsidRPr="00323FDB" w:rsidRDefault="008F3449" w:rsidP="005B3030">
            <w:pPr>
              <w:pStyle w:val="TableEntry"/>
            </w:pPr>
            <w:r w:rsidRPr="00323FDB">
              <w:t>R</w:t>
            </w:r>
          </w:p>
          <w:p w14:paraId="61C49585" w14:textId="77777777" w:rsidR="008F3449" w:rsidRPr="00323FDB" w:rsidRDefault="008F3449" w:rsidP="005B3030">
            <w:pPr>
              <w:pStyle w:val="TableEntry"/>
            </w:pPr>
          </w:p>
        </w:tc>
        <w:tc>
          <w:tcPr>
            <w:tcW w:w="2529" w:type="dxa"/>
            <w:tcBorders>
              <w:top w:val="single" w:sz="4" w:space="0" w:color="auto"/>
            </w:tcBorders>
          </w:tcPr>
          <w:p w14:paraId="4DA8F392" w14:textId="3A53AC56" w:rsidR="008F3449" w:rsidRPr="00323FDB" w:rsidRDefault="00A412D1" w:rsidP="00826B8F">
            <w:pPr>
              <w:pStyle w:val="TableEntry"/>
            </w:pPr>
            <w:r w:rsidRPr="00323FDB">
              <w:t xml:space="preserve">PCC </w:t>
            </w:r>
            <w:r w:rsidR="008F3449" w:rsidRPr="00323FDB">
              <w:t>TF-2: 3.</w:t>
            </w:r>
            <w:r w:rsidR="00826B8F" w:rsidRPr="00323FDB">
              <w:t>1</w:t>
            </w:r>
          </w:p>
        </w:tc>
      </w:tr>
    </w:tbl>
    <w:bookmarkEnd w:id="676"/>
    <w:bookmarkEnd w:id="677"/>
    <w:bookmarkEnd w:id="678"/>
    <w:bookmarkEnd w:id="679"/>
    <w:bookmarkEnd w:id="680"/>
    <w:bookmarkEnd w:id="681"/>
    <w:bookmarkEnd w:id="682"/>
    <w:bookmarkEnd w:id="683"/>
    <w:p w14:paraId="20A9A416" w14:textId="49FFAA27" w:rsidR="000D2487" w:rsidRPr="00323FDB" w:rsidRDefault="00B255FD" w:rsidP="00E10688">
      <w:pPr>
        <w:pStyle w:val="Note"/>
      </w:pPr>
      <w:r w:rsidRPr="00323FDB">
        <w:rPr>
          <w:vertAlign w:val="superscript"/>
        </w:rPr>
        <w:t>1</w:t>
      </w:r>
      <w:r w:rsidRPr="00323FDB">
        <w:t xml:space="preserve"> </w:t>
      </w:r>
      <w:r w:rsidR="00A80232" w:rsidRPr="00323FDB">
        <w:t>At least one transport must be supported.</w:t>
      </w:r>
    </w:p>
    <w:p w14:paraId="17122CF0" w14:textId="77777777" w:rsidR="009C10D5" w:rsidRPr="00323FDB" w:rsidRDefault="009C10D5" w:rsidP="000D2487">
      <w:pPr>
        <w:pStyle w:val="BodyText"/>
      </w:pPr>
    </w:p>
    <w:p w14:paraId="2F52B6A0" w14:textId="77777777" w:rsidR="000D2487" w:rsidRPr="00323FDB" w:rsidRDefault="000D2487" w:rsidP="000D2487">
      <w:pPr>
        <w:pStyle w:val="TableTitle"/>
      </w:pPr>
      <w:r w:rsidRPr="00323FDB">
        <w:t>Table X.1-</w:t>
      </w:r>
      <w:r w:rsidR="008F3449" w:rsidRPr="00323FDB">
        <w:t>2</w:t>
      </w:r>
      <w:r w:rsidR="00701B3A" w:rsidRPr="00323FDB">
        <w:t xml:space="preserve">: </w:t>
      </w:r>
      <w:r w:rsidR="008F3449" w:rsidRPr="00323FDB">
        <w:t>RPM</w:t>
      </w:r>
      <w:r w:rsidRPr="00323FDB">
        <w:t xml:space="preserve"> P</w:t>
      </w:r>
      <w:r w:rsidR="00DC5891" w:rsidRPr="00323FDB">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23FDB" w14:paraId="572BB9A3" w14:textId="77777777" w:rsidTr="00BB76BC">
        <w:trPr>
          <w:cantSplit/>
          <w:tblHeader/>
          <w:jc w:val="center"/>
        </w:trPr>
        <w:tc>
          <w:tcPr>
            <w:tcW w:w="1899" w:type="dxa"/>
            <w:shd w:val="pct15" w:color="auto" w:fill="FFFFFF"/>
          </w:tcPr>
          <w:p w14:paraId="1334DDE3" w14:textId="77777777" w:rsidR="000D2487" w:rsidRPr="00323FDB" w:rsidRDefault="000D2487" w:rsidP="00ED4892">
            <w:pPr>
              <w:pStyle w:val="TableEntryHeader"/>
            </w:pPr>
            <w:r w:rsidRPr="00323FDB">
              <w:t>Actors</w:t>
            </w:r>
          </w:p>
        </w:tc>
        <w:tc>
          <w:tcPr>
            <w:tcW w:w="2970" w:type="dxa"/>
            <w:shd w:val="pct15" w:color="auto" w:fill="FFFFFF"/>
          </w:tcPr>
          <w:p w14:paraId="6E31050F" w14:textId="77777777" w:rsidR="000D2487" w:rsidRPr="00323FDB" w:rsidRDefault="000D2487" w:rsidP="00ED4892">
            <w:pPr>
              <w:pStyle w:val="TableEntryHeader"/>
            </w:pPr>
            <w:r w:rsidRPr="00323FDB">
              <w:t>Content Module</w:t>
            </w:r>
            <w:r w:rsidR="001F6755" w:rsidRPr="00323FDB">
              <w:t>s</w:t>
            </w:r>
          </w:p>
        </w:tc>
        <w:tc>
          <w:tcPr>
            <w:tcW w:w="1440" w:type="dxa"/>
            <w:shd w:val="pct15" w:color="auto" w:fill="FFFFFF"/>
          </w:tcPr>
          <w:p w14:paraId="699C081C" w14:textId="77777777" w:rsidR="000D2487" w:rsidRPr="00323FDB" w:rsidRDefault="000D2487" w:rsidP="00ED4892">
            <w:pPr>
              <w:pStyle w:val="TableEntryHeader"/>
            </w:pPr>
            <w:r w:rsidRPr="00323FDB">
              <w:t>Optionality</w:t>
            </w:r>
          </w:p>
        </w:tc>
        <w:tc>
          <w:tcPr>
            <w:tcW w:w="2169" w:type="dxa"/>
            <w:shd w:val="pct15" w:color="auto" w:fill="FFFFFF"/>
          </w:tcPr>
          <w:p w14:paraId="0DE9A355" w14:textId="5F60B58C" w:rsidR="000D2487" w:rsidRPr="00323FDB" w:rsidRDefault="00907134" w:rsidP="00DF14D1">
            <w:pPr>
              <w:pStyle w:val="TableEntryHeader"/>
            </w:pPr>
            <w:r w:rsidRPr="00323FDB">
              <w:t>Reference</w:t>
            </w:r>
          </w:p>
        </w:tc>
      </w:tr>
      <w:tr w:rsidR="008F3449" w:rsidRPr="00323FDB" w14:paraId="7BFE7D7E" w14:textId="77777777" w:rsidTr="005B3030">
        <w:trPr>
          <w:trHeight w:val="521"/>
          <w:jc w:val="center"/>
        </w:trPr>
        <w:tc>
          <w:tcPr>
            <w:tcW w:w="1899" w:type="dxa"/>
          </w:tcPr>
          <w:p w14:paraId="437D802D" w14:textId="77777777" w:rsidR="008F3449" w:rsidRPr="00323FDB" w:rsidRDefault="008F3449" w:rsidP="005B3030">
            <w:pPr>
              <w:pStyle w:val="TableEntry"/>
            </w:pPr>
            <w:r w:rsidRPr="00323FDB">
              <w:t>Content Creator</w:t>
            </w:r>
          </w:p>
        </w:tc>
        <w:tc>
          <w:tcPr>
            <w:tcW w:w="2970" w:type="dxa"/>
          </w:tcPr>
          <w:p w14:paraId="40AB0FA5" w14:textId="77777777" w:rsidR="008F3449" w:rsidRPr="00323FDB" w:rsidRDefault="008F3449" w:rsidP="005B3030">
            <w:pPr>
              <w:pStyle w:val="TableEntry"/>
            </w:pPr>
            <w:r w:rsidRPr="00323FDB">
              <w:t>PHMR</w:t>
            </w:r>
          </w:p>
        </w:tc>
        <w:tc>
          <w:tcPr>
            <w:tcW w:w="1440" w:type="dxa"/>
          </w:tcPr>
          <w:p w14:paraId="7D8409D9" w14:textId="77777777" w:rsidR="008F3449" w:rsidRPr="00323FDB" w:rsidRDefault="008F3449" w:rsidP="005B3030">
            <w:pPr>
              <w:pStyle w:val="TableEntry"/>
            </w:pPr>
            <w:r w:rsidRPr="00323FDB">
              <w:t>R</w:t>
            </w:r>
          </w:p>
        </w:tc>
        <w:tc>
          <w:tcPr>
            <w:tcW w:w="2169" w:type="dxa"/>
          </w:tcPr>
          <w:p w14:paraId="4D7AD306" w14:textId="70C15D32" w:rsidR="008F3449" w:rsidRPr="00323FDB" w:rsidRDefault="00A412D1" w:rsidP="005B3030">
            <w:pPr>
              <w:pStyle w:val="TableEntry"/>
            </w:pPr>
            <w:r w:rsidRPr="00323FDB">
              <w:t xml:space="preserve">PCC </w:t>
            </w:r>
            <w:r w:rsidR="008F3449" w:rsidRPr="00323FDB">
              <w:t>TF-3: 6.3.1.D</w:t>
            </w:r>
          </w:p>
        </w:tc>
      </w:tr>
      <w:tr w:rsidR="008F3449" w:rsidRPr="00323FDB" w14:paraId="12A472DD" w14:textId="77777777" w:rsidTr="005B3030">
        <w:trPr>
          <w:trHeight w:val="584"/>
          <w:jc w:val="center"/>
        </w:trPr>
        <w:tc>
          <w:tcPr>
            <w:tcW w:w="1899" w:type="dxa"/>
          </w:tcPr>
          <w:p w14:paraId="6D2155B0" w14:textId="77777777" w:rsidR="008F3449" w:rsidRPr="00323FDB" w:rsidRDefault="008F3449" w:rsidP="005B3030">
            <w:pPr>
              <w:pStyle w:val="TableEntry"/>
            </w:pPr>
            <w:r w:rsidRPr="00323FDB">
              <w:t>Content Consumer</w:t>
            </w:r>
          </w:p>
        </w:tc>
        <w:tc>
          <w:tcPr>
            <w:tcW w:w="2970" w:type="dxa"/>
          </w:tcPr>
          <w:p w14:paraId="32E13826" w14:textId="77777777" w:rsidR="008F3449" w:rsidRPr="00323FDB" w:rsidRDefault="008F3449" w:rsidP="005B3030">
            <w:pPr>
              <w:pStyle w:val="TableEntry"/>
            </w:pPr>
            <w:r w:rsidRPr="00323FDB">
              <w:t>PHMR</w:t>
            </w:r>
          </w:p>
        </w:tc>
        <w:tc>
          <w:tcPr>
            <w:tcW w:w="1440" w:type="dxa"/>
          </w:tcPr>
          <w:p w14:paraId="0533E359" w14:textId="77777777" w:rsidR="008F3449" w:rsidRPr="00323FDB" w:rsidRDefault="008F3449" w:rsidP="005B3030">
            <w:pPr>
              <w:pStyle w:val="TableEntry"/>
            </w:pPr>
            <w:r w:rsidRPr="00323FDB">
              <w:t>R</w:t>
            </w:r>
          </w:p>
        </w:tc>
        <w:tc>
          <w:tcPr>
            <w:tcW w:w="2169" w:type="dxa"/>
          </w:tcPr>
          <w:p w14:paraId="32A58322" w14:textId="45213A07" w:rsidR="008F3449" w:rsidRPr="00323FDB" w:rsidRDefault="00A412D1" w:rsidP="005B3030">
            <w:pPr>
              <w:pStyle w:val="TableEntry"/>
            </w:pPr>
            <w:r w:rsidRPr="00323FDB">
              <w:t xml:space="preserve">PCC </w:t>
            </w:r>
            <w:r w:rsidR="008F3449" w:rsidRPr="00323FDB">
              <w:t>TF-3: 6.3.1.D</w:t>
            </w:r>
          </w:p>
        </w:tc>
      </w:tr>
    </w:tbl>
    <w:p w14:paraId="49D75503" w14:textId="77777777" w:rsidR="000D2487" w:rsidRPr="00323FDB" w:rsidRDefault="000D2487" w:rsidP="00597DB2">
      <w:pPr>
        <w:pStyle w:val="BodyText"/>
      </w:pPr>
    </w:p>
    <w:p w14:paraId="64E52DED" w14:textId="77777777" w:rsidR="00747BB5" w:rsidRPr="00323FDB" w:rsidRDefault="00747BB5" w:rsidP="00747BB5">
      <w:pPr>
        <w:pStyle w:val="BodyText"/>
      </w:pPr>
      <w:r w:rsidRPr="00323FDB">
        <w:t>The Content Creator Actor in this profile depends upon the Consistent Time Profile. Table X.1-3 defines the dependency:</w:t>
      </w:r>
    </w:p>
    <w:p w14:paraId="471FD522" w14:textId="77777777" w:rsidR="00747BB5" w:rsidRDefault="00747BB5" w:rsidP="00747BB5">
      <w:pPr>
        <w:pStyle w:val="BodyText"/>
      </w:pPr>
    </w:p>
    <w:p w14:paraId="1F136B94" w14:textId="77777777" w:rsidR="002143AB" w:rsidRPr="00323FDB" w:rsidRDefault="002143AB" w:rsidP="00747BB5">
      <w:pPr>
        <w:pStyle w:val="BodyText"/>
      </w:pPr>
    </w:p>
    <w:p w14:paraId="2B4052BE" w14:textId="77777777" w:rsidR="00747BB5" w:rsidRPr="00323FDB" w:rsidRDefault="00747BB5" w:rsidP="00747BB5">
      <w:pPr>
        <w:pStyle w:val="TableTitle"/>
      </w:pPr>
      <w:r w:rsidRPr="00323FDB">
        <w:lastRenderedPageBreak/>
        <w:t>Table X.1-3: Content Module Dependencies</w:t>
      </w:r>
    </w:p>
    <w:tbl>
      <w:tblPr>
        <w:tblW w:w="9735" w:type="dxa"/>
        <w:tblInd w:w="108" w:type="dxa"/>
        <w:tblLayout w:type="fixed"/>
        <w:tblLook w:val="0000" w:firstRow="0" w:lastRow="0" w:firstColumn="0" w:lastColumn="0" w:noHBand="0" w:noVBand="0"/>
      </w:tblPr>
      <w:tblGrid>
        <w:gridCol w:w="2325"/>
        <w:gridCol w:w="3195"/>
        <w:gridCol w:w="2254"/>
        <w:gridCol w:w="1961"/>
      </w:tblGrid>
      <w:tr w:rsidR="00747BB5" w:rsidRPr="00323FDB" w14:paraId="6EE963ED" w14:textId="77777777" w:rsidTr="005B3030">
        <w:trPr>
          <w:cantSplit/>
          <w:tblHeader/>
        </w:trPr>
        <w:tc>
          <w:tcPr>
            <w:tcW w:w="2325" w:type="dxa"/>
            <w:tcBorders>
              <w:top w:val="single" w:sz="4" w:space="0" w:color="000000"/>
              <w:left w:val="single" w:sz="4" w:space="0" w:color="000000"/>
              <w:bottom w:val="single" w:sz="4" w:space="0" w:color="000000"/>
            </w:tcBorders>
            <w:shd w:val="clear" w:color="auto" w:fill="D8D8D8"/>
          </w:tcPr>
          <w:p w14:paraId="5DB3113F" w14:textId="77777777" w:rsidR="00747BB5" w:rsidRPr="00E10688" w:rsidRDefault="00747BB5" w:rsidP="00E10688">
            <w:pPr>
              <w:pStyle w:val="TableEntryHeader"/>
            </w:pPr>
            <w:r w:rsidRPr="00E10688">
              <w:t>Integration Profile</w:t>
            </w:r>
          </w:p>
        </w:tc>
        <w:tc>
          <w:tcPr>
            <w:tcW w:w="3195" w:type="dxa"/>
            <w:tcBorders>
              <w:top w:val="single" w:sz="4" w:space="0" w:color="000000"/>
              <w:left w:val="single" w:sz="4" w:space="0" w:color="000000"/>
              <w:bottom w:val="single" w:sz="4" w:space="0" w:color="000000"/>
            </w:tcBorders>
            <w:shd w:val="clear" w:color="auto" w:fill="D8D8D8"/>
          </w:tcPr>
          <w:p w14:paraId="39A99001" w14:textId="77777777" w:rsidR="00747BB5" w:rsidRPr="00E10688" w:rsidRDefault="00747BB5" w:rsidP="00E10688">
            <w:pPr>
              <w:pStyle w:val="TableEntryHeader"/>
            </w:pPr>
            <w:r w:rsidRPr="00E10688">
              <w:t>Depends on</w:t>
            </w:r>
          </w:p>
        </w:tc>
        <w:tc>
          <w:tcPr>
            <w:tcW w:w="2254" w:type="dxa"/>
            <w:tcBorders>
              <w:top w:val="single" w:sz="4" w:space="0" w:color="000000"/>
              <w:left w:val="single" w:sz="4" w:space="0" w:color="000000"/>
              <w:bottom w:val="single" w:sz="4" w:space="0" w:color="000000"/>
            </w:tcBorders>
            <w:shd w:val="clear" w:color="auto" w:fill="D8D8D8"/>
          </w:tcPr>
          <w:p w14:paraId="39064257" w14:textId="77777777" w:rsidR="00747BB5" w:rsidRPr="00E10688" w:rsidRDefault="00747BB5" w:rsidP="00E10688">
            <w:pPr>
              <w:pStyle w:val="TableEntryHeader"/>
            </w:pPr>
            <w:r w:rsidRPr="00E10688">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402BE47D" w14:textId="77777777" w:rsidR="00747BB5" w:rsidRPr="00E10688" w:rsidRDefault="00747BB5" w:rsidP="00E10688">
            <w:pPr>
              <w:pStyle w:val="TableEntryHeader"/>
            </w:pPr>
            <w:r w:rsidRPr="00E10688">
              <w:t>Purpose</w:t>
            </w:r>
          </w:p>
        </w:tc>
      </w:tr>
      <w:tr w:rsidR="00747BB5" w:rsidRPr="00323FDB" w14:paraId="2D32E6D8" w14:textId="77777777" w:rsidTr="005B3030">
        <w:trPr>
          <w:cantSplit/>
          <w:trHeight w:val="586"/>
        </w:trPr>
        <w:tc>
          <w:tcPr>
            <w:tcW w:w="2325" w:type="dxa"/>
            <w:tcBorders>
              <w:top w:val="single" w:sz="4" w:space="0" w:color="000000"/>
              <w:left w:val="single" w:sz="4" w:space="0" w:color="000000"/>
              <w:bottom w:val="single" w:sz="4" w:space="0" w:color="000000"/>
            </w:tcBorders>
            <w:shd w:val="clear" w:color="auto" w:fill="auto"/>
          </w:tcPr>
          <w:p w14:paraId="0AAB771C" w14:textId="77777777" w:rsidR="00747BB5" w:rsidRPr="00E10688" w:rsidRDefault="00747BB5" w:rsidP="00E10688">
            <w:pPr>
              <w:pStyle w:val="TableEntry"/>
            </w:pPr>
            <w:r w:rsidRPr="00E10688">
              <w:t>Remote Patient Monitoring Profile (RPM)</w:t>
            </w:r>
          </w:p>
        </w:tc>
        <w:tc>
          <w:tcPr>
            <w:tcW w:w="3195" w:type="dxa"/>
            <w:tcBorders>
              <w:top w:val="single" w:sz="4" w:space="0" w:color="000000"/>
              <w:left w:val="single" w:sz="4" w:space="0" w:color="000000"/>
              <w:bottom w:val="single" w:sz="4" w:space="0" w:color="000000"/>
            </w:tcBorders>
            <w:shd w:val="clear" w:color="auto" w:fill="auto"/>
          </w:tcPr>
          <w:p w14:paraId="6F0511F6" w14:textId="77777777" w:rsidR="00747BB5" w:rsidRPr="00E10688" w:rsidRDefault="00747BB5" w:rsidP="00E10688">
            <w:pPr>
              <w:pStyle w:val="TableEntry"/>
            </w:pPr>
            <w:r w:rsidRPr="00E10688">
              <w:t>Consistent Time</w:t>
            </w:r>
          </w:p>
        </w:tc>
        <w:tc>
          <w:tcPr>
            <w:tcW w:w="2254" w:type="dxa"/>
            <w:tcBorders>
              <w:top w:val="single" w:sz="4" w:space="0" w:color="000000"/>
              <w:left w:val="single" w:sz="4" w:space="0" w:color="000000"/>
              <w:bottom w:val="single" w:sz="4" w:space="0" w:color="000000"/>
            </w:tcBorders>
            <w:shd w:val="clear" w:color="auto" w:fill="auto"/>
          </w:tcPr>
          <w:p w14:paraId="308EEB53" w14:textId="77777777" w:rsidR="00747BB5" w:rsidRPr="00E10688" w:rsidRDefault="00747BB5" w:rsidP="00E10688">
            <w:pPr>
              <w:pStyle w:val="TableEntry"/>
            </w:pPr>
            <w:r w:rsidRPr="00E10688">
              <w:t>The Content Creator Actor implementing this profile must implement the Consistent Time Profile</w:t>
            </w:r>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75E6AAC9" w14:textId="77777777" w:rsidR="00747BB5" w:rsidRPr="00E10688" w:rsidRDefault="00747BB5" w:rsidP="00E10688">
            <w:pPr>
              <w:pStyle w:val="TableEntry"/>
            </w:pPr>
            <w:r w:rsidRPr="00E10688">
              <w:t>Required for consistent time-stamping of the PHMR content module.</w:t>
            </w:r>
          </w:p>
        </w:tc>
      </w:tr>
    </w:tbl>
    <w:p w14:paraId="14CEAFD5" w14:textId="77777777" w:rsidR="00747BB5" w:rsidRPr="00323FDB" w:rsidRDefault="00747BB5" w:rsidP="00597DB2">
      <w:pPr>
        <w:pStyle w:val="BodyText"/>
      </w:pPr>
    </w:p>
    <w:p w14:paraId="583C3D2B" w14:textId="77777777" w:rsidR="00FF4C4E" w:rsidRPr="00323FDB" w:rsidRDefault="00FF4C4E" w:rsidP="00503AE1">
      <w:pPr>
        <w:pStyle w:val="Heading3"/>
        <w:numPr>
          <w:ilvl w:val="0"/>
          <w:numId w:val="0"/>
        </w:numPr>
        <w:rPr>
          <w:bCs/>
          <w:noProof w:val="0"/>
        </w:rPr>
      </w:pPr>
      <w:bookmarkStart w:id="762" w:name="_Toc424048741"/>
      <w:r w:rsidRPr="00323FDB">
        <w:rPr>
          <w:bCs/>
          <w:noProof w:val="0"/>
        </w:rPr>
        <w:t>X.1.1</w:t>
      </w:r>
      <w:r w:rsidR="00503AE1" w:rsidRPr="00323FDB">
        <w:rPr>
          <w:bCs/>
          <w:noProof w:val="0"/>
        </w:rPr>
        <w:t xml:space="preserve"> Actor Descriptions and </w:t>
      </w:r>
      <w:r w:rsidR="006A4160" w:rsidRPr="00323FDB">
        <w:rPr>
          <w:bCs/>
          <w:noProof w:val="0"/>
        </w:rPr>
        <w:t xml:space="preserve">Actor </w:t>
      </w:r>
      <w:r w:rsidR="00ED0083" w:rsidRPr="00323FDB">
        <w:rPr>
          <w:bCs/>
          <w:noProof w:val="0"/>
        </w:rPr>
        <w:t xml:space="preserve">Profile </w:t>
      </w:r>
      <w:r w:rsidR="00503AE1" w:rsidRPr="00323FDB">
        <w:rPr>
          <w:bCs/>
          <w:noProof w:val="0"/>
        </w:rPr>
        <w:t>Requirements</w:t>
      </w:r>
      <w:bookmarkEnd w:id="762"/>
    </w:p>
    <w:p w14:paraId="1A037CB4" w14:textId="1C21A356" w:rsidR="008F3449" w:rsidRPr="00323FDB" w:rsidRDefault="008F3449" w:rsidP="00E10688">
      <w:pPr>
        <w:pStyle w:val="BodyText"/>
      </w:pPr>
      <w:r w:rsidRPr="00323FDB">
        <w:t xml:space="preserve">The RPM </w:t>
      </w:r>
      <w:r w:rsidR="00F57B31">
        <w:t>Profile</w:t>
      </w:r>
      <w:r w:rsidRPr="00323FDB">
        <w:t xml:space="preserve"> consists of the following actors: </w:t>
      </w:r>
    </w:p>
    <w:p w14:paraId="12D3D651" w14:textId="5183EE29" w:rsidR="008F3449" w:rsidRPr="00323FDB" w:rsidRDefault="008F3449" w:rsidP="00E10688">
      <w:pPr>
        <w:pStyle w:val="ListNumber2"/>
        <w:numPr>
          <w:ilvl w:val="0"/>
          <w:numId w:val="36"/>
        </w:numPr>
      </w:pPr>
      <w:r w:rsidRPr="00323FDB">
        <w:t xml:space="preserve">Device Observation Source </w:t>
      </w:r>
      <w:r w:rsidR="00F57B31">
        <w:t>Actor</w:t>
      </w:r>
      <w:r w:rsidRPr="00323FDB">
        <w:t xml:space="preserve"> which is typically the Personal Health Device (PHD) sensor</w:t>
      </w:r>
    </w:p>
    <w:p w14:paraId="63D19B7E" w14:textId="3E930500" w:rsidR="008F3449" w:rsidRPr="00323FDB" w:rsidRDefault="00452A51" w:rsidP="00E10688">
      <w:pPr>
        <w:pStyle w:val="ListNumber2"/>
      </w:pPr>
      <w:r w:rsidRPr="00323FDB">
        <w:t>Sensor Data</w:t>
      </w:r>
      <w:r w:rsidR="008F3449" w:rsidRPr="00323FDB">
        <w:t xml:space="preserve"> Consumer </w:t>
      </w:r>
      <w:r w:rsidR="00F57B31">
        <w:t>Actor</w:t>
      </w:r>
      <w:r w:rsidR="008F3449" w:rsidRPr="00323FDB">
        <w:t xml:space="preserve"> that receives the data from the sensor device. In this profile, the </w:t>
      </w:r>
      <w:r w:rsidRPr="00323FDB">
        <w:t xml:space="preserve">Sensor Data </w:t>
      </w:r>
      <w:r w:rsidR="008F3449" w:rsidRPr="00323FDB">
        <w:t xml:space="preserve">Consumer must be grouped with either a </w:t>
      </w:r>
      <w:r w:rsidR="0093216B" w:rsidRPr="00323FDB">
        <w:t>Device Observation Reporter</w:t>
      </w:r>
      <w:r w:rsidR="008F3449" w:rsidRPr="00323FDB">
        <w:t xml:space="preserve"> or Content Creator </w:t>
      </w:r>
      <w:r w:rsidR="00F57B31">
        <w:t>Actor</w:t>
      </w:r>
      <w:r w:rsidR="008F3449" w:rsidRPr="00323FDB">
        <w:t>.</w:t>
      </w:r>
    </w:p>
    <w:p w14:paraId="7B472835" w14:textId="2933A7FE" w:rsidR="008F3449" w:rsidRPr="00323FDB" w:rsidRDefault="0093216B" w:rsidP="00E10688">
      <w:pPr>
        <w:pStyle w:val="ListNumber2"/>
      </w:pPr>
      <w:r w:rsidRPr="00323FDB">
        <w:t xml:space="preserve">Device Observation Reporter </w:t>
      </w:r>
      <w:r w:rsidR="00F57B31">
        <w:t>Actor</w:t>
      </w:r>
      <w:r w:rsidR="008F3449" w:rsidRPr="00323FDB">
        <w:t xml:space="preserve"> that generates a </w:t>
      </w:r>
      <w:r w:rsidR="00F7282E" w:rsidRPr="00323FDB">
        <w:t>PCD-01 message</w:t>
      </w:r>
      <w:r w:rsidR="008F3449" w:rsidRPr="00323FDB">
        <w:t xml:space="preserve"> from the </w:t>
      </w:r>
      <w:r w:rsidR="00BE3C9C" w:rsidRPr="00323FDB">
        <w:t>PCHA</w:t>
      </w:r>
      <w:r w:rsidR="008F3449" w:rsidRPr="00323FDB">
        <w:t xml:space="preserve"> data</w:t>
      </w:r>
    </w:p>
    <w:p w14:paraId="73DE679F" w14:textId="7FBF5133" w:rsidR="008F3449" w:rsidRPr="00323FDB" w:rsidRDefault="0093216B" w:rsidP="00E10688">
      <w:pPr>
        <w:pStyle w:val="ListNumber2"/>
      </w:pPr>
      <w:r w:rsidRPr="00323FDB">
        <w:t>Device Observation</w:t>
      </w:r>
      <w:r w:rsidR="008F3449" w:rsidRPr="00323FDB">
        <w:t xml:space="preserve"> Consumer </w:t>
      </w:r>
      <w:r w:rsidR="00F57B31">
        <w:t>Actor</w:t>
      </w:r>
      <w:r w:rsidR="008F3449" w:rsidRPr="00323FDB">
        <w:t xml:space="preserve"> that receives </w:t>
      </w:r>
      <w:r w:rsidR="00F7282E" w:rsidRPr="00323FDB">
        <w:t>PCD-01 messages</w:t>
      </w:r>
      <w:r w:rsidR="008F3449" w:rsidRPr="00323FDB">
        <w:t xml:space="preserve"> from the </w:t>
      </w:r>
      <w:r w:rsidRPr="00323FDB">
        <w:t xml:space="preserve">Device Observation Reporter </w:t>
      </w:r>
      <w:r w:rsidR="00F57B31">
        <w:t>Actor</w:t>
      </w:r>
      <w:r w:rsidR="008F3449" w:rsidRPr="00323FDB">
        <w:t xml:space="preserve">. In this profile the </w:t>
      </w:r>
      <w:r w:rsidRPr="00323FDB">
        <w:t>Device Observation</w:t>
      </w:r>
      <w:r w:rsidR="008F3449" w:rsidRPr="00323FDB">
        <w:t xml:space="preserve"> Consumer </w:t>
      </w:r>
      <w:r w:rsidR="00F57B31">
        <w:t>Actor</w:t>
      </w:r>
      <w:r w:rsidR="008F3449" w:rsidRPr="00323FDB">
        <w:t xml:space="preserve"> is typically grouped with a Content Creator </w:t>
      </w:r>
      <w:r w:rsidR="00F57B31">
        <w:t>Actor</w:t>
      </w:r>
      <w:r w:rsidR="008F3449" w:rsidRPr="00323FDB">
        <w:t xml:space="preserve"> that creates PHMR content modules from IHE PCD-01 data.</w:t>
      </w:r>
    </w:p>
    <w:p w14:paraId="363A2E08" w14:textId="699B139A" w:rsidR="008F3449" w:rsidRPr="00323FDB" w:rsidRDefault="008F3449" w:rsidP="00E10688">
      <w:pPr>
        <w:pStyle w:val="ListNumber2"/>
      </w:pPr>
      <w:r w:rsidRPr="00323FDB">
        <w:t xml:space="preserve">Content Creator </w:t>
      </w:r>
      <w:r w:rsidR="00F57B31">
        <w:t>Actor</w:t>
      </w:r>
      <w:r w:rsidRPr="00323FDB">
        <w:t xml:space="preserve"> that generates a PHMR content module and makes that Content available to a Content Consumer.</w:t>
      </w:r>
    </w:p>
    <w:p w14:paraId="7104B8B4" w14:textId="7D4BE15E" w:rsidR="008F3449" w:rsidRPr="00323FDB" w:rsidRDefault="008F3449" w:rsidP="00E10688">
      <w:pPr>
        <w:pStyle w:val="ListNumber2"/>
      </w:pPr>
      <w:r w:rsidRPr="00323FDB">
        <w:t xml:space="preserve">Content Consumer </w:t>
      </w:r>
      <w:r w:rsidR="00F57B31">
        <w:t>Actor</w:t>
      </w:r>
      <w:r w:rsidRPr="00323FDB">
        <w:t xml:space="preserve"> that </w:t>
      </w:r>
      <w:r w:rsidR="00F7282E" w:rsidRPr="00323FDB">
        <w:t>can utilize</w:t>
      </w:r>
      <w:r w:rsidRPr="00323FDB">
        <w:t xml:space="preserve"> a PHMR content module.</w:t>
      </w:r>
    </w:p>
    <w:p w14:paraId="5D2EBC63" w14:textId="0D4B0302" w:rsidR="008F3449" w:rsidRPr="00323FDB" w:rsidRDefault="00F7282E" w:rsidP="00E10688">
      <w:pPr>
        <w:pStyle w:val="BodyText"/>
      </w:pPr>
      <w:r w:rsidRPr="00323FDB">
        <w:t xml:space="preserve">A product that claims conformance to this profile could implement </w:t>
      </w:r>
      <w:r w:rsidR="008F3449" w:rsidRPr="00323FDB">
        <w:t>one of the following actors or actor groups:</w:t>
      </w:r>
    </w:p>
    <w:p w14:paraId="64FE0A7D" w14:textId="4B69BEE0" w:rsidR="008F3449" w:rsidRPr="00323FDB" w:rsidRDefault="008F3449" w:rsidP="00E10688">
      <w:pPr>
        <w:pStyle w:val="ListNumber2"/>
        <w:numPr>
          <w:ilvl w:val="0"/>
          <w:numId w:val="37"/>
        </w:numPr>
      </w:pPr>
      <w:r w:rsidRPr="00323FDB">
        <w:t xml:space="preserve">A </w:t>
      </w:r>
      <w:r w:rsidR="00884FE9" w:rsidRPr="00323FDB">
        <w:t xml:space="preserve">sensor device acting as a </w:t>
      </w:r>
      <w:r w:rsidRPr="00323FDB">
        <w:t>Device Observation Source</w:t>
      </w:r>
      <w:r w:rsidR="00527A26" w:rsidRPr="00323FDB">
        <w:t xml:space="preserve"> supporting one or more transports</w:t>
      </w:r>
    </w:p>
    <w:p w14:paraId="1C29ACDB" w14:textId="51DF8DF5" w:rsidR="00BC0CDF" w:rsidRPr="00323FDB" w:rsidRDefault="00BC0CDF" w:rsidP="00E10688">
      <w:pPr>
        <w:pStyle w:val="ListNumber2"/>
        <w:numPr>
          <w:ilvl w:val="0"/>
          <w:numId w:val="37"/>
        </w:numPr>
      </w:pPr>
      <w:r w:rsidRPr="00323FDB">
        <w:t>A sensor device acting as a Device Observation Reporter</w:t>
      </w:r>
      <w:r w:rsidR="00527A26" w:rsidRPr="00323FDB">
        <w:t xml:space="preserve"> supporting one or both transports</w:t>
      </w:r>
    </w:p>
    <w:p w14:paraId="53E0D2E8" w14:textId="2D01495B" w:rsidR="00BC0CDF" w:rsidRPr="00323FDB" w:rsidRDefault="00BC0CDF" w:rsidP="00E10688">
      <w:pPr>
        <w:pStyle w:val="ListNumber2"/>
        <w:numPr>
          <w:ilvl w:val="0"/>
          <w:numId w:val="37"/>
        </w:numPr>
      </w:pPr>
      <w:r w:rsidRPr="00323FDB">
        <w:t>A sensor device acting as a Content Creator</w:t>
      </w:r>
    </w:p>
    <w:p w14:paraId="00E5462A" w14:textId="0855DB74" w:rsidR="008F3449" w:rsidRPr="00323FDB" w:rsidRDefault="008F3449" w:rsidP="00E10688">
      <w:pPr>
        <w:pStyle w:val="ListNumber2"/>
        <w:numPr>
          <w:ilvl w:val="0"/>
          <w:numId w:val="37"/>
        </w:numPr>
      </w:pPr>
      <w:r w:rsidRPr="00323FDB">
        <w:t xml:space="preserve">A </w:t>
      </w:r>
      <w:r w:rsidR="00452A51" w:rsidRPr="00323FDB">
        <w:t>Sensor Data</w:t>
      </w:r>
      <w:r w:rsidRPr="00323FDB">
        <w:t xml:space="preserve"> Consumer </w:t>
      </w:r>
      <w:r w:rsidR="00527A26" w:rsidRPr="00323FDB">
        <w:t xml:space="preserve">supporting one or more transports </w:t>
      </w:r>
      <w:r w:rsidRPr="00323FDB">
        <w:t xml:space="preserve">grouped with a </w:t>
      </w:r>
      <w:r w:rsidR="0093216B" w:rsidRPr="00323FDB">
        <w:t>Device Observation Reporter</w:t>
      </w:r>
      <w:r w:rsidR="00527A26" w:rsidRPr="00323FDB">
        <w:t xml:space="preserve"> supporting one or both transports</w:t>
      </w:r>
    </w:p>
    <w:p w14:paraId="76C16A2F" w14:textId="60D0B6BF" w:rsidR="008F3449" w:rsidRPr="00323FDB" w:rsidRDefault="008F3449" w:rsidP="00E10688">
      <w:pPr>
        <w:pStyle w:val="ListNumber2"/>
        <w:numPr>
          <w:ilvl w:val="0"/>
          <w:numId w:val="37"/>
        </w:numPr>
      </w:pPr>
      <w:r w:rsidRPr="00323FDB">
        <w:t xml:space="preserve">A </w:t>
      </w:r>
      <w:r w:rsidR="0093216B" w:rsidRPr="00323FDB">
        <w:t xml:space="preserve">Device Observation </w:t>
      </w:r>
      <w:r w:rsidRPr="00323FDB">
        <w:t xml:space="preserve">Consumer </w:t>
      </w:r>
      <w:r w:rsidR="00527A26" w:rsidRPr="00323FDB">
        <w:t xml:space="preserve">supporting one or both transports </w:t>
      </w:r>
      <w:r w:rsidRPr="00323FDB">
        <w:t>grouped with a Content Creator</w:t>
      </w:r>
    </w:p>
    <w:p w14:paraId="75137E5D" w14:textId="77777777" w:rsidR="008F3449" w:rsidRPr="00323FDB" w:rsidRDefault="008F3449" w:rsidP="00E10688">
      <w:pPr>
        <w:pStyle w:val="ListNumber2"/>
        <w:numPr>
          <w:ilvl w:val="0"/>
          <w:numId w:val="37"/>
        </w:numPr>
      </w:pPr>
      <w:r w:rsidRPr="00323FDB">
        <w:t>A Content Consumer capable of reading a PHMR</w:t>
      </w:r>
    </w:p>
    <w:p w14:paraId="07E3B3BE" w14:textId="5033116D" w:rsidR="008F3449" w:rsidRPr="00323FDB" w:rsidRDefault="008F3449" w:rsidP="00E10688">
      <w:pPr>
        <w:pStyle w:val="ListNumber2"/>
        <w:numPr>
          <w:ilvl w:val="0"/>
          <w:numId w:val="37"/>
        </w:numPr>
      </w:pPr>
      <w:r w:rsidRPr="00323FDB">
        <w:t xml:space="preserve">A </w:t>
      </w:r>
      <w:r w:rsidR="004A20B4" w:rsidRPr="00323FDB">
        <w:t>Sensor Data</w:t>
      </w:r>
      <w:r w:rsidRPr="00323FDB">
        <w:t xml:space="preserve"> Consumer grouped with a Content Creator</w:t>
      </w:r>
    </w:p>
    <w:p w14:paraId="4AA97559" w14:textId="41FFB3C6" w:rsidR="008F3449" w:rsidRPr="00323FDB" w:rsidRDefault="008F3449" w:rsidP="00E10688">
      <w:pPr>
        <w:pStyle w:val="BodyText"/>
      </w:pPr>
      <w:r w:rsidRPr="00323FDB">
        <w:lastRenderedPageBreak/>
        <w:t xml:space="preserve">These seven components do not rule out an implementation where a manufacturer implements, for example, a </w:t>
      </w:r>
      <w:r w:rsidR="00452A51" w:rsidRPr="00323FDB">
        <w:t>Sensor Data</w:t>
      </w:r>
      <w:r w:rsidRPr="00323FDB">
        <w:t xml:space="preserve"> Consumer grouped with both a </w:t>
      </w:r>
      <w:r w:rsidR="0093216B" w:rsidRPr="00323FDB">
        <w:t xml:space="preserve">Device Observation Reporter </w:t>
      </w:r>
      <w:r w:rsidRPr="00323FDB">
        <w:t xml:space="preserve">and Content Creator. Such a component could provide both a </w:t>
      </w:r>
      <w:r w:rsidR="00F7282E" w:rsidRPr="00323FDB">
        <w:t>PCD-01 message</w:t>
      </w:r>
      <w:r w:rsidRPr="00323FDB">
        <w:t xml:space="preserve"> and/or PHMR content module.</w:t>
      </w:r>
    </w:p>
    <w:p w14:paraId="3D011492" w14:textId="10AD2E37" w:rsidR="00527A26" w:rsidRPr="00323FDB" w:rsidRDefault="00527A26" w:rsidP="00E10688">
      <w:pPr>
        <w:pStyle w:val="BodyText"/>
      </w:pPr>
      <w:r w:rsidRPr="00323FDB">
        <w:t>Clearly for interoperability, peer implementations must support the same transports.</w:t>
      </w:r>
    </w:p>
    <w:p w14:paraId="6207C074" w14:textId="6F39B3C1" w:rsidR="008F3449" w:rsidRPr="00323FDB" w:rsidRDefault="008F3449" w:rsidP="00E10688">
      <w:pPr>
        <w:pStyle w:val="BodyText"/>
        <w:rPr>
          <w:color w:val="FF0000"/>
        </w:rPr>
      </w:pPr>
      <w:r w:rsidRPr="00323FDB">
        <w:t xml:space="preserve">Due to resource requirements, costs, and maintenance efforts, it is envisioned that the most common set of components satisfying the end-to-end nature of this profile will consist of one or more Device Observation Source components and a </w:t>
      </w:r>
      <w:r w:rsidR="00452A51" w:rsidRPr="00323FDB">
        <w:t>Sensor Data</w:t>
      </w:r>
      <w:r w:rsidRPr="00323FDB">
        <w:t xml:space="preserve"> Consumer grouped with a </w:t>
      </w:r>
      <w:r w:rsidR="0093216B" w:rsidRPr="00323FDB">
        <w:t xml:space="preserve">Device Observation Reporter </w:t>
      </w:r>
      <w:r w:rsidRPr="00323FDB">
        <w:t xml:space="preserve">component for each patient, and a </w:t>
      </w:r>
      <w:r w:rsidR="0093216B" w:rsidRPr="00323FDB">
        <w:t>Device Observation</w:t>
      </w:r>
      <w:r w:rsidRPr="00323FDB">
        <w:t xml:space="preserve"> Consumer grouped with a Content Creator component serving several patients sharing PHMR content modules with several Content Consumers</w:t>
      </w:r>
      <w:r w:rsidRPr="00323FDB">
        <w:rPr>
          <w:color w:val="FF0000"/>
        </w:rPr>
        <w:t>.</w:t>
      </w:r>
    </w:p>
    <w:p w14:paraId="5E6F1C46" w14:textId="15D26470" w:rsidR="008F3449" w:rsidRPr="00323FDB" w:rsidRDefault="00A80232" w:rsidP="00E10688">
      <w:pPr>
        <w:pStyle w:val="BodyText"/>
      </w:pPr>
      <w:r w:rsidRPr="00323FDB">
        <w:t xml:space="preserve">The </w:t>
      </w:r>
      <w:r w:rsidR="008F3449" w:rsidRPr="00323FDB">
        <w:t>transactions involved in this profile utilize multiple transports.</w:t>
      </w:r>
    </w:p>
    <w:p w14:paraId="679C861D" w14:textId="2977A2B7" w:rsidR="008F3449" w:rsidRPr="00323FDB" w:rsidRDefault="008F3449" w:rsidP="00E10688">
      <w:pPr>
        <w:pStyle w:val="BodyText"/>
      </w:pPr>
      <w:r w:rsidRPr="00323FDB">
        <w:t xml:space="preserve">The </w:t>
      </w:r>
      <w:r w:rsidR="00875157" w:rsidRPr="00323FDB">
        <w:t xml:space="preserve">Communicate </w:t>
      </w:r>
      <w:r w:rsidR="00BE3C9C" w:rsidRPr="00323FDB">
        <w:t>PCHA</w:t>
      </w:r>
      <w:r w:rsidRPr="00323FDB">
        <w:t xml:space="preserve"> Data</w:t>
      </w:r>
      <w:r w:rsidR="00875157" w:rsidRPr="00323FDB">
        <w:t>-*</w:t>
      </w:r>
      <w:r w:rsidRPr="00323FDB">
        <w:t xml:space="preserve"> transaction specified by the </w:t>
      </w:r>
      <w:r w:rsidR="00BE3C9C" w:rsidRPr="00323FDB">
        <w:t>PCHA</w:t>
      </w:r>
      <w:r w:rsidRPr="00323FDB">
        <w:t xml:space="preserve"> H.811 - TAN-PAN-LAN Interface guidelines currently supports the following transports and protocols</w:t>
      </w:r>
    </w:p>
    <w:p w14:paraId="7AD1FAD2" w14:textId="77777777" w:rsidR="008F3449" w:rsidRPr="00323FDB" w:rsidRDefault="008F3449" w:rsidP="00E10688">
      <w:pPr>
        <w:pStyle w:val="ListBullet2"/>
      </w:pPr>
      <w:r w:rsidRPr="00323FDB">
        <w:t>IEEE 11073-20601 packets over</w:t>
      </w:r>
    </w:p>
    <w:p w14:paraId="649046E5" w14:textId="77777777" w:rsidR="008F3449" w:rsidRPr="00323FDB" w:rsidRDefault="008F3449" w:rsidP="00E10688">
      <w:pPr>
        <w:pStyle w:val="ListBullet3"/>
      </w:pPr>
      <w:r w:rsidRPr="00323FDB">
        <w:t>HDP Bluetooth</w:t>
      </w:r>
    </w:p>
    <w:p w14:paraId="0DFC9BBB" w14:textId="48A6D860" w:rsidR="008F3449" w:rsidRPr="00323FDB" w:rsidRDefault="008F3449" w:rsidP="00E10688">
      <w:pPr>
        <w:pStyle w:val="ListBullet3"/>
      </w:pPr>
      <w:r w:rsidRPr="00323FDB">
        <w:t>PH</w:t>
      </w:r>
      <w:r w:rsidR="00F64C14" w:rsidRPr="00323FDB">
        <w:t>DC</w:t>
      </w:r>
      <w:r w:rsidRPr="00323FDB">
        <w:t xml:space="preserve"> USB</w:t>
      </w:r>
    </w:p>
    <w:p w14:paraId="2EEF14EC" w14:textId="77777777" w:rsidR="008F3449" w:rsidRPr="00323FDB" w:rsidRDefault="008F3449" w:rsidP="00E10688">
      <w:pPr>
        <w:pStyle w:val="ListBullet3"/>
      </w:pPr>
      <w:r w:rsidRPr="00323FDB">
        <w:t>ZigBee</w:t>
      </w:r>
    </w:p>
    <w:p w14:paraId="25028039" w14:textId="77777777" w:rsidR="008F3449" w:rsidRPr="00323FDB" w:rsidRDefault="008F3449" w:rsidP="00E10688">
      <w:pPr>
        <w:pStyle w:val="ListBullet3"/>
      </w:pPr>
      <w:r w:rsidRPr="00323FDB">
        <w:t>NFC</w:t>
      </w:r>
    </w:p>
    <w:p w14:paraId="6BFDC00E" w14:textId="77777777" w:rsidR="008F3449" w:rsidRPr="00323FDB" w:rsidRDefault="008F3449" w:rsidP="00E10688">
      <w:pPr>
        <w:pStyle w:val="ListBullet2"/>
      </w:pPr>
      <w:r w:rsidRPr="00323FDB">
        <w:t>Assorted Health device profiles overs Bluetooth Low Energy Attribute protocol</w:t>
      </w:r>
    </w:p>
    <w:p w14:paraId="00BDBF84" w14:textId="7EA50D96" w:rsidR="008F3449" w:rsidRPr="00323FDB" w:rsidRDefault="008F3449" w:rsidP="00E10688">
      <w:pPr>
        <w:pStyle w:val="BodyText"/>
      </w:pPr>
      <w:r w:rsidRPr="00323FDB">
        <w:t xml:space="preserve">The </w:t>
      </w:r>
      <w:r w:rsidR="004A20B4" w:rsidRPr="00323FDB">
        <w:t xml:space="preserve">PCHA </w:t>
      </w:r>
      <w:r w:rsidRPr="00323FDB">
        <w:t xml:space="preserve">guidelines place further requirements upon these protocols and transports than defined in the respective IEEE 11073 20601 and corresponding specialization specifications and the Bluetooth Low Energy health device profiles and services. The Device Observation Source </w:t>
      </w:r>
      <w:r w:rsidR="00F57B31">
        <w:t>Actor</w:t>
      </w:r>
      <w:r w:rsidRPr="00323FDB">
        <w:t xml:space="preserve"> implementing this transaction must provide what is referred to as </w:t>
      </w:r>
      <w:r w:rsidR="00BE3C9C" w:rsidRPr="00323FDB">
        <w:t>PCHA</w:t>
      </w:r>
      <w:r w:rsidRPr="00323FDB">
        <w:t xml:space="preserve"> data in this specification. The </w:t>
      </w:r>
      <w:r w:rsidR="00BE3C9C" w:rsidRPr="00323FDB">
        <w:t>PCHA</w:t>
      </w:r>
      <w:r w:rsidRPr="00323FDB">
        <w:t xml:space="preserve"> data is required to have certain device information and (conditionally) timing information to allow generation of </w:t>
      </w:r>
      <w:r w:rsidR="0093216B" w:rsidRPr="00323FDB">
        <w:t>observation d</w:t>
      </w:r>
      <w:r w:rsidRPr="00323FDB">
        <w:t xml:space="preserve">ata that can be coordinated and corrected to a UTC synchronized time source by the </w:t>
      </w:r>
      <w:r w:rsidR="00452A51" w:rsidRPr="00323FDB">
        <w:t xml:space="preserve">Sensor Data </w:t>
      </w:r>
      <w:r w:rsidRPr="00323FDB">
        <w:t xml:space="preserve">Consumer / </w:t>
      </w:r>
      <w:r w:rsidR="0093216B" w:rsidRPr="00323FDB">
        <w:t xml:space="preserve">Device Observation Reporter </w:t>
      </w:r>
      <w:r w:rsidR="00F57B31">
        <w:t>Actor</w:t>
      </w:r>
      <w:r w:rsidRPr="00323FDB">
        <w:t xml:space="preserve"> group if the Device Observation Source has not already done so. In particular, any stored measurements MUST provide a time stamp, and any Device Observation Source </w:t>
      </w:r>
      <w:r w:rsidR="00F57B31">
        <w:t>Actor</w:t>
      </w:r>
      <w:r w:rsidRPr="00323FDB">
        <w:t xml:space="preserve"> providing a timestamp in any measurement (stored or live) MUST provide its sense of current time.</w:t>
      </w:r>
      <w:r w:rsidR="00F7282E" w:rsidRPr="00323FDB">
        <w:t xml:space="preserve"> PCHA has certification requirements on a per-transport basis for this transaction for both the Device Observation Source and Sensor Data Consumer.</w:t>
      </w:r>
    </w:p>
    <w:p w14:paraId="0A68EA1F" w14:textId="2C65F3E7" w:rsidR="008F3449" w:rsidRPr="00323FDB" w:rsidRDefault="008F3449" w:rsidP="00E10688">
      <w:pPr>
        <w:pStyle w:val="BodyText"/>
      </w:pPr>
      <w:r w:rsidRPr="00323FDB">
        <w:t>The PCD-01 Communicate PCD Data</w:t>
      </w:r>
      <w:r w:rsidR="00875157" w:rsidRPr="00323FDB">
        <w:t>-*</w:t>
      </w:r>
      <w:r w:rsidRPr="00323FDB">
        <w:t xml:space="preserve"> transaction communicates </w:t>
      </w:r>
      <w:r w:rsidR="0093216B" w:rsidRPr="00323FDB">
        <w:t xml:space="preserve">observation data </w:t>
      </w:r>
      <w:r w:rsidRPr="00323FDB">
        <w:t xml:space="preserve">in the form of a </w:t>
      </w:r>
      <w:r w:rsidR="00F7282E" w:rsidRPr="00323FDB">
        <w:t>PCD-01 message</w:t>
      </w:r>
      <w:r w:rsidRPr="00323FDB">
        <w:t xml:space="preserve"> to an appropriate consumer</w:t>
      </w:r>
      <w:r w:rsidR="00DF14D1">
        <w:t xml:space="preserve">. </w:t>
      </w:r>
      <w:r w:rsidRPr="00323FDB">
        <w:t>The transaction uses one of the following transport methods:</w:t>
      </w:r>
    </w:p>
    <w:p w14:paraId="75EA5F75" w14:textId="7FE2C825" w:rsidR="008F3449" w:rsidRPr="00323FDB" w:rsidRDefault="008F3449" w:rsidP="00E10688">
      <w:pPr>
        <w:pStyle w:val="ListBullet2"/>
      </w:pPr>
      <w:r w:rsidRPr="00323FDB">
        <w:t xml:space="preserve">Continua </w:t>
      </w:r>
      <w:r w:rsidR="00BE3C9C" w:rsidRPr="00323FDB">
        <w:t>PCHA</w:t>
      </w:r>
      <w:r w:rsidRPr="00323FDB">
        <w:t xml:space="preserve"> </w:t>
      </w:r>
      <w:proofErr w:type="spellStart"/>
      <w:r w:rsidRPr="00323FDB">
        <w:t>hData</w:t>
      </w:r>
      <w:proofErr w:type="spellEnd"/>
      <w:r w:rsidRPr="00323FDB">
        <w:t xml:space="preserve"> Observation-Upload</w:t>
      </w:r>
    </w:p>
    <w:p w14:paraId="3B5CF9B0" w14:textId="3A253B10" w:rsidR="008F3449" w:rsidRPr="00323FDB" w:rsidRDefault="008F3449" w:rsidP="00E10688">
      <w:pPr>
        <w:pStyle w:val="ListBullet2"/>
      </w:pPr>
      <w:r w:rsidRPr="00323FDB">
        <w:t xml:space="preserve">Continua </w:t>
      </w:r>
      <w:r w:rsidR="00BE3C9C" w:rsidRPr="00323FDB">
        <w:t>PCHA</w:t>
      </w:r>
      <w:r w:rsidRPr="00323FDB">
        <w:t xml:space="preserve"> SOAP Observation-Upload</w:t>
      </w:r>
    </w:p>
    <w:p w14:paraId="78E39FA3" w14:textId="5A80DD99" w:rsidR="008F3449" w:rsidRPr="00323FDB" w:rsidRDefault="00F7282E" w:rsidP="00E10688">
      <w:pPr>
        <w:pStyle w:val="BodyText"/>
      </w:pPr>
      <w:proofErr w:type="gramStart"/>
      <w:r w:rsidRPr="00323FDB">
        <w:lastRenderedPageBreak/>
        <w:t>as</w:t>
      </w:r>
      <w:proofErr w:type="gramEnd"/>
      <w:r w:rsidRPr="00323FDB">
        <w:t xml:space="preserve"> specified in the </w:t>
      </w:r>
      <w:r w:rsidR="00BE3C9C" w:rsidRPr="00323FDB">
        <w:t>PCHA</w:t>
      </w:r>
      <w:r w:rsidR="008F3449" w:rsidRPr="00323FDB">
        <w:t xml:space="preserve"> H.812.1 - Observation Upload and </w:t>
      </w:r>
      <w:r w:rsidR="00BE3C9C" w:rsidRPr="00323FDB">
        <w:t>PCHA</w:t>
      </w:r>
      <w:r w:rsidR="008F3449" w:rsidRPr="00323FDB">
        <w:t xml:space="preserve"> H.812 - WAN Interface guidelines. The SOAP Observation-Upload uses the web services based IHE </w:t>
      </w:r>
      <w:proofErr w:type="spellStart"/>
      <w:r w:rsidR="008F3449" w:rsidRPr="00323FDB">
        <w:t>CommunicatePCDData</w:t>
      </w:r>
      <w:proofErr w:type="spellEnd"/>
      <w:r w:rsidR="008F3449" w:rsidRPr="00323FDB">
        <w:t xml:space="preserve"> SOAP action over TLS authenticated with SAML. The </w:t>
      </w:r>
      <w:proofErr w:type="spellStart"/>
      <w:r w:rsidR="008F3449" w:rsidRPr="00323FDB">
        <w:t>hData</w:t>
      </w:r>
      <w:proofErr w:type="spellEnd"/>
      <w:r w:rsidR="008F3449" w:rsidRPr="00323FDB">
        <w:t xml:space="preserve"> Observation-Upload uses RESTful transports over TLS authenticated by </w:t>
      </w:r>
      <w:proofErr w:type="spellStart"/>
      <w:r w:rsidR="008F3449" w:rsidRPr="00323FDB">
        <w:t>oAuth</w:t>
      </w:r>
      <w:proofErr w:type="spellEnd"/>
      <w:r w:rsidR="008F3449" w:rsidRPr="00323FDB">
        <w:t xml:space="preserve">. How the SAML or </w:t>
      </w:r>
      <w:proofErr w:type="spellStart"/>
      <w:r w:rsidR="008F3449" w:rsidRPr="00323FDB">
        <w:t>oAuth</w:t>
      </w:r>
      <w:proofErr w:type="spellEnd"/>
      <w:r w:rsidR="008F3449" w:rsidRPr="00323FDB">
        <w:t xml:space="preserve"> tokens are obtained is not specified by this profile but is a business decision made by the communicating partners.</w:t>
      </w:r>
    </w:p>
    <w:p w14:paraId="4F703417" w14:textId="1A42EDE2" w:rsidR="008F3449" w:rsidRPr="00323FDB" w:rsidRDefault="008F3449" w:rsidP="00E10688">
      <w:pPr>
        <w:pStyle w:val="BodyText"/>
      </w:pPr>
      <w:r w:rsidRPr="00323FDB">
        <w:t xml:space="preserve">The PCC Document Sharing transaction uses </w:t>
      </w:r>
      <w:r w:rsidR="00F7282E" w:rsidRPr="00323FDB">
        <w:t>any IHE specified transport method that i</w:t>
      </w:r>
      <w:r w:rsidRPr="00323FDB">
        <w:t>s</w:t>
      </w:r>
      <w:r w:rsidR="00F7282E" w:rsidRPr="00323FDB">
        <w:t xml:space="preserve"> capable of sharing a PHMR document. The PCHA </w:t>
      </w:r>
      <w:r w:rsidRPr="00323FDB">
        <w:t>H.813 - HRN Interface guidelines</w:t>
      </w:r>
      <w:r w:rsidR="00F7282E" w:rsidRPr="00323FDB">
        <w:t xml:space="preserve"> restricts the transaction to IHE XDR (</w:t>
      </w:r>
      <w:proofErr w:type="spellStart"/>
      <w:r w:rsidR="00F7282E" w:rsidRPr="00323FDB">
        <w:t>XDS</w:t>
      </w:r>
      <w:r w:rsidR="00E14B52">
        <w:t>.</w:t>
      </w:r>
      <w:r w:rsidR="00F7282E" w:rsidRPr="00323FDB">
        <w:t>b</w:t>
      </w:r>
      <w:proofErr w:type="spellEnd"/>
      <w:r w:rsidR="00F7282E" w:rsidRPr="00323FDB">
        <w:t xml:space="preserve"> Provide and Register Document Set) or IHE XDM</w:t>
      </w:r>
      <w:r w:rsidRPr="00323FDB">
        <w:t>. These transports communicate the PHMR C-CDA</w:t>
      </w:r>
      <w:r w:rsidR="00BD22E9">
        <w:t>®</w:t>
      </w:r>
      <w:r w:rsidRPr="00323FDB">
        <w:t xml:space="preserve"> content module to the consumer.</w:t>
      </w:r>
    </w:p>
    <w:p w14:paraId="1E8B2435" w14:textId="2D8B6608" w:rsidR="005B7BFB" w:rsidRPr="00323FDB" w:rsidRDefault="008F3449" w:rsidP="00DF14D1">
      <w:pPr>
        <w:pStyle w:val="BodyText"/>
      </w:pPr>
      <w:r w:rsidRPr="00323FDB">
        <w:t>Details of these</w:t>
      </w:r>
      <w:r w:rsidR="002D5B69" w:rsidRPr="00323FDB">
        <w:t xml:space="preserve"> requirements are documented in Transactions (Volume 2) and Content Modules (Volume 3). This section documents any additional requirements on </w:t>
      </w:r>
      <w:r w:rsidR="00F7282E" w:rsidRPr="00323FDB">
        <w:t xml:space="preserve">the </w:t>
      </w:r>
      <w:r w:rsidR="002D5B69" w:rsidRPr="00323FDB">
        <w:t>profile’s actors.</w:t>
      </w:r>
    </w:p>
    <w:p w14:paraId="3395446B" w14:textId="3F63679D" w:rsidR="009D0CDF" w:rsidRPr="00323FDB" w:rsidRDefault="009D0CDF" w:rsidP="009D0CDF">
      <w:pPr>
        <w:pStyle w:val="Heading4"/>
        <w:numPr>
          <w:ilvl w:val="0"/>
          <w:numId w:val="0"/>
        </w:numPr>
        <w:rPr>
          <w:noProof w:val="0"/>
        </w:rPr>
      </w:pPr>
      <w:bookmarkStart w:id="763" w:name="_Toc424048742"/>
      <w:r w:rsidRPr="00323FDB">
        <w:rPr>
          <w:noProof w:val="0"/>
        </w:rPr>
        <w:t xml:space="preserve">X.1.1.1 </w:t>
      </w:r>
      <w:r w:rsidR="006477F0" w:rsidRPr="00323FDB">
        <w:rPr>
          <w:noProof w:val="0"/>
        </w:rPr>
        <w:t>Device Observation Source</w:t>
      </w:r>
      <w:bookmarkEnd w:id="763"/>
    </w:p>
    <w:p w14:paraId="2CF8C107" w14:textId="1D073BCA" w:rsidR="000E4B55" w:rsidRPr="00323FDB" w:rsidRDefault="00BA5442" w:rsidP="00E10688">
      <w:pPr>
        <w:pStyle w:val="BodyText"/>
      </w:pPr>
      <w:r w:rsidRPr="00323FDB">
        <w:t xml:space="preserve">Typically the Device Observation Source </w:t>
      </w:r>
      <w:r w:rsidR="00F57B31">
        <w:t>Actor</w:t>
      </w:r>
      <w:r w:rsidRPr="00323FDB">
        <w:t xml:space="preserve"> is a Personal Health Device (sensor) which captures measurements about a patient</w:t>
      </w:r>
      <w:r w:rsidR="00DF14D1">
        <w:t xml:space="preserve">. </w:t>
      </w:r>
      <w:r w:rsidRPr="00323FDB">
        <w:t xml:space="preserve">These measurements are communicated to the </w:t>
      </w:r>
      <w:r w:rsidR="00D91751" w:rsidRPr="00323FDB">
        <w:t>Sensor Data</w:t>
      </w:r>
      <w:r w:rsidRPr="00323FDB">
        <w:t xml:space="preserve"> </w:t>
      </w:r>
      <w:r w:rsidR="00D91751" w:rsidRPr="00323FDB">
        <w:t>C</w:t>
      </w:r>
      <w:r w:rsidRPr="00323FDB">
        <w:t xml:space="preserve">onsumer using </w:t>
      </w:r>
      <w:r w:rsidR="00744AEF" w:rsidRPr="00323FDB">
        <w:t xml:space="preserve">one or more of the protocols and transports specified in the </w:t>
      </w:r>
      <w:r w:rsidR="00D91751" w:rsidRPr="00323FDB">
        <w:t xml:space="preserve">Communicate </w:t>
      </w:r>
      <w:r w:rsidR="00BE3C9C" w:rsidRPr="00323FDB">
        <w:t>PCHA</w:t>
      </w:r>
      <w:r w:rsidR="00744AEF" w:rsidRPr="00323FDB">
        <w:t xml:space="preserve"> Data</w:t>
      </w:r>
      <w:r w:rsidR="00875157" w:rsidRPr="00323FDB">
        <w:t>-*</w:t>
      </w:r>
      <w:r w:rsidR="00744AEF" w:rsidRPr="00323FDB">
        <w:t xml:space="preserve"> transaction</w:t>
      </w:r>
      <w:r w:rsidR="00D91751" w:rsidRPr="00323FDB">
        <w:t xml:space="preserve"> as</w:t>
      </w:r>
      <w:r w:rsidR="00744AEF" w:rsidRPr="00323FDB">
        <w:t xml:space="preserve"> described below.</w:t>
      </w:r>
      <w:r w:rsidR="00744AEF" w:rsidRPr="00323FDB" w:rsidDel="00744AEF">
        <w:t xml:space="preserve"> </w:t>
      </w:r>
    </w:p>
    <w:p w14:paraId="5E11EFDD" w14:textId="77777777" w:rsidR="00744AEF" w:rsidRPr="00323FDB" w:rsidRDefault="00503AE1" w:rsidP="00323FDB">
      <w:pPr>
        <w:pStyle w:val="Heading4"/>
        <w:numPr>
          <w:ilvl w:val="0"/>
          <w:numId w:val="0"/>
        </w:numPr>
        <w:rPr>
          <w:noProof w:val="0"/>
        </w:rPr>
      </w:pPr>
      <w:bookmarkStart w:id="764" w:name="_Toc424048743"/>
      <w:r w:rsidRPr="00323FDB">
        <w:rPr>
          <w:noProof w:val="0"/>
        </w:rPr>
        <w:t xml:space="preserve">X.1.1.2 </w:t>
      </w:r>
      <w:r w:rsidR="00452A51" w:rsidRPr="00323FDB">
        <w:rPr>
          <w:noProof w:val="0"/>
        </w:rPr>
        <w:t>Sensor Data</w:t>
      </w:r>
      <w:r w:rsidR="00BA5442" w:rsidRPr="00323FDB">
        <w:rPr>
          <w:noProof w:val="0"/>
        </w:rPr>
        <w:t xml:space="preserve"> Consumer</w:t>
      </w:r>
      <w:bookmarkEnd w:id="764"/>
    </w:p>
    <w:p w14:paraId="712BC9F6" w14:textId="032C19B3" w:rsidR="000E4B55" w:rsidRPr="00323FDB" w:rsidRDefault="00744AEF" w:rsidP="00E10688">
      <w:pPr>
        <w:pStyle w:val="BodyText"/>
      </w:pPr>
      <w:r w:rsidRPr="00323FDB">
        <w:t xml:space="preserve">The </w:t>
      </w:r>
      <w:r w:rsidR="00452A51" w:rsidRPr="00323FDB">
        <w:t>Sensor Data</w:t>
      </w:r>
      <w:r w:rsidR="00452A51" w:rsidRPr="00323FDB">
        <w:rPr>
          <w:i/>
        </w:rPr>
        <w:t xml:space="preserve"> </w:t>
      </w:r>
      <w:r w:rsidRPr="00323FDB">
        <w:t xml:space="preserve">Consumer </w:t>
      </w:r>
      <w:r w:rsidR="00F57B31">
        <w:t>Actor</w:t>
      </w:r>
      <w:r w:rsidRPr="00323FDB">
        <w:t xml:space="preserve"> receives data from the sensor</w:t>
      </w:r>
      <w:r w:rsidR="00D91751" w:rsidRPr="00323FDB">
        <w:t>. The data is</w:t>
      </w:r>
      <w:r w:rsidRPr="00323FDB">
        <w:t xml:space="preserve"> augment</w:t>
      </w:r>
      <w:r w:rsidR="00D91751" w:rsidRPr="00323FDB">
        <w:t>ed with personal information and any timing issues</w:t>
      </w:r>
      <w:r w:rsidRPr="00323FDB">
        <w:t xml:space="preserve"> </w:t>
      </w:r>
      <w:r w:rsidR="00D91751" w:rsidRPr="00323FDB">
        <w:t xml:space="preserve">are corrected and coordinated. The data is subsequently </w:t>
      </w:r>
      <w:r w:rsidRPr="00323FDB">
        <w:t>forward</w:t>
      </w:r>
      <w:r w:rsidR="00D91751" w:rsidRPr="00323FDB">
        <w:t>ed</w:t>
      </w:r>
      <w:r w:rsidRPr="00323FDB">
        <w:t xml:space="preserve"> </w:t>
      </w:r>
      <w:r w:rsidR="00D91751" w:rsidRPr="00323FDB">
        <w:t>to</w:t>
      </w:r>
      <w:r w:rsidRPr="00323FDB">
        <w:t xml:space="preserve"> the healthcare provider. In this profile, the </w:t>
      </w:r>
      <w:r w:rsidR="00452A51" w:rsidRPr="00323FDB">
        <w:t>Sensor Data</w:t>
      </w:r>
      <w:r w:rsidR="00452A51" w:rsidRPr="00323FDB">
        <w:rPr>
          <w:i/>
        </w:rPr>
        <w:t xml:space="preserve"> </w:t>
      </w:r>
      <w:r w:rsidRPr="00323FDB">
        <w:t xml:space="preserve">Consumer must be grouped with either a </w:t>
      </w:r>
      <w:r w:rsidR="0093216B" w:rsidRPr="00323FDB">
        <w:t>Device Observation Reporter</w:t>
      </w:r>
      <w:r w:rsidR="0093216B" w:rsidRPr="00323FDB">
        <w:rPr>
          <w:i/>
        </w:rPr>
        <w:t xml:space="preserve"> </w:t>
      </w:r>
      <w:r w:rsidRPr="00323FDB">
        <w:t xml:space="preserve">or Content Creator </w:t>
      </w:r>
      <w:r w:rsidR="00F57B31">
        <w:t>Actor</w:t>
      </w:r>
      <w:r w:rsidRPr="00323FDB">
        <w:t xml:space="preserve"> to handle the forwarding of the information.</w:t>
      </w:r>
    </w:p>
    <w:p w14:paraId="37EFCE44" w14:textId="4DE28DDE" w:rsidR="00744AEF" w:rsidRPr="00323FDB" w:rsidRDefault="00744AEF" w:rsidP="00E10688">
      <w:pPr>
        <w:pStyle w:val="BodyText"/>
      </w:pPr>
      <w:r w:rsidRPr="00323FDB">
        <w:t xml:space="preserve">The Device Observation </w:t>
      </w:r>
      <w:r w:rsidR="00B43019" w:rsidRPr="00323FDB">
        <w:t>Reporter</w:t>
      </w:r>
      <w:r w:rsidRPr="00323FDB">
        <w:t xml:space="preserve"> associates the sensor data with a time stamp, and the patient identity</w:t>
      </w:r>
      <w:r w:rsidR="00DF14D1">
        <w:t xml:space="preserve">. </w:t>
      </w:r>
      <w:r w:rsidRPr="00323FDB">
        <w:t xml:space="preserve">PHD sensors typically can be used by multiple patients (e.g., a weight scale), and so the </w:t>
      </w:r>
      <w:r w:rsidR="00D91751" w:rsidRPr="00323FDB">
        <w:t>Sensor Data</w:t>
      </w:r>
      <w:r w:rsidRPr="00323FDB">
        <w:t xml:space="preserve"> </w:t>
      </w:r>
      <w:r w:rsidR="00D91751" w:rsidRPr="00323FDB">
        <w:t>C</w:t>
      </w:r>
      <w:r w:rsidRPr="00323FDB">
        <w:t>onsumer m</w:t>
      </w:r>
      <w:r w:rsidR="00D91751" w:rsidRPr="00323FDB">
        <w:t>ay</w:t>
      </w:r>
      <w:r w:rsidRPr="00323FDB">
        <w:t xml:space="preserve"> need to distinguish which patient the device is currently measuring</w:t>
      </w:r>
      <w:r w:rsidR="00DF14D1">
        <w:t xml:space="preserve">. </w:t>
      </w:r>
      <w:r w:rsidRPr="00323FDB">
        <w:t xml:space="preserve">Additionally, sensors often do not keep track of time and date, and so the </w:t>
      </w:r>
      <w:r w:rsidR="00D91751" w:rsidRPr="00323FDB">
        <w:t>Sensor Data Consumer</w:t>
      </w:r>
      <w:r w:rsidRPr="00323FDB">
        <w:t xml:space="preserve"> must time stamp the measurements</w:t>
      </w:r>
      <w:r w:rsidR="00DF14D1">
        <w:t xml:space="preserve">. </w:t>
      </w:r>
      <w:r w:rsidRPr="00323FDB">
        <w:t xml:space="preserve">The Device Observation </w:t>
      </w:r>
      <w:r w:rsidR="00B43019" w:rsidRPr="00323FDB">
        <w:t>Reporter</w:t>
      </w:r>
      <w:r w:rsidRPr="00323FDB">
        <w:t xml:space="preserve"> should, but is not required to support the IHE Time Client </w:t>
      </w:r>
      <w:r w:rsidR="00F57B31">
        <w:t>Actor</w:t>
      </w:r>
      <w:r w:rsidRPr="00323FDB">
        <w:t xml:space="preserve"> of the Consistent Time protocol</w:t>
      </w:r>
      <w:r w:rsidR="00DF14D1">
        <w:t xml:space="preserve">. </w:t>
      </w:r>
      <w:r w:rsidRPr="00323FDB">
        <w:t xml:space="preserve">These devices may be wirelessly connected devices which get their time from the cellular network, rather than from an NTP </w:t>
      </w:r>
      <w:r w:rsidR="0028681B" w:rsidRPr="00323FDB">
        <w:t xml:space="preserve">or SNTP </w:t>
      </w:r>
      <w:r w:rsidRPr="00323FDB">
        <w:t>server.</w:t>
      </w:r>
    </w:p>
    <w:p w14:paraId="2F758E8E" w14:textId="07694D14" w:rsidR="00DF14D1" w:rsidRDefault="00BA5442" w:rsidP="00E10688">
      <w:pPr>
        <w:pStyle w:val="Heading4"/>
        <w:numPr>
          <w:ilvl w:val="0"/>
          <w:numId w:val="0"/>
        </w:numPr>
      </w:pPr>
      <w:bookmarkStart w:id="765" w:name="_Toc424048744"/>
      <w:r w:rsidRPr="00E10688">
        <w:rPr>
          <w:noProof w:val="0"/>
        </w:rPr>
        <w:t xml:space="preserve">X.1.1.3 </w:t>
      </w:r>
      <w:r w:rsidR="0093216B" w:rsidRPr="00E10688">
        <w:rPr>
          <w:noProof w:val="0"/>
        </w:rPr>
        <w:t xml:space="preserve">Device Observation </w:t>
      </w:r>
      <w:r w:rsidR="00B43019" w:rsidRPr="00E10688">
        <w:rPr>
          <w:noProof w:val="0"/>
        </w:rPr>
        <w:t>Reporter</w:t>
      </w:r>
      <w:bookmarkEnd w:id="765"/>
    </w:p>
    <w:p w14:paraId="05C8CFC3" w14:textId="6DBEB10F" w:rsidR="000E4B55" w:rsidRPr="00323FDB" w:rsidRDefault="000E4B55" w:rsidP="00E10688">
      <w:pPr>
        <w:pStyle w:val="BodyText"/>
      </w:pPr>
      <w:r w:rsidRPr="00323FDB">
        <w:t xml:space="preserve">The </w:t>
      </w:r>
      <w:r w:rsidR="00B43019" w:rsidRPr="00323FDB">
        <w:t>Device Observation Reporter</w:t>
      </w:r>
      <w:r w:rsidRPr="00323FDB">
        <w:t xml:space="preserve"> </w:t>
      </w:r>
      <w:r w:rsidR="00F57B31">
        <w:t>Actor</w:t>
      </w:r>
      <w:r w:rsidRPr="00323FDB">
        <w:t xml:space="preserve"> is responsible for transmitting augmented sensor observations one step closer to the healthcare provider.</w:t>
      </w:r>
    </w:p>
    <w:p w14:paraId="6F6BD180" w14:textId="4DDD2A8E" w:rsidR="00BA5442" w:rsidRPr="00323FDB" w:rsidRDefault="00BA5442" w:rsidP="00BA5442">
      <w:pPr>
        <w:pStyle w:val="Heading4"/>
        <w:numPr>
          <w:ilvl w:val="0"/>
          <w:numId w:val="0"/>
        </w:numPr>
        <w:rPr>
          <w:noProof w:val="0"/>
        </w:rPr>
      </w:pPr>
      <w:bookmarkStart w:id="766" w:name="_Toc424048745"/>
      <w:r w:rsidRPr="00323FDB">
        <w:rPr>
          <w:noProof w:val="0"/>
        </w:rPr>
        <w:lastRenderedPageBreak/>
        <w:t xml:space="preserve">X.1.1.4 </w:t>
      </w:r>
      <w:r w:rsidR="0093216B" w:rsidRPr="00323FDB">
        <w:rPr>
          <w:noProof w:val="0"/>
        </w:rPr>
        <w:t>Device Observation</w:t>
      </w:r>
      <w:r w:rsidRPr="00323FDB">
        <w:rPr>
          <w:noProof w:val="0"/>
        </w:rPr>
        <w:t xml:space="preserve"> Consumer</w:t>
      </w:r>
      <w:bookmarkEnd w:id="766"/>
    </w:p>
    <w:p w14:paraId="165108E6" w14:textId="479B8083" w:rsidR="000E4B55" w:rsidRPr="00323FDB" w:rsidRDefault="000E4B55" w:rsidP="00323FDB">
      <w:pPr>
        <w:pStyle w:val="BodyText"/>
      </w:pPr>
      <w:r w:rsidRPr="00323FDB">
        <w:t xml:space="preserve">The </w:t>
      </w:r>
      <w:r w:rsidR="008D26F4" w:rsidRPr="00323FDB">
        <w:t>Device Observation</w:t>
      </w:r>
      <w:r w:rsidRPr="00323FDB">
        <w:t xml:space="preserve"> Consumer accepts augmented device observations</w:t>
      </w:r>
      <w:r w:rsidR="00DF14D1">
        <w:t xml:space="preserve">. </w:t>
      </w:r>
      <w:r w:rsidRPr="00323FDB">
        <w:t xml:space="preserve">It must be grouped with a Content Creator </w:t>
      </w:r>
      <w:r w:rsidR="00F57B31">
        <w:t>Actor</w:t>
      </w:r>
      <w:r w:rsidRPr="00323FDB">
        <w:t xml:space="preserve">, and it uses that actor to </w:t>
      </w:r>
      <w:r w:rsidR="002C1312" w:rsidRPr="00323FDB">
        <w:t>forward</w:t>
      </w:r>
      <w:r w:rsidRPr="00323FDB">
        <w:t xml:space="preserve"> these observations to the healthcare provider.</w:t>
      </w:r>
    </w:p>
    <w:p w14:paraId="3DCF1A86" w14:textId="77777777" w:rsidR="00BA5442" w:rsidRPr="00323FDB" w:rsidRDefault="00BA5442" w:rsidP="00BA5442">
      <w:pPr>
        <w:pStyle w:val="Heading4"/>
        <w:numPr>
          <w:ilvl w:val="0"/>
          <w:numId w:val="0"/>
        </w:numPr>
        <w:rPr>
          <w:noProof w:val="0"/>
        </w:rPr>
      </w:pPr>
      <w:bookmarkStart w:id="767" w:name="_Toc424048746"/>
      <w:r w:rsidRPr="00323FDB">
        <w:rPr>
          <w:noProof w:val="0"/>
        </w:rPr>
        <w:t>X.1.1.5 Content Creator</w:t>
      </w:r>
      <w:bookmarkEnd w:id="767"/>
    </w:p>
    <w:p w14:paraId="4D395EA5" w14:textId="339E095E" w:rsidR="000E4B55" w:rsidRPr="00323FDB" w:rsidRDefault="000E4B55" w:rsidP="00323FDB">
      <w:pPr>
        <w:pStyle w:val="BodyText"/>
      </w:pPr>
      <w:r w:rsidRPr="00323FDB">
        <w:t xml:space="preserve">The Content Creator </w:t>
      </w:r>
      <w:r w:rsidR="00F57B31">
        <w:t>Actor</w:t>
      </w:r>
      <w:r w:rsidRPr="00323FDB">
        <w:t xml:space="preserve"> formats sensor data in the Personal Health Monitoring Report (PHMR) format, a form suitable for consumption by EHR, HIE and other Health IT systems, and which is also human readable.</w:t>
      </w:r>
    </w:p>
    <w:p w14:paraId="2CF0C339" w14:textId="77777777" w:rsidR="00BA5442" w:rsidRPr="00323FDB" w:rsidRDefault="00BA5442" w:rsidP="00BA5442">
      <w:pPr>
        <w:pStyle w:val="Heading4"/>
        <w:numPr>
          <w:ilvl w:val="0"/>
          <w:numId w:val="0"/>
        </w:numPr>
        <w:rPr>
          <w:noProof w:val="0"/>
        </w:rPr>
      </w:pPr>
      <w:bookmarkStart w:id="768" w:name="_Toc424048747"/>
      <w:r w:rsidRPr="00323FDB">
        <w:rPr>
          <w:noProof w:val="0"/>
        </w:rPr>
        <w:t>X.1.1.6 Content Consumer</w:t>
      </w:r>
      <w:bookmarkEnd w:id="768"/>
    </w:p>
    <w:p w14:paraId="2B7E2F09" w14:textId="50DA2494" w:rsidR="002C1312" w:rsidRPr="00323FDB" w:rsidRDefault="002C1312" w:rsidP="002C1312">
      <w:pPr>
        <w:pStyle w:val="BodyText"/>
      </w:pPr>
      <w:r w:rsidRPr="00323FDB">
        <w:t xml:space="preserve">The Content Consumer </w:t>
      </w:r>
      <w:r w:rsidR="00F57B31">
        <w:t>Actor</w:t>
      </w:r>
      <w:r w:rsidRPr="00323FDB">
        <w:t xml:space="preserve"> is used by the healthcare provider to access stored sensor data associated with a patient in the Personal Health Monitoring Report (PHMR) format.</w:t>
      </w:r>
    </w:p>
    <w:p w14:paraId="676C960E" w14:textId="3464CF82" w:rsidR="00CF283F" w:rsidRPr="00323FDB" w:rsidRDefault="00CF283F" w:rsidP="00303E20">
      <w:pPr>
        <w:pStyle w:val="Heading2"/>
        <w:numPr>
          <w:ilvl w:val="0"/>
          <w:numId w:val="0"/>
        </w:numPr>
        <w:rPr>
          <w:noProof w:val="0"/>
        </w:rPr>
      </w:pPr>
      <w:bookmarkStart w:id="769" w:name="_Toc424048748"/>
      <w:r w:rsidRPr="00323FDB">
        <w:rPr>
          <w:noProof w:val="0"/>
        </w:rPr>
        <w:t xml:space="preserve">X.2 </w:t>
      </w:r>
      <w:r w:rsidR="002C1312" w:rsidRPr="00323FDB">
        <w:rPr>
          <w:noProof w:val="0"/>
        </w:rPr>
        <w:t xml:space="preserve">RPM </w:t>
      </w:r>
      <w:r w:rsidR="00104BE6" w:rsidRPr="00323FDB">
        <w:rPr>
          <w:noProof w:val="0"/>
        </w:rPr>
        <w:t>Actor</w:t>
      </w:r>
      <w:r w:rsidRPr="00323FDB">
        <w:rPr>
          <w:noProof w:val="0"/>
        </w:rPr>
        <w:t xml:space="preserve"> Options</w:t>
      </w:r>
      <w:bookmarkEnd w:id="769"/>
    </w:p>
    <w:p w14:paraId="1A74559B" w14:textId="5BBA1BE7" w:rsidR="008F3449" w:rsidRPr="00323FDB" w:rsidRDefault="008F3449" w:rsidP="008F3449">
      <w:pPr>
        <w:pStyle w:val="BodyText"/>
      </w:pPr>
      <w:r w:rsidRPr="00323FDB">
        <w:t xml:space="preserve">Options that may be selected for each actor in this profile, if any, are listed in the </w:t>
      </w:r>
      <w:r w:rsidR="00F57B31">
        <w:t>Table</w:t>
      </w:r>
      <w:r w:rsidRPr="00323FDB">
        <w:t xml:space="preserve"> X.2-1. Dependencies between options when applicable are specified in notes.</w:t>
      </w:r>
    </w:p>
    <w:p w14:paraId="7C04D91F" w14:textId="77777777" w:rsidR="006514EA" w:rsidRPr="00323FDB" w:rsidRDefault="006514EA" w:rsidP="008E0275">
      <w:pPr>
        <w:pStyle w:val="BodyText"/>
      </w:pPr>
    </w:p>
    <w:p w14:paraId="610A74D8" w14:textId="0DCD5A77" w:rsidR="00CF283F" w:rsidRPr="00323FDB" w:rsidRDefault="00CF283F" w:rsidP="00C56183">
      <w:pPr>
        <w:pStyle w:val="TableTitle"/>
      </w:pPr>
      <w:r w:rsidRPr="00323FDB">
        <w:t>Table X.2-1</w:t>
      </w:r>
      <w:r w:rsidR="00701B3A" w:rsidRPr="00323FDB">
        <w:t xml:space="preserve">: </w:t>
      </w:r>
      <w:r w:rsidR="00DF14D1">
        <w:t>PRM</w:t>
      </w:r>
      <w:r w:rsidRPr="00323FDB">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369"/>
        <w:gridCol w:w="3199"/>
      </w:tblGrid>
      <w:tr w:rsidR="00991D63" w:rsidRPr="00323FDB" w14:paraId="23EB1F31" w14:textId="77777777" w:rsidTr="00521B35">
        <w:trPr>
          <w:cantSplit/>
          <w:tblHeader/>
          <w:jc w:val="center"/>
        </w:trPr>
        <w:tc>
          <w:tcPr>
            <w:tcW w:w="2891" w:type="dxa"/>
            <w:shd w:val="pct15" w:color="auto" w:fill="FFFFFF"/>
          </w:tcPr>
          <w:p w14:paraId="69316299" w14:textId="77777777" w:rsidR="00991D63" w:rsidRPr="00323FDB" w:rsidRDefault="00991D63" w:rsidP="00663624">
            <w:pPr>
              <w:pStyle w:val="TableEntryHeader"/>
            </w:pPr>
            <w:r w:rsidRPr="00323FDB">
              <w:t>Actor</w:t>
            </w:r>
          </w:p>
        </w:tc>
        <w:tc>
          <w:tcPr>
            <w:tcW w:w="3369" w:type="dxa"/>
            <w:shd w:val="pct15" w:color="auto" w:fill="FFFFFF"/>
          </w:tcPr>
          <w:p w14:paraId="26A08982" w14:textId="77777777" w:rsidR="00991D63" w:rsidRPr="00323FDB" w:rsidRDefault="00991D63" w:rsidP="00E007E6">
            <w:pPr>
              <w:pStyle w:val="TableEntryHeader"/>
            </w:pPr>
            <w:r w:rsidRPr="00323FDB">
              <w:t>Option Name</w:t>
            </w:r>
          </w:p>
        </w:tc>
        <w:tc>
          <w:tcPr>
            <w:tcW w:w="3199" w:type="dxa"/>
            <w:shd w:val="pct15" w:color="auto" w:fill="FFFFFF"/>
          </w:tcPr>
          <w:p w14:paraId="77C818B7" w14:textId="77777777" w:rsidR="00991D63" w:rsidRPr="00323FDB" w:rsidRDefault="00907134" w:rsidP="00663624">
            <w:pPr>
              <w:pStyle w:val="TableEntryHeader"/>
            </w:pPr>
            <w:r w:rsidRPr="00323FDB">
              <w:t>Reference</w:t>
            </w:r>
          </w:p>
          <w:p w14:paraId="5269122D" w14:textId="77777777" w:rsidR="00787B2D" w:rsidRPr="00323FDB" w:rsidRDefault="00787B2D" w:rsidP="00AD069D">
            <w:pPr>
              <w:pStyle w:val="TableEntryHeader"/>
              <w:rPr>
                <w:rFonts w:ascii="Times New Roman" w:hAnsi="Times New Roman"/>
                <w:b w:val="0"/>
                <w:i/>
              </w:rPr>
            </w:pPr>
            <w:r w:rsidRPr="00323FDB">
              <w:rPr>
                <w:rFonts w:ascii="Times New Roman" w:hAnsi="Times New Roman"/>
                <w:b w:val="0"/>
                <w:i/>
              </w:rPr>
              <w:t>&lt;either reference TF-3 or the applicable X.2.x subsection below table&gt;</w:t>
            </w:r>
          </w:p>
        </w:tc>
      </w:tr>
      <w:tr w:rsidR="00521B35" w:rsidRPr="00323FDB" w14:paraId="0B170A70" w14:textId="77777777" w:rsidTr="00521B35">
        <w:trPr>
          <w:cantSplit/>
          <w:trHeight w:val="332"/>
          <w:jc w:val="center"/>
        </w:trPr>
        <w:tc>
          <w:tcPr>
            <w:tcW w:w="2891" w:type="dxa"/>
            <w:vMerge w:val="restart"/>
          </w:tcPr>
          <w:p w14:paraId="6533939A" w14:textId="77777777" w:rsidR="00521B35" w:rsidRPr="00323FDB" w:rsidRDefault="00521B35" w:rsidP="00875157">
            <w:pPr>
              <w:pStyle w:val="TableEntry"/>
            </w:pPr>
            <w:r w:rsidRPr="00323FDB">
              <w:t>Device Observation Source</w:t>
            </w:r>
          </w:p>
          <w:p w14:paraId="61544280" w14:textId="53E640ED" w:rsidR="00521B35" w:rsidRPr="00323FDB" w:rsidRDefault="00521B35" w:rsidP="00875157">
            <w:pPr>
              <w:pStyle w:val="TableEntry"/>
            </w:pPr>
          </w:p>
        </w:tc>
        <w:tc>
          <w:tcPr>
            <w:tcW w:w="3369" w:type="dxa"/>
          </w:tcPr>
          <w:p w14:paraId="78880E8D" w14:textId="1A79738A" w:rsidR="00521B35" w:rsidRPr="00323FDB" w:rsidRDefault="00521B35" w:rsidP="00875157">
            <w:pPr>
              <w:pStyle w:val="TableEntry"/>
            </w:pPr>
            <w:r w:rsidRPr="00323FDB">
              <w:t>Communicate PCHA Data-BT</w:t>
            </w:r>
          </w:p>
        </w:tc>
        <w:tc>
          <w:tcPr>
            <w:tcW w:w="3199" w:type="dxa"/>
          </w:tcPr>
          <w:p w14:paraId="16A32033" w14:textId="77777777" w:rsidR="00521B35" w:rsidRPr="00323FDB" w:rsidRDefault="00521B35" w:rsidP="00875157">
            <w:pPr>
              <w:pStyle w:val="TableEntry"/>
            </w:pPr>
          </w:p>
        </w:tc>
      </w:tr>
      <w:tr w:rsidR="00521B35" w:rsidRPr="00323FDB" w14:paraId="630C2349" w14:textId="77777777" w:rsidTr="00521B35">
        <w:trPr>
          <w:cantSplit/>
          <w:trHeight w:val="332"/>
          <w:jc w:val="center"/>
        </w:trPr>
        <w:tc>
          <w:tcPr>
            <w:tcW w:w="2891" w:type="dxa"/>
            <w:vMerge/>
          </w:tcPr>
          <w:p w14:paraId="0DF83039" w14:textId="40BB1C25" w:rsidR="00521B35" w:rsidRPr="00323FDB" w:rsidRDefault="00521B35" w:rsidP="00875157">
            <w:pPr>
              <w:pStyle w:val="TableEntry"/>
            </w:pPr>
          </w:p>
        </w:tc>
        <w:tc>
          <w:tcPr>
            <w:tcW w:w="3369" w:type="dxa"/>
          </w:tcPr>
          <w:p w14:paraId="055EC3C4" w14:textId="40522949" w:rsidR="00521B35" w:rsidRPr="00323FDB" w:rsidRDefault="00521B35" w:rsidP="00875157">
            <w:pPr>
              <w:pStyle w:val="TableEntry"/>
            </w:pPr>
            <w:r w:rsidRPr="00323FDB">
              <w:t>Communicate PCHA Data-USB</w:t>
            </w:r>
          </w:p>
        </w:tc>
        <w:tc>
          <w:tcPr>
            <w:tcW w:w="3199" w:type="dxa"/>
          </w:tcPr>
          <w:p w14:paraId="1F88ED81" w14:textId="77777777" w:rsidR="00521B35" w:rsidRPr="00323FDB" w:rsidRDefault="00521B35" w:rsidP="00875157">
            <w:pPr>
              <w:pStyle w:val="TableEntry"/>
            </w:pPr>
          </w:p>
        </w:tc>
      </w:tr>
      <w:tr w:rsidR="00521B35" w:rsidRPr="00323FDB" w14:paraId="095B6753" w14:textId="77777777" w:rsidTr="00521B35">
        <w:trPr>
          <w:cantSplit/>
          <w:trHeight w:val="332"/>
          <w:jc w:val="center"/>
        </w:trPr>
        <w:tc>
          <w:tcPr>
            <w:tcW w:w="2891" w:type="dxa"/>
            <w:vMerge/>
          </w:tcPr>
          <w:p w14:paraId="63B294EA" w14:textId="665E0E4B" w:rsidR="00521B35" w:rsidRPr="00323FDB" w:rsidRDefault="00521B35" w:rsidP="00875157">
            <w:pPr>
              <w:pStyle w:val="TableEntry"/>
            </w:pPr>
          </w:p>
        </w:tc>
        <w:tc>
          <w:tcPr>
            <w:tcW w:w="3369" w:type="dxa"/>
          </w:tcPr>
          <w:p w14:paraId="5507B657" w14:textId="2B06992E" w:rsidR="00521B35" w:rsidRPr="00323FDB" w:rsidRDefault="00521B35" w:rsidP="00875157">
            <w:pPr>
              <w:pStyle w:val="TableEntry"/>
            </w:pPr>
            <w:r w:rsidRPr="00323FDB">
              <w:t>Communicate PCHA Data-ZB</w:t>
            </w:r>
          </w:p>
        </w:tc>
        <w:tc>
          <w:tcPr>
            <w:tcW w:w="3199" w:type="dxa"/>
          </w:tcPr>
          <w:p w14:paraId="23EAFF93" w14:textId="77777777" w:rsidR="00521B35" w:rsidRPr="00323FDB" w:rsidRDefault="00521B35" w:rsidP="00875157">
            <w:pPr>
              <w:pStyle w:val="TableEntry"/>
            </w:pPr>
          </w:p>
        </w:tc>
      </w:tr>
      <w:tr w:rsidR="00521B35" w:rsidRPr="00323FDB" w14:paraId="0E7B7AE3" w14:textId="77777777" w:rsidTr="00521B35">
        <w:trPr>
          <w:cantSplit/>
          <w:trHeight w:val="332"/>
          <w:jc w:val="center"/>
        </w:trPr>
        <w:tc>
          <w:tcPr>
            <w:tcW w:w="2891" w:type="dxa"/>
            <w:vMerge/>
          </w:tcPr>
          <w:p w14:paraId="1297821E" w14:textId="0DBC9474" w:rsidR="00521B35" w:rsidRPr="00323FDB" w:rsidRDefault="00521B35" w:rsidP="00875157">
            <w:pPr>
              <w:pStyle w:val="TableEntry"/>
            </w:pPr>
          </w:p>
        </w:tc>
        <w:tc>
          <w:tcPr>
            <w:tcW w:w="3369" w:type="dxa"/>
          </w:tcPr>
          <w:p w14:paraId="59677DC2" w14:textId="372F5460" w:rsidR="00521B35" w:rsidRPr="00323FDB" w:rsidRDefault="00521B35" w:rsidP="00875157">
            <w:pPr>
              <w:pStyle w:val="TableEntry"/>
            </w:pPr>
            <w:r w:rsidRPr="00323FDB">
              <w:t>Communicate PCHA Data-NFC</w:t>
            </w:r>
          </w:p>
        </w:tc>
        <w:tc>
          <w:tcPr>
            <w:tcW w:w="3199" w:type="dxa"/>
          </w:tcPr>
          <w:p w14:paraId="7250528A" w14:textId="77777777" w:rsidR="00521B35" w:rsidRPr="00323FDB" w:rsidRDefault="00521B35" w:rsidP="00875157">
            <w:pPr>
              <w:pStyle w:val="TableEntry"/>
            </w:pPr>
          </w:p>
        </w:tc>
      </w:tr>
      <w:tr w:rsidR="00521B35" w:rsidRPr="00323FDB" w14:paraId="4AF511BB" w14:textId="77777777" w:rsidTr="00521B35">
        <w:trPr>
          <w:cantSplit/>
          <w:trHeight w:val="332"/>
          <w:jc w:val="center"/>
        </w:trPr>
        <w:tc>
          <w:tcPr>
            <w:tcW w:w="2891" w:type="dxa"/>
            <w:vMerge/>
          </w:tcPr>
          <w:p w14:paraId="32260898" w14:textId="06CF9F37" w:rsidR="00521B35" w:rsidRPr="00323FDB" w:rsidRDefault="00521B35" w:rsidP="00875157">
            <w:pPr>
              <w:pStyle w:val="TableEntry"/>
            </w:pPr>
          </w:p>
        </w:tc>
        <w:tc>
          <w:tcPr>
            <w:tcW w:w="3369" w:type="dxa"/>
          </w:tcPr>
          <w:p w14:paraId="7824768C" w14:textId="2DC4B879" w:rsidR="00521B35" w:rsidRPr="00323FDB" w:rsidRDefault="00521B35" w:rsidP="00875157">
            <w:pPr>
              <w:pStyle w:val="TableEntry"/>
            </w:pPr>
            <w:r w:rsidRPr="00323FDB">
              <w:t>Communicate PCHA Data-BTLE</w:t>
            </w:r>
          </w:p>
        </w:tc>
        <w:tc>
          <w:tcPr>
            <w:tcW w:w="3199" w:type="dxa"/>
          </w:tcPr>
          <w:p w14:paraId="29E4D611" w14:textId="77777777" w:rsidR="00521B35" w:rsidRPr="00323FDB" w:rsidRDefault="00521B35" w:rsidP="00875157">
            <w:pPr>
              <w:pStyle w:val="TableEntry"/>
            </w:pPr>
          </w:p>
        </w:tc>
      </w:tr>
      <w:tr w:rsidR="00521B35" w:rsidRPr="00323FDB" w14:paraId="1B7FDD34" w14:textId="77777777" w:rsidTr="00521B35">
        <w:trPr>
          <w:cantSplit/>
          <w:trHeight w:val="332"/>
          <w:jc w:val="center"/>
        </w:trPr>
        <w:tc>
          <w:tcPr>
            <w:tcW w:w="2891" w:type="dxa"/>
            <w:vMerge w:val="restart"/>
          </w:tcPr>
          <w:p w14:paraId="2AE83702" w14:textId="77777777" w:rsidR="00521B35" w:rsidRPr="00323FDB" w:rsidRDefault="00521B35" w:rsidP="00875157">
            <w:pPr>
              <w:pStyle w:val="TableEntry"/>
            </w:pPr>
            <w:r w:rsidRPr="00323FDB">
              <w:t>Sensor Data Consumer</w:t>
            </w:r>
          </w:p>
          <w:p w14:paraId="3DAA3E7D" w14:textId="0ADCA857" w:rsidR="00521B35" w:rsidRPr="00323FDB" w:rsidRDefault="00521B35" w:rsidP="00875157">
            <w:pPr>
              <w:pStyle w:val="TableEntry"/>
            </w:pPr>
          </w:p>
        </w:tc>
        <w:tc>
          <w:tcPr>
            <w:tcW w:w="3369" w:type="dxa"/>
          </w:tcPr>
          <w:p w14:paraId="472C1508" w14:textId="6EE5CC60" w:rsidR="00521B35" w:rsidRPr="00323FDB" w:rsidRDefault="00521B35" w:rsidP="00875157">
            <w:pPr>
              <w:pStyle w:val="TableEntry"/>
            </w:pPr>
            <w:r w:rsidRPr="00323FDB">
              <w:t>Communicate PCHA Data-BT</w:t>
            </w:r>
          </w:p>
        </w:tc>
        <w:tc>
          <w:tcPr>
            <w:tcW w:w="3199" w:type="dxa"/>
          </w:tcPr>
          <w:p w14:paraId="012FA2A9" w14:textId="77777777" w:rsidR="00521B35" w:rsidRPr="00323FDB" w:rsidRDefault="00521B35" w:rsidP="00875157">
            <w:pPr>
              <w:pStyle w:val="TableEntry"/>
            </w:pPr>
          </w:p>
        </w:tc>
      </w:tr>
      <w:tr w:rsidR="00521B35" w:rsidRPr="00323FDB" w14:paraId="09F2974B" w14:textId="77777777" w:rsidTr="00521B35">
        <w:trPr>
          <w:cantSplit/>
          <w:trHeight w:val="332"/>
          <w:jc w:val="center"/>
        </w:trPr>
        <w:tc>
          <w:tcPr>
            <w:tcW w:w="2891" w:type="dxa"/>
            <w:vMerge/>
          </w:tcPr>
          <w:p w14:paraId="6B7BBE8A" w14:textId="25683C90" w:rsidR="00521B35" w:rsidRPr="00323FDB" w:rsidRDefault="00521B35" w:rsidP="00875157">
            <w:pPr>
              <w:pStyle w:val="TableEntry"/>
            </w:pPr>
          </w:p>
        </w:tc>
        <w:tc>
          <w:tcPr>
            <w:tcW w:w="3369" w:type="dxa"/>
          </w:tcPr>
          <w:p w14:paraId="05499DB6" w14:textId="00DE7797" w:rsidR="00521B35" w:rsidRPr="00323FDB" w:rsidRDefault="00521B35" w:rsidP="00521B35">
            <w:pPr>
              <w:pStyle w:val="TableEntry"/>
            </w:pPr>
            <w:r w:rsidRPr="00323FDB">
              <w:t>Communicate PCHA Data-USB</w:t>
            </w:r>
          </w:p>
        </w:tc>
        <w:tc>
          <w:tcPr>
            <w:tcW w:w="3199" w:type="dxa"/>
          </w:tcPr>
          <w:p w14:paraId="7434000B" w14:textId="77777777" w:rsidR="00521B35" w:rsidRPr="00323FDB" w:rsidRDefault="00521B35" w:rsidP="00521B35">
            <w:pPr>
              <w:pStyle w:val="TableEntry"/>
            </w:pPr>
          </w:p>
        </w:tc>
      </w:tr>
      <w:tr w:rsidR="00521B35" w:rsidRPr="00323FDB" w14:paraId="490F4A67" w14:textId="77777777" w:rsidTr="00521B35">
        <w:trPr>
          <w:cantSplit/>
          <w:trHeight w:val="332"/>
          <w:jc w:val="center"/>
        </w:trPr>
        <w:tc>
          <w:tcPr>
            <w:tcW w:w="2891" w:type="dxa"/>
            <w:vMerge/>
          </w:tcPr>
          <w:p w14:paraId="36521F45" w14:textId="27D0C00E" w:rsidR="00521B35" w:rsidRPr="00323FDB" w:rsidRDefault="00521B35" w:rsidP="00875157">
            <w:pPr>
              <w:pStyle w:val="TableEntry"/>
            </w:pPr>
          </w:p>
        </w:tc>
        <w:tc>
          <w:tcPr>
            <w:tcW w:w="3369" w:type="dxa"/>
          </w:tcPr>
          <w:p w14:paraId="078670E9" w14:textId="719E80F1" w:rsidR="00521B35" w:rsidRPr="00323FDB" w:rsidRDefault="00521B35" w:rsidP="00521B35">
            <w:pPr>
              <w:pStyle w:val="TableEntry"/>
            </w:pPr>
            <w:r w:rsidRPr="00323FDB">
              <w:t>Communicate PCHA Data-ZB</w:t>
            </w:r>
          </w:p>
        </w:tc>
        <w:tc>
          <w:tcPr>
            <w:tcW w:w="3199" w:type="dxa"/>
          </w:tcPr>
          <w:p w14:paraId="4BA66220" w14:textId="77777777" w:rsidR="00521B35" w:rsidRPr="00323FDB" w:rsidRDefault="00521B35" w:rsidP="00521B35">
            <w:pPr>
              <w:pStyle w:val="TableEntry"/>
            </w:pPr>
          </w:p>
        </w:tc>
      </w:tr>
      <w:tr w:rsidR="00521B35" w:rsidRPr="00323FDB" w14:paraId="0C524673" w14:textId="77777777" w:rsidTr="00521B35">
        <w:trPr>
          <w:cantSplit/>
          <w:trHeight w:val="332"/>
          <w:jc w:val="center"/>
        </w:trPr>
        <w:tc>
          <w:tcPr>
            <w:tcW w:w="2891" w:type="dxa"/>
            <w:vMerge/>
          </w:tcPr>
          <w:p w14:paraId="06A11EDB" w14:textId="4AE597AF" w:rsidR="00521B35" w:rsidRPr="00323FDB" w:rsidRDefault="00521B35" w:rsidP="00875157">
            <w:pPr>
              <w:pStyle w:val="TableEntry"/>
            </w:pPr>
          </w:p>
        </w:tc>
        <w:tc>
          <w:tcPr>
            <w:tcW w:w="3369" w:type="dxa"/>
          </w:tcPr>
          <w:p w14:paraId="6E297872" w14:textId="68C59A61" w:rsidR="00521B35" w:rsidRPr="00323FDB" w:rsidRDefault="00521B35" w:rsidP="00521B35">
            <w:pPr>
              <w:pStyle w:val="TableEntry"/>
            </w:pPr>
            <w:r w:rsidRPr="00323FDB">
              <w:t>Communicate PCHA Data-NFC</w:t>
            </w:r>
          </w:p>
        </w:tc>
        <w:tc>
          <w:tcPr>
            <w:tcW w:w="3199" w:type="dxa"/>
          </w:tcPr>
          <w:p w14:paraId="47FE92CB" w14:textId="77777777" w:rsidR="00521B35" w:rsidRPr="00323FDB" w:rsidRDefault="00521B35" w:rsidP="00521B35">
            <w:pPr>
              <w:pStyle w:val="TableEntry"/>
            </w:pPr>
          </w:p>
        </w:tc>
      </w:tr>
      <w:tr w:rsidR="00521B35" w:rsidRPr="00323FDB" w14:paraId="402E2D2B" w14:textId="77777777" w:rsidTr="00521B35">
        <w:trPr>
          <w:cantSplit/>
          <w:trHeight w:val="332"/>
          <w:jc w:val="center"/>
        </w:trPr>
        <w:tc>
          <w:tcPr>
            <w:tcW w:w="2891" w:type="dxa"/>
            <w:vMerge/>
          </w:tcPr>
          <w:p w14:paraId="35EEC7EB" w14:textId="54B3E731" w:rsidR="00521B35" w:rsidRPr="00323FDB" w:rsidRDefault="00521B35" w:rsidP="00875157">
            <w:pPr>
              <w:pStyle w:val="TableEntry"/>
            </w:pPr>
          </w:p>
        </w:tc>
        <w:tc>
          <w:tcPr>
            <w:tcW w:w="3369" w:type="dxa"/>
          </w:tcPr>
          <w:p w14:paraId="247865E1" w14:textId="7FC07824" w:rsidR="00521B35" w:rsidRPr="00323FDB" w:rsidRDefault="00521B35" w:rsidP="00875157">
            <w:pPr>
              <w:pStyle w:val="TableEntry"/>
            </w:pPr>
            <w:r w:rsidRPr="00323FDB">
              <w:t>Communicate PCHA Data-BTLE</w:t>
            </w:r>
          </w:p>
        </w:tc>
        <w:tc>
          <w:tcPr>
            <w:tcW w:w="3199" w:type="dxa"/>
          </w:tcPr>
          <w:p w14:paraId="39E9249B" w14:textId="77777777" w:rsidR="00521B35" w:rsidRPr="00323FDB" w:rsidRDefault="00521B35" w:rsidP="00875157">
            <w:pPr>
              <w:pStyle w:val="TableEntry"/>
            </w:pPr>
          </w:p>
        </w:tc>
      </w:tr>
      <w:tr w:rsidR="00521B35" w:rsidRPr="00323FDB" w14:paraId="574ACB41" w14:textId="77777777" w:rsidTr="00521B35">
        <w:trPr>
          <w:cantSplit/>
          <w:trHeight w:val="332"/>
          <w:jc w:val="center"/>
        </w:trPr>
        <w:tc>
          <w:tcPr>
            <w:tcW w:w="2891" w:type="dxa"/>
            <w:vMerge w:val="restart"/>
          </w:tcPr>
          <w:p w14:paraId="024F7366" w14:textId="15CDF56A" w:rsidR="00521B35" w:rsidRPr="00323FDB" w:rsidRDefault="00521B35" w:rsidP="00875157">
            <w:pPr>
              <w:pStyle w:val="TableEntry"/>
            </w:pPr>
            <w:r w:rsidRPr="00323FDB">
              <w:t>Device Observation Reporter</w:t>
            </w:r>
          </w:p>
          <w:p w14:paraId="01543D87" w14:textId="194CB269" w:rsidR="00521B35" w:rsidRPr="00323FDB" w:rsidRDefault="00521B35" w:rsidP="00875157">
            <w:pPr>
              <w:pStyle w:val="TableEntry"/>
            </w:pPr>
          </w:p>
        </w:tc>
        <w:tc>
          <w:tcPr>
            <w:tcW w:w="3369" w:type="dxa"/>
          </w:tcPr>
          <w:p w14:paraId="17C91CB1" w14:textId="7B4D7841" w:rsidR="00521B35" w:rsidRPr="00323FDB" w:rsidRDefault="00521B35" w:rsidP="00875157">
            <w:pPr>
              <w:pStyle w:val="TableEntry"/>
            </w:pPr>
            <w:r w:rsidRPr="00323FDB">
              <w:rPr>
                <w:bCs/>
              </w:rPr>
              <w:t>PCD-01 Communicate PCD Data-SOAP</w:t>
            </w:r>
          </w:p>
        </w:tc>
        <w:tc>
          <w:tcPr>
            <w:tcW w:w="3199" w:type="dxa"/>
          </w:tcPr>
          <w:p w14:paraId="195E7212" w14:textId="77777777" w:rsidR="00521B35" w:rsidRPr="00323FDB" w:rsidRDefault="00521B35" w:rsidP="00875157">
            <w:pPr>
              <w:pStyle w:val="TableEntry"/>
            </w:pPr>
          </w:p>
        </w:tc>
      </w:tr>
      <w:tr w:rsidR="00521B35" w:rsidRPr="00323FDB" w14:paraId="6D4DD6BB" w14:textId="77777777" w:rsidTr="00521B35">
        <w:trPr>
          <w:cantSplit/>
          <w:trHeight w:val="332"/>
          <w:jc w:val="center"/>
        </w:trPr>
        <w:tc>
          <w:tcPr>
            <w:tcW w:w="2891" w:type="dxa"/>
            <w:vMerge/>
          </w:tcPr>
          <w:p w14:paraId="436E7794" w14:textId="742D20C7" w:rsidR="00521B35" w:rsidRPr="00323FDB" w:rsidRDefault="00521B35" w:rsidP="00875157">
            <w:pPr>
              <w:pStyle w:val="TableEntry"/>
            </w:pPr>
          </w:p>
        </w:tc>
        <w:tc>
          <w:tcPr>
            <w:tcW w:w="3369" w:type="dxa"/>
          </w:tcPr>
          <w:p w14:paraId="7FEE4F90" w14:textId="3F1E3E4F" w:rsidR="00521B35" w:rsidRPr="00323FDB" w:rsidRDefault="00521B35" w:rsidP="00521B35">
            <w:pPr>
              <w:pStyle w:val="TableEntry"/>
            </w:pPr>
            <w:r w:rsidRPr="00323FDB">
              <w:rPr>
                <w:bCs/>
              </w:rPr>
              <w:t>PCD-01 Communicate PCD Data-</w:t>
            </w:r>
            <w:proofErr w:type="spellStart"/>
            <w:r w:rsidRPr="00323FDB">
              <w:rPr>
                <w:bCs/>
              </w:rPr>
              <w:t>hData</w:t>
            </w:r>
            <w:proofErr w:type="spellEnd"/>
          </w:p>
        </w:tc>
        <w:tc>
          <w:tcPr>
            <w:tcW w:w="3199" w:type="dxa"/>
          </w:tcPr>
          <w:p w14:paraId="746F4F9B" w14:textId="77777777" w:rsidR="00521B35" w:rsidRPr="00323FDB" w:rsidRDefault="00521B35" w:rsidP="00875157">
            <w:pPr>
              <w:pStyle w:val="TableEntry"/>
            </w:pPr>
          </w:p>
        </w:tc>
      </w:tr>
      <w:tr w:rsidR="00521B35" w:rsidRPr="00323FDB" w14:paraId="189C8F4C" w14:textId="77777777" w:rsidTr="00521B35">
        <w:trPr>
          <w:cantSplit/>
          <w:trHeight w:val="332"/>
          <w:jc w:val="center"/>
        </w:trPr>
        <w:tc>
          <w:tcPr>
            <w:tcW w:w="2891" w:type="dxa"/>
            <w:vMerge w:val="restart"/>
          </w:tcPr>
          <w:p w14:paraId="2776CC3D" w14:textId="2E6523E3" w:rsidR="00521B35" w:rsidRPr="00323FDB" w:rsidRDefault="00521B35" w:rsidP="00521B35">
            <w:pPr>
              <w:pStyle w:val="TableEntry"/>
            </w:pPr>
            <w:r w:rsidRPr="00323FDB">
              <w:t>Device Observation Consumer</w:t>
            </w:r>
          </w:p>
          <w:p w14:paraId="1A936193" w14:textId="791E88B6" w:rsidR="00521B35" w:rsidRPr="00323FDB" w:rsidRDefault="00521B35" w:rsidP="00521B35">
            <w:pPr>
              <w:pStyle w:val="TableEntry"/>
            </w:pPr>
          </w:p>
        </w:tc>
        <w:tc>
          <w:tcPr>
            <w:tcW w:w="3369" w:type="dxa"/>
          </w:tcPr>
          <w:p w14:paraId="231309DD" w14:textId="176001AF" w:rsidR="00521B35" w:rsidRPr="00323FDB" w:rsidRDefault="00521B35" w:rsidP="00521B35">
            <w:pPr>
              <w:pStyle w:val="TableEntry"/>
            </w:pPr>
            <w:r w:rsidRPr="00323FDB">
              <w:rPr>
                <w:bCs/>
              </w:rPr>
              <w:t xml:space="preserve">PCD-01 Communicate PCD Data-SOAP </w:t>
            </w:r>
          </w:p>
        </w:tc>
        <w:tc>
          <w:tcPr>
            <w:tcW w:w="3199" w:type="dxa"/>
          </w:tcPr>
          <w:p w14:paraId="2C6E2560" w14:textId="77777777" w:rsidR="00521B35" w:rsidRPr="00323FDB" w:rsidRDefault="00521B35" w:rsidP="00521B35">
            <w:pPr>
              <w:pStyle w:val="TableEntry"/>
            </w:pPr>
          </w:p>
        </w:tc>
      </w:tr>
      <w:tr w:rsidR="00521B35" w:rsidRPr="00323FDB" w14:paraId="62EAE120" w14:textId="77777777" w:rsidTr="00521B35">
        <w:trPr>
          <w:cantSplit/>
          <w:trHeight w:val="332"/>
          <w:jc w:val="center"/>
        </w:trPr>
        <w:tc>
          <w:tcPr>
            <w:tcW w:w="2891" w:type="dxa"/>
            <w:vMerge/>
          </w:tcPr>
          <w:p w14:paraId="0E186249" w14:textId="49A3AED4" w:rsidR="00521B35" w:rsidRPr="00323FDB" w:rsidRDefault="00521B35" w:rsidP="00521B35">
            <w:pPr>
              <w:pStyle w:val="TableEntry"/>
            </w:pPr>
          </w:p>
        </w:tc>
        <w:tc>
          <w:tcPr>
            <w:tcW w:w="3369" w:type="dxa"/>
          </w:tcPr>
          <w:p w14:paraId="587F48EF" w14:textId="28F8BE4E" w:rsidR="00521B35" w:rsidRPr="00323FDB" w:rsidRDefault="00521B35" w:rsidP="00521B35">
            <w:pPr>
              <w:pStyle w:val="TableEntry"/>
            </w:pPr>
            <w:r w:rsidRPr="00323FDB">
              <w:rPr>
                <w:bCs/>
              </w:rPr>
              <w:t>PCD-01 Communicate PCD Data-</w:t>
            </w:r>
            <w:proofErr w:type="spellStart"/>
            <w:r w:rsidRPr="00323FDB">
              <w:rPr>
                <w:bCs/>
              </w:rPr>
              <w:t>hData</w:t>
            </w:r>
            <w:proofErr w:type="spellEnd"/>
          </w:p>
        </w:tc>
        <w:tc>
          <w:tcPr>
            <w:tcW w:w="3199" w:type="dxa"/>
          </w:tcPr>
          <w:p w14:paraId="261DDE6E" w14:textId="77777777" w:rsidR="00521B35" w:rsidRPr="00323FDB" w:rsidRDefault="00521B35" w:rsidP="00521B35">
            <w:pPr>
              <w:pStyle w:val="TableEntry"/>
            </w:pPr>
          </w:p>
        </w:tc>
      </w:tr>
    </w:tbl>
    <w:p w14:paraId="67CB672F" w14:textId="1D46CCFA" w:rsidR="009D6A32" w:rsidRDefault="00DA1854" w:rsidP="00597DB2">
      <w:pPr>
        <w:pStyle w:val="Note"/>
        <w:rPr>
          <w:iCs/>
        </w:rPr>
      </w:pPr>
      <w:r w:rsidRPr="00323FDB">
        <w:t>Note:</w:t>
      </w:r>
      <w:r w:rsidR="000C5467" w:rsidRPr="00323FDB">
        <w:t xml:space="preserve"> </w:t>
      </w:r>
      <w:r w:rsidR="00521B35" w:rsidRPr="00323FDB">
        <w:rPr>
          <w:iCs/>
        </w:rPr>
        <w:t>Each actor must support at least one of the transactions.</w:t>
      </w:r>
    </w:p>
    <w:p w14:paraId="3CB3E8DF" w14:textId="236FB8BD" w:rsidR="005F21E7" w:rsidRPr="00323FDB" w:rsidRDefault="005F21E7" w:rsidP="00303E20">
      <w:pPr>
        <w:pStyle w:val="Heading2"/>
        <w:numPr>
          <w:ilvl w:val="0"/>
          <w:numId w:val="0"/>
        </w:numPr>
        <w:rPr>
          <w:noProof w:val="0"/>
        </w:rPr>
      </w:pPr>
      <w:bookmarkStart w:id="770" w:name="_Toc37034636"/>
      <w:bookmarkStart w:id="771" w:name="_Toc38846114"/>
      <w:bookmarkStart w:id="772" w:name="_Toc504625757"/>
      <w:bookmarkStart w:id="773" w:name="_Toc530206510"/>
      <w:bookmarkStart w:id="774" w:name="_Toc1388430"/>
      <w:bookmarkStart w:id="775" w:name="_Toc1388584"/>
      <w:bookmarkStart w:id="776" w:name="_Toc1456611"/>
      <w:bookmarkStart w:id="777" w:name="_Toc424048749"/>
      <w:r w:rsidRPr="00323FDB">
        <w:rPr>
          <w:noProof w:val="0"/>
        </w:rPr>
        <w:lastRenderedPageBreak/>
        <w:t xml:space="preserve">X.3 </w:t>
      </w:r>
      <w:r w:rsidR="002C1312" w:rsidRPr="00323FDB">
        <w:rPr>
          <w:noProof w:val="0"/>
        </w:rPr>
        <w:t xml:space="preserve">RPM </w:t>
      </w:r>
      <w:r w:rsidR="001579E7" w:rsidRPr="00323FDB">
        <w:rPr>
          <w:noProof w:val="0"/>
        </w:rPr>
        <w:t xml:space="preserve">Required </w:t>
      </w:r>
      <w:r w:rsidR="00C158E0" w:rsidRPr="00323FDB">
        <w:rPr>
          <w:noProof w:val="0"/>
        </w:rPr>
        <w:t>Actor</w:t>
      </w:r>
      <w:r w:rsidRPr="00323FDB">
        <w:rPr>
          <w:noProof w:val="0"/>
        </w:rPr>
        <w:t xml:space="preserve"> Groupings</w:t>
      </w:r>
      <w:bookmarkEnd w:id="777"/>
      <w:r w:rsidRPr="00323FDB">
        <w:rPr>
          <w:noProof w:val="0"/>
        </w:rPr>
        <w:t xml:space="preserve"> </w:t>
      </w:r>
    </w:p>
    <w:p w14:paraId="3A3761AA" w14:textId="1A145023" w:rsidR="00607529" w:rsidRPr="00323FDB" w:rsidRDefault="00761469" w:rsidP="005360E4">
      <w:pPr>
        <w:pStyle w:val="BodyText"/>
      </w:pPr>
      <w:r w:rsidRPr="00323FDB">
        <w:t xml:space="preserve">An </w:t>
      </w:r>
      <w:r w:rsidR="002143AB">
        <w:t>a</w:t>
      </w:r>
      <w:r w:rsidRPr="00323FDB">
        <w:t xml:space="preserve">ctor from this profile (Column 1) </w:t>
      </w:r>
      <w:r w:rsidR="0020453A" w:rsidRPr="00323FDB">
        <w:t xml:space="preserve">shall </w:t>
      </w:r>
      <w:r w:rsidRPr="00323FDB">
        <w:t xml:space="preserve">implement all of the required transactions and/or content modules in this profile </w:t>
      </w:r>
      <w:r w:rsidRPr="00323FDB">
        <w:rPr>
          <w:b/>
          <w:i/>
        </w:rPr>
        <w:t>in addition to</w:t>
      </w:r>
      <w:r w:rsidRPr="00323FDB">
        <w:t xml:space="preserve"> all of the transactions required for the grouped actor (Column 2)</w:t>
      </w:r>
      <w:r w:rsidR="00887E40" w:rsidRPr="00323FDB">
        <w:t xml:space="preserve">. </w:t>
      </w:r>
    </w:p>
    <w:p w14:paraId="79AA8FC5" w14:textId="77777777" w:rsidR="00761469" w:rsidRPr="00323FDB" w:rsidRDefault="00761469" w:rsidP="005360E4">
      <w:pPr>
        <w:pStyle w:val="BodyText"/>
      </w:pPr>
      <w:r w:rsidRPr="00323FDB">
        <w:t xml:space="preserve">If this is a content profile, and actors from this profile are grouped with actors from a workflow or transport profile, </w:t>
      </w:r>
      <w:r w:rsidR="00613604" w:rsidRPr="00323FDB">
        <w:t>the Content Bindings reference column references any specifications for mapping data from the content module into data elements from the workflow or transport transactions.</w:t>
      </w:r>
    </w:p>
    <w:p w14:paraId="1F5A70AE" w14:textId="77777777" w:rsidR="00761469" w:rsidRPr="00323FDB" w:rsidRDefault="00761469" w:rsidP="00761469">
      <w:pPr>
        <w:pStyle w:val="BodyText"/>
      </w:pPr>
      <w:r w:rsidRPr="00323FDB">
        <w:t>In some cases, required groupings are defined as at least one of an enumerated set of possible actors; this is designated by merging column one into a single cell spanning multiple potential grouped actors</w:t>
      </w:r>
      <w:r w:rsidR="00887E40" w:rsidRPr="00323FDB">
        <w:t xml:space="preserve">. </w:t>
      </w:r>
      <w:r w:rsidRPr="00323FDB">
        <w:t>Notes are used to highlight this situation.</w:t>
      </w:r>
    </w:p>
    <w:p w14:paraId="6BA17D47" w14:textId="77777777" w:rsidR="00761469" w:rsidRPr="00323FDB" w:rsidRDefault="00761469" w:rsidP="00761469">
      <w:pPr>
        <w:pStyle w:val="BodyText"/>
      </w:pPr>
      <w:r w:rsidRPr="00323FDB">
        <w:t>Section X.5 describes some optional groupings that may be of interest for security considerations and section X.6 describes some optional groupings in other related profiles.</w:t>
      </w:r>
    </w:p>
    <w:p w14:paraId="5A6575DB" w14:textId="77777777" w:rsidR="00761469" w:rsidRPr="00323FDB" w:rsidRDefault="00761469" w:rsidP="00761469">
      <w:pPr>
        <w:pStyle w:val="BodyText"/>
      </w:pPr>
    </w:p>
    <w:p w14:paraId="01672F8C" w14:textId="77777777" w:rsidR="00761469" w:rsidRPr="00323FDB" w:rsidRDefault="00761469" w:rsidP="00761469">
      <w:pPr>
        <w:pStyle w:val="TableTitle"/>
      </w:pPr>
      <w:r w:rsidRPr="00323FDB">
        <w:t>Table X.3-1</w:t>
      </w:r>
      <w:r w:rsidR="00701B3A" w:rsidRPr="00323FDB">
        <w:t xml:space="preserve">: </w:t>
      </w:r>
      <w:r w:rsidR="008F3449" w:rsidRPr="00323FDB">
        <w:t>RPM</w:t>
      </w:r>
      <w:r w:rsidRPr="00323FDB">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23FDB" w14:paraId="27380E8F" w14:textId="77777777" w:rsidTr="00BB76BC">
        <w:trPr>
          <w:cantSplit/>
          <w:tblHeader/>
          <w:jc w:val="center"/>
        </w:trPr>
        <w:tc>
          <w:tcPr>
            <w:tcW w:w="2326" w:type="dxa"/>
            <w:shd w:val="pct15" w:color="auto" w:fill="FFFFFF"/>
          </w:tcPr>
          <w:p w14:paraId="6E97D14B" w14:textId="47C392B7" w:rsidR="00761469" w:rsidRPr="00323FDB" w:rsidRDefault="002143AB" w:rsidP="002143AB">
            <w:pPr>
              <w:pStyle w:val="TableEntryHeader"/>
            </w:pPr>
            <w:r>
              <w:t>RPM</w:t>
            </w:r>
            <w:r w:rsidR="00761469" w:rsidRPr="00323FDB">
              <w:t xml:space="preserve"> Actor</w:t>
            </w:r>
          </w:p>
        </w:tc>
        <w:tc>
          <w:tcPr>
            <w:tcW w:w="1980" w:type="dxa"/>
            <w:shd w:val="pct15" w:color="auto" w:fill="FFFFFF"/>
          </w:tcPr>
          <w:p w14:paraId="5145165E" w14:textId="77777777" w:rsidR="00761469" w:rsidRPr="00323FDB" w:rsidRDefault="00761469" w:rsidP="00DB186B">
            <w:pPr>
              <w:pStyle w:val="TableEntryHeader"/>
            </w:pPr>
            <w:r w:rsidRPr="00323FDB">
              <w:t>Actor to be grouped with</w:t>
            </w:r>
          </w:p>
        </w:tc>
        <w:tc>
          <w:tcPr>
            <w:tcW w:w="2160" w:type="dxa"/>
            <w:shd w:val="pct15" w:color="auto" w:fill="FFFFFF"/>
          </w:tcPr>
          <w:p w14:paraId="6277FDB8" w14:textId="77777777" w:rsidR="00761469" w:rsidRPr="00323FDB" w:rsidRDefault="00CD44D7" w:rsidP="00DB186B">
            <w:pPr>
              <w:pStyle w:val="TableEntryHeader"/>
            </w:pPr>
            <w:r w:rsidRPr="00323FDB">
              <w:t>Reference</w:t>
            </w:r>
          </w:p>
        </w:tc>
        <w:tc>
          <w:tcPr>
            <w:tcW w:w="2685" w:type="dxa"/>
            <w:shd w:val="pct15" w:color="auto" w:fill="FFFFFF"/>
          </w:tcPr>
          <w:p w14:paraId="304D796D" w14:textId="77777777" w:rsidR="00761469" w:rsidRPr="00323FDB" w:rsidRDefault="00761469" w:rsidP="00DB186B">
            <w:pPr>
              <w:pStyle w:val="TableEntryHeader"/>
            </w:pPr>
            <w:r w:rsidRPr="00323FDB">
              <w:t>Content Bindings Reference</w:t>
            </w:r>
          </w:p>
        </w:tc>
      </w:tr>
      <w:tr w:rsidR="00D91751" w:rsidRPr="00323FDB" w14:paraId="6605E8B1" w14:textId="77777777" w:rsidTr="00C41A12">
        <w:trPr>
          <w:cantSplit/>
          <w:trHeight w:val="332"/>
          <w:jc w:val="center"/>
        </w:trPr>
        <w:tc>
          <w:tcPr>
            <w:tcW w:w="2326" w:type="dxa"/>
          </w:tcPr>
          <w:p w14:paraId="2C24B72C" w14:textId="77777777" w:rsidR="00D91751" w:rsidRPr="00323FDB" w:rsidRDefault="00D91751" w:rsidP="00C41A12">
            <w:pPr>
              <w:pStyle w:val="TableEntry"/>
            </w:pPr>
            <w:r w:rsidRPr="00DF14D1">
              <w:t>Sensor Data</w:t>
            </w:r>
            <w:r w:rsidRPr="00E10688">
              <w:t xml:space="preserve"> </w:t>
            </w:r>
            <w:r w:rsidRPr="00DF14D1">
              <w:t>Consumer</w:t>
            </w:r>
            <w:r w:rsidRPr="00323FDB">
              <w:rPr>
                <w:vertAlign w:val="superscript"/>
              </w:rPr>
              <w:t>1</w:t>
            </w:r>
          </w:p>
        </w:tc>
        <w:tc>
          <w:tcPr>
            <w:tcW w:w="1980" w:type="dxa"/>
          </w:tcPr>
          <w:p w14:paraId="1793DEF7" w14:textId="100EDF7D" w:rsidR="00D91751" w:rsidRPr="00323FDB" w:rsidRDefault="00D91751" w:rsidP="00C41A12">
            <w:pPr>
              <w:pStyle w:val="TableEntry"/>
            </w:pPr>
            <w:r w:rsidRPr="00323FDB">
              <w:t xml:space="preserve">Device Observation Reporter </w:t>
            </w:r>
          </w:p>
        </w:tc>
        <w:tc>
          <w:tcPr>
            <w:tcW w:w="2160" w:type="dxa"/>
          </w:tcPr>
          <w:p w14:paraId="1EDD6440" w14:textId="1B77F9D1" w:rsidR="00D91751" w:rsidRPr="00323FDB" w:rsidRDefault="00F35297" w:rsidP="005A50E5">
            <w:pPr>
              <w:pStyle w:val="TableEntry"/>
            </w:pPr>
            <w:bookmarkStart w:id="778" w:name="OLE_LINK1"/>
            <w:bookmarkStart w:id="779" w:name="OLE_LINK2"/>
            <w:r>
              <w:t>PCC</w:t>
            </w:r>
            <w:r w:rsidR="00D91751" w:rsidRPr="00323FDB">
              <w:t xml:space="preserve"> TF-1: </w:t>
            </w:r>
            <w:r>
              <w:t>X.1.1.2</w:t>
            </w:r>
            <w:bookmarkEnd w:id="778"/>
            <w:bookmarkEnd w:id="779"/>
          </w:p>
        </w:tc>
        <w:tc>
          <w:tcPr>
            <w:tcW w:w="2685" w:type="dxa"/>
          </w:tcPr>
          <w:p w14:paraId="2E5BBFC5" w14:textId="77777777" w:rsidR="00D91751" w:rsidRPr="00323FDB" w:rsidRDefault="00D91751" w:rsidP="00C41A12">
            <w:pPr>
              <w:pStyle w:val="TableEntry"/>
            </w:pPr>
            <w:r w:rsidRPr="00323FDB">
              <w:t xml:space="preserve">&lt;Reference to CM bindings section </w:t>
            </w:r>
          </w:p>
          <w:p w14:paraId="10D8BE36" w14:textId="77777777" w:rsidR="00D91751" w:rsidRPr="00323FDB" w:rsidRDefault="00D91751" w:rsidP="00C41A12">
            <w:pPr>
              <w:pStyle w:val="TableEntry"/>
            </w:pPr>
            <w:r w:rsidRPr="00323FDB">
              <w:t xml:space="preserve"> e.g., &lt;Domain Acronym TF-3:Z.xxx &gt; (e.g., PCC TF-2 :4.1)</w:t>
            </w:r>
          </w:p>
        </w:tc>
      </w:tr>
      <w:tr w:rsidR="00F35297" w:rsidRPr="00323FDB" w14:paraId="68714A06" w14:textId="77777777" w:rsidTr="005B3030">
        <w:trPr>
          <w:cantSplit/>
          <w:trHeight w:val="332"/>
          <w:jc w:val="center"/>
        </w:trPr>
        <w:tc>
          <w:tcPr>
            <w:tcW w:w="2326" w:type="dxa"/>
          </w:tcPr>
          <w:p w14:paraId="2C935420" w14:textId="77777777" w:rsidR="00F35297" w:rsidRPr="00323FDB" w:rsidRDefault="00F35297" w:rsidP="005B3030">
            <w:pPr>
              <w:pStyle w:val="TableEntry"/>
            </w:pPr>
            <w:r w:rsidRPr="00DF14D1">
              <w:t>Sensor Data</w:t>
            </w:r>
            <w:r w:rsidRPr="00E10688">
              <w:t xml:space="preserve"> </w:t>
            </w:r>
            <w:r w:rsidRPr="00DF14D1">
              <w:t>Consumer</w:t>
            </w:r>
            <w:r w:rsidRPr="00323FDB">
              <w:rPr>
                <w:vertAlign w:val="superscript"/>
              </w:rPr>
              <w:t>1</w:t>
            </w:r>
          </w:p>
        </w:tc>
        <w:tc>
          <w:tcPr>
            <w:tcW w:w="1980" w:type="dxa"/>
          </w:tcPr>
          <w:p w14:paraId="2B0F10BD" w14:textId="25A07410" w:rsidR="00F35297" w:rsidRPr="00323FDB" w:rsidRDefault="00F35297" w:rsidP="00452A51">
            <w:pPr>
              <w:pStyle w:val="TableEntry"/>
            </w:pPr>
            <w:r w:rsidRPr="00323FDB">
              <w:t xml:space="preserve">Content Creator </w:t>
            </w:r>
          </w:p>
        </w:tc>
        <w:tc>
          <w:tcPr>
            <w:tcW w:w="2160" w:type="dxa"/>
          </w:tcPr>
          <w:p w14:paraId="7C01F694" w14:textId="6EBA0942" w:rsidR="00F35297" w:rsidRPr="00323FDB" w:rsidRDefault="00F35297" w:rsidP="005A50E5">
            <w:pPr>
              <w:pStyle w:val="TableEntry"/>
            </w:pPr>
            <w:r w:rsidRPr="00933609">
              <w:t>PCC TF-1: X.1.1.</w:t>
            </w:r>
            <w:r w:rsidR="005A50E5">
              <w:t>2</w:t>
            </w:r>
          </w:p>
        </w:tc>
        <w:tc>
          <w:tcPr>
            <w:tcW w:w="2685" w:type="dxa"/>
          </w:tcPr>
          <w:p w14:paraId="0693A017" w14:textId="56EFE719" w:rsidR="00F35297" w:rsidRPr="00323FDB" w:rsidRDefault="00F35297" w:rsidP="005B3030">
            <w:pPr>
              <w:pStyle w:val="TableEntry"/>
            </w:pPr>
          </w:p>
        </w:tc>
      </w:tr>
      <w:tr w:rsidR="00F35297" w:rsidRPr="00323FDB" w14:paraId="57D2F2B2" w14:textId="77777777" w:rsidTr="005B3030">
        <w:trPr>
          <w:cantSplit/>
          <w:trHeight w:val="332"/>
          <w:jc w:val="center"/>
        </w:trPr>
        <w:tc>
          <w:tcPr>
            <w:tcW w:w="2326" w:type="dxa"/>
          </w:tcPr>
          <w:p w14:paraId="5D31C6CF" w14:textId="77777777" w:rsidR="00F35297" w:rsidRPr="00323FDB" w:rsidRDefault="00F35297" w:rsidP="00452A51">
            <w:pPr>
              <w:pStyle w:val="TableEntry"/>
            </w:pPr>
            <w:r w:rsidRPr="00323FDB">
              <w:t>Device Observation Consumer</w:t>
            </w:r>
          </w:p>
        </w:tc>
        <w:tc>
          <w:tcPr>
            <w:tcW w:w="1980" w:type="dxa"/>
          </w:tcPr>
          <w:p w14:paraId="59A4CBFD" w14:textId="77777777" w:rsidR="00F35297" w:rsidRPr="00323FDB" w:rsidRDefault="00F35297" w:rsidP="00452A51">
            <w:pPr>
              <w:pStyle w:val="TableEntry"/>
            </w:pPr>
            <w:r w:rsidRPr="00323FDB">
              <w:t>Content Creator</w:t>
            </w:r>
          </w:p>
        </w:tc>
        <w:tc>
          <w:tcPr>
            <w:tcW w:w="2160" w:type="dxa"/>
          </w:tcPr>
          <w:p w14:paraId="22328C1E" w14:textId="1EC31103" w:rsidR="00F35297" w:rsidRPr="00323FDB" w:rsidRDefault="00F35297" w:rsidP="005A50E5">
            <w:pPr>
              <w:pStyle w:val="TableEntry"/>
            </w:pPr>
            <w:r w:rsidRPr="00933609">
              <w:t>PCC TF-1: X.1.1.</w:t>
            </w:r>
            <w:r>
              <w:t>4</w:t>
            </w:r>
          </w:p>
        </w:tc>
        <w:tc>
          <w:tcPr>
            <w:tcW w:w="2685" w:type="dxa"/>
          </w:tcPr>
          <w:p w14:paraId="1FA6A9F6" w14:textId="261FFA1D" w:rsidR="00F35297" w:rsidRPr="00323FDB" w:rsidRDefault="00F35297" w:rsidP="005B3030">
            <w:pPr>
              <w:pStyle w:val="TableEntry"/>
            </w:pPr>
          </w:p>
        </w:tc>
      </w:tr>
      <w:tr w:rsidR="00F35297" w:rsidRPr="00323FDB" w14:paraId="283D33E8" w14:textId="77777777" w:rsidTr="005B3030">
        <w:trPr>
          <w:cantSplit/>
          <w:trHeight w:val="332"/>
          <w:jc w:val="center"/>
        </w:trPr>
        <w:tc>
          <w:tcPr>
            <w:tcW w:w="2326" w:type="dxa"/>
          </w:tcPr>
          <w:p w14:paraId="52B57692" w14:textId="77777777" w:rsidR="00F35297" w:rsidRPr="00323FDB" w:rsidRDefault="00F35297" w:rsidP="005B3030">
            <w:pPr>
              <w:pStyle w:val="TableEntry"/>
            </w:pPr>
            <w:r w:rsidRPr="00323FDB">
              <w:t>Device Observation Source</w:t>
            </w:r>
          </w:p>
        </w:tc>
        <w:tc>
          <w:tcPr>
            <w:tcW w:w="1980" w:type="dxa"/>
          </w:tcPr>
          <w:p w14:paraId="1692AC10" w14:textId="77777777" w:rsidR="00F35297" w:rsidRPr="00323FDB" w:rsidRDefault="00F35297" w:rsidP="005B3030">
            <w:pPr>
              <w:pStyle w:val="TableEntry"/>
            </w:pPr>
            <w:r w:rsidRPr="00323FDB">
              <w:t>None</w:t>
            </w:r>
          </w:p>
        </w:tc>
        <w:tc>
          <w:tcPr>
            <w:tcW w:w="2160" w:type="dxa"/>
          </w:tcPr>
          <w:p w14:paraId="13DFA04E" w14:textId="55E34C8A" w:rsidR="00F35297" w:rsidRPr="00323FDB" w:rsidRDefault="00F35297" w:rsidP="005B3030">
            <w:pPr>
              <w:pStyle w:val="TableEntry"/>
            </w:pPr>
            <w:r w:rsidRPr="00933609">
              <w:t>PCC TF-1: X.1.1.1</w:t>
            </w:r>
          </w:p>
        </w:tc>
        <w:tc>
          <w:tcPr>
            <w:tcW w:w="2685" w:type="dxa"/>
          </w:tcPr>
          <w:p w14:paraId="0515968C" w14:textId="77777777" w:rsidR="00F35297" w:rsidRPr="00323FDB" w:rsidRDefault="00F35297" w:rsidP="005B3030">
            <w:pPr>
              <w:pStyle w:val="TableEntry"/>
              <w:ind w:left="0"/>
              <w:jc w:val="center"/>
            </w:pPr>
          </w:p>
        </w:tc>
      </w:tr>
      <w:tr w:rsidR="00F35297" w:rsidRPr="00323FDB" w14:paraId="13598E2D" w14:textId="77777777" w:rsidTr="005B3030">
        <w:trPr>
          <w:cantSplit/>
          <w:trHeight w:val="332"/>
          <w:jc w:val="center"/>
        </w:trPr>
        <w:tc>
          <w:tcPr>
            <w:tcW w:w="2326" w:type="dxa"/>
          </w:tcPr>
          <w:p w14:paraId="4EFD03DA" w14:textId="3A398DEF" w:rsidR="00F35297" w:rsidRPr="00323FDB" w:rsidRDefault="00F35297" w:rsidP="005B3030">
            <w:pPr>
              <w:pStyle w:val="TableEntry"/>
            </w:pPr>
            <w:r w:rsidRPr="00323FDB">
              <w:t>Device Observation Reporter</w:t>
            </w:r>
          </w:p>
        </w:tc>
        <w:tc>
          <w:tcPr>
            <w:tcW w:w="1980" w:type="dxa"/>
          </w:tcPr>
          <w:p w14:paraId="5B89A15A" w14:textId="77777777" w:rsidR="00F35297" w:rsidRPr="00323FDB" w:rsidRDefault="00F35297" w:rsidP="005B3030">
            <w:pPr>
              <w:pStyle w:val="TableEntry"/>
            </w:pPr>
            <w:r w:rsidRPr="00323FDB">
              <w:t>None</w:t>
            </w:r>
          </w:p>
        </w:tc>
        <w:tc>
          <w:tcPr>
            <w:tcW w:w="2160" w:type="dxa"/>
          </w:tcPr>
          <w:p w14:paraId="49FFEDC2" w14:textId="0659EDF3" w:rsidR="00F35297" w:rsidRPr="00323FDB" w:rsidRDefault="00F35297" w:rsidP="005A50E5">
            <w:pPr>
              <w:pStyle w:val="TableEntry"/>
            </w:pPr>
            <w:r w:rsidRPr="00933609">
              <w:t>PCC TF-1: X.1.1.</w:t>
            </w:r>
            <w:r w:rsidR="005A50E5">
              <w:t>3</w:t>
            </w:r>
          </w:p>
        </w:tc>
        <w:tc>
          <w:tcPr>
            <w:tcW w:w="2685" w:type="dxa"/>
          </w:tcPr>
          <w:p w14:paraId="7A51132D" w14:textId="77777777" w:rsidR="00F35297" w:rsidRPr="00323FDB" w:rsidRDefault="00F35297" w:rsidP="005B3030">
            <w:pPr>
              <w:pStyle w:val="TableEntry"/>
              <w:ind w:left="0"/>
              <w:jc w:val="center"/>
            </w:pPr>
          </w:p>
        </w:tc>
      </w:tr>
      <w:tr w:rsidR="00F35297" w:rsidRPr="00323FDB" w14:paraId="164FE4E2" w14:textId="77777777" w:rsidTr="005B3030">
        <w:trPr>
          <w:cantSplit/>
          <w:trHeight w:val="332"/>
          <w:jc w:val="center"/>
        </w:trPr>
        <w:tc>
          <w:tcPr>
            <w:tcW w:w="2326" w:type="dxa"/>
          </w:tcPr>
          <w:p w14:paraId="6DB00C51" w14:textId="77777777" w:rsidR="00F35297" w:rsidRPr="00323FDB" w:rsidRDefault="00F35297" w:rsidP="005B3030">
            <w:pPr>
              <w:pStyle w:val="TableEntry"/>
            </w:pPr>
            <w:r w:rsidRPr="00323FDB">
              <w:t>Content Creator</w:t>
            </w:r>
          </w:p>
        </w:tc>
        <w:tc>
          <w:tcPr>
            <w:tcW w:w="1980" w:type="dxa"/>
          </w:tcPr>
          <w:p w14:paraId="15D57391" w14:textId="77777777" w:rsidR="00F35297" w:rsidRPr="00323FDB" w:rsidRDefault="00F35297" w:rsidP="005B3030">
            <w:pPr>
              <w:pStyle w:val="TableEntry"/>
            </w:pPr>
            <w:r w:rsidRPr="00323FDB">
              <w:t>None</w:t>
            </w:r>
          </w:p>
        </w:tc>
        <w:tc>
          <w:tcPr>
            <w:tcW w:w="2160" w:type="dxa"/>
          </w:tcPr>
          <w:p w14:paraId="38BF4A22" w14:textId="721F72EE" w:rsidR="00F35297" w:rsidRPr="00323FDB" w:rsidRDefault="00F35297" w:rsidP="005A50E5">
            <w:pPr>
              <w:pStyle w:val="TableEntry"/>
            </w:pPr>
            <w:r w:rsidRPr="00933609">
              <w:t>PCC TF-1: X.1.1.</w:t>
            </w:r>
            <w:r>
              <w:t>5</w:t>
            </w:r>
          </w:p>
        </w:tc>
        <w:tc>
          <w:tcPr>
            <w:tcW w:w="2685" w:type="dxa"/>
          </w:tcPr>
          <w:p w14:paraId="1D8BC6A2" w14:textId="77777777" w:rsidR="00F35297" w:rsidRPr="00323FDB" w:rsidRDefault="00F35297" w:rsidP="005B3030">
            <w:pPr>
              <w:pStyle w:val="TableEntry"/>
              <w:ind w:left="0"/>
              <w:jc w:val="center"/>
            </w:pPr>
          </w:p>
        </w:tc>
      </w:tr>
      <w:tr w:rsidR="00F35297" w:rsidRPr="00323FDB" w14:paraId="6EABCC11" w14:textId="77777777" w:rsidTr="005B3030">
        <w:trPr>
          <w:cantSplit/>
          <w:trHeight w:val="332"/>
          <w:jc w:val="center"/>
        </w:trPr>
        <w:tc>
          <w:tcPr>
            <w:tcW w:w="2326" w:type="dxa"/>
          </w:tcPr>
          <w:p w14:paraId="120C7624" w14:textId="77777777" w:rsidR="00F35297" w:rsidRPr="00323FDB" w:rsidRDefault="00F35297" w:rsidP="005B3030">
            <w:pPr>
              <w:pStyle w:val="TableEntry"/>
            </w:pPr>
            <w:r w:rsidRPr="00323FDB">
              <w:t>Content Consumer</w:t>
            </w:r>
          </w:p>
        </w:tc>
        <w:tc>
          <w:tcPr>
            <w:tcW w:w="1980" w:type="dxa"/>
          </w:tcPr>
          <w:p w14:paraId="031CF3DC" w14:textId="77777777" w:rsidR="00F35297" w:rsidRPr="00323FDB" w:rsidRDefault="00F35297" w:rsidP="005B3030">
            <w:pPr>
              <w:pStyle w:val="TableEntry"/>
            </w:pPr>
            <w:r w:rsidRPr="00323FDB">
              <w:t>None</w:t>
            </w:r>
          </w:p>
        </w:tc>
        <w:tc>
          <w:tcPr>
            <w:tcW w:w="2160" w:type="dxa"/>
          </w:tcPr>
          <w:p w14:paraId="08C3FBEB" w14:textId="13FBFA2B" w:rsidR="00F35297" w:rsidRPr="00323FDB" w:rsidRDefault="00F35297" w:rsidP="005A50E5">
            <w:pPr>
              <w:pStyle w:val="TableEntry"/>
            </w:pPr>
            <w:r w:rsidRPr="00933609">
              <w:t>PCC TF-1: X.1.1.</w:t>
            </w:r>
            <w:r>
              <w:t>6</w:t>
            </w:r>
          </w:p>
        </w:tc>
        <w:tc>
          <w:tcPr>
            <w:tcW w:w="2685" w:type="dxa"/>
          </w:tcPr>
          <w:p w14:paraId="61A4144E" w14:textId="77777777" w:rsidR="00F35297" w:rsidRPr="00323FDB" w:rsidRDefault="00F35297" w:rsidP="005B3030">
            <w:pPr>
              <w:pStyle w:val="TableEntry"/>
              <w:ind w:left="0"/>
              <w:jc w:val="center"/>
            </w:pPr>
          </w:p>
        </w:tc>
      </w:tr>
    </w:tbl>
    <w:p w14:paraId="4FC08DA1" w14:textId="33CAF829" w:rsidR="00452A51" w:rsidRDefault="00452A51" w:rsidP="00452A51">
      <w:pPr>
        <w:pStyle w:val="Note"/>
      </w:pPr>
      <w:r w:rsidRPr="00323FDB">
        <w:rPr>
          <w:vertAlign w:val="superscript"/>
        </w:rPr>
        <w:t xml:space="preserve">1 </w:t>
      </w:r>
      <w:r w:rsidRPr="00323FDB">
        <w:t xml:space="preserve">The Sensor Data Consumer is required to be grouped with </w:t>
      </w:r>
      <w:r w:rsidRPr="00323FDB">
        <w:rPr>
          <w:i/>
        </w:rPr>
        <w:t>either</w:t>
      </w:r>
      <w:r w:rsidRPr="00323FDB">
        <w:t xml:space="preserve"> the Device Observation Reporter or Content Creator </w:t>
      </w:r>
      <w:r w:rsidR="00F57B31">
        <w:t>Actor</w:t>
      </w:r>
      <w:r w:rsidRPr="00323FDB">
        <w:t xml:space="preserve">. It </w:t>
      </w:r>
      <w:r w:rsidRPr="00323FDB">
        <w:rPr>
          <w:i/>
        </w:rPr>
        <w:t>may</w:t>
      </w:r>
      <w:r w:rsidRPr="00323FDB">
        <w:t xml:space="preserve"> be grouped with both.</w:t>
      </w:r>
    </w:p>
    <w:p w14:paraId="66845C65" w14:textId="77777777" w:rsidR="00DF14D1" w:rsidRPr="00323FDB" w:rsidRDefault="00DF14D1" w:rsidP="00E10688">
      <w:pPr>
        <w:pStyle w:val="BodyText"/>
      </w:pPr>
    </w:p>
    <w:p w14:paraId="2906313B" w14:textId="77777777" w:rsidR="00CF283F" w:rsidRPr="00323FDB" w:rsidRDefault="00CF283F" w:rsidP="00303E20">
      <w:pPr>
        <w:pStyle w:val="Heading2"/>
        <w:numPr>
          <w:ilvl w:val="0"/>
          <w:numId w:val="0"/>
        </w:numPr>
        <w:rPr>
          <w:noProof w:val="0"/>
        </w:rPr>
      </w:pPr>
      <w:bookmarkStart w:id="780" w:name="_Toc424048750"/>
      <w:r w:rsidRPr="00323FDB">
        <w:rPr>
          <w:noProof w:val="0"/>
        </w:rPr>
        <w:t>X.</w:t>
      </w:r>
      <w:r w:rsidR="00AF472E" w:rsidRPr="00323FDB">
        <w:rPr>
          <w:noProof w:val="0"/>
        </w:rPr>
        <w:t>4</w:t>
      </w:r>
      <w:r w:rsidR="005F21E7" w:rsidRPr="00323FDB">
        <w:rPr>
          <w:noProof w:val="0"/>
        </w:rPr>
        <w:t xml:space="preserve"> </w:t>
      </w:r>
      <w:r w:rsidR="008F3449" w:rsidRPr="00323FDB">
        <w:rPr>
          <w:noProof w:val="0"/>
        </w:rPr>
        <w:t>RPM</w:t>
      </w:r>
      <w:r w:rsidRPr="00323FDB">
        <w:rPr>
          <w:noProof w:val="0"/>
        </w:rPr>
        <w:t xml:space="preserve"> </w:t>
      </w:r>
      <w:bookmarkEnd w:id="770"/>
      <w:bookmarkEnd w:id="771"/>
      <w:r w:rsidR="00167DB7" w:rsidRPr="00323FDB">
        <w:rPr>
          <w:noProof w:val="0"/>
        </w:rPr>
        <w:t>Overview</w:t>
      </w:r>
      <w:bookmarkEnd w:id="780"/>
    </w:p>
    <w:p w14:paraId="6D9B72CE" w14:textId="0C9F1DA1" w:rsidR="008F3449" w:rsidRPr="00323FDB" w:rsidRDefault="008F3449" w:rsidP="008F3449">
      <w:pPr>
        <w:pStyle w:val="BodyText"/>
      </w:pPr>
      <w:r w:rsidRPr="00323FDB">
        <w:t xml:space="preserve">The RPM </w:t>
      </w:r>
      <w:r w:rsidR="001D1567">
        <w:t>P</w:t>
      </w:r>
      <w:r w:rsidRPr="00323FDB">
        <w:t>rofile describes a set of standardized means to deliver patient health measurements and monitoring data in a remote setting to a health care provider. The delivery route can take one of several paths. However, given costs and technological constraints, it is envisioned that most use cases will follow the delivery paths as illustrated in Figure X.4-1.</w:t>
      </w:r>
    </w:p>
    <w:p w14:paraId="7F9048E3" w14:textId="77777777" w:rsidR="008F3449" w:rsidRPr="00323FDB" w:rsidRDefault="008F3449" w:rsidP="008F3449">
      <w:pPr>
        <w:pStyle w:val="BodyText"/>
      </w:pPr>
      <w:r w:rsidRPr="00323FDB">
        <w:lastRenderedPageBreak/>
        <w:t>In this case there are several monitored patients, each with their own set of sensor devices and a local collector of those sensor observations. Each collector then sends its clinical data to a single back end server that generates the content appropriate for one of several consumers.</w:t>
      </w:r>
    </w:p>
    <w:p w14:paraId="5D4916A3" w14:textId="45A16541" w:rsidR="008F3449" w:rsidRPr="00323FDB" w:rsidRDefault="00E86C31" w:rsidP="00E10688">
      <w:pPr>
        <w:pStyle w:val="BodyText"/>
      </w:pPr>
      <w:r w:rsidRPr="00323FDB">
        <w:rPr>
          <w:noProof/>
        </w:rPr>
        <mc:AlternateContent>
          <mc:Choice Requires="wpc">
            <w:drawing>
              <wp:inline distT="0" distB="0" distL="0" distR="0" wp14:anchorId="0BDB6D07" wp14:editId="5FD80CA4">
                <wp:extent cx="6022975" cy="4621530"/>
                <wp:effectExtent l="0" t="0" r="0" b="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AutoShape 246"/>
                        <wps:cNvCnPr>
                          <a:cxnSpLocks noChangeShapeType="1"/>
                        </wps:cNvCnPr>
                        <wps:spPr bwMode="auto">
                          <a:xfrm flipH="1">
                            <a:off x="2972435" y="3413125"/>
                            <a:ext cx="2540" cy="4984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247"/>
                        <wps:cNvCnPr>
                          <a:cxnSpLocks noChangeShapeType="1"/>
                        </wps:cNvCnPr>
                        <wps:spPr bwMode="auto">
                          <a:xfrm>
                            <a:off x="481647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AutoShape 248"/>
                        <wps:cNvCnPr>
                          <a:cxnSpLocks noChangeShapeType="1"/>
                        </wps:cNvCnPr>
                        <wps:spPr bwMode="auto">
                          <a:xfrm>
                            <a:off x="295973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249"/>
                        <wps:cNvCnPr>
                          <a:cxnSpLocks noChangeShapeType="1"/>
                        </wps:cNvCnPr>
                        <wps:spPr bwMode="auto">
                          <a:xfrm>
                            <a:off x="126936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50"/>
                        <wps:cNvCnPr>
                          <a:cxnSpLocks noChangeShapeType="1"/>
                        </wps:cNvCnPr>
                        <wps:spPr bwMode="auto">
                          <a:xfrm>
                            <a:off x="2960370" y="2194560"/>
                            <a:ext cx="635" cy="12852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Rectangle 251"/>
                        <wps:cNvSpPr>
                          <a:spLocks noChangeArrowheads="1"/>
                        </wps:cNvSpPr>
                        <wps:spPr bwMode="auto">
                          <a:xfrm>
                            <a:off x="1260475" y="996950"/>
                            <a:ext cx="1760432"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6C79C" w14:textId="1E362165" w:rsidR="004E3754" w:rsidRPr="00CA17B3" w:rsidRDefault="004E3754" w:rsidP="008F3449">
                              <w:pPr>
                                <w:rPr>
                                  <w:rFonts w:ascii="Arial" w:hAnsi="Arial" w:cs="Arial"/>
                                  <w:sz w:val="18"/>
                                  <w:szCs w:val="18"/>
                                </w:rPr>
                              </w:pPr>
                              <w:r w:rsidRPr="00CA17B3">
                                <w:rPr>
                                  <w:rFonts w:ascii="Arial" w:hAnsi="Arial" w:cs="Arial"/>
                                  <w:sz w:val="18"/>
                                  <w:szCs w:val="18"/>
                                </w:rPr>
                                <w:t>Communicate P</w:t>
                              </w:r>
                              <w:del w:id="781" w:author="smm" w:date="2015-07-07T16:24:00Z">
                                <w:r w:rsidRPr="00CA17B3" w:rsidDel="008B6927">
                                  <w:rPr>
                                    <w:rFonts w:ascii="Arial" w:hAnsi="Arial" w:cs="Arial"/>
                                    <w:sz w:val="18"/>
                                    <w:szCs w:val="18"/>
                                  </w:rPr>
                                  <w:delText>H</w:delText>
                                </w:r>
                              </w:del>
                              <w:r w:rsidRPr="00CA17B3">
                                <w:rPr>
                                  <w:rFonts w:ascii="Arial" w:hAnsi="Arial" w:cs="Arial"/>
                                  <w:sz w:val="18"/>
                                  <w:szCs w:val="18"/>
                                </w:rPr>
                                <w:t>C</w:t>
                              </w:r>
                              <w:ins w:id="782" w:author="smm" w:date="2015-07-07T16:24:00Z">
                                <w:r w:rsidR="008B6927">
                                  <w:rPr>
                                    <w:rFonts w:ascii="Arial" w:hAnsi="Arial" w:cs="Arial"/>
                                    <w:sz w:val="18"/>
                                    <w:szCs w:val="18"/>
                                  </w:rPr>
                                  <w:t>H</w:t>
                                </w:r>
                              </w:ins>
                              <w:r w:rsidRPr="00CA17B3">
                                <w:rPr>
                                  <w:rFonts w:ascii="Arial" w:hAnsi="Arial" w:cs="Arial"/>
                                  <w:sz w:val="18"/>
                                  <w:szCs w:val="18"/>
                                </w:rPr>
                                <w:t>A Data</w:t>
                              </w:r>
                              <w:del w:id="783" w:author="smm" w:date="2015-07-07T16:24:00Z">
                                <w:r w:rsidRPr="00CA17B3" w:rsidDel="008B6927">
                                  <w:rPr>
                                    <w:rFonts w:ascii="Arial" w:hAnsi="Arial" w:cs="Arial"/>
                                    <w:sz w:val="18"/>
                                    <w:szCs w:val="18"/>
                                  </w:rPr>
                                  <w:delText>-*</w:delText>
                                </w:r>
                              </w:del>
                            </w:p>
                            <w:p w14:paraId="64048848" w14:textId="77777777" w:rsidR="004E3754" w:rsidRDefault="004E3754" w:rsidP="008F3449"/>
                            <w:p w14:paraId="1CED1F7B" w14:textId="77777777" w:rsidR="004E3754" w:rsidRPr="00077324" w:rsidRDefault="004E3754"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56" name="Text Box 252"/>
                        <wps:cNvSpPr txBox="1">
                          <a:spLocks noChangeArrowheads="1"/>
                        </wps:cNvSpPr>
                        <wps:spPr bwMode="auto">
                          <a:xfrm>
                            <a:off x="215265" y="183515"/>
                            <a:ext cx="1045210" cy="305435"/>
                          </a:xfrm>
                          <a:prstGeom prst="rect">
                            <a:avLst/>
                          </a:prstGeom>
                          <a:solidFill>
                            <a:srgbClr val="FFFFFF"/>
                          </a:solidFill>
                          <a:ln w="25400">
                            <a:solidFill>
                              <a:srgbClr val="000000"/>
                            </a:solidFill>
                            <a:miter lim="800000"/>
                            <a:headEnd/>
                            <a:tailEnd/>
                          </a:ln>
                        </wps:spPr>
                        <wps:txbx>
                          <w:txbxContent>
                            <w:p w14:paraId="7B92C6A8"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8DC244D" w14:textId="77777777" w:rsidR="004E3754" w:rsidRDefault="004E3754" w:rsidP="008F3449"/>
                            <w:p w14:paraId="40696ED2" w14:textId="77777777" w:rsidR="004E3754" w:rsidRDefault="004E3754" w:rsidP="008F3449">
                              <w:pPr>
                                <w:spacing w:after="120"/>
                                <w:jc w:val="center"/>
                              </w:pPr>
                              <w:r>
                                <w:t>Actor A</w:t>
                              </w:r>
                            </w:p>
                          </w:txbxContent>
                        </wps:txbx>
                        <wps:bodyPr rot="0" vert="horz" wrap="square" lIns="91440" tIns="0" rIns="91440" bIns="0" anchor="t" anchorCtr="0" upright="1">
                          <a:noAutofit/>
                        </wps:bodyPr>
                      </wps:wsp>
                      <wps:wsp>
                        <wps:cNvPr id="257" name="Text Box 253"/>
                        <wps:cNvSpPr txBox="1">
                          <a:spLocks noChangeArrowheads="1"/>
                        </wps:cNvSpPr>
                        <wps:spPr bwMode="auto">
                          <a:xfrm>
                            <a:off x="4000500" y="4107815"/>
                            <a:ext cx="1447800" cy="368300"/>
                          </a:xfrm>
                          <a:prstGeom prst="rect">
                            <a:avLst/>
                          </a:prstGeom>
                          <a:solidFill>
                            <a:srgbClr val="FFFFFF"/>
                          </a:solidFill>
                          <a:ln w="25400">
                            <a:solidFill>
                              <a:srgbClr val="000000"/>
                            </a:solidFill>
                            <a:miter lim="800000"/>
                            <a:headEnd/>
                            <a:tailEnd/>
                          </a:ln>
                        </wps:spPr>
                        <wps:txbx>
                          <w:txbxContent>
                            <w:p w14:paraId="09468C4F" w14:textId="77777777" w:rsidR="004E3754" w:rsidRPr="00977430" w:rsidRDefault="004E3754" w:rsidP="008F3449">
                              <w:pPr>
                                <w:spacing w:after="120"/>
                                <w:jc w:val="center"/>
                              </w:pPr>
                              <w:r w:rsidRPr="00977430">
                                <w:t>Content Consumer</w:t>
                              </w:r>
                            </w:p>
                            <w:p w14:paraId="72817A54" w14:textId="77777777" w:rsidR="004E3754" w:rsidRDefault="004E3754" w:rsidP="008F3449"/>
                            <w:p w14:paraId="6C3EDB3A" w14:textId="77777777" w:rsidR="004E3754" w:rsidRDefault="004E3754" w:rsidP="008F3449">
                              <w:pPr>
                                <w:spacing w:after="120"/>
                                <w:jc w:val="center"/>
                              </w:pPr>
                              <w:r>
                                <w:t>Actor F</w:t>
                              </w:r>
                            </w:p>
                          </w:txbxContent>
                        </wps:txbx>
                        <wps:bodyPr rot="0" vert="horz" wrap="square" lIns="91440" tIns="45720" rIns="91440" bIns="45720" anchor="t" anchorCtr="0" upright="1">
                          <a:noAutofit/>
                        </wps:bodyPr>
                      </wps:wsp>
                      <wps:wsp>
                        <wps:cNvPr id="258" name="Text Box 254"/>
                        <wps:cNvSpPr txBox="1">
                          <a:spLocks noChangeArrowheads="1"/>
                        </wps:cNvSpPr>
                        <wps:spPr bwMode="auto">
                          <a:xfrm>
                            <a:off x="573405" y="1315720"/>
                            <a:ext cx="1447800" cy="354330"/>
                          </a:xfrm>
                          <a:prstGeom prst="rect">
                            <a:avLst/>
                          </a:prstGeom>
                          <a:solidFill>
                            <a:srgbClr val="FFFFFF"/>
                          </a:solidFill>
                          <a:ln w="25400">
                            <a:solidFill>
                              <a:srgbClr val="000000"/>
                            </a:solidFill>
                            <a:miter lim="800000"/>
                            <a:headEnd/>
                            <a:tailEnd/>
                          </a:ln>
                        </wps:spPr>
                        <wps:txbx>
                          <w:txbxContent>
                            <w:p w14:paraId="74D188F7" w14:textId="77777777" w:rsidR="004E3754" w:rsidRPr="00977430" w:rsidRDefault="004E3754" w:rsidP="008F3449">
                              <w:pPr>
                                <w:spacing w:after="120"/>
                                <w:jc w:val="center"/>
                              </w:pPr>
                              <w:r>
                                <w:t>Sensor-Data</w:t>
                              </w:r>
                              <w:r w:rsidRPr="00977430">
                                <w:t>-Cons</w:t>
                              </w:r>
                            </w:p>
                            <w:p w14:paraId="25806C76" w14:textId="77777777" w:rsidR="004E3754" w:rsidRDefault="004E3754" w:rsidP="008F3449"/>
                            <w:p w14:paraId="4ACDA0BE" w14:textId="77777777" w:rsidR="004E3754" w:rsidRDefault="004E3754" w:rsidP="008F3449">
                              <w:pPr>
                                <w:spacing w:after="120"/>
                                <w:jc w:val="center"/>
                              </w:pPr>
                              <w:r>
                                <w:t>Actor F</w:t>
                              </w:r>
                            </w:p>
                          </w:txbxContent>
                        </wps:txbx>
                        <wps:bodyPr rot="0" vert="horz" wrap="square" lIns="91440" tIns="45720" rIns="91440" bIns="45720" anchor="t" anchorCtr="0" upright="1">
                          <a:noAutofit/>
                        </wps:bodyPr>
                      </wps:wsp>
                      <wps:wsp>
                        <wps:cNvPr id="259" name="Text Box 255"/>
                        <wps:cNvSpPr txBox="1">
                          <a:spLocks noChangeArrowheads="1"/>
                        </wps:cNvSpPr>
                        <wps:spPr bwMode="auto">
                          <a:xfrm>
                            <a:off x="2191385" y="2734945"/>
                            <a:ext cx="1447800" cy="391795"/>
                          </a:xfrm>
                          <a:prstGeom prst="rect">
                            <a:avLst/>
                          </a:prstGeom>
                          <a:solidFill>
                            <a:srgbClr val="FFFFFF"/>
                          </a:solidFill>
                          <a:ln w="25400">
                            <a:solidFill>
                              <a:srgbClr val="000000"/>
                            </a:solidFill>
                            <a:miter lim="800000"/>
                            <a:headEnd/>
                            <a:tailEnd/>
                          </a:ln>
                        </wps:spPr>
                        <wps:txbx>
                          <w:txbxContent>
                            <w:p w14:paraId="03A21479" w14:textId="77777777" w:rsidR="004E3754" w:rsidRPr="00977430" w:rsidRDefault="004E3754" w:rsidP="00A26614">
                              <w:pPr>
                                <w:spacing w:after="120"/>
                                <w:jc w:val="center"/>
                              </w:pPr>
                              <w:r w:rsidRPr="00977430">
                                <w:t>Dev-</w:t>
                              </w:r>
                              <w:proofErr w:type="spellStart"/>
                              <w:r w:rsidRPr="00977430">
                                <w:t>Obs</w:t>
                              </w:r>
                              <w:proofErr w:type="spellEnd"/>
                              <w:r w:rsidRPr="00977430">
                                <w:t>-Cons</w:t>
                              </w:r>
                            </w:p>
                            <w:p w14:paraId="7BF819CE" w14:textId="77777777" w:rsidR="004E3754" w:rsidRDefault="004E3754" w:rsidP="008F3449"/>
                            <w:p w14:paraId="7802E859" w14:textId="77777777" w:rsidR="004E3754" w:rsidRDefault="004E3754" w:rsidP="008F3449">
                              <w:pPr>
                                <w:spacing w:after="120"/>
                                <w:jc w:val="center"/>
                              </w:pPr>
                              <w:r>
                                <w:t>Actor F</w:t>
                              </w:r>
                            </w:p>
                          </w:txbxContent>
                        </wps:txbx>
                        <wps:bodyPr rot="0" vert="horz" wrap="square" lIns="91440" tIns="45720" rIns="91440" bIns="45720" anchor="t" anchorCtr="0" upright="1">
                          <a:noAutofit/>
                        </wps:bodyPr>
                      </wps:wsp>
                      <wps:wsp>
                        <wps:cNvPr id="260" name="Rectangle 256"/>
                        <wps:cNvSpPr>
                          <a:spLocks noChangeArrowheads="1"/>
                        </wps:cNvSpPr>
                        <wps:spPr bwMode="auto">
                          <a:xfrm>
                            <a:off x="742950" y="2272242"/>
                            <a:ext cx="2183130" cy="311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1E3BA" w14:textId="74B7B704" w:rsidR="004E3754" w:rsidRPr="00664AB5" w:rsidRDefault="004E3754" w:rsidP="008F3449">
                              <w:pPr>
                                <w:rPr>
                                  <w:rFonts w:ascii="Arial" w:hAnsi="Arial" w:cs="Arial"/>
                                  <w:sz w:val="20"/>
                                </w:rPr>
                              </w:pPr>
                              <w:r w:rsidRPr="00664AB5">
                                <w:rPr>
                                  <w:rFonts w:ascii="Arial" w:hAnsi="Arial" w:cs="Arial"/>
                                  <w:sz w:val="20"/>
                                </w:rPr>
                                <w:t>PCD-01 Communicate PCD Data</w:t>
                              </w:r>
                              <w:r>
                                <w:rPr>
                                  <w:rFonts w:ascii="Arial" w:hAnsi="Arial" w:cs="Arial"/>
                                  <w:sz w:val="20"/>
                                </w:rPr>
                                <w:t>-*</w:t>
                              </w:r>
                            </w:p>
                          </w:txbxContent>
                        </wps:txbx>
                        <wps:bodyPr rot="0" vert="horz" wrap="square" lIns="91440" tIns="0" rIns="91440" bIns="45720" anchor="t" anchorCtr="0" upright="1">
                          <a:noAutofit/>
                        </wps:bodyPr>
                      </wps:wsp>
                      <wps:wsp>
                        <wps:cNvPr id="261" name="Rectangle 257"/>
                        <wps:cNvSpPr>
                          <a:spLocks noChangeArrowheads="1"/>
                        </wps:cNvSpPr>
                        <wps:spPr bwMode="auto">
                          <a:xfrm>
                            <a:off x="3244215" y="2300605"/>
                            <a:ext cx="1132840" cy="297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BD0D65" w14:textId="77777777" w:rsidR="004E3754" w:rsidRPr="00977430" w:rsidRDefault="004E3754" w:rsidP="008F3449">
                              <w:pPr>
                                <w:rPr>
                                  <w:sz w:val="22"/>
                                  <w:szCs w:val="22"/>
                                </w:rPr>
                              </w:pPr>
                            </w:p>
                          </w:txbxContent>
                        </wps:txbx>
                        <wps:bodyPr rot="0" vert="horz" wrap="square" lIns="91440" tIns="0" rIns="91440" bIns="45720" anchor="t" anchorCtr="0" upright="1">
                          <a:noAutofit/>
                        </wps:bodyPr>
                      </wps:wsp>
                      <wps:wsp>
                        <wps:cNvPr id="262" name="Rectangle 258"/>
                        <wps:cNvSpPr>
                          <a:spLocks noChangeArrowheads="1"/>
                        </wps:cNvSpPr>
                        <wps:spPr bwMode="auto">
                          <a:xfrm>
                            <a:off x="1360805" y="3554730"/>
                            <a:ext cx="1766570"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8FF67" w14:textId="77777777" w:rsidR="004E3754" w:rsidRPr="00664AB5" w:rsidRDefault="004E3754"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4E3754" w:rsidRDefault="004E3754" w:rsidP="008F3449"/>
                            <w:p w14:paraId="60D3F333" w14:textId="77777777" w:rsidR="004E3754" w:rsidRPr="00077324" w:rsidRDefault="004E3754"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63" name="AutoShape 259"/>
                        <wps:cNvCnPr>
                          <a:cxnSpLocks noChangeShapeType="1"/>
                          <a:stCxn id="261" idx="1"/>
                          <a:endCxn id="261" idx="1"/>
                        </wps:cNvCnPr>
                        <wps:spPr bwMode="auto">
                          <a:xfrm>
                            <a:off x="3244215" y="244983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Text Box 260"/>
                        <wps:cNvSpPr txBox="1">
                          <a:spLocks noChangeArrowheads="1"/>
                        </wps:cNvSpPr>
                        <wps:spPr bwMode="auto">
                          <a:xfrm>
                            <a:off x="4007485" y="1328420"/>
                            <a:ext cx="1447800" cy="341630"/>
                          </a:xfrm>
                          <a:prstGeom prst="rect">
                            <a:avLst/>
                          </a:prstGeom>
                          <a:solidFill>
                            <a:srgbClr val="FFFFFF"/>
                          </a:solidFill>
                          <a:ln w="25400">
                            <a:solidFill>
                              <a:srgbClr val="000000"/>
                            </a:solidFill>
                            <a:miter lim="800000"/>
                            <a:headEnd/>
                            <a:tailEnd/>
                          </a:ln>
                        </wps:spPr>
                        <wps:txbx>
                          <w:txbxContent>
                            <w:p w14:paraId="4BA9A675" w14:textId="77777777" w:rsidR="004E3754" w:rsidRPr="00977430" w:rsidRDefault="004E3754" w:rsidP="008F3449">
                              <w:pPr>
                                <w:spacing w:after="120"/>
                                <w:jc w:val="center"/>
                              </w:pPr>
                              <w:r>
                                <w:t>Sensor-Data-</w:t>
                              </w:r>
                              <w:r w:rsidRPr="00977430">
                                <w:t>Cons</w:t>
                              </w:r>
                            </w:p>
                            <w:p w14:paraId="4663A627" w14:textId="77777777" w:rsidR="004E3754" w:rsidRDefault="004E3754" w:rsidP="008F3449"/>
                            <w:p w14:paraId="77EA033A" w14:textId="77777777" w:rsidR="004E3754" w:rsidRDefault="004E3754" w:rsidP="008F3449">
                              <w:pPr>
                                <w:spacing w:after="120"/>
                                <w:jc w:val="center"/>
                              </w:pPr>
                              <w:r>
                                <w:t>Actor F</w:t>
                              </w:r>
                            </w:p>
                          </w:txbxContent>
                        </wps:txbx>
                        <wps:bodyPr rot="0" vert="horz" wrap="square" lIns="91440" tIns="45720" rIns="91440" bIns="45720" anchor="t" anchorCtr="0" upright="1">
                          <a:noAutofit/>
                        </wps:bodyPr>
                      </wps:wsp>
                      <wps:wsp>
                        <wps:cNvPr id="265" name="Text Box 261"/>
                        <wps:cNvSpPr txBox="1">
                          <a:spLocks noChangeArrowheads="1"/>
                        </wps:cNvSpPr>
                        <wps:spPr bwMode="auto">
                          <a:xfrm>
                            <a:off x="2280920" y="1328420"/>
                            <a:ext cx="1447800" cy="341630"/>
                          </a:xfrm>
                          <a:prstGeom prst="rect">
                            <a:avLst/>
                          </a:prstGeom>
                          <a:solidFill>
                            <a:srgbClr val="FFFFFF"/>
                          </a:solidFill>
                          <a:ln w="25400">
                            <a:solidFill>
                              <a:srgbClr val="000000"/>
                            </a:solidFill>
                            <a:miter lim="800000"/>
                            <a:headEnd/>
                            <a:tailEnd/>
                          </a:ln>
                        </wps:spPr>
                        <wps:txbx>
                          <w:txbxContent>
                            <w:p w14:paraId="4FE1D1D1" w14:textId="77777777" w:rsidR="004E3754" w:rsidRPr="00977430" w:rsidRDefault="004E3754" w:rsidP="008F3449">
                              <w:pPr>
                                <w:spacing w:after="120"/>
                                <w:jc w:val="center"/>
                              </w:pPr>
                              <w:r>
                                <w:t>Sensor-Data</w:t>
                              </w:r>
                              <w:r w:rsidRPr="00977430">
                                <w:t>-Cons</w:t>
                              </w:r>
                            </w:p>
                            <w:p w14:paraId="253B243B" w14:textId="77777777" w:rsidR="004E3754" w:rsidRPr="00A9262C" w:rsidRDefault="004E3754" w:rsidP="008F3449">
                              <w:pPr>
                                <w:spacing w:after="120"/>
                                <w:jc w:val="center"/>
                                <w:rPr>
                                  <w:color w:val="D60093"/>
                                </w:rPr>
                              </w:pPr>
                            </w:p>
                            <w:p w14:paraId="68E9B516" w14:textId="77777777" w:rsidR="004E3754" w:rsidRDefault="004E3754" w:rsidP="008F3449"/>
                            <w:p w14:paraId="68D4FC09" w14:textId="77777777" w:rsidR="004E3754" w:rsidRDefault="004E3754" w:rsidP="008F3449">
                              <w:pPr>
                                <w:spacing w:after="120"/>
                                <w:jc w:val="center"/>
                              </w:pPr>
                              <w:r>
                                <w:t>Actor F</w:t>
                              </w:r>
                            </w:p>
                          </w:txbxContent>
                        </wps:txbx>
                        <wps:bodyPr rot="0" vert="horz" wrap="square" lIns="91440" tIns="45720" rIns="91440" bIns="45720" anchor="t" anchorCtr="0" upright="1">
                          <a:noAutofit/>
                        </wps:bodyPr>
                      </wps:wsp>
                      <wps:wsp>
                        <wps:cNvPr id="266" name="Text Box 262"/>
                        <wps:cNvSpPr txBox="1">
                          <a:spLocks noChangeArrowheads="1"/>
                        </wps:cNvSpPr>
                        <wps:spPr bwMode="auto">
                          <a:xfrm>
                            <a:off x="454660" y="422275"/>
                            <a:ext cx="1045210" cy="305435"/>
                          </a:xfrm>
                          <a:prstGeom prst="rect">
                            <a:avLst/>
                          </a:prstGeom>
                          <a:solidFill>
                            <a:srgbClr val="FFFFFF"/>
                          </a:solidFill>
                          <a:ln w="25400">
                            <a:solidFill>
                              <a:srgbClr val="000000"/>
                            </a:solidFill>
                            <a:miter lim="800000"/>
                            <a:headEnd/>
                            <a:tailEnd/>
                          </a:ln>
                        </wps:spPr>
                        <wps:txbx>
                          <w:txbxContent>
                            <w:p w14:paraId="1D2B1A2C"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997CF25" w14:textId="77777777" w:rsidR="004E3754" w:rsidRDefault="004E3754" w:rsidP="008F3449"/>
                            <w:p w14:paraId="6FF28B04" w14:textId="77777777" w:rsidR="004E3754" w:rsidRDefault="004E3754" w:rsidP="008F3449">
                              <w:pPr>
                                <w:spacing w:after="120"/>
                                <w:jc w:val="center"/>
                              </w:pPr>
                              <w:r>
                                <w:t>Actor A</w:t>
                              </w:r>
                            </w:p>
                          </w:txbxContent>
                        </wps:txbx>
                        <wps:bodyPr rot="0" vert="horz" wrap="square" lIns="91440" tIns="0" rIns="91440" bIns="0" anchor="t" anchorCtr="0" upright="1">
                          <a:noAutofit/>
                        </wps:bodyPr>
                      </wps:wsp>
                      <wps:wsp>
                        <wps:cNvPr id="267" name="Text Box 263"/>
                        <wps:cNvSpPr txBox="1">
                          <a:spLocks noChangeArrowheads="1"/>
                        </wps:cNvSpPr>
                        <wps:spPr bwMode="auto">
                          <a:xfrm>
                            <a:off x="761365" y="675005"/>
                            <a:ext cx="1045210" cy="305435"/>
                          </a:xfrm>
                          <a:prstGeom prst="rect">
                            <a:avLst/>
                          </a:prstGeom>
                          <a:solidFill>
                            <a:srgbClr val="FFFFFF"/>
                          </a:solidFill>
                          <a:ln w="25400">
                            <a:solidFill>
                              <a:srgbClr val="000000"/>
                            </a:solidFill>
                            <a:miter lim="800000"/>
                            <a:headEnd/>
                            <a:tailEnd/>
                          </a:ln>
                        </wps:spPr>
                        <wps:txbx>
                          <w:txbxContent>
                            <w:p w14:paraId="1CC40ED6"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2879E0FD" w14:textId="77777777" w:rsidR="004E3754" w:rsidRDefault="004E3754" w:rsidP="008F3449"/>
                            <w:p w14:paraId="66B91B0E" w14:textId="77777777" w:rsidR="004E3754" w:rsidRDefault="004E3754" w:rsidP="008F3449">
                              <w:pPr>
                                <w:spacing w:after="120"/>
                                <w:jc w:val="center"/>
                              </w:pPr>
                              <w:r>
                                <w:t>Actor A</w:t>
                              </w:r>
                            </w:p>
                          </w:txbxContent>
                        </wps:txbx>
                        <wps:bodyPr rot="0" vert="horz" wrap="square" lIns="91440" tIns="0" rIns="91440" bIns="0" anchor="t" anchorCtr="0" upright="1">
                          <a:noAutofit/>
                        </wps:bodyPr>
                      </wps:wsp>
                      <wps:wsp>
                        <wps:cNvPr id="268" name="Text Box 264"/>
                        <wps:cNvSpPr txBox="1">
                          <a:spLocks noChangeArrowheads="1"/>
                        </wps:cNvSpPr>
                        <wps:spPr bwMode="auto">
                          <a:xfrm>
                            <a:off x="2198370" y="422275"/>
                            <a:ext cx="1045210" cy="305435"/>
                          </a:xfrm>
                          <a:prstGeom prst="rect">
                            <a:avLst/>
                          </a:prstGeom>
                          <a:solidFill>
                            <a:srgbClr val="FFFFFF"/>
                          </a:solidFill>
                          <a:ln w="25400">
                            <a:solidFill>
                              <a:srgbClr val="000000"/>
                            </a:solidFill>
                            <a:miter lim="800000"/>
                            <a:headEnd/>
                            <a:tailEnd/>
                          </a:ln>
                        </wps:spPr>
                        <wps:txbx>
                          <w:txbxContent>
                            <w:p w14:paraId="20EE634F"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6496D4" w14:textId="77777777" w:rsidR="004E3754" w:rsidRDefault="004E3754" w:rsidP="008F3449"/>
                            <w:p w14:paraId="51FB27A5" w14:textId="77777777" w:rsidR="004E3754" w:rsidRDefault="004E3754" w:rsidP="008F3449">
                              <w:pPr>
                                <w:spacing w:after="120"/>
                                <w:jc w:val="center"/>
                              </w:pPr>
                              <w:r>
                                <w:t>Actor A</w:t>
                              </w:r>
                            </w:p>
                          </w:txbxContent>
                        </wps:txbx>
                        <wps:bodyPr rot="0" vert="horz" wrap="square" lIns="91440" tIns="0" rIns="91440" bIns="0" anchor="t" anchorCtr="0" upright="1">
                          <a:noAutofit/>
                        </wps:bodyPr>
                      </wps:wsp>
                      <wps:wsp>
                        <wps:cNvPr id="269" name="Text Box 265"/>
                        <wps:cNvSpPr txBox="1">
                          <a:spLocks noChangeArrowheads="1"/>
                        </wps:cNvSpPr>
                        <wps:spPr bwMode="auto">
                          <a:xfrm>
                            <a:off x="2505075" y="675005"/>
                            <a:ext cx="1045210" cy="305435"/>
                          </a:xfrm>
                          <a:prstGeom prst="rect">
                            <a:avLst/>
                          </a:prstGeom>
                          <a:solidFill>
                            <a:srgbClr val="FFFFFF"/>
                          </a:solidFill>
                          <a:ln w="25400">
                            <a:solidFill>
                              <a:srgbClr val="000000"/>
                            </a:solidFill>
                            <a:miter lim="800000"/>
                            <a:headEnd/>
                            <a:tailEnd/>
                          </a:ln>
                        </wps:spPr>
                        <wps:txbx>
                          <w:txbxContent>
                            <w:p w14:paraId="6E4F53F2"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546AF7" w14:textId="77777777" w:rsidR="004E3754" w:rsidRDefault="004E3754" w:rsidP="008F3449"/>
                            <w:p w14:paraId="65986FE7" w14:textId="77777777" w:rsidR="004E3754" w:rsidRDefault="004E3754" w:rsidP="008F3449">
                              <w:pPr>
                                <w:spacing w:after="120"/>
                                <w:jc w:val="center"/>
                              </w:pPr>
                              <w:r>
                                <w:t>Actor A</w:t>
                              </w:r>
                            </w:p>
                          </w:txbxContent>
                        </wps:txbx>
                        <wps:bodyPr rot="0" vert="horz" wrap="square" lIns="91440" tIns="0" rIns="91440" bIns="0" anchor="t" anchorCtr="0" upright="1">
                          <a:noAutofit/>
                        </wps:bodyPr>
                      </wps:wsp>
                      <wps:wsp>
                        <wps:cNvPr id="270" name="Text Box 266"/>
                        <wps:cNvSpPr txBox="1">
                          <a:spLocks noChangeArrowheads="1"/>
                        </wps:cNvSpPr>
                        <wps:spPr bwMode="auto">
                          <a:xfrm>
                            <a:off x="3728720" y="88900"/>
                            <a:ext cx="1045210" cy="305435"/>
                          </a:xfrm>
                          <a:prstGeom prst="rect">
                            <a:avLst/>
                          </a:prstGeom>
                          <a:solidFill>
                            <a:srgbClr val="FFFFFF"/>
                          </a:solidFill>
                          <a:ln w="25400">
                            <a:solidFill>
                              <a:srgbClr val="000000"/>
                            </a:solidFill>
                            <a:miter lim="800000"/>
                            <a:headEnd/>
                            <a:tailEnd/>
                          </a:ln>
                        </wps:spPr>
                        <wps:txbx>
                          <w:txbxContent>
                            <w:p w14:paraId="28ED6C8B"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3769DF8C" w14:textId="77777777" w:rsidR="004E3754" w:rsidRDefault="004E3754" w:rsidP="008F3449"/>
                            <w:p w14:paraId="73B1C989" w14:textId="77777777" w:rsidR="004E3754" w:rsidRDefault="004E3754" w:rsidP="008F3449">
                              <w:pPr>
                                <w:spacing w:after="120"/>
                                <w:jc w:val="center"/>
                              </w:pPr>
                              <w:r>
                                <w:t>Actor A</w:t>
                              </w:r>
                            </w:p>
                          </w:txbxContent>
                        </wps:txbx>
                        <wps:bodyPr rot="0" vert="horz" wrap="square" lIns="91440" tIns="0" rIns="91440" bIns="0" anchor="t" anchorCtr="0" upright="1">
                          <a:noAutofit/>
                        </wps:bodyPr>
                      </wps:wsp>
                      <wps:wsp>
                        <wps:cNvPr id="271" name="Text Box 267"/>
                        <wps:cNvSpPr txBox="1">
                          <a:spLocks noChangeArrowheads="1"/>
                        </wps:cNvSpPr>
                        <wps:spPr bwMode="auto">
                          <a:xfrm>
                            <a:off x="3968115" y="341630"/>
                            <a:ext cx="1045210" cy="305435"/>
                          </a:xfrm>
                          <a:prstGeom prst="rect">
                            <a:avLst/>
                          </a:prstGeom>
                          <a:solidFill>
                            <a:srgbClr val="FFFFFF"/>
                          </a:solidFill>
                          <a:ln w="25400">
                            <a:solidFill>
                              <a:srgbClr val="000000"/>
                            </a:solidFill>
                            <a:miter lim="800000"/>
                            <a:headEnd/>
                            <a:tailEnd/>
                          </a:ln>
                        </wps:spPr>
                        <wps:txbx>
                          <w:txbxContent>
                            <w:p w14:paraId="7C46E227"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65EF3A5" w14:textId="77777777" w:rsidR="004E3754" w:rsidRDefault="004E3754" w:rsidP="008F3449"/>
                            <w:p w14:paraId="43B5D5FC" w14:textId="77777777" w:rsidR="004E3754" w:rsidRDefault="004E3754" w:rsidP="008F3449">
                              <w:pPr>
                                <w:spacing w:after="120"/>
                                <w:jc w:val="center"/>
                              </w:pPr>
                              <w:r>
                                <w:t>Actor A</w:t>
                              </w:r>
                            </w:p>
                          </w:txbxContent>
                        </wps:txbx>
                        <wps:bodyPr rot="0" vert="horz" wrap="square" lIns="91440" tIns="0" rIns="91440" bIns="0" anchor="t" anchorCtr="0" upright="1">
                          <a:noAutofit/>
                        </wps:bodyPr>
                      </wps:wsp>
                      <wps:wsp>
                        <wps:cNvPr id="272" name="Text Box 268"/>
                        <wps:cNvSpPr txBox="1">
                          <a:spLocks noChangeArrowheads="1"/>
                        </wps:cNvSpPr>
                        <wps:spPr bwMode="auto">
                          <a:xfrm>
                            <a:off x="4253865" y="594360"/>
                            <a:ext cx="1045210" cy="305435"/>
                          </a:xfrm>
                          <a:prstGeom prst="rect">
                            <a:avLst/>
                          </a:prstGeom>
                          <a:solidFill>
                            <a:srgbClr val="FFFFFF"/>
                          </a:solidFill>
                          <a:ln w="25400">
                            <a:solidFill>
                              <a:srgbClr val="000000"/>
                            </a:solidFill>
                            <a:miter lim="800000"/>
                            <a:headEnd/>
                            <a:tailEnd/>
                          </a:ln>
                        </wps:spPr>
                        <wps:txbx>
                          <w:txbxContent>
                            <w:p w14:paraId="53C082E7"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B6AB488" w14:textId="77777777" w:rsidR="004E3754" w:rsidRDefault="004E3754" w:rsidP="008F3449"/>
                            <w:p w14:paraId="679C8C5C" w14:textId="77777777" w:rsidR="004E3754" w:rsidRDefault="004E3754" w:rsidP="008F3449">
                              <w:pPr>
                                <w:spacing w:after="120"/>
                                <w:jc w:val="center"/>
                              </w:pPr>
                              <w:r>
                                <w:t>Actor A</w:t>
                              </w:r>
                            </w:p>
                          </w:txbxContent>
                        </wps:txbx>
                        <wps:bodyPr rot="0" vert="horz" wrap="square" lIns="91440" tIns="0" rIns="91440" bIns="0" anchor="t" anchorCtr="0" upright="1">
                          <a:noAutofit/>
                        </wps:bodyPr>
                      </wps:wsp>
                      <wps:wsp>
                        <wps:cNvPr id="273" name="AutoShape 269"/>
                        <wps:cNvCnPr>
                          <a:cxnSpLocks noChangeShapeType="1"/>
                          <a:stCxn id="267" idx="2"/>
                        </wps:cNvCnPr>
                        <wps:spPr bwMode="auto">
                          <a:xfrm flipH="1">
                            <a:off x="1282700" y="993140"/>
                            <a:ext cx="1270" cy="33528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70"/>
                        <wps:cNvCnPr>
                          <a:cxnSpLocks noChangeShapeType="1"/>
                          <a:endCxn id="265" idx="0"/>
                        </wps:cNvCnPr>
                        <wps:spPr bwMode="auto">
                          <a:xfrm>
                            <a:off x="3004185" y="969645"/>
                            <a:ext cx="635" cy="3460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AutoShape 271"/>
                        <wps:cNvCnPr>
                          <a:cxnSpLocks noChangeShapeType="1"/>
                        </wps:cNvCnPr>
                        <wps:spPr bwMode="auto">
                          <a:xfrm>
                            <a:off x="4797425" y="989330"/>
                            <a:ext cx="635" cy="3333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AutoShape 272"/>
                        <wps:cNvCnPr>
                          <a:cxnSpLocks noChangeShapeType="1"/>
                        </wps:cNvCnPr>
                        <wps:spPr bwMode="auto">
                          <a:xfrm>
                            <a:off x="1260475" y="2194560"/>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Rectangle 273"/>
                        <wps:cNvSpPr>
                          <a:spLocks noChangeArrowheads="1"/>
                        </wps:cNvSpPr>
                        <wps:spPr bwMode="auto">
                          <a:xfrm>
                            <a:off x="2966720" y="1009862"/>
                            <a:ext cx="1650154"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FDBE4" w14:textId="5940E264" w:rsidR="004E3754" w:rsidRPr="00CA17B3" w:rsidRDefault="004E3754" w:rsidP="008F3449">
                              <w:pPr>
                                <w:rPr>
                                  <w:rFonts w:ascii="Arial" w:hAnsi="Arial" w:cs="Arial"/>
                                  <w:sz w:val="18"/>
                                  <w:szCs w:val="18"/>
                                </w:rPr>
                              </w:pPr>
                              <w:r w:rsidRPr="00CA17B3">
                                <w:rPr>
                                  <w:rFonts w:ascii="Arial" w:hAnsi="Arial" w:cs="Arial"/>
                                  <w:sz w:val="18"/>
                                  <w:szCs w:val="18"/>
                                </w:rPr>
                                <w:t>Communicate P</w:t>
                              </w:r>
                              <w:del w:id="784" w:author="smm" w:date="2015-07-07T16:24:00Z">
                                <w:r w:rsidRPr="00CA17B3" w:rsidDel="008B6927">
                                  <w:rPr>
                                    <w:rFonts w:ascii="Arial" w:hAnsi="Arial" w:cs="Arial"/>
                                    <w:sz w:val="18"/>
                                    <w:szCs w:val="18"/>
                                  </w:rPr>
                                  <w:delText>H</w:delText>
                                </w:r>
                              </w:del>
                              <w:r w:rsidRPr="00CA17B3">
                                <w:rPr>
                                  <w:rFonts w:ascii="Arial" w:hAnsi="Arial" w:cs="Arial"/>
                                  <w:sz w:val="18"/>
                                  <w:szCs w:val="18"/>
                                </w:rPr>
                                <w:t>C</w:t>
                              </w:r>
                              <w:del w:id="785" w:author="smm" w:date="2015-07-07T16:24:00Z">
                                <w:r w:rsidRPr="00CA17B3" w:rsidDel="008B6927">
                                  <w:rPr>
                                    <w:rFonts w:ascii="Arial" w:hAnsi="Arial" w:cs="Arial"/>
                                    <w:sz w:val="18"/>
                                    <w:szCs w:val="18"/>
                                  </w:rPr>
                                  <w:delText>A</w:delText>
                                </w:r>
                              </w:del>
                              <w:ins w:id="786" w:author="smm" w:date="2015-07-07T16:24:00Z">
                                <w:r w:rsidR="008B6927">
                                  <w:rPr>
                                    <w:rFonts w:ascii="Arial" w:hAnsi="Arial" w:cs="Arial"/>
                                    <w:sz w:val="18"/>
                                    <w:szCs w:val="18"/>
                                  </w:rPr>
                                  <w:t>HA</w:t>
                                </w:r>
                              </w:ins>
                              <w:r>
                                <w:rPr>
                                  <w:rFonts w:ascii="Arial" w:hAnsi="Arial" w:cs="Arial"/>
                                  <w:sz w:val="20"/>
                                </w:rPr>
                                <w:t xml:space="preserve"> </w:t>
                              </w:r>
                              <w:r w:rsidRPr="00CA17B3">
                                <w:rPr>
                                  <w:rFonts w:ascii="Arial" w:hAnsi="Arial" w:cs="Arial"/>
                                  <w:sz w:val="18"/>
                                  <w:szCs w:val="18"/>
                                </w:rPr>
                                <w:t>Data</w:t>
                              </w:r>
                              <w:del w:id="787" w:author="smm" w:date="2015-07-07T16:24:00Z">
                                <w:r w:rsidRPr="00CA17B3" w:rsidDel="008B6927">
                                  <w:rPr>
                                    <w:rFonts w:ascii="Arial" w:hAnsi="Arial" w:cs="Arial"/>
                                    <w:sz w:val="18"/>
                                    <w:szCs w:val="18"/>
                                  </w:rPr>
                                  <w:delText>-*</w:delText>
                                </w:r>
                              </w:del>
                            </w:p>
                            <w:p w14:paraId="2E739CCF" w14:textId="77777777" w:rsidR="004E3754" w:rsidRDefault="004E3754" w:rsidP="008F3449"/>
                            <w:p w14:paraId="24538904" w14:textId="77777777" w:rsidR="004E3754" w:rsidRPr="00077324" w:rsidRDefault="004E3754"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78" name="Text Box 274"/>
                        <wps:cNvSpPr txBox="1">
                          <a:spLocks noChangeArrowheads="1"/>
                        </wps:cNvSpPr>
                        <wps:spPr bwMode="auto">
                          <a:xfrm>
                            <a:off x="573405" y="1670050"/>
                            <a:ext cx="1447800" cy="354330"/>
                          </a:xfrm>
                          <a:prstGeom prst="rect">
                            <a:avLst/>
                          </a:prstGeom>
                          <a:solidFill>
                            <a:srgbClr val="FFFFFF"/>
                          </a:solidFill>
                          <a:ln w="25400">
                            <a:solidFill>
                              <a:srgbClr val="000000"/>
                            </a:solidFill>
                            <a:miter lim="800000"/>
                            <a:headEnd/>
                            <a:tailEnd/>
                          </a:ln>
                        </wps:spPr>
                        <wps:txbx>
                          <w:txbxContent>
                            <w:p w14:paraId="561BEEAD" w14:textId="77777777" w:rsidR="004E3754" w:rsidRPr="00977430" w:rsidRDefault="004E3754" w:rsidP="00A26614">
                              <w:pPr>
                                <w:spacing w:after="120"/>
                                <w:jc w:val="center"/>
                              </w:pPr>
                              <w:r w:rsidRPr="00977430">
                                <w:t>Dev-</w:t>
                              </w:r>
                              <w:proofErr w:type="spellStart"/>
                              <w:r w:rsidRPr="00977430">
                                <w:t>Obs</w:t>
                              </w:r>
                              <w:proofErr w:type="spellEnd"/>
                              <w:r w:rsidRPr="00977430">
                                <w:t>-</w:t>
                              </w:r>
                              <w:r>
                                <w:t>Rep</w:t>
                              </w:r>
                            </w:p>
                            <w:p w14:paraId="08A04D53" w14:textId="77777777" w:rsidR="004E3754" w:rsidRDefault="004E3754" w:rsidP="008F3449"/>
                            <w:p w14:paraId="08C320E7" w14:textId="77777777" w:rsidR="004E3754" w:rsidRDefault="004E3754" w:rsidP="008F3449">
                              <w:pPr>
                                <w:spacing w:after="120"/>
                                <w:jc w:val="center"/>
                              </w:pPr>
                              <w:r>
                                <w:t>Actor F</w:t>
                              </w:r>
                            </w:p>
                          </w:txbxContent>
                        </wps:txbx>
                        <wps:bodyPr rot="0" vert="horz" wrap="square" lIns="91440" tIns="45720" rIns="91440" bIns="45720" anchor="t" anchorCtr="0" upright="1">
                          <a:noAutofit/>
                        </wps:bodyPr>
                      </wps:wsp>
                      <wps:wsp>
                        <wps:cNvPr id="279" name="Text Box 275"/>
                        <wps:cNvSpPr txBox="1">
                          <a:spLocks noChangeArrowheads="1"/>
                        </wps:cNvSpPr>
                        <wps:spPr bwMode="auto">
                          <a:xfrm>
                            <a:off x="2280920" y="1670050"/>
                            <a:ext cx="1447800" cy="354330"/>
                          </a:xfrm>
                          <a:prstGeom prst="rect">
                            <a:avLst/>
                          </a:prstGeom>
                          <a:solidFill>
                            <a:srgbClr val="FFFFFF"/>
                          </a:solidFill>
                          <a:ln w="25400">
                            <a:solidFill>
                              <a:srgbClr val="000000"/>
                            </a:solidFill>
                            <a:miter lim="800000"/>
                            <a:headEnd/>
                            <a:tailEnd/>
                          </a:ln>
                        </wps:spPr>
                        <wps:txbx>
                          <w:txbxContent>
                            <w:p w14:paraId="51F5780D" w14:textId="77777777" w:rsidR="004E3754" w:rsidRDefault="004E3754" w:rsidP="00A26614">
                              <w:pPr>
                                <w:jc w:val="center"/>
                              </w:pPr>
                              <w:r w:rsidRPr="00977430">
                                <w:t>Dev-</w:t>
                              </w:r>
                              <w:proofErr w:type="spellStart"/>
                              <w:r w:rsidRPr="00977430">
                                <w:t>Obs</w:t>
                              </w:r>
                              <w:proofErr w:type="spellEnd"/>
                              <w:r w:rsidRPr="00977430">
                                <w:t>-</w:t>
                              </w:r>
                              <w:r>
                                <w:t>Rep</w:t>
                              </w:r>
                            </w:p>
                            <w:p w14:paraId="510B6E4D" w14:textId="77777777" w:rsidR="004E3754" w:rsidRDefault="004E3754" w:rsidP="008F3449">
                              <w:pPr>
                                <w:spacing w:after="120"/>
                                <w:jc w:val="center"/>
                              </w:pPr>
                              <w:r>
                                <w:t>Actor F</w:t>
                              </w:r>
                            </w:p>
                          </w:txbxContent>
                        </wps:txbx>
                        <wps:bodyPr rot="0" vert="horz" wrap="square" lIns="91440" tIns="45720" rIns="91440" bIns="45720" anchor="t" anchorCtr="0" upright="1">
                          <a:noAutofit/>
                        </wps:bodyPr>
                      </wps:wsp>
                      <wps:wsp>
                        <wps:cNvPr id="280" name="Text Box 276"/>
                        <wps:cNvSpPr txBox="1">
                          <a:spLocks noChangeArrowheads="1"/>
                        </wps:cNvSpPr>
                        <wps:spPr bwMode="auto">
                          <a:xfrm>
                            <a:off x="4007485" y="1670050"/>
                            <a:ext cx="1447800" cy="354330"/>
                          </a:xfrm>
                          <a:prstGeom prst="rect">
                            <a:avLst/>
                          </a:prstGeom>
                          <a:solidFill>
                            <a:srgbClr val="FFFFFF"/>
                          </a:solidFill>
                          <a:ln w="25400">
                            <a:solidFill>
                              <a:srgbClr val="000000"/>
                            </a:solidFill>
                            <a:miter lim="800000"/>
                            <a:headEnd/>
                            <a:tailEnd/>
                          </a:ln>
                        </wps:spPr>
                        <wps:txbx>
                          <w:txbxContent>
                            <w:p w14:paraId="383697B9" w14:textId="77777777" w:rsidR="004E3754" w:rsidRPr="00977430" w:rsidRDefault="004E3754" w:rsidP="008F3449">
                              <w:pPr>
                                <w:spacing w:after="120"/>
                                <w:jc w:val="center"/>
                              </w:pPr>
                              <w:r w:rsidRPr="00977430">
                                <w:t>Dev-</w:t>
                              </w:r>
                              <w:proofErr w:type="spellStart"/>
                              <w:r w:rsidRPr="00977430">
                                <w:t>Obs</w:t>
                              </w:r>
                              <w:proofErr w:type="spellEnd"/>
                              <w:r w:rsidRPr="00977430">
                                <w:t>-</w:t>
                              </w:r>
                              <w:r>
                                <w:t>Rep</w:t>
                              </w:r>
                            </w:p>
                            <w:p w14:paraId="21676CC6" w14:textId="77777777" w:rsidR="004E3754" w:rsidRDefault="004E3754" w:rsidP="008F3449"/>
                            <w:p w14:paraId="17C4B63C" w14:textId="77777777" w:rsidR="004E3754" w:rsidRDefault="004E3754" w:rsidP="008F3449">
                              <w:pPr>
                                <w:spacing w:after="120"/>
                                <w:jc w:val="center"/>
                              </w:pPr>
                              <w:r>
                                <w:t>Actor F</w:t>
                              </w:r>
                            </w:p>
                          </w:txbxContent>
                        </wps:txbx>
                        <wps:bodyPr rot="0" vert="horz" wrap="square" lIns="91440" tIns="45720" rIns="91440" bIns="45720" anchor="t" anchorCtr="0" upright="1">
                          <a:noAutofit/>
                        </wps:bodyPr>
                      </wps:wsp>
                      <wps:wsp>
                        <wps:cNvPr id="281" name="Text Box 277"/>
                        <wps:cNvSpPr txBox="1">
                          <a:spLocks noChangeArrowheads="1"/>
                        </wps:cNvSpPr>
                        <wps:spPr bwMode="auto">
                          <a:xfrm>
                            <a:off x="2191385" y="3126740"/>
                            <a:ext cx="1447800" cy="391795"/>
                          </a:xfrm>
                          <a:prstGeom prst="rect">
                            <a:avLst/>
                          </a:prstGeom>
                          <a:solidFill>
                            <a:srgbClr val="FFFFFF"/>
                          </a:solidFill>
                          <a:ln w="25400">
                            <a:solidFill>
                              <a:srgbClr val="000000"/>
                            </a:solidFill>
                            <a:miter lim="800000"/>
                            <a:headEnd/>
                            <a:tailEnd/>
                          </a:ln>
                        </wps:spPr>
                        <wps:txbx>
                          <w:txbxContent>
                            <w:p w14:paraId="56FE6E63" w14:textId="77777777" w:rsidR="004E3754" w:rsidRPr="00977430" w:rsidRDefault="004E3754" w:rsidP="008F3449">
                              <w:pPr>
                                <w:spacing w:after="120"/>
                                <w:jc w:val="center"/>
                              </w:pPr>
                              <w:r w:rsidRPr="00977430">
                                <w:t>Content Creator</w:t>
                              </w:r>
                            </w:p>
                            <w:p w14:paraId="79DDAD4B" w14:textId="77777777" w:rsidR="004E3754" w:rsidRDefault="004E3754" w:rsidP="008F3449"/>
                            <w:p w14:paraId="484E1493" w14:textId="77777777" w:rsidR="004E3754" w:rsidRDefault="004E3754" w:rsidP="008F3449">
                              <w:pPr>
                                <w:spacing w:after="120"/>
                                <w:jc w:val="center"/>
                              </w:pPr>
                              <w:r>
                                <w:t>Actor F</w:t>
                              </w:r>
                            </w:p>
                          </w:txbxContent>
                        </wps:txbx>
                        <wps:bodyPr rot="0" vert="horz" wrap="square" lIns="91440" tIns="45720" rIns="91440" bIns="45720" anchor="t" anchorCtr="0" upright="1">
                          <a:noAutofit/>
                        </wps:bodyPr>
                      </wps:wsp>
                      <wps:wsp>
                        <wps:cNvPr id="282" name="AutoShape 278"/>
                        <wps:cNvCnPr>
                          <a:cxnSpLocks noChangeShapeType="1"/>
                        </wps:cNvCnPr>
                        <wps:spPr bwMode="auto">
                          <a:xfrm>
                            <a:off x="1144270" y="3912235"/>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Text Box 279"/>
                        <wps:cNvSpPr txBox="1">
                          <a:spLocks noChangeArrowheads="1"/>
                        </wps:cNvSpPr>
                        <wps:spPr bwMode="auto">
                          <a:xfrm>
                            <a:off x="2268220" y="4107815"/>
                            <a:ext cx="1447800" cy="368300"/>
                          </a:xfrm>
                          <a:prstGeom prst="rect">
                            <a:avLst/>
                          </a:prstGeom>
                          <a:solidFill>
                            <a:srgbClr val="FFFFFF"/>
                          </a:solidFill>
                          <a:ln w="25400">
                            <a:solidFill>
                              <a:srgbClr val="000000"/>
                            </a:solidFill>
                            <a:miter lim="800000"/>
                            <a:headEnd/>
                            <a:tailEnd/>
                          </a:ln>
                        </wps:spPr>
                        <wps:txbx>
                          <w:txbxContent>
                            <w:p w14:paraId="7BA97CA3" w14:textId="77777777" w:rsidR="004E3754" w:rsidRPr="00977430" w:rsidRDefault="004E3754" w:rsidP="008F3449">
                              <w:pPr>
                                <w:spacing w:after="120"/>
                                <w:jc w:val="center"/>
                              </w:pPr>
                              <w:r w:rsidRPr="00977430">
                                <w:t>Content Consumer</w:t>
                              </w:r>
                            </w:p>
                            <w:p w14:paraId="301F82B6" w14:textId="77777777" w:rsidR="004E3754" w:rsidRDefault="004E3754" w:rsidP="008F3449"/>
                            <w:p w14:paraId="43E63F95" w14:textId="77777777" w:rsidR="004E3754" w:rsidRDefault="004E3754" w:rsidP="008F3449">
                              <w:pPr>
                                <w:spacing w:after="120"/>
                                <w:jc w:val="center"/>
                              </w:pPr>
                              <w:r>
                                <w:t>Actor F</w:t>
                              </w:r>
                            </w:p>
                          </w:txbxContent>
                        </wps:txbx>
                        <wps:bodyPr rot="0" vert="horz" wrap="square" lIns="91440" tIns="45720" rIns="91440" bIns="45720" anchor="t" anchorCtr="0" upright="1">
                          <a:noAutofit/>
                        </wps:bodyPr>
                      </wps:wsp>
                      <wps:wsp>
                        <wps:cNvPr id="284" name="Text Box 280"/>
                        <wps:cNvSpPr txBox="1">
                          <a:spLocks noChangeArrowheads="1"/>
                        </wps:cNvSpPr>
                        <wps:spPr bwMode="auto">
                          <a:xfrm>
                            <a:off x="574040" y="4107815"/>
                            <a:ext cx="1447800" cy="368300"/>
                          </a:xfrm>
                          <a:prstGeom prst="rect">
                            <a:avLst/>
                          </a:prstGeom>
                          <a:solidFill>
                            <a:srgbClr val="FFFFFF"/>
                          </a:solidFill>
                          <a:ln w="25400">
                            <a:solidFill>
                              <a:srgbClr val="000000"/>
                            </a:solidFill>
                            <a:miter lim="800000"/>
                            <a:headEnd/>
                            <a:tailEnd/>
                          </a:ln>
                        </wps:spPr>
                        <wps:txbx>
                          <w:txbxContent>
                            <w:p w14:paraId="7C1475B8" w14:textId="77777777" w:rsidR="004E3754" w:rsidRPr="00977430" w:rsidRDefault="004E3754" w:rsidP="008F3449">
                              <w:pPr>
                                <w:spacing w:after="120"/>
                                <w:jc w:val="center"/>
                              </w:pPr>
                              <w:r w:rsidRPr="00977430">
                                <w:t>Content Consumer</w:t>
                              </w:r>
                            </w:p>
                            <w:p w14:paraId="37F51E16" w14:textId="77777777" w:rsidR="004E3754" w:rsidRDefault="004E3754" w:rsidP="008F3449"/>
                            <w:p w14:paraId="519010C7" w14:textId="77777777" w:rsidR="004E3754" w:rsidRDefault="004E3754" w:rsidP="008F3449">
                              <w:pPr>
                                <w:spacing w:after="120"/>
                                <w:jc w:val="center"/>
                              </w:pPr>
                              <w:r>
                                <w:t>Actor F</w:t>
                              </w:r>
                            </w:p>
                          </w:txbxContent>
                        </wps:txbx>
                        <wps:bodyPr rot="0" vert="horz" wrap="square" lIns="91440" tIns="45720" rIns="91440" bIns="45720" anchor="t" anchorCtr="0" upright="1">
                          <a:noAutofit/>
                        </wps:bodyPr>
                      </wps:wsp>
                      <wps:wsp>
                        <wps:cNvPr id="286" name="AutoShape 281"/>
                        <wps:cNvCnPr>
                          <a:cxnSpLocks noChangeShapeType="1"/>
                        </wps:cNvCnPr>
                        <wps:spPr bwMode="auto">
                          <a:xfrm>
                            <a:off x="469328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AutoShape 282"/>
                        <wps:cNvCnPr>
                          <a:cxnSpLocks noChangeShapeType="1"/>
                        </wps:cNvCnPr>
                        <wps:spPr bwMode="auto">
                          <a:xfrm>
                            <a:off x="1151890"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3"/>
                        <wps:cNvCnPr>
                          <a:cxnSpLocks noChangeShapeType="1"/>
                        </wps:cNvCnPr>
                        <wps:spPr bwMode="auto">
                          <a:xfrm>
                            <a:off x="297497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Text Box 284"/>
                        <wps:cNvSpPr txBox="1">
                          <a:spLocks noChangeArrowheads="1"/>
                        </wps:cNvSpPr>
                        <wps:spPr bwMode="auto">
                          <a:xfrm>
                            <a:off x="4576445" y="844550"/>
                            <a:ext cx="1045210" cy="305435"/>
                          </a:xfrm>
                          <a:prstGeom prst="rect">
                            <a:avLst/>
                          </a:prstGeom>
                          <a:solidFill>
                            <a:srgbClr val="FFFFFF"/>
                          </a:solidFill>
                          <a:ln w="25400">
                            <a:solidFill>
                              <a:srgbClr val="000000"/>
                            </a:solidFill>
                            <a:miter lim="800000"/>
                            <a:headEnd/>
                            <a:tailEnd/>
                          </a:ln>
                        </wps:spPr>
                        <wps:txbx>
                          <w:txbxContent>
                            <w:p w14:paraId="23BC64E6"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0D778C25" w14:textId="77777777" w:rsidR="004E3754" w:rsidRDefault="004E3754" w:rsidP="008F3449"/>
                            <w:p w14:paraId="3E4830F2" w14:textId="77777777" w:rsidR="004E3754" w:rsidRDefault="004E3754" w:rsidP="008F3449">
                              <w:pPr>
                                <w:spacing w:after="120"/>
                                <w:jc w:val="center"/>
                              </w:pPr>
                              <w:r>
                                <w:t>Actor A</w:t>
                              </w:r>
                            </w:p>
                          </w:txbxContent>
                        </wps:txbx>
                        <wps:bodyPr rot="0" vert="horz" wrap="square" lIns="91440" tIns="0" rIns="91440" bIns="0" anchor="t" anchorCtr="0" upright="1">
                          <a:noAutofit/>
                        </wps:bodyPr>
                      </wps:wsp>
                    </wpc:wpc>
                  </a:graphicData>
                </a:graphic>
              </wp:inline>
            </w:drawing>
          </mc:Choice>
          <mc:Fallback>
            <w:pict>
              <v:group w14:anchorId="0BDB6D07" id="Canvas 244" o:spid="_x0000_s1085" editas="canvas" style="width:474.25pt;height:363.9pt;mso-position-horizontal-relative:char;mso-position-vertical-relative:line" coordsize="60229,4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">
                <v:shape id="_x0000_s1086" type="#_x0000_t75" style="position:absolute;width:60229;height:46215;visibility:visible;mso-wrap-style:square">
                  <v:fill o:detectmouseclick="t"/>
                  <v:path o:connecttype="none"/>
                </v:shape>
                <v:shape id="AutoShape 246" o:spid="_x0000_s1087" type="#_x0000_t32" style="position:absolute;left:29724;top:34131;width:25;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ABsEAAADcAAAADwAAAGRycy9kb3ducmV2LnhtbERP32vCMBB+H+x/CDfwbaZTJ1KNMgRR&#10;hDFaB3s9mrMtJpfSRI3/vRkIvt3H9/MWq2iNuFDvW8cKPoYZCOLK6ZZrBb+HzfsMhA/IGo1jUnAj&#10;D6vl68sCc+2uXNClDLVIIexzVNCE0OVS+qohi37oOuLEHV1vMSTY11L3eE3h1shRlk2lxZZTQ4Md&#10;rRuqTuXZKvgZb80kojax/DvO8FZ876XVSg3e4tccRKAYnuKHe6fT/M8x/D+TLp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0AGwQAAANwAAAAPAAAAAAAAAAAAAAAA&#10;AKECAABkcnMvZG93bnJldi54bWxQSwUGAAAAAAQABAD5AAAAjwMAAAAA&#10;" strokeweight="2pt"/>
                <v:shape id="AutoShape 247" o:spid="_x0000_s1088" type="#_x0000_t32" style="position:absolute;left:48164;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j8QAAADcAAAADwAAAGRycy9kb3ducmV2LnhtbERP22rCQBB9F/yHZYS+6aYl9ZJmlVKQ&#10;loJKVNLXITtNQrOzIbuN6d93BcG3OZzrpJvBNKKnztWWFTzOIhDEhdU1lwrOp+10CcJ5ZI2NZVLw&#10;Rw426/EoxUTbC2fUH30pQgi7BBVU3reJlK6oyKCb2ZY4cN+2M+gD7EqpO7yEcNPIpyiaS4M1h4YK&#10;W3qrqPg5/hoF/SHfL7Zt/37wZR5nn/HqC81OqYfJ8PoCwtPg7+Kb+0OH+c8xXJ8JF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OPxAAAANwAAAAPAAAAAAAAAAAA&#10;AAAAAKECAABkcnMvZG93bnJldi54bWxQSwUGAAAAAAQABAD5AAAAkgMAAAAA&#10;" strokeweight="2pt"/>
                <v:shape id="AutoShape 248" o:spid="_x0000_s1089" type="#_x0000_t32" style="position:absolute;left:29597;top:19812;width:6;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WFMQAAADcAAAADwAAAGRycy9kb3ducmV2LnhtbERP22rCQBB9L/gPywi+NRuLVo2uUoTQ&#10;UmjFC/F1yI5JMDsbstsk/ftuodC3OZzrbHaDqUVHrassK5hGMQji3OqKCwWXc/q4BOE8ssbaMin4&#10;Jge77ehhg4m2PR+pO/lChBB2CSoovW8SKV1ekkEX2YY4cDfbGvQBtoXULfYh3NTyKY6fpcGKQ0OJ&#10;De1Lyu+nL6OgO2Sfi7TpXg++yGbH99nqiuZDqcl4eFmD8DT4f/Gf+02H+fM5/D4TLp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qFYUxAAAANwAAAAPAAAAAAAAAAAA&#10;AAAAAKECAABkcnMvZG93bnJldi54bWxQSwUGAAAAAAQABAD5AAAAkgMAAAAA&#10;" strokeweight="2pt"/>
                <v:shape id="AutoShape 249" o:spid="_x0000_s1090" type="#_x0000_t32" style="position:absolute;left:12693;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IY8QAAADcAAAADwAAAGRycy9kb3ducmV2LnhtbERPyWrDMBC9F/IPYgK51XJKmsWJEkrA&#10;tBTakAXnOlgT28QaGUu13b+vCoXe5vHW2ewGU4uOWldZVjCNYhDEudUVFwou5/RxCcJ5ZI21ZVLw&#10;TQ5229HDBhNtez5Sd/KFCCHsElRQet8kUrq8JIMusg1x4G62NegDbAupW+xDuKnlUxzPpcGKQ0OJ&#10;De1Lyu+nL6OgO2Sfi7TpXg++yGbH99nqiuZDqcl4eFmD8DT4f/Gf+02H+c9z+H0mXC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shjxAAAANwAAAAPAAAAAAAAAAAA&#10;AAAAAKECAABkcnMvZG93bnJldi54bWxQSwUGAAAAAAQABAD5AAAAkgMAAAAA&#10;" strokeweight="2pt"/>
                <v:line id="Line 250" o:spid="_x0000_s1091" style="position:absolute;visibility:visible;mso-wrap-style:square" from="29603,21945" to="29610,3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251" o:spid="_x0000_s1092" style="position:absolute;left:12604;top:9969;width:17605;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CiL8A&#10;AADcAAAADwAAAGRycy9kb3ducmV2LnhtbERPzWrDMAy+F/YORoPdWmeDlpLVLWOjI/TWdg8gYs0O&#10;i+Vge0n29tOh0Jv0/enT7jCHXo2UchfZwPOqAkXcRtuxM/B1PS63oHJBtthHJgN/lOGwf1jssLZx&#10;4jONl+KUhHCu0YAvZai1zq2ngHkVB2LhvmMKWGRNTtuEk4SHXr9U1UYH7FgueBzo3VP7c/kNBj62&#10;OhZ/nAQZP5sTsUvN2hnz9Di/vYIqNJe7+OZurNRfS1t5Rib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bIKIvwAAANwAAAAPAAAAAAAAAAAAAAAAAJgCAABkcnMvZG93bnJl&#10;di54bWxQSwUGAAAAAAQABAD1AAAAhAMAAAAA&#10;" filled="f" stroked="f" strokeweight="0">
                  <v:textbox inset=",0">
                    <w:txbxContent>
                      <w:p w14:paraId="4A66C79C" w14:textId="1E362165" w:rsidR="004E3754" w:rsidRPr="00CA17B3" w:rsidRDefault="004E3754" w:rsidP="008F3449">
                        <w:pPr>
                          <w:rPr>
                            <w:rFonts w:ascii="Arial" w:hAnsi="Arial" w:cs="Arial"/>
                            <w:sz w:val="18"/>
                            <w:szCs w:val="18"/>
                          </w:rPr>
                        </w:pPr>
                        <w:r w:rsidRPr="00CA17B3">
                          <w:rPr>
                            <w:rFonts w:ascii="Arial" w:hAnsi="Arial" w:cs="Arial"/>
                            <w:sz w:val="18"/>
                            <w:szCs w:val="18"/>
                          </w:rPr>
                          <w:t>Communicate P</w:t>
                        </w:r>
                        <w:del w:id="788" w:author="smm" w:date="2015-07-07T16:24:00Z">
                          <w:r w:rsidRPr="00CA17B3" w:rsidDel="008B6927">
                            <w:rPr>
                              <w:rFonts w:ascii="Arial" w:hAnsi="Arial" w:cs="Arial"/>
                              <w:sz w:val="18"/>
                              <w:szCs w:val="18"/>
                            </w:rPr>
                            <w:delText>H</w:delText>
                          </w:r>
                        </w:del>
                        <w:r w:rsidRPr="00CA17B3">
                          <w:rPr>
                            <w:rFonts w:ascii="Arial" w:hAnsi="Arial" w:cs="Arial"/>
                            <w:sz w:val="18"/>
                            <w:szCs w:val="18"/>
                          </w:rPr>
                          <w:t>C</w:t>
                        </w:r>
                        <w:ins w:id="789" w:author="smm" w:date="2015-07-07T16:24:00Z">
                          <w:r w:rsidR="008B6927">
                            <w:rPr>
                              <w:rFonts w:ascii="Arial" w:hAnsi="Arial" w:cs="Arial"/>
                              <w:sz w:val="18"/>
                              <w:szCs w:val="18"/>
                            </w:rPr>
                            <w:t>H</w:t>
                          </w:r>
                        </w:ins>
                        <w:r w:rsidRPr="00CA17B3">
                          <w:rPr>
                            <w:rFonts w:ascii="Arial" w:hAnsi="Arial" w:cs="Arial"/>
                            <w:sz w:val="18"/>
                            <w:szCs w:val="18"/>
                          </w:rPr>
                          <w:t>A Data</w:t>
                        </w:r>
                        <w:del w:id="790" w:author="smm" w:date="2015-07-07T16:24:00Z">
                          <w:r w:rsidRPr="00CA17B3" w:rsidDel="008B6927">
                            <w:rPr>
                              <w:rFonts w:ascii="Arial" w:hAnsi="Arial" w:cs="Arial"/>
                              <w:sz w:val="18"/>
                              <w:szCs w:val="18"/>
                            </w:rPr>
                            <w:delText>-*</w:delText>
                          </w:r>
                        </w:del>
                      </w:p>
                      <w:p w14:paraId="64048848" w14:textId="77777777" w:rsidR="004E3754" w:rsidRDefault="004E3754" w:rsidP="008F3449"/>
                      <w:p w14:paraId="1CED1F7B" w14:textId="77777777" w:rsidR="004E3754" w:rsidRPr="00077324" w:rsidRDefault="004E3754"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52" o:spid="_x0000_s1093" type="#_x0000_t202" style="position:absolute;left:2152;top:183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Fe98UA&#10;AADcAAAADwAAAGRycy9kb3ducmV2LnhtbESPS2vCQBSF94X+h+EW3NVJlVpJHaVUBBddxMciy9vM&#10;bSY0cydkrhr/facguDycx8dZrAbfqjP1sQls4GWcgSKugm24NnA8bJ7noKIgW2wDk4ErRVgtHx8W&#10;mNtw4R2d91KrNMIxRwNOpMu1jpUjj3EcOuLk/YTeoyTZ19r2eEnjvtWTLJtpjw0ngsOOPh1Vv/uT&#10;T5B5o4udfG+L0hVreTuWU/1VGjN6Gj7eQQkNcg/f2ltrYPI6g/8z6Qj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V73xQAAANwAAAAPAAAAAAAAAAAAAAAAAJgCAABkcnMv&#10;ZG93bnJldi54bWxQSwUGAAAAAAQABAD1AAAAigMAAAAA&#10;" strokeweight="2pt">
                  <v:textbox inset=",0,,0">
                    <w:txbxContent>
                      <w:p w14:paraId="7B92C6A8"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8DC244D" w14:textId="77777777" w:rsidR="004E3754" w:rsidRDefault="004E3754" w:rsidP="008F3449"/>
                      <w:p w14:paraId="40696ED2" w14:textId="77777777" w:rsidR="004E3754" w:rsidRDefault="004E3754" w:rsidP="008F3449">
                        <w:pPr>
                          <w:spacing w:after="120"/>
                          <w:jc w:val="center"/>
                        </w:pPr>
                        <w:r>
                          <w:t>Actor A</w:t>
                        </w:r>
                      </w:p>
                    </w:txbxContent>
                  </v:textbox>
                </v:shape>
                <v:shape id="Text Box 253" o:spid="_x0000_s1094" type="#_x0000_t202" style="position:absolute;left:40005;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2rqMMA&#10;AADcAAAADwAAAGRycy9kb3ducmV2LnhtbESP3YrCMBSE7wXfIRzBO01VVqU2FREW1mUR//D60Bzb&#10;YnNSmmjr228WFrwcZuYbJll3phJPalxpWcFkHIEgzqwuOVdwOX+OliCcR9ZYWSYFL3KwTvu9BGNt&#10;Wz7S8+RzESDsYlRQeF/HUrqsIINubGvi4N1sY9AH2eRSN9gGuKnkNIrm0mDJYaHAmrYFZffTwyiQ&#10;u3Y/kz+H+eK6+35cjNOzjrVSw0G3WYHw1Pl3+L/9pRVMPxbwdy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2rqMMAAADcAAAADwAAAAAAAAAAAAAAAACYAgAAZHJzL2Rv&#10;d25yZXYueG1sUEsFBgAAAAAEAAQA9QAAAIgDAAAAAA==&#10;" strokeweight="2pt">
                  <v:textbox>
                    <w:txbxContent>
                      <w:p w14:paraId="09468C4F" w14:textId="77777777" w:rsidR="004E3754" w:rsidRPr="00977430" w:rsidRDefault="004E3754" w:rsidP="008F3449">
                        <w:pPr>
                          <w:spacing w:after="120"/>
                          <w:jc w:val="center"/>
                        </w:pPr>
                        <w:r w:rsidRPr="00977430">
                          <w:t>Content Consumer</w:t>
                        </w:r>
                      </w:p>
                      <w:p w14:paraId="72817A54" w14:textId="77777777" w:rsidR="004E3754" w:rsidRDefault="004E3754" w:rsidP="008F3449"/>
                      <w:p w14:paraId="6C3EDB3A" w14:textId="77777777" w:rsidR="004E3754" w:rsidRDefault="004E3754" w:rsidP="008F3449">
                        <w:pPr>
                          <w:spacing w:after="120"/>
                          <w:jc w:val="center"/>
                        </w:pPr>
                        <w:r>
                          <w:t>Actor F</w:t>
                        </w:r>
                      </w:p>
                    </w:txbxContent>
                  </v:textbox>
                </v:shape>
                <v:shape id="Text Box 254" o:spid="_x0000_s1095" type="#_x0000_t202" style="position:absolute;left:5734;top:13157;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2sAA&#10;AADcAAAADwAAAGRycy9kb3ducmV2LnhtbERPy4rCMBTdD/gP4QruxlRlVGpTEUFQkcEXri/NtS02&#10;N6WJtv79ZCHM8nDeybIzlXhR40rLCkbDCARxZnXJuYLrZfM9B+E8ssbKMil4k4Nl2vtKMNa25RO9&#10;zj4XIYRdjAoK7+tYSpcVZNANbU0cuLttDPoAm1zqBtsQbio5jqKpNFhyaCiwpnVB2eP8NArkrv2d&#10;yMNxOrvt9s+rcXrSsVZq0O9WCxCeOv8v/ri3WsH4J6wNZ8IRkO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I/2sAAAADcAAAADwAAAAAAAAAAAAAAAACYAgAAZHJzL2Rvd25y&#10;ZXYueG1sUEsFBgAAAAAEAAQA9QAAAIUDAAAAAA==&#10;" strokeweight="2pt">
                  <v:textbox>
                    <w:txbxContent>
                      <w:p w14:paraId="74D188F7" w14:textId="77777777" w:rsidR="004E3754" w:rsidRPr="00977430" w:rsidRDefault="004E3754" w:rsidP="008F3449">
                        <w:pPr>
                          <w:spacing w:after="120"/>
                          <w:jc w:val="center"/>
                        </w:pPr>
                        <w:r>
                          <w:t>Sensor-Data</w:t>
                        </w:r>
                        <w:r w:rsidRPr="00977430">
                          <w:t>-Cons</w:t>
                        </w:r>
                      </w:p>
                      <w:p w14:paraId="25806C76" w14:textId="77777777" w:rsidR="004E3754" w:rsidRDefault="004E3754" w:rsidP="008F3449"/>
                      <w:p w14:paraId="4ACDA0BE" w14:textId="77777777" w:rsidR="004E3754" w:rsidRDefault="004E3754" w:rsidP="008F3449">
                        <w:pPr>
                          <w:spacing w:after="120"/>
                          <w:jc w:val="center"/>
                        </w:pPr>
                        <w:r>
                          <w:t>Actor F</w:t>
                        </w:r>
                      </w:p>
                    </w:txbxContent>
                  </v:textbox>
                </v:shape>
                <v:shape id="Text Box 255" o:spid="_x0000_s1096" type="#_x0000_t202" style="position:absolute;left:21913;top:27349;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6aQcMA&#10;AADcAAAADwAAAGRycy9kb3ducmV2LnhtbESPW4vCMBSE3wX/QziCb2uqsl6qUUQQVBbxhs+H5tgW&#10;m5PSRNv992ZhwcdhZr5h5svGFOJFlcstK+j3IhDEidU5pwqul83XBITzyBoLy6TglxwsF+3WHGNt&#10;az7R6+xTESDsYlSQeV/GUrokI4OuZ0vi4N1tZdAHWaVSV1gHuCnkIIpG0mDOYSHDktYZJY/z0yiQ&#10;u/owlD/H0fi22z+vxulhw1qpbqdZzUB4avwn/N/eagWD7yn8nQlH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6aQcMAAADcAAAADwAAAAAAAAAAAAAAAACYAgAAZHJzL2Rv&#10;d25yZXYueG1sUEsFBgAAAAAEAAQA9QAAAIgDAAAAAA==&#10;" strokeweight="2pt">
                  <v:textbox>
                    <w:txbxContent>
                      <w:p w14:paraId="03A21479" w14:textId="77777777" w:rsidR="004E3754" w:rsidRPr="00977430" w:rsidRDefault="004E3754" w:rsidP="00A26614">
                        <w:pPr>
                          <w:spacing w:after="120"/>
                          <w:jc w:val="center"/>
                        </w:pPr>
                        <w:r w:rsidRPr="00977430">
                          <w:t>Dev-</w:t>
                        </w:r>
                        <w:proofErr w:type="spellStart"/>
                        <w:r w:rsidRPr="00977430">
                          <w:t>Obs</w:t>
                        </w:r>
                        <w:proofErr w:type="spellEnd"/>
                        <w:r w:rsidRPr="00977430">
                          <w:t>-Cons</w:t>
                        </w:r>
                      </w:p>
                      <w:p w14:paraId="7BF819CE" w14:textId="77777777" w:rsidR="004E3754" w:rsidRDefault="004E3754" w:rsidP="008F3449"/>
                      <w:p w14:paraId="7802E859" w14:textId="77777777" w:rsidR="004E3754" w:rsidRDefault="004E3754" w:rsidP="008F3449">
                        <w:pPr>
                          <w:spacing w:after="120"/>
                          <w:jc w:val="center"/>
                        </w:pPr>
                        <w:r>
                          <w:t>Actor F</w:t>
                        </w:r>
                      </w:p>
                    </w:txbxContent>
                  </v:textbox>
                </v:shape>
                <v:rect id="Rectangle 256" o:spid="_x0000_s1097" style="position:absolute;left:7429;top:22722;width:2183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lT8EA&#10;AADcAAAADwAAAGRycy9kb3ducmV2LnhtbESPQWvDMAyF74P9B6PBbquzQkvJ6pay0RJ2W9cfIGLN&#10;Do3lYHtJ+u+rw2BHSU/vvW+7n0OvRkq5i2zgdVGBIm6j7dgZuHwfXzagckG22EcmAzfKsN89Pmyx&#10;tnHiLxrPxSkx4VyjAV/KUGudW08B8yIOxHL7iSlgkTE5bRNOYh56vayqtQ7YsSR4HOjdU3s9/wYD&#10;Hxsdiz9OshlPzSexS83KGfP8NB/eQBWay7/477uxBpZrqS8wAgJ6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TJU/BAAAA3AAAAA8AAAAAAAAAAAAAAAAAmAIAAGRycy9kb3du&#10;cmV2LnhtbFBLBQYAAAAABAAEAPUAAACGAwAAAAA=&#10;" filled="f" stroked="f" strokeweight="0">
                  <v:textbox inset=",0">
                    <w:txbxContent>
                      <w:p w14:paraId="50E1E3BA" w14:textId="74B7B704" w:rsidR="004E3754" w:rsidRPr="00664AB5" w:rsidRDefault="004E3754" w:rsidP="008F3449">
                        <w:pPr>
                          <w:rPr>
                            <w:rFonts w:ascii="Arial" w:hAnsi="Arial" w:cs="Arial"/>
                            <w:sz w:val="20"/>
                          </w:rPr>
                        </w:pPr>
                        <w:r w:rsidRPr="00664AB5">
                          <w:rPr>
                            <w:rFonts w:ascii="Arial" w:hAnsi="Arial" w:cs="Arial"/>
                            <w:sz w:val="20"/>
                          </w:rPr>
                          <w:t>PCD-01 Communicate PCD Data</w:t>
                        </w:r>
                        <w:r>
                          <w:rPr>
                            <w:rFonts w:ascii="Arial" w:hAnsi="Arial" w:cs="Arial"/>
                            <w:sz w:val="20"/>
                          </w:rPr>
                          <w:t>-*</w:t>
                        </w:r>
                      </w:p>
                    </w:txbxContent>
                  </v:textbox>
                </v:rect>
                <v:rect id="Rectangle 257" o:spid="_x0000_s1098" style="position:absolute;left:32442;top:23006;width:1132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A1L0A&#10;AADcAAAADwAAAGRycy9kb3ducmV2LnhtbERP3WrCMBS+H/gO4QjeramCIp1RhqKU3fnzAIfmLClr&#10;TkoS2+7tl8Fgl98/3+4wuU4MFGLrWcGyKEEQN163bBQ87ufXLYiYkDV2nknBN0U47GcvO6y0H/lK&#10;wy0ZkUs4VqjAptRXUsbGksNY+J44a58+OEwZBiN1wDGXu06uynIjHbacFyz2dLTUfN2eTsFpK32y&#10;5zEzw6X+IDahXhulFvPp/Q1Eoin9m//StVaw2izh90w+AnL/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h+A1L0AAADcAAAADwAAAAAAAAAAAAAAAACYAgAAZHJzL2Rvd25yZXYu&#10;eG1sUEsFBgAAAAAEAAQA9QAAAIIDAAAAAA==&#10;" filled="f" stroked="f" strokeweight="0">
                  <v:textbox inset=",0">
                    <w:txbxContent>
                      <w:p w14:paraId="28BD0D65" w14:textId="77777777" w:rsidR="004E3754" w:rsidRPr="00977430" w:rsidRDefault="004E3754" w:rsidP="008F3449">
                        <w:pPr>
                          <w:rPr>
                            <w:sz w:val="22"/>
                            <w:szCs w:val="22"/>
                          </w:rPr>
                        </w:pPr>
                      </w:p>
                    </w:txbxContent>
                  </v:textbox>
                </v:rect>
                <v:rect id="Rectangle 258" o:spid="_x0000_s1099" style="position:absolute;left:13608;top:35547;width:17665;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0eo70A&#10;AADcAAAADwAAAGRycy9kb3ducmV2LnhtbERP3UrDMBS+F/YO4Qy8c+kKjlGXlrExKd45fYBDc5aU&#10;NScliW19eyMIXn7/fIdmcYOYKMTes4LtpgBB3Hnds1Hw+XF52oOICVnj4JkUfFOEpl49HLDSfuZ3&#10;mq7JiFzCsUIFNqWxkjJ2lhzGjR+Js3bzwWHKMBipA8653A2yLIqddNhzXrA40slSd79+OQXnvfTJ&#10;XubMTK/tG7EJ7bNR6nG9HF9AJFrSv/kv3WoF5a6E3zP5CMj6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0eo70AAADcAAAADwAAAAAAAAAAAAAAAACYAgAAZHJzL2Rvd25yZXYu&#10;eG1sUEsFBgAAAAAEAAQA9QAAAIIDAAAAAA==&#10;" filled="f" stroked="f" strokeweight="0">
                  <v:textbox inset=",0">
                    <w:txbxContent>
                      <w:p w14:paraId="59F8FF67" w14:textId="77777777" w:rsidR="004E3754" w:rsidRPr="00664AB5" w:rsidRDefault="004E3754"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4E3754" w:rsidRDefault="004E3754" w:rsidP="008F3449"/>
                      <w:p w14:paraId="60D3F333" w14:textId="77777777" w:rsidR="004E3754" w:rsidRPr="00077324" w:rsidRDefault="004E3754"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AutoShape 259" o:spid="_x0000_s1100" type="#_x0000_t32" style="position:absolute;left:32442;top:24498;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AOsYAAADcAAAADwAAAGRycy9kb3ducmV2LnhtbESPQWvCQBSE7wX/w/IEb3WjFW2jq0gh&#10;tBSqJC16fWSfSTD7NmTXJP333ULB4zAz3zCb3WBq0VHrKssKZtMIBHFudcWFgu+v5PEZhPPIGmvL&#10;pOCHHOy2o4cNxtr2nFKX+UIECLsYFZTeN7GULi/JoJvahjh4F9sa9EG2hdQt9gFuajmPoqU0WHFY&#10;KLGh15Lya3YzCrrj6bBKmu7t6IvTIv1YvJzRfCo1GQ/7NQhPg7+H/9vvWsF8+QR/Z8IR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EwDrGAAAA3AAAAA8AAAAAAAAA&#10;AAAAAAAAoQIAAGRycy9kb3ducmV2LnhtbFBLBQYAAAAABAAEAPkAAACUAwAAAAA=&#10;" strokeweight="2pt"/>
                <v:shape id="Text Box 260" o:spid="_x0000_s1101" type="#_x0000_t202" style="position:absolute;left:40074;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YsMA&#10;AADcAAAADwAAAGRycy9kb3ducmV2LnhtbESPQYvCMBSE7wv+h/AEb2uqL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P/YsMAAADcAAAADwAAAAAAAAAAAAAAAACYAgAAZHJzL2Rv&#10;d25yZXYueG1sUEsFBgAAAAAEAAQA9QAAAIgDAAAAAA==&#10;" strokeweight="2pt">
                  <v:textbox>
                    <w:txbxContent>
                      <w:p w14:paraId="4BA9A675" w14:textId="77777777" w:rsidR="004E3754" w:rsidRPr="00977430" w:rsidRDefault="004E3754" w:rsidP="008F3449">
                        <w:pPr>
                          <w:spacing w:after="120"/>
                          <w:jc w:val="center"/>
                        </w:pPr>
                        <w:r>
                          <w:t>Sensor-Data-</w:t>
                        </w:r>
                        <w:r w:rsidRPr="00977430">
                          <w:t>Cons</w:t>
                        </w:r>
                      </w:p>
                      <w:p w14:paraId="4663A627" w14:textId="77777777" w:rsidR="004E3754" w:rsidRDefault="004E3754" w:rsidP="008F3449"/>
                      <w:p w14:paraId="77EA033A" w14:textId="77777777" w:rsidR="004E3754" w:rsidRDefault="004E3754" w:rsidP="008F3449">
                        <w:pPr>
                          <w:spacing w:after="120"/>
                          <w:jc w:val="center"/>
                        </w:pPr>
                        <w:r>
                          <w:t>Actor F</w:t>
                        </w:r>
                      </w:p>
                    </w:txbxContent>
                  </v:textbox>
                </v:shape>
                <v:shape id="Text Box 261" o:spid="_x0000_s1102" type="#_x0000_t202" style="position:absolute;left:22809;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a+cMA&#10;AADcAAAADwAAAGRycy9kb3ducmV2LnhtbESPQYvCMBSE7wv+h/AEb2uqs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a+cMAAADcAAAADwAAAAAAAAAAAAAAAACYAgAAZHJzL2Rv&#10;d25yZXYueG1sUEsFBgAAAAAEAAQA9QAAAIgDAAAAAA==&#10;" strokeweight="2pt">
                  <v:textbox>
                    <w:txbxContent>
                      <w:p w14:paraId="4FE1D1D1" w14:textId="77777777" w:rsidR="004E3754" w:rsidRPr="00977430" w:rsidRDefault="004E3754" w:rsidP="008F3449">
                        <w:pPr>
                          <w:spacing w:after="120"/>
                          <w:jc w:val="center"/>
                        </w:pPr>
                        <w:r>
                          <w:t>Sensor-Data</w:t>
                        </w:r>
                        <w:r w:rsidRPr="00977430">
                          <w:t>-Cons</w:t>
                        </w:r>
                      </w:p>
                      <w:p w14:paraId="253B243B" w14:textId="77777777" w:rsidR="004E3754" w:rsidRPr="00A9262C" w:rsidRDefault="004E3754" w:rsidP="008F3449">
                        <w:pPr>
                          <w:spacing w:after="120"/>
                          <w:jc w:val="center"/>
                          <w:rPr>
                            <w:color w:val="D60093"/>
                          </w:rPr>
                        </w:pPr>
                      </w:p>
                      <w:p w14:paraId="68E9B516" w14:textId="77777777" w:rsidR="004E3754" w:rsidRDefault="004E3754" w:rsidP="008F3449"/>
                      <w:p w14:paraId="68D4FC09" w14:textId="77777777" w:rsidR="004E3754" w:rsidRDefault="004E3754" w:rsidP="008F3449">
                        <w:pPr>
                          <w:spacing w:after="120"/>
                          <w:jc w:val="center"/>
                        </w:pPr>
                        <w:r>
                          <w:t>Actor F</w:t>
                        </w:r>
                      </w:p>
                    </w:txbxContent>
                  </v:textbox>
                </v:shape>
                <v:shape id="Text Box 262" o:spid="_x0000_s1103" type="#_x0000_t202" style="position:absolute;left:4546;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USsQA&#10;AADcAAAADwAAAGRycy9kb3ducmV2LnhtbESPy2rDMBBF94H+g5hCd4ncFNzgRgmloZBFF85j4eXE&#10;mlqm1shYk8T9+yoQ6PJyH4e7XI++UxcaYhvYwPMsA0VcB9tyY+B4+JwuQEVBttgFJgO/FGG9epgs&#10;sbDhyju67KVRaYRjgQacSF9oHWtHHuMs9MTJ+w6DR0lyaLQd8JrGfafnWZZrjy0ngsOePhzVP/uz&#10;T5BFq8udnLZl5cqNvB6rF/1VGfP0OL6/gRIa5T98b2+tgXmew+1MOg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tlErEAAAA3AAAAA8AAAAAAAAAAAAAAAAAmAIAAGRycy9k&#10;b3ducmV2LnhtbFBLBQYAAAAABAAEAPUAAACJAwAAAAA=&#10;" strokeweight="2pt">
                  <v:textbox inset=",0,,0">
                    <w:txbxContent>
                      <w:p w14:paraId="1D2B1A2C"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997CF25" w14:textId="77777777" w:rsidR="004E3754" w:rsidRDefault="004E3754" w:rsidP="008F3449"/>
                      <w:p w14:paraId="6FF28B04" w14:textId="77777777" w:rsidR="004E3754" w:rsidRDefault="004E3754" w:rsidP="008F3449">
                        <w:pPr>
                          <w:spacing w:after="120"/>
                          <w:jc w:val="center"/>
                        </w:pPr>
                        <w:r>
                          <w:t>Actor A</w:t>
                        </w:r>
                      </w:p>
                    </w:txbxContent>
                  </v:textbox>
                </v:shape>
                <v:shape id="Text Box 263" o:spid="_x0000_s1104" type="#_x0000_t202" style="position:absolute;left:7613;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x0cQA&#10;AADcAAAADwAAAGRycy9kb3ducmV2LnhtbESPy2rDMBBF94H+g5hCdoncBBLjRgmlpZBFF85j4eXU&#10;mlqm1shY08T9+6oQyPJyH4e72Y2+UxcaYhvYwNM8A0VcB9tyY+B8ep/loKIgW+wCk4FfirDbPkw2&#10;WNhw5QNdjtKoNMKxQANOpC+0jrUjj3EeeuLkfYXBoyQ5NNoOeE3jvtOLLFtpjy0ngsOeXh3V38cf&#10;nyB5q8uDfO7LypVvsj5XS/1RGTN9HF+eQQmNcg/f2ntrYLFaw/+ZdAT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hMdHEAAAA3AAAAA8AAAAAAAAAAAAAAAAAmAIAAGRycy9k&#10;b3ducmV2LnhtbFBLBQYAAAAABAAEAPUAAACJAwAAAAA=&#10;" strokeweight="2pt">
                  <v:textbox inset=",0,,0">
                    <w:txbxContent>
                      <w:p w14:paraId="1CC40ED6"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2879E0FD" w14:textId="77777777" w:rsidR="004E3754" w:rsidRDefault="004E3754" w:rsidP="008F3449"/>
                      <w:p w14:paraId="66B91B0E" w14:textId="77777777" w:rsidR="004E3754" w:rsidRDefault="004E3754" w:rsidP="008F3449">
                        <w:pPr>
                          <w:spacing w:after="120"/>
                          <w:jc w:val="center"/>
                        </w:pPr>
                        <w:r>
                          <w:t>Actor A</w:t>
                        </w:r>
                      </w:p>
                    </w:txbxContent>
                  </v:textbox>
                </v:shape>
                <v:shape id="Text Box 264" o:spid="_x0000_s1105" type="#_x0000_t202" style="position:absolute;left:21983;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6lo8EA&#10;AADcAAAADwAAAGRycy9kb3ducmV2LnhtbERPS0vDQBC+C/6HZQRvdmOFWmK3RRShBw/p45DjmJ1m&#10;Q7OzITu28d87B8Hjx/debabYmwuNuUvs4HFWgCFuku+4dXA8fDwswWRB9tgnJgc/lGGzvr1ZYenT&#10;lXd02UtrNIRziQ6CyFBam5tAEfMsDcTKndIYURSOrfUjXjU89nZeFAsbsWNtCDjQW6DmvP+OWrLs&#10;bLWTr21Vh+pdno/1k/2snbu/m15fwAhN8i/+c2+9g/lC1+o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paPBAAAA3AAAAA8AAAAAAAAAAAAAAAAAmAIAAGRycy9kb3du&#10;cmV2LnhtbFBLBQYAAAAABAAEAPUAAACGAwAAAAA=&#10;" strokeweight="2pt">
                  <v:textbox inset=",0,,0">
                    <w:txbxContent>
                      <w:p w14:paraId="20EE634F"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6496D4" w14:textId="77777777" w:rsidR="004E3754" w:rsidRDefault="004E3754" w:rsidP="008F3449"/>
                      <w:p w14:paraId="51FB27A5" w14:textId="77777777" w:rsidR="004E3754" w:rsidRDefault="004E3754" w:rsidP="008F3449">
                        <w:pPr>
                          <w:spacing w:after="120"/>
                          <w:jc w:val="center"/>
                        </w:pPr>
                        <w:r>
                          <w:t>Actor A</w:t>
                        </w:r>
                      </w:p>
                    </w:txbxContent>
                  </v:textbox>
                </v:shape>
                <v:shape id="Text Box 265" o:spid="_x0000_s1106" type="#_x0000_t202" style="position:absolute;left:25050;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AOMUA&#10;AADcAAAADwAAAGRycy9kb3ducmV2LnhtbESPS2vCQBSF94X+h+EW3NVJFdSmjlIqgosu4mOR5W3m&#10;NhOauRMyV43/vlMouDycx8dZrgffqgv1sQls4GWcgSKugm24NnA6bp8XoKIgW2wDk4EbRVivHh+W&#10;mNtw5T1dDlKrNMIxRwNOpMu1jpUjj3EcOuLkfYfeoyTZ19r2eE3jvtWTLJtpjw0ngsOOPhxVP4ez&#10;T5BFo4u9fO2K0hUbmZ/Kqf4sjRk9De9voIQGuYf/2ztrYDJ7hb8z6Qj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gA4xQAAANwAAAAPAAAAAAAAAAAAAAAAAJgCAABkcnMv&#10;ZG93bnJldi54bWxQSwUGAAAAAAQABAD1AAAAigMAAAAA&#10;" strokeweight="2pt">
                  <v:textbox inset=",0,,0">
                    <w:txbxContent>
                      <w:p w14:paraId="6E4F53F2"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546AF7" w14:textId="77777777" w:rsidR="004E3754" w:rsidRDefault="004E3754" w:rsidP="008F3449"/>
                      <w:p w14:paraId="65986FE7" w14:textId="77777777" w:rsidR="004E3754" w:rsidRDefault="004E3754" w:rsidP="008F3449">
                        <w:pPr>
                          <w:spacing w:after="120"/>
                          <w:jc w:val="center"/>
                        </w:pPr>
                        <w:r>
                          <w:t>Actor A</w:t>
                        </w:r>
                      </w:p>
                    </w:txbxContent>
                  </v:textbox>
                </v:shape>
                <v:shape id="Text Box 266" o:spid="_x0000_s1107" type="#_x0000_t202" style="position:absolute;left:37287;top:889;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E/eMEA&#10;AADcAAAADwAAAGRycy9kb3ducmV2LnhtbERPS0vDQBC+C/6HZQRvdmMFW2K3RRShBw/p45DjmJ1m&#10;Q7OzITu28d87B8Hjx/debabYmwuNuUvs4HFWgCFuku+4dXA8fDwswWRB9tgnJgc/lGGzvr1ZYenT&#10;lXd02UtrNIRziQ6CyFBam5tAEfMsDcTKndIYURSOrfUjXjU89nZeFM82YsfaEHCgt0DNef8dtWTZ&#10;2WonX9uqDtW7LI71k/2snbu/m15fwAhN8i/+c2+9g/lC5+s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RP3jBAAAA3AAAAA8AAAAAAAAAAAAAAAAAmAIAAGRycy9kb3du&#10;cmV2LnhtbFBLBQYAAAAABAAEAPUAAACGAwAAAAA=&#10;" strokeweight="2pt">
                  <v:textbox inset=",0,,0">
                    <w:txbxContent>
                      <w:p w14:paraId="28ED6C8B"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3769DF8C" w14:textId="77777777" w:rsidR="004E3754" w:rsidRDefault="004E3754" w:rsidP="008F3449"/>
                      <w:p w14:paraId="73B1C989" w14:textId="77777777" w:rsidR="004E3754" w:rsidRDefault="004E3754" w:rsidP="008F3449">
                        <w:pPr>
                          <w:spacing w:after="120"/>
                          <w:jc w:val="center"/>
                        </w:pPr>
                        <w:r>
                          <w:t>Actor A</w:t>
                        </w:r>
                      </w:p>
                    </w:txbxContent>
                  </v:textbox>
                </v:shape>
                <v:shape id="Text Box 267" o:spid="_x0000_s1108" type="#_x0000_t202" style="position:absolute;left:39681;top:3416;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2a48QA&#10;AADcAAAADwAAAGRycy9kb3ducmV2LnhtbESPS2vCQBSF90L/w3AL3elECyqpo5SWggsX8bHI8jZz&#10;mwnN3AmZW03/vSMILg/n8XFWm8G36kx9bAIbmE4yUMRVsA3XBk7Hr/ESVBRki21gMvBPETbrp9EK&#10;cxsuvKfzQWqVRjjmaMCJdLnWsXLkMU5CR5y8n9B7lCT7WtseL2nct3qWZXPtseFEcNjRh6Pq9/Dn&#10;E2TZ6GIv39uidMWnLE7lq96Vxrw8D+9voIQGeYTv7a01MFtM4XYmHQG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dmuPEAAAA3AAAAA8AAAAAAAAAAAAAAAAAmAIAAGRycy9k&#10;b3ducmV2LnhtbFBLBQYAAAAABAAEAPUAAACJAwAAAAA=&#10;" strokeweight="2pt">
                  <v:textbox inset=",0,,0">
                    <w:txbxContent>
                      <w:p w14:paraId="7C46E227"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65EF3A5" w14:textId="77777777" w:rsidR="004E3754" w:rsidRDefault="004E3754" w:rsidP="008F3449"/>
                      <w:p w14:paraId="43B5D5FC" w14:textId="77777777" w:rsidR="004E3754" w:rsidRDefault="004E3754" w:rsidP="008F3449">
                        <w:pPr>
                          <w:spacing w:after="120"/>
                          <w:jc w:val="center"/>
                        </w:pPr>
                        <w:r>
                          <w:t>Actor A</w:t>
                        </w:r>
                      </w:p>
                    </w:txbxContent>
                  </v:textbox>
                </v:shape>
                <v:shape id="Text Box 268" o:spid="_x0000_s1109" type="#_x0000_t202" style="position:absolute;left:42538;top:5943;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8ElMQA&#10;AADcAAAADwAAAGRycy9kb3ducmV2LnhtbESPy2rDMBBF94X+g5hCd41cF5LgRAmhpZBFF85j4eXE&#10;mlgm1shY08T9+ypQ6PJyH4e7XI++U1caYhvYwOskA0VcB9tyY+B4+HyZg4qCbLELTAZ+KMJ69fiw&#10;xMKGG+/oupdGpRGOBRpwIn2hdawdeYyT0BMn7xwGj5Lk0Gg74C2N+07nWTbVHltOBIc9vTuqL/tv&#10;nyDzVpc7OW3LypUfMjtWb/qrMub5adwsQAmN8h/+a2+tgXyWw/1MOgJ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PBJTEAAAA3AAAAA8AAAAAAAAAAAAAAAAAmAIAAGRycy9k&#10;b3ducmV2LnhtbFBLBQYAAAAABAAEAPUAAACJAwAAAAA=&#10;" strokeweight="2pt">
                  <v:textbox inset=",0,,0">
                    <w:txbxContent>
                      <w:p w14:paraId="53C082E7"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B6AB488" w14:textId="77777777" w:rsidR="004E3754" w:rsidRDefault="004E3754" w:rsidP="008F3449"/>
                      <w:p w14:paraId="679C8C5C" w14:textId="77777777" w:rsidR="004E3754" w:rsidRDefault="004E3754" w:rsidP="008F3449">
                        <w:pPr>
                          <w:spacing w:after="120"/>
                          <w:jc w:val="center"/>
                        </w:pPr>
                        <w:r>
                          <w:t>Actor A</w:t>
                        </w:r>
                      </w:p>
                    </w:txbxContent>
                  </v:textbox>
                </v:shape>
                <v:shape id="AutoShape 269" o:spid="_x0000_s1110" type="#_x0000_t32" style="position:absolute;left:12827;top:9931;width:12;height:3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9GsMAAADcAAAADwAAAGRycy9kb3ducmV2LnhtbESPW2sCMRSE3wv9D+EU+lazXqiybpRS&#10;kIogxW3B18Pm7AWTk2UTNf57IxT6OMzMN0yxjtaICw2+c6xgPMpAEFdOd9wo+P3ZvC1A+ICs0Tgm&#10;BTfysF49PxWYa3flA13K0IgEYZ+jgjaEPpfSVy1Z9CPXEyevdoPFkOTQSD3gNcGtkZMse5cWO04L&#10;Lfb02VJ1Ks9Wwff0y8wiahPLY73A22G/k1Yr9foSP5YgAsXwH/5rb7WCyXwKjzPp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bfRrDAAAA3AAAAA8AAAAAAAAAAAAA&#10;AAAAoQIAAGRycy9kb3ducmV2LnhtbFBLBQYAAAAABAAEAPkAAACRAwAAAAA=&#10;" strokeweight="2pt"/>
                <v:shape id="AutoShape 270" o:spid="_x0000_s1111" type="#_x0000_t32" style="position:absolute;left:30041;top:9696;width:7;height:3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Ok8UAAADcAAAADwAAAGRycy9kb3ducmV2LnhtbESPQWvCQBSE7wX/w/IEb3VTCdqmriJC&#10;sAhWkhZ7fWRfk9Ds25DdJvHfu0Khx2FmvmHW29E0oqfO1ZYVPM0jEMSF1TWXCj4/0sdnEM4ja2ws&#10;k4IrOdhuJg9rTLQdOKM+96UIEHYJKqi8bxMpXVGRQTe3LXHwvm1n0AfZlVJ3OAS4aeQiipbSYM1h&#10;ocKW9hUVP/mvUdCfL++rtO0PZ19e4uwYv3yhOSk1m467VxCeRv8f/mu/aQWLVQz3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TOk8UAAADcAAAADwAAAAAAAAAA&#10;AAAAAAChAgAAZHJzL2Rvd25yZXYueG1sUEsFBgAAAAAEAAQA+QAAAJMDAAAAAA==&#10;" strokeweight="2pt"/>
                <v:shape id="AutoShape 271" o:spid="_x0000_s1112" type="#_x0000_t32" style="position:absolute;left:47974;top:9893;width: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hrCMUAAADcAAAADwAAAGRycy9kb3ducmV2LnhtbESPW4vCMBSE3wX/QzjCvmmqeFm7RhFB&#10;dhFUvKCvh+ZsW2xOSpOt9d8bQdjHYWa+YWaLxhSipsrllhX0exEI4sTqnFMF59O6+wnCeWSNhWVS&#10;8CAHi3m7NcNY2zsfqD76VAQIuxgVZN6XsZQuycig69mSOHi/tjLog6xSqSu8B7gp5CCKxtJgzmEh&#10;w5JWGSW3459RUO8vu8m6rL/3Pr0MD5vh9Ipmq9RHp1l+gfDU+P/wu/2jFQwmI3idCUd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hrCMUAAADcAAAADwAAAAAAAAAA&#10;AAAAAAChAgAAZHJzL2Rvd25yZXYueG1sUEsFBgAAAAAEAAQA+QAAAJMDAAAAAA==&#10;" strokeweight="2pt"/>
                <v:shape id="AutoShape 272" o:spid="_x0000_s1113" type="#_x0000_t32" style="position:absolute;left:12604;top:21945;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r1f8YAAADcAAAADwAAAGRycy9kb3ducmV2LnhtbESPQWvCQBSE7wX/w/IKvTWbBtEaXUWE&#10;YCm0klT0+si+JqHZtyG7jfHfu4WCx2FmvmFWm9G0YqDeNZYVvEQxCOLS6oYrBcev7PkVhPPIGlvL&#10;pOBKDjbrycMKU20vnNNQ+EoECLsUFdTed6mUrqzJoItsRxy8b9sb9EH2ldQ9XgLctDKJ45k02HBY&#10;qLGjXU3lT/FrFAyH0+c864b9wVenaf4+XZzRfCj19DhulyA8jf4e/m+/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q9X/GAAAA3AAAAA8AAAAAAAAA&#10;AAAAAAAAoQIAAGRycy9kb3ducmV2LnhtbFBLBQYAAAAABAAEAPkAAACUAwAAAAA=&#10;" strokeweight="2pt"/>
                <v:rect id="Rectangle 273" o:spid="_x0000_s1114" style="position:absolute;left:29667;top:10098;width:1650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r5r0A&#10;AADcAAAADwAAAGRycy9kb3ducmV2LnhtbERP3WrCMBS+H/gO4Qi7m6nCVKpRZMNRvPPnAQ7NMSk2&#10;JyXJ2u7tl8HAy++fb7sfXSt6CrHxrGA+K0AQ1143bBTcrse3NYiYkDW2nknBD0XY7yYvWyy1H/hM&#10;/SUZkUs4lqjAptSVUsbaksM48x1x1u4+OEwZBiN1wCGXu1YuimIpHTacFyx29GGpfly+nYLPtfTJ&#10;HofM9F/VidiE6t0o9TodDxsQicb0NP+nK61gsVrB35l8BOTu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2Mr5r0AAADcAAAADwAAAAAAAAAAAAAAAACYAgAAZHJzL2Rvd25yZXYu&#10;eG1sUEsFBgAAAAAEAAQA9QAAAIIDAAAAAA==&#10;" filled="f" stroked="f" strokeweight="0">
                  <v:textbox inset=",0">
                    <w:txbxContent>
                      <w:p w14:paraId="4F0FDBE4" w14:textId="5940E264" w:rsidR="004E3754" w:rsidRPr="00CA17B3" w:rsidRDefault="004E3754" w:rsidP="008F3449">
                        <w:pPr>
                          <w:rPr>
                            <w:rFonts w:ascii="Arial" w:hAnsi="Arial" w:cs="Arial"/>
                            <w:sz w:val="18"/>
                            <w:szCs w:val="18"/>
                          </w:rPr>
                        </w:pPr>
                        <w:r w:rsidRPr="00CA17B3">
                          <w:rPr>
                            <w:rFonts w:ascii="Arial" w:hAnsi="Arial" w:cs="Arial"/>
                            <w:sz w:val="18"/>
                            <w:szCs w:val="18"/>
                          </w:rPr>
                          <w:t>Communicate P</w:t>
                        </w:r>
                        <w:del w:id="791" w:author="smm" w:date="2015-07-07T16:24:00Z">
                          <w:r w:rsidRPr="00CA17B3" w:rsidDel="008B6927">
                            <w:rPr>
                              <w:rFonts w:ascii="Arial" w:hAnsi="Arial" w:cs="Arial"/>
                              <w:sz w:val="18"/>
                              <w:szCs w:val="18"/>
                            </w:rPr>
                            <w:delText>H</w:delText>
                          </w:r>
                        </w:del>
                        <w:r w:rsidRPr="00CA17B3">
                          <w:rPr>
                            <w:rFonts w:ascii="Arial" w:hAnsi="Arial" w:cs="Arial"/>
                            <w:sz w:val="18"/>
                            <w:szCs w:val="18"/>
                          </w:rPr>
                          <w:t>C</w:t>
                        </w:r>
                        <w:del w:id="792" w:author="smm" w:date="2015-07-07T16:24:00Z">
                          <w:r w:rsidRPr="00CA17B3" w:rsidDel="008B6927">
                            <w:rPr>
                              <w:rFonts w:ascii="Arial" w:hAnsi="Arial" w:cs="Arial"/>
                              <w:sz w:val="18"/>
                              <w:szCs w:val="18"/>
                            </w:rPr>
                            <w:delText>A</w:delText>
                          </w:r>
                        </w:del>
                        <w:ins w:id="793" w:author="smm" w:date="2015-07-07T16:24:00Z">
                          <w:r w:rsidR="008B6927">
                            <w:rPr>
                              <w:rFonts w:ascii="Arial" w:hAnsi="Arial" w:cs="Arial"/>
                              <w:sz w:val="18"/>
                              <w:szCs w:val="18"/>
                            </w:rPr>
                            <w:t>HA</w:t>
                          </w:r>
                        </w:ins>
                        <w:r>
                          <w:rPr>
                            <w:rFonts w:ascii="Arial" w:hAnsi="Arial" w:cs="Arial"/>
                            <w:sz w:val="20"/>
                          </w:rPr>
                          <w:t xml:space="preserve"> </w:t>
                        </w:r>
                        <w:r w:rsidRPr="00CA17B3">
                          <w:rPr>
                            <w:rFonts w:ascii="Arial" w:hAnsi="Arial" w:cs="Arial"/>
                            <w:sz w:val="18"/>
                            <w:szCs w:val="18"/>
                          </w:rPr>
                          <w:t>Data</w:t>
                        </w:r>
                        <w:del w:id="794" w:author="smm" w:date="2015-07-07T16:24:00Z">
                          <w:r w:rsidRPr="00CA17B3" w:rsidDel="008B6927">
                            <w:rPr>
                              <w:rFonts w:ascii="Arial" w:hAnsi="Arial" w:cs="Arial"/>
                              <w:sz w:val="18"/>
                              <w:szCs w:val="18"/>
                            </w:rPr>
                            <w:delText>-*</w:delText>
                          </w:r>
                        </w:del>
                      </w:p>
                      <w:p w14:paraId="2E739CCF" w14:textId="77777777" w:rsidR="004E3754" w:rsidRDefault="004E3754" w:rsidP="008F3449"/>
                      <w:p w14:paraId="24538904" w14:textId="77777777" w:rsidR="004E3754" w:rsidRPr="00077324" w:rsidRDefault="004E3754"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74" o:spid="_x0000_s1115" type="#_x0000_t202" style="position:absolute;left:573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jur0A&#10;AADcAAAADwAAAGRycy9kb3ducmV2LnhtbERPSwrCMBDdC94hjOBOUxVUqlFEEFRE/OF6aMa22ExK&#10;E229vVkILh/vP182phBvqlxuWcGgH4EgTqzOOVVwu256UxDOI2ssLJOCDzlYLtqtOcba1nym98Wn&#10;IoSwi1FB5n0ZS+mSjAy6vi2JA/ewlUEfYJVKXWEdwk0hh1E0lgZzDg0ZlrTOKHleXkaB3NXHkTyc&#10;xpP7bv+6GadHDWulup1mNQPhqfF/8c+91QqGk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djur0AAADcAAAADwAAAAAAAAAAAAAAAACYAgAAZHJzL2Rvd25yZXYu&#10;eG1sUEsFBgAAAAAEAAQA9QAAAIIDAAAAAA==&#10;" strokeweight="2pt">
                  <v:textbox>
                    <w:txbxContent>
                      <w:p w14:paraId="561BEEAD" w14:textId="77777777" w:rsidR="004E3754" w:rsidRPr="00977430" w:rsidRDefault="004E3754" w:rsidP="00A26614">
                        <w:pPr>
                          <w:spacing w:after="120"/>
                          <w:jc w:val="center"/>
                        </w:pPr>
                        <w:r w:rsidRPr="00977430">
                          <w:t>Dev-</w:t>
                        </w:r>
                        <w:proofErr w:type="spellStart"/>
                        <w:r w:rsidRPr="00977430">
                          <w:t>Obs</w:t>
                        </w:r>
                        <w:proofErr w:type="spellEnd"/>
                        <w:r w:rsidRPr="00977430">
                          <w:t>-</w:t>
                        </w:r>
                        <w:r>
                          <w:t>Rep</w:t>
                        </w:r>
                      </w:p>
                      <w:p w14:paraId="08A04D53" w14:textId="77777777" w:rsidR="004E3754" w:rsidRDefault="004E3754" w:rsidP="008F3449"/>
                      <w:p w14:paraId="08C320E7" w14:textId="77777777" w:rsidR="004E3754" w:rsidRDefault="004E3754" w:rsidP="008F3449">
                        <w:pPr>
                          <w:spacing w:after="120"/>
                          <w:jc w:val="center"/>
                        </w:pPr>
                        <w:r>
                          <w:t>Actor F</w:t>
                        </w:r>
                      </w:p>
                    </w:txbxContent>
                  </v:textbox>
                </v:shape>
                <v:shape id="Text Box 275" o:spid="_x0000_s1116" type="#_x0000_t202" style="position:absolute;left:22809;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GIcQA&#10;AADcAAAADwAAAGRycy9kb3ducmV2LnhtbESPQWvCQBSE74X+h+UJvdWNBmKNrlIEoZFSrIrnR/aZ&#10;BLNvQ3ZN4r/vCkKPw8x8wyzXg6lFR62rLCuYjCMQxLnVFRcKTsft+wcI55E11pZJwZ0crFevL0tM&#10;te35l7qDL0SAsEtRQel9k0rp8pIMurFtiIN3sa1BH2RbSN1iH+CmltMoSqTBisNCiQ1tSsqvh5tR&#10;ILP+J5bf+2R2zna3k3E6Hlgr9TYaPhcgPA3+P/xsf2kF09kcHmfC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LxiHEAAAA3AAAAA8AAAAAAAAAAAAAAAAAmAIAAGRycy9k&#10;b3ducmV2LnhtbFBLBQYAAAAABAAEAPUAAACJAwAAAAA=&#10;" strokeweight="2pt">
                  <v:textbox>
                    <w:txbxContent>
                      <w:p w14:paraId="51F5780D" w14:textId="77777777" w:rsidR="004E3754" w:rsidRDefault="004E3754" w:rsidP="00A26614">
                        <w:pPr>
                          <w:jc w:val="center"/>
                        </w:pPr>
                        <w:r w:rsidRPr="00977430">
                          <w:t>Dev-</w:t>
                        </w:r>
                        <w:proofErr w:type="spellStart"/>
                        <w:r w:rsidRPr="00977430">
                          <w:t>Obs</w:t>
                        </w:r>
                        <w:proofErr w:type="spellEnd"/>
                        <w:r w:rsidRPr="00977430">
                          <w:t>-</w:t>
                        </w:r>
                        <w:r>
                          <w:t>Rep</w:t>
                        </w:r>
                      </w:p>
                      <w:p w14:paraId="510B6E4D" w14:textId="77777777" w:rsidR="004E3754" w:rsidRDefault="004E3754" w:rsidP="008F3449">
                        <w:pPr>
                          <w:spacing w:after="120"/>
                          <w:jc w:val="center"/>
                        </w:pPr>
                        <w:r>
                          <w:t>Actor F</w:t>
                        </w:r>
                      </w:p>
                    </w:txbxContent>
                  </v:textbox>
                </v:shape>
                <v:shape id="Text Box 276" o:spid="_x0000_s1117" type="#_x0000_t202" style="position:absolute;left:4007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fm70A&#10;AADcAAAADwAAAGRycy9kb3ducmV2LnhtbERPSwrCMBDdC94hjOBOUxVUqlFEEFRE/OF6aMa22ExK&#10;E229vVkILh/vP182phBvqlxuWcGgH4EgTqzOOVVwu256UxDOI2ssLJOCDzlYLtqtOcba1nym98Wn&#10;IoSwi1FB5n0ZS+mSjAy6vi2JA/ewlUEfYJVKXWEdwk0hh1E0lgZzDg0ZlrTOKHleXkaB3NXHkTyc&#10;xpP7bv+6GadHDWulup1mNQPhqfF/8c+91QqG0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uQfm70AAADcAAAADwAAAAAAAAAAAAAAAACYAgAAZHJzL2Rvd25yZXYu&#10;eG1sUEsFBgAAAAAEAAQA9QAAAIIDAAAAAA==&#10;" strokeweight="2pt">
                  <v:textbox>
                    <w:txbxContent>
                      <w:p w14:paraId="383697B9" w14:textId="77777777" w:rsidR="004E3754" w:rsidRPr="00977430" w:rsidRDefault="004E3754" w:rsidP="008F3449">
                        <w:pPr>
                          <w:spacing w:after="120"/>
                          <w:jc w:val="center"/>
                        </w:pPr>
                        <w:r w:rsidRPr="00977430">
                          <w:t>Dev-</w:t>
                        </w:r>
                        <w:proofErr w:type="spellStart"/>
                        <w:r w:rsidRPr="00977430">
                          <w:t>Obs</w:t>
                        </w:r>
                        <w:proofErr w:type="spellEnd"/>
                        <w:r w:rsidRPr="00977430">
                          <w:t>-</w:t>
                        </w:r>
                        <w:r>
                          <w:t>Rep</w:t>
                        </w:r>
                      </w:p>
                      <w:p w14:paraId="21676CC6" w14:textId="77777777" w:rsidR="004E3754" w:rsidRDefault="004E3754" w:rsidP="008F3449"/>
                      <w:p w14:paraId="17C4B63C" w14:textId="77777777" w:rsidR="004E3754" w:rsidRDefault="004E3754" w:rsidP="008F3449">
                        <w:pPr>
                          <w:spacing w:after="120"/>
                          <w:jc w:val="center"/>
                        </w:pPr>
                        <w:r>
                          <w:t>Actor F</w:t>
                        </w:r>
                      </w:p>
                    </w:txbxContent>
                  </v:textbox>
                </v:shape>
                <v:shape id="Text Box 277" o:spid="_x0000_s1118" type="#_x0000_t202" style="position:absolute;left:21913;top:31267;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6AMQA&#10;AADcAAAADwAAAGRycy9kb3ducmV2LnhtbESPQWvCQBSE74X+h+UVvNWNCirRTSiCYIoUTUPPj+wz&#10;Cc2+Ddk1Sf+9Wyj0OMzMN8w+nUwrBupdY1nBYh6BIC6tbrhSUHweX7cgnEfW2FomBT/kIE2en/YY&#10;azvylYbcVyJA2MWooPa+i6V0ZU0G3dx2xMG72d6gD7KvpO5xDHDTymUUraXBhsNCjR0daiq/87tR&#10;ILPxYyXPl/XmK3u/F8bp1cRaqdnL9LYD4Wny/+G/9kkrWG4X8HsmHAG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ougDEAAAA3AAAAA8AAAAAAAAAAAAAAAAAmAIAAGRycy9k&#10;b3ducmV2LnhtbFBLBQYAAAAABAAEAPUAAACJAwAAAAA=&#10;" strokeweight="2pt">
                  <v:textbox>
                    <w:txbxContent>
                      <w:p w14:paraId="56FE6E63" w14:textId="77777777" w:rsidR="004E3754" w:rsidRPr="00977430" w:rsidRDefault="004E3754" w:rsidP="008F3449">
                        <w:pPr>
                          <w:spacing w:after="120"/>
                          <w:jc w:val="center"/>
                        </w:pPr>
                        <w:r w:rsidRPr="00977430">
                          <w:t>Content Creator</w:t>
                        </w:r>
                      </w:p>
                      <w:p w14:paraId="79DDAD4B" w14:textId="77777777" w:rsidR="004E3754" w:rsidRDefault="004E3754" w:rsidP="008F3449"/>
                      <w:p w14:paraId="484E1493" w14:textId="77777777" w:rsidR="004E3754" w:rsidRDefault="004E3754" w:rsidP="008F3449">
                        <w:pPr>
                          <w:spacing w:after="120"/>
                          <w:jc w:val="center"/>
                        </w:pPr>
                        <w:r>
                          <w:t>Actor F</w:t>
                        </w:r>
                      </w:p>
                    </w:txbxContent>
                  </v:textbox>
                </v:shape>
                <v:shape id="AutoShape 278" o:spid="_x0000_s1119" type="#_x0000_t32" style="position:absolute;left:11442;top:39122;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DW8UAAADcAAAADwAAAGRycy9kb3ducmV2LnhtbESPQWvCQBSE7wX/w/IEb83GIG1MXUUE&#10;UQptUEt6fWRfk2D2bciuMf333UKhx2FmvmFWm9G0YqDeNZYVzKMYBHFpdcOVgo/L/jEF4TyyxtYy&#10;KfgmB5v15GGFmbZ3PtFw9pUIEHYZKqi97zIpXVmTQRfZjjh4X7Y36IPsK6l7vAe4aWUSx0/SYMNh&#10;ocaOdjWV1/PNKBjy4v153w2H3FfF4vS6WH6ieVNqNh23LyA8jf4//Nc+agVJmsDvmXA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SDW8UAAADcAAAADwAAAAAAAAAA&#10;AAAAAAChAgAAZHJzL2Rvd25yZXYueG1sUEsFBgAAAAAEAAQA+QAAAJMDAAAAAA==&#10;" strokeweight="2pt"/>
                <v:shape id="Text Box 279" o:spid="_x0000_s1120" type="#_x0000_t202" style="position:absolute;left:22682;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B7MEA&#10;AADcAAAADwAAAGRycy9kb3ducmV2LnhtbESPQYvCMBSE74L/ITzBm6ZaUKlGEUFQkcV1xfOjebbF&#10;5qU00dZ/bxYEj8PMfMMsVq0pxZNqV1hWMBpGIIhTqwvOFFz+toMZCOeRNZaWScGLHKyW3c4CE20b&#10;/qXn2WciQNglqCD3vkqkdGlOBt3QVsTBu9naoA+yzqSusQlwU8pxFE2kwYLDQo4VbXJK7+eHUSD3&#10;zU8sj6fJ9Lo/PC7G6bhlrVS/167nIDy1/hv+tHdawXgWw/+Zc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2gezBAAAA3AAAAA8AAAAAAAAAAAAAAAAAmAIAAGRycy9kb3du&#10;cmV2LnhtbFBLBQYAAAAABAAEAPUAAACGAwAAAAA=&#10;" strokeweight="2pt">
                  <v:textbox>
                    <w:txbxContent>
                      <w:p w14:paraId="7BA97CA3" w14:textId="77777777" w:rsidR="004E3754" w:rsidRPr="00977430" w:rsidRDefault="004E3754" w:rsidP="008F3449">
                        <w:pPr>
                          <w:spacing w:after="120"/>
                          <w:jc w:val="center"/>
                        </w:pPr>
                        <w:r w:rsidRPr="00977430">
                          <w:t>Content Consumer</w:t>
                        </w:r>
                      </w:p>
                      <w:p w14:paraId="301F82B6" w14:textId="77777777" w:rsidR="004E3754" w:rsidRDefault="004E3754" w:rsidP="008F3449"/>
                      <w:p w14:paraId="43E63F95" w14:textId="77777777" w:rsidR="004E3754" w:rsidRDefault="004E3754" w:rsidP="008F3449">
                        <w:pPr>
                          <w:spacing w:after="120"/>
                          <w:jc w:val="center"/>
                        </w:pPr>
                        <w:r>
                          <w:t>Actor F</w:t>
                        </w:r>
                      </w:p>
                    </w:txbxContent>
                  </v:textbox>
                </v:shape>
                <v:shape id="Text Box 280" o:spid="_x0000_s1121" type="#_x0000_t202" style="position:absolute;left:5740;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8ZmMMA&#10;AADcAAAADwAAAGRycy9kb3ducmV2LnhtbESP3YrCMBSE7wXfIRzBO02ti0o1FhEW1mUR//D60Bzb&#10;YnNSmmjr228WFrwcZuYbZpV2phJPalxpWcFkHIEgzqwuOVdwOX+OFiCcR9ZYWSYFL3KQrvu9FSba&#10;tnyk58nnIkDYJaig8L5OpHRZQQbd2NbEwbvZxqAPssmlbrANcFPJOIpm0mDJYaHAmrYFZffTwyiQ&#10;u3Y/lT+H2fy6+35cjNPTjrVSw0G3WYLw1Pl3+L/9pRXEiw/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8ZmMMAAADcAAAADwAAAAAAAAAAAAAAAACYAgAAZHJzL2Rv&#10;d25yZXYueG1sUEsFBgAAAAAEAAQA9QAAAIgDAAAAAA==&#10;" strokeweight="2pt">
                  <v:textbox>
                    <w:txbxContent>
                      <w:p w14:paraId="7C1475B8" w14:textId="77777777" w:rsidR="004E3754" w:rsidRPr="00977430" w:rsidRDefault="004E3754" w:rsidP="008F3449">
                        <w:pPr>
                          <w:spacing w:after="120"/>
                          <w:jc w:val="center"/>
                        </w:pPr>
                        <w:r w:rsidRPr="00977430">
                          <w:t>Content Consumer</w:t>
                        </w:r>
                      </w:p>
                      <w:p w14:paraId="37F51E16" w14:textId="77777777" w:rsidR="004E3754" w:rsidRDefault="004E3754" w:rsidP="008F3449"/>
                      <w:p w14:paraId="519010C7" w14:textId="77777777" w:rsidR="004E3754" w:rsidRDefault="004E3754" w:rsidP="008F3449">
                        <w:pPr>
                          <w:spacing w:after="120"/>
                          <w:jc w:val="center"/>
                        </w:pPr>
                        <w:r>
                          <w:t>Actor F</w:t>
                        </w:r>
                      </w:p>
                    </w:txbxContent>
                  </v:textbox>
                </v:shape>
                <v:shape id="AutoShape 281" o:spid="_x0000_s1122" type="#_x0000_t32" style="position:absolute;left:46932;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FWMYAAADcAAAADwAAAGRycy9kb3ducmV2LnhtbESPQWvCQBSE7wX/w/IKvTWbBrEaXUWE&#10;YCm0klT0+si+JqHZtyG7jfHfuwWhx2FmvmFWm9G0YqDeNZYVvEQxCOLS6oYrBcev7HkOwnlkja1l&#10;UnAlB5v15GGFqbYXzmkofCUChF2KCmrvu1RKV9Zk0EW2Iw7et+0N+iD7SuoeLwFuWpnE8UwabDgs&#10;1NjRrqbyp/g1CobD6fM164b9wVenaf4+XZzRfCj19DhulyA8jf4/fG+/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hVjGAAAA3AAAAA8AAAAAAAAA&#10;AAAAAAAAoQIAAGRycy9kb3ducmV2LnhtbFBLBQYAAAAABAAEAPkAAACUAwAAAAA=&#10;" strokeweight="2pt"/>
                <v:shape id="AutoShape 282" o:spid="_x0000_s1123" type="#_x0000_t32" style="position:absolute;left:11518;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Mgw8QAAADcAAAADwAAAGRycy9kb3ducmV2LnhtbESP3YrCMBSE7xd8h3AW9m5NV8SfahQR&#10;RBFUqqK3h+ZsW7Y5KU221rc3guDlMDPfMNN5a0rRUO0Kywp+uhEI4tTqgjMF59PqewTCeWSNpWVS&#10;cCcH81nnY4qxtjdOqDn6TAQIuxgV5N5XsZQuzcmg69qKOHi/tjbog6wzqWu8BbgpZS+KBtJgwWEh&#10;x4qWOaV/x3+joDlc9sNV1awPPrv0k21/fEWzU+rrs11MQHhq/Tv8am+0gt5oC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cyDDxAAAANwAAAAPAAAAAAAAAAAA&#10;AAAAAKECAABkcnMvZG93bnJldi54bWxQSwUGAAAAAAQABAD5AAAAkgMAAAAA&#10;" strokeweight="2pt"/>
                <v:shape id="AutoShape 283" o:spid="_x0000_s1124" type="#_x0000_t32" style="position:absolute;left:29749;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0scAAAADcAAAADwAAAGRycy9kb3ducmV2LnhtbERPTYvCMBC9L/gfwgje1lQRdatRRBBF&#10;UNEVvQ7N2BabSWlirf/eHASPj/c9nTemEDVVLresoNeNQBAnVuecKjj/r37HIJxH1lhYJgUvcjCf&#10;tX6mGGv75CPVJ5+KEMIuRgWZ92UspUsyMui6tiQO3M1WBn2AVSp1hc8QbgrZj6KhNJhzaMiwpGVG&#10;yf30MArqw2U/WpX1+uDTy+C4Hfxd0eyU6rSbxQSEp8Z/xR/3Rivoj8Pa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stLHAAAAA3AAAAA8AAAAAAAAAAAAAAAAA&#10;oQIAAGRycy9kb3ducmV2LnhtbFBLBQYAAAAABAAEAPkAAACOAwAAAAA=&#10;" strokeweight="2pt"/>
                <v:shape id="Text Box 284" o:spid="_x0000_s1125" type="#_x0000_t202" style="position:absolute;left:45764;top:844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7mwsQA&#10;AADcAAAADwAAAGRycy9kb3ducmV2LnhtbESPT0vDQBDF7wW/wzKCt3ZjhZrGbosoQg89pGkPOY7Z&#10;MRvMzobs2MZv7wqCx8f78+NtdpPv1YXG2AU2cL/IQBE3wXbcGjif3uY5qCjIFvvAZOCbIuy2N7MN&#10;FjZc+UiXSlqVRjgWaMCJDIXWsXHkMS7CQJy8jzB6lCTHVtsRr2nc93qZZSvtseNEcDjQi6Pms/ry&#10;CZJ3ujzK+76sXfkqj+f6QR9qY+5up+cnUEKT/If/2ntrYJmv4fdMOgJ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5sLEAAAA3AAAAA8AAAAAAAAAAAAAAAAAmAIAAGRycy9k&#10;b3ducmV2LnhtbFBLBQYAAAAABAAEAPUAAACJAwAAAAA=&#10;" strokeweight="2pt">
                  <v:textbox inset=",0,,0">
                    <w:txbxContent>
                      <w:p w14:paraId="23BC64E6" w14:textId="77777777" w:rsidR="004E3754" w:rsidRPr="00977430" w:rsidRDefault="004E3754"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0D778C25" w14:textId="77777777" w:rsidR="004E3754" w:rsidRDefault="004E3754" w:rsidP="008F3449"/>
                      <w:p w14:paraId="3E4830F2" w14:textId="77777777" w:rsidR="004E3754" w:rsidRDefault="004E3754" w:rsidP="008F3449">
                        <w:pPr>
                          <w:spacing w:after="120"/>
                          <w:jc w:val="center"/>
                        </w:pPr>
                        <w:r>
                          <w:t>Actor A</w:t>
                        </w:r>
                      </w:p>
                    </w:txbxContent>
                  </v:textbox>
                </v:shape>
                <w10:anchorlock/>
              </v:group>
            </w:pict>
          </mc:Fallback>
        </mc:AlternateContent>
      </w:r>
    </w:p>
    <w:p w14:paraId="4EBFD5E9" w14:textId="0C8156E0" w:rsidR="0022215E" w:rsidRDefault="0022215E" w:rsidP="00E10688">
      <w:pPr>
        <w:pStyle w:val="BodyText"/>
      </w:pPr>
      <w:r>
        <w:tab/>
      </w:r>
    </w:p>
    <w:p w14:paraId="57F653E3" w14:textId="77777777" w:rsidR="008F3449" w:rsidRPr="00323FDB" w:rsidRDefault="008F3449" w:rsidP="008F3449">
      <w:pPr>
        <w:pStyle w:val="FigureTitle"/>
      </w:pPr>
      <w:r w:rsidRPr="00323FDB">
        <w:t>Figure X.4-1: RPM Operational Diagram</w:t>
      </w:r>
    </w:p>
    <w:p w14:paraId="1BF7BFED" w14:textId="77777777" w:rsidR="001D1567" w:rsidRPr="001D1567" w:rsidRDefault="001D1567" w:rsidP="001D1567">
      <w:pPr>
        <w:pStyle w:val="BodyText"/>
      </w:pPr>
    </w:p>
    <w:p w14:paraId="1FFD2227" w14:textId="15BD9C30" w:rsidR="008F3449" w:rsidRPr="00323FDB" w:rsidRDefault="008F3449" w:rsidP="008F3449">
      <w:pPr>
        <w:pStyle w:val="BodyText"/>
      </w:pPr>
      <w:r w:rsidRPr="00323FDB">
        <w:t xml:space="preserve">There are a couple of reasons that the RPM </w:t>
      </w:r>
      <w:r w:rsidR="00F57B31">
        <w:t>Profile</w:t>
      </w:r>
      <w:r w:rsidRPr="00323FDB">
        <w:t xml:space="preserve"> is likely to be implemented as indicated in Figure X.4-1. First</w:t>
      </w:r>
      <w:r w:rsidR="00E14B52">
        <w:t>, th</w:t>
      </w:r>
      <w:r w:rsidRPr="00323FDB">
        <w:t xml:space="preserve">e collector of sensor observations is typically done on low-footprint hardware, such as a mobile phone, tablet, or set-top box. Supporting the Content Creator </w:t>
      </w:r>
      <w:r w:rsidR="00F57B31">
        <w:t>Actor</w:t>
      </w:r>
      <w:r w:rsidRPr="00323FDB">
        <w:t xml:space="preserve"> is resource and power demanding making such collectors more expensive. Second</w:t>
      </w:r>
      <w:r w:rsidR="00E14B52">
        <w:t xml:space="preserve">, </w:t>
      </w:r>
      <w:r w:rsidRPr="00323FDB">
        <w:t xml:space="preserve">the amount of supplementary information needed to support the headers of the PHMR content module is quite large compared to the amount of supplementary information needed to support the </w:t>
      </w:r>
      <w:r w:rsidR="00C41A12" w:rsidRPr="00323FDB">
        <w:t xml:space="preserve">data coming from the </w:t>
      </w:r>
      <w:r w:rsidR="002262D2" w:rsidRPr="00323FDB">
        <w:t>sensor</w:t>
      </w:r>
      <w:r w:rsidRPr="00323FDB">
        <w:t>. The task of maintaining and configuring this information then needs to be done for each patient on more expensive hardware</w:t>
      </w:r>
      <w:r w:rsidR="006E1DC7" w:rsidRPr="00323FDB">
        <w:t xml:space="preserve"> if implemented on the local collector</w:t>
      </w:r>
      <w:r w:rsidRPr="00323FDB">
        <w:t>. Having a single high end back-end server handling multiple patients and the Content Creator is likely less expensive and easier to maintain.</w:t>
      </w:r>
      <w:r w:rsidR="00C41A12" w:rsidRPr="00323FDB">
        <w:t xml:space="preserve"> It also allows for a simple approach to filter the data that is </w:t>
      </w:r>
      <w:r w:rsidR="00C41A12" w:rsidRPr="00323FDB">
        <w:lastRenderedPageBreak/>
        <w:t>reported in the Content Module. The filtering can be configured at a single point for all patients using the backend</w:t>
      </w:r>
      <w:r w:rsidR="002262D2" w:rsidRPr="00323FDB">
        <w:t xml:space="preserve"> instead of each individual collector</w:t>
      </w:r>
      <w:r w:rsidR="00C41A12" w:rsidRPr="00323FDB">
        <w:t xml:space="preserve">. It should be noted that any filtering is an application option established through business needs and is outside the scope of this profile. Of course, any filtering must still result in a </w:t>
      </w:r>
      <w:del w:id="795" w:author="smm" w:date="2015-07-07T16:25:00Z">
        <w:r w:rsidR="00C41A12" w:rsidRPr="00323FDB" w:rsidDel="008B6927">
          <w:delText xml:space="preserve">complaint </w:delText>
        </w:r>
      </w:del>
      <w:ins w:id="796" w:author="smm" w:date="2015-07-07T16:25:00Z">
        <w:r w:rsidR="008B6927">
          <w:t>compliant</w:t>
        </w:r>
        <w:r w:rsidR="008B6927" w:rsidRPr="00323FDB">
          <w:t xml:space="preserve"> </w:t>
        </w:r>
      </w:ins>
      <w:r w:rsidR="00C41A12" w:rsidRPr="00323FDB">
        <w:t>Content Module.</w:t>
      </w:r>
    </w:p>
    <w:p w14:paraId="4D140138" w14:textId="1C3C03BA" w:rsidR="008F3449" w:rsidRDefault="008F3449" w:rsidP="008F3449">
      <w:pPr>
        <w:pStyle w:val="BodyText"/>
      </w:pPr>
      <w:r w:rsidRPr="00323FDB">
        <w:t xml:space="preserve">Home sensor devices also need to be low footprint, where the bulk of their expense is the sensor itself and the hardware necessary to support transaction protocols and external configuration is minimized. Since many of the sensor devices may be borne on the patient, making the sensor as small and as unobtrusive as possible also limits hardware resources and power demands. These demands make the </w:t>
      </w:r>
      <w:r w:rsidR="00CA17B3" w:rsidRPr="00323FDB">
        <w:t xml:space="preserve">Communicate </w:t>
      </w:r>
      <w:r w:rsidR="00BE3C9C" w:rsidRPr="00323FDB">
        <w:t>PCHA</w:t>
      </w:r>
      <w:r w:rsidRPr="00323FDB">
        <w:t xml:space="preserve"> data</w:t>
      </w:r>
      <w:r w:rsidR="00CA17B3" w:rsidRPr="00323FDB">
        <w:t>-*</w:t>
      </w:r>
      <w:r w:rsidRPr="00323FDB">
        <w:t xml:space="preserve"> transaction the most likely solution</w:t>
      </w:r>
      <w:r w:rsidR="002262D2" w:rsidRPr="00323FDB">
        <w:t xml:space="preserve"> for these devices</w:t>
      </w:r>
      <w:r w:rsidRPr="00323FDB">
        <w:t>.</w:t>
      </w:r>
    </w:p>
    <w:p w14:paraId="4ABC35BE" w14:textId="6EA333C0" w:rsidR="00D76657" w:rsidRPr="00323FDB" w:rsidRDefault="00D76657" w:rsidP="008F3449">
      <w:pPr>
        <w:pStyle w:val="BodyText"/>
      </w:pPr>
      <w:r>
        <w:t xml:space="preserve">In addition </w:t>
      </w:r>
      <w:r w:rsidRPr="00323FDB">
        <w:t xml:space="preserve">personal health device data is time stamped with a consistent enterprise time. </w:t>
      </w:r>
      <w:r>
        <w:t>For most sensor applications providing a consistent enterprise time is too costly and too power demanding. Consequently t</w:t>
      </w:r>
      <w:r w:rsidRPr="00323FDB">
        <w:t xml:space="preserve">his time stamping is typically done by the Device Observation Reporter </w:t>
      </w:r>
      <w:r>
        <w:t>Actor</w:t>
      </w:r>
      <w:r w:rsidRPr="00323FDB">
        <w:t xml:space="preserve"> obtaining the PCHA data from Sensor Data Consumer.</w:t>
      </w:r>
    </w:p>
    <w:p w14:paraId="154DC533" w14:textId="77777777" w:rsidR="00167DB7" w:rsidRPr="00323FDB" w:rsidRDefault="00104BE6" w:rsidP="003D19E0">
      <w:pPr>
        <w:pStyle w:val="Heading3"/>
        <w:keepNext w:val="0"/>
        <w:numPr>
          <w:ilvl w:val="0"/>
          <w:numId w:val="0"/>
        </w:numPr>
        <w:rPr>
          <w:bCs/>
          <w:noProof w:val="0"/>
        </w:rPr>
      </w:pPr>
      <w:bookmarkStart w:id="797" w:name="_Toc424048751"/>
      <w:r w:rsidRPr="00323FDB">
        <w:rPr>
          <w:bCs/>
          <w:noProof w:val="0"/>
        </w:rPr>
        <w:t>X.</w:t>
      </w:r>
      <w:r w:rsidR="00AF472E" w:rsidRPr="00323FDB">
        <w:rPr>
          <w:bCs/>
          <w:noProof w:val="0"/>
        </w:rPr>
        <w:t>4</w:t>
      </w:r>
      <w:r w:rsidR="00167DB7" w:rsidRPr="00323FDB">
        <w:rPr>
          <w:bCs/>
          <w:noProof w:val="0"/>
        </w:rPr>
        <w:t>.1 Concepts</w:t>
      </w:r>
      <w:bookmarkEnd w:id="797"/>
    </w:p>
    <w:p w14:paraId="6392E854" w14:textId="06054610" w:rsidR="008F3449" w:rsidRPr="00323FDB" w:rsidRDefault="008F3449" w:rsidP="00E10688">
      <w:pPr>
        <w:pStyle w:val="BodyText"/>
      </w:pPr>
      <w:r w:rsidRPr="00323FDB">
        <w:t xml:space="preserve">The RPM </w:t>
      </w:r>
      <w:r w:rsidR="00F57B31">
        <w:t>Profile</w:t>
      </w:r>
      <w:r w:rsidRPr="00323FDB">
        <w:t xml:space="preserve"> as defined in this document is the first stage in providing a standardized means of monitoring patients outside the care provider facilities. This profile currently specifies the transfer of monitoring data from the remote site to the health care facility. </w:t>
      </w:r>
      <w:r w:rsidR="00BE3C9C" w:rsidRPr="00323FDB">
        <w:t>PCHA</w:t>
      </w:r>
      <w:r w:rsidRPr="00323FDB">
        <w:t xml:space="preserve"> is currently implementing standards for two-way monitoring in the form of consent, questionnaires, IEEE 11073 20601 command and control, and automated persistent sessions. It is anticipated that these standards will either provide enhancements to this profile or be the basis for additional profiles related to the remote monitoring of patients.</w:t>
      </w:r>
    </w:p>
    <w:p w14:paraId="0838BECC" w14:textId="77777777" w:rsidR="00126A38" w:rsidRPr="00323FDB" w:rsidRDefault="00126A38" w:rsidP="00126A38">
      <w:pPr>
        <w:pStyle w:val="Heading3"/>
        <w:keepNext w:val="0"/>
        <w:numPr>
          <w:ilvl w:val="0"/>
          <w:numId w:val="0"/>
        </w:numPr>
        <w:rPr>
          <w:bCs/>
          <w:noProof w:val="0"/>
        </w:rPr>
      </w:pPr>
      <w:bookmarkStart w:id="798" w:name="_Toc424048752"/>
      <w:r w:rsidRPr="00323FDB">
        <w:rPr>
          <w:bCs/>
          <w:noProof w:val="0"/>
        </w:rPr>
        <w:t>X.4.2 Use Cases</w:t>
      </w:r>
      <w:bookmarkEnd w:id="798"/>
    </w:p>
    <w:p w14:paraId="03FC5D46" w14:textId="70615103" w:rsidR="008F3449" w:rsidRPr="00323FDB" w:rsidRDefault="008F3449" w:rsidP="00DF14D1">
      <w:pPr>
        <w:pStyle w:val="BodyText"/>
      </w:pPr>
      <w:r w:rsidRPr="00323FDB">
        <w:t>The generic use case for this profile is any situation in which the health care provider judges that the patient will benefit from being able to be medically and environmentally monitored outside of the health care facility (typically the home). Quality of life and reduction in costs are also important factors in the judgment.</w:t>
      </w:r>
      <w:r w:rsidR="002262D2" w:rsidRPr="00323FDB">
        <w:t xml:space="preserve"> Financial stress is a realistic concern for most patients.</w:t>
      </w:r>
    </w:p>
    <w:p w14:paraId="0392ECA6" w14:textId="74B23849" w:rsidR="008F3449" w:rsidRPr="00323FDB" w:rsidRDefault="008F3449" w:rsidP="008F3449">
      <w:pPr>
        <w:pStyle w:val="Heading4"/>
        <w:numPr>
          <w:ilvl w:val="0"/>
          <w:numId w:val="0"/>
        </w:numPr>
        <w:ind w:left="864" w:hanging="864"/>
        <w:rPr>
          <w:noProof w:val="0"/>
        </w:rPr>
      </w:pPr>
      <w:bookmarkStart w:id="799" w:name="_Toc424048753"/>
      <w:r w:rsidRPr="00323FDB">
        <w:rPr>
          <w:noProof w:val="0"/>
        </w:rPr>
        <w:t>X.4.2.1 Use Case #1: Chronic Disease Management</w:t>
      </w:r>
      <w:bookmarkEnd w:id="799"/>
    </w:p>
    <w:p w14:paraId="6423D561" w14:textId="068EEE63" w:rsidR="008F3449" w:rsidRPr="00323FDB" w:rsidRDefault="008F3449" w:rsidP="00E10688">
      <w:pPr>
        <w:pStyle w:val="BodyText"/>
      </w:pPr>
      <w:r w:rsidRPr="00323FDB">
        <w:t xml:space="preserve">Chronic Disease Management allows compromised individuals managing disorders such as diabetes, hypertension, heart disease, sleep </w:t>
      </w:r>
      <w:r w:rsidR="00DF14D1" w:rsidRPr="00323FDB">
        <w:t>apnea</w:t>
      </w:r>
      <w:r w:rsidRPr="00323FDB">
        <w:t xml:space="preserve">, etc. to go through their daily lives with as minimal intrusion as possible. The RPM </w:t>
      </w:r>
      <w:r w:rsidR="00F57B31">
        <w:t>Profile</w:t>
      </w:r>
      <w:r w:rsidRPr="00323FDB">
        <w:t xml:space="preserve"> allows a greater number of such people to live as normal a life as possible.</w:t>
      </w:r>
    </w:p>
    <w:p w14:paraId="4DBDE93E" w14:textId="4CA3A63F" w:rsidR="00747BB5" w:rsidRPr="00323FDB" w:rsidRDefault="00747BB5" w:rsidP="00747BB5">
      <w:pPr>
        <w:pStyle w:val="Heading5"/>
        <w:numPr>
          <w:ilvl w:val="0"/>
          <w:numId w:val="0"/>
        </w:numPr>
        <w:rPr>
          <w:noProof w:val="0"/>
        </w:rPr>
      </w:pPr>
      <w:bookmarkStart w:id="800" w:name="_Toc424048754"/>
      <w:r w:rsidRPr="00323FDB">
        <w:rPr>
          <w:noProof w:val="0"/>
        </w:rPr>
        <w:t>X.4.2.1.1 Chronic Disease Management</w:t>
      </w:r>
      <w:r w:rsidRPr="00323FDB">
        <w:rPr>
          <w:bCs/>
          <w:noProof w:val="0"/>
        </w:rPr>
        <w:t xml:space="preserve"> </w:t>
      </w:r>
      <w:r w:rsidRPr="00323FDB">
        <w:rPr>
          <w:noProof w:val="0"/>
        </w:rPr>
        <w:t>Use Case Description</w:t>
      </w:r>
      <w:bookmarkEnd w:id="800"/>
    </w:p>
    <w:p w14:paraId="50EF6E58" w14:textId="77777777" w:rsidR="00747BB5" w:rsidRPr="00323FDB" w:rsidRDefault="00747BB5" w:rsidP="00E10688">
      <w:pPr>
        <w:pStyle w:val="BodyText"/>
      </w:pPr>
      <w:r w:rsidRPr="00323FDB">
        <w:t xml:space="preserve">People can become physically and medically compromised for several reasons. However, in many cases these people would be able to live a fairly normal and functional life with minimal intrusion if as much of the continuous monitoring could be done on the person without visits to a professional facility. The patient can transfer monitoring measurements to the health care </w:t>
      </w:r>
      <w:r w:rsidRPr="00323FDB">
        <w:lastRenderedPageBreak/>
        <w:t xml:space="preserve">provider at a pre-determined frequency using the RPM. The health care provider can then decide whether additional monitoring and thus a visit to the provider </w:t>
      </w:r>
      <w:r w:rsidR="006E1DC7" w:rsidRPr="00323FDB">
        <w:t>are</w:t>
      </w:r>
      <w:r w:rsidRPr="00323FDB">
        <w:t xml:space="preserve"> warranted.</w:t>
      </w:r>
    </w:p>
    <w:p w14:paraId="0C691491" w14:textId="42A52A81" w:rsidR="00747BB5" w:rsidRPr="00323FDB" w:rsidRDefault="00747BB5" w:rsidP="00747BB5">
      <w:pPr>
        <w:pStyle w:val="Heading5"/>
        <w:numPr>
          <w:ilvl w:val="0"/>
          <w:numId w:val="0"/>
        </w:numPr>
        <w:rPr>
          <w:noProof w:val="0"/>
        </w:rPr>
      </w:pPr>
      <w:bookmarkStart w:id="801" w:name="_Toc424048755"/>
      <w:r w:rsidRPr="00323FDB">
        <w:rPr>
          <w:noProof w:val="0"/>
        </w:rPr>
        <w:t xml:space="preserve">X.4.2.1.2 </w:t>
      </w:r>
      <w:r w:rsidR="002C1312" w:rsidRPr="00323FDB">
        <w:rPr>
          <w:noProof w:val="0"/>
        </w:rPr>
        <w:t>Chronic Disease Management</w:t>
      </w:r>
      <w:r w:rsidRPr="00323FDB">
        <w:rPr>
          <w:noProof w:val="0"/>
        </w:rPr>
        <w:t xml:space="preserve"> Process Flow</w:t>
      </w:r>
      <w:bookmarkEnd w:id="801"/>
    </w:p>
    <w:p w14:paraId="3646B60C" w14:textId="77777777" w:rsidR="00747BB5" w:rsidRPr="00323FDB" w:rsidRDefault="0017576F" w:rsidP="00747BB5">
      <w:pPr>
        <w:pStyle w:val="BodyText"/>
      </w:pPr>
      <w:hyperlink r:id="rId43" w:history="1">
        <w:r w:rsidR="00747BB5" w:rsidRPr="00323FDB">
          <w:rPr>
            <w:rStyle w:val="Hyperlink"/>
          </w:rPr>
          <w:t>http://ihe.net/uploadedFiles/Documents/PCC/IHE_PCC_Suppl_RCK.pdf</w:t>
        </w:r>
      </w:hyperlink>
    </w:p>
    <w:p w14:paraId="3943BACF" w14:textId="345BF39A" w:rsidR="00747BB5" w:rsidRPr="00323FDB" w:rsidRDefault="00747BB5" w:rsidP="00E10688">
      <w:pPr>
        <w:pStyle w:val="BodyText"/>
      </w:pPr>
      <w:r w:rsidRPr="00323FDB">
        <w:t>A patient suffers from hypertension and is at high risk for stroke. The patient needs to take certain medications each day and ideally needs to lose some weight. The health care professional’s institution already has the infrastructure to create, read, and distribute IHE compatible Electronic Heath Records (EHRs) as C-CDA</w:t>
      </w:r>
      <w:r w:rsidR="00BD22E9">
        <w:t>®</w:t>
      </w:r>
      <w:r w:rsidRPr="00323FDB">
        <w:t xml:space="preserve">s. The health care professional provides the patient with a blood pressure cuff from BP Manufactures, Inc., a weight scale from WS Solutions, and a medication monitor from AMM GBH containing next month’s daily medication doses. All the devices are </w:t>
      </w:r>
      <w:r w:rsidR="00BE3C9C" w:rsidRPr="00323FDB">
        <w:t>PCHA</w:t>
      </w:r>
      <w:r w:rsidRPr="00323FDB">
        <w:t xml:space="preserve"> compliant. The patient also receives a </w:t>
      </w:r>
      <w:r w:rsidR="00BE3C9C" w:rsidRPr="00323FDB">
        <w:t>PCHA</w:t>
      </w:r>
      <w:r w:rsidRPr="00323FDB">
        <w:t xml:space="preserve"> compliant set top box from AHD Magic, Inc</w:t>
      </w:r>
      <w:r w:rsidR="00DF14D1">
        <w:t xml:space="preserve">. </w:t>
      </w:r>
      <w:r w:rsidRPr="00323FDB">
        <w:t xml:space="preserve">The patient was given the choice to use either a set top box or a mobile tablet, the latter of which would display the patient’s measurements as received. The patient chose the set top box because the patient is technology challenged and did not want to turn on the device and/or activate the application to see the measurements as they were uploaded from the devices. The chosen set top box is pre-configured to communicate with a </w:t>
      </w:r>
      <w:r w:rsidR="00BE3C9C" w:rsidRPr="00323FDB">
        <w:t>PCHA</w:t>
      </w:r>
      <w:r w:rsidRPr="00323FDB">
        <w:t xml:space="preserve"> compliant server application developed </w:t>
      </w:r>
      <w:r w:rsidR="002262D2" w:rsidRPr="00323FDB">
        <w:t xml:space="preserve">by Medical Application Services. </w:t>
      </w:r>
      <w:r w:rsidRPr="00323FDB">
        <w:t xml:space="preserve">This application has been installed on a system at the health care provider’s facility. The server application has a web interface that allows the health care provider to generate an account for a given patient. The account will contain information about the given patient that the health care facility requires for its record keeping. A user name and password is required to access this account and that information has been configured into the patient’s set top box. When the server application receives data from this patient it then knows to generate a PHMR that is delivered to an </w:t>
      </w:r>
      <w:proofErr w:type="spellStart"/>
      <w:r w:rsidRPr="00323FDB">
        <w:t>XDS</w:t>
      </w:r>
      <w:r w:rsidR="00DF14D1">
        <w:t>.</w:t>
      </w:r>
      <w:r w:rsidRPr="00323FDB">
        <w:t>b</w:t>
      </w:r>
      <w:proofErr w:type="spellEnd"/>
      <w:r w:rsidRPr="00323FDB">
        <w:t xml:space="preserve"> </w:t>
      </w:r>
      <w:r w:rsidR="00DF14D1" w:rsidRPr="00323FDB">
        <w:t>repository</w:t>
      </w:r>
      <w:r w:rsidRPr="00323FDB">
        <w:t xml:space="preserve"> the health care provider can access.</w:t>
      </w:r>
    </w:p>
    <w:p w14:paraId="766278E7" w14:textId="089300C6" w:rsidR="00747BB5" w:rsidRPr="00323FDB" w:rsidRDefault="00747BB5" w:rsidP="00E10688">
      <w:pPr>
        <w:pStyle w:val="BodyText"/>
      </w:pPr>
      <w:r w:rsidRPr="00323FDB">
        <w:t xml:space="preserve">The patient has been instructed on how to use the devices and to plug in the set top box in the area where the devices are to be used. Each morning the patient is to take a blood pressure reading, a weight measurement, and the daily medications. When the patient performs these tasks, a </w:t>
      </w:r>
      <w:r w:rsidR="00BE3C9C" w:rsidRPr="00323FDB">
        <w:t>PCHA</w:t>
      </w:r>
      <w:r w:rsidRPr="00323FDB">
        <w:t xml:space="preserve"> compliant message is sent to the set top box which gives a beep of approval and converted to an IHE </w:t>
      </w:r>
      <w:r w:rsidR="00F7282E" w:rsidRPr="00323FDB">
        <w:t>PCD-01 message</w:t>
      </w:r>
      <w:r w:rsidRPr="00323FDB">
        <w:t xml:space="preserve">. The first time this is done, the set top box requests the back end server application for a SAML token using the user name and password configured by the health care provider’s facility. If correct, the set top box receives the token from the server application and sends the </w:t>
      </w:r>
      <w:r w:rsidR="00F7282E" w:rsidRPr="00323FDB">
        <w:t>PCD-01 message</w:t>
      </w:r>
      <w:r w:rsidRPr="00323FDB">
        <w:t xml:space="preserve"> in a TLS-secured IHE </w:t>
      </w:r>
      <w:proofErr w:type="spellStart"/>
      <w:r w:rsidRPr="00323FDB">
        <w:t>CommunicatePCDData</w:t>
      </w:r>
      <w:proofErr w:type="spellEnd"/>
      <w:r w:rsidRPr="00323FDB">
        <w:t xml:space="preserve"> SOAP action authenticated with the SAML token. The server application validates the token and if valid, converts the data to a PHMR module</w:t>
      </w:r>
      <w:r w:rsidR="00E14B52">
        <w:t xml:space="preserve"> which it then sends </w:t>
      </w:r>
      <w:r w:rsidRPr="00323FDB">
        <w:t xml:space="preserve">to the XDS </w:t>
      </w:r>
      <w:r w:rsidR="00DF14D1" w:rsidRPr="00323FDB">
        <w:t>repository</w:t>
      </w:r>
      <w:r w:rsidR="00C805E6">
        <w:t>,</w:t>
      </w:r>
      <w:r w:rsidRPr="00323FDB">
        <w:t xml:space="preserve"> using the IHE </w:t>
      </w:r>
      <w:proofErr w:type="spellStart"/>
      <w:r w:rsidRPr="00323FDB">
        <w:t>XDS</w:t>
      </w:r>
      <w:r w:rsidR="00DF14D1">
        <w:t>.</w:t>
      </w:r>
      <w:r w:rsidRPr="00323FDB">
        <w:t>b</w:t>
      </w:r>
      <w:proofErr w:type="spellEnd"/>
      <w:r w:rsidRPr="00323FDB">
        <w:t xml:space="preserve"> provide and register document set transaction</w:t>
      </w:r>
      <w:r w:rsidR="00C805E6">
        <w:t>,</w:t>
      </w:r>
      <w:r w:rsidRPr="00323FDB">
        <w:t xml:space="preserve"> where the health care provider can now read it.</w:t>
      </w:r>
    </w:p>
    <w:p w14:paraId="3AC530BA" w14:textId="77777777" w:rsidR="00747BB5" w:rsidRPr="00323FDB" w:rsidRDefault="00747BB5" w:rsidP="00E10688">
      <w:pPr>
        <w:pStyle w:val="BodyText"/>
      </w:pPr>
      <w:r w:rsidRPr="00323FDB">
        <w:t>In this manner the health care provider can monitor the patient and make medical decisions based on it, allowing the patient to go about his/her daily tasks with minimal intrusion. Remote monitoring does not preclude the patient from directly contacting the health care provider.</w:t>
      </w:r>
    </w:p>
    <w:p w14:paraId="39EB1E52" w14:textId="77777777" w:rsidR="003A09FE" w:rsidRPr="00323FDB" w:rsidRDefault="003A09FE" w:rsidP="00E10688">
      <w:pPr>
        <w:pStyle w:val="BodyText"/>
      </w:pPr>
    </w:p>
    <w:p w14:paraId="1EAC5D80" w14:textId="68A8BE4C" w:rsidR="00747BB5" w:rsidRPr="00323FDB" w:rsidRDefault="00E86C31" w:rsidP="00747BB5">
      <w:pPr>
        <w:pStyle w:val="FigureTitle"/>
      </w:pPr>
      <w:r w:rsidRPr="00323FDB">
        <w:rPr>
          <w:noProof/>
        </w:rPr>
        <w:lastRenderedPageBreak/>
        <mc:AlternateContent>
          <mc:Choice Requires="wpc">
            <w:drawing>
              <wp:inline distT="0" distB="0" distL="0" distR="0" wp14:anchorId="1AB86D37" wp14:editId="7A63FB33">
                <wp:extent cx="6229350" cy="5102225"/>
                <wp:effectExtent l="19050" t="0" r="0" b="0"/>
                <wp:docPr id="285" name="Canvas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287"/>
                        <wps:cNvSpPr>
                          <a:spLocks noChangeArrowheads="1"/>
                        </wps:cNvSpPr>
                        <wps:spPr bwMode="auto">
                          <a:xfrm>
                            <a:off x="3160395" y="105410"/>
                            <a:ext cx="143573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88"/>
                        <wps:cNvSpPr>
                          <a:spLocks noChangeArrowheads="1"/>
                        </wps:cNvSpPr>
                        <wps:spPr bwMode="auto">
                          <a:xfrm>
                            <a:off x="1309370" y="105410"/>
                            <a:ext cx="154749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289"/>
                        <wps:cNvSpPr txBox="1">
                          <a:spLocks noChangeArrowheads="1"/>
                        </wps:cNvSpPr>
                        <wps:spPr bwMode="auto">
                          <a:xfrm>
                            <a:off x="692150" y="1695450"/>
                            <a:ext cx="849630"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3CA3E" w14:textId="77777777" w:rsidR="004E3754" w:rsidRPr="00A244D5" w:rsidRDefault="004E3754" w:rsidP="00700E1E">
                              <w:pPr>
                                <w:pStyle w:val="BodyText"/>
                                <w:spacing w:before="0"/>
                                <w:jc w:val="center"/>
                                <w:rPr>
                                  <w:sz w:val="18"/>
                                  <w:szCs w:val="18"/>
                                </w:rPr>
                              </w:pPr>
                              <w:r>
                                <w:rPr>
                                  <w:sz w:val="18"/>
                                  <w:szCs w:val="18"/>
                                </w:rPr>
                                <w:t>Measurements sent to local collector</w:t>
                              </w:r>
                            </w:p>
                          </w:txbxContent>
                        </wps:txbx>
                        <wps:bodyPr rot="0" vert="horz" wrap="square" lIns="0" tIns="0" rIns="0" bIns="0" anchor="t" anchorCtr="0" upright="1">
                          <a:noAutofit/>
                        </wps:bodyPr>
                      </wps:wsp>
                      <wps:wsp>
                        <wps:cNvPr id="20" name="AutoShape 290"/>
                        <wps:cNvCnPr>
                          <a:cxnSpLocks noChangeShapeType="1"/>
                        </wps:cNvCnPr>
                        <wps:spPr bwMode="auto">
                          <a:xfrm>
                            <a:off x="4290695" y="58610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291"/>
                        <wps:cNvCnPr>
                          <a:cxnSpLocks noChangeShapeType="1"/>
                        </wps:cNvCnPr>
                        <wps:spPr bwMode="auto">
                          <a:xfrm>
                            <a:off x="357505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292"/>
                        <wps:cNvCnPr>
                          <a:cxnSpLocks noChangeShapeType="1"/>
                        </wps:cNvCnPr>
                        <wps:spPr bwMode="auto">
                          <a:xfrm>
                            <a:off x="2368550" y="55753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AutoShape 293"/>
                        <wps:cNvCnPr>
                          <a:cxnSpLocks noChangeShapeType="1"/>
                        </wps:cNvCnPr>
                        <wps:spPr bwMode="auto">
                          <a:xfrm>
                            <a:off x="1626870" y="55054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294"/>
                        <wps:cNvCnPr>
                          <a:cxnSpLocks noChangeShapeType="1"/>
                        </wps:cNvCnPr>
                        <wps:spPr bwMode="auto">
                          <a:xfrm>
                            <a:off x="59944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95"/>
                        <wps:cNvCnPr>
                          <a:cxnSpLocks noChangeShapeType="1"/>
                        </wps:cNvCnPr>
                        <wps:spPr bwMode="auto">
                          <a:xfrm>
                            <a:off x="757555" y="81597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96"/>
                        <wps:cNvSpPr txBox="1">
                          <a:spLocks noChangeArrowheads="1"/>
                        </wps:cNvSpPr>
                        <wps:spPr bwMode="auto">
                          <a:xfrm>
                            <a:off x="1361440" y="153670"/>
                            <a:ext cx="59309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10BE8" w14:textId="77777777" w:rsidR="004E3754" w:rsidRPr="00A244D5" w:rsidRDefault="004E3754"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4E3754" w:rsidRPr="00A244D5" w:rsidRDefault="004E3754" w:rsidP="00700E1E">
                              <w:pPr>
                                <w:pStyle w:val="BodyText"/>
                                <w:spacing w:before="0"/>
                                <w:rPr>
                                  <w:sz w:val="18"/>
                                  <w:szCs w:val="18"/>
                                </w:rPr>
                              </w:pPr>
                              <w:r>
                                <w:rPr>
                                  <w:sz w:val="18"/>
                                  <w:szCs w:val="18"/>
                                </w:rPr>
                                <w:t>Data</w:t>
                              </w:r>
                              <w:r w:rsidRPr="00A244D5">
                                <w:rPr>
                                  <w:sz w:val="18"/>
                                  <w:szCs w:val="18"/>
                                </w:rPr>
                                <w:t xml:space="preserve"> </w:t>
                              </w:r>
                            </w:p>
                            <w:p w14:paraId="73F496E1" w14:textId="77777777" w:rsidR="004E3754" w:rsidRPr="00A244D5" w:rsidRDefault="004E3754"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27" name="Rectangle 297"/>
                        <wps:cNvSpPr>
                          <a:spLocks noChangeArrowheads="1"/>
                        </wps:cNvSpPr>
                        <wps:spPr bwMode="auto">
                          <a:xfrm>
                            <a:off x="468630" y="1445895"/>
                            <a:ext cx="2838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302"/>
                        <wps:cNvSpPr txBox="1">
                          <a:spLocks noChangeArrowheads="1"/>
                        </wps:cNvSpPr>
                        <wps:spPr bwMode="auto">
                          <a:xfrm>
                            <a:off x="1582420" y="2292350"/>
                            <a:ext cx="561975" cy="43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98F93" w14:textId="77777777" w:rsidR="004E3754" w:rsidRDefault="004E3754"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4E3754" w:rsidRPr="00F63BD4" w:rsidRDefault="004E3754" w:rsidP="00700E1E">
                              <w:pPr>
                                <w:pStyle w:val="BodyText"/>
                                <w:spacing w:before="0"/>
                                <w:rPr>
                                  <w:i/>
                                  <w:sz w:val="18"/>
                                  <w:szCs w:val="18"/>
                                </w:rPr>
                              </w:pPr>
                              <w:proofErr w:type="gramStart"/>
                              <w:r w:rsidRPr="00F63BD4">
                                <w:rPr>
                                  <w:i/>
                                  <w:sz w:val="18"/>
                                  <w:szCs w:val="18"/>
                                </w:rPr>
                                <w:t>to</w:t>
                              </w:r>
                              <w:proofErr w:type="gramEnd"/>
                              <w:r w:rsidRPr="00F63BD4">
                                <w:rPr>
                                  <w:i/>
                                  <w:sz w:val="18"/>
                                  <w:szCs w:val="18"/>
                                </w:rPr>
                                <w:t xml:space="preserve"> PCD-01</w:t>
                              </w:r>
                            </w:p>
                          </w:txbxContent>
                        </wps:txbx>
                        <wps:bodyPr rot="0" vert="horz" wrap="square" lIns="0" tIns="0" rIns="0" bIns="0" anchor="t" anchorCtr="0" upright="1">
                          <a:noAutofit/>
                        </wps:bodyPr>
                      </wps:wsp>
                      <wps:wsp>
                        <wps:cNvPr id="29" name="Rectangle 303"/>
                        <wps:cNvSpPr>
                          <a:spLocks noChangeArrowheads="1"/>
                        </wps:cNvSpPr>
                        <wps:spPr bwMode="auto">
                          <a:xfrm>
                            <a:off x="482600" y="67754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304"/>
                        <wps:cNvSpPr txBox="1">
                          <a:spLocks noChangeArrowheads="1"/>
                        </wps:cNvSpPr>
                        <wps:spPr bwMode="auto">
                          <a:xfrm>
                            <a:off x="450215" y="160020"/>
                            <a:ext cx="57785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B440A" w14:textId="77777777" w:rsidR="004E3754" w:rsidRDefault="004E3754" w:rsidP="00700E1E">
                              <w:pPr>
                                <w:pStyle w:val="BodyText"/>
                                <w:spacing w:before="0"/>
                                <w:rPr>
                                  <w:sz w:val="22"/>
                                  <w:szCs w:val="22"/>
                                </w:rPr>
                              </w:pPr>
                              <w:r w:rsidRPr="00A244D5">
                                <w:rPr>
                                  <w:sz w:val="18"/>
                                  <w:szCs w:val="18"/>
                                </w:rPr>
                                <w:t>Device Observation</w:t>
                              </w:r>
                            </w:p>
                            <w:p w14:paraId="4ECE036E" w14:textId="77777777" w:rsidR="004E3754" w:rsidRPr="00A244D5" w:rsidRDefault="004E3754" w:rsidP="00700E1E">
                              <w:pPr>
                                <w:pStyle w:val="BodyText"/>
                                <w:spacing w:before="0"/>
                                <w:rPr>
                                  <w:sz w:val="18"/>
                                  <w:szCs w:val="18"/>
                                </w:rPr>
                              </w:pPr>
                              <w:r w:rsidRPr="00A244D5">
                                <w:rPr>
                                  <w:sz w:val="18"/>
                                  <w:szCs w:val="18"/>
                                </w:rPr>
                                <w:t>Source</w:t>
                              </w:r>
                            </w:p>
                            <w:p w14:paraId="50667DF5" w14:textId="77777777" w:rsidR="004E3754" w:rsidRDefault="004E3754" w:rsidP="00700E1E"/>
                          </w:txbxContent>
                        </wps:txbx>
                        <wps:bodyPr rot="0" vert="horz" wrap="square" lIns="0" tIns="0" rIns="0" bIns="0" anchor="t" anchorCtr="0" upright="1">
                          <a:noAutofit/>
                        </wps:bodyPr>
                      </wps:wsp>
                      <wps:wsp>
                        <wps:cNvPr id="31" name="Rectangle 305"/>
                        <wps:cNvSpPr>
                          <a:spLocks noChangeArrowheads="1"/>
                        </wps:cNvSpPr>
                        <wps:spPr bwMode="auto">
                          <a:xfrm>
                            <a:off x="475615" y="104203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Text Box 306"/>
                        <wps:cNvSpPr txBox="1">
                          <a:spLocks noChangeArrowheads="1"/>
                        </wps:cNvSpPr>
                        <wps:spPr bwMode="auto">
                          <a:xfrm>
                            <a:off x="506095" y="735965"/>
                            <a:ext cx="207010"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30BCA" w14:textId="77777777" w:rsidR="004E3754" w:rsidRPr="00077324" w:rsidRDefault="004E3754" w:rsidP="00700E1E">
                              <w:pPr>
                                <w:pStyle w:val="BodyText"/>
                                <w:spacing w:before="0"/>
                                <w:rPr>
                                  <w:sz w:val="22"/>
                                  <w:szCs w:val="22"/>
                                </w:rPr>
                              </w:pPr>
                              <w:r>
                                <w:rPr>
                                  <w:sz w:val="22"/>
                                  <w:szCs w:val="22"/>
                                </w:rPr>
                                <w:t>BP</w:t>
                              </w:r>
                            </w:p>
                          </w:txbxContent>
                        </wps:txbx>
                        <wps:bodyPr rot="0" vert="horz" wrap="square" lIns="0" tIns="0" rIns="0" bIns="0" anchor="t" anchorCtr="0" upright="1">
                          <a:noAutofit/>
                        </wps:bodyPr>
                      </wps:wsp>
                      <wps:wsp>
                        <wps:cNvPr id="129" name="Text Box 307"/>
                        <wps:cNvSpPr txBox="1">
                          <a:spLocks noChangeArrowheads="1"/>
                        </wps:cNvSpPr>
                        <wps:spPr bwMode="auto">
                          <a:xfrm>
                            <a:off x="497205" y="1086485"/>
                            <a:ext cx="238125"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A4490" w14:textId="77777777" w:rsidR="004E3754" w:rsidRPr="00077324" w:rsidRDefault="004E3754" w:rsidP="00700E1E">
                              <w:pPr>
                                <w:pStyle w:val="BodyText"/>
                                <w:spacing w:before="0"/>
                                <w:rPr>
                                  <w:sz w:val="22"/>
                                  <w:szCs w:val="22"/>
                                </w:rPr>
                              </w:pPr>
                              <w:r>
                                <w:rPr>
                                  <w:sz w:val="22"/>
                                  <w:szCs w:val="22"/>
                                </w:rPr>
                                <w:t>WS</w:t>
                              </w:r>
                            </w:p>
                          </w:txbxContent>
                        </wps:txbx>
                        <wps:bodyPr rot="0" vert="horz" wrap="square" lIns="0" tIns="0" rIns="0" bIns="0" anchor="t" anchorCtr="0" upright="1">
                          <a:noAutofit/>
                        </wps:bodyPr>
                      </wps:wsp>
                      <wps:wsp>
                        <wps:cNvPr id="130" name="Text Box 308"/>
                        <wps:cNvSpPr txBox="1">
                          <a:spLocks noChangeArrowheads="1"/>
                        </wps:cNvSpPr>
                        <wps:spPr bwMode="auto">
                          <a:xfrm>
                            <a:off x="478155" y="1494790"/>
                            <a:ext cx="2571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B1BA3" w14:textId="77777777" w:rsidR="004E3754" w:rsidRPr="00077324" w:rsidRDefault="004E3754" w:rsidP="00700E1E">
                              <w:pPr>
                                <w:pStyle w:val="BodyText"/>
                                <w:spacing w:before="0"/>
                                <w:rPr>
                                  <w:sz w:val="22"/>
                                  <w:szCs w:val="22"/>
                                </w:rPr>
                              </w:pPr>
                              <w:r>
                                <w:rPr>
                                  <w:sz w:val="22"/>
                                  <w:szCs w:val="22"/>
                                </w:rPr>
                                <w:t>MM</w:t>
                              </w:r>
                            </w:p>
                          </w:txbxContent>
                        </wps:txbx>
                        <wps:bodyPr rot="0" vert="horz" wrap="square" lIns="0" tIns="0" rIns="0" bIns="0" anchor="t" anchorCtr="0" upright="1">
                          <a:noAutofit/>
                        </wps:bodyPr>
                      </wps:wsp>
                      <wps:wsp>
                        <wps:cNvPr id="131" name="Text Box 309"/>
                        <wps:cNvSpPr txBox="1">
                          <a:spLocks noChangeArrowheads="1"/>
                        </wps:cNvSpPr>
                        <wps:spPr bwMode="auto">
                          <a:xfrm>
                            <a:off x="2183130" y="162560"/>
                            <a:ext cx="616585"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B90D" w14:textId="77777777" w:rsidR="004E3754" w:rsidRPr="00A244D5" w:rsidRDefault="004E3754" w:rsidP="00700E1E">
                              <w:pPr>
                                <w:pStyle w:val="BodyText"/>
                                <w:spacing w:before="0"/>
                                <w:rPr>
                                  <w:sz w:val="18"/>
                                  <w:szCs w:val="18"/>
                                </w:rPr>
                              </w:pPr>
                              <w:r>
                                <w:rPr>
                                  <w:sz w:val="18"/>
                                  <w:szCs w:val="18"/>
                                </w:rPr>
                                <w:t>Device Observation Reporter</w:t>
                              </w:r>
                            </w:p>
                          </w:txbxContent>
                        </wps:txbx>
                        <wps:bodyPr rot="0" vert="horz" wrap="square" lIns="0" tIns="0" rIns="0" bIns="0" anchor="t" anchorCtr="0" upright="1">
                          <a:noAutofit/>
                        </wps:bodyPr>
                      </wps:wsp>
                      <wps:wsp>
                        <wps:cNvPr id="132" name="Line 310"/>
                        <wps:cNvCnPr>
                          <a:cxnSpLocks noChangeShapeType="1"/>
                        </wps:cNvCnPr>
                        <wps:spPr bwMode="auto">
                          <a:xfrm>
                            <a:off x="757555" y="117284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311"/>
                        <wps:cNvCnPr>
                          <a:cxnSpLocks noChangeShapeType="1"/>
                        </wps:cNvCnPr>
                        <wps:spPr bwMode="auto">
                          <a:xfrm>
                            <a:off x="763905" y="1584325"/>
                            <a:ext cx="73469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313"/>
                        <wps:cNvSpPr>
                          <a:spLocks noChangeArrowheads="1"/>
                        </wps:cNvSpPr>
                        <wps:spPr bwMode="auto">
                          <a:xfrm>
                            <a:off x="1498600" y="800735"/>
                            <a:ext cx="316230" cy="1382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14"/>
                        <wps:cNvSpPr>
                          <a:spLocks noChangeArrowheads="1"/>
                        </wps:cNvSpPr>
                        <wps:spPr bwMode="auto">
                          <a:xfrm>
                            <a:off x="2183130" y="800735"/>
                            <a:ext cx="367665" cy="1834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316"/>
                        <wps:cNvSpPr>
                          <a:spLocks noChangeArrowheads="1"/>
                        </wps:cNvSpPr>
                        <wps:spPr bwMode="auto">
                          <a:xfrm>
                            <a:off x="3371850" y="2348865"/>
                            <a:ext cx="381635" cy="728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317"/>
                        <wps:cNvSpPr>
                          <a:spLocks noChangeArrowheads="1"/>
                        </wps:cNvSpPr>
                        <wps:spPr bwMode="auto">
                          <a:xfrm>
                            <a:off x="4138930" y="2348230"/>
                            <a:ext cx="364490" cy="187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318"/>
                        <wps:cNvSpPr txBox="1">
                          <a:spLocks noChangeArrowheads="1"/>
                        </wps:cNvSpPr>
                        <wps:spPr bwMode="auto">
                          <a:xfrm>
                            <a:off x="3244850" y="173990"/>
                            <a:ext cx="6273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32053" w14:textId="77777777" w:rsidR="004E3754" w:rsidRDefault="004E3754" w:rsidP="00700E1E">
                              <w:pPr>
                                <w:pStyle w:val="BodyText"/>
                                <w:spacing w:before="0"/>
                                <w:rPr>
                                  <w:sz w:val="18"/>
                                  <w:szCs w:val="18"/>
                                </w:rPr>
                              </w:pPr>
                              <w:r>
                                <w:rPr>
                                  <w:sz w:val="18"/>
                                  <w:szCs w:val="18"/>
                                </w:rPr>
                                <w:t>Device Observation</w:t>
                              </w:r>
                            </w:p>
                            <w:p w14:paraId="384BF1A3" w14:textId="77777777" w:rsidR="004E3754" w:rsidRPr="00A244D5" w:rsidRDefault="004E3754"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139" name="Text Box 319"/>
                        <wps:cNvSpPr txBox="1">
                          <a:spLocks noChangeArrowheads="1"/>
                        </wps:cNvSpPr>
                        <wps:spPr bwMode="auto">
                          <a:xfrm>
                            <a:off x="4076065" y="167640"/>
                            <a:ext cx="42735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FFC28" w14:textId="77777777" w:rsidR="004E3754" w:rsidRDefault="004E3754" w:rsidP="00700E1E">
                              <w:pPr>
                                <w:pStyle w:val="BodyText"/>
                                <w:spacing w:before="0"/>
                                <w:rPr>
                                  <w:sz w:val="18"/>
                                  <w:szCs w:val="18"/>
                                </w:rPr>
                              </w:pPr>
                              <w:r>
                                <w:rPr>
                                  <w:sz w:val="18"/>
                                  <w:szCs w:val="18"/>
                                </w:rPr>
                                <w:t>Content</w:t>
                              </w:r>
                            </w:p>
                            <w:p w14:paraId="5339323E" w14:textId="77777777" w:rsidR="004E3754" w:rsidRPr="00A244D5" w:rsidRDefault="004E3754" w:rsidP="00700E1E">
                              <w:pPr>
                                <w:pStyle w:val="BodyText"/>
                                <w:spacing w:before="0"/>
                                <w:rPr>
                                  <w:sz w:val="18"/>
                                  <w:szCs w:val="18"/>
                                </w:rPr>
                              </w:pPr>
                              <w:r>
                                <w:rPr>
                                  <w:sz w:val="18"/>
                                  <w:szCs w:val="18"/>
                                </w:rPr>
                                <w:t>Creator</w:t>
                              </w:r>
                            </w:p>
                          </w:txbxContent>
                        </wps:txbx>
                        <wps:bodyPr rot="0" vert="horz" wrap="square" lIns="0" tIns="0" rIns="0" bIns="0" anchor="t" anchorCtr="0" upright="1">
                          <a:noAutofit/>
                        </wps:bodyPr>
                      </wps:wsp>
                      <wps:wsp>
                        <wps:cNvPr id="140" name="Line 320"/>
                        <wps:cNvCnPr>
                          <a:cxnSpLocks noChangeShapeType="1"/>
                        </wps:cNvCnPr>
                        <wps:spPr bwMode="auto">
                          <a:xfrm>
                            <a:off x="2550795" y="2444750"/>
                            <a:ext cx="82105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321"/>
                        <wps:cNvSpPr txBox="1">
                          <a:spLocks noChangeArrowheads="1"/>
                        </wps:cNvSpPr>
                        <wps:spPr bwMode="auto">
                          <a:xfrm>
                            <a:off x="2770505" y="1988820"/>
                            <a:ext cx="741680" cy="30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C59D" w14:textId="77777777" w:rsidR="004E3754" w:rsidRPr="00A244D5" w:rsidRDefault="004E3754" w:rsidP="00700E1E">
                              <w:pPr>
                                <w:pStyle w:val="BodyText"/>
                                <w:spacing w:before="0"/>
                                <w:rPr>
                                  <w:sz w:val="18"/>
                                  <w:szCs w:val="18"/>
                                </w:rPr>
                              </w:pPr>
                              <w:r>
                                <w:rPr>
                                  <w:sz w:val="18"/>
                                  <w:szCs w:val="18"/>
                                </w:rPr>
                                <w:t>PCD-01 sent to remote server</w:t>
                              </w:r>
                            </w:p>
                          </w:txbxContent>
                        </wps:txbx>
                        <wps:bodyPr rot="0" vert="horz" wrap="square" lIns="0" tIns="0" rIns="0" bIns="0" anchor="t" anchorCtr="0" upright="1">
                          <a:noAutofit/>
                        </wps:bodyPr>
                      </wps:wsp>
                      <wps:wsp>
                        <wps:cNvPr id="142" name="Text Box 326"/>
                        <wps:cNvSpPr txBox="1">
                          <a:spLocks noChangeArrowheads="1"/>
                        </wps:cNvSpPr>
                        <wps:spPr bwMode="auto">
                          <a:xfrm>
                            <a:off x="3547110" y="3179445"/>
                            <a:ext cx="508000" cy="52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EA765" w14:textId="77777777" w:rsidR="004E3754" w:rsidRDefault="004E3754"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4E3754" w:rsidRPr="00F63BD4" w:rsidRDefault="004E3754" w:rsidP="00700E1E">
                              <w:pPr>
                                <w:pStyle w:val="BodyText"/>
                                <w:spacing w:before="0"/>
                                <w:rPr>
                                  <w:i/>
                                  <w:sz w:val="18"/>
                                  <w:szCs w:val="18"/>
                                </w:rPr>
                              </w:pPr>
                              <w:proofErr w:type="gramStart"/>
                              <w:r>
                                <w:rPr>
                                  <w:i/>
                                  <w:sz w:val="18"/>
                                  <w:szCs w:val="18"/>
                                </w:rPr>
                                <w:t>module</w:t>
                              </w:r>
                              <w:proofErr w:type="gramEnd"/>
                            </w:p>
                          </w:txbxContent>
                        </wps:txbx>
                        <wps:bodyPr rot="0" vert="horz" wrap="square" lIns="0" tIns="0" rIns="0" bIns="0" anchor="t" anchorCtr="0" upright="1">
                          <a:noAutofit/>
                        </wps:bodyPr>
                      </wps:wsp>
                      <wps:wsp>
                        <wps:cNvPr id="143" name="AutoShape 327"/>
                        <wps:cNvCnPr>
                          <a:cxnSpLocks noChangeShapeType="1"/>
                        </wps:cNvCnPr>
                        <wps:spPr bwMode="auto">
                          <a:xfrm>
                            <a:off x="5556250" y="63246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Text Box 328"/>
                        <wps:cNvSpPr txBox="1">
                          <a:spLocks noChangeArrowheads="1"/>
                        </wps:cNvSpPr>
                        <wps:spPr bwMode="auto">
                          <a:xfrm>
                            <a:off x="5302250" y="213995"/>
                            <a:ext cx="53975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AB484" w14:textId="77777777" w:rsidR="004E3754" w:rsidRDefault="004E3754" w:rsidP="00700E1E">
                              <w:pPr>
                                <w:pStyle w:val="BodyText"/>
                                <w:spacing w:before="0"/>
                                <w:rPr>
                                  <w:sz w:val="18"/>
                                  <w:szCs w:val="18"/>
                                </w:rPr>
                              </w:pPr>
                              <w:r>
                                <w:rPr>
                                  <w:sz w:val="18"/>
                                  <w:szCs w:val="18"/>
                                </w:rPr>
                                <w:t>Content</w:t>
                              </w:r>
                            </w:p>
                            <w:p w14:paraId="5B5BEF50" w14:textId="77777777" w:rsidR="004E3754" w:rsidRPr="00A244D5" w:rsidRDefault="004E3754" w:rsidP="00700E1E">
                              <w:pPr>
                                <w:pStyle w:val="BodyText"/>
                                <w:spacing w:before="0"/>
                                <w:rPr>
                                  <w:sz w:val="18"/>
                                  <w:szCs w:val="18"/>
                                </w:rPr>
                              </w:pPr>
                              <w:r>
                                <w:rPr>
                                  <w:sz w:val="18"/>
                                  <w:szCs w:val="18"/>
                                </w:rPr>
                                <w:t>Consumer</w:t>
                              </w:r>
                            </w:p>
                          </w:txbxContent>
                        </wps:txbx>
                        <wps:bodyPr rot="0" vert="horz" wrap="square" lIns="0" tIns="0" rIns="0" bIns="0" anchor="t" anchorCtr="0" upright="1">
                          <a:noAutofit/>
                        </wps:bodyPr>
                      </wps:wsp>
                      <wps:wsp>
                        <wps:cNvPr id="145" name="Text Box 329"/>
                        <wps:cNvSpPr txBox="1">
                          <a:spLocks noChangeArrowheads="1"/>
                        </wps:cNvSpPr>
                        <wps:spPr bwMode="auto">
                          <a:xfrm>
                            <a:off x="4503420" y="4364355"/>
                            <a:ext cx="61849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CE111" w14:textId="77777777" w:rsidR="004E3754" w:rsidRPr="00A244D5" w:rsidRDefault="004E3754" w:rsidP="00700E1E">
                              <w:pPr>
                                <w:pStyle w:val="BodyText"/>
                                <w:spacing w:before="0"/>
                                <w:rPr>
                                  <w:sz w:val="18"/>
                                  <w:szCs w:val="18"/>
                                </w:rPr>
                              </w:pPr>
                              <w:r>
                                <w:rPr>
                                  <w:sz w:val="18"/>
                                  <w:szCs w:val="18"/>
                                </w:rPr>
                                <w:t>PHMR module sent to consumer</w:t>
                              </w:r>
                            </w:p>
                          </w:txbxContent>
                        </wps:txbx>
                        <wps:bodyPr rot="0" vert="horz" wrap="square" lIns="0" tIns="0" rIns="0" bIns="0" anchor="t" anchorCtr="0" upright="1">
                          <a:noAutofit/>
                        </wps:bodyPr>
                      </wps:wsp>
                      <wps:wsp>
                        <wps:cNvPr id="146" name="Rectangle 330"/>
                        <wps:cNvSpPr>
                          <a:spLocks noChangeArrowheads="1"/>
                        </wps:cNvSpPr>
                        <wps:spPr bwMode="auto">
                          <a:xfrm>
                            <a:off x="5396865" y="4051935"/>
                            <a:ext cx="378460" cy="812165"/>
                          </a:xfrm>
                          <a:prstGeom prst="rect">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Line 331"/>
                        <wps:cNvCnPr>
                          <a:cxnSpLocks noChangeShapeType="1"/>
                        </wps:cNvCnPr>
                        <wps:spPr bwMode="auto">
                          <a:xfrm>
                            <a:off x="4503420" y="4137660"/>
                            <a:ext cx="8934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332"/>
                        <wps:cNvSpPr>
                          <a:spLocks noChangeArrowheads="1"/>
                        </wps:cNvSpPr>
                        <wps:spPr bwMode="auto">
                          <a:xfrm rot="11339474">
                            <a:off x="4867910" y="2940685"/>
                            <a:ext cx="907415" cy="760730"/>
                          </a:xfrm>
                          <a:prstGeom prst="wedgeEllipseCallout">
                            <a:avLst>
                              <a:gd name="adj1" fmla="val -40384"/>
                              <a:gd name="adj2" fmla="val -97815"/>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30339A" w14:textId="77777777" w:rsidR="004E3754" w:rsidRDefault="004E3754"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wps:txbx>
                        <wps:bodyPr rot="0" vert="horz" wrap="square" lIns="0" tIns="0" rIns="0" bIns="0" anchor="t" anchorCtr="0" upright="1">
                          <a:noAutofit/>
                        </wps:bodyPr>
                      </wps:wsp>
                      <wps:wsp>
                        <wps:cNvPr id="149" name="AutoShape 333"/>
                        <wps:cNvSpPr>
                          <a:spLocks noChangeArrowheads="1"/>
                        </wps:cNvSpPr>
                        <wps:spPr bwMode="auto">
                          <a:xfrm rot="11006589">
                            <a:off x="0" y="2030730"/>
                            <a:ext cx="941705" cy="720090"/>
                          </a:xfrm>
                          <a:prstGeom prst="wedgeEllipseCallout">
                            <a:avLst>
                              <a:gd name="adj1" fmla="val -1616"/>
                              <a:gd name="adj2" fmla="val 89407"/>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F6AAEF" w14:textId="77777777" w:rsidR="004E3754" w:rsidRDefault="004E3754" w:rsidP="00700E1E">
                              <w:r>
                                <w:rPr>
                                  <w:sz w:val="18"/>
                                  <w:szCs w:val="18"/>
                                </w:rPr>
                                <w:t>Patient takes measurements and meds</w:t>
                              </w:r>
                            </w:p>
                          </w:txbxContent>
                        </wps:txbx>
                        <wps:bodyPr rot="0" vert="horz" wrap="square" lIns="0" tIns="0" rIns="0" bIns="0" anchor="t" anchorCtr="0" upright="1">
                          <a:noAutofit/>
                        </wps:bodyPr>
                      </wps:wsp>
                      <wps:wsp>
                        <wps:cNvPr id="150" name="Line 335"/>
                        <wps:cNvCnPr>
                          <a:cxnSpLocks noChangeShapeType="1"/>
                        </wps:cNvCnPr>
                        <wps:spPr bwMode="auto">
                          <a:xfrm>
                            <a:off x="1814830" y="212598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336"/>
                        <wps:cNvCnPr>
                          <a:cxnSpLocks noChangeShapeType="1"/>
                        </wps:cNvCnPr>
                        <wps:spPr bwMode="auto">
                          <a:xfrm>
                            <a:off x="3770630" y="300101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AB86D37" id="Canvas 285" o:spid="_x0000_s1126" editas="canvas" style="width:490.5pt;height:401.75pt;mso-position-horizontal-relative:char;mso-position-vertical-relative:line" coordsize="62293,5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">
                <v:shape id="_x0000_s1127" type="#_x0000_t75" style="position:absolute;width:62293;height:51022;visibility:visible;mso-wrap-style:square">
                  <v:fill o:detectmouseclick="t"/>
                  <v:path o:connecttype="none"/>
                </v:shape>
                <v:rect id="Rectangle 287" o:spid="_x0000_s1128" style="position:absolute;left:31603;top:1054;width:14358;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4lcAA&#10;AADbAAAADwAAAGRycy9kb3ducmV2LnhtbERPTWsCMRC9F/ofwhS81aweVFaziwgFj1Zb2uOwGXcX&#10;N5MlSU3qrzdCobd5vM/Z1MkM4krO95YVzKYFCOLG6p5bBR+nt9cVCB+QNQ6WScEveair56cNltpG&#10;fqfrMbQih7AvUUEXwlhK6ZuODPqpHYkzd7bOYMjQtVI7jDncDHJeFAtpsOfc0OFIu46ay/HHKPiM&#10;51BEf0ijm32l71XcL/BmlZq8pO0aRKAU/sV/7r3O85fw+CUfI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i4lcAAAADbAAAADwAAAAAAAAAAAAAAAACYAgAAZHJzL2Rvd25y&#10;ZXYueG1sUEsFBgAAAAAEAAQA9QAAAIUDAAAAAA==&#10;" strokeweight=".5pt">
                  <v:stroke dashstyle="dash"/>
                </v:rect>
                <v:rect id="Rectangle 288" o:spid="_x0000_s1129" style="position:absolute;left:13093;top:1054;width:15475;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s58IA&#10;AADbAAAADwAAAGRycy9kb3ducmV2LnhtbESPQWvDMAyF74X9B6PBbo3THUrJ6pYyGPS4dS3dUcRq&#10;EhrLwfZqb79+Ogx6k3hP731ab4sb1Y1CHDwbWFQ1KOLW24E7A8fPt/kKVEzIFkfPZOCHImw3D7M1&#10;NtZn/qDbIXVKQjg2aKBPaWq0jm1PDmPlJ2LRLj44TLKGTtuAWcLdqJ/reqkdDiwNPU702lN7PXw7&#10;A6d8SXWO72UKi3P5WuX9En+9MU+PZfcCKlFJd/P/9d4KvsDKLzK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yznwgAAANsAAAAPAAAAAAAAAAAAAAAAAJgCAABkcnMvZG93&#10;bnJldi54bWxQSwUGAAAAAAQABAD1AAAAhwMAAAAA&#10;" strokeweight=".5pt">
                  <v:stroke dashstyle="dash"/>
                </v:rect>
                <v:shape id="Text Box 289" o:spid="_x0000_s1130" type="#_x0000_t202" style="position:absolute;left:6921;top:16954;width:8496;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14:paraId="4983CA3E" w14:textId="77777777" w:rsidR="004E3754" w:rsidRPr="00A244D5" w:rsidRDefault="004E3754" w:rsidP="00700E1E">
                        <w:pPr>
                          <w:pStyle w:val="BodyText"/>
                          <w:spacing w:before="0"/>
                          <w:jc w:val="center"/>
                          <w:rPr>
                            <w:sz w:val="18"/>
                            <w:szCs w:val="18"/>
                          </w:rPr>
                        </w:pPr>
                        <w:r>
                          <w:rPr>
                            <w:sz w:val="18"/>
                            <w:szCs w:val="18"/>
                          </w:rPr>
                          <w:t>Measurements sent to local collector</w:t>
                        </w:r>
                      </w:p>
                    </w:txbxContent>
                  </v:textbox>
                </v:shape>
                <v:shape id="AutoShape 290" o:spid="_x0000_s1131" type="#_x0000_t32" style="position:absolute;left:42906;top:5861;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6+G8MAAADbAAAADwAAAGRycy9kb3ducmV2LnhtbERPTWvCQBC9F/oflil4qxsjSEmzkVKa&#10;oohFY8HrkB2T0OxsyG6T6K93D4UeH+87XU+mFQP1rrGsYDGPQBCXVjdcKfg+5c8vIJxH1thaJgVX&#10;crDOHh9STLQd+UhD4SsRQtglqKD2vkukdGVNBt3cdsSBu9jeoA+wr6TucQzhppVxFK2kwYZDQ40d&#10;vddU/hS/RkG+zQ/Dcvy0H6f9anfe3dqveFgoNXua3l5BeJr8v/jPvdEK4rA+fAk/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OvhvDAAAA2wAAAA8AAAAAAAAAAAAA&#10;AAAAoQIAAGRycy9kb3ducmV2LnhtbFBLBQYAAAAABAAEAPkAAACRAwAAAAA=&#10;" strokeweight=".5pt">
                  <v:stroke dashstyle="dash"/>
                </v:shape>
                <v:shape id="AutoShape 291" o:spid="_x0000_s1132" type="#_x0000_t32" style="position:absolute;left:35750;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bgMUAAADbAAAADwAAAGRycy9kb3ducmV2LnhtbESPQWvCQBSE70L/w/IK3uomEaREV5Fi&#10;pCItGgu9PrLPJDT7NmS3Seyv7xYKHoeZ+YZZbUbTiJ46V1tWEM8iEMSF1TWXCj4u2dMzCOeRNTaW&#10;ScGNHGzWD5MVptoOfKY+96UIEHYpKqi8b1MpXVGRQTezLXHwrrYz6IPsSqk7HALcNDKJooU0WHNY&#10;qLCll4qKr/zbKMgO2amfD3u7u7wtjp/Hn+Y96WOlpo/jdgnC0+jv4f/2q1aQxP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IbgMUAAADbAAAADwAAAAAAAAAA&#10;AAAAAAChAgAAZHJzL2Rvd25yZXYueG1sUEsFBgAAAAAEAAQA+QAAAJMDAAAAAA==&#10;" strokeweight=".5pt">
                  <v:stroke dashstyle="dash"/>
                </v:shape>
                <v:shape id="AutoShape 292" o:spid="_x0000_s1133" type="#_x0000_t32" style="position:absolute;left:23685;top:5575;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CF98UAAADbAAAADwAAAGRycy9kb3ducmV2LnhtbESP3WrCQBSE74W+w3IKvdONKYhEVynF&#10;SEUUfwq9PWRPk9Ds2ZDdJtGndwXBy2FmvmHmy95UoqXGlZYVjEcRCOLM6pJzBd/ndDgF4Tyyxsoy&#10;KbiQg+XiZTDHRNuOj9SefC4ChF2CCgrv60RKlxVk0I1sTRy8X9sY9EE2udQNdgFuKhlH0UQaLDks&#10;FFjTZ0HZ3+nfKEg36aF979Z2dd5Ntj/ba7WP27FSb6/9xwyEp94/w4/2l1YQx3D/E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CF98UAAADbAAAADwAAAAAAAAAA&#10;AAAAAAChAgAAZHJzL2Rvd25yZXYueG1sUEsFBgAAAAAEAAQA+QAAAJMDAAAAAA==&#10;" strokeweight=".5pt">
                  <v:stroke dashstyle="dash"/>
                </v:shape>
                <v:shape id="AutoShape 293" o:spid="_x0000_s1134" type="#_x0000_t32" style="position:absolute;left:16268;top:5505;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wgbMUAAADbAAAADwAAAGRycy9kb3ducmV2LnhtbESP3WrCQBSE74W+w3IKvdONEaSkriKl&#10;KRWx+FPw9pA9JsHs2ZDdJtGndwXBy2FmvmFmi95UoqXGlZYVjEcRCOLM6pJzBX+HdPgOwnlkjZVl&#10;UnAhB4v5y2CGibYd76jd+1wECLsEFRTe14mULivIoBvZmjh4J9sY9EE2udQNdgFuKhlH0VQaLDks&#10;FFjTZ0HZef9vFKSrdNtOum/7ddhM18f1tfqN27FSb6/98gOEp94/w4/2j1YQT+D+Jfw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1wgbMUAAADbAAAADwAAAAAAAAAA&#10;AAAAAAChAgAAZHJzL2Rvd25yZXYueG1sUEsFBgAAAAAEAAQA+QAAAJMDAAAAAA==&#10;" strokeweight=".5pt">
                  <v:stroke dashstyle="dash"/>
                </v:shape>
                <v:shape id="AutoShape 294" o:spid="_x0000_s1135" type="#_x0000_t32" style="position:absolute;left:5994;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4GMUAAADbAAAADwAAAGRycy9kb3ducmV2LnhtbESPQWvCQBSE7wX/w/IEb3VjKiKpq4iY&#10;okhL1UKvj+xrEsy+Ddk1if56t1DocZiZb5jFqjeVaKlxpWUFk3EEgjizuuRcwdc5fZ6DcB5ZY2WZ&#10;FNzIwWo5eFpgom3HR2pPPhcBwi5BBYX3dSKlywoy6Ma2Jg7ej20M+iCbXOoGuwA3lYyjaCYNlhwW&#10;CqxpU1B2OV2NgnSffrYv3Zvdnt9nh+/DvfqI24lSo2G/fgXhqff/4b/2TiuIp/D7JfwA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W4GMUAAADbAAAADwAAAAAAAAAA&#10;AAAAAAChAgAAZHJzL2Rvd25yZXYueG1sUEsFBgAAAAAEAAQA+QAAAJMDAAAAAA==&#10;" strokeweight=".5pt">
                  <v:stroke dashstyle="dash"/>
                </v:shape>
                <v:line id="Line 295" o:spid="_x0000_s1136" style="position:absolute;visibility:visible;mso-wrap-style:square" from="7575,8159" to="14986,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3QmMUAAADbAAAADwAAAGRycy9kb3ducmV2LnhtbESPW2sCMRSE3wX/QziCL0WzdfHCahQp&#10;SC0Uqbf34+a4u7g5WZJUt/++KRR8HGbmG2axak0t7uR8ZVnB6zABQZxbXXGh4HTcDGYgfEDWWFsm&#10;BT/kYbXsdhaYafvgPd0PoRARwj5DBWUITSalz0sy6Ie2IY7e1TqDIUpXSO3wEeGmlqMkmUiDFceF&#10;Eht6Kym/Hb6NgulndZnudu5F0vFjvP06v6fXNFWq32vXcxCB2vAM/7e3WsFoDH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3QmMUAAADbAAAADwAAAAAAAAAA&#10;AAAAAAChAgAAZHJzL2Rvd25yZXYueG1sUEsFBgAAAAAEAAQA+QAAAJMDAAAAAA==&#10;" strokeweight=".5pt">
                  <v:stroke endarrow="block"/>
                </v:line>
                <v:shape id="Text Box 296" o:spid="_x0000_s1137" type="#_x0000_t202" style="position:absolute;left:13614;top:1536;width:5931;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73A10BE8" w14:textId="77777777" w:rsidR="004E3754" w:rsidRPr="00A244D5" w:rsidRDefault="004E3754"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4E3754" w:rsidRPr="00A244D5" w:rsidRDefault="004E3754" w:rsidP="00700E1E">
                        <w:pPr>
                          <w:pStyle w:val="BodyText"/>
                          <w:spacing w:before="0"/>
                          <w:rPr>
                            <w:sz w:val="18"/>
                            <w:szCs w:val="18"/>
                          </w:rPr>
                        </w:pPr>
                        <w:r>
                          <w:rPr>
                            <w:sz w:val="18"/>
                            <w:szCs w:val="18"/>
                          </w:rPr>
                          <w:t>Data</w:t>
                        </w:r>
                        <w:r w:rsidRPr="00A244D5">
                          <w:rPr>
                            <w:sz w:val="18"/>
                            <w:szCs w:val="18"/>
                          </w:rPr>
                          <w:t xml:space="preserve"> </w:t>
                        </w:r>
                      </w:p>
                      <w:p w14:paraId="73F496E1" w14:textId="77777777" w:rsidR="004E3754" w:rsidRPr="00A244D5" w:rsidRDefault="004E3754" w:rsidP="00700E1E">
                        <w:pPr>
                          <w:pStyle w:val="BodyText"/>
                          <w:spacing w:before="0"/>
                          <w:rPr>
                            <w:sz w:val="18"/>
                            <w:szCs w:val="18"/>
                          </w:rPr>
                        </w:pPr>
                        <w:r w:rsidRPr="00A244D5">
                          <w:rPr>
                            <w:sz w:val="18"/>
                            <w:szCs w:val="18"/>
                          </w:rPr>
                          <w:t>Consumer</w:t>
                        </w:r>
                      </w:p>
                    </w:txbxContent>
                  </v:textbox>
                </v:shape>
                <v:rect id="Rectangle 297" o:spid="_x0000_s1138" style="position:absolute;left:4686;top:14458;width:2838;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302" o:spid="_x0000_s1139" type="#_x0000_t202" style="position:absolute;left:15824;top:22923;width:5619;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72298F93" w14:textId="77777777" w:rsidR="004E3754" w:rsidRDefault="004E3754"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4E3754" w:rsidRPr="00F63BD4" w:rsidRDefault="004E3754" w:rsidP="00700E1E">
                        <w:pPr>
                          <w:pStyle w:val="BodyText"/>
                          <w:spacing w:before="0"/>
                          <w:rPr>
                            <w:i/>
                            <w:sz w:val="18"/>
                            <w:szCs w:val="18"/>
                          </w:rPr>
                        </w:pPr>
                        <w:proofErr w:type="gramStart"/>
                        <w:r w:rsidRPr="00F63BD4">
                          <w:rPr>
                            <w:i/>
                            <w:sz w:val="18"/>
                            <w:szCs w:val="18"/>
                          </w:rPr>
                          <w:t>to</w:t>
                        </w:r>
                        <w:proofErr w:type="gramEnd"/>
                        <w:r w:rsidRPr="00F63BD4">
                          <w:rPr>
                            <w:i/>
                            <w:sz w:val="18"/>
                            <w:szCs w:val="18"/>
                          </w:rPr>
                          <w:t xml:space="preserve"> PCD-01</w:t>
                        </w:r>
                      </w:p>
                    </w:txbxContent>
                  </v:textbox>
                </v:shape>
                <v:rect id="Rectangle 303" o:spid="_x0000_s1140" style="position:absolute;left:4826;top:6775;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shape id="Text Box 304" o:spid="_x0000_s1141" type="#_x0000_t202" style="position:absolute;left:4502;top:1600;width:5778;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14:paraId="38DB440A" w14:textId="77777777" w:rsidR="004E3754" w:rsidRDefault="004E3754" w:rsidP="00700E1E">
                        <w:pPr>
                          <w:pStyle w:val="BodyText"/>
                          <w:spacing w:before="0"/>
                          <w:rPr>
                            <w:sz w:val="22"/>
                            <w:szCs w:val="22"/>
                          </w:rPr>
                        </w:pPr>
                        <w:r w:rsidRPr="00A244D5">
                          <w:rPr>
                            <w:sz w:val="18"/>
                            <w:szCs w:val="18"/>
                          </w:rPr>
                          <w:t>Device Observation</w:t>
                        </w:r>
                      </w:p>
                      <w:p w14:paraId="4ECE036E" w14:textId="77777777" w:rsidR="004E3754" w:rsidRPr="00A244D5" w:rsidRDefault="004E3754" w:rsidP="00700E1E">
                        <w:pPr>
                          <w:pStyle w:val="BodyText"/>
                          <w:spacing w:before="0"/>
                          <w:rPr>
                            <w:sz w:val="18"/>
                            <w:szCs w:val="18"/>
                          </w:rPr>
                        </w:pPr>
                        <w:r w:rsidRPr="00A244D5">
                          <w:rPr>
                            <w:sz w:val="18"/>
                            <w:szCs w:val="18"/>
                          </w:rPr>
                          <w:t>Source</w:t>
                        </w:r>
                      </w:p>
                      <w:p w14:paraId="50667DF5" w14:textId="77777777" w:rsidR="004E3754" w:rsidRDefault="004E3754" w:rsidP="00700E1E"/>
                    </w:txbxContent>
                  </v:textbox>
                </v:shape>
                <v:rect id="Rectangle 305" o:spid="_x0000_s1142" style="position:absolute;left:4756;top:10420;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Text Box 306" o:spid="_x0000_s1143" type="#_x0000_t202" style="position:absolute;left:5060;top:7359;width:207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TmbcYA&#10;AADcAAAADwAAAGRycy9kb3ducmV2LnhtbESPQW/CMAyF70j7D5En7YLWdD0g1JEiBpu0wzjAEGer&#10;8dqKxqmSQMu/nw+TdrP1nt/7vFpPrlc3CrHzbOAly0ER19523Bg4fX88L0HFhGyx90wG7hRhXT3M&#10;VlhaP/KBbsfUKAnhWKKBNqWh1DrWLTmMmR+IRfvxwWGSNTTaBhwl3PW6yPOFdtixNLQ40Lal+nK8&#10;OgOLXbiOB97Od6f3L9wPTXF+u5+NeXqcNq+gEk3p3/x3/WkFvxBa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TmbcYAAADcAAAADwAAAAAAAAAAAAAAAACYAgAAZHJz&#10;L2Rvd25yZXYueG1sUEsFBgAAAAAEAAQA9QAAAIsDAAAAAA==&#10;" stroked="f">
                  <v:textbox inset="0,0,0,0">
                    <w:txbxContent>
                      <w:p w14:paraId="67830BCA" w14:textId="77777777" w:rsidR="004E3754" w:rsidRPr="00077324" w:rsidRDefault="004E3754" w:rsidP="00700E1E">
                        <w:pPr>
                          <w:pStyle w:val="BodyText"/>
                          <w:spacing w:before="0"/>
                          <w:rPr>
                            <w:sz w:val="22"/>
                            <w:szCs w:val="22"/>
                          </w:rPr>
                        </w:pPr>
                        <w:r>
                          <w:rPr>
                            <w:sz w:val="22"/>
                            <w:szCs w:val="22"/>
                          </w:rPr>
                          <w:t>BP</w:t>
                        </w:r>
                      </w:p>
                    </w:txbxContent>
                  </v:textbox>
                </v:shape>
                <v:shape id="Text Box 307" o:spid="_x0000_s1144" type="#_x0000_t202" style="position:absolute;left:4972;top:10864;width:238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9sIA&#10;AADcAAAADwAAAGRycy9kb3ducmV2LnhtbERPS4vCMBC+C/sfwizsRTS1B9FqlF11wcN68IHnoRnb&#10;YjMpSbT135sFwdt8fM+ZLztTizs5X1lWMBomIIhzqysuFJyOv4MJCB+QNdaWScGDPCwXH705Ztq2&#10;vKf7IRQihrDPUEEZQpNJ6fOSDPqhbYgjd7HOYIjQFVI7bGO4qWWaJGNpsOLYUGJDq5Ly6+FmFIzX&#10;7tbuedVfnzZ/uGuK9PzzOCv19dl9z0AE6sJb/HJvdZyfT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EP2wgAAANwAAAAPAAAAAAAAAAAAAAAAAJgCAABkcnMvZG93&#10;bnJldi54bWxQSwUGAAAAAAQABAD1AAAAhwMAAAAA&#10;" stroked="f">
                  <v:textbox inset="0,0,0,0">
                    <w:txbxContent>
                      <w:p w14:paraId="1FBA4490" w14:textId="77777777" w:rsidR="004E3754" w:rsidRPr="00077324" w:rsidRDefault="004E3754" w:rsidP="00700E1E">
                        <w:pPr>
                          <w:pStyle w:val="BodyText"/>
                          <w:spacing w:before="0"/>
                          <w:rPr>
                            <w:sz w:val="22"/>
                            <w:szCs w:val="22"/>
                          </w:rPr>
                        </w:pPr>
                        <w:r>
                          <w:rPr>
                            <w:sz w:val="22"/>
                            <w:szCs w:val="22"/>
                          </w:rPr>
                          <w:t>WS</w:t>
                        </w:r>
                      </w:p>
                    </w:txbxContent>
                  </v:textbox>
                </v:shape>
                <v:shape id="Text Box 308" o:spid="_x0000_s1145" type="#_x0000_t202" style="position:absolute;left:4781;top:14947;width:257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8tsUA&#10;AADcAAAADwAAAGRycy9kb3ducmV2LnhtbESPQWvCQBCF7wX/wzJCL6VuakE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y2xQAAANwAAAAPAAAAAAAAAAAAAAAAAJgCAABkcnMv&#10;ZG93bnJldi54bWxQSwUGAAAAAAQABAD1AAAAigMAAAAA&#10;" stroked="f">
                  <v:textbox inset="0,0,0,0">
                    <w:txbxContent>
                      <w:p w14:paraId="3A4B1BA3" w14:textId="77777777" w:rsidR="004E3754" w:rsidRPr="00077324" w:rsidRDefault="004E3754" w:rsidP="00700E1E">
                        <w:pPr>
                          <w:pStyle w:val="BodyText"/>
                          <w:spacing w:before="0"/>
                          <w:rPr>
                            <w:sz w:val="22"/>
                            <w:szCs w:val="22"/>
                          </w:rPr>
                        </w:pPr>
                        <w:r>
                          <w:rPr>
                            <w:sz w:val="22"/>
                            <w:szCs w:val="22"/>
                          </w:rPr>
                          <w:t>MM</w:t>
                        </w:r>
                      </w:p>
                    </w:txbxContent>
                  </v:textbox>
                </v:shape>
                <v:shape id="Text Box 309" o:spid="_x0000_s1146" type="#_x0000_t202" style="position:absolute;left:21831;top:1625;width:6166;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ZLcIA&#10;AADcAAAADwAAAGRycy9kb3ducmV2LnhtbERPS4vCMBC+L/gfwgh7WTTVBZ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9ktwgAAANwAAAAPAAAAAAAAAAAAAAAAAJgCAABkcnMvZG93&#10;bnJldi54bWxQSwUGAAAAAAQABAD1AAAAhwMAAAAA&#10;" stroked="f">
                  <v:textbox inset="0,0,0,0">
                    <w:txbxContent>
                      <w:p w14:paraId="5BA0B90D" w14:textId="77777777" w:rsidR="004E3754" w:rsidRPr="00A244D5" w:rsidRDefault="004E3754" w:rsidP="00700E1E">
                        <w:pPr>
                          <w:pStyle w:val="BodyText"/>
                          <w:spacing w:before="0"/>
                          <w:rPr>
                            <w:sz w:val="18"/>
                            <w:szCs w:val="18"/>
                          </w:rPr>
                        </w:pPr>
                        <w:r>
                          <w:rPr>
                            <w:sz w:val="18"/>
                            <w:szCs w:val="18"/>
                          </w:rPr>
                          <w:t>Device Observation Reporter</w:t>
                        </w:r>
                      </w:p>
                    </w:txbxContent>
                  </v:textbox>
                </v:shape>
                <v:line id="Line 310" o:spid="_x0000_s1147" style="position:absolute;visibility:visible;mso-wrap-style:square" from="7575,11728" to="14986,1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mmfcMAAADcAAAADwAAAGRycy9kb3ducmV2LnhtbERP32vCMBB+H/g/hBN8GTPVsjmqaZHB&#10;0MGQTef72ZxtsbmUJGr975eBsLf7+H7eouhNKy7kfGNZwWScgCAurW64UvCze396BeEDssbWMim4&#10;kYciHzwsMNP2yt902YZKxBD2GSqoQ+gyKX1Zk0E/th1x5I7WGQwRukpqh9cYblo5TZIXabDh2FBj&#10;R281laft2SiYfTaH2WbjHiXtPp7XX/tVekxTpUbDfjkHEagP/+K7e63j/HQK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5pn3DAAAA3AAAAA8AAAAAAAAAAAAA&#10;AAAAoQIAAGRycy9kb3ducmV2LnhtbFBLBQYAAAAABAAEAPkAAACRAwAAAAA=&#10;" strokeweight=".5pt">
                  <v:stroke endarrow="block"/>
                </v:line>
                <v:line id="Line 311" o:spid="_x0000_s1148" style="position:absolute;visibility:visible;mso-wrap-style:square" from="7639,15843" to="1498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UD5sMAAADcAAAADwAAAGRycy9kb3ducmV2LnhtbERPTWsCMRC9F/ofwhS8SM3WYJXVKKUg&#10;Wihitd7Hzbi7dDNZkqjrv28KQm/zeJ8zW3S2ERfyoXas4WWQgSAunKm51PC9Xz5PQISIbLBxTBpu&#10;FGAxf3yYYW7clb/osoulSCEcctRQxdjmUoaiIoth4FrixJ2ctxgT9KU0Hq8p3DZymGWv0mLNqaHC&#10;lt4rKn52Z6th/Fkfx5uN70vaf4zW28NKnZTSuvfUvU1BROriv/juXps0Xyn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1A+bDAAAA3AAAAA8AAAAAAAAAAAAA&#10;AAAAoQIAAGRycy9kb3ducmV2LnhtbFBLBQYAAAAABAAEAPkAAACRAwAAAAA=&#10;" strokeweight=".5pt">
                  <v:stroke endarrow="block"/>
                </v:line>
                <v:rect id="Rectangle 313" o:spid="_x0000_s1149" style="position:absolute;left:14986;top:8007;width:3162;height:13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rect id="Rectangle 314" o:spid="_x0000_s1150" style="position:absolute;left:21831;top:8007;width:3676;height:18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rect id="Rectangle 316" o:spid="_x0000_s1151" style="position:absolute;left:33718;top:23488;width:3816;height:7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rect id="Rectangle 317" o:spid="_x0000_s1152" style="position:absolute;left:41389;top:23482;width:3645;height:18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shape id="Text Box 318" o:spid="_x0000_s1153" type="#_x0000_t202" style="position:absolute;left:32448;top:1739;width:6274;height:4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wsMUA&#10;AADcAAAADwAAAGRycy9kb3ducmV2LnhtbESPQWvCQBCF7wX/wzJCL6VuakE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XCwxQAAANwAAAAPAAAAAAAAAAAAAAAAAJgCAABkcnMv&#10;ZG93bnJldi54bWxQSwUGAAAAAAQABAD1AAAAigMAAAAA&#10;" stroked="f">
                  <v:textbox inset="0,0,0,0">
                    <w:txbxContent>
                      <w:p w14:paraId="45932053" w14:textId="77777777" w:rsidR="004E3754" w:rsidRDefault="004E3754" w:rsidP="00700E1E">
                        <w:pPr>
                          <w:pStyle w:val="BodyText"/>
                          <w:spacing w:before="0"/>
                          <w:rPr>
                            <w:sz w:val="18"/>
                            <w:szCs w:val="18"/>
                          </w:rPr>
                        </w:pPr>
                        <w:r>
                          <w:rPr>
                            <w:sz w:val="18"/>
                            <w:szCs w:val="18"/>
                          </w:rPr>
                          <w:t>Device Observation</w:t>
                        </w:r>
                      </w:p>
                      <w:p w14:paraId="384BF1A3" w14:textId="77777777" w:rsidR="004E3754" w:rsidRPr="00A244D5" w:rsidRDefault="004E3754" w:rsidP="00700E1E">
                        <w:pPr>
                          <w:pStyle w:val="BodyText"/>
                          <w:spacing w:before="0"/>
                          <w:rPr>
                            <w:sz w:val="18"/>
                            <w:szCs w:val="18"/>
                          </w:rPr>
                        </w:pPr>
                        <w:r w:rsidRPr="00A244D5">
                          <w:rPr>
                            <w:sz w:val="18"/>
                            <w:szCs w:val="18"/>
                          </w:rPr>
                          <w:t>Consumer</w:t>
                        </w:r>
                      </w:p>
                    </w:txbxContent>
                  </v:textbox>
                </v:shape>
                <v:shape id="Text Box 319" o:spid="_x0000_s1154" type="#_x0000_t202" style="position:absolute;left:40760;top:1676;width:4274;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VK8MA&#10;AADcAAAADwAAAGRycy9kb3ducmV2LnhtbERPS2vCQBC+F/wPywi9FN00Ba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VK8MAAADcAAAADwAAAAAAAAAAAAAAAACYAgAAZHJzL2Rv&#10;d25yZXYueG1sUEsFBgAAAAAEAAQA9QAAAIgDAAAAAA==&#10;" stroked="f">
                  <v:textbox inset="0,0,0,0">
                    <w:txbxContent>
                      <w:p w14:paraId="0FBFFC28" w14:textId="77777777" w:rsidR="004E3754" w:rsidRDefault="004E3754" w:rsidP="00700E1E">
                        <w:pPr>
                          <w:pStyle w:val="BodyText"/>
                          <w:spacing w:before="0"/>
                          <w:rPr>
                            <w:sz w:val="18"/>
                            <w:szCs w:val="18"/>
                          </w:rPr>
                        </w:pPr>
                        <w:r>
                          <w:rPr>
                            <w:sz w:val="18"/>
                            <w:szCs w:val="18"/>
                          </w:rPr>
                          <w:t>Content</w:t>
                        </w:r>
                      </w:p>
                      <w:p w14:paraId="5339323E" w14:textId="77777777" w:rsidR="004E3754" w:rsidRPr="00A244D5" w:rsidRDefault="004E3754" w:rsidP="00700E1E">
                        <w:pPr>
                          <w:pStyle w:val="BodyText"/>
                          <w:spacing w:before="0"/>
                          <w:rPr>
                            <w:sz w:val="18"/>
                            <w:szCs w:val="18"/>
                          </w:rPr>
                        </w:pPr>
                        <w:r>
                          <w:rPr>
                            <w:sz w:val="18"/>
                            <w:szCs w:val="18"/>
                          </w:rPr>
                          <w:t>Creator</w:t>
                        </w:r>
                      </w:p>
                    </w:txbxContent>
                  </v:textbox>
                </v:shape>
                <v:line id="Line 320" o:spid="_x0000_s1155" style="position:absolute;visibility:visible;mso-wrap-style:square" from="25507,24447" to="33718,24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Hu7McAAADcAAAADwAAAGRycy9kb3ducmV2LnhtbESPT0vDQBDF74LfYRnBi7QbjbYldltK&#10;QVpBiv13H7PTJJidDbtrm3575yB4m+G9ee8303nvWnWmEBvPBh6HGSji0tuGKwOH/dtgAiomZIut&#10;ZzJwpQjz2e3NFAvrL7yl8y5VSkI4FmigTqkrtI5lTQ7j0HfEop18cJhkDZW2AS8S7lr9lGUj7bBh&#10;aaixo2VN5ffuxxkYfzRf480mPGjav7+sP4+r/JTnxtzf9YtXUIn69G/+u15bwX8WfHlGJt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Ie7sxwAAANwAAAAPAAAAAAAA&#10;AAAAAAAAAKECAABkcnMvZG93bnJldi54bWxQSwUGAAAAAAQABAD5AAAAlQMAAAAA&#10;" strokeweight=".5pt">
                  <v:stroke endarrow="block"/>
                </v:line>
                <v:shape id="Text Box 321" o:spid="_x0000_s1156" type="#_x0000_t202" style="position:absolute;left:27705;top:19888;width:7416;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qUMIA&#10;AADcAAAADwAAAGRycy9kb3ducmV2LnhtbERPS4vCMBC+L/gfwgh7WTRVFp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apQwgAAANwAAAAPAAAAAAAAAAAAAAAAAJgCAABkcnMvZG93&#10;bnJldi54bWxQSwUGAAAAAAQABAD1AAAAhwMAAAAA&#10;" stroked="f">
                  <v:textbox inset="0,0,0,0">
                    <w:txbxContent>
                      <w:p w14:paraId="1CDCC59D" w14:textId="77777777" w:rsidR="004E3754" w:rsidRPr="00A244D5" w:rsidRDefault="004E3754" w:rsidP="00700E1E">
                        <w:pPr>
                          <w:pStyle w:val="BodyText"/>
                          <w:spacing w:before="0"/>
                          <w:rPr>
                            <w:sz w:val="18"/>
                            <w:szCs w:val="18"/>
                          </w:rPr>
                        </w:pPr>
                        <w:r>
                          <w:rPr>
                            <w:sz w:val="18"/>
                            <w:szCs w:val="18"/>
                          </w:rPr>
                          <w:t>PCD-01 sent to remote server</w:t>
                        </w:r>
                      </w:p>
                    </w:txbxContent>
                  </v:textbox>
                </v:shape>
                <v:shape id="Text Box 326" o:spid="_x0000_s1157" type="#_x0000_t202" style="position:absolute;left:35471;top:31794;width:508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0J8IA&#10;AADcAAAADwAAAGRycy9kb3ducmV2LnhtbERPS4vCMBC+C/sfwizsRTS1iEg1yq664GE9+MDz0Ixt&#10;sZmUJNr6742w4G0+vufMl52pxZ2crywrGA0TEMS51RUXCk7H38EUhA/IGmvLpOBBHpaLj94cM21b&#10;3tP9EAoRQ9hnqKAMocmk9HlJBv3QNsSRu1hnMEToCqkdtjHc1DJNkok0WHFsKLGhVUn59XAzCiZr&#10;d2v3vOqvT5s/3DVFev55nJX6+uy+ZyACdeEt/ndvdZw/T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zQnwgAAANwAAAAPAAAAAAAAAAAAAAAAAJgCAABkcnMvZG93&#10;bnJldi54bWxQSwUGAAAAAAQABAD1AAAAhwMAAAAA&#10;" stroked="f">
                  <v:textbox inset="0,0,0,0">
                    <w:txbxContent>
                      <w:p w14:paraId="7A9EA765" w14:textId="77777777" w:rsidR="004E3754" w:rsidRDefault="004E3754"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4E3754" w:rsidRPr="00F63BD4" w:rsidRDefault="004E3754" w:rsidP="00700E1E">
                        <w:pPr>
                          <w:pStyle w:val="BodyText"/>
                          <w:spacing w:before="0"/>
                          <w:rPr>
                            <w:i/>
                            <w:sz w:val="18"/>
                            <w:szCs w:val="18"/>
                          </w:rPr>
                        </w:pPr>
                        <w:proofErr w:type="gramStart"/>
                        <w:r>
                          <w:rPr>
                            <w:i/>
                            <w:sz w:val="18"/>
                            <w:szCs w:val="18"/>
                          </w:rPr>
                          <w:t>module</w:t>
                        </w:r>
                        <w:proofErr w:type="gramEnd"/>
                      </w:p>
                    </w:txbxContent>
                  </v:textbox>
                </v:shape>
                <v:shape id="AutoShape 327" o:spid="_x0000_s1158" type="#_x0000_t32" style="position:absolute;left:55562;top:63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BnWMQAAADcAAAADwAAAGRycy9kb3ducmV2LnhtbERP22rCQBB9L/QflhH6phsvSEndBClN&#10;UaTSaqGvQ3ZMgtnZkN0m0a93C0Lf5nCus0oHU4uOWldZVjCdRCCIc6srLhR8H7PxMwjnkTXWlknB&#10;hRykyePDCmNte/6i7uALEULYxaig9L6JpXR5SQbdxDbEgTvZ1qAPsC2kbrEP4aaWsyhaSoMVh4YS&#10;G3otKT8ffo2CbJt9dvP+3b4dP5a7n9213s+6qVJPo2H9AsLT4P/Fd/dGh/mLOfw9Ey6Q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GdYxAAAANwAAAAPAAAAAAAAAAAA&#10;AAAAAKECAABkcnMvZG93bnJldi54bWxQSwUGAAAAAAQABAD5AAAAkgMAAAAA&#10;" strokeweight=".5pt">
                  <v:stroke dashstyle="dash"/>
                </v:shape>
                <v:shape id="Text Box 328" o:spid="_x0000_s1159" type="#_x0000_t202" style="position:absolute;left:53022;top:2139;width:539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JyMIA&#10;AADcAAAADwAAAGRycy9kb3ducmV2LnhtbERPS4vCMBC+C/sfwix4kTVdEZGuUVwf4EEPdcXz0My2&#10;xWZSkmjrvzeC4G0+vufMFp2pxY2crywr+B4mIIhzqysuFJz+tl9TED4ga6wtk4I7eVjMP3ozTLVt&#10;OaPbMRQihrBPUUEZQpNK6fOSDPqhbYgj92+dwRChK6R22MZwU8tRkkykwYpjQ4kNrUrKL8erUTBZ&#10;u2ub8WqwPm32eGiK0fn3flaq/9ktf0AE6sJb/HLvdJw/HsP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gnIwgAAANwAAAAPAAAAAAAAAAAAAAAAAJgCAABkcnMvZG93&#10;bnJldi54bWxQSwUGAAAAAAQABAD1AAAAhwMAAAAA&#10;" stroked="f">
                  <v:textbox inset="0,0,0,0">
                    <w:txbxContent>
                      <w:p w14:paraId="222AB484" w14:textId="77777777" w:rsidR="004E3754" w:rsidRDefault="004E3754" w:rsidP="00700E1E">
                        <w:pPr>
                          <w:pStyle w:val="BodyText"/>
                          <w:spacing w:before="0"/>
                          <w:rPr>
                            <w:sz w:val="18"/>
                            <w:szCs w:val="18"/>
                          </w:rPr>
                        </w:pPr>
                        <w:r>
                          <w:rPr>
                            <w:sz w:val="18"/>
                            <w:szCs w:val="18"/>
                          </w:rPr>
                          <w:t>Content</w:t>
                        </w:r>
                      </w:p>
                      <w:p w14:paraId="5B5BEF50" w14:textId="77777777" w:rsidR="004E3754" w:rsidRPr="00A244D5" w:rsidRDefault="004E3754" w:rsidP="00700E1E">
                        <w:pPr>
                          <w:pStyle w:val="BodyText"/>
                          <w:spacing w:before="0"/>
                          <w:rPr>
                            <w:sz w:val="18"/>
                            <w:szCs w:val="18"/>
                          </w:rPr>
                        </w:pPr>
                        <w:r>
                          <w:rPr>
                            <w:sz w:val="18"/>
                            <w:szCs w:val="18"/>
                          </w:rPr>
                          <w:t>Consumer</w:t>
                        </w:r>
                      </w:p>
                    </w:txbxContent>
                  </v:textbox>
                </v:shape>
                <v:shape id="Text Box 329" o:spid="_x0000_s1160" type="#_x0000_t202" style="position:absolute;left:45034;top:43643;width:6185;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qsU8MA&#10;AADcAAAADwAAAGRycy9kb3ducmV2LnhtbERPS2vCQBC+F/wPywi9FN00tC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qsU8MAAADcAAAADwAAAAAAAAAAAAAAAACYAgAAZHJzL2Rv&#10;d25yZXYueG1sUEsFBgAAAAAEAAQA9QAAAIgDAAAAAA==&#10;" stroked="f">
                  <v:textbox inset="0,0,0,0">
                    <w:txbxContent>
                      <w:p w14:paraId="104CE111" w14:textId="77777777" w:rsidR="004E3754" w:rsidRPr="00A244D5" w:rsidRDefault="004E3754" w:rsidP="00700E1E">
                        <w:pPr>
                          <w:pStyle w:val="BodyText"/>
                          <w:spacing w:before="0"/>
                          <w:rPr>
                            <w:sz w:val="18"/>
                            <w:szCs w:val="18"/>
                          </w:rPr>
                        </w:pPr>
                        <w:r>
                          <w:rPr>
                            <w:sz w:val="18"/>
                            <w:szCs w:val="18"/>
                          </w:rPr>
                          <w:t>PHMR module sent to consumer</w:t>
                        </w:r>
                      </w:p>
                    </w:txbxContent>
                  </v:textbox>
                </v:shape>
                <v:rect id="Rectangle 330" o:spid="_x0000_s1161" style="position:absolute;left:53968;top:40519;width:3785;height:8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uOsIA&#10;AADcAAAADwAAAGRycy9kb3ducmV2LnhtbERPTWvCQBC9C/0PyxR6aza1EkrMKiotFHoyCrlOs2MS&#10;m50Nu1tN/fWuUPA2j/c5xXI0vTiR851lBS9JCoK4trrjRsF+9/H8BsIHZI29ZVLwRx6Wi4dJgbm2&#10;Z97SqQyNiCHsc1TQhjDkUvq6JYM+sQNx5A7WGQwRukZqh+cYbno5TdNMGuw4NrQ40Kal+qf8NQrs&#10;cf1edatqM3w5+WouFxm+64NST4/jag4i0Bju4n/3p47zZxncnokX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y46wgAAANwAAAAPAAAAAAAAAAAAAAAAAJgCAABkcnMvZG93&#10;bnJldi54bWxQSwUGAAAAAAQABAD1AAAAhwMAAAAA&#10;" strokeweight=".5pt"/>
                <v:line id="Line 331" o:spid="_x0000_s1162" style="position:absolute;visibility:visible;mso-wrap-style:square" from="45034,41376" to="53968,41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h2mMMAAADcAAAADwAAAGRycy9kb3ducmV2LnhtbERP22rCQBB9F/oPywh9Ed20aY1EVymF&#10;ogURr+9jdkxCs7Nhd9X077uFQt/mcK4zW3SmETdyvras4GmUgCAurK65VHA8fAwnIHxA1thYJgXf&#10;5GExf+jNMNf2zju67UMpYgj7HBVUIbS5lL6oyKAf2ZY4chfrDIYIXSm1w3sMN418TpKxNFhzbKiw&#10;pfeKiq/91SjI1vU522zcQNLh83W1PS3TS5oq9djv3qYgAnXhX/znXuk4/yWD32fiB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IdpjDAAAA3AAAAA8AAAAAAAAAAAAA&#10;AAAAoQIAAGRycy9kb3ducmV2LnhtbFBLBQYAAAAABAAEAPkAAACRAwAAAAA=&#10;" strokeweight=".5pt">
                  <v:stroke endarrow="block"/>
                </v:lin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332" o:spid="_x0000_s1163" type="#_x0000_t63" style="position:absolute;left:48679;top:29406;width:9074;height:7608;rotation:-112072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GIcMA&#10;AADcAAAADwAAAGRycy9kb3ducmV2LnhtbESPQWsCMRCF70L/Q5hCb5qtSCmrUUphoUe1UjwOm3Gz&#10;uJksSVxXf33nIHib4b1575vVZvSdGiimNrCB91kBirgOtuXGwOG3mn6CShnZYheYDNwowWb9Mllh&#10;acOVdzTsc6MkhFOJBlzOfal1qh15TLPQE4t2CtFjljU22ka8Srjv9LwoPrTHlqXBYU/fjurz/uIN&#10;xHaeY9hejseds/dDZc9D9VcY8/Y6fi1BZRrz0/y4/rGCvxBaeUYm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GIcMAAADcAAAADwAAAAAAAAAAAAAAAACYAgAAZHJzL2Rv&#10;d25yZXYueG1sUEsFBgAAAAAEAAQA9QAAAIgDAAAAAA==&#10;" adj="2077,-10328" strokeweight=".5pt">
                  <v:textbox inset="0,0,0,0">
                    <w:txbxContent>
                      <w:p w14:paraId="1F30339A" w14:textId="77777777" w:rsidR="004E3754" w:rsidRDefault="004E3754"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v:textbox>
                </v:shape>
                <v:shape id="AutoShape 333" o:spid="_x0000_s1164" type="#_x0000_t63" style="position:absolute;top:20307;width:9417;height:7201;rotation:-115708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tCsEA&#10;AADcAAAADwAAAGRycy9kb3ducmV2LnhtbESP0YrCMBBF3wX/IYywb5oqrmg1iogu+7Za/YChGdti&#10;MylNbLp/vxGEfZvh3nPnzmbXm1p01LrKsoLpJAFBnFtdcaHgdj2NlyCcR9ZYWyYFv+Rgtx0ONphq&#10;G/hCXeYLEUPYpaig9L5JpXR5SQbdxDbEUbvb1qCPa1tI3WKI4aaWsyRZSIMVxwslNnQoKX9kTxNr&#10;YOK+Lj+n29F+Zih9F7IQzkp9jPr9GoSn3v+b3/S3jtx8Ba9n4gR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bQrBAAAA3AAAAA8AAAAAAAAAAAAAAAAAmAIAAGRycy9kb3du&#10;cmV2LnhtbFBLBQYAAAAABAAEAPUAAACGAwAAAAA=&#10;" adj="10451,30112" strokeweight=".5pt">
                  <v:textbox inset="0,0,0,0">
                    <w:txbxContent>
                      <w:p w14:paraId="69F6AAEF" w14:textId="77777777" w:rsidR="004E3754" w:rsidRDefault="004E3754" w:rsidP="00700E1E">
                        <w:r>
                          <w:rPr>
                            <w:sz w:val="18"/>
                            <w:szCs w:val="18"/>
                          </w:rPr>
                          <w:t>Patient takes measurements and meds</w:t>
                        </w:r>
                      </w:p>
                    </w:txbxContent>
                  </v:textbox>
                </v:shape>
                <v:line id="Line 335" o:spid="_x0000_s1165" style="position:absolute;visibility:visible;mso-wrap-style:square" from="18148,21259" to="21831,2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h4McYAAADcAAAADwAAAGRycy9kb3ducmV2LnhtbESPQWvCQBCF74X+h2UKvZS6scEq0VVE&#10;KFUo0mq9j9kxCWZnw+5W03/vHAq9zfDevPfNbNG7Vl0oxMazgeEgA0VcettwZeB7//Y8ARUTssXW&#10;Mxn4pQiL+f3dDAvrr/xFl12qlIRwLNBAnVJXaB3LmhzGge+IRTv54DDJGiptA14l3LX6JctetcOG&#10;paHGjlY1lefdjzMw/miO4+02PGnab0brz8N7fspzYx4f+uUUVKI+/Zv/rtdW8EeCL8/IBH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4eDHGAAAA3AAAAA8AAAAAAAAA&#10;AAAAAAAAoQIAAGRycy9kb3ducmV2LnhtbFBLBQYAAAAABAAEAPkAAACUAwAAAAA=&#10;" strokeweight=".5pt">
                  <v:stroke endarrow="block"/>
                </v:line>
                <v:line id="Line 336" o:spid="_x0000_s1166" style="position:absolute;visibility:visible;mso-wrap-style:square" from="37706,30010" to="41389,30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TdqsMAAADcAAAADwAAAGRycy9kb3ducmV2LnhtbERP22oCMRB9F/oPYQp9kZq1i7VszUop&#10;FBVErLbv083shW4mSxJ1/XsjCL7N4VxnNu9NK47kfGNZwXiUgCAurG64UvCz/3p+A+EDssbWMik4&#10;k4d5/jCYYabtib/puAuViCHsM1RQh9BlUvqiJoN+ZDviyJXWGQwRukpqh6cYblr5kiSv0mDDsaHG&#10;jj5rKv53B6Ngum7+ppuNG0rarybL7e8iLdNUqafH/uMdRKA+3MU391LH+ZMxXJ+JF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03arDAAAA3AAAAA8AAAAAAAAAAAAA&#10;AAAAoQIAAGRycy9kb3ducmV2LnhtbFBLBQYAAAAABAAEAPkAAACRAwAAAAA=&#10;" strokeweight=".5pt">
                  <v:stroke endarrow="block"/>
                </v:line>
                <w10:anchorlock/>
              </v:group>
            </w:pict>
          </mc:Fallback>
        </mc:AlternateContent>
      </w:r>
    </w:p>
    <w:p w14:paraId="558BB4A4" w14:textId="77777777" w:rsidR="00747BB5" w:rsidRPr="00323FDB" w:rsidRDefault="00747BB5" w:rsidP="00747BB5">
      <w:pPr>
        <w:pStyle w:val="FigureTitle"/>
      </w:pPr>
    </w:p>
    <w:p w14:paraId="6B9DD9CF" w14:textId="4C023177" w:rsidR="00747BB5" w:rsidRPr="00323FDB" w:rsidRDefault="00747BB5" w:rsidP="00747BB5">
      <w:pPr>
        <w:pStyle w:val="FigureTitle"/>
      </w:pPr>
      <w:r w:rsidRPr="00323FDB">
        <w:t>Figure X.4.2.</w:t>
      </w:r>
      <w:r w:rsidR="001D1567">
        <w:t>1.</w:t>
      </w:r>
      <w:r w:rsidRPr="00323FDB">
        <w:t xml:space="preserve">2-1: Basic Process Flow in </w:t>
      </w:r>
      <w:r w:rsidR="002C1312" w:rsidRPr="00323FDB">
        <w:t xml:space="preserve">RPM </w:t>
      </w:r>
      <w:r w:rsidRPr="00323FDB">
        <w:t>Profile</w:t>
      </w:r>
    </w:p>
    <w:p w14:paraId="21B9B910" w14:textId="77777777" w:rsidR="00747BB5" w:rsidRPr="00323FDB" w:rsidRDefault="00747BB5" w:rsidP="00E10688">
      <w:pPr>
        <w:pStyle w:val="BodyText"/>
      </w:pPr>
    </w:p>
    <w:p w14:paraId="4A8FBC29" w14:textId="6E42FDF7" w:rsidR="00747BB5" w:rsidRPr="00323FDB" w:rsidRDefault="00747BB5" w:rsidP="00747BB5">
      <w:pPr>
        <w:pStyle w:val="Heading4"/>
        <w:numPr>
          <w:ilvl w:val="0"/>
          <w:numId w:val="0"/>
        </w:numPr>
        <w:ind w:left="864" w:hanging="864"/>
        <w:rPr>
          <w:noProof w:val="0"/>
        </w:rPr>
      </w:pPr>
      <w:bookmarkStart w:id="802" w:name="_Toc424048756"/>
      <w:r w:rsidRPr="00323FDB">
        <w:rPr>
          <w:noProof w:val="0"/>
        </w:rPr>
        <w:t xml:space="preserve">X.4.2.2 Use Case #2: </w:t>
      </w:r>
      <w:r w:rsidR="002C1312" w:rsidRPr="00323FDB">
        <w:rPr>
          <w:noProof w:val="0"/>
        </w:rPr>
        <w:t>Post-Operative Recovery</w:t>
      </w:r>
      <w:bookmarkEnd w:id="802"/>
    </w:p>
    <w:p w14:paraId="2D7B7637" w14:textId="2F0D8E2A" w:rsidR="00747BB5" w:rsidRPr="00323FDB" w:rsidRDefault="00747BB5" w:rsidP="00E10688">
      <w:pPr>
        <w:pStyle w:val="BodyText"/>
      </w:pPr>
      <w:r w:rsidRPr="00323FDB">
        <w:t>Remote Post-Operative recovery allows a patient to recover from the effects of surgery or other traumatic procedures (such as chemotherapy) amongst family and friends in a familiar environment.</w:t>
      </w:r>
    </w:p>
    <w:p w14:paraId="7472E149" w14:textId="37BA7C11" w:rsidR="00747BB5" w:rsidRPr="00323FDB" w:rsidRDefault="00747BB5" w:rsidP="00747BB5">
      <w:pPr>
        <w:pStyle w:val="Heading5"/>
        <w:numPr>
          <w:ilvl w:val="0"/>
          <w:numId w:val="0"/>
        </w:numPr>
        <w:rPr>
          <w:noProof w:val="0"/>
        </w:rPr>
      </w:pPr>
      <w:bookmarkStart w:id="803" w:name="_Toc424048757"/>
      <w:r w:rsidRPr="00323FDB">
        <w:rPr>
          <w:noProof w:val="0"/>
        </w:rPr>
        <w:t xml:space="preserve">X.4.2.2.1 </w:t>
      </w:r>
      <w:r w:rsidR="002C1312" w:rsidRPr="00323FDB">
        <w:rPr>
          <w:noProof w:val="0"/>
        </w:rPr>
        <w:t>Post-Operative Recovery</w:t>
      </w:r>
      <w:r w:rsidRPr="00323FDB">
        <w:rPr>
          <w:bCs/>
          <w:noProof w:val="0"/>
        </w:rPr>
        <w:t xml:space="preserve"> </w:t>
      </w:r>
      <w:r w:rsidRPr="00323FDB">
        <w:rPr>
          <w:noProof w:val="0"/>
        </w:rPr>
        <w:t>Use Case Description</w:t>
      </w:r>
      <w:bookmarkEnd w:id="803"/>
    </w:p>
    <w:p w14:paraId="1DE442B8" w14:textId="77777777" w:rsidR="00747BB5" w:rsidRPr="00323FDB" w:rsidRDefault="00747BB5" w:rsidP="00E10688">
      <w:pPr>
        <w:pStyle w:val="BodyText"/>
      </w:pPr>
      <w:r w:rsidRPr="00323FDB">
        <w:t xml:space="preserve">A patient that has had surgery, or chemotherapy, or radiation treatment, or has undergone some other medically traumatic event will often need to be monitored for potential complications. In some cases (such as a broken bone) the potential for complications is so low that it is standard </w:t>
      </w:r>
      <w:r w:rsidRPr="00323FDB">
        <w:lastRenderedPageBreak/>
        <w:t>procedure that recovery is at home. In many other cases monitoring is needed but it is fairly simple, and any complications that might be detected from the monitoring will not be acute. Nevertheless the patient is either required to stay at the facility to receive this monitoring or is required to frequently visit the facility to be monitored, both of which are inconvenient and expensive. If the patient can be provided with the monitoring equipment, recovery can take place in the home and visits to the facility take place only when warranted.</w:t>
      </w:r>
    </w:p>
    <w:p w14:paraId="58E04138" w14:textId="4C4D5325" w:rsidR="00747BB5" w:rsidRPr="00323FDB" w:rsidRDefault="00747BB5" w:rsidP="00747BB5">
      <w:pPr>
        <w:pStyle w:val="Heading5"/>
        <w:numPr>
          <w:ilvl w:val="0"/>
          <w:numId w:val="0"/>
        </w:numPr>
        <w:rPr>
          <w:noProof w:val="0"/>
        </w:rPr>
      </w:pPr>
      <w:bookmarkStart w:id="804" w:name="_Toc424048758"/>
      <w:r w:rsidRPr="00323FDB">
        <w:rPr>
          <w:noProof w:val="0"/>
        </w:rPr>
        <w:t xml:space="preserve">X.4.2.2.2 </w:t>
      </w:r>
      <w:r w:rsidR="002C1312" w:rsidRPr="00323FDB">
        <w:rPr>
          <w:noProof w:val="0"/>
        </w:rPr>
        <w:t>Post-Operative Recovery</w:t>
      </w:r>
      <w:r w:rsidRPr="00323FDB">
        <w:rPr>
          <w:noProof w:val="0"/>
        </w:rPr>
        <w:t xml:space="preserve"> Process Flow</w:t>
      </w:r>
      <w:bookmarkEnd w:id="804"/>
    </w:p>
    <w:p w14:paraId="2E32D9E9" w14:textId="5C92BAB4" w:rsidR="00747BB5" w:rsidRPr="00323FDB" w:rsidRDefault="00747BB5" w:rsidP="00E10688">
      <w:pPr>
        <w:pStyle w:val="BodyText"/>
      </w:pPr>
      <w:r w:rsidRPr="00323FDB">
        <w:t xml:space="preserve">A patient has just undergone heart surgery. The surgery appears to have gone well and the patient shows no signs of complications. The care giver provides the patient with a </w:t>
      </w:r>
      <w:r w:rsidR="00BE3C9C" w:rsidRPr="00323FDB">
        <w:t>PCHA</w:t>
      </w:r>
      <w:r w:rsidRPr="00323FDB">
        <w:t xml:space="preserve">-compliant weight scale from </w:t>
      </w:r>
      <w:proofErr w:type="spellStart"/>
      <w:r w:rsidRPr="00323FDB">
        <w:t>ViktMasters</w:t>
      </w:r>
      <w:proofErr w:type="spellEnd"/>
      <w:r w:rsidRPr="00323FDB">
        <w:t xml:space="preserve"> AB, blood pressure cuff from </w:t>
      </w:r>
      <w:proofErr w:type="spellStart"/>
      <w:r w:rsidRPr="00323FDB">
        <w:t>MedMax</w:t>
      </w:r>
      <w:proofErr w:type="spellEnd"/>
      <w:r w:rsidRPr="00323FDB">
        <w:t xml:space="preserve"> </w:t>
      </w:r>
      <w:proofErr w:type="spellStart"/>
      <w:r w:rsidRPr="00323FDB">
        <w:t>Gmbh</w:t>
      </w:r>
      <w:proofErr w:type="spellEnd"/>
      <w:r w:rsidRPr="00323FDB">
        <w:t xml:space="preserve">, pulse oximeter from </w:t>
      </w:r>
      <w:proofErr w:type="spellStart"/>
      <w:r w:rsidRPr="00323FDB">
        <w:t>POSpecialists</w:t>
      </w:r>
      <w:proofErr w:type="spellEnd"/>
      <w:r w:rsidRPr="00323FDB">
        <w:t xml:space="preserve">, </w:t>
      </w:r>
      <w:proofErr w:type="spellStart"/>
      <w:r w:rsidRPr="00323FDB">
        <w:t>Inc</w:t>
      </w:r>
      <w:proofErr w:type="spellEnd"/>
      <w:r w:rsidRPr="00323FDB">
        <w:t xml:space="preserve">, and medication monitor from AMM Masters AB, and installs a </w:t>
      </w:r>
      <w:r w:rsidR="00BE3C9C" w:rsidRPr="00323FDB">
        <w:t>PCHA</w:t>
      </w:r>
      <w:r w:rsidRPr="00323FDB">
        <w:t xml:space="preserve"> complaint application hosting device application from Medical </w:t>
      </w:r>
      <w:proofErr w:type="spellStart"/>
      <w:r w:rsidRPr="00323FDB">
        <w:t>Mjukvaror</w:t>
      </w:r>
      <w:proofErr w:type="spellEnd"/>
      <w:r w:rsidRPr="00323FDB">
        <w:t xml:space="preserve"> AB on the patient’s mobile phone. The Medical </w:t>
      </w:r>
      <w:proofErr w:type="spellStart"/>
      <w:r w:rsidRPr="00323FDB">
        <w:t>Mjukvaror</w:t>
      </w:r>
      <w:proofErr w:type="spellEnd"/>
      <w:r w:rsidRPr="00323FDB">
        <w:t xml:space="preserve"> AHD application is configured to transfer the data to an application obtained from Medical Servers, Inc. running on the facilities back end server. The health care staff has configured an account for the patient on this server. The care giver instructs the patient to take a weight measurement, blood pressure measurement, and pulse oximeter reading twice a day along with medication instructions; once in the morning, and once in the evening. Taking additional weight measurements during other times of the day is encouraged. The patient is instructed to first turn on the mobile device, start the installed Medical </w:t>
      </w:r>
      <w:proofErr w:type="spellStart"/>
      <w:r w:rsidRPr="00323FDB">
        <w:t>Mjukvaror</w:t>
      </w:r>
      <w:proofErr w:type="spellEnd"/>
      <w:r w:rsidRPr="00323FDB">
        <w:t xml:space="preserve"> AHD application, and then use the three provided devices to take the measurements</w:t>
      </w:r>
      <w:r w:rsidR="00DF14D1">
        <w:t xml:space="preserve">. </w:t>
      </w:r>
      <w:r w:rsidRPr="00323FDB">
        <w:t>Medications are dispensed from a special pill box. The patient is given a few practice sessions with the devices, the use of the medication dispenser, and mobile phone application. Everything goes smoothly though it takes some extra effort to get used to taking blood pressure measurements. The patient sees the measurements displayed and medications taken on the mobile device and an indication that the data is dispatched to the care provider. The care provider then accesses the data from the examination room terminal and shows the patient the sent measurements.</w:t>
      </w:r>
    </w:p>
    <w:p w14:paraId="6FDE8DF1" w14:textId="34E79630" w:rsidR="00747BB5" w:rsidRPr="00323FDB" w:rsidRDefault="00747BB5" w:rsidP="00E10688">
      <w:pPr>
        <w:pStyle w:val="BodyText"/>
      </w:pPr>
      <w:r w:rsidRPr="00323FDB">
        <w:t xml:space="preserve">Once home the patient follows the care giver’s instructions; turn on the mobile device, start the </w:t>
      </w:r>
      <w:r w:rsidR="00BE3C9C" w:rsidRPr="00323FDB">
        <w:t>PCHA</w:t>
      </w:r>
      <w:r w:rsidRPr="00323FDB">
        <w:t xml:space="preserve"> complaint application, and then take the three instructed measurements and the prescribed medications. All devices use the </w:t>
      </w:r>
      <w:r w:rsidR="00CA17B3" w:rsidRPr="00323FDB">
        <w:t xml:space="preserve">Communicate </w:t>
      </w:r>
      <w:r w:rsidR="00BE3C9C" w:rsidRPr="00323FDB">
        <w:t>PCHA</w:t>
      </w:r>
      <w:r w:rsidRPr="00323FDB">
        <w:t xml:space="preserve"> Data</w:t>
      </w:r>
      <w:r w:rsidR="00CA17B3" w:rsidRPr="00323FDB">
        <w:t>-BT</w:t>
      </w:r>
      <w:r w:rsidRPr="00323FDB">
        <w:t xml:space="preserve"> transaction </w:t>
      </w:r>
      <w:r w:rsidR="00CA17B3" w:rsidRPr="00323FDB">
        <w:t>(</w:t>
      </w:r>
      <w:r w:rsidRPr="00323FDB">
        <w:t>Bluetooth</w:t>
      </w:r>
      <w:r w:rsidR="00CA17B3" w:rsidRPr="00323FDB">
        <w:t>)</w:t>
      </w:r>
      <w:r w:rsidRPr="00323FDB">
        <w:t xml:space="preserve"> to transfer the measurements and medication indications to the mobile device.</w:t>
      </w:r>
    </w:p>
    <w:p w14:paraId="1C13E813" w14:textId="3C26E8BF" w:rsidR="00747BB5" w:rsidRPr="00323FDB" w:rsidRDefault="00747BB5" w:rsidP="00E10688">
      <w:pPr>
        <w:pStyle w:val="BodyText"/>
      </w:pPr>
      <w:r w:rsidRPr="00323FDB">
        <w:t xml:space="preserve">The mobile device then uses the SOAP Observation upload transaction and sends this data as a </w:t>
      </w:r>
      <w:r w:rsidR="00F7282E" w:rsidRPr="00323FDB">
        <w:t>PCD-01 message</w:t>
      </w:r>
      <w:r w:rsidRPr="00323FDB">
        <w:t xml:space="preserve"> to the backend server. The backend server then converts the </w:t>
      </w:r>
      <w:r w:rsidR="00F7282E" w:rsidRPr="00323FDB">
        <w:t>PCD-01 message</w:t>
      </w:r>
      <w:r w:rsidRPr="00323FDB">
        <w:t xml:space="preserve"> to a PHMR module using the supplementary information entered for this patient in the patient’s account and uses </w:t>
      </w:r>
      <w:proofErr w:type="spellStart"/>
      <w:r w:rsidRPr="00323FDB">
        <w:t>XDS</w:t>
      </w:r>
      <w:r w:rsidR="00DF14D1">
        <w:t>.</w:t>
      </w:r>
      <w:r w:rsidRPr="00323FDB">
        <w:t>b</w:t>
      </w:r>
      <w:proofErr w:type="spellEnd"/>
      <w:r w:rsidRPr="00323FDB">
        <w:t xml:space="preserve"> Provide and Register Document Set transaction to send the document to the care provider’s repository where it can be examined with the facilities’ existing infrastructure.</w:t>
      </w:r>
    </w:p>
    <w:p w14:paraId="42BADBCC" w14:textId="1A59EDF0" w:rsidR="00303E20" w:rsidRPr="00323FDB" w:rsidRDefault="00303E20" w:rsidP="00303E20">
      <w:pPr>
        <w:pStyle w:val="Heading2"/>
        <w:numPr>
          <w:ilvl w:val="0"/>
          <w:numId w:val="0"/>
        </w:numPr>
        <w:rPr>
          <w:noProof w:val="0"/>
        </w:rPr>
      </w:pPr>
      <w:bookmarkStart w:id="805" w:name="_Toc424048759"/>
      <w:r w:rsidRPr="00323FDB">
        <w:rPr>
          <w:noProof w:val="0"/>
        </w:rPr>
        <w:t>X.</w:t>
      </w:r>
      <w:r w:rsidR="00AF472E" w:rsidRPr="00323FDB">
        <w:rPr>
          <w:noProof w:val="0"/>
        </w:rPr>
        <w:t>5</w:t>
      </w:r>
      <w:r w:rsidR="005F21E7" w:rsidRPr="00323FDB">
        <w:rPr>
          <w:noProof w:val="0"/>
        </w:rPr>
        <w:t xml:space="preserve"> </w:t>
      </w:r>
      <w:r w:rsidR="002C1312" w:rsidRPr="00323FDB">
        <w:rPr>
          <w:noProof w:val="0"/>
        </w:rPr>
        <w:t xml:space="preserve">RPM </w:t>
      </w:r>
      <w:r w:rsidRPr="00323FDB">
        <w:rPr>
          <w:noProof w:val="0"/>
        </w:rPr>
        <w:t>Security Considerations</w:t>
      </w:r>
      <w:bookmarkEnd w:id="805"/>
    </w:p>
    <w:p w14:paraId="158EF21C" w14:textId="640ACC45" w:rsidR="007D6862" w:rsidRPr="00323FDB" w:rsidRDefault="007D6862" w:rsidP="00323FDB">
      <w:pPr>
        <w:pStyle w:val="BodyText"/>
      </w:pPr>
      <w:r w:rsidRPr="00323FDB">
        <w:t xml:space="preserve">Personal Health Devices are typically simple applications embedded with a sensor that communicate to more complex devices through secure </w:t>
      </w:r>
      <w:r w:rsidR="00A54810" w:rsidRPr="00323FDB">
        <w:t>wireless personal networking</w:t>
      </w:r>
      <w:r w:rsidRPr="00323FDB">
        <w:t xml:space="preserve"> protocols</w:t>
      </w:r>
      <w:r w:rsidR="00A54810" w:rsidRPr="00323FDB">
        <w:t xml:space="preserve">, </w:t>
      </w:r>
      <w:r w:rsidR="00A54810" w:rsidRPr="00323FDB">
        <w:lastRenderedPageBreak/>
        <w:t>or connected to devices through a wired USB</w:t>
      </w:r>
      <w:r w:rsidRPr="00323FDB">
        <w:t xml:space="preserve"> </w:t>
      </w:r>
      <w:r w:rsidR="00A54810" w:rsidRPr="00323FDB">
        <w:t>connection under the control of the user</w:t>
      </w:r>
      <w:r w:rsidR="00DF14D1">
        <w:t xml:space="preserve">. </w:t>
      </w:r>
      <w:r w:rsidR="00A54810" w:rsidRPr="00323FDB">
        <w:t xml:space="preserve">While they can store data (e.g., a glucose monitor), many rarely store data </w:t>
      </w:r>
      <w:r w:rsidR="003877D0" w:rsidRPr="00323FDB">
        <w:t xml:space="preserve">for other than a short period of time, and only that data that is measured </w:t>
      </w:r>
      <w:r w:rsidR="00A54810" w:rsidRPr="00323FDB">
        <w:t>by the sensor.</w:t>
      </w:r>
      <w:r w:rsidR="00E15873" w:rsidRPr="00323FDB">
        <w:t xml:space="preserve"> In addition, Personal Health Devices rarely have personally identifiable information as there is currently no standardized means to transmit such information using the </w:t>
      </w:r>
      <w:r w:rsidR="00CA17B3" w:rsidRPr="00323FDB">
        <w:t xml:space="preserve">Communicate </w:t>
      </w:r>
      <w:r w:rsidR="00BE3C9C" w:rsidRPr="00323FDB">
        <w:t>PCHA</w:t>
      </w:r>
      <w:r w:rsidR="00E15873" w:rsidRPr="00323FDB">
        <w:t xml:space="preserve"> </w:t>
      </w:r>
      <w:r w:rsidR="00527A26" w:rsidRPr="00323FDB">
        <w:t>Data</w:t>
      </w:r>
      <w:r w:rsidR="00CA17B3" w:rsidRPr="00323FDB">
        <w:t>-*</w:t>
      </w:r>
      <w:r w:rsidR="00527A26" w:rsidRPr="00323FDB">
        <w:t xml:space="preserve"> </w:t>
      </w:r>
      <w:r w:rsidR="00E15873" w:rsidRPr="00323FDB">
        <w:t>transactions</w:t>
      </w:r>
      <w:r w:rsidR="00DF14D1">
        <w:t xml:space="preserve">. </w:t>
      </w:r>
      <w:r w:rsidR="00A54810" w:rsidRPr="00323FDB">
        <w:t>The devices are subject to typical security concerns, such as theft or loss.</w:t>
      </w:r>
      <w:r w:rsidR="003877D0" w:rsidRPr="00323FDB">
        <w:t xml:space="preserve"> </w:t>
      </w:r>
      <w:r w:rsidR="00A54810" w:rsidRPr="00323FDB">
        <w:t xml:space="preserve">The main security concern for these devices is </w:t>
      </w:r>
      <w:r w:rsidR="003877D0" w:rsidRPr="00323FDB">
        <w:t xml:space="preserve">their </w:t>
      </w:r>
      <w:r w:rsidR="00A54810" w:rsidRPr="00323FDB">
        <w:t>communicat</w:t>
      </w:r>
      <w:r w:rsidR="003877D0" w:rsidRPr="00323FDB">
        <w:t>ion channel</w:t>
      </w:r>
      <w:r w:rsidR="00A54810" w:rsidRPr="00323FDB">
        <w:t xml:space="preserve"> </w:t>
      </w:r>
      <w:r w:rsidR="003877D0" w:rsidRPr="00323FDB">
        <w:t xml:space="preserve">with </w:t>
      </w:r>
      <w:r w:rsidR="00A54810" w:rsidRPr="00323FDB">
        <w:t xml:space="preserve">other </w:t>
      </w:r>
      <w:r w:rsidR="003877D0" w:rsidRPr="00323FDB">
        <w:t>actors</w:t>
      </w:r>
      <w:r w:rsidR="00DF14D1">
        <w:t xml:space="preserve">. </w:t>
      </w:r>
      <w:r w:rsidR="00A54810" w:rsidRPr="00323FDB">
        <w:t xml:space="preserve">This profile mandates the use of secured network communications when the device is accessed </w:t>
      </w:r>
      <w:r w:rsidR="003877D0" w:rsidRPr="00323FDB">
        <w:t xml:space="preserve">or transmits data </w:t>
      </w:r>
      <w:r w:rsidR="00A54810" w:rsidRPr="00323FDB">
        <w:t>through wireless protocols</w:t>
      </w:r>
      <w:r w:rsidR="00DF14D1">
        <w:t xml:space="preserve">. </w:t>
      </w:r>
      <w:r w:rsidR="00A54810" w:rsidRPr="00323FDB">
        <w:t>This mitigates the risk of data interception, interference, or alteration in transit</w:t>
      </w:r>
      <w:r w:rsidR="00DF14D1">
        <w:t xml:space="preserve">. </w:t>
      </w:r>
      <w:r w:rsidR="00A54810" w:rsidRPr="00323FDB">
        <w:t>It is presumed that the device is under user control when it is attached via a wired connection</w:t>
      </w:r>
      <w:r w:rsidR="003877D0" w:rsidRPr="00323FDB">
        <w:t>, and so no encryption is required in this case</w:t>
      </w:r>
      <w:r w:rsidR="00A54810" w:rsidRPr="00323FDB">
        <w:t>.</w:t>
      </w:r>
    </w:p>
    <w:p w14:paraId="27EADD36" w14:textId="072346D4" w:rsidR="00A54810" w:rsidRPr="00323FDB" w:rsidRDefault="00A54810" w:rsidP="00323FDB">
      <w:pPr>
        <w:pStyle w:val="BodyText"/>
      </w:pPr>
      <w:r w:rsidRPr="00323FDB">
        <w:t>Unlike sensors, data collectors may store both sensor data, as well as personal</w:t>
      </w:r>
      <w:r w:rsidR="003877D0" w:rsidRPr="00323FDB">
        <w:t>ly</w:t>
      </w:r>
      <w:r w:rsidRPr="00323FDB">
        <w:t xml:space="preserve"> identifiable information, and will communicate it to upstream systems</w:t>
      </w:r>
      <w:r w:rsidR="00DF14D1">
        <w:t xml:space="preserve">. </w:t>
      </w:r>
      <w:r w:rsidR="003877D0" w:rsidRPr="00323FDB">
        <w:t xml:space="preserve">Like PHDs, these devices are also subject to theft and loss. </w:t>
      </w:r>
      <w:r w:rsidRPr="00323FDB">
        <w:t xml:space="preserve">These devices are required to synchronize time using either native protocols (e.g., through the cellular network that the device is attached), or through use of the IHE Time Client Actor from the Consistent Time </w:t>
      </w:r>
      <w:r w:rsidR="00F57B31">
        <w:t>Profile</w:t>
      </w:r>
      <w:r w:rsidR="00636729" w:rsidRPr="00323FDB">
        <w:t>. This profile requires</w:t>
      </w:r>
      <w:r w:rsidRPr="00323FDB">
        <w:t xml:space="preserve"> </w:t>
      </w:r>
      <w:r w:rsidR="00636729" w:rsidRPr="00323FDB">
        <w:t>the</w:t>
      </w:r>
      <w:r w:rsidRPr="00323FDB">
        <w:t xml:space="preserve"> </w:t>
      </w:r>
      <w:r w:rsidR="00636729" w:rsidRPr="00323FDB">
        <w:t xml:space="preserve">support pf </w:t>
      </w:r>
      <w:r w:rsidRPr="00323FDB">
        <w:t>encrypt</w:t>
      </w:r>
      <w:r w:rsidR="00636729" w:rsidRPr="00323FDB">
        <w:t>ion of</w:t>
      </w:r>
      <w:r w:rsidRPr="00323FDB">
        <w:t xml:space="preserve"> any upstream network transmissions using Transport Layer Security</w:t>
      </w:r>
      <w:r w:rsidR="00E15873" w:rsidRPr="00323FDB">
        <w:t xml:space="preserve"> and authenticat</w:t>
      </w:r>
      <w:r w:rsidR="00636729" w:rsidRPr="00323FDB">
        <w:t>ion of</w:t>
      </w:r>
      <w:r w:rsidR="00E15873" w:rsidRPr="00323FDB">
        <w:t xml:space="preserve"> the user via SAML</w:t>
      </w:r>
      <w:r w:rsidR="009E61C1" w:rsidRPr="00323FDB">
        <w:t xml:space="preserve"> when web services are used</w:t>
      </w:r>
      <w:r w:rsidR="00E15873" w:rsidRPr="00323FDB">
        <w:t xml:space="preserve"> or </w:t>
      </w:r>
      <w:proofErr w:type="spellStart"/>
      <w:r w:rsidR="00E15873" w:rsidRPr="00323FDB">
        <w:t>oAuth</w:t>
      </w:r>
      <w:proofErr w:type="spellEnd"/>
      <w:r w:rsidR="009E61C1" w:rsidRPr="00323FDB">
        <w:t xml:space="preserve"> when using RESTful </w:t>
      </w:r>
      <w:proofErr w:type="spellStart"/>
      <w:r w:rsidR="009E61C1" w:rsidRPr="00323FDB">
        <w:t>hData</w:t>
      </w:r>
      <w:proofErr w:type="spellEnd"/>
      <w:r w:rsidR="009E61C1" w:rsidRPr="00323FDB">
        <w:t xml:space="preserve"> as specified in the IHE ITI Technical Framework Supplement: Internet User Authentication (IUA)</w:t>
      </w:r>
      <w:r w:rsidR="00DF14D1">
        <w:t xml:space="preserve">. </w:t>
      </w:r>
      <w:r w:rsidRPr="00323FDB">
        <w:t xml:space="preserve">While audit logging is not required to enable certain kinds of devices the ability to function, they may consider using the Secure Node or Secure Application </w:t>
      </w:r>
      <w:r w:rsidR="00F57B31">
        <w:t>Actor</w:t>
      </w:r>
      <w:r w:rsidRPr="00323FDB">
        <w:t xml:space="preserve"> from </w:t>
      </w:r>
      <w:r w:rsidR="003877D0" w:rsidRPr="00323FDB">
        <w:t>the</w:t>
      </w:r>
      <w:r w:rsidRPr="00323FDB">
        <w:t xml:space="preserve"> IHE ATNA </w:t>
      </w:r>
      <w:r w:rsidR="00F57B31">
        <w:t>Profile</w:t>
      </w:r>
      <w:r w:rsidRPr="00323FDB">
        <w:t xml:space="preserve"> to ensure that communications are audited, users are </w:t>
      </w:r>
      <w:r w:rsidR="00C805E6" w:rsidRPr="00323FDB">
        <w:t>authenticated</w:t>
      </w:r>
      <w:r w:rsidRPr="00323FDB">
        <w:t xml:space="preserve"> and transmissions are secured between known entities.</w:t>
      </w:r>
    </w:p>
    <w:p w14:paraId="78352D91" w14:textId="323365C3" w:rsidR="00A54810" w:rsidRPr="00323FDB" w:rsidRDefault="00A54810" w:rsidP="00323FDB">
      <w:pPr>
        <w:pStyle w:val="BodyText"/>
      </w:pPr>
      <w:r w:rsidRPr="00323FDB">
        <w:t>Back office</w:t>
      </w:r>
      <w:r w:rsidR="003877D0" w:rsidRPr="00323FDB">
        <w:t xml:space="preserve">, departmental and EHR </w:t>
      </w:r>
      <w:r w:rsidRPr="00323FDB">
        <w:t xml:space="preserve">systems used by the healthcare provider to </w:t>
      </w:r>
      <w:r w:rsidR="003877D0" w:rsidRPr="00323FDB">
        <w:t xml:space="preserve">access the </w:t>
      </w:r>
      <w:r w:rsidRPr="00323FDB">
        <w:t xml:space="preserve">sensor data </w:t>
      </w:r>
      <w:r w:rsidR="003877D0" w:rsidRPr="00323FDB">
        <w:t xml:space="preserve">or translate it </w:t>
      </w:r>
      <w:r w:rsidRPr="00323FDB">
        <w:t>to a persistent, human readable format will need to be further secured</w:t>
      </w:r>
      <w:r w:rsidR="00DF14D1">
        <w:t xml:space="preserve">. </w:t>
      </w:r>
      <w:r w:rsidRPr="00323FDB">
        <w:t>See the Security Considerations section for</w:t>
      </w:r>
      <w:r w:rsidR="003877D0" w:rsidRPr="00323FDB">
        <w:t xml:space="preserve"> </w:t>
      </w:r>
      <w:r w:rsidRPr="00323FDB">
        <w:t xml:space="preserve">IHE transport protocols used by the Content Creator and Content Consumer actors (e.g., XDS and XDM) </w:t>
      </w:r>
      <w:r w:rsidR="00114954" w:rsidRPr="00323FDB">
        <w:t>for further details related to those transports</w:t>
      </w:r>
      <w:r w:rsidR="00DF14D1">
        <w:t xml:space="preserve">. </w:t>
      </w:r>
      <w:r w:rsidR="003877D0" w:rsidRPr="00323FDB">
        <w:t>Those transports typically mandate grouping with the Secure Node or Secure Application actors from ATNA.</w:t>
      </w:r>
    </w:p>
    <w:p w14:paraId="17EA3B89" w14:textId="1340F995" w:rsidR="00167DB7" w:rsidRPr="00323FDB" w:rsidRDefault="00167DB7" w:rsidP="00167DB7">
      <w:pPr>
        <w:pStyle w:val="Heading2"/>
        <w:numPr>
          <w:ilvl w:val="0"/>
          <w:numId w:val="0"/>
        </w:numPr>
        <w:rPr>
          <w:noProof w:val="0"/>
        </w:rPr>
      </w:pPr>
      <w:bookmarkStart w:id="806" w:name="_Toc424048760"/>
      <w:r w:rsidRPr="00323FDB">
        <w:rPr>
          <w:noProof w:val="0"/>
        </w:rPr>
        <w:t>X.</w:t>
      </w:r>
      <w:r w:rsidR="00AF472E" w:rsidRPr="00323FDB">
        <w:rPr>
          <w:noProof w:val="0"/>
        </w:rPr>
        <w:t>6</w:t>
      </w:r>
      <w:r w:rsidRPr="00323FDB">
        <w:rPr>
          <w:noProof w:val="0"/>
        </w:rPr>
        <w:t xml:space="preserve"> </w:t>
      </w:r>
      <w:r w:rsidR="002C1312" w:rsidRPr="00323FDB">
        <w:rPr>
          <w:noProof w:val="0"/>
        </w:rPr>
        <w:t xml:space="preserve">RPM </w:t>
      </w:r>
      <w:r w:rsidR="00ED5269" w:rsidRPr="00323FDB">
        <w:rPr>
          <w:noProof w:val="0"/>
        </w:rPr>
        <w:t xml:space="preserve">Cross </w:t>
      </w:r>
      <w:r w:rsidRPr="00323FDB">
        <w:rPr>
          <w:noProof w:val="0"/>
        </w:rPr>
        <w:t xml:space="preserve">Profile </w:t>
      </w:r>
      <w:r w:rsidR="00ED5269" w:rsidRPr="00323FDB">
        <w:rPr>
          <w:noProof w:val="0"/>
        </w:rPr>
        <w:t>Considerations</w:t>
      </w:r>
      <w:bookmarkEnd w:id="806"/>
    </w:p>
    <w:p w14:paraId="06435B18" w14:textId="74A7F3BC" w:rsidR="000514E1" w:rsidRPr="00323FDB" w:rsidRDefault="005A50E5" w:rsidP="00E10688">
      <w:pPr>
        <w:pStyle w:val="BodyText"/>
      </w:pPr>
      <w:r>
        <w:t>NA</w:t>
      </w:r>
    </w:p>
    <w:p w14:paraId="610A4FE1" w14:textId="77777777" w:rsidR="00747BB5" w:rsidRPr="00323FDB" w:rsidRDefault="00747BB5" w:rsidP="00167DB7">
      <w:pPr>
        <w:rPr>
          <w:i/>
        </w:rPr>
      </w:pPr>
    </w:p>
    <w:p w14:paraId="0B149A17" w14:textId="77777777" w:rsidR="00CF283F" w:rsidRPr="00323FDB" w:rsidRDefault="00CF283F" w:rsidP="008D7642">
      <w:pPr>
        <w:pStyle w:val="PartTitle"/>
      </w:pPr>
      <w:bookmarkStart w:id="807" w:name="_Toc336000611"/>
      <w:bookmarkStart w:id="808" w:name="_Toc424048761"/>
      <w:bookmarkEnd w:id="807"/>
      <w:r w:rsidRPr="00323FDB">
        <w:lastRenderedPageBreak/>
        <w:t xml:space="preserve">Volume 2 </w:t>
      </w:r>
      <w:r w:rsidR="008D7642" w:rsidRPr="00323FDB">
        <w:t xml:space="preserve">– </w:t>
      </w:r>
      <w:r w:rsidRPr="00323FDB">
        <w:t>Transactions</w:t>
      </w:r>
      <w:bookmarkEnd w:id="808"/>
    </w:p>
    <w:p w14:paraId="30682851" w14:textId="38C1BCA8" w:rsidR="00303E20" w:rsidRPr="00323FDB" w:rsidRDefault="00303E20" w:rsidP="008E441F">
      <w:pPr>
        <w:pStyle w:val="EditorInstructions"/>
      </w:pPr>
      <w:bookmarkStart w:id="809" w:name="_Toc75083611"/>
      <w:r w:rsidRPr="00323FDB">
        <w:t xml:space="preserve">Add </w:t>
      </w:r>
      <w:r w:rsidR="001D1567">
        <w:t>S</w:t>
      </w:r>
      <w:r w:rsidRPr="00323FDB">
        <w:t>ection 3.</w:t>
      </w:r>
      <w:ins w:id="810" w:author="smm" w:date="2015-07-07T16:12:00Z">
        <w:r w:rsidR="004E3754">
          <w:t>12</w:t>
        </w:r>
      </w:ins>
      <w:del w:id="811" w:author="smm" w:date="2015-07-07T16:12:00Z">
        <w:r w:rsidRPr="00323FDB" w:rsidDel="004E3754">
          <w:delText xml:space="preserve">Y </w:delText>
        </w:r>
      </w:del>
      <w:bookmarkEnd w:id="809"/>
    </w:p>
    <w:p w14:paraId="26DF7B9A" w14:textId="04EAA79C" w:rsidR="00CF283F" w:rsidRPr="00323FDB" w:rsidRDefault="00303E20" w:rsidP="00303E20">
      <w:pPr>
        <w:pStyle w:val="Heading2"/>
        <w:numPr>
          <w:ilvl w:val="0"/>
          <w:numId w:val="0"/>
        </w:numPr>
        <w:rPr>
          <w:noProof w:val="0"/>
        </w:rPr>
      </w:pPr>
      <w:bookmarkStart w:id="812" w:name="_Toc424048762"/>
      <w:proofErr w:type="gramStart"/>
      <w:r w:rsidRPr="00323FDB">
        <w:rPr>
          <w:noProof w:val="0"/>
        </w:rPr>
        <w:t>3</w:t>
      </w:r>
      <w:r w:rsidR="00CF283F" w:rsidRPr="00323FDB">
        <w:rPr>
          <w:noProof w:val="0"/>
        </w:rPr>
        <w:t>.</w:t>
      </w:r>
      <w:proofErr w:type="gramEnd"/>
      <w:del w:id="813" w:author="smm" w:date="2015-07-07T15:53:00Z">
        <w:r w:rsidR="00CF283F" w:rsidRPr="00323FDB" w:rsidDel="00DF57DC">
          <w:rPr>
            <w:noProof w:val="0"/>
          </w:rPr>
          <w:delText xml:space="preserve">Y </w:delText>
        </w:r>
      </w:del>
      <w:ins w:id="814" w:author="smm" w:date="2015-07-07T15:53:00Z">
        <w:r w:rsidR="00DF57DC">
          <w:rPr>
            <w:noProof w:val="0"/>
          </w:rPr>
          <w:t>12</w:t>
        </w:r>
        <w:r w:rsidR="00DF57DC" w:rsidRPr="00323FDB">
          <w:rPr>
            <w:noProof w:val="0"/>
          </w:rPr>
          <w:t xml:space="preserve"> </w:t>
        </w:r>
      </w:ins>
      <w:r w:rsidR="00CB5606" w:rsidRPr="00323FDB">
        <w:rPr>
          <w:noProof w:val="0"/>
        </w:rPr>
        <w:t>PCC-</w:t>
      </w:r>
      <w:del w:id="815" w:author="smm" w:date="2015-07-07T15:53:00Z">
        <w:r w:rsidR="00CB5606" w:rsidRPr="00323FDB" w:rsidDel="00DF57DC">
          <w:rPr>
            <w:noProof w:val="0"/>
          </w:rPr>
          <w:delText xml:space="preserve">Y </w:delText>
        </w:r>
      </w:del>
      <w:ins w:id="816" w:author="smm" w:date="2015-07-07T15:53:00Z">
        <w:r w:rsidR="00DF57DC">
          <w:rPr>
            <w:noProof w:val="0"/>
          </w:rPr>
          <w:t>12</w:t>
        </w:r>
        <w:r w:rsidR="00DF57DC" w:rsidRPr="00323FDB">
          <w:rPr>
            <w:noProof w:val="0"/>
          </w:rPr>
          <w:t xml:space="preserve"> </w:t>
        </w:r>
      </w:ins>
      <w:r w:rsidR="00CA17B3" w:rsidRPr="00323FDB">
        <w:rPr>
          <w:noProof w:val="0"/>
        </w:rPr>
        <w:t xml:space="preserve">Communicate </w:t>
      </w:r>
      <w:r w:rsidR="00CB5606" w:rsidRPr="00323FDB">
        <w:rPr>
          <w:noProof w:val="0"/>
        </w:rPr>
        <w:t>PCHA Data</w:t>
      </w:r>
      <w:del w:id="817" w:author="smm" w:date="2015-07-07T15:54:00Z">
        <w:r w:rsidR="00E446EF" w:rsidRPr="00323FDB" w:rsidDel="00DF57DC">
          <w:rPr>
            <w:noProof w:val="0"/>
          </w:rPr>
          <w:delText>-*</w:delText>
        </w:r>
      </w:del>
      <w:r w:rsidR="00CB5606" w:rsidRPr="00323FDB">
        <w:rPr>
          <w:noProof w:val="0"/>
        </w:rPr>
        <w:t xml:space="preserve"> Transaction</w:t>
      </w:r>
      <w:bookmarkEnd w:id="812"/>
    </w:p>
    <w:p w14:paraId="10F8075F" w14:textId="5388E946" w:rsidR="00CF283F" w:rsidRPr="00323FDB" w:rsidRDefault="00303E20" w:rsidP="00303E20">
      <w:pPr>
        <w:pStyle w:val="Heading3"/>
        <w:numPr>
          <w:ilvl w:val="0"/>
          <w:numId w:val="0"/>
        </w:numPr>
        <w:rPr>
          <w:noProof w:val="0"/>
        </w:rPr>
      </w:pPr>
      <w:bookmarkStart w:id="818" w:name="_Toc424048763"/>
      <w:proofErr w:type="gramStart"/>
      <w:r w:rsidRPr="00323FDB">
        <w:rPr>
          <w:noProof w:val="0"/>
        </w:rPr>
        <w:t>3</w:t>
      </w:r>
      <w:r w:rsidR="00CF283F" w:rsidRPr="00323FDB">
        <w:rPr>
          <w:noProof w:val="0"/>
        </w:rPr>
        <w:t>.</w:t>
      </w:r>
      <w:proofErr w:type="gramEnd"/>
      <w:del w:id="819" w:author="smm" w:date="2015-07-07T15:54:00Z">
        <w:r w:rsidR="00CF283F" w:rsidRPr="00323FDB" w:rsidDel="00DF57DC">
          <w:rPr>
            <w:noProof w:val="0"/>
          </w:rPr>
          <w:delText>Y</w:delText>
        </w:r>
      </w:del>
      <w:ins w:id="820" w:author="smm" w:date="2015-07-07T15:54:00Z">
        <w:r w:rsidR="00DF57DC">
          <w:rPr>
            <w:noProof w:val="0"/>
          </w:rPr>
          <w:t>12</w:t>
        </w:r>
      </w:ins>
      <w:r w:rsidR="00CF283F" w:rsidRPr="00323FDB">
        <w:rPr>
          <w:noProof w:val="0"/>
        </w:rPr>
        <w:t>.1 Scope</w:t>
      </w:r>
      <w:bookmarkEnd w:id="818"/>
    </w:p>
    <w:p w14:paraId="0DF6943F" w14:textId="6A4D92AC" w:rsidR="00023F9D" w:rsidRPr="00323FDB" w:rsidRDefault="00882C39" w:rsidP="00BB76BC">
      <w:pPr>
        <w:pStyle w:val="BodyText"/>
      </w:pPr>
      <w:del w:id="821" w:author="smm" w:date="2015-07-07T15:54:00Z">
        <w:r w:rsidRPr="00323FDB" w:rsidDel="00DF57DC">
          <w:delText>These</w:delText>
        </w:r>
        <w:r w:rsidR="00DA7FE0" w:rsidRPr="00323FDB" w:rsidDel="00DF57DC">
          <w:delText xml:space="preserve"> </w:delText>
        </w:r>
      </w:del>
      <w:ins w:id="822" w:author="smm" w:date="2015-07-07T15:54:00Z">
        <w:r w:rsidR="00DF57DC">
          <w:t>This</w:t>
        </w:r>
        <w:r w:rsidR="00DF57DC" w:rsidRPr="00323FDB">
          <w:t xml:space="preserve"> </w:t>
        </w:r>
      </w:ins>
      <w:r w:rsidR="00DA7FE0" w:rsidRPr="00323FDB">
        <w:t>transaction</w:t>
      </w:r>
      <w:ins w:id="823" w:author="smm" w:date="2015-07-07T15:54:00Z">
        <w:r w:rsidR="00DF57DC">
          <w:t>s</w:t>
        </w:r>
      </w:ins>
      <w:del w:id="824" w:author="smm" w:date="2015-07-07T15:54:00Z">
        <w:r w:rsidRPr="00323FDB" w:rsidDel="00DF57DC">
          <w:delText>s</w:delText>
        </w:r>
      </w:del>
      <w:r w:rsidR="00DA7FE0" w:rsidRPr="00323FDB">
        <w:t xml:space="preserve"> </w:t>
      </w:r>
      <w:del w:id="825" w:author="smm" w:date="2015-07-07T15:54:00Z">
        <w:r w:rsidRPr="00323FDB" w:rsidDel="00DF57DC">
          <w:delText xml:space="preserve">are </w:delText>
        </w:r>
      </w:del>
      <w:ins w:id="826" w:author="smm" w:date="2015-07-07T15:54:00Z">
        <w:r w:rsidR="00DF57DC">
          <w:t>is</w:t>
        </w:r>
        <w:r w:rsidR="00DF57DC" w:rsidRPr="00323FDB">
          <w:t xml:space="preserve"> </w:t>
        </w:r>
      </w:ins>
      <w:r w:rsidR="00DA7FE0" w:rsidRPr="00323FDB">
        <w:t xml:space="preserve">used to </w:t>
      </w:r>
      <w:r w:rsidR="008526F3" w:rsidRPr="00323FDB">
        <w:t>transfer measurement data from Personal Health Device</w:t>
      </w:r>
      <w:r w:rsidR="00DF7B10" w:rsidRPr="00323FDB">
        <w:t xml:space="preserve"> (PHD) Device Observation Source </w:t>
      </w:r>
      <w:r w:rsidR="00102222">
        <w:t>A</w:t>
      </w:r>
      <w:r w:rsidR="00DF7B10" w:rsidRPr="00323FDB">
        <w:t>ctor</w:t>
      </w:r>
      <w:r w:rsidR="00FA1DB6" w:rsidRPr="00323FDB">
        <w:t>s</w:t>
      </w:r>
      <w:r w:rsidR="008526F3" w:rsidRPr="00323FDB">
        <w:t xml:space="preserve"> to an appropriate consumer in a standardized manner. </w:t>
      </w:r>
      <w:del w:id="827" w:author="smm" w:date="2015-07-07T15:54:00Z">
        <w:r w:rsidR="008526F3" w:rsidRPr="00323FDB" w:rsidDel="00DF57DC">
          <w:delText>Th</w:delText>
        </w:r>
        <w:r w:rsidRPr="00323FDB" w:rsidDel="00DF57DC">
          <w:delText>ese</w:delText>
        </w:r>
        <w:r w:rsidR="008526F3" w:rsidRPr="00323FDB" w:rsidDel="00DF57DC">
          <w:delText xml:space="preserve"> </w:delText>
        </w:r>
      </w:del>
      <w:ins w:id="828" w:author="smm" w:date="2015-07-07T15:54:00Z">
        <w:r w:rsidR="00DF57DC">
          <w:t>This</w:t>
        </w:r>
        <w:r w:rsidR="00DF57DC" w:rsidRPr="00323FDB">
          <w:t xml:space="preserve"> </w:t>
        </w:r>
      </w:ins>
      <w:r w:rsidR="008526F3" w:rsidRPr="00323FDB">
        <w:t>transaction</w:t>
      </w:r>
      <w:del w:id="829" w:author="smm" w:date="2015-07-07T15:54:00Z">
        <w:r w:rsidRPr="00323FDB" w:rsidDel="00DF57DC">
          <w:delText>s</w:delText>
        </w:r>
      </w:del>
      <w:r w:rsidR="008526F3" w:rsidRPr="00323FDB">
        <w:t xml:space="preserve"> allow</w:t>
      </w:r>
      <w:ins w:id="830" w:author="smm" w:date="2015-07-07T15:54:00Z">
        <w:r w:rsidR="00DF57DC">
          <w:t>s</w:t>
        </w:r>
      </w:ins>
      <w:r w:rsidR="008526F3" w:rsidRPr="00323FDB">
        <w:t xml:space="preserve"> a single Sensor Data Consumer </w:t>
      </w:r>
      <w:r w:rsidR="00F57B31">
        <w:t>Actor</w:t>
      </w:r>
      <w:r w:rsidR="008526F3" w:rsidRPr="00323FDB">
        <w:t xml:space="preserve"> to process data from any compliant sensor device (</w:t>
      </w:r>
      <w:r w:rsidR="00F7134D" w:rsidRPr="00323FDB">
        <w:t>b</w:t>
      </w:r>
      <w:r w:rsidR="008526F3" w:rsidRPr="00323FDB">
        <w:t xml:space="preserve">lood pressure cuffs, glucometers, </w:t>
      </w:r>
      <w:r w:rsidR="00F7134D" w:rsidRPr="00323FDB">
        <w:t>c</w:t>
      </w:r>
      <w:r w:rsidR="008526F3" w:rsidRPr="00323FDB">
        <w:t xml:space="preserve">oagulation meters, </w:t>
      </w:r>
      <w:r w:rsidR="00F7134D" w:rsidRPr="00323FDB">
        <w:t>s</w:t>
      </w:r>
      <w:r w:rsidR="008526F3" w:rsidRPr="00323FDB">
        <w:t xml:space="preserve">leep </w:t>
      </w:r>
      <w:r w:rsidR="00DF14D1" w:rsidRPr="00323FDB">
        <w:t>apnea</w:t>
      </w:r>
      <w:r w:rsidR="008526F3" w:rsidRPr="00323FDB">
        <w:t xml:space="preserve"> </w:t>
      </w:r>
      <w:r w:rsidR="00F7134D" w:rsidRPr="00323FDB">
        <w:t>b</w:t>
      </w:r>
      <w:r w:rsidR="008526F3" w:rsidRPr="00323FDB">
        <w:t xml:space="preserve">reathing </w:t>
      </w:r>
      <w:r w:rsidR="00F7134D" w:rsidRPr="00323FDB">
        <w:t>t</w:t>
      </w:r>
      <w:r w:rsidR="008526F3" w:rsidRPr="00323FDB">
        <w:t xml:space="preserve">herapy </w:t>
      </w:r>
      <w:r w:rsidR="00F7134D" w:rsidRPr="00323FDB">
        <w:t>e</w:t>
      </w:r>
      <w:r w:rsidR="008526F3" w:rsidRPr="00323FDB">
        <w:t>quipment, etc.)</w:t>
      </w:r>
    </w:p>
    <w:p w14:paraId="163F8BC6" w14:textId="5AA9AEAB" w:rsidR="00DA7FE0" w:rsidRPr="00323FDB" w:rsidRDefault="00023F9D" w:rsidP="00BB76BC">
      <w:pPr>
        <w:pStyle w:val="BodyText"/>
      </w:pPr>
      <w:r w:rsidRPr="00323FDB">
        <w:t xml:space="preserve">In the RPM </w:t>
      </w:r>
      <w:r w:rsidR="00F57B31">
        <w:t>Profile</w:t>
      </w:r>
      <w:r w:rsidRPr="00323FDB">
        <w:t xml:space="preserve">, </w:t>
      </w:r>
      <w:del w:id="831" w:author="smm" w:date="2015-07-07T15:54:00Z">
        <w:r w:rsidRPr="00323FDB" w:rsidDel="00DF57DC">
          <w:delText>th</w:delText>
        </w:r>
        <w:r w:rsidR="00882C39" w:rsidRPr="00323FDB" w:rsidDel="00DF57DC">
          <w:delText>ese</w:delText>
        </w:r>
        <w:r w:rsidRPr="00323FDB" w:rsidDel="00DF57DC">
          <w:delText xml:space="preserve"> </w:delText>
        </w:r>
      </w:del>
      <w:ins w:id="832" w:author="smm" w:date="2015-07-07T15:54:00Z">
        <w:r w:rsidR="00DF57DC">
          <w:t>this</w:t>
        </w:r>
        <w:r w:rsidR="00DF57DC" w:rsidRPr="00323FDB">
          <w:t xml:space="preserve"> </w:t>
        </w:r>
      </w:ins>
      <w:r w:rsidRPr="00323FDB">
        <w:t>transaction</w:t>
      </w:r>
      <w:del w:id="833" w:author="smm" w:date="2015-07-07T15:55:00Z">
        <w:r w:rsidR="00882C39" w:rsidRPr="00323FDB" w:rsidDel="00DF57DC">
          <w:delText>s</w:delText>
        </w:r>
      </w:del>
      <w:r w:rsidRPr="00323FDB">
        <w:t xml:space="preserve"> </w:t>
      </w:r>
      <w:del w:id="834" w:author="smm" w:date="2015-07-07T15:55:00Z">
        <w:r w:rsidR="00882C39" w:rsidRPr="00323FDB" w:rsidDel="00DF57DC">
          <w:delText>are</w:delText>
        </w:r>
        <w:r w:rsidRPr="00323FDB" w:rsidDel="00DF57DC">
          <w:delText xml:space="preserve"> </w:delText>
        </w:r>
      </w:del>
      <w:ins w:id="835" w:author="smm" w:date="2015-07-07T15:55:00Z">
        <w:r w:rsidR="00DF57DC">
          <w:t>is</w:t>
        </w:r>
        <w:r w:rsidR="00DF57DC" w:rsidRPr="00323FDB">
          <w:t xml:space="preserve"> </w:t>
        </w:r>
      </w:ins>
      <w:r w:rsidRPr="00323FDB">
        <w:t xml:space="preserve">typically the only point at which a human is involved. Once the measurement data is received by the Sensor Data Consumer, the process </w:t>
      </w:r>
      <w:r w:rsidR="00C943C7" w:rsidRPr="00323FDB">
        <w:t>of delivering</w:t>
      </w:r>
      <w:r w:rsidRPr="00323FDB">
        <w:t xml:space="preserve"> the data to its final destination </w:t>
      </w:r>
      <w:r w:rsidR="00C943C7" w:rsidRPr="00323FDB">
        <w:t>in</w:t>
      </w:r>
      <w:r w:rsidRPr="00323FDB">
        <w:t xml:space="preserve"> its final form at a Content Consumer is automated. </w:t>
      </w:r>
    </w:p>
    <w:p w14:paraId="1EE1F09E" w14:textId="2AA05889" w:rsidR="00CF283F" w:rsidRPr="00323FDB" w:rsidRDefault="00303E20" w:rsidP="00303E20">
      <w:pPr>
        <w:pStyle w:val="Heading3"/>
        <w:numPr>
          <w:ilvl w:val="0"/>
          <w:numId w:val="0"/>
        </w:numPr>
        <w:rPr>
          <w:noProof w:val="0"/>
        </w:rPr>
      </w:pPr>
      <w:bookmarkStart w:id="836" w:name="_Toc424048764"/>
      <w:proofErr w:type="gramStart"/>
      <w:r w:rsidRPr="00323FDB">
        <w:rPr>
          <w:noProof w:val="0"/>
        </w:rPr>
        <w:t>3</w:t>
      </w:r>
      <w:r w:rsidR="008D17FF" w:rsidRPr="00323FDB">
        <w:rPr>
          <w:noProof w:val="0"/>
        </w:rPr>
        <w:t>.</w:t>
      </w:r>
      <w:proofErr w:type="gramEnd"/>
      <w:del w:id="837" w:author="smm" w:date="2015-07-07T15:55:00Z">
        <w:r w:rsidR="008D17FF" w:rsidRPr="00323FDB" w:rsidDel="00DF57DC">
          <w:rPr>
            <w:noProof w:val="0"/>
          </w:rPr>
          <w:delText>Y</w:delText>
        </w:r>
      </w:del>
      <w:ins w:id="838" w:author="smm" w:date="2015-07-07T15:55:00Z">
        <w:r w:rsidR="00DF57DC">
          <w:rPr>
            <w:noProof w:val="0"/>
          </w:rPr>
          <w:t>12</w:t>
        </w:r>
      </w:ins>
      <w:r w:rsidR="008D17FF" w:rsidRPr="00323FDB">
        <w:rPr>
          <w:noProof w:val="0"/>
        </w:rPr>
        <w:t>.2</w:t>
      </w:r>
      <w:r w:rsidR="00291725" w:rsidRPr="00323FDB">
        <w:rPr>
          <w:noProof w:val="0"/>
        </w:rPr>
        <w:t xml:space="preserve"> </w:t>
      </w:r>
      <w:r w:rsidR="008D17FF" w:rsidRPr="00323FDB">
        <w:rPr>
          <w:noProof w:val="0"/>
        </w:rPr>
        <w:t xml:space="preserve">Actor </w:t>
      </w:r>
      <w:r w:rsidR="00CF283F" w:rsidRPr="00323FDB">
        <w:rPr>
          <w:noProof w:val="0"/>
        </w:rPr>
        <w:t>Roles</w:t>
      </w:r>
      <w:bookmarkEnd w:id="836"/>
    </w:p>
    <w:p w14:paraId="7ACD77F5" w14:textId="6A64AE2C" w:rsidR="007C1AAC" w:rsidRPr="00323FDB" w:rsidRDefault="00E86C31" w:rsidP="00B63B69">
      <w:pPr>
        <w:pStyle w:val="BodyText"/>
        <w:jc w:val="center"/>
      </w:pPr>
      <w:r w:rsidRPr="00323FDB">
        <w:rPr>
          <w:noProof/>
        </w:rPr>
        <mc:AlternateContent>
          <mc:Choice Requires="wpc">
            <w:drawing>
              <wp:inline distT="0" distB="0" distL="0" distR="0" wp14:anchorId="071955E6" wp14:editId="205F3D4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178560" y="804397"/>
                            <a:ext cx="1330874" cy="587109"/>
                          </a:xfrm>
                          <a:prstGeom prst="ellipse">
                            <a:avLst/>
                          </a:prstGeom>
                          <a:solidFill>
                            <a:srgbClr val="FFFFFF"/>
                          </a:solidFill>
                          <a:ln w="9525">
                            <a:solidFill>
                              <a:srgbClr val="000000"/>
                            </a:solidFill>
                            <a:round/>
                            <a:headEnd/>
                            <a:tailEnd/>
                          </a:ln>
                        </wps:spPr>
                        <wps:txbx>
                          <w:txbxContent>
                            <w:p w14:paraId="5BE9A8A6" w14:textId="48C47525" w:rsidR="004E3754" w:rsidRDefault="004E3754" w:rsidP="00CA17B3">
                              <w:pPr>
                                <w:spacing w:before="0"/>
                                <w:jc w:val="center"/>
                                <w:rPr>
                                  <w:sz w:val="18"/>
                                </w:rPr>
                              </w:pPr>
                              <w:r>
                                <w:rPr>
                                  <w:sz w:val="18"/>
                                </w:rPr>
                                <w:t xml:space="preserve">Communicate </w:t>
                              </w:r>
                              <w:r w:rsidRPr="00CB5606">
                                <w:rPr>
                                  <w:sz w:val="18"/>
                                </w:rPr>
                                <w:t>PCHA Data</w:t>
                              </w:r>
                              <w:del w:id="839" w:author="smm" w:date="2015-07-07T15:55:00Z">
                                <w:r w:rsidDel="00DF57DC">
                                  <w:rPr>
                                    <w:sz w:val="18"/>
                                  </w:rPr>
                                  <w:delText>-*</w:delText>
                                </w:r>
                              </w:del>
                              <w:r w:rsidRPr="00CB5606">
                                <w:rPr>
                                  <w:sz w:val="18"/>
                                </w:rPr>
                                <w:t xml:space="preserve"> Transaction</w:t>
                              </w:r>
                            </w:p>
                            <w:p w14:paraId="2DF7D254" w14:textId="77777777" w:rsidR="004E3754" w:rsidRDefault="004E3754"/>
                            <w:p w14:paraId="174CBB2F" w14:textId="77777777" w:rsidR="004E3754" w:rsidRDefault="004E3754"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54939A1F" w14:textId="588B8BAE" w:rsidR="004E3754" w:rsidRDefault="004E3754" w:rsidP="00CB5606">
                              <w:pPr>
                                <w:jc w:val="center"/>
                                <w:rPr>
                                  <w:sz w:val="18"/>
                                </w:rPr>
                              </w:pPr>
                              <w:r>
                                <w:rPr>
                                  <w:sz w:val="18"/>
                                </w:rPr>
                                <w:t>Device Observation Source</w:t>
                              </w:r>
                            </w:p>
                            <w:p w14:paraId="3D8C699C" w14:textId="77777777" w:rsidR="004E3754" w:rsidRDefault="004E3754"/>
                            <w:p w14:paraId="4EBC510D" w14:textId="77777777" w:rsidR="004E3754" w:rsidRDefault="004E3754"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a:endCxn id="12" idx="1"/>
                        </wps:cNvCnPr>
                        <wps:spPr bwMode="auto">
                          <a:xfrm>
                            <a:off x="1086321" y="625600"/>
                            <a:ext cx="287141"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68E66CD4" w14:textId="55D3C120" w:rsidR="004E3754" w:rsidRDefault="004E3754" w:rsidP="00CB5606">
                              <w:pPr>
                                <w:jc w:val="center"/>
                                <w:rPr>
                                  <w:sz w:val="18"/>
                                </w:rPr>
                              </w:pPr>
                              <w:r>
                                <w:rPr>
                                  <w:sz w:val="18"/>
                                </w:rPr>
                                <w:t>Sensor Data Consumer</w:t>
                              </w:r>
                            </w:p>
                            <w:p w14:paraId="6AE9FA06" w14:textId="77777777" w:rsidR="004E3754" w:rsidRDefault="004E3754"/>
                            <w:p w14:paraId="2D299F6F" w14:textId="77777777" w:rsidR="004E3754" w:rsidRDefault="004E3754"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a:endCxn id="12" idx="7"/>
                        </wps:cNvCnPr>
                        <wps:spPr bwMode="auto">
                          <a:xfrm flipH="1">
                            <a:off x="2314532" y="625600"/>
                            <a:ext cx="333583"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1955E6" id="Canvas 152" o:spid="_x0000_s11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">
                <v:shape id="_x0000_s1168" type="#_x0000_t75" style="position:absolute;width:37261;height:15392;visibility:visible;mso-wrap-style:square">
                  <v:fill o:detectmouseclick="t"/>
                  <v:path o:connecttype="none"/>
                </v:shape>
                <v:oval id="Oval 153" o:spid="_x0000_s1169" style="position:absolute;left:11785;top:8043;width:13309;height:5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OpsEA&#10;AADbAAAADwAAAGRycy9kb3ducmV2LnhtbERPS2sCMRC+F/wPYYReimZdfLEaRSyCtCcf4HXYjLvB&#10;zWTZpJr+eyMUepuP7znLdbSNuFPnjWMFo2EGgrh02nCl4HzaDeYgfEDW2DgmBb/kYb3qvS2x0O7B&#10;B7ofQyVSCPsCFdQhtIWUvqzJoh+6ljhxV9dZDAl2ldQdPlK4bWSeZVNp0XBqqLGlbU3l7fhjFYzb&#10;zXQSR9/m4+v6OZu4y2GXm6jUez9uFiACxfAv/nPvdZqfw+u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zDqbBAAAA2wAAAA8AAAAAAAAAAAAAAAAAmAIAAGRycy9kb3du&#10;cmV2LnhtbFBLBQYAAAAABAAEAPUAAACGAwAAAAA=&#10;">
                  <v:textbox inset="0,.72pt,0,.72pt">
                    <w:txbxContent>
                      <w:p w14:paraId="5BE9A8A6" w14:textId="48C47525" w:rsidR="004E3754" w:rsidRDefault="004E3754" w:rsidP="00CA17B3">
                        <w:pPr>
                          <w:spacing w:before="0"/>
                          <w:jc w:val="center"/>
                          <w:rPr>
                            <w:sz w:val="18"/>
                          </w:rPr>
                        </w:pPr>
                        <w:r>
                          <w:rPr>
                            <w:sz w:val="18"/>
                          </w:rPr>
                          <w:t xml:space="preserve">Communicate </w:t>
                        </w:r>
                        <w:r w:rsidRPr="00CB5606">
                          <w:rPr>
                            <w:sz w:val="18"/>
                          </w:rPr>
                          <w:t>PCHA Data</w:t>
                        </w:r>
                        <w:del w:id="840" w:author="smm" w:date="2015-07-07T15:55:00Z">
                          <w:r w:rsidDel="00DF57DC">
                            <w:rPr>
                              <w:sz w:val="18"/>
                            </w:rPr>
                            <w:delText>-*</w:delText>
                          </w:r>
                        </w:del>
                        <w:r w:rsidRPr="00CB5606">
                          <w:rPr>
                            <w:sz w:val="18"/>
                          </w:rPr>
                          <w:t xml:space="preserve"> Transaction</w:t>
                        </w:r>
                      </w:p>
                      <w:p w14:paraId="2DF7D254" w14:textId="77777777" w:rsidR="004E3754" w:rsidRDefault="004E3754"/>
                      <w:p w14:paraId="174CBB2F" w14:textId="77777777" w:rsidR="004E3754" w:rsidRDefault="004E3754" w:rsidP="007C1AAC">
                        <w:pPr>
                          <w:jc w:val="center"/>
                          <w:rPr>
                            <w:sz w:val="18"/>
                          </w:rPr>
                        </w:pPr>
                        <w:r>
                          <w:rPr>
                            <w:sz w:val="18"/>
                          </w:rPr>
                          <w:t>Transaction Name [DOM-#]</w:t>
                        </w:r>
                      </w:p>
                    </w:txbxContent>
                  </v:textbox>
                </v:oval>
                <v:shape id="Text Box 154" o:spid="_x0000_s1170"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54939A1F" w14:textId="588B8BAE" w:rsidR="004E3754" w:rsidRDefault="004E3754" w:rsidP="00CB5606">
                        <w:pPr>
                          <w:jc w:val="center"/>
                          <w:rPr>
                            <w:sz w:val="18"/>
                          </w:rPr>
                        </w:pPr>
                        <w:r>
                          <w:rPr>
                            <w:sz w:val="18"/>
                          </w:rPr>
                          <w:t>Device Observation Source</w:t>
                        </w:r>
                      </w:p>
                      <w:p w14:paraId="3D8C699C" w14:textId="77777777" w:rsidR="004E3754" w:rsidRDefault="004E3754"/>
                      <w:p w14:paraId="4EBC510D" w14:textId="77777777" w:rsidR="004E3754" w:rsidRDefault="004E3754" w:rsidP="007C1AAC">
                        <w:pPr>
                          <w:rPr>
                            <w:sz w:val="18"/>
                          </w:rPr>
                        </w:pPr>
                        <w:r>
                          <w:rPr>
                            <w:sz w:val="18"/>
                          </w:rPr>
                          <w:t>Actor ABC</w:t>
                        </w:r>
                      </w:p>
                    </w:txbxContent>
                  </v:textbox>
                </v:shape>
                <v:line id="Line 155" o:spid="_x0000_s1171" style="position:absolute;visibility:visible;mso-wrap-style:square" from="10863,6256" to="13734,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156" o:spid="_x0000_s1172"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68E66CD4" w14:textId="55D3C120" w:rsidR="004E3754" w:rsidRDefault="004E3754" w:rsidP="00CB5606">
                        <w:pPr>
                          <w:jc w:val="center"/>
                          <w:rPr>
                            <w:sz w:val="18"/>
                          </w:rPr>
                        </w:pPr>
                        <w:r>
                          <w:rPr>
                            <w:sz w:val="18"/>
                          </w:rPr>
                          <w:t>Sensor Data Consumer</w:t>
                        </w:r>
                      </w:p>
                      <w:p w14:paraId="6AE9FA06" w14:textId="77777777" w:rsidR="004E3754" w:rsidRDefault="004E3754"/>
                      <w:p w14:paraId="2D299F6F" w14:textId="77777777" w:rsidR="004E3754" w:rsidRDefault="004E3754" w:rsidP="007C1AAC">
                        <w:pPr>
                          <w:rPr>
                            <w:sz w:val="18"/>
                          </w:rPr>
                        </w:pPr>
                        <w:r>
                          <w:rPr>
                            <w:sz w:val="18"/>
                          </w:rPr>
                          <w:t>Actor DEF</w:t>
                        </w:r>
                      </w:p>
                    </w:txbxContent>
                  </v:textbox>
                </v:shape>
                <v:line id="Line 157" o:spid="_x0000_s1173" style="position:absolute;flip:x;visibility:visible;mso-wrap-style:square" from="23145,6256" to="26481,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w10:anchorlock/>
              </v:group>
            </w:pict>
          </mc:Fallback>
        </mc:AlternateContent>
      </w:r>
    </w:p>
    <w:p w14:paraId="377FF4E8" w14:textId="41431DD4" w:rsidR="002D5B69" w:rsidRPr="00323FDB" w:rsidRDefault="002D5B69" w:rsidP="00BB76BC">
      <w:pPr>
        <w:pStyle w:val="FigureTitle"/>
      </w:pPr>
      <w:r w:rsidRPr="00323FDB">
        <w:t>Figure 3.</w:t>
      </w:r>
      <w:del w:id="841" w:author="smm" w:date="2015-07-07T15:55:00Z">
        <w:r w:rsidRPr="00323FDB" w:rsidDel="00DF57DC">
          <w:delText>Y</w:delText>
        </w:r>
      </w:del>
      <w:ins w:id="842" w:author="smm" w:date="2015-07-07T15:55:00Z">
        <w:r w:rsidR="00DF57DC">
          <w:t>12</w:t>
        </w:r>
      </w:ins>
      <w:r w:rsidRPr="00323FDB">
        <w:t xml:space="preserve">.2-1: </w:t>
      </w:r>
      <w:r w:rsidR="001B2B50" w:rsidRPr="00323FDB">
        <w:t>Use Case Diagram</w:t>
      </w:r>
    </w:p>
    <w:p w14:paraId="42E32858" w14:textId="77777777" w:rsidR="002D5B69" w:rsidRPr="00323FDB" w:rsidRDefault="002D5B69" w:rsidP="00BB76BC">
      <w:pPr>
        <w:pStyle w:val="TableTitle"/>
      </w:pPr>
    </w:p>
    <w:p w14:paraId="1F8F9D6D" w14:textId="6B41A0E5" w:rsidR="002D5B69" w:rsidRPr="00323FDB" w:rsidRDefault="002D5B69" w:rsidP="00BB76BC">
      <w:pPr>
        <w:pStyle w:val="TableTitle"/>
      </w:pPr>
      <w:r w:rsidRPr="00323FDB">
        <w:t>Table 3.</w:t>
      </w:r>
      <w:del w:id="843" w:author="smm" w:date="2015-07-07T15:55:00Z">
        <w:r w:rsidRPr="00323FDB" w:rsidDel="00DF57DC">
          <w:delText>Y</w:delText>
        </w:r>
      </w:del>
      <w:ins w:id="844" w:author="smm" w:date="2015-07-07T15:55:00Z">
        <w:r w:rsidR="00DF57DC">
          <w:t>12</w:t>
        </w:r>
      </w:ins>
      <w:r w:rsidRPr="00323FDB">
        <w:t>.2-1: Actor Role</w:t>
      </w:r>
      <w:r w:rsidR="001B2B50" w:rsidRPr="00323FDB">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23FDB" w14:paraId="7EB65C12" w14:textId="77777777" w:rsidTr="00BB76BC">
        <w:tc>
          <w:tcPr>
            <w:tcW w:w="1008" w:type="dxa"/>
            <w:shd w:val="clear" w:color="auto" w:fill="auto"/>
          </w:tcPr>
          <w:p w14:paraId="63970FD3" w14:textId="77777777" w:rsidR="00C6772C" w:rsidRPr="00323FDB" w:rsidRDefault="00C6772C" w:rsidP="00597DB2">
            <w:pPr>
              <w:pStyle w:val="BodyText"/>
              <w:rPr>
                <w:b/>
              </w:rPr>
            </w:pPr>
            <w:r w:rsidRPr="00323FDB">
              <w:rPr>
                <w:b/>
              </w:rPr>
              <w:t>Actor:</w:t>
            </w:r>
          </w:p>
        </w:tc>
        <w:tc>
          <w:tcPr>
            <w:tcW w:w="8568" w:type="dxa"/>
            <w:shd w:val="clear" w:color="auto" w:fill="auto"/>
          </w:tcPr>
          <w:p w14:paraId="3546F874" w14:textId="094C6928" w:rsidR="00C6772C" w:rsidRPr="00323FDB" w:rsidRDefault="00CB5606" w:rsidP="00597DB2">
            <w:pPr>
              <w:pStyle w:val="BodyText"/>
            </w:pPr>
            <w:r w:rsidRPr="00323FDB">
              <w:t>Device Observation Source</w:t>
            </w:r>
          </w:p>
        </w:tc>
      </w:tr>
      <w:tr w:rsidR="00C6772C" w:rsidRPr="00323FDB" w14:paraId="21718D25" w14:textId="77777777" w:rsidTr="00BB76BC">
        <w:tc>
          <w:tcPr>
            <w:tcW w:w="1008" w:type="dxa"/>
            <w:shd w:val="clear" w:color="auto" w:fill="auto"/>
          </w:tcPr>
          <w:p w14:paraId="34F707E4" w14:textId="77777777" w:rsidR="00C6772C" w:rsidRPr="00323FDB" w:rsidRDefault="00C6772C" w:rsidP="00597DB2">
            <w:pPr>
              <w:pStyle w:val="BodyText"/>
              <w:rPr>
                <w:b/>
              </w:rPr>
            </w:pPr>
            <w:r w:rsidRPr="00323FDB">
              <w:rPr>
                <w:b/>
              </w:rPr>
              <w:t>Role:</w:t>
            </w:r>
          </w:p>
        </w:tc>
        <w:tc>
          <w:tcPr>
            <w:tcW w:w="8568" w:type="dxa"/>
            <w:shd w:val="clear" w:color="auto" w:fill="auto"/>
          </w:tcPr>
          <w:p w14:paraId="03F6784B" w14:textId="2D107E65" w:rsidR="00C6772C" w:rsidRPr="00323FDB" w:rsidRDefault="008526F3" w:rsidP="00FA1DB6">
            <w:pPr>
              <w:pStyle w:val="BodyText"/>
            </w:pPr>
            <w:r w:rsidRPr="00323FDB">
              <w:t xml:space="preserve">This actor is responsible for taking the measurement on the patient, packaging </w:t>
            </w:r>
            <w:r w:rsidR="00C943C7" w:rsidRPr="00323FDB">
              <w:t xml:space="preserve">it </w:t>
            </w:r>
            <w:r w:rsidRPr="00323FDB">
              <w:t>into a standardized form and sending it to a consumer in a standardized manner.</w:t>
            </w:r>
          </w:p>
        </w:tc>
      </w:tr>
      <w:tr w:rsidR="00C6772C" w:rsidRPr="00323FDB" w14:paraId="4F46EB2D" w14:textId="77777777" w:rsidTr="00BB76BC">
        <w:tc>
          <w:tcPr>
            <w:tcW w:w="1008" w:type="dxa"/>
            <w:shd w:val="clear" w:color="auto" w:fill="auto"/>
          </w:tcPr>
          <w:p w14:paraId="1C408B40" w14:textId="77777777" w:rsidR="00C6772C" w:rsidRPr="00323FDB" w:rsidRDefault="00C6772C" w:rsidP="00597DB2">
            <w:pPr>
              <w:pStyle w:val="BodyText"/>
              <w:rPr>
                <w:b/>
              </w:rPr>
            </w:pPr>
            <w:r w:rsidRPr="00323FDB">
              <w:rPr>
                <w:b/>
              </w:rPr>
              <w:t>Actor:</w:t>
            </w:r>
          </w:p>
        </w:tc>
        <w:tc>
          <w:tcPr>
            <w:tcW w:w="8568" w:type="dxa"/>
            <w:shd w:val="clear" w:color="auto" w:fill="auto"/>
          </w:tcPr>
          <w:p w14:paraId="732AE2AD" w14:textId="6BD475D6" w:rsidR="00701B3A" w:rsidRPr="00323FDB" w:rsidRDefault="00CB5606" w:rsidP="00597DB2">
            <w:pPr>
              <w:pStyle w:val="BodyText"/>
            </w:pPr>
            <w:r w:rsidRPr="00323FDB">
              <w:t>Sensor Data Consumer</w:t>
            </w:r>
          </w:p>
        </w:tc>
      </w:tr>
      <w:tr w:rsidR="00C6772C" w:rsidRPr="00323FDB" w14:paraId="6F2B6577" w14:textId="77777777" w:rsidTr="00BB76BC">
        <w:tc>
          <w:tcPr>
            <w:tcW w:w="1008" w:type="dxa"/>
            <w:shd w:val="clear" w:color="auto" w:fill="auto"/>
          </w:tcPr>
          <w:p w14:paraId="6EB8FF93" w14:textId="77777777" w:rsidR="00C6772C" w:rsidRPr="00323FDB" w:rsidRDefault="00C6772C" w:rsidP="00597DB2">
            <w:pPr>
              <w:pStyle w:val="BodyText"/>
              <w:rPr>
                <w:b/>
              </w:rPr>
            </w:pPr>
            <w:r w:rsidRPr="00323FDB">
              <w:rPr>
                <w:b/>
              </w:rPr>
              <w:t>Role:</w:t>
            </w:r>
          </w:p>
        </w:tc>
        <w:tc>
          <w:tcPr>
            <w:tcW w:w="8568" w:type="dxa"/>
            <w:shd w:val="clear" w:color="auto" w:fill="auto"/>
          </w:tcPr>
          <w:p w14:paraId="4A31AFA0" w14:textId="5226A098" w:rsidR="00C6772C" w:rsidRPr="00323FDB" w:rsidRDefault="008526F3" w:rsidP="008526F3">
            <w:pPr>
              <w:pStyle w:val="BodyText"/>
            </w:pPr>
            <w:r w:rsidRPr="00323FDB">
              <w:t>This actor receives measurement data from one or more Device Observation Source</w:t>
            </w:r>
            <w:r w:rsidR="00F7134D" w:rsidRPr="00323FDB">
              <w:t xml:space="preserve"> actor</w:t>
            </w:r>
            <w:r w:rsidRPr="00323FDB">
              <w:t>s (sensor devices)</w:t>
            </w:r>
          </w:p>
        </w:tc>
      </w:tr>
    </w:tbl>
    <w:p w14:paraId="66ABFF25" w14:textId="77777777" w:rsidR="00B431C5" w:rsidRDefault="00B431C5" w:rsidP="00E10688">
      <w:pPr>
        <w:pStyle w:val="BodyText"/>
      </w:pPr>
    </w:p>
    <w:p w14:paraId="397C12AA" w14:textId="76117286" w:rsidR="00CF283F" w:rsidRPr="00323FDB" w:rsidRDefault="00303E20" w:rsidP="00303E20">
      <w:pPr>
        <w:pStyle w:val="Heading3"/>
        <w:numPr>
          <w:ilvl w:val="0"/>
          <w:numId w:val="0"/>
        </w:numPr>
        <w:rPr>
          <w:noProof w:val="0"/>
        </w:rPr>
      </w:pPr>
      <w:bookmarkStart w:id="845" w:name="_Toc424048765"/>
      <w:proofErr w:type="gramStart"/>
      <w:r w:rsidRPr="00323FDB">
        <w:rPr>
          <w:noProof w:val="0"/>
        </w:rPr>
        <w:lastRenderedPageBreak/>
        <w:t>3</w:t>
      </w:r>
      <w:r w:rsidR="00CF283F" w:rsidRPr="00323FDB">
        <w:rPr>
          <w:noProof w:val="0"/>
        </w:rPr>
        <w:t>.</w:t>
      </w:r>
      <w:proofErr w:type="gramEnd"/>
      <w:del w:id="846" w:author="smm" w:date="2015-07-07T15:55:00Z">
        <w:r w:rsidR="00CF283F" w:rsidRPr="00323FDB" w:rsidDel="00DF57DC">
          <w:rPr>
            <w:noProof w:val="0"/>
          </w:rPr>
          <w:delText>Y</w:delText>
        </w:r>
      </w:del>
      <w:ins w:id="847" w:author="smm" w:date="2015-07-07T15:55:00Z">
        <w:r w:rsidR="00DF57DC">
          <w:rPr>
            <w:noProof w:val="0"/>
          </w:rPr>
          <w:t>12</w:t>
        </w:r>
      </w:ins>
      <w:r w:rsidR="00CF283F" w:rsidRPr="00323FDB">
        <w:rPr>
          <w:noProof w:val="0"/>
        </w:rPr>
        <w:t>.3 Referenced Standard</w:t>
      </w:r>
      <w:r w:rsidR="00DD13DB" w:rsidRPr="00323FDB">
        <w:rPr>
          <w:noProof w:val="0"/>
        </w:rPr>
        <w:t>s</w:t>
      </w:r>
      <w:bookmarkEnd w:id="845"/>
    </w:p>
    <w:p w14:paraId="569794CB" w14:textId="181CB42F" w:rsidR="00CB5606" w:rsidRPr="00323FDB" w:rsidRDefault="008526F3" w:rsidP="00D02D0D">
      <w:pPr>
        <w:autoSpaceDE w:val="0"/>
        <w:autoSpaceDN w:val="0"/>
        <w:adjustRightInd w:val="0"/>
        <w:spacing w:before="0"/>
        <w:rPr>
          <w:b/>
          <w:bCs/>
          <w:szCs w:val="24"/>
        </w:rPr>
      </w:pPr>
      <w:r w:rsidRPr="00323FDB">
        <w:rPr>
          <w:szCs w:val="24"/>
        </w:rPr>
        <w:t xml:space="preserve">The </w:t>
      </w:r>
      <w:r w:rsidR="00CA17B3" w:rsidRPr="00323FDB">
        <w:rPr>
          <w:szCs w:val="24"/>
        </w:rPr>
        <w:t xml:space="preserve">Communicate </w:t>
      </w:r>
      <w:r w:rsidRPr="00323FDB">
        <w:rPr>
          <w:szCs w:val="24"/>
        </w:rPr>
        <w:t>PCHA data</w:t>
      </w:r>
      <w:del w:id="848" w:author="smm" w:date="2015-07-07T15:55:00Z">
        <w:r w:rsidR="00E446EF" w:rsidRPr="00323FDB" w:rsidDel="00DF57DC">
          <w:rPr>
            <w:szCs w:val="24"/>
          </w:rPr>
          <w:delText>-*</w:delText>
        </w:r>
      </w:del>
      <w:r w:rsidRPr="00323FDB">
        <w:rPr>
          <w:szCs w:val="24"/>
        </w:rPr>
        <w:t xml:space="preserve"> transaction</w:t>
      </w:r>
      <w:del w:id="849" w:author="smm" w:date="2015-07-07T15:56:00Z">
        <w:r w:rsidR="00E446EF" w:rsidRPr="00323FDB" w:rsidDel="00DF57DC">
          <w:rPr>
            <w:szCs w:val="24"/>
          </w:rPr>
          <w:delText>s</w:delText>
        </w:r>
      </w:del>
      <w:r w:rsidR="00E446EF" w:rsidRPr="00323FDB">
        <w:rPr>
          <w:szCs w:val="24"/>
        </w:rPr>
        <w:t xml:space="preserve"> </w:t>
      </w:r>
      <w:del w:id="850" w:author="smm" w:date="2015-07-07T15:56:00Z">
        <w:r w:rsidR="00E446EF" w:rsidRPr="00323FDB" w:rsidDel="00DF57DC">
          <w:rPr>
            <w:szCs w:val="24"/>
          </w:rPr>
          <w:delText>are</w:delText>
        </w:r>
        <w:r w:rsidRPr="00323FDB" w:rsidDel="00DF57DC">
          <w:rPr>
            <w:szCs w:val="24"/>
          </w:rPr>
          <w:delText xml:space="preserve"> </w:delText>
        </w:r>
      </w:del>
      <w:ins w:id="851" w:author="smm" w:date="2015-07-07T15:56:00Z">
        <w:r w:rsidR="00DF57DC">
          <w:rPr>
            <w:szCs w:val="24"/>
          </w:rPr>
          <w:t>is</w:t>
        </w:r>
        <w:r w:rsidR="00DF57DC" w:rsidRPr="00323FDB">
          <w:rPr>
            <w:szCs w:val="24"/>
          </w:rPr>
          <w:t xml:space="preserve"> </w:t>
        </w:r>
      </w:ins>
      <w:r w:rsidRPr="00323FDB">
        <w:rPr>
          <w:szCs w:val="24"/>
        </w:rPr>
        <w:t>specified in the PCHA H.811 - TAN-PAN-LAN Interface.</w:t>
      </w:r>
      <w:r w:rsidR="00FA1DB6" w:rsidRPr="00323FDB">
        <w:rPr>
          <w:szCs w:val="24"/>
        </w:rPr>
        <w:t xml:space="preserve"> The PCHA standard relies upon the </w:t>
      </w:r>
      <w:r w:rsidR="00FA1DB6" w:rsidRPr="00323FDB">
        <w:rPr>
          <w:i/>
          <w:szCs w:val="24"/>
        </w:rPr>
        <w:t>IEEE 11073 20601 Optimized Exchange Protocol</w:t>
      </w:r>
      <w:r w:rsidR="00FA1DB6" w:rsidRPr="00323FDB">
        <w:rPr>
          <w:szCs w:val="24"/>
        </w:rPr>
        <w:t xml:space="preserve"> and supporting IEEE 11073 104xx </w:t>
      </w:r>
      <w:r w:rsidR="00D02D0D" w:rsidRPr="00323FDB">
        <w:rPr>
          <w:szCs w:val="24"/>
        </w:rPr>
        <w:t xml:space="preserve">device </w:t>
      </w:r>
      <w:r w:rsidR="00FA1DB6" w:rsidRPr="00323FDB">
        <w:rPr>
          <w:szCs w:val="24"/>
        </w:rPr>
        <w:t xml:space="preserve">specialization standards, </w:t>
      </w:r>
      <w:r w:rsidR="00D02D0D" w:rsidRPr="00323FDB">
        <w:rPr>
          <w:szCs w:val="24"/>
        </w:rPr>
        <w:t xml:space="preserve">the Bluetooth transport uses the Health Device Profile specified in the Bluetooth SIG documents </w:t>
      </w:r>
      <w:r w:rsidR="00D02D0D" w:rsidRPr="00323FDB">
        <w:rPr>
          <w:i/>
          <w:szCs w:val="24"/>
        </w:rPr>
        <w:t>Health Device Profile</w:t>
      </w:r>
      <w:r w:rsidR="00D02D0D" w:rsidRPr="00323FDB">
        <w:rPr>
          <w:szCs w:val="24"/>
        </w:rPr>
        <w:t xml:space="preserve"> (HDP) and the </w:t>
      </w:r>
      <w:r w:rsidR="00D02D0D" w:rsidRPr="00323FDB">
        <w:rPr>
          <w:i/>
          <w:szCs w:val="24"/>
        </w:rPr>
        <w:t>Multi-Channel Adaptation Profile</w:t>
      </w:r>
      <w:r w:rsidR="00D02D0D" w:rsidRPr="00323FDB">
        <w:rPr>
          <w:szCs w:val="24"/>
        </w:rPr>
        <w:t xml:space="preserve"> (MCAP), </w:t>
      </w:r>
      <w:r w:rsidR="00D02D0D" w:rsidRPr="00323FDB">
        <w:t xml:space="preserve">the </w:t>
      </w:r>
      <w:r w:rsidR="00D02D0D" w:rsidRPr="00323FDB">
        <w:rPr>
          <w:szCs w:val="24"/>
        </w:rPr>
        <w:t xml:space="preserve">USB transport requirements are specified in the </w:t>
      </w:r>
      <w:r w:rsidR="00D02D0D" w:rsidRPr="00323FDB">
        <w:rPr>
          <w:bCs/>
          <w:i/>
          <w:color w:val="000000"/>
          <w:szCs w:val="24"/>
        </w:rPr>
        <w:t>Universal Serial Bus Device Class Definition for Personal Healthcare Devices</w:t>
      </w:r>
      <w:r w:rsidR="00D02D0D" w:rsidRPr="00323FDB">
        <w:rPr>
          <w:bCs/>
        </w:rPr>
        <w:t xml:space="preserve">, ZigBee transports requirements are specified in the </w:t>
      </w:r>
      <w:r w:rsidR="00D02D0D" w:rsidRPr="00323FDB">
        <w:rPr>
          <w:bCs/>
          <w:i/>
          <w:szCs w:val="24"/>
        </w:rPr>
        <w:t>ZigBee Health Profile Specification</w:t>
      </w:r>
      <w:r w:rsidR="00D02D0D" w:rsidRPr="00323FDB">
        <w:rPr>
          <w:bCs/>
          <w:szCs w:val="24"/>
        </w:rPr>
        <w:t xml:space="preserve">, and NFC transport requirements are specified in NFC Forum’s </w:t>
      </w:r>
      <w:r w:rsidR="00D02D0D" w:rsidRPr="00323FDB">
        <w:rPr>
          <w:bCs/>
          <w:i/>
          <w:szCs w:val="24"/>
        </w:rPr>
        <w:t>Personal Health Device Communication</w:t>
      </w:r>
      <w:r w:rsidR="00D02D0D" w:rsidRPr="00323FDB">
        <w:rPr>
          <w:bCs/>
          <w:szCs w:val="24"/>
        </w:rPr>
        <w:t xml:space="preserve"> specification. For Bluetooth Low Energy transports</w:t>
      </w:r>
      <w:r w:rsidR="00D02D0D" w:rsidRPr="00323FDB">
        <w:t xml:space="preserve"> </w:t>
      </w:r>
      <w:r w:rsidR="00FA1DB6" w:rsidRPr="00323FDB">
        <w:t xml:space="preserve">the </w:t>
      </w:r>
      <w:r w:rsidR="00D02D0D" w:rsidRPr="00323FDB">
        <w:t xml:space="preserve">specifications are defined in the </w:t>
      </w:r>
      <w:r w:rsidR="00FA1DB6" w:rsidRPr="00323FDB">
        <w:t>Bluetooth Low Energy Health Device Profiles</w:t>
      </w:r>
      <w:r w:rsidR="0080578D" w:rsidRPr="00323FDB">
        <w:t xml:space="preserve"> and Services</w:t>
      </w:r>
      <w:r w:rsidR="00D02D0D" w:rsidRPr="00323FDB">
        <w:t xml:space="preserve"> documents</w:t>
      </w:r>
      <w:r w:rsidR="00FA1DB6" w:rsidRPr="00323FDB">
        <w:t xml:space="preserve">, and the </w:t>
      </w:r>
      <w:r w:rsidR="0044707B" w:rsidRPr="00323FDB">
        <w:t xml:space="preserve">Bluetooth SIG </w:t>
      </w:r>
      <w:r w:rsidR="00FA1DB6" w:rsidRPr="00323FDB">
        <w:rPr>
          <w:i/>
        </w:rPr>
        <w:t xml:space="preserve">Personal Health Devices Transcoding </w:t>
      </w:r>
      <w:r w:rsidR="0080578D" w:rsidRPr="00323FDB">
        <w:rPr>
          <w:i/>
        </w:rPr>
        <w:t>W</w:t>
      </w:r>
      <w:r w:rsidR="00FA1DB6" w:rsidRPr="00323FDB">
        <w:rPr>
          <w:i/>
        </w:rPr>
        <w:t xml:space="preserve">hite </w:t>
      </w:r>
      <w:r w:rsidR="0080578D" w:rsidRPr="00323FDB">
        <w:rPr>
          <w:i/>
        </w:rPr>
        <w:t>P</w:t>
      </w:r>
      <w:r w:rsidR="00FA1DB6" w:rsidRPr="00323FDB">
        <w:rPr>
          <w:i/>
        </w:rPr>
        <w:t>aper</w:t>
      </w:r>
      <w:r w:rsidR="00FA1DB6" w:rsidRPr="00323FDB">
        <w:t>.</w:t>
      </w:r>
      <w:r w:rsidR="00F7134D" w:rsidRPr="00323FDB">
        <w:t xml:space="preserve"> The transcoding white paper maps PCHA compatible Bluetooth Low Energy attribute contents to IEEE 11073 20601 objects, attributes, and most importantly, nomenclature codes.</w:t>
      </w:r>
      <w:r w:rsidR="0080578D" w:rsidRPr="00323FDB">
        <w:t xml:space="preserve"> The White Paper specifies a standardized means to translate BTLE data into PCD-01 OBX segments.</w:t>
      </w:r>
    </w:p>
    <w:p w14:paraId="6F0FD195" w14:textId="0C513D46" w:rsidR="00CF283F" w:rsidRPr="00323FDB" w:rsidRDefault="00303E20" w:rsidP="00303E20">
      <w:pPr>
        <w:pStyle w:val="Heading3"/>
        <w:numPr>
          <w:ilvl w:val="0"/>
          <w:numId w:val="0"/>
        </w:numPr>
        <w:rPr>
          <w:noProof w:val="0"/>
        </w:rPr>
      </w:pPr>
      <w:bookmarkStart w:id="852" w:name="_Toc424048766"/>
      <w:proofErr w:type="gramStart"/>
      <w:r w:rsidRPr="00323FDB">
        <w:rPr>
          <w:noProof w:val="0"/>
        </w:rPr>
        <w:t>3</w:t>
      </w:r>
      <w:r w:rsidR="00CF283F" w:rsidRPr="00323FDB">
        <w:rPr>
          <w:noProof w:val="0"/>
        </w:rPr>
        <w:t>.</w:t>
      </w:r>
      <w:proofErr w:type="gramEnd"/>
      <w:del w:id="853" w:author="smm" w:date="2015-07-07T15:58:00Z">
        <w:r w:rsidR="00CF283F" w:rsidRPr="00323FDB" w:rsidDel="00DF57DC">
          <w:rPr>
            <w:noProof w:val="0"/>
          </w:rPr>
          <w:delText>Y</w:delText>
        </w:r>
      </w:del>
      <w:ins w:id="854" w:author="smm" w:date="2015-07-07T15:58:00Z">
        <w:r w:rsidR="00DF57DC">
          <w:rPr>
            <w:noProof w:val="0"/>
          </w:rPr>
          <w:t>12</w:t>
        </w:r>
      </w:ins>
      <w:r w:rsidR="00CF283F" w:rsidRPr="00323FDB">
        <w:rPr>
          <w:noProof w:val="0"/>
        </w:rPr>
        <w:t>.4 Interaction Diagram</w:t>
      </w:r>
      <w:bookmarkEnd w:id="852"/>
    </w:p>
    <w:p w14:paraId="1A9CC178" w14:textId="0BBEF445" w:rsidR="004D51DE" w:rsidRPr="00323FDB" w:rsidRDefault="004D51DE" w:rsidP="004D51DE">
      <w:pPr>
        <w:pStyle w:val="BodyText"/>
      </w:pPr>
      <w:r w:rsidRPr="00323FDB">
        <w:t xml:space="preserve">The </w:t>
      </w:r>
      <w:r w:rsidR="00CA17B3" w:rsidRPr="00323FDB">
        <w:t xml:space="preserve">Communicate </w:t>
      </w:r>
      <w:r w:rsidRPr="00323FDB">
        <w:t xml:space="preserve">PCHA </w:t>
      </w:r>
      <w:r w:rsidR="00E446EF" w:rsidRPr="00323FDB">
        <w:t>Data</w:t>
      </w:r>
      <w:del w:id="855" w:author="smm" w:date="2015-07-07T15:58:00Z">
        <w:r w:rsidR="00E446EF" w:rsidRPr="00323FDB" w:rsidDel="00DF57DC">
          <w:delText>-*</w:delText>
        </w:r>
      </w:del>
      <w:r w:rsidR="00E446EF" w:rsidRPr="00323FDB">
        <w:t xml:space="preserve"> </w:t>
      </w:r>
      <w:r w:rsidRPr="00323FDB">
        <w:t xml:space="preserve">transaction has two </w:t>
      </w:r>
      <w:r w:rsidR="00A41489" w:rsidRPr="00323FDB">
        <w:t>implementations</w:t>
      </w:r>
      <w:r w:rsidRPr="00323FDB">
        <w:t xml:space="preserve">, an IEEE 11073 </w:t>
      </w:r>
      <w:r w:rsidR="0044707B" w:rsidRPr="00323FDB">
        <w:t>20601 based</w:t>
      </w:r>
      <w:r w:rsidRPr="00323FDB">
        <w:t xml:space="preserve"> packet exchange over any transport that is </w:t>
      </w:r>
      <w:r w:rsidR="0044707B" w:rsidRPr="00323FDB">
        <w:t xml:space="preserve">both </w:t>
      </w:r>
      <w:r w:rsidRPr="00323FDB">
        <w:t>reliable and delivers packets in order</w:t>
      </w:r>
      <w:r w:rsidR="00882C39" w:rsidRPr="00323FDB">
        <w:t xml:space="preserve"> (currently four transports are recognized by PCHA)</w:t>
      </w:r>
      <w:r w:rsidRPr="00323FDB">
        <w:t xml:space="preserve">, and an exchange using the Bluetooth Low Energy (BTLE) Generic Attribute (GATT) protocol. Both </w:t>
      </w:r>
      <w:r w:rsidR="0044707B" w:rsidRPr="00323FDB">
        <w:t>implementations</w:t>
      </w:r>
      <w:r w:rsidRPr="00323FDB">
        <w:t xml:space="preserve"> first require the establishment of a connection</w:t>
      </w:r>
      <w:r w:rsidR="00F7134D" w:rsidRPr="00323FDB">
        <w:t>. O</w:t>
      </w:r>
      <w:r w:rsidRPr="00323FDB">
        <w:t xml:space="preserve">nce </w:t>
      </w:r>
      <w:r w:rsidR="00F7134D" w:rsidRPr="00323FDB">
        <w:t>the</w:t>
      </w:r>
      <w:r w:rsidR="0044707B" w:rsidRPr="00323FDB">
        <w:t xml:space="preserve"> connection is </w:t>
      </w:r>
      <w:r w:rsidR="00A41489" w:rsidRPr="00323FDB">
        <w:t>established</w:t>
      </w:r>
      <w:r w:rsidR="0044707B" w:rsidRPr="00323FDB">
        <w:t>,</w:t>
      </w:r>
      <w:r w:rsidRPr="00323FDB">
        <w:t xml:space="preserve"> a series of exchanges take place that provide the Sensor Data Consumer with configuration and capability information about the Device Observation Source</w:t>
      </w:r>
      <w:r w:rsidR="0044707B" w:rsidRPr="00323FDB">
        <w:t xml:space="preserve">. When the endpoints have completed </w:t>
      </w:r>
      <w:r w:rsidR="00F7134D" w:rsidRPr="00323FDB">
        <w:t xml:space="preserve">this </w:t>
      </w:r>
      <w:r w:rsidR="0044707B" w:rsidRPr="00323FDB">
        <w:t xml:space="preserve">configuration, </w:t>
      </w:r>
      <w:r w:rsidRPr="00323FDB">
        <w:t xml:space="preserve">measurement data </w:t>
      </w:r>
      <w:r w:rsidR="0044707B" w:rsidRPr="00323FDB">
        <w:t xml:space="preserve">can be </w:t>
      </w:r>
      <w:r w:rsidRPr="00323FDB">
        <w:t>is transferred.</w:t>
      </w:r>
    </w:p>
    <w:p w14:paraId="3C70AD10" w14:textId="4B879C9F" w:rsidR="004D51DE" w:rsidRPr="00323FDB" w:rsidRDefault="004D51DE" w:rsidP="004D51DE">
      <w:pPr>
        <w:pStyle w:val="BodyText"/>
      </w:pPr>
      <w:r w:rsidRPr="00323FDB">
        <w:t xml:space="preserve">The </w:t>
      </w:r>
      <w:r w:rsidR="00A41489" w:rsidRPr="00323FDB">
        <w:t xml:space="preserve">following </w:t>
      </w:r>
      <w:r w:rsidRPr="00323FDB">
        <w:t>interaction diagrams illustrate the sequence of processes for the IEEE and BTLE exchanges.</w:t>
      </w:r>
      <w:r w:rsidR="00F7134D" w:rsidRPr="00323FDB">
        <w:t xml:space="preserve"> When there are two flow illustrations in the </w:t>
      </w:r>
      <w:r w:rsidR="00CA7D1E">
        <w:t>figures</w:t>
      </w:r>
      <w:r w:rsidR="00F7134D" w:rsidRPr="00323FDB">
        <w:t>, the IEEE exchange is to the left and the BTLE exchange is to the right.</w:t>
      </w:r>
      <w:r w:rsidR="00A41489" w:rsidRPr="00323FDB">
        <w:t xml:space="preserve"> </w:t>
      </w:r>
      <w:r w:rsidR="00B431C5">
        <w:t>Figure</w:t>
      </w:r>
      <w:r w:rsidR="00B431C5" w:rsidRPr="00323FDB">
        <w:t xml:space="preserve"> </w:t>
      </w:r>
      <w:r w:rsidR="00F7134D" w:rsidRPr="00323FDB">
        <w:t>3.</w:t>
      </w:r>
      <w:del w:id="856" w:author="smm" w:date="2015-07-07T16:15:00Z">
        <w:r w:rsidR="00F7134D" w:rsidRPr="00323FDB" w:rsidDel="00DB75CD">
          <w:delText>Y</w:delText>
        </w:r>
      </w:del>
      <w:ins w:id="857" w:author="smm" w:date="2015-07-07T16:15:00Z">
        <w:r w:rsidR="00DB75CD">
          <w:t>12</w:t>
        </w:r>
      </w:ins>
      <w:r w:rsidR="00F7134D" w:rsidRPr="00323FDB">
        <w:t>.4-1</w:t>
      </w:r>
      <w:r w:rsidR="00A41489" w:rsidRPr="00323FDB">
        <w:t xml:space="preserve"> illustrates the sequence from connection establishment to data exchange exposing some of the details of the setup exchanges. </w:t>
      </w:r>
      <w:r w:rsidR="00B431C5">
        <w:t>Figures</w:t>
      </w:r>
      <w:r w:rsidR="00F7134D" w:rsidRPr="00323FDB">
        <w:t xml:space="preserve"> 3.</w:t>
      </w:r>
      <w:del w:id="858" w:author="smm" w:date="2015-07-07T15:58:00Z">
        <w:r w:rsidR="00F7134D" w:rsidRPr="00323FDB" w:rsidDel="00DF57DC">
          <w:delText>Y</w:delText>
        </w:r>
      </w:del>
      <w:ins w:id="859" w:author="smm" w:date="2015-07-07T15:58:00Z">
        <w:r w:rsidR="00DF57DC">
          <w:t>12</w:t>
        </w:r>
      </w:ins>
      <w:r w:rsidR="00F7134D" w:rsidRPr="00323FDB">
        <w:t>.4-2 and 3.</w:t>
      </w:r>
      <w:del w:id="860" w:author="smm" w:date="2015-07-07T15:58:00Z">
        <w:r w:rsidR="00F7134D" w:rsidRPr="00323FDB" w:rsidDel="00DF57DC">
          <w:delText>Y</w:delText>
        </w:r>
      </w:del>
      <w:ins w:id="861" w:author="smm" w:date="2015-07-07T15:58:00Z">
        <w:r w:rsidR="00DF57DC">
          <w:t>12</w:t>
        </w:r>
      </w:ins>
      <w:r w:rsidR="00F7134D" w:rsidRPr="00323FDB">
        <w:t xml:space="preserve">.4-3 </w:t>
      </w:r>
      <w:r w:rsidR="00A41489" w:rsidRPr="00323FDB">
        <w:t xml:space="preserve">illustrate the sequences for the data exchanges. </w:t>
      </w:r>
      <w:r w:rsidR="00B431C5">
        <w:t>Figure</w:t>
      </w:r>
      <w:r w:rsidR="00F7134D" w:rsidRPr="00323FDB">
        <w:t xml:space="preserve"> 3.</w:t>
      </w:r>
      <w:del w:id="862" w:author="smm" w:date="2015-07-07T15:58:00Z">
        <w:r w:rsidR="00F7134D" w:rsidRPr="00323FDB" w:rsidDel="00DF57DC">
          <w:delText>Y</w:delText>
        </w:r>
      </w:del>
      <w:ins w:id="863" w:author="smm" w:date="2015-07-07T15:58:00Z">
        <w:r w:rsidR="00DF57DC">
          <w:t>12</w:t>
        </w:r>
      </w:ins>
      <w:r w:rsidR="00F7134D" w:rsidRPr="00323FDB">
        <w:t xml:space="preserve">.4-2 </w:t>
      </w:r>
      <w:r w:rsidR="00A41489" w:rsidRPr="00323FDB">
        <w:t xml:space="preserve">illustrates the behavior when there is persistently stored data and </w:t>
      </w:r>
      <w:r w:rsidR="00B431C5">
        <w:t>Figure</w:t>
      </w:r>
      <w:r w:rsidR="00F7134D" w:rsidRPr="00323FDB">
        <w:t xml:space="preserve"> 3.</w:t>
      </w:r>
      <w:del w:id="864" w:author="smm" w:date="2015-07-07T15:58:00Z">
        <w:r w:rsidR="00F7134D" w:rsidRPr="00323FDB" w:rsidDel="00DF57DC">
          <w:delText>Y</w:delText>
        </w:r>
      </w:del>
      <w:ins w:id="865" w:author="smm" w:date="2015-07-07T15:58:00Z">
        <w:r w:rsidR="00DF57DC">
          <w:t>12</w:t>
        </w:r>
      </w:ins>
      <w:r w:rsidR="00F7134D" w:rsidRPr="00323FDB">
        <w:t xml:space="preserve">.4-3 </w:t>
      </w:r>
      <w:r w:rsidR="00A41489" w:rsidRPr="00323FDB">
        <w:t xml:space="preserve">illustrates the behavior for non-persistently stored data. It should be noted that a Device Observation Source may have both types of data and the sequences illustrated in </w:t>
      </w:r>
      <w:r w:rsidR="00B431C5">
        <w:t>Figures</w:t>
      </w:r>
      <w:r w:rsidR="00F7134D" w:rsidRPr="00323FDB">
        <w:t xml:space="preserve"> 3.</w:t>
      </w:r>
      <w:del w:id="866" w:author="smm" w:date="2015-07-07T15:59:00Z">
        <w:r w:rsidR="00F7134D" w:rsidRPr="00323FDB" w:rsidDel="00DF57DC">
          <w:delText>Y</w:delText>
        </w:r>
      </w:del>
      <w:ins w:id="867" w:author="smm" w:date="2015-07-07T15:59:00Z">
        <w:r w:rsidR="00DF57DC">
          <w:t>12</w:t>
        </w:r>
      </w:ins>
      <w:r w:rsidR="00F7134D" w:rsidRPr="00323FDB">
        <w:t>.4-2 and 3.</w:t>
      </w:r>
      <w:del w:id="868" w:author="smm" w:date="2015-07-07T15:59:00Z">
        <w:r w:rsidR="00F7134D" w:rsidRPr="00323FDB" w:rsidDel="00DF57DC">
          <w:delText>Y</w:delText>
        </w:r>
      </w:del>
      <w:ins w:id="869" w:author="smm" w:date="2015-07-07T15:59:00Z">
        <w:r w:rsidR="00DF57DC">
          <w:t>12</w:t>
        </w:r>
      </w:ins>
      <w:r w:rsidR="00F7134D" w:rsidRPr="00323FDB">
        <w:t xml:space="preserve">.4-3 </w:t>
      </w:r>
      <w:r w:rsidR="00A41489" w:rsidRPr="00323FDB">
        <w:t xml:space="preserve">can happen simultaneously and/or in the same connection. </w:t>
      </w:r>
      <w:r w:rsidR="00B431C5">
        <w:t>Figure</w:t>
      </w:r>
      <w:r w:rsidR="00F7134D" w:rsidRPr="00323FDB">
        <w:t xml:space="preserve"> 3.</w:t>
      </w:r>
      <w:del w:id="870" w:author="smm" w:date="2015-07-07T15:59:00Z">
        <w:r w:rsidR="00F7134D" w:rsidRPr="00323FDB" w:rsidDel="00DF57DC">
          <w:delText>Y</w:delText>
        </w:r>
      </w:del>
      <w:ins w:id="871" w:author="smm" w:date="2015-07-07T15:59:00Z">
        <w:r w:rsidR="00DF57DC">
          <w:t>12</w:t>
        </w:r>
      </w:ins>
      <w:r w:rsidR="00F7134D" w:rsidRPr="00323FDB">
        <w:t xml:space="preserve">.4-4 </w:t>
      </w:r>
      <w:r w:rsidR="00A41489" w:rsidRPr="00323FDB">
        <w:t>summarizes the sequences into two groups</w:t>
      </w:r>
      <w:ins w:id="872" w:author="smm" w:date="2015-07-07T16:26:00Z">
        <w:r w:rsidR="008B6927">
          <w:t>:</w:t>
        </w:r>
      </w:ins>
      <w:del w:id="873" w:author="smm" w:date="2015-07-07T16:26:00Z">
        <w:r w:rsidR="00A41489" w:rsidRPr="00323FDB" w:rsidDel="008B6927">
          <w:delText>,</w:delText>
        </w:r>
      </w:del>
      <w:r w:rsidR="00A41489" w:rsidRPr="00323FDB">
        <w:t xml:space="preserve"> setup and data exchange. The triggering events, semantics, and expected actions of for the summary sequence are then discussed in detail with references to the individual cases when needed.</w:t>
      </w:r>
    </w:p>
    <w:p w14:paraId="6BE1CAAE" w14:textId="77777777" w:rsidR="004D51DE" w:rsidRPr="00323FDB" w:rsidRDefault="004D51DE" w:rsidP="004D51DE">
      <w:pPr>
        <w:pStyle w:val="BodyText"/>
      </w:pPr>
      <w:r w:rsidRPr="00323FDB">
        <w:rPr>
          <w:noProof/>
        </w:rPr>
        <w:lastRenderedPageBreak/>
        <mc:AlternateContent>
          <mc:Choice Requires="wpc">
            <w:drawing>
              <wp:inline distT="0" distB="0" distL="0" distR="0" wp14:anchorId="502963BB" wp14:editId="072E27A0">
                <wp:extent cx="5947038" cy="4255742"/>
                <wp:effectExtent l="0" t="0" r="0" b="0"/>
                <wp:docPr id="200737" name="Canvas 2007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5" name="Text Box 200740"/>
                        <wps:cNvSpPr txBox="1"/>
                        <wps:spPr>
                          <a:xfrm>
                            <a:off x="4076955" y="3519691"/>
                            <a:ext cx="649605" cy="220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AFE93" w14:textId="77777777" w:rsidR="004E3754" w:rsidRDefault="004E3754"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4" name="Text Box 200740"/>
                        <wps:cNvSpPr txBox="1"/>
                        <wps:spPr>
                          <a:xfrm>
                            <a:off x="1181061" y="3058380"/>
                            <a:ext cx="649605" cy="221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9E0F1" w14:textId="5D0077DE" w:rsidR="004E3754" w:rsidRDefault="004E3754"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0"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0451F" w14:textId="77777777" w:rsidR="004E3754" w:rsidRPr="00D43E51" w:rsidRDefault="004E3754" w:rsidP="00D43E51">
                              <w:pPr>
                                <w:spacing w:before="0"/>
                                <w:jc w:val="center"/>
                                <w:rPr>
                                  <w:sz w:val="22"/>
                                  <w:szCs w:val="22"/>
                                </w:rPr>
                              </w:pPr>
                              <w:r w:rsidRPr="00D43E51">
                                <w:rPr>
                                  <w:sz w:val="22"/>
                                  <w:szCs w:val="22"/>
                                </w:rPr>
                                <w:t>Device Observation Source</w:t>
                              </w:r>
                            </w:p>
                            <w:p w14:paraId="2148B797" w14:textId="77777777" w:rsidR="004E3754" w:rsidRPr="00D43E51" w:rsidRDefault="004E3754" w:rsidP="004D51DE">
                              <w:pPr>
                                <w:rPr>
                                  <w:sz w:val="22"/>
                                  <w:szCs w:val="22"/>
                                </w:rPr>
                              </w:pPr>
                            </w:p>
                            <w:p w14:paraId="7DB7E31C" w14:textId="77777777" w:rsidR="004E3754" w:rsidRPr="007C1AAC" w:rsidRDefault="004E3754" w:rsidP="004D51DE">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41" name="Line 161"/>
                        <wps:cNvCnPr>
                          <a:cxnSpLocks noChangeShapeType="1"/>
                          <a:stCxn id="240" idx="2"/>
                        </wps:cNvCnPr>
                        <wps:spPr bwMode="auto">
                          <a:xfrm>
                            <a:off x="568360" y="697264"/>
                            <a:ext cx="20920" cy="280454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3" name="Text Box 162"/>
                        <wps:cNvSpPr txBox="1">
                          <a:spLocks noChangeArrowheads="1"/>
                        </wps:cNvSpPr>
                        <wps:spPr bwMode="auto">
                          <a:xfrm>
                            <a:off x="778225" y="820982"/>
                            <a:ext cx="886767"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404AE5" w14:textId="42071BBD" w:rsidR="004E3754" w:rsidRPr="007C1AAC" w:rsidRDefault="004E3754" w:rsidP="004D51DE">
                              <w:pPr>
                                <w:spacing w:before="0"/>
                                <w:jc w:val="center"/>
                                <w:rPr>
                                  <w:sz w:val="22"/>
                                  <w:szCs w:val="22"/>
                                </w:rPr>
                              </w:pPr>
                              <w:r>
                                <w:rPr>
                                  <w:sz w:val="22"/>
                                  <w:szCs w:val="22"/>
                                </w:rPr>
                                <w:t>Association</w:t>
                              </w:r>
                            </w:p>
                            <w:p w14:paraId="2A862589" w14:textId="77777777" w:rsidR="004E3754" w:rsidRDefault="004E3754" w:rsidP="004D51DE"/>
                            <w:p w14:paraId="775AB349" w14:textId="77777777" w:rsidR="004E3754" w:rsidRPr="007C1AAC" w:rsidRDefault="004E3754" w:rsidP="004D51DE">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45" name="Line 163"/>
                        <wps:cNvCnPr>
                          <a:cxnSpLocks noChangeShapeType="1"/>
                        </wps:cNvCnPr>
                        <wps:spPr bwMode="auto">
                          <a:xfrm flipH="1">
                            <a:off x="2512907" y="634069"/>
                            <a:ext cx="7234" cy="28541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6"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Line 166"/>
                        <wps:cNvCnPr>
                          <a:cxnSpLocks noChangeShapeType="1"/>
                        </wps:cNvCnPr>
                        <wps:spPr bwMode="auto">
                          <a:xfrm>
                            <a:off x="684502" y="1192653"/>
                            <a:ext cx="1709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Text Box 167"/>
                        <wps:cNvSpPr txBox="1">
                          <a:spLocks noChangeArrowheads="1"/>
                        </wps:cNvSpPr>
                        <wps:spPr bwMode="auto">
                          <a:xfrm>
                            <a:off x="2055419" y="203913"/>
                            <a:ext cx="914400" cy="4300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C2F10" w14:textId="77777777" w:rsidR="004E3754" w:rsidRPr="00D43E51" w:rsidRDefault="004E3754" w:rsidP="00D43E51">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0" name="Line 168"/>
                        <wps:cNvCnPr>
                          <a:cxnSpLocks noChangeShapeType="1"/>
                        </wps:cNvCnPr>
                        <wps:spPr bwMode="auto">
                          <a:xfrm flipH="1">
                            <a:off x="685145" y="1321856"/>
                            <a:ext cx="17085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8" name="Rectangle 200738"/>
                        <wps:cNvSpPr/>
                        <wps:spPr>
                          <a:xfrm>
                            <a:off x="777972" y="1079406"/>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Text Box 162"/>
                        <wps:cNvSpPr txBox="1">
                          <a:spLocks noChangeArrowheads="1"/>
                        </wps:cNvSpPr>
                        <wps:spPr bwMode="auto">
                          <a:xfrm>
                            <a:off x="778472" y="1664788"/>
                            <a:ext cx="10022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294FB7" w14:textId="46DC0DAD" w:rsidR="004E3754" w:rsidRDefault="004E3754" w:rsidP="00D43E51">
                              <w:pPr>
                                <w:pStyle w:val="NormalWeb"/>
                                <w:spacing w:before="0"/>
                                <w:jc w:val="center"/>
                              </w:pPr>
                              <w:r>
                                <w:rPr>
                                  <w:sz w:val="22"/>
                                  <w:szCs w:val="22"/>
                                </w:rPr>
                                <w:t>Configuration</w:t>
                              </w:r>
                            </w:p>
                            <w:p w14:paraId="06E409F5" w14:textId="77777777" w:rsidR="004E3754" w:rsidRDefault="004E3754" w:rsidP="00D43E51">
                              <w:pPr>
                                <w:pStyle w:val="NormalWeb"/>
                              </w:pPr>
                              <w:r>
                                <w:t> </w:t>
                              </w:r>
                            </w:p>
                            <w:p w14:paraId="755EB3D3" w14:textId="77777777" w:rsidR="004E3754" w:rsidRDefault="004E3754" w:rsidP="00D43E51">
                              <w:pPr>
                                <w:pStyle w:val="NormalWeb"/>
                              </w:pPr>
                              <w:r>
                                <w:rPr>
                                  <w:sz w:val="22"/>
                                  <w:szCs w:val="22"/>
                                </w:rPr>
                                <w:t>Message 1</w:t>
                              </w:r>
                            </w:p>
                          </w:txbxContent>
                        </wps:txbx>
                        <wps:bodyPr rot="0" vert="horz" wrap="square" lIns="0" tIns="45720" rIns="0" bIns="0" anchor="t" anchorCtr="0" upright="1">
                          <a:noAutofit/>
                        </wps:bodyPr>
                      </wps:wsp>
                      <wps:wsp>
                        <wps:cNvPr id="333" name="Line 166"/>
                        <wps:cNvCnPr>
                          <a:cxnSpLocks noChangeShapeType="1"/>
                        </wps:cNvCnPr>
                        <wps:spPr bwMode="auto">
                          <a:xfrm>
                            <a:off x="684526" y="20365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168"/>
                        <wps:cNvCnPr>
                          <a:cxnSpLocks noChangeShapeType="1"/>
                        </wps:cNvCnPr>
                        <wps:spPr bwMode="auto">
                          <a:xfrm flipH="1">
                            <a:off x="685161" y="21660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Rectangle 335"/>
                        <wps:cNvSpPr/>
                        <wps:spPr>
                          <a:xfrm>
                            <a:off x="778506" y="19234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C9ECC3" w14:textId="77777777" w:rsidR="004E3754" w:rsidRDefault="004E3754"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Text Box 162"/>
                        <wps:cNvSpPr txBox="1">
                          <a:spLocks noChangeArrowheads="1"/>
                        </wps:cNvSpPr>
                        <wps:spPr bwMode="auto">
                          <a:xfrm>
                            <a:off x="778472" y="2530917"/>
                            <a:ext cx="1002124"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C63EF" w14:textId="3FD3FD81" w:rsidR="004E3754" w:rsidRDefault="004E3754" w:rsidP="00D43E51">
                              <w:pPr>
                                <w:pStyle w:val="NormalWeb"/>
                                <w:spacing w:before="0"/>
                                <w:jc w:val="center"/>
                              </w:pPr>
                              <w:r>
                                <w:rPr>
                                  <w:sz w:val="22"/>
                                  <w:szCs w:val="22"/>
                                </w:rPr>
                                <w:t>Measurements</w:t>
                              </w:r>
                            </w:p>
                            <w:p w14:paraId="2B42BCCA" w14:textId="77777777" w:rsidR="004E3754" w:rsidRDefault="004E3754" w:rsidP="00D43E51">
                              <w:pPr>
                                <w:pStyle w:val="NormalWeb"/>
                              </w:pPr>
                              <w:r>
                                <w:t> </w:t>
                              </w:r>
                            </w:p>
                            <w:p w14:paraId="3A5159B0" w14:textId="77777777" w:rsidR="004E3754" w:rsidRDefault="004E3754" w:rsidP="00D43E51">
                              <w:pPr>
                                <w:pStyle w:val="NormalWeb"/>
                              </w:pPr>
                              <w:r>
                                <w:rPr>
                                  <w:sz w:val="22"/>
                                  <w:szCs w:val="22"/>
                                </w:rPr>
                                <w:t>Message 1</w:t>
                              </w:r>
                            </w:p>
                          </w:txbxContent>
                        </wps:txbx>
                        <wps:bodyPr rot="0" vert="horz" wrap="square" lIns="0" tIns="45720" rIns="0" bIns="0" anchor="t" anchorCtr="0" upright="1">
                          <a:noAutofit/>
                        </wps:bodyPr>
                      </wps:wsp>
                      <wps:wsp>
                        <wps:cNvPr id="337" name="Line 166"/>
                        <wps:cNvCnPr>
                          <a:cxnSpLocks noChangeShapeType="1"/>
                        </wps:cNvCnPr>
                        <wps:spPr bwMode="auto">
                          <a:xfrm>
                            <a:off x="684526" y="2862151"/>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Line 168"/>
                        <wps:cNvCnPr>
                          <a:cxnSpLocks noChangeShapeType="1"/>
                        </wps:cNvCnPr>
                        <wps:spPr bwMode="auto">
                          <a:xfrm flipH="1">
                            <a:off x="673001" y="29239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Rectangle 339"/>
                        <wps:cNvSpPr/>
                        <wps:spPr>
                          <a:xfrm>
                            <a:off x="778438" y="2788964"/>
                            <a:ext cx="1388745" cy="43514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C28C45" w14:textId="77777777" w:rsidR="004E3754" w:rsidRDefault="004E3754"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CC178" w14:textId="77777777" w:rsidR="004E3754" w:rsidRPr="00D43E51" w:rsidRDefault="004E3754" w:rsidP="00D43E51">
                              <w:pPr>
                                <w:pStyle w:val="NormalWeb"/>
                                <w:spacing w:before="0"/>
                                <w:jc w:val="center"/>
                                <w:rPr>
                                  <w:sz w:val="22"/>
                                  <w:szCs w:val="22"/>
                                </w:rPr>
                              </w:pPr>
                              <w:r w:rsidRPr="00D43E51">
                                <w:rPr>
                                  <w:sz w:val="22"/>
                                  <w:szCs w:val="22"/>
                                </w:rPr>
                                <w:t>Device Observation Source</w:t>
                              </w:r>
                            </w:p>
                            <w:p w14:paraId="56F6EE50" w14:textId="77777777" w:rsidR="004E3754" w:rsidRDefault="004E3754" w:rsidP="00D43E51">
                              <w:pPr>
                                <w:pStyle w:val="NormalWeb"/>
                              </w:pPr>
                              <w:r>
                                <w:t> </w:t>
                              </w:r>
                            </w:p>
                            <w:p w14:paraId="5A21451C" w14:textId="77777777" w:rsidR="004E3754" w:rsidRDefault="004E3754" w:rsidP="00D43E51">
                              <w:pPr>
                                <w:pStyle w:val="NormalWeb"/>
                                <w:jc w:val="center"/>
                              </w:pPr>
                              <w:r>
                                <w:rPr>
                                  <w:sz w:val="22"/>
                                  <w:szCs w:val="22"/>
                                </w:rPr>
                                <w:t>Actor A</w:t>
                              </w:r>
                            </w:p>
                          </w:txbxContent>
                        </wps:txbx>
                        <wps:bodyPr rot="0" vert="horz" wrap="square" lIns="91440" tIns="45720" rIns="91440" bIns="45720" anchor="t" anchorCtr="0" upright="1">
                          <a:noAutofit/>
                        </wps:bodyPr>
                      </wps:wsp>
                      <wps:wsp>
                        <wps:cNvPr id="341" name="Line 161"/>
                        <wps:cNvCnPr>
                          <a:cxnSpLocks noChangeShapeType="1"/>
                        </wps:cNvCnPr>
                        <wps:spPr bwMode="auto">
                          <a:xfrm>
                            <a:off x="3488368" y="655293"/>
                            <a:ext cx="155" cy="321488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2" name="Text Box 162"/>
                        <wps:cNvSpPr txBox="1">
                          <a:spLocks noChangeArrowheads="1"/>
                        </wps:cNvSpPr>
                        <wps:spPr bwMode="auto">
                          <a:xfrm>
                            <a:off x="3679165" y="77918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4C9F05" w14:textId="0C851DFC" w:rsidR="004E3754" w:rsidRDefault="004E3754" w:rsidP="00D43E51">
                              <w:pPr>
                                <w:pStyle w:val="NormalWeb"/>
                                <w:spacing w:before="0"/>
                                <w:jc w:val="center"/>
                              </w:pPr>
                              <w:r>
                                <w:rPr>
                                  <w:sz w:val="22"/>
                                  <w:szCs w:val="22"/>
                                </w:rPr>
                                <w:t>Service Discovery</w:t>
                              </w:r>
                            </w:p>
                            <w:p w14:paraId="227D89EA" w14:textId="77777777" w:rsidR="004E3754" w:rsidRDefault="004E3754" w:rsidP="00D43E51">
                              <w:pPr>
                                <w:pStyle w:val="NormalWeb"/>
                              </w:pPr>
                              <w:r>
                                <w:t> </w:t>
                              </w:r>
                            </w:p>
                            <w:p w14:paraId="45209CAA" w14:textId="77777777" w:rsidR="004E3754" w:rsidRDefault="004E3754" w:rsidP="00D43E51">
                              <w:pPr>
                                <w:pStyle w:val="NormalWeb"/>
                              </w:pPr>
                              <w:r>
                                <w:rPr>
                                  <w:sz w:val="22"/>
                                  <w:szCs w:val="22"/>
                                </w:rPr>
                                <w:t>Message 1</w:t>
                              </w:r>
                            </w:p>
                          </w:txbxContent>
                        </wps:txbx>
                        <wps:bodyPr rot="0" vert="horz" wrap="square" lIns="0" tIns="45720" rIns="0" bIns="0" anchor="t" anchorCtr="0" upright="1">
                          <a:noAutofit/>
                        </wps:bodyPr>
                      </wps:wsp>
                      <wps:wsp>
                        <wps:cNvPr id="343" name="Line 163"/>
                        <wps:cNvCnPr>
                          <a:cxnSpLocks noChangeShapeType="1"/>
                        </wps:cNvCnPr>
                        <wps:spPr bwMode="auto">
                          <a:xfrm>
                            <a:off x="5413218" y="655293"/>
                            <a:ext cx="0" cy="32154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4" name="Rectangle 344"/>
                        <wps:cNvSpPr>
                          <a:spLocks noChangeArrowheads="1"/>
                        </wps:cNvSpPr>
                        <wps:spPr bwMode="auto">
                          <a:xfrm>
                            <a:off x="3404071" y="768804"/>
                            <a:ext cx="168910" cy="3003943"/>
                          </a:xfrm>
                          <a:prstGeom prst="rect">
                            <a:avLst/>
                          </a:prstGeom>
                          <a:solidFill>
                            <a:srgbClr val="FFFFFF"/>
                          </a:solidFill>
                          <a:ln w="9525">
                            <a:solidFill>
                              <a:srgbClr val="000000"/>
                            </a:solidFill>
                            <a:miter lim="800000"/>
                            <a:headEnd/>
                            <a:tailEnd/>
                          </a:ln>
                        </wps:spPr>
                        <wps:txbx>
                          <w:txbxContent>
                            <w:p w14:paraId="08BCFEEF" w14:textId="77777777" w:rsidR="004E3754" w:rsidRDefault="004E3754" w:rsidP="00D43E51"/>
                          </w:txbxContent>
                        </wps:txbx>
                        <wps:bodyPr rot="0" vert="horz" wrap="square" lIns="91440" tIns="45720" rIns="91440" bIns="45720" anchor="t" anchorCtr="0" upright="1">
                          <a:noAutofit/>
                        </wps:bodyPr>
                      </wps:wsp>
                      <wps:wsp>
                        <wps:cNvPr id="345" name="Rectangle 345"/>
                        <wps:cNvSpPr>
                          <a:spLocks noChangeArrowheads="1"/>
                        </wps:cNvSpPr>
                        <wps:spPr bwMode="auto">
                          <a:xfrm>
                            <a:off x="5310808" y="761295"/>
                            <a:ext cx="203200" cy="3010914"/>
                          </a:xfrm>
                          <a:prstGeom prst="rect">
                            <a:avLst/>
                          </a:prstGeom>
                          <a:solidFill>
                            <a:srgbClr val="FFFFFF"/>
                          </a:solidFill>
                          <a:ln w="9525">
                            <a:solidFill>
                              <a:srgbClr val="000000"/>
                            </a:solidFill>
                            <a:miter lim="800000"/>
                            <a:headEnd/>
                            <a:tailEnd/>
                          </a:ln>
                        </wps:spPr>
                        <wps:txbx>
                          <w:txbxContent>
                            <w:p w14:paraId="2DE15CE6" w14:textId="77777777" w:rsidR="004E3754" w:rsidRDefault="004E3754" w:rsidP="00D43E51"/>
                          </w:txbxContent>
                        </wps:txbx>
                        <wps:bodyPr rot="0" vert="horz" wrap="square" lIns="91440" tIns="45720" rIns="91440" bIns="45720" anchor="t" anchorCtr="0" upright="1">
                          <a:noAutofit/>
                        </wps:bodyPr>
                      </wps:wsp>
                      <wps:wsp>
                        <wps:cNvPr id="346" name="Line 166"/>
                        <wps:cNvCnPr>
                          <a:cxnSpLocks noChangeShapeType="1"/>
                        </wps:cNvCnPr>
                        <wps:spPr bwMode="auto">
                          <a:xfrm>
                            <a:off x="3586249" y="126765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Text Box 167"/>
                        <wps:cNvSpPr txBox="1">
                          <a:spLocks noChangeArrowheads="1"/>
                        </wps:cNvSpPr>
                        <wps:spPr bwMode="auto">
                          <a:xfrm>
                            <a:off x="4908471" y="169546"/>
                            <a:ext cx="913765" cy="392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56445" w14:textId="490061A4" w:rsidR="004E3754" w:rsidRPr="00D43E51" w:rsidRDefault="004E3754" w:rsidP="00D43E51">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48" name="Line 168"/>
                        <wps:cNvCnPr>
                          <a:cxnSpLocks noChangeShapeType="1"/>
                        </wps:cNvCnPr>
                        <wps:spPr bwMode="auto">
                          <a:xfrm flipH="1">
                            <a:off x="3572499" y="115705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Rectangle 349"/>
                        <wps:cNvSpPr/>
                        <wps:spPr>
                          <a:xfrm>
                            <a:off x="3679328" y="103774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C249A" w14:textId="77777777" w:rsidR="004E3754" w:rsidRDefault="004E3754"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Text Box 162"/>
                        <wps:cNvSpPr txBox="1">
                          <a:spLocks noChangeArrowheads="1"/>
                        </wps:cNvSpPr>
                        <wps:spPr bwMode="auto">
                          <a:xfrm>
                            <a:off x="3679164" y="1520047"/>
                            <a:ext cx="1099091"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A49789" w14:textId="2F63885E" w:rsidR="004E3754" w:rsidRDefault="004E3754" w:rsidP="00D43E51">
                              <w:pPr>
                                <w:pStyle w:val="NormalWeb"/>
                                <w:spacing w:before="0"/>
                                <w:jc w:val="center"/>
                              </w:pPr>
                              <w:r>
                                <w:rPr>
                                  <w:sz w:val="22"/>
                                  <w:szCs w:val="22"/>
                                </w:rPr>
                                <w:t>Dev Info reading</w:t>
                              </w:r>
                            </w:p>
                            <w:p w14:paraId="1F562742" w14:textId="77777777" w:rsidR="004E3754" w:rsidRDefault="004E3754" w:rsidP="00D43E51">
                              <w:pPr>
                                <w:pStyle w:val="NormalWeb"/>
                              </w:pPr>
                              <w:r>
                                <w:t> </w:t>
                              </w:r>
                            </w:p>
                            <w:p w14:paraId="472CC334" w14:textId="77777777" w:rsidR="004E3754" w:rsidRDefault="004E3754" w:rsidP="00D43E51">
                              <w:pPr>
                                <w:pStyle w:val="NormalWeb"/>
                              </w:pPr>
                              <w:r>
                                <w:rPr>
                                  <w:sz w:val="22"/>
                                  <w:szCs w:val="22"/>
                                </w:rPr>
                                <w:t>Message 1</w:t>
                              </w:r>
                            </w:p>
                          </w:txbxContent>
                        </wps:txbx>
                        <wps:bodyPr rot="0" vert="horz" wrap="square" lIns="0" tIns="45720" rIns="0" bIns="0" anchor="t" anchorCtr="0" upright="1">
                          <a:noAutofit/>
                        </wps:bodyPr>
                      </wps:wsp>
                      <wps:wsp>
                        <wps:cNvPr id="353" name="Rectangle 353"/>
                        <wps:cNvSpPr/>
                        <wps:spPr>
                          <a:xfrm>
                            <a:off x="3679328" y="1778709"/>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8EC9E6" w14:textId="77777777" w:rsidR="004E3754" w:rsidRDefault="004E3754"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Text Box 162"/>
                        <wps:cNvSpPr txBox="1">
                          <a:spLocks noChangeArrowheads="1"/>
                        </wps:cNvSpPr>
                        <wps:spPr bwMode="auto">
                          <a:xfrm>
                            <a:off x="3679328" y="2269359"/>
                            <a:ext cx="100203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9AE7" w14:textId="3D0E7D12" w:rsidR="004E3754" w:rsidRDefault="004E3754" w:rsidP="00D43E51">
                              <w:pPr>
                                <w:pStyle w:val="NormalWeb"/>
                                <w:spacing w:before="0"/>
                                <w:jc w:val="center"/>
                              </w:pPr>
                              <w:r>
                                <w:rPr>
                                  <w:sz w:val="22"/>
                                  <w:szCs w:val="22"/>
                                </w:rPr>
                                <w:t>Enabling</w:t>
                              </w:r>
                            </w:p>
                            <w:p w14:paraId="43D34E8F" w14:textId="77777777" w:rsidR="004E3754" w:rsidRDefault="004E3754" w:rsidP="00D43E51">
                              <w:pPr>
                                <w:pStyle w:val="NormalWeb"/>
                              </w:pPr>
                              <w:r>
                                <w:t> </w:t>
                              </w:r>
                            </w:p>
                            <w:p w14:paraId="1C799819" w14:textId="77777777" w:rsidR="004E3754" w:rsidRDefault="004E3754" w:rsidP="00D43E51">
                              <w:pPr>
                                <w:pStyle w:val="NormalWeb"/>
                              </w:pPr>
                              <w:r>
                                <w:rPr>
                                  <w:sz w:val="22"/>
                                  <w:szCs w:val="22"/>
                                </w:rPr>
                                <w:t>Message 1</w:t>
                              </w:r>
                            </w:p>
                          </w:txbxContent>
                        </wps:txbx>
                        <wps:bodyPr rot="0" vert="horz" wrap="square" lIns="0" tIns="45720" rIns="0" bIns="0" anchor="t" anchorCtr="0" upright="1">
                          <a:noAutofit/>
                        </wps:bodyPr>
                      </wps:wsp>
                      <wps:wsp>
                        <wps:cNvPr id="357" name="Rectangle 357"/>
                        <wps:cNvSpPr/>
                        <wps:spPr>
                          <a:xfrm>
                            <a:off x="3679328" y="252780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A95135" w14:textId="77777777" w:rsidR="004E3754" w:rsidRDefault="004E3754"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ext Box 162"/>
                        <wps:cNvSpPr txBox="1">
                          <a:spLocks noChangeArrowheads="1"/>
                        </wps:cNvSpPr>
                        <wps:spPr bwMode="auto">
                          <a:xfrm>
                            <a:off x="3680443" y="3007074"/>
                            <a:ext cx="1001395" cy="2571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2FCF03" w14:textId="74A6F670" w:rsidR="004E3754" w:rsidRDefault="004E3754" w:rsidP="00D43E51">
                              <w:pPr>
                                <w:pStyle w:val="NormalWeb"/>
                                <w:spacing w:before="0"/>
                                <w:jc w:val="center"/>
                              </w:pPr>
                              <w:r>
                                <w:rPr>
                                  <w:sz w:val="22"/>
                                  <w:szCs w:val="22"/>
                                </w:rPr>
                                <w:t>Measurements</w:t>
                              </w:r>
                            </w:p>
                            <w:p w14:paraId="4525657B" w14:textId="77777777" w:rsidR="004E3754" w:rsidRDefault="004E3754" w:rsidP="00D43E51">
                              <w:pPr>
                                <w:pStyle w:val="NormalWeb"/>
                              </w:pPr>
                              <w:r>
                                <w:t> </w:t>
                              </w:r>
                            </w:p>
                            <w:p w14:paraId="46B2ECC9" w14:textId="77777777" w:rsidR="004E3754" w:rsidRDefault="004E3754" w:rsidP="00D43E51">
                              <w:pPr>
                                <w:pStyle w:val="NormalWeb"/>
                              </w:pPr>
                              <w:r>
                                <w:rPr>
                                  <w:sz w:val="22"/>
                                  <w:szCs w:val="22"/>
                                </w:rPr>
                                <w:t>Message 1</w:t>
                              </w:r>
                            </w:p>
                          </w:txbxContent>
                        </wps:txbx>
                        <wps:bodyPr rot="0" vert="horz" wrap="square" lIns="0" tIns="45720" rIns="0" bIns="0" anchor="t" anchorCtr="0" upright="1">
                          <a:noAutofit/>
                        </wps:bodyPr>
                      </wps:wsp>
                      <wps:wsp>
                        <wps:cNvPr id="359" name="Line 166"/>
                        <wps:cNvCnPr>
                          <a:cxnSpLocks noChangeShapeType="1"/>
                        </wps:cNvCnPr>
                        <wps:spPr bwMode="auto">
                          <a:xfrm>
                            <a:off x="3586463" y="3337911"/>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Line 168"/>
                        <wps:cNvCnPr>
                          <a:cxnSpLocks noChangeShapeType="1"/>
                        </wps:cNvCnPr>
                        <wps:spPr bwMode="auto">
                          <a:xfrm flipH="1">
                            <a:off x="3587098" y="3399721"/>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Rectangle 361"/>
                        <wps:cNvSpPr/>
                        <wps:spPr>
                          <a:xfrm>
                            <a:off x="3680280" y="3265053"/>
                            <a:ext cx="1387475" cy="42641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30F3C2" w14:textId="77777777" w:rsidR="004E3754" w:rsidRDefault="004E3754"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Line 166"/>
                        <wps:cNvCnPr>
                          <a:cxnSpLocks noChangeShapeType="1"/>
                        </wps:cNvCnPr>
                        <wps:spPr bwMode="auto">
                          <a:xfrm>
                            <a:off x="3599104" y="201132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Line 168"/>
                        <wps:cNvCnPr>
                          <a:cxnSpLocks noChangeShapeType="1"/>
                        </wps:cNvCnPr>
                        <wps:spPr bwMode="auto">
                          <a:xfrm flipH="1">
                            <a:off x="3585354" y="1900725"/>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Line 166"/>
                        <wps:cNvCnPr>
                          <a:cxnSpLocks noChangeShapeType="1"/>
                        </wps:cNvCnPr>
                        <wps:spPr bwMode="auto">
                          <a:xfrm>
                            <a:off x="3586256" y="277561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Line 168"/>
                        <wps:cNvCnPr>
                          <a:cxnSpLocks noChangeShapeType="1"/>
                        </wps:cNvCnPr>
                        <wps:spPr bwMode="auto">
                          <a:xfrm flipH="1">
                            <a:off x="3572506" y="266501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40" name="Text Box 200740"/>
                        <wps:cNvSpPr txBox="1"/>
                        <wps:spPr>
                          <a:xfrm>
                            <a:off x="989029" y="349634"/>
                            <a:ext cx="105600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8B166" w14:textId="4BCE8EE9" w:rsidR="004E3754" w:rsidRPr="00D43E51" w:rsidRDefault="004E3754"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6" name="Text Box 366"/>
                        <wps:cNvSpPr txBox="1"/>
                        <wps:spPr>
                          <a:xfrm>
                            <a:off x="3891465" y="316745"/>
                            <a:ext cx="1056005" cy="2183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966B5" w14:textId="77777777" w:rsidR="004E3754" w:rsidRPr="00D43E51" w:rsidRDefault="004E3754"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7" name="Text Box 367"/>
                        <wps:cNvSpPr txBox="1"/>
                        <wps:spPr>
                          <a:xfrm>
                            <a:off x="1025574" y="3634905"/>
                            <a:ext cx="115824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81850" w14:textId="05E508E5" w:rsidR="004E3754" w:rsidRPr="00D43E51" w:rsidRDefault="004E3754" w:rsidP="00D43E51">
                              <w:pPr>
                                <w:spacing w:before="0"/>
                                <w:rPr>
                                  <w:szCs w:val="24"/>
                                </w:rPr>
                              </w:pPr>
                              <w:r>
                                <w:rPr>
                                  <w:szCs w:val="24"/>
                                </w:rPr>
                                <w:t>IEEE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Text Box 368"/>
                        <wps:cNvSpPr txBox="1"/>
                        <wps:spPr>
                          <a:xfrm>
                            <a:off x="3891279" y="3834337"/>
                            <a:ext cx="120967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9B94F" w14:textId="4E9DFE8C" w:rsidR="004E3754" w:rsidRPr="00D43E51" w:rsidRDefault="004E3754" w:rsidP="00D43E51">
                              <w:pPr>
                                <w:spacing w:before="0"/>
                                <w:rPr>
                                  <w:szCs w:val="24"/>
                                </w:rPr>
                              </w:pPr>
                              <w:r>
                                <w:rPr>
                                  <w:szCs w:val="24"/>
                                </w:rPr>
                                <w:t>BTLE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 name="Line 166"/>
                        <wps:cNvCnPr>
                          <a:cxnSpLocks noChangeShapeType="1"/>
                        </wps:cNvCnPr>
                        <wps:spPr bwMode="auto">
                          <a:xfrm>
                            <a:off x="3599331" y="3567513"/>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Line 168"/>
                        <wps:cNvCnPr>
                          <a:cxnSpLocks noChangeShapeType="1"/>
                        </wps:cNvCnPr>
                        <wps:spPr bwMode="auto">
                          <a:xfrm flipH="1">
                            <a:off x="3585361" y="3510572"/>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Line 166"/>
                        <wps:cNvCnPr>
                          <a:cxnSpLocks noChangeShapeType="1"/>
                        </wps:cNvCnPr>
                        <wps:spPr bwMode="auto">
                          <a:xfrm>
                            <a:off x="688376" y="3096555"/>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Line 168"/>
                        <wps:cNvCnPr>
                          <a:cxnSpLocks noChangeShapeType="1"/>
                        </wps:cNvCnPr>
                        <wps:spPr bwMode="auto">
                          <a:xfrm flipH="1">
                            <a:off x="674406" y="3039405"/>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02963BB" id="Canvas 200737" o:spid="_x0000_s1174" editas="canvas" style="width:468.25pt;height:335.1pt;mso-position-horizontal-relative:char;mso-position-vertical-relative:line" coordsize="59467,4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">
                <v:shape id="_x0000_s1175" type="#_x0000_t75" style="position:absolute;width:59467;height:42551;visibility:visible;mso-wrap-style:square">
                  <v:fill o:detectmouseclick="t"/>
                  <v:path o:connecttype="none"/>
                </v:shape>
                <v:shape id="Text Box 200740" o:spid="_x0000_s1176" type="#_x0000_t202" style="position:absolute;left:40769;top:35196;width:6496;height:2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588UA&#10;AADcAAAADwAAAGRycy9kb3ducmV2LnhtbESPQWvCQBSE74L/YXkFb7ox0hJTVxFByMEeTCteH9nX&#10;JDT7Nu6uGv99tyD0OMzMN8xqM5hO3Mj51rKC+SwBQVxZ3XKt4OtzP81A+ICssbNMCh7kYbMej1aY&#10;a3vnI93KUIsIYZ+jgiaEPpfSVw0Z9DPbE0fv2zqDIUpXS+3wHuGmk2mSvEmDLceFBnvaNVT9lFej&#10;4GO3LLMifbjzclHsy+wyt4fspNTkZdi+gwg0hP/ws11oBYv0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LnzxQAAANwAAAAPAAAAAAAAAAAAAAAAAJgCAABkcnMv&#10;ZG93bnJldi54bWxQSwUGAAAAAAQABAD1AAAAigMAAAAA&#10;" fillcolor="white [3201]" stroked="f" strokeweight=".5pt">
                  <v:textbox>
                    <w:txbxContent>
                      <w:p w14:paraId="1EEAFE93" w14:textId="77777777" w:rsidR="004E3754" w:rsidRDefault="004E3754" w:rsidP="003A38BB">
                        <w:pPr>
                          <w:pStyle w:val="NormalWeb"/>
                          <w:spacing w:before="0"/>
                        </w:pPr>
                        <w:r>
                          <w:rPr>
                            <w:sz w:val="16"/>
                            <w:szCs w:val="16"/>
                          </w:rPr>
                          <w:t>Stored data</w:t>
                        </w:r>
                      </w:p>
                    </w:txbxContent>
                  </v:textbox>
                </v:shape>
                <v:shape id="Text Box 200740" o:spid="_x0000_s1177" type="#_x0000_t202" style="position:absolute;left:11810;top:30583;width:6496;height:22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caMUA&#10;AADcAAAADwAAAGRycy9kb3ducmV2LnhtbESPQWvCQBSE74L/YXkFb7oxlhJTVxFByMEeTCteH9nX&#10;JDT7Nu6uGv99tyD0OMzMN8xqM5hO3Mj51rKC+SwBQVxZ3XKt4OtzP81A+ICssbNMCh7kYbMej1aY&#10;a3vnI93KUIsIYZ+jgiaEPpfSVw0Z9DPbE0fv2zqDIUpXS+3wHuGmk2mSvEmDLceFBnvaNVT9lFej&#10;4GO3LLMifbjzclHsy+wyt4fspNTkZdi+gwg0hP/ws11oBYv0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6BxoxQAAANwAAAAPAAAAAAAAAAAAAAAAAJgCAABkcnMv&#10;ZG93bnJldi54bWxQSwUGAAAAAAQABAD1AAAAigMAAAAA&#10;" fillcolor="white [3201]" stroked="f" strokeweight=".5pt">
                  <v:textbox>
                    <w:txbxContent>
                      <w:p w14:paraId="2669E0F1" w14:textId="5D0077DE" w:rsidR="004E3754" w:rsidRDefault="004E3754" w:rsidP="003A38BB">
                        <w:pPr>
                          <w:pStyle w:val="NormalWeb"/>
                          <w:spacing w:before="0"/>
                        </w:pPr>
                        <w:r>
                          <w:rPr>
                            <w:sz w:val="16"/>
                            <w:szCs w:val="16"/>
                          </w:rPr>
                          <w:t>Stored data</w:t>
                        </w:r>
                      </w:p>
                    </w:txbxContent>
                  </v:textbox>
                </v:shape>
                <v:shape id="Text Box 160" o:spid="_x0000_s1178"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OXrb0A&#10;AADcAAAADwAAAGRycy9kb3ducmV2LnhtbERPSwrCMBDdC94hjOBGNFX8VqOooLj1c4CxGdtiMylN&#10;tPX2ZiG4fLz/atOYQrypcrllBcNBBII4sTrnVMHteujPQTiPrLGwTAo+5GCzbrdWGGtb85neF5+K&#10;EMIuRgWZ92UspUsyMugGtiQO3MNWBn2AVSp1hXUIN4UcRdFUGsw5NGRY0j6j5Hl5GQWPU92bLOr7&#10;0d9m5/F0h/nsbj9KdTvNdgnCU+P/4p/7pBWMx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tOXrb0AAADcAAAADwAAAAAAAAAAAAAAAACYAgAAZHJzL2Rvd25yZXYu&#10;eG1sUEsFBgAAAAAEAAQA9QAAAIIDAAAAAA==&#10;" stroked="f">
                  <v:textbox>
                    <w:txbxContent>
                      <w:p w14:paraId="6D60451F" w14:textId="77777777" w:rsidR="004E3754" w:rsidRPr="00D43E51" w:rsidRDefault="004E3754" w:rsidP="00D43E51">
                        <w:pPr>
                          <w:spacing w:before="0"/>
                          <w:jc w:val="center"/>
                          <w:rPr>
                            <w:sz w:val="22"/>
                            <w:szCs w:val="22"/>
                          </w:rPr>
                        </w:pPr>
                        <w:r w:rsidRPr="00D43E51">
                          <w:rPr>
                            <w:sz w:val="22"/>
                            <w:szCs w:val="22"/>
                          </w:rPr>
                          <w:t>Device Observation Source</w:t>
                        </w:r>
                      </w:p>
                      <w:p w14:paraId="2148B797" w14:textId="77777777" w:rsidR="004E3754" w:rsidRPr="00D43E51" w:rsidRDefault="004E3754" w:rsidP="004D51DE">
                        <w:pPr>
                          <w:rPr>
                            <w:sz w:val="22"/>
                            <w:szCs w:val="22"/>
                          </w:rPr>
                        </w:pPr>
                      </w:p>
                      <w:p w14:paraId="7DB7E31C" w14:textId="77777777" w:rsidR="004E3754" w:rsidRPr="007C1AAC" w:rsidRDefault="004E3754" w:rsidP="004D51DE">
                        <w:pPr>
                          <w:jc w:val="center"/>
                          <w:rPr>
                            <w:sz w:val="22"/>
                            <w:szCs w:val="22"/>
                          </w:rPr>
                        </w:pPr>
                        <w:r w:rsidRPr="007C1AAC">
                          <w:rPr>
                            <w:sz w:val="22"/>
                            <w:szCs w:val="22"/>
                          </w:rPr>
                          <w:t>A</w:t>
                        </w:r>
                        <w:r>
                          <w:rPr>
                            <w:sz w:val="22"/>
                            <w:szCs w:val="22"/>
                          </w:rPr>
                          <w:t>ctor A</w:t>
                        </w:r>
                      </w:p>
                    </w:txbxContent>
                  </v:textbox>
                </v:shape>
                <v:line id="Line 161" o:spid="_x0000_s1179" style="position:absolute;visibility:visible;mso-wrap-style:square" from="5683,6972" to="5892,35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kt7cMAAADcAAAADwAAAGRycy9kb3ducmV2LnhtbESPS4vCMBSF98L8h3AHZqepMohTjSID&#10;ggsfqIPrS3Ntq81NTTK1/nsjCC4P5/FxJrPWVKIh50vLCvq9BARxZnXJuYK/w6I7AuEDssbKMim4&#10;k4fZ9KMzwVTbG++o2YdcxBH2KSooQqhTKX1WkEHfszVx9E7WGQxRulxqh7c4bio5SJKhNFhyJBRY&#10;029B2WX/byI3y1fuejxf2uVpvVpcufnZHLZKfX228zGIQG14h1/tpVYw+O7D80w8An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pLe3DAAAA3AAAAA8AAAAAAAAAAAAA&#10;AAAAoQIAAGRycy9kb3ducmV2LnhtbFBLBQYAAAAABAAEAPkAAACRAwAAAAA=&#10;">
                  <v:stroke dashstyle="dash"/>
                </v:line>
                <v:shape id="Text Box 162" o:spid="_x0000_s1180" type="#_x0000_t202" style="position:absolute;left:7782;top:8209;width:88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OE/8MA&#10;AADcAAAADwAAAGRycy9kb3ducmV2LnhtbESPUUvDQBCE3wX/w7GCb+bSWERir0UEwZdamvoD1tya&#10;BLN76d01if++Vyj4OMzMN8xqM3OvRvKhc2JgkeWgSGpnO2kMfB3eH55BhYhisXdCBv4owGZ9e7PC&#10;0rpJ9jRWsVEJIqFEA22MQ6l1qFtiDJkbSJL34zxjTNI32nqcEpx7XeT5k2bsJC20ONBbS/VvdWID&#10;p+IzPy7CdvTFN29xqvi4s2zM/d38+gIq0hz/w9f2hzVQLB/h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OE/8MAAADcAAAADwAAAAAAAAAAAAAAAACYAgAAZHJzL2Rv&#10;d25yZXYueG1sUEsFBgAAAAAEAAQA9QAAAIgDAAAAAA==&#10;" filled="f" strokeweight="1.25pt">
                  <v:textbox inset="0,,0,0">
                    <w:txbxContent>
                      <w:p w14:paraId="51404AE5" w14:textId="42071BBD" w:rsidR="004E3754" w:rsidRPr="007C1AAC" w:rsidRDefault="004E3754" w:rsidP="004D51DE">
                        <w:pPr>
                          <w:spacing w:before="0"/>
                          <w:jc w:val="center"/>
                          <w:rPr>
                            <w:sz w:val="22"/>
                            <w:szCs w:val="22"/>
                          </w:rPr>
                        </w:pPr>
                        <w:r>
                          <w:rPr>
                            <w:sz w:val="22"/>
                            <w:szCs w:val="22"/>
                          </w:rPr>
                          <w:t>Association</w:t>
                        </w:r>
                      </w:p>
                      <w:p w14:paraId="2A862589" w14:textId="77777777" w:rsidR="004E3754" w:rsidRDefault="004E3754" w:rsidP="004D51DE"/>
                      <w:p w14:paraId="775AB349" w14:textId="77777777" w:rsidR="004E3754" w:rsidRPr="007C1AAC" w:rsidRDefault="004E3754" w:rsidP="004D51DE">
                        <w:pPr>
                          <w:rPr>
                            <w:sz w:val="22"/>
                            <w:szCs w:val="22"/>
                          </w:rPr>
                        </w:pPr>
                        <w:r>
                          <w:rPr>
                            <w:sz w:val="22"/>
                            <w:szCs w:val="22"/>
                          </w:rPr>
                          <w:t xml:space="preserve">Message </w:t>
                        </w:r>
                        <w:r w:rsidRPr="007C1AAC">
                          <w:rPr>
                            <w:sz w:val="22"/>
                            <w:szCs w:val="22"/>
                          </w:rPr>
                          <w:t>1</w:t>
                        </w:r>
                      </w:p>
                    </w:txbxContent>
                  </v:textbox>
                </v:shape>
                <v:line id="Line 163" o:spid="_x0000_s1181" style="position:absolute;flip:x;visibility:visible;mso-wrap-style:square" from="25129,6340" to="25201,3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32l8QAAADcAAAADwAAAGRycy9kb3ducmV2LnhtbESPQWvCQBSE70L/w/IK3nTToFJSN0GK&#10;FSm9GJv7S/Z1E5p9G7Krxn/fLRR6HGbmG2ZbTLYXVxp951jB0zIBQdw43bFR8Hl+WzyD8AFZY++Y&#10;FNzJQ5E/zLaYaXfjE13LYESEsM9QQRvCkEnpm5Ys+qUbiKP35UaLIcrRSD3iLcJtL9Mk2UiLHceF&#10;Fgd6ban5Li9WQb3fVea9rvY25Q99MOuyZlkqNX+cdi8gAk3hP/zXPmoF6WoNv2fiEZD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faXxAAAANwAAAAPAAAAAAAAAAAA&#10;AAAAAKECAABkcnMvZG93bnJldi54bWxQSwUGAAAAAAQABAD5AAAAkgMAAAAA&#10;">
                  <v:stroke dashstyle="dash"/>
                </v:line>
                <v:rect id="Rectangle 164" o:spid="_x0000_s1182"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awcUA&#10;AADcAAAADwAAAGRycy9kb3ducmV2LnhtbESPQWvCQBSE74X+h+UVeqsbo0g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ZrBxQAAANwAAAAPAAAAAAAAAAAAAAAAAJgCAABkcnMv&#10;ZG93bnJldi54bWxQSwUGAAAAAAQABAD1AAAAigMAAAAA&#10;"/>
                <v:rect id="Rectangle 165" o:spid="_x0000_s1183"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WsUA&#10;AADcAAAADwAAAGRycy9kb3ducmV2LnhtbESPQWvCQBSE70L/w/IKvenGtLQ1ZiNisdijJhdvz+xr&#10;kpp9G7Krpv56Vyj0OMzMN0y6GEwrztS7xrKC6SQCQVxa3XCloMjX43cQziNrbC2Tgl9ysMgeRikm&#10;2l54S+edr0SAsEtQQe19l0jpypoMuontiIP3bXuDPsi+krrHS4CbVsZR9CoNNhwWauxoVVN53J2M&#10;gkMTF3jd5p+Rma2f/deQ/5z2H0o9PQ7LOQhPg/8P/7U3WkH88gb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T9axQAAANwAAAAPAAAAAAAAAAAAAAAAAJgCAABkcnMv&#10;ZG93bnJldi54bWxQSwUGAAAAAAQABAD1AAAAigMAAAAA&#10;"/>
                <v:line id="Line 166" o:spid="_x0000_s1184" style="position:absolute;visibility:visible;mso-wrap-style:square" from="6845,11926" to="23938,11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E8MIAAADcAAAADwAAAGRycy9kb3ducmV2LnhtbERPy2oCMRTdF/yHcAvuakaR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gE8MIAAADcAAAADwAAAAAAAAAAAAAA&#10;AAChAgAAZHJzL2Rvd25yZXYueG1sUEsFBgAAAAAEAAQA+QAAAJADAAAAAA==&#10;">
                  <v:stroke endarrow="block"/>
                </v:line>
                <v:shape id="Text Box 167" o:spid="_x0000_s1185" type="#_x0000_t202" style="position:absolute;left:20554;top:2039;width:9144;height:4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MMA&#10;AADcAAAADwAAAGRycy9kb3ducmV2LnhtbESP3YrCMBSE7wXfIZwFb8Smij9r1ygqrHjrzwOcNse2&#10;bHNSmmjr25sFwcthZr5hVpvOVOJBjSstKxhHMQjizOqScwXXy+/oG4TzyBory6TgSQ42635vhYm2&#10;LZ/ocfa5CBB2CSoovK8TKV1WkEEX2Zo4eDfbGPRBNrnUDbYBbio5ieO5NFhyWCiwpn1B2d/5bhTc&#10;ju1wtmzTg78uTtP5DstFap9KDb667Q8IT53/hN/to1YwmS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MMAAADcAAAADwAAAAAAAAAAAAAAAACYAgAAZHJzL2Rv&#10;d25yZXYueG1sUEsFBgAAAAAEAAQA9QAAAIgDAAAAAA==&#10;" stroked="f">
                  <v:textbox>
                    <w:txbxContent>
                      <w:p w14:paraId="390C2F10" w14:textId="77777777" w:rsidR="004E3754" w:rsidRPr="00D43E51" w:rsidRDefault="004E3754" w:rsidP="00D43E51">
                        <w:pPr>
                          <w:spacing w:before="0"/>
                          <w:jc w:val="center"/>
                          <w:rPr>
                            <w:sz w:val="22"/>
                            <w:szCs w:val="22"/>
                          </w:rPr>
                        </w:pPr>
                        <w:r w:rsidRPr="00D43E51">
                          <w:rPr>
                            <w:sz w:val="22"/>
                            <w:szCs w:val="22"/>
                          </w:rPr>
                          <w:t>Sensor Data Consumer</w:t>
                        </w:r>
                      </w:p>
                    </w:txbxContent>
                  </v:textbox>
                </v:shape>
                <v:line id="Line 168" o:spid="_x0000_s1186" style="position:absolute;flip:x;visibility:visible;mso-wrap-style:square" from="6851,13218" to="23936,13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ZuMUAAADcAAAADwAAAGRycy9kb3ducmV2LnhtbESPTUvDQBCG74L/YRnBS7AbWyoasyl+&#10;tFAQD7Y9eByyYxLMzobs2Kb/3jkIHod33meeKVdT6M2RxtRFdnA7y8EQ19F33Dg47Dc392CSIHvs&#10;I5ODMyVYVZcXJRY+nviDjjtpjEI4FeigFRkKa1PdUsA0iwOxZl9xDCg6jo31I54UHno7z/M7G7Bj&#10;vdDiQC8t1d+7n6Aam3d+XSyy52Cz7IHWn/KWW3Hu+mp6egQjNMn/8l976x3Ml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jZuMUAAADcAAAADwAAAAAAAAAA&#10;AAAAAAChAgAAZHJzL2Rvd25yZXYueG1sUEsFBgAAAAAEAAQA+QAAAJMDAAAAAA==&#10;">
                  <v:stroke endarrow="block"/>
                </v:line>
                <v:rect id="Rectangle 200738" o:spid="_x0000_s1187" style="position:absolute;left:7779;top:10794;width:13891;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GYMMA&#10;AADfAAAADwAAAGRycy9kb3ducmV2LnhtbESPwYrCQAyG74LvMETwplMVVLqOIoKw6Mkqew6d2BY7&#10;mdIZdfbtzWFhj+HP/yXfZpdcq17Uh8azgdk0A0VcettwZeB2PU7WoEJEtth6JgO/FGC3HQ42mFv/&#10;5gu9ilgpgXDI0UAdY5drHcqaHIap74glu/veYZSxr7Tt8S1w1+p5li21w4blQo0dHWoqH8XTGfhZ&#10;X2x1S6fCnRfPw32+DC7FYMx4lPZfoCKl+L/81/62BoS4WsjD4iMuoL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HGYMMAAADfAAAADwAAAAAAAAAAAAAAAACYAgAAZHJzL2Rv&#10;d25yZXYueG1sUEsFBgAAAAAEAAQA9QAAAIgDAAAAAA==&#10;" filled="f" strokecolor="black [3213]" strokeweight=".5pt"/>
                <v:shape id="Text Box 162" o:spid="_x0000_s1188" type="#_x0000_t202" style="position:absolute;left:7784;top:16647;width:10022;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dhMMA&#10;AADcAAAADwAAAGRycy9kb3ducmV2LnhtbESPUWvCQBCE34X+h2MLfdOLEYqknlIKhb5YafQHbHPb&#10;JDS7F+/OJP33PUHwcZiZb5jNbuJODeRD68TAcpGBIqmcbaU2cDq+z9egQkSx2DkhA38UYLd9mG2w&#10;sG6ULxrKWKsEkVCggSbGvtA6VA0xhoXrSZL34zxjTNLX2nocE5w7nWfZs2ZsJS002NNbQ9VveWED&#10;l/wzOy/DfvD5N+9xLPl8sGzM0+P0+gIq0hTv4Vv7wxpYrXK4nklH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hdhMMAAADcAAAADwAAAAAAAAAAAAAAAACYAgAAZHJzL2Rv&#10;d25yZXYueG1sUEsFBgAAAAAEAAQA9QAAAIgDAAAAAA==&#10;" filled="f" strokeweight="1.25pt">
                  <v:textbox inset="0,,0,0">
                    <w:txbxContent>
                      <w:p w14:paraId="77294FB7" w14:textId="46DC0DAD" w:rsidR="004E3754" w:rsidRDefault="004E3754" w:rsidP="00D43E51">
                        <w:pPr>
                          <w:pStyle w:val="NormalWeb"/>
                          <w:spacing w:before="0"/>
                          <w:jc w:val="center"/>
                        </w:pPr>
                        <w:r>
                          <w:rPr>
                            <w:sz w:val="22"/>
                            <w:szCs w:val="22"/>
                          </w:rPr>
                          <w:t>Configuration</w:t>
                        </w:r>
                      </w:p>
                      <w:p w14:paraId="06E409F5" w14:textId="77777777" w:rsidR="004E3754" w:rsidRDefault="004E3754" w:rsidP="00D43E51">
                        <w:pPr>
                          <w:pStyle w:val="NormalWeb"/>
                        </w:pPr>
                        <w:r>
                          <w:t> </w:t>
                        </w:r>
                      </w:p>
                      <w:p w14:paraId="755EB3D3" w14:textId="77777777" w:rsidR="004E3754" w:rsidRDefault="004E3754" w:rsidP="00D43E51">
                        <w:pPr>
                          <w:pStyle w:val="NormalWeb"/>
                        </w:pPr>
                        <w:r>
                          <w:rPr>
                            <w:sz w:val="22"/>
                            <w:szCs w:val="22"/>
                          </w:rPr>
                          <w:t>Message 1</w:t>
                        </w:r>
                      </w:p>
                    </w:txbxContent>
                  </v:textbox>
                </v:shape>
                <v:line id="Line 166" o:spid="_x0000_s1189" style="position:absolute;visibility:visible;mso-wrap-style:square" from="6845,20365" to="23933,2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vqYcUAAADcAAAADwAAAGRycy9kb3ducmV2LnhtbESPQWsCMRSE70L/Q3gFb5q1C7WuRild&#10;BA+1oJaeXzfPzdLNy7KJa/rvG6HgcZiZb5jVJtpWDNT7xrGC2TQDQVw53XCt4PO0nbyA8AFZY+uY&#10;FPySh836YbTCQrsrH2g4hlokCPsCFZgQukJKXxmy6KeuI07e2fUWQ5J9LXWP1wS3rXzKsmdpseG0&#10;YLCjN0PVz/FiFcxNeZBzWb6fPsqhmS3iPn59L5QaP8bXJYhAMdzD/+2dVpD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vqYcUAAADcAAAADwAAAAAAAAAA&#10;AAAAAAChAgAAZHJzL2Rvd25yZXYueG1sUEsFBgAAAAAEAAQA+QAAAJMDAAAAAA==&#10;">
                  <v:stroke endarrow="block"/>
                </v:line>
                <v:line id="Line 168" o:spid="_x0000_s1190" style="position:absolute;flip:x;visibility:visible;mso-wrap-style:square" from="6851,21660" to="23933,21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01hsUAAADcAAAADwAAAGRycy9kb3ducmV2LnhtbESPQWvCQBCF70L/wzIFL0E3NlJs6iq1&#10;rVAQD1UPPQ7ZaRKanQ3ZUeO/dwuCx8eb971582XvGnWiLtSeDUzGKSjiwtuaSwOH/Xo0AxUE2WLj&#10;mQxcKMBy8TCYY279mb/ptJNSRQiHHA1UIm2udSgqchjGviWO3q/vHEqUXalth+cId41+StNn7bDm&#10;2FBhS+8VFX+7o4tvrLf8kWXJyukkeaHPH9mkWowZPvZvr6CEerkf39Jf1kCWTeF/TCSAX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01hsUAAADcAAAADwAAAAAAAAAA&#10;AAAAAAChAgAAZHJzL2Rvd25yZXYueG1sUEsFBgAAAAAEAAQA+QAAAJMDAAAAAA==&#10;">
                  <v:stroke endarrow="block"/>
                </v:line>
                <v:rect id="Rectangle 335" o:spid="_x0000_s1191" style="position:absolute;left:7785;top:19234;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b1MYA&#10;AADcAAAADwAAAGRycy9kb3ducmV2LnhtbESPQWsCMRSE74L/IbxCb5pt1W1ZjWJtC4IXa3uot0fy&#10;3F3cvKxJqtt/3xQEj8PMfMPMFp1txJl8qB0reBhmIIi1MzWXCr4+3wfPIEJENtg4JgW/FGAx7/dm&#10;WBh34Q8672IpEoRDgQqqGNtCyqArshiGriVO3sF5izFJX0rj8ZLgtpGPWZZLizWnhQpbWlWkj7sf&#10;q+Bpkr+4sR77t1Mu28Nmv/3Wr0ul7u+65RREpC7ewtf22igYjS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vb1MYAAADcAAAADwAAAAAAAAAAAAAAAACYAgAAZHJz&#10;L2Rvd25yZXYueG1sUEsFBgAAAAAEAAQA9QAAAIsDAAAAAA==&#10;" filled="f" strokecolor="windowText" strokeweight=".5pt">
                  <v:textbox>
                    <w:txbxContent>
                      <w:p w14:paraId="3FC9ECC3" w14:textId="77777777" w:rsidR="004E3754" w:rsidRDefault="004E3754" w:rsidP="00D43E51"/>
                    </w:txbxContent>
                  </v:textbox>
                </v:rect>
                <v:shape id="Text Box 162" o:spid="_x0000_s1192" type="#_x0000_t202" style="position:absolute;left:7784;top:25309;width:1002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bh8MA&#10;AADcAAAADwAAAGRycy9kb3ducmV2LnhtbESPUWvCQBCE3wv9D8cW+lYvRhCJniKFQl9sMfYHbHNr&#10;EszuxbszSf99Tyj0cZiZb5jNbuJODeRD68TAfJaBIqmcbaU28HV6e1mBChHFYueEDPxQgN328WGD&#10;hXWjHGkoY60SREKBBpoY+0LrUDXEGGauJ0ne2XnGmKSvtfU4Jjh3Os+ypWZsJS002NNrQ9WlvLGB&#10;W/6RXefhMPj8mw84lnz9tGzM89O0X4OKNMX/8F/73RpYLJZwP5OO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Nbh8MAAADcAAAADwAAAAAAAAAAAAAAAACYAgAAZHJzL2Rv&#10;d25yZXYueG1sUEsFBgAAAAAEAAQA9QAAAIgDAAAAAA==&#10;" filled="f" strokeweight="1.25pt">
                  <v:textbox inset="0,,0,0">
                    <w:txbxContent>
                      <w:p w14:paraId="7A6C63EF" w14:textId="3FD3FD81" w:rsidR="004E3754" w:rsidRDefault="004E3754" w:rsidP="00D43E51">
                        <w:pPr>
                          <w:pStyle w:val="NormalWeb"/>
                          <w:spacing w:before="0"/>
                          <w:jc w:val="center"/>
                        </w:pPr>
                        <w:r>
                          <w:rPr>
                            <w:sz w:val="22"/>
                            <w:szCs w:val="22"/>
                          </w:rPr>
                          <w:t>Measurements</w:t>
                        </w:r>
                      </w:p>
                      <w:p w14:paraId="2B42BCCA" w14:textId="77777777" w:rsidR="004E3754" w:rsidRDefault="004E3754" w:rsidP="00D43E51">
                        <w:pPr>
                          <w:pStyle w:val="NormalWeb"/>
                        </w:pPr>
                        <w:r>
                          <w:t> </w:t>
                        </w:r>
                      </w:p>
                      <w:p w14:paraId="3A5159B0" w14:textId="77777777" w:rsidR="004E3754" w:rsidRDefault="004E3754" w:rsidP="00D43E51">
                        <w:pPr>
                          <w:pStyle w:val="NormalWeb"/>
                        </w:pPr>
                        <w:r>
                          <w:rPr>
                            <w:sz w:val="22"/>
                            <w:szCs w:val="22"/>
                          </w:rPr>
                          <w:t>Message 1</w:t>
                        </w:r>
                      </w:p>
                    </w:txbxContent>
                  </v:textbox>
                </v:shape>
                <v:line id="Line 166" o:spid="_x0000_s1193" style="position:absolute;visibility:visible;mso-wrap-style:square" from="6845,28621" to="23933,28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DsYsUAAADcAAAADwAAAGRycy9kb3ducmV2LnhtbESPQWsCMRSE74X+h/AK3mpWhW5djVJc&#10;BA+1oJaeXzfPzdLNy7KJa/rvG6HgcZiZb5jlOtpWDNT7xrGCyTgDQVw53XCt4PO0fX4F4QOyxtYx&#10;KfglD+vV48MSC+2ufKDhGGqRIOwLVGBC6AopfWXIoh+7jjh5Z9dbDEn2tdQ9XhPctnKaZS/SYsNp&#10;wWBHG0PVz/FiFeSmPMhclu+nj3JoJvO4j1/fc6VGT/FtASJQDPfwf3unFcxmO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DsYsUAAADcAAAADwAAAAAAAAAA&#10;AAAAAAChAgAAZHJzL2Rvd25yZXYueG1sUEsFBgAAAAAEAAQA+QAAAJMDAAAAAA==&#10;">
                  <v:stroke endarrow="block"/>
                </v:line>
                <v:line id="Line 168" o:spid="_x0000_s1194" style="position:absolute;flip:x;visibility:visible;mso-wrap-style:square" from="6730,29239" to="23811,2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g8UAAADcAAAADwAAAGRycy9kb3ducmV2LnhtbESPwUrDQBCG74LvsIzgJbSbGhCbdlus&#10;WhDEg7WHHofsNAlmZ0N2bNO37xwEj8M//zffLNdj6MyJhtRGdjCb5mCIq+hbrh3sv7eTJzBJkD12&#10;kcnBhRKsV7c3Syx9PPMXnXZSG4VwKtFBI9KX1qaqoYBpGntizY5xCCg6DrX1A54VHjr7kOePNmDL&#10;eqHBnl4aqn52v0E1tp/8WhTZJtgsm9PbQT5yK87d343PCzBCo/wv/7XfvYOiUFt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A/g8UAAADcAAAADwAAAAAAAAAA&#10;AAAAAAChAgAAZHJzL2Rvd25yZXYueG1sUEsFBgAAAAAEAAQA+QAAAJMDAAAAAA==&#10;">
                  <v:stroke endarrow="block"/>
                </v:line>
                <v:rect id="Rectangle 339" o:spid="_x0000_s1195" style="position:absolute;left:7784;top:27889;width:13887;height:4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R0cYA&#10;AADcAAAADwAAAGRycy9kb3ducmV2LnhtbESPQU8CMRSE7yb8h+aRcJMugqusFAKoCQkXRQ94e2kf&#10;uxu2r2tbYP331oTE42RmvsnMFp1txJl8qB0rGA0zEMTamZpLBZ8fr7ePIEJENtg4JgU/FGAx793M&#10;sDDuwu903sVSJAiHAhVUMbaFlEFXZDEMXUucvIPzFmOSvpTG4yXBbSPvsiyXFmtOCxW2tK5IH3cn&#10;q+DhPl+5iZ74l+9ctoft19tePy+VGvS75ROISF38D1/bG6NgPJ7C35l0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bR0cYAAADcAAAADwAAAAAAAAAAAAAAAACYAgAAZHJz&#10;L2Rvd25yZXYueG1sUEsFBgAAAAAEAAQA9QAAAIsDAAAAAA==&#10;" filled="f" strokecolor="windowText" strokeweight=".5pt">
                  <v:textbox>
                    <w:txbxContent>
                      <w:p w14:paraId="1DC28C45" w14:textId="77777777" w:rsidR="004E3754" w:rsidRDefault="004E3754" w:rsidP="00D43E51"/>
                    </w:txbxContent>
                  </v:textbox>
                </v:rect>
                <v:shape id="Text Box 160" o:spid="_x0000_s1196"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14:paraId="53DCC178" w14:textId="77777777" w:rsidR="004E3754" w:rsidRPr="00D43E51" w:rsidRDefault="004E3754" w:rsidP="00D43E51">
                        <w:pPr>
                          <w:pStyle w:val="NormalWeb"/>
                          <w:spacing w:before="0"/>
                          <w:jc w:val="center"/>
                          <w:rPr>
                            <w:sz w:val="22"/>
                            <w:szCs w:val="22"/>
                          </w:rPr>
                        </w:pPr>
                        <w:r w:rsidRPr="00D43E51">
                          <w:rPr>
                            <w:sz w:val="22"/>
                            <w:szCs w:val="22"/>
                          </w:rPr>
                          <w:t>Device Observation Source</w:t>
                        </w:r>
                      </w:p>
                      <w:p w14:paraId="56F6EE50" w14:textId="77777777" w:rsidR="004E3754" w:rsidRDefault="004E3754" w:rsidP="00D43E51">
                        <w:pPr>
                          <w:pStyle w:val="NormalWeb"/>
                        </w:pPr>
                        <w:r>
                          <w:t> </w:t>
                        </w:r>
                      </w:p>
                      <w:p w14:paraId="5A21451C" w14:textId="77777777" w:rsidR="004E3754" w:rsidRDefault="004E3754" w:rsidP="00D43E51">
                        <w:pPr>
                          <w:pStyle w:val="NormalWeb"/>
                          <w:jc w:val="center"/>
                        </w:pPr>
                        <w:r>
                          <w:rPr>
                            <w:sz w:val="22"/>
                            <w:szCs w:val="22"/>
                          </w:rPr>
                          <w:t>Actor A</w:t>
                        </w:r>
                      </w:p>
                    </w:txbxContent>
                  </v:textbox>
                </v:shape>
                <v:line id="Line 161" o:spid="_x0000_s1197" style="position:absolute;visibility:visible;mso-wrap-style:square" from="34883,6552" to="34885,38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gicMQAAADcAAAADwAAAGRycy9kb3ducmV2LnhtbESPX2vCMBTF3wW/Q7iCbzNVh7jOKCII&#10;PriJVfZ8aa5tZ3NTk1i7b78MBj4ezp8fZ7HqTC1acr6yrGA8SkAQ51ZXXCg4n7YvcxA+IGusLZOC&#10;H/KwWvZ7C0y1ffCR2iwUIo6wT1FBGUKTSunzkgz6kW2Io3exzmCI0hVSO3zEcVPLSZLMpMGKI6HE&#10;hjYl5dfsbiI3L/bu9vV97XaXj/32xu3b5+mg1HDQrd9BBOrCM/zf3mkF09cx/J2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yCJwxAAAANwAAAAPAAAAAAAAAAAA&#10;AAAAAKECAABkcnMvZG93bnJldi54bWxQSwUGAAAAAAQABAD5AAAAkgMAAAAA&#10;">
                  <v:stroke dashstyle="dash"/>
                </v:line>
                <v:shape id="Text Box 162" o:spid="_x0000_s1198" type="#_x0000_t202" style="position:absolute;left:36791;top:7791;width:12293;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4u+cMA&#10;AADcAAAADwAAAGRycy9kb3ducmV2LnhtbESPUUvDQBCE3wX/w7GCb+bSWERir0UEwZdamvoD1tya&#10;BLN76d01if++Vyj4OMzMN8xqM3OvRvKhc2JgkeWgSGpnO2kMfB3eH55BhYhisXdCBv4owGZ9e7PC&#10;0rpJ9jRWsVEJIqFEA22MQ6l1qFtiDJkbSJL34zxjTNI32nqcEpx7XeT5k2bsJC20ONBbS/VvdWID&#10;p+IzPy7CdvTFN29xqvi4s2zM/d38+gIq0hz/w9f2hzXwuCzg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4u+cMAAADcAAAADwAAAAAAAAAAAAAAAACYAgAAZHJzL2Rv&#10;d25yZXYueG1sUEsFBgAAAAAEAAQA9QAAAIgDAAAAAA==&#10;" filled="f" strokeweight="1.25pt">
                  <v:textbox inset="0,,0,0">
                    <w:txbxContent>
                      <w:p w14:paraId="7C4C9F05" w14:textId="0C851DFC" w:rsidR="004E3754" w:rsidRDefault="004E3754" w:rsidP="00D43E51">
                        <w:pPr>
                          <w:pStyle w:val="NormalWeb"/>
                          <w:spacing w:before="0"/>
                          <w:jc w:val="center"/>
                        </w:pPr>
                        <w:r>
                          <w:rPr>
                            <w:sz w:val="22"/>
                            <w:szCs w:val="22"/>
                          </w:rPr>
                          <w:t>Service Discovery</w:t>
                        </w:r>
                      </w:p>
                      <w:p w14:paraId="227D89EA" w14:textId="77777777" w:rsidR="004E3754" w:rsidRDefault="004E3754" w:rsidP="00D43E51">
                        <w:pPr>
                          <w:pStyle w:val="NormalWeb"/>
                        </w:pPr>
                        <w:r>
                          <w:t> </w:t>
                        </w:r>
                      </w:p>
                      <w:p w14:paraId="45209CAA" w14:textId="77777777" w:rsidR="004E3754" w:rsidRDefault="004E3754" w:rsidP="00D43E51">
                        <w:pPr>
                          <w:pStyle w:val="NormalWeb"/>
                        </w:pPr>
                        <w:r>
                          <w:rPr>
                            <w:sz w:val="22"/>
                            <w:szCs w:val="22"/>
                          </w:rPr>
                          <w:t>Message 1</w:t>
                        </w:r>
                      </w:p>
                    </w:txbxContent>
                  </v:textbox>
                </v:shape>
                <v:line id="Line 163" o:spid="_x0000_s1199" style="position:absolute;visibility:visible;mso-wrap-style:square" from="54132,6552" to="54132,38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ZnMQAAADcAAAADwAAAGRycy9kb3ducmV2LnhtbESPS2vCQBSF94L/YbhCd3XiA7Gpo4gg&#10;uNCKUbq+ZK5JauZOnJnG9N93CgWXh/P4OItVZ2rRkvOVZQWjYQKCOLe64kLB5bx9nYPwAVljbZkU&#10;/JCH1bLfW2Cq7YNP1GahEHGEfYoKyhCaVEqfl2TQD21DHL2rdQZDlK6Q2uEjjptajpNkJg1WHAkl&#10;NrQpKb9l3yZy82Lv7p9ft253Pey3d27fPs5HpV4G3fodRKAuPMP/7Z1WMJlO4O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VhmcxAAAANwAAAAPAAAAAAAAAAAA&#10;AAAAAKECAABkcnMvZG93bnJldi54bWxQSwUGAAAAAAQABAD5AAAAkgMAAAAA&#10;">
                  <v:stroke dashstyle="dash"/>
                </v:line>
                <v:rect id="Rectangle 344" o:spid="_x0000_s1200" style="position:absolute;left:34040;top:7688;width:1689;height:30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textbox>
                    <w:txbxContent>
                      <w:p w14:paraId="08BCFEEF" w14:textId="77777777" w:rsidR="004E3754" w:rsidRDefault="004E3754" w:rsidP="00D43E51"/>
                    </w:txbxContent>
                  </v:textbox>
                </v:rect>
                <v:rect id="Rectangle 345" o:spid="_x0000_s1201" style="position:absolute;left:53108;top:7612;width:2032;height:30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LK8QA&#10;AADcAAAADwAAAGRycy9kb3ducmV2LnhtbESPT4vCMBTE74LfITzBm6b+ZbcaRXZR9Kj1sre3zbOt&#10;Ni+liVr99JsFweMwM79h5svGlOJGtSssKxj0IxDEqdUFZwqOybr3AcJ5ZI2lZVLwIAfLRbs1x1jb&#10;O+/pdvCZCBB2MSrIva9iKV2ak0HXtxVx8E62NuiDrDOpa7wHuCnlMIqm0mDBYSHHir5ySi+Hq1Hw&#10;WwyP+Nwnm8h8rkd+1yTn68+3Ut1Os5qB8NT4d/jV3moFo/EE/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2CyvEAAAA3AAAAA8AAAAAAAAAAAAAAAAAmAIAAGRycy9k&#10;b3ducmV2LnhtbFBLBQYAAAAABAAEAPUAAACJAwAAAAA=&#10;">
                  <v:textbox>
                    <w:txbxContent>
                      <w:p w14:paraId="2DE15CE6" w14:textId="77777777" w:rsidR="004E3754" w:rsidRDefault="004E3754" w:rsidP="00D43E51"/>
                    </w:txbxContent>
                  </v:textbox>
                </v:rect>
                <v:line id="Line 166" o:spid="_x0000_s1202" style="position:absolute;visibility:visible;mso-wrap-style:square" from="35862,12676" to="52950,12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o6hMYAAADcAAAADwAAAGRycy9kb3ducmV2LnhtbESPS2vDMBCE74H8B7GF3hI5bcnDjRJC&#10;TaGHJJAHPW+trWVqrYylOuq/rwKBHIeZ+YZZrqNtRE+drx0rmIwzEMSl0zVXCs6n99EchA/IGhvH&#10;pOCPPKxXw8ESc+0ufKD+GCqRIOxzVGBCaHMpfWnIoh+7ljh5366zGJLsKqk7vCS4beRTlk2lxZrT&#10;gsGW3gyVP8dfq2BmioOcyWJ72hd9PVnEXfz8Wij1+BA3ryACxXAP39ofWsHzyx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KOoTGAAAA3AAAAA8AAAAAAAAA&#10;AAAAAAAAoQIAAGRycy9kb3ducmV2LnhtbFBLBQYAAAAABAAEAPkAAACUAwAAAAA=&#10;">
                  <v:stroke endarrow="block"/>
                </v:line>
                <v:shape id="Text Box 167" o:spid="_x0000_s1203" type="#_x0000_t202" style="position:absolute;left:49084;top:1695;width:9138;height:3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ARMMA&#10;AADcAAAADwAAAGRycy9kb3ducmV2LnhtbESP3YrCMBSE7xd8h3AEbxZN/a1Wo+wuKN768wDH5tgW&#10;m5PSZG19eyMIXg4z8w2z2rSmFHeqXWFZwXAQgSBOrS44U3A+bftzEM4jaywtk4IHOdisO18rTLRt&#10;+ED3o89EgLBLUEHufZVI6dKcDLqBrYiDd7W1QR9knUldYxPgppSjKJpJgwWHhRwr+sspvR3/jYLr&#10;vvmeLprLzp/jw2T2i0V8sQ+let32ZwnCU+s/4Xd7rxWMJzG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ARMMAAADcAAAADwAAAAAAAAAAAAAAAACYAgAAZHJzL2Rv&#10;d25yZXYueG1sUEsFBgAAAAAEAAQA9QAAAIgDAAAAAA==&#10;" stroked="f">
                  <v:textbox>
                    <w:txbxContent>
                      <w:p w14:paraId="12756445" w14:textId="490061A4" w:rsidR="004E3754" w:rsidRPr="00D43E51" w:rsidRDefault="004E3754" w:rsidP="00D43E51">
                        <w:pPr>
                          <w:pStyle w:val="NormalWeb"/>
                          <w:spacing w:before="0"/>
                          <w:jc w:val="center"/>
                          <w:rPr>
                            <w:sz w:val="22"/>
                            <w:szCs w:val="22"/>
                          </w:rPr>
                        </w:pPr>
                        <w:r w:rsidRPr="00D43E51">
                          <w:rPr>
                            <w:sz w:val="22"/>
                            <w:szCs w:val="22"/>
                          </w:rPr>
                          <w:t>Sensor Data Consumer</w:t>
                        </w:r>
                      </w:p>
                    </w:txbxContent>
                  </v:textbox>
                </v:shape>
                <v:line id="Line 168" o:spid="_x0000_s1204" style="position:absolute;flip:x;visibility:visible;mso-wrap-style:square" from="35724,11570" to="52806,11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M/sUAAADcAAAADwAAAGRycy9kb3ducmV2LnhtbESPTUvDQBCG74L/YRnBS2g3GhEbuy1+&#10;tCAUD6Y9eByyYxLMzobs2Kb/3jkIHod33meeWa6n0JsjjamL7OBmnoMhrqPvuHFw2G9nD2CSIHvs&#10;I5ODMyVYry4vllj6eOIPOlbSGIVwKtFBKzKU1qa6pYBpHgdizb7iGFB0HBvrRzwpPPT2Ns/vbcCO&#10;9UKLA720VH9XP0E1tu/8WhTZc7BZtqDNp+xyK85dX01Pj2CEJvlf/mu/eQfFndrq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ZM/sUAAADcAAAADwAAAAAAAAAA&#10;AAAAAAChAgAAZHJzL2Rvd25yZXYueG1sUEsFBgAAAAAEAAQA+QAAAJMDAAAAAA==&#10;">
                  <v:stroke endarrow="block"/>
                </v:line>
                <v:rect id="Rectangle 349" o:spid="_x0000_s1205" style="position:absolute;left:36793;top:10377;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QccIA&#10;AADcAAAADwAAAGRycy9kb3ducmV2LnhtbESPT4vCMBTE78J+h/AWvGnqH0RrU1mEBdGTXdnzo3m2&#10;xealNFHjtzeC4HGYmd8w2SaYVtyod41lBZNxAoK4tLrhSsHp73e0BOE8ssbWMil4kINN/jXIMNX2&#10;zke6Fb4SEcIuRQW1910qpStrMujGtiOO3tn2Bn2UfSV1j/cIN62cJslCGmw4LtTY0bam8lJcjYL/&#10;5VFXp7AvzGF23Z6nC2eCd0oNv8PPGoSn4D/hd3unFczmK3idiUd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gJBxwgAAANwAAAAPAAAAAAAAAAAAAAAAAJgCAABkcnMvZG93&#10;bnJldi54bWxQSwUGAAAAAAQABAD1AAAAhwMAAAAA&#10;" filled="f" strokecolor="black [3213]" strokeweight=".5pt">
                  <v:textbox>
                    <w:txbxContent>
                      <w:p w14:paraId="226C249A" w14:textId="77777777" w:rsidR="004E3754" w:rsidRDefault="004E3754" w:rsidP="00D43E51"/>
                    </w:txbxContent>
                  </v:textbox>
                </v:rect>
                <v:shape id="Text Box 162" o:spid="_x0000_s1206" type="#_x0000_t202" style="position:absolute;left:36791;top:15200;width:10991;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DyMAA&#10;AADcAAAADwAAAGRycy9kb3ducmV2LnhtbERPzWrCQBC+F/oOyxR6qxtTKhJdRQqFXmwx7QOM2TEJ&#10;Zmbj7pqkb989CB4/vv/1duJODeRD68TAfJaBIqmcbaU28Pvz8bIEFSKKxc4JGfijANvN48MaC+tG&#10;OdBQxlqlEAkFGmhi7AutQ9UQY5i5niRxJ+cZY4K+1tbjmMK503mWLTRjK6mhwZ7eG6rO5ZUNXPOv&#10;7DIP+8HnR97jWPLl27Ixz0/TbgUq0hTv4pv70xp4fUvz05l0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mDyMAAAADcAAAADwAAAAAAAAAAAAAAAACYAgAAZHJzL2Rvd25y&#10;ZXYueG1sUEsFBgAAAAAEAAQA9QAAAIUDAAAAAA==&#10;" filled="f" strokeweight="1.25pt">
                  <v:textbox inset="0,,0,0">
                    <w:txbxContent>
                      <w:p w14:paraId="22A49789" w14:textId="2F63885E" w:rsidR="004E3754" w:rsidRDefault="004E3754" w:rsidP="00D43E51">
                        <w:pPr>
                          <w:pStyle w:val="NormalWeb"/>
                          <w:spacing w:before="0"/>
                          <w:jc w:val="center"/>
                        </w:pPr>
                        <w:r>
                          <w:rPr>
                            <w:sz w:val="22"/>
                            <w:szCs w:val="22"/>
                          </w:rPr>
                          <w:t>Dev Info reading</w:t>
                        </w:r>
                      </w:p>
                      <w:p w14:paraId="1F562742" w14:textId="77777777" w:rsidR="004E3754" w:rsidRDefault="004E3754" w:rsidP="00D43E51">
                        <w:pPr>
                          <w:pStyle w:val="NormalWeb"/>
                        </w:pPr>
                        <w:r>
                          <w:t> </w:t>
                        </w:r>
                      </w:p>
                      <w:p w14:paraId="472CC334" w14:textId="77777777" w:rsidR="004E3754" w:rsidRDefault="004E3754" w:rsidP="00D43E51">
                        <w:pPr>
                          <w:pStyle w:val="NormalWeb"/>
                        </w:pPr>
                        <w:r>
                          <w:rPr>
                            <w:sz w:val="22"/>
                            <w:szCs w:val="22"/>
                          </w:rPr>
                          <w:t>Message 1</w:t>
                        </w:r>
                      </w:p>
                    </w:txbxContent>
                  </v:textbox>
                </v:shape>
                <v:rect id="Rectangle 353" o:spid="_x0000_s1207" style="position:absolute;left:36793;top:17787;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Dm8YA&#10;AADcAAAADwAAAGRycy9kb3ducmV2LnhtbESPQWsCMRSE74L/IbxCb5pt1W1ZjWJtC4IXa3uot0fy&#10;3F3cvKxJqtt/3xQEj8PMfMPMFp1txJl8qB0reBhmIIi1MzWXCr4+3wfPIEJENtg4JgW/FGAx7/dm&#10;WBh34Q8672IpEoRDgQqqGNtCyqArshiGriVO3sF5izFJX0rj8ZLgtpGPWZZLizWnhQpbWlWkj7sf&#10;q+Bpkr+4sR77t1Mu28Nmv/3Wr0ul7u+65RREpC7ewtf22igYTU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EDm8YAAADcAAAADwAAAAAAAAAAAAAAAACYAgAAZHJz&#10;L2Rvd25yZXYueG1sUEsFBgAAAAAEAAQA9QAAAIsDAAAAAA==&#10;" filled="f" strokecolor="windowText" strokeweight=".5pt">
                  <v:textbox>
                    <w:txbxContent>
                      <w:p w14:paraId="088EC9E6" w14:textId="77777777" w:rsidR="004E3754" w:rsidRDefault="004E3754" w:rsidP="00D43E51">
                        <w:pPr>
                          <w:pStyle w:val="NormalWeb"/>
                        </w:pPr>
                        <w:r>
                          <w:t> </w:t>
                        </w:r>
                      </w:p>
                    </w:txbxContent>
                  </v:textbox>
                </v:rect>
                <v:shape id="Text Box 162" o:spid="_x0000_s1208" type="#_x0000_t202" style="position:absolute;left:36793;top:22693;width:1002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KFy8QA&#10;AADcAAAADwAAAGRycy9kb3ducmV2LnhtbESPzWrDMBCE74W+g9hCb40c94fiRAmlEMglLXX7ABtr&#10;Y5t4V46k2O7bV4VAjsPMfMMs1xN3aiAfWicG5rMMFEnlbCu1gZ/vzcMrqBBRLHZOyMAvBVivbm+W&#10;WFg3yhcNZaxVgkgo0EATY19oHaqGGMPM9STJOzjPGJP0tbYexwTnTudZ9qIZW0kLDfb03lB1LM9s&#10;4Jx/ZKd52A0+3/MOx5JPn5aNub+b3hagIk3xGr60t9bA4/MT/J9JR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hcvEAAAA3AAAAA8AAAAAAAAAAAAAAAAAmAIAAGRycy9k&#10;b3ducmV2LnhtbFBLBQYAAAAABAAEAPUAAACJAwAAAAA=&#10;" filled="f" strokeweight="1.25pt">
                  <v:textbox inset="0,,0,0">
                    <w:txbxContent>
                      <w:p w14:paraId="1ED09AE7" w14:textId="3D0E7D12" w:rsidR="004E3754" w:rsidRDefault="004E3754" w:rsidP="00D43E51">
                        <w:pPr>
                          <w:pStyle w:val="NormalWeb"/>
                          <w:spacing w:before="0"/>
                          <w:jc w:val="center"/>
                        </w:pPr>
                        <w:r>
                          <w:rPr>
                            <w:sz w:val="22"/>
                            <w:szCs w:val="22"/>
                          </w:rPr>
                          <w:t>Enabling</w:t>
                        </w:r>
                      </w:p>
                      <w:p w14:paraId="43D34E8F" w14:textId="77777777" w:rsidR="004E3754" w:rsidRDefault="004E3754" w:rsidP="00D43E51">
                        <w:pPr>
                          <w:pStyle w:val="NormalWeb"/>
                        </w:pPr>
                        <w:r>
                          <w:t> </w:t>
                        </w:r>
                      </w:p>
                      <w:p w14:paraId="1C799819" w14:textId="77777777" w:rsidR="004E3754" w:rsidRDefault="004E3754" w:rsidP="00D43E51">
                        <w:pPr>
                          <w:pStyle w:val="NormalWeb"/>
                        </w:pPr>
                        <w:r>
                          <w:rPr>
                            <w:sz w:val="22"/>
                            <w:szCs w:val="22"/>
                          </w:rPr>
                          <w:t>Message 1</w:t>
                        </w:r>
                      </w:p>
                    </w:txbxContent>
                  </v:textbox>
                </v:shape>
                <v:rect id="Rectangle 357" o:spid="_x0000_s1209" style="position:absolute;left:36793;top:25278;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oFmMYA&#10;AADcAAAADwAAAGRycy9kb3ducmV2LnhtbESPQWsCMRSE74L/ITyhN8226lq2RlFbQfDS2h7a2yN5&#10;7i7dvKxJquu/bwpCj8PMfMPMl51txJl8qB0ruB9lIIi1MzWXCj7et8NHECEiG2wck4IrBVgu+r05&#10;FsZd+I3Oh1iKBOFQoIIqxraQMuiKLIaRa4mTd3TeYkzSl9J4vCS4beRDluXSYs1pocKWNhXp78OP&#10;VTCb5ms30RP/csple9x/vX7q55VSd4Nu9QQiUhf/w7f2zigYT2f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8oFmMYAAADcAAAADwAAAAAAAAAAAAAAAACYAgAAZHJz&#10;L2Rvd25yZXYueG1sUEsFBgAAAAAEAAQA9QAAAIsDAAAAAA==&#10;" filled="f" strokecolor="windowText" strokeweight=".5pt">
                  <v:textbox>
                    <w:txbxContent>
                      <w:p w14:paraId="72A95135" w14:textId="77777777" w:rsidR="004E3754" w:rsidRDefault="004E3754" w:rsidP="00D43E51">
                        <w:pPr>
                          <w:pStyle w:val="NormalWeb"/>
                        </w:pPr>
                        <w:r>
                          <w:t> </w:t>
                        </w:r>
                      </w:p>
                    </w:txbxContent>
                  </v:textbox>
                </v:rect>
                <v:shape id="Text Box 162" o:spid="_x0000_s1210" type="#_x0000_t202" style="position:absolute;left:36804;top:30070;width:1001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PzsAA&#10;AADcAAAADwAAAGRycy9kb3ducmV2LnhtbERPzWrCQBC+F/oOyxR6qxtTKhJdRQqFXmwx7QOM2TEJ&#10;Zmbj7pqkb989CB4/vv/1duJODeRD68TAfJaBIqmcbaU28Pvz8bIEFSKKxc4JGfijANvN48MaC+tG&#10;OdBQxlqlEAkFGmhi7AutQ9UQY5i5niRxJ+cZY4K+1tbjmMK503mWLTRjK6mhwZ7eG6rO5ZUNXPOv&#10;7DIP+8HnR97jWPLl27Ixz0/TbgUq0hTv4pv70xp4fUtr05l0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PzsAAAADcAAAADwAAAAAAAAAAAAAAAACYAgAAZHJzL2Rvd25y&#10;ZXYueG1sUEsFBgAAAAAEAAQA9QAAAIUDAAAAAA==&#10;" filled="f" strokeweight="1.25pt">
                  <v:textbox inset="0,,0,0">
                    <w:txbxContent>
                      <w:p w14:paraId="002FCF03" w14:textId="74A6F670" w:rsidR="004E3754" w:rsidRDefault="004E3754" w:rsidP="00D43E51">
                        <w:pPr>
                          <w:pStyle w:val="NormalWeb"/>
                          <w:spacing w:before="0"/>
                          <w:jc w:val="center"/>
                        </w:pPr>
                        <w:r>
                          <w:rPr>
                            <w:sz w:val="22"/>
                            <w:szCs w:val="22"/>
                          </w:rPr>
                          <w:t>Measurements</w:t>
                        </w:r>
                      </w:p>
                      <w:p w14:paraId="4525657B" w14:textId="77777777" w:rsidR="004E3754" w:rsidRDefault="004E3754" w:rsidP="00D43E51">
                        <w:pPr>
                          <w:pStyle w:val="NormalWeb"/>
                        </w:pPr>
                        <w:r>
                          <w:t> </w:t>
                        </w:r>
                      </w:p>
                      <w:p w14:paraId="46B2ECC9" w14:textId="77777777" w:rsidR="004E3754" w:rsidRDefault="004E3754" w:rsidP="00D43E51">
                        <w:pPr>
                          <w:pStyle w:val="NormalWeb"/>
                        </w:pPr>
                        <w:r>
                          <w:rPr>
                            <w:sz w:val="22"/>
                            <w:szCs w:val="22"/>
                          </w:rPr>
                          <w:t>Message 1</w:t>
                        </w:r>
                      </w:p>
                    </w:txbxContent>
                  </v:textbox>
                </v:shape>
                <v:line id="Line 166" o:spid="_x0000_s1211" style="position:absolute;visibility:visible;mso-wrap-style:square" from="35864,33379" to="52939,33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w4K8UAAADcAAAADwAAAGRycy9kb3ducmV2LnhtbESPQUvDQBSE74L/YXmCN7uJR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w4K8UAAADcAAAADwAAAAAAAAAA&#10;AAAAAAChAgAAZHJzL2Rvd25yZXYueG1sUEsFBgAAAAAEAAQA+QAAAJMDAAAAAA==&#10;">
                  <v:stroke endarrow="block"/>
                </v:line>
                <v:line id="Line 168" o:spid="_x0000_s1212" style="position:absolute;flip:x;visibility:visible;mso-wrap-style:square" from="35870,33997" to="52939,33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UcmMUAAADcAAAADwAAAGRycy9kb3ducmV2LnhtbESPwUrDQBCG74LvsIzQS7CbNlBq7LZo&#10;a0GQHlo9eByyYxLMzobstI1v7xwEj8M//zffrDZj6MyFhtRGdjCb5mCIq+hbrh18vO/vl2CSIHvs&#10;IpODH0qwWd/erLD08cpHupykNgrhVKKDRqQvrU1VQwHTNPbEmn3FIaDoONTWD3hVeOjsPM8XNmDL&#10;eqHBnrYNVd+nc1CN/YF3RZE9B5tlD/TyKW+5Fecmd+PTIxihUf6X/9qv3kGxUH19Rgl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UcmMUAAADcAAAADwAAAAAAAAAA&#10;AAAAAAChAgAAZHJzL2Rvd25yZXYueG1sUEsFBgAAAAAEAAQA+QAAAJMDAAAAAA==&#10;">
                  <v:stroke endarrow="block"/>
                </v:line>
                <v:rect id="Rectangle 361" o:spid="_x0000_s1213" style="position:absolute;left:36802;top:32650;width:13875;height:4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PyysYA&#10;AADcAAAADwAAAGRycy9kb3ducmV2LnhtbESPQWsCMRSE7wX/Q3gFbzVr1a1sjWK1hUIvrfXQ3h7J&#10;c3dx87ImUdd/bwpCj8PMfMPMFp1txIl8qB0rGA4yEMTamZpLBdvvt4cpiBCRDTaOScGFAizmvbsZ&#10;Fsad+YtOm1iKBOFQoIIqxraQMuiKLIaBa4mTt3PeYkzSl9J4PCe4beRjluXSYs1pocKWVhXp/eZo&#10;FTxN8hc31mP/eshlu/v4/fzR66VS/ftu+QwiUhf/w7f2u1EwyofwdyYd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PyysYAAADcAAAADwAAAAAAAAAAAAAAAACYAgAAZHJz&#10;L2Rvd25yZXYueG1sUEsFBgAAAAAEAAQA9QAAAIsDAAAAAA==&#10;" filled="f" strokecolor="windowText" strokeweight=".5pt">
                  <v:textbox>
                    <w:txbxContent>
                      <w:p w14:paraId="0030F3C2" w14:textId="77777777" w:rsidR="004E3754" w:rsidRDefault="004E3754" w:rsidP="00D43E51">
                        <w:pPr>
                          <w:pStyle w:val="NormalWeb"/>
                        </w:pPr>
                        <w:r>
                          <w:t> </w:t>
                        </w:r>
                      </w:p>
                    </w:txbxContent>
                  </v:textbox>
                </v:rect>
                <v:line id="Line 166" o:spid="_x0000_s1214" style="position:absolute;visibility:visible;mso-wrap-style:square" from="35991,20113" to="53078,20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Rg58UAAADcAAAADwAAAGRycy9kb3ducmV2LnhtbESPS2vDMBCE74X8B7GB3Bo5CeThRAml&#10;ppBDW8iDnDfW1jK1VsZSHeXfV4VCjsPMfMNsdtE2oqfO144VTMYZCOLS6ZorBefT2/MShA/IGhvH&#10;pOBOHnbbwdMGc+1ufKD+GCqRIOxzVGBCaHMpfWnIoh+7ljh5X66zGJLsKqk7vCW4beQ0y+bSYs1p&#10;wWBLr4bK7+OPVbAwxUEuZPF++iz6erKKH/FyXSk1GsaXNYhAMTzC/+29VjCbT+H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Rg58UAAADcAAAADwAAAAAAAAAA&#10;AAAAAAChAgAAZHJzL2Rvd25yZXYueG1sUEsFBgAAAAAEAAQA+QAAAJMDAAAAAA==&#10;">
                  <v:stroke endarrow="block"/>
                </v:line>
                <v:line id="Line 168" o:spid="_x0000_s1215" style="position:absolute;flip:x;visibility:visible;mso-wrap-style:square" from="35853,19007" to="52935,19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eC78UAAADcAAAADwAAAGRycy9kb3ducmV2LnhtbESPT2vCQBDF7wW/wzJCL0E3bUA0uor9&#10;IxSkh0YPHofsmASzsyE71fTbdwtCj4837/fmrTaDa9WV+tB4NvA0TUERl942XBk4HnaTOaggyBZb&#10;z2TghwJs1qOHFebW3/iLroVUKkI45GigFulyrUNZk8Mw9R1x9M6+dyhR9pW2Pd4i3LX6OU1n2mHD&#10;saHGjl5rKi/Ft4tv7D75LcuSF6eTZEHvJ9mnWox5HA/bJSihQf6P7+kPayCbZfA3JhJ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eC78UAAADcAAAADwAAAAAAAAAA&#10;AAAAAAChAgAAZHJzL2Rvd25yZXYueG1sUEsFBgAAAAAEAAQA+QAAAJMDAAAAAA==&#10;">
                  <v:stroke endarrow="block"/>
                </v:line>
                <v:line id="Line 166" o:spid="_x0000_s1216" style="position:absolute;visibility:visible;mso-wrap-style:square" from="35862,27756" to="52950,27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dCMYAAADcAAAADwAAAGRycy9kb3ducmV2LnhtbESPS2vDMBCE74H8B7GF3hI5bcnDjRJC&#10;TaGHJJAHPW+trWVqrYylOuq/rwKBHIeZ+YZZrqNtRE+drx0rmIwzEMSl0zVXCs6n99EchA/IGhvH&#10;pOCPPKxXw8ESc+0ufKD+GCqRIOxzVGBCaHMpfWnIoh+7ljh5366zGJLsKqk7vCS4beRTlk2lxZrT&#10;gsGW3gyVP8dfq2BmioOcyWJ72hd9PVnEXfz8Wij1+BA3ryACxXAP39ofWsHz9AW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hXQjGAAAA3AAAAA8AAAAAAAAA&#10;AAAAAAAAoQIAAGRycy9kb3ducmV2LnhtbFBLBQYAAAAABAAEAPkAAACUAwAAAAA=&#10;">
                  <v:stroke endarrow="block"/>
                </v:line>
                <v:line id="Line 168" o:spid="_x0000_s1217" style="position:absolute;flip:x;visibility:visible;mso-wrap-style:square" from="35725,26650" to="52806,26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K/AMUAAADcAAAADwAAAGRycy9kb3ducmV2LnhtbESPQWvCQBCF74L/YZmCl1A3bVDa6Cq2&#10;KhSkh6qHHofsmIRmZ0N21PTfdwuCx8eb971582XvGnWhLtSeDTyNU1DEhbc1lwaOh+3jC6ggyBYb&#10;z2TglwIsF8PBHHPrr/xFl72UKkI45GigEmlzrUNRkcMw9i1x9E6+cyhRdqW2HV4j3DX6OU2n2mHN&#10;saHClt4rKn72Zxff2H7yOsuSN6eT5JU237JLtRgzeuhXM1BCvdyPb+kPayCbTu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K/AMUAAADcAAAADwAAAAAAAAAA&#10;AAAAAAChAgAAZHJzL2Rvd25yZXYueG1sUEsFBgAAAAAEAAQA+QAAAJMDAAAAAA==&#10;">
                  <v:stroke endarrow="block"/>
                </v:line>
                <v:shape id="Text Box 200740" o:spid="_x0000_s1218" type="#_x0000_t202" style="position:absolute;left:9890;top:3496;width:10560;height:21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z508cA&#10;AADfAAAADwAAAGRycy9kb3ducmV2LnhtbESPQWvCQBCF74X+h2WE3upGW9oYXaUIQg710NjS65Ad&#10;k2B2Nt3davz3zqHQ4/DmfY9vtRldr84UYufZwGyagSKuve24MfB52D3moGJCtth7JgNXirBZ39+t&#10;sLD+wh90rlKjBMKxQANtSkOhdaxbchinfiCW7OiDwyRnaLQNeBG46/U8y160w45locWBti3Vp+rX&#10;GdhvF1Vezq/he/FU7qr8Z+bf8y9jHibj2xJUojH9P/+1S2tAiK/PYiA+4gJ6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M+dPHAAAA3wAAAA8AAAAAAAAAAAAAAAAAmAIAAGRy&#10;cy9kb3ducmV2LnhtbFBLBQYAAAAABAAEAPUAAACMAwAAAAA=&#10;" fillcolor="white [3201]" stroked="f" strokeweight=".5pt">
                  <v:textbox>
                    <w:txbxContent>
                      <w:p w14:paraId="3D58B166" w14:textId="4BCE8EE9" w:rsidR="004E3754" w:rsidRPr="00D43E51" w:rsidRDefault="004E3754" w:rsidP="00D43E51">
                        <w:pPr>
                          <w:spacing w:before="0"/>
                          <w:rPr>
                            <w:sz w:val="16"/>
                            <w:szCs w:val="16"/>
                          </w:rPr>
                        </w:pPr>
                        <w:r>
                          <w:rPr>
                            <w:sz w:val="16"/>
                            <w:szCs w:val="16"/>
                          </w:rPr>
                          <w:t>Establish Connection</w:t>
                        </w:r>
                      </w:p>
                    </w:txbxContent>
                  </v:textbox>
                </v:shape>
                <v:shape id="Text Box 366" o:spid="_x0000_s1219" type="#_x0000_t202" style="position:absolute;left:38914;top:3167;width:10560;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RMUA&#10;AADcAAAADwAAAGRycy9kb3ducmV2LnhtbESPwWrDMBBE74X+g9hCbo2cBIztRjYlEPAhOcRt6XWx&#10;traptXIlJXH+PioUehxm5g2zrWYzigs5P1hWsFomIIhbqwfuFLy/7Z8zED4gaxwtk4IbeajKx4ct&#10;Ftpe+USXJnQiQtgXqKAPYSqk9G1PBv3STsTR+7LOYIjSdVI7vEa4GeU6SVJpcOC40ONEu57a7+Zs&#10;FBx3eZPV65v7zDf1vsl+VvaQfSi1eJpfX0AEmsN/+K9dawWbNIXfM/EIy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J5ExQAAANwAAAAPAAAAAAAAAAAAAAAAAJgCAABkcnMv&#10;ZG93bnJldi54bWxQSwUGAAAAAAQABAD1AAAAigMAAAAA&#10;" fillcolor="white [3201]" stroked="f" strokeweight=".5pt">
                  <v:textbox>
                    <w:txbxContent>
                      <w:p w14:paraId="5CD966B5" w14:textId="77777777" w:rsidR="004E3754" w:rsidRPr="00D43E51" w:rsidRDefault="004E3754" w:rsidP="00D43E51">
                        <w:pPr>
                          <w:spacing w:before="0"/>
                          <w:rPr>
                            <w:sz w:val="16"/>
                            <w:szCs w:val="16"/>
                          </w:rPr>
                        </w:pPr>
                        <w:r>
                          <w:rPr>
                            <w:sz w:val="16"/>
                            <w:szCs w:val="16"/>
                          </w:rPr>
                          <w:t>Establish Connection</w:t>
                        </w:r>
                      </w:p>
                    </w:txbxContent>
                  </v:textbox>
                </v:shape>
                <v:shape id="Text Box 367" o:spid="_x0000_s1220" type="#_x0000_t202" style="position:absolute;left:10255;top:36349;width:11583;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A738UA&#10;AADcAAAADwAAAGRycy9kb3ducmV2LnhtbESPQWvCQBSE74L/YXlCb7pRwcbUVUQQctBDo9LrI/ua&#10;hGbfxt2txn/vCoUeh5n5hlltetOKGznfWFYwnSQgiEurG64UnE/7cQrCB2SNrWVS8CAPm/VwsMJM&#10;2zt/0q0IlYgQ9hkqqEPoMil9WZNBP7EdcfS+rTMYonSV1A7vEW5aOUuShTTYcFyosaNdTeVP8WsU&#10;HHfLIs1nD/e1nOf7Ir1O7SG9KPU26rcfIAL14T/81861gvniHV5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DvfxQAAANwAAAAPAAAAAAAAAAAAAAAAAJgCAABkcnMv&#10;ZG93bnJldi54bWxQSwUGAAAAAAQABAD1AAAAigMAAAAA&#10;" fillcolor="white [3201]" stroked="f" strokeweight=".5pt">
                  <v:textbox>
                    <w:txbxContent>
                      <w:p w14:paraId="48981850" w14:textId="05E508E5" w:rsidR="004E3754" w:rsidRPr="00D43E51" w:rsidRDefault="004E3754" w:rsidP="00D43E51">
                        <w:pPr>
                          <w:spacing w:before="0"/>
                          <w:rPr>
                            <w:szCs w:val="24"/>
                          </w:rPr>
                        </w:pPr>
                        <w:r>
                          <w:rPr>
                            <w:szCs w:val="24"/>
                          </w:rPr>
                          <w:t>IEEE Exchange</w:t>
                        </w:r>
                      </w:p>
                    </w:txbxContent>
                  </v:textbox>
                </v:shape>
                <v:shape id="Text Box 368" o:spid="_x0000_s1221" type="#_x0000_t202" style="position:absolute;left:38912;top:38343;width:12097;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rcEA&#10;AADcAAAADwAAAGRycy9kb3ducmV2LnhtbERPTYvCMBC9L/gfwgje1lQFqdUoIgg96MHqstehGdti&#10;M+kmWa3/3hwEj4/3vdr0phV3cr6xrGAyTkAQl1Y3XCm4nPffKQgfkDW2lknBkzxs1oOvFWbaPvhE&#10;9yJUIoawz1BBHUKXSenLmgz6se2II3e1zmCI0FVSO3zEcNPKaZLMpcGGY0ONHe1qKm/Fv1Fw3C2K&#10;NJ8+3e9ilu+L9G9iD+mPUqNhv12CCNSHj/jtzrWC2TyujW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r63BAAAA3AAAAA8AAAAAAAAAAAAAAAAAmAIAAGRycy9kb3du&#10;cmV2LnhtbFBLBQYAAAAABAAEAPUAAACGAwAAAAA=&#10;" fillcolor="white [3201]" stroked="f" strokeweight=".5pt">
                  <v:textbox>
                    <w:txbxContent>
                      <w:p w14:paraId="4B69B94F" w14:textId="4E9DFE8C" w:rsidR="004E3754" w:rsidRPr="00D43E51" w:rsidRDefault="004E3754" w:rsidP="00D43E51">
                        <w:pPr>
                          <w:spacing w:before="0"/>
                          <w:rPr>
                            <w:szCs w:val="24"/>
                          </w:rPr>
                        </w:pPr>
                        <w:r>
                          <w:rPr>
                            <w:szCs w:val="24"/>
                          </w:rPr>
                          <w:t>BTLE Exchange</w:t>
                        </w:r>
                      </w:p>
                    </w:txbxContent>
                  </v:textbox>
                </v:shape>
                <v:line id="Line 166" o:spid="_x0000_s1222" style="position:absolute;visibility:visible;mso-wrap-style:square" from="35993,35675" to="53074,3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Diy8IAAADcAAAADwAAAGRycy9kb3ducmV2LnhtbERPy2oCMRTdF/yHcAvuakaFqqNRpIPg&#10;wgo+6Pp2cp0MndwMk3SMf98sCi4P573aRNuInjpfO1YwHmUgiEuna64UXC+7tzkIH5A1No5JwYM8&#10;bNaDlxXm2t35RP05VCKFsM9RgQmhzaX0pSGLfuRa4sTdXGcxJNhVUnd4T+G2kZMse5cWa04NBlv6&#10;MFT+nH+tgpkpTnImi8PlWPT1eBE/49f3Qqnha9wuQQSK4Sn+d++1gukk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Diy8IAAADcAAAADwAAAAAAAAAAAAAA&#10;AAChAgAAZHJzL2Rvd25yZXYueG1sUEsFBgAAAAAEAAQA+QAAAJADAAAAAA==&#10;">
                  <v:stroke endarrow="block"/>
                </v:line>
                <v:line id="Line 168" o:spid="_x0000_s1223" style="position:absolute;flip:x;visibility:visible;mso-wrap-style:square" from="35853,35105" to="52928,3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MAw8QAAADcAAAADwAAAGRycy9kb3ducmV2LnhtbESPT2vCQBDF74V+h2UKvQTdaEBqdJX+&#10;EwTxUPXgcciOSTA7G7JTTb+9Kwg9Pt6835s3X/auURfqQu3ZwGiYgiIuvK25NHDYrwZvoIIgW2w8&#10;k4E/CrBcPD/NMbf+yj902UmpIoRDjgYqkTbXOhQVOQxD3xJH7+Q7hxJlV2rb4TXCXaPHaTrRDmuO&#10;DRW29FlRcd79uvjGastfWZZ8OJ0kU/o+yibVYszrS/8+AyXUy//xI722BrLxC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gwDDxAAAANwAAAAPAAAAAAAAAAAA&#10;AAAAAKECAABkcnMvZG93bnJldi54bWxQSwUGAAAAAAQABAD5AAAAkgMAAAAA&#10;">
                  <v:stroke endarrow="block"/>
                </v:line>
                <v:line id="Line 166" o:spid="_x0000_s1224" style="position:absolute;visibility:visible;mso-wrap-style:square" from="6883,30965" to="23958,30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7ZJ8UAAADcAAAADwAAAGRycy9kb3ducmV2LnhtbESPQWsCMRSE70L/Q3iF3jTrCrWuRild&#10;hB60oJaeXzfPzdLNy7JJ1/jvG6HgcZiZb5jVJtpWDNT7xrGC6SQDQVw53XCt4PO0Hb+A8AFZY+uY&#10;FFzJw2b9MFphod2FDzQcQy0ShH2BCkwIXSGlrwxZ9BPXESfv7HqLIcm+lrrHS4LbVuZZ9iwtNpwW&#10;DHb0Zqj6Of5aBXNTHuRclrvTRzk000Xcx6/vhVJPj/F1CSJQDPfwf/tdK5jl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7ZJ8UAAADcAAAADwAAAAAAAAAA&#10;AAAAAAChAgAAZHJzL2Rvd25yZXYueG1sUEsFBgAAAAAEAAQA+QAAAJMDAAAAAA==&#10;">
                  <v:stroke endarrow="block"/>
                </v:line>
                <v:line id="Line 168" o:spid="_x0000_s1225" style="position:absolute;flip:x;visibility:visible;mso-wrap-style:square" from="6744,30394" to="23812,30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07L8UAAADcAAAADwAAAGRycy9kb3ducmV2LnhtbESPzWvCQBDF7wX/h2WEXoJuakA0uor9&#10;EAriwY+DxyE7JsHsbMhONf3vu4VCj4837/fmLde9a9SdulB7NvAyTkERF97WXBo4n7ajGaggyBYb&#10;z2TgmwKsV4OnJebWP/hA96OUKkI45GigEmlzrUNRkcMw9i1x9K6+cyhRdqW2HT4i3DV6kqZT7bDm&#10;2FBhS28VFbfjl4tvbPf8nmXJq9NJMqePi+xSLcY8D/vNApRQL//Hf+lPayCbZPA7JhJ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07L8UAAADcAAAADwAAAAAAAAAA&#10;AAAAAAChAgAAZHJzL2Rvd25yZXYueG1sUEsFBgAAAAAEAAQA+QAAAJMDAAAAAA==&#10;">
                  <v:stroke endarrow="block"/>
                </v:line>
                <w10:anchorlock/>
              </v:group>
            </w:pict>
          </mc:Fallback>
        </mc:AlternateContent>
      </w:r>
    </w:p>
    <w:p w14:paraId="663175D1" w14:textId="76CCE50D" w:rsidR="003A38BB" w:rsidRPr="00323FDB" w:rsidRDefault="00B431C5" w:rsidP="00E10688">
      <w:pPr>
        <w:pStyle w:val="FigureTitle"/>
      </w:pPr>
      <w:r>
        <w:t>Figure 3</w:t>
      </w:r>
      <w:r w:rsidR="00F7134D" w:rsidRPr="00323FDB">
        <w:t>.</w:t>
      </w:r>
      <w:del w:id="874" w:author="smm" w:date="2015-07-07T15:59:00Z">
        <w:r w:rsidR="00F7134D" w:rsidRPr="00323FDB" w:rsidDel="00DF57DC">
          <w:delText>Y</w:delText>
        </w:r>
      </w:del>
      <w:ins w:id="875" w:author="smm" w:date="2015-07-07T15:59:00Z">
        <w:r w:rsidR="00DF57DC">
          <w:t>12</w:t>
        </w:r>
      </w:ins>
      <w:r w:rsidR="00F7134D" w:rsidRPr="00323FDB">
        <w:t>.4-1</w:t>
      </w:r>
      <w:r>
        <w:t xml:space="preserve">: </w:t>
      </w:r>
      <w:r w:rsidR="00FB445A">
        <w:t>Complete PCHA Data Transaction</w:t>
      </w:r>
    </w:p>
    <w:p w14:paraId="4DF82031" w14:textId="77777777" w:rsidR="00F7134D" w:rsidRPr="00323FDB" w:rsidRDefault="00F7134D" w:rsidP="00E10688">
      <w:pPr>
        <w:pStyle w:val="BodyText"/>
      </w:pPr>
    </w:p>
    <w:p w14:paraId="4BED659E" w14:textId="061DA908" w:rsidR="004D51DE" w:rsidRPr="00323FDB" w:rsidRDefault="00B5468C" w:rsidP="00E10688">
      <w:pPr>
        <w:pStyle w:val="BodyText"/>
      </w:pPr>
      <w:r w:rsidRPr="00323FDB">
        <w:t xml:space="preserve">The above </w:t>
      </w:r>
      <w:r w:rsidR="00412CAF">
        <w:t>Figure</w:t>
      </w:r>
      <w:r w:rsidRPr="00323FDB">
        <w:t xml:space="preserve"> illustrates the sequence of events that take place in the two different </w:t>
      </w:r>
      <w:r w:rsidR="003A38BB" w:rsidRPr="00323FDB">
        <w:t xml:space="preserve">implementations of the </w:t>
      </w:r>
      <w:r w:rsidR="00FE7C62" w:rsidRPr="00323FDB">
        <w:t>PCHA</w:t>
      </w:r>
      <w:r w:rsidR="003A38BB" w:rsidRPr="00323FDB">
        <w:t xml:space="preserve"> transaction</w:t>
      </w:r>
      <w:r w:rsidRPr="00323FDB">
        <w:t>. In both cases there is series of exchanges that allow the Sensor Data Consumer to either receive or request measurement data from the Device Observation Source. It should be noted that the Sensor Data Consumer only requests data from the Device Observation Source if the Device Observation Source indicates that it has permanently stored data.</w:t>
      </w:r>
    </w:p>
    <w:p w14:paraId="7FBF0DE6" w14:textId="77777777" w:rsidR="00B5468C" w:rsidRPr="00323FDB" w:rsidRDefault="00B5468C" w:rsidP="00E10688">
      <w:pPr>
        <w:pStyle w:val="BodyText"/>
      </w:pPr>
    </w:p>
    <w:p w14:paraId="56C3E3D4" w14:textId="77777777" w:rsidR="00B5468C" w:rsidRPr="00323FDB" w:rsidRDefault="00B5468C" w:rsidP="00B5468C">
      <w:pPr>
        <w:pStyle w:val="BodyText"/>
      </w:pPr>
      <w:r w:rsidRPr="00323FDB">
        <w:rPr>
          <w:noProof/>
        </w:rPr>
        <w:lastRenderedPageBreak/>
        <mc:AlternateContent>
          <mc:Choice Requires="wpc">
            <w:drawing>
              <wp:inline distT="0" distB="0" distL="0" distR="0" wp14:anchorId="34082CDC" wp14:editId="1E60F204">
                <wp:extent cx="5947038" cy="4035735"/>
                <wp:effectExtent l="0" t="0" r="0" b="317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0741" name="Text Box 160"/>
                        <wps:cNvSpPr txBox="1">
                          <a:spLocks noChangeArrowheads="1"/>
                        </wps:cNvSpPr>
                        <wps:spPr bwMode="auto">
                          <a:xfrm>
                            <a:off x="111180" y="16377"/>
                            <a:ext cx="1217748"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EF69F" w14:textId="198EC5C1" w:rsidR="004E3754" w:rsidRPr="00D43E51" w:rsidRDefault="004E3754" w:rsidP="00E10688">
                              <w:pPr>
                                <w:pStyle w:val="BodyText"/>
                                <w:jc w:val="center"/>
                              </w:pPr>
                              <w:r w:rsidRPr="00D43E51">
                                <w:t>Device</w:t>
                              </w:r>
                              <w:r>
                                <w:t xml:space="preserve"> </w:t>
                              </w:r>
                              <w:r w:rsidRPr="00D43E51">
                                <w:t>Observation Source</w:t>
                              </w:r>
                            </w:p>
                            <w:p w14:paraId="15281FAF" w14:textId="77777777" w:rsidR="004E3754" w:rsidRPr="00D43E51" w:rsidRDefault="004E3754" w:rsidP="00E10688">
                              <w:pPr>
                                <w:pStyle w:val="BodyText"/>
                              </w:pPr>
                            </w:p>
                            <w:p w14:paraId="3F5441F5" w14:textId="77777777" w:rsidR="004E3754" w:rsidRPr="007C1AAC" w:rsidRDefault="004E3754" w:rsidP="00E10688">
                              <w:pPr>
                                <w:pStyle w:val="BodyText"/>
                              </w:pPr>
                              <w:r w:rsidRPr="007C1AAC">
                                <w:t>A</w:t>
                              </w:r>
                              <w:r>
                                <w:t>ctor A</w:t>
                              </w:r>
                            </w:p>
                          </w:txbxContent>
                        </wps:txbx>
                        <wps:bodyPr rot="0" vert="horz" wrap="square" lIns="91440" tIns="45720" rIns="91440" bIns="45720" anchor="t" anchorCtr="0" upright="1">
                          <a:noAutofit/>
                        </wps:bodyPr>
                      </wps:wsp>
                      <wps:wsp>
                        <wps:cNvPr id="200742" name="Line 161"/>
                        <wps:cNvCnPr>
                          <a:cxnSpLocks noChangeShapeType="1"/>
                        </wps:cNvCnPr>
                        <wps:spPr bwMode="auto">
                          <a:xfrm>
                            <a:off x="575822" y="550922"/>
                            <a:ext cx="0" cy="29345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3" name="Text Box 162"/>
                        <wps:cNvSpPr txBox="1">
                          <a:spLocks noChangeArrowheads="1"/>
                        </wps:cNvSpPr>
                        <wps:spPr bwMode="auto">
                          <a:xfrm>
                            <a:off x="778122" y="803361"/>
                            <a:ext cx="1389034" cy="352047"/>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73357D" w14:textId="64995F38" w:rsidR="004E3754" w:rsidRPr="00B431C5" w:rsidRDefault="004E3754" w:rsidP="00E10688">
                              <w:pPr>
                                <w:pStyle w:val="BodyText"/>
                                <w:jc w:val="center"/>
                                <w:rPr>
                                  <w:szCs w:val="24"/>
                                </w:rPr>
                              </w:pPr>
                              <w:r w:rsidRPr="00B431C5">
                                <w:rPr>
                                  <w:szCs w:val="24"/>
                                </w:rPr>
                                <w:t>Get PM Segment Info</w:t>
                              </w:r>
                            </w:p>
                            <w:p w14:paraId="44D7BBF3" w14:textId="77777777" w:rsidR="004E3754" w:rsidRDefault="004E3754" w:rsidP="00E10688">
                              <w:pPr>
                                <w:pStyle w:val="BodyText"/>
                              </w:pPr>
                            </w:p>
                            <w:p w14:paraId="23523451" w14:textId="77777777" w:rsidR="004E3754" w:rsidRPr="007C1AAC" w:rsidRDefault="004E3754" w:rsidP="00E10688">
                              <w:pPr>
                                <w:pStyle w:val="BodyText"/>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00744"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5"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9" name="Text Box 167"/>
                        <wps:cNvSpPr txBox="1">
                          <a:spLocks noChangeArrowheads="1"/>
                        </wps:cNvSpPr>
                        <wps:spPr bwMode="auto">
                          <a:xfrm>
                            <a:off x="1988045" y="0"/>
                            <a:ext cx="1121803" cy="618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5D7DF" w14:textId="77777777" w:rsidR="004E3754" w:rsidRDefault="004E3754" w:rsidP="00E10688">
                              <w:pPr>
                                <w:pStyle w:val="BodyText"/>
                                <w:jc w:val="center"/>
                              </w:pPr>
                              <w:r w:rsidRPr="00D43E51">
                                <w:t>Sensor Data</w:t>
                              </w:r>
                            </w:p>
                            <w:p w14:paraId="23ADD581" w14:textId="15454E0A" w:rsidR="004E3754" w:rsidRPr="00D43E51" w:rsidRDefault="004E3754" w:rsidP="00E10688">
                              <w:pPr>
                                <w:pStyle w:val="BodyText"/>
                                <w:jc w:val="center"/>
                              </w:pPr>
                              <w:r>
                                <w:t>C</w:t>
                              </w:r>
                              <w:r w:rsidRPr="00D43E51">
                                <w:t>onsumer</w:t>
                              </w:r>
                            </w:p>
                          </w:txbxContent>
                        </wps:txbx>
                        <wps:bodyPr rot="0" vert="horz" wrap="square" lIns="91440" tIns="45720" rIns="91440" bIns="45720" anchor="t" anchorCtr="0" upright="1">
                          <a:noAutofit/>
                        </wps:bodyPr>
                      </wps:wsp>
                      <wps:wsp>
                        <wps:cNvPr id="200751" name="Rectangle 200751"/>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752" name="Text Box 162"/>
                        <wps:cNvSpPr txBox="1">
                          <a:spLocks noChangeArrowheads="1"/>
                        </wps:cNvSpPr>
                        <wps:spPr bwMode="auto">
                          <a:xfrm>
                            <a:off x="778370" y="1615832"/>
                            <a:ext cx="1452766" cy="382511"/>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36AE6D" w14:textId="357383E0" w:rsidR="004E3754" w:rsidRDefault="004E3754" w:rsidP="00E10688">
                              <w:pPr>
                                <w:pStyle w:val="BodyText"/>
                                <w:jc w:val="center"/>
                              </w:pPr>
                              <w:r>
                                <w:t xml:space="preserve">Trig Segment </w:t>
                              </w:r>
                              <w:proofErr w:type="spellStart"/>
                              <w:r>
                                <w:t>Xfer</w:t>
                              </w:r>
                              <w:proofErr w:type="spellEnd"/>
                            </w:p>
                            <w:p w14:paraId="35CE9218" w14:textId="77777777" w:rsidR="004E3754" w:rsidRDefault="004E3754" w:rsidP="00E10688">
                              <w:pPr>
                                <w:pStyle w:val="BodyText"/>
                              </w:pPr>
                              <w:r>
                                <w:t> </w:t>
                              </w:r>
                            </w:p>
                            <w:p w14:paraId="50C77E5B" w14:textId="77777777" w:rsidR="004E3754" w:rsidRDefault="004E3754" w:rsidP="00E10688">
                              <w:pPr>
                                <w:pStyle w:val="BodyText"/>
                              </w:pPr>
                              <w:r>
                                <w:t>Message 1</w:t>
                              </w:r>
                            </w:p>
                          </w:txbxContent>
                        </wps:txbx>
                        <wps:bodyPr rot="0" vert="horz" wrap="square" lIns="0" tIns="45720" rIns="0" bIns="0" anchor="t" anchorCtr="0" upright="1">
                          <a:noAutofit/>
                        </wps:bodyPr>
                      </wps:wsp>
                      <wps:wsp>
                        <wps:cNvPr id="200756" name="Rectangle 200756"/>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9B5D988" w14:textId="77777777" w:rsidR="004E3754" w:rsidRDefault="004E3754"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57" name="Text Box 162"/>
                        <wps:cNvSpPr txBox="1">
                          <a:spLocks noChangeArrowheads="1"/>
                        </wps:cNvSpPr>
                        <wps:spPr bwMode="auto">
                          <a:xfrm>
                            <a:off x="778335" y="2450217"/>
                            <a:ext cx="1452703" cy="41381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C2B94D" w14:textId="545A0A5C" w:rsidR="004E3754" w:rsidRDefault="004E3754" w:rsidP="00E10688">
                              <w:pPr>
                                <w:pStyle w:val="BodyText"/>
                                <w:jc w:val="center"/>
                              </w:pPr>
                              <w:r>
                                <w:t>Segment transfer</w:t>
                              </w:r>
                            </w:p>
                            <w:p w14:paraId="674B8F38" w14:textId="77777777" w:rsidR="004E3754" w:rsidRDefault="004E3754" w:rsidP="00E10688">
                              <w:pPr>
                                <w:pStyle w:val="BodyText"/>
                              </w:pPr>
                              <w:r>
                                <w:t> </w:t>
                              </w:r>
                            </w:p>
                            <w:p w14:paraId="58C245C9" w14:textId="77777777" w:rsidR="004E3754" w:rsidRDefault="004E3754" w:rsidP="00E10688">
                              <w:pPr>
                                <w:pStyle w:val="BodyText"/>
                              </w:pPr>
                              <w:r>
                                <w:t>Message 1</w:t>
                              </w:r>
                            </w:p>
                          </w:txbxContent>
                        </wps:txbx>
                        <wps:bodyPr rot="0" vert="horz" wrap="square" lIns="0" tIns="45720" rIns="0" bIns="0" anchor="t" anchorCtr="0" upright="1">
                          <a:noAutofit/>
                        </wps:bodyPr>
                      </wps:wsp>
                      <wps:wsp>
                        <wps:cNvPr id="200758"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59"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60" name="Rectangle 200760"/>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519DB5" w14:textId="77777777" w:rsidR="004E3754" w:rsidRDefault="004E3754"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61" name="Text Box 160"/>
                        <wps:cNvSpPr txBox="1">
                          <a:spLocks noChangeArrowheads="1"/>
                        </wps:cNvSpPr>
                        <wps:spPr bwMode="auto">
                          <a:xfrm>
                            <a:off x="3012312" y="0"/>
                            <a:ext cx="1120643" cy="655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CFB99D" w14:textId="77777777" w:rsidR="004E3754" w:rsidRPr="00D43E51" w:rsidRDefault="004E3754" w:rsidP="00E10688">
                              <w:pPr>
                                <w:pStyle w:val="BodyText"/>
                                <w:jc w:val="center"/>
                              </w:pPr>
                              <w:r w:rsidRPr="00D43E51">
                                <w:t>Device Observation Source</w:t>
                              </w:r>
                            </w:p>
                            <w:p w14:paraId="4810C0A8" w14:textId="77777777" w:rsidR="004E3754" w:rsidRDefault="004E3754" w:rsidP="00E10688">
                              <w:pPr>
                                <w:pStyle w:val="BodyText"/>
                              </w:pPr>
                              <w:r>
                                <w:t> </w:t>
                              </w:r>
                            </w:p>
                            <w:p w14:paraId="45BBDA5A" w14:textId="77777777" w:rsidR="004E3754" w:rsidRDefault="004E3754" w:rsidP="00E10688">
                              <w:pPr>
                                <w:pStyle w:val="BodyText"/>
                              </w:pPr>
                              <w:r>
                                <w:t>Actor A</w:t>
                              </w:r>
                            </w:p>
                          </w:txbxContent>
                        </wps:txbx>
                        <wps:bodyPr rot="0" vert="horz" wrap="square" lIns="91440" tIns="45720" rIns="91440" bIns="45720" anchor="t" anchorCtr="0" upright="1">
                          <a:noAutofit/>
                        </wps:bodyPr>
                      </wps:wsp>
                      <wps:wsp>
                        <wps:cNvPr id="200762"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3" name="Text Box 162"/>
                        <wps:cNvSpPr txBox="1">
                          <a:spLocks noChangeArrowheads="1"/>
                        </wps:cNvSpPr>
                        <wps:spPr bwMode="auto">
                          <a:xfrm>
                            <a:off x="3679002" y="761347"/>
                            <a:ext cx="1229306" cy="37244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FAE089" w14:textId="3811EE67" w:rsidR="004E3754" w:rsidRDefault="004E3754" w:rsidP="00E10688">
                              <w:pPr>
                                <w:pStyle w:val="BodyText"/>
                                <w:jc w:val="center"/>
                              </w:pPr>
                              <w:r>
                                <w:t>RACP request</w:t>
                              </w:r>
                            </w:p>
                            <w:p w14:paraId="1D84CAAD" w14:textId="77777777" w:rsidR="004E3754" w:rsidRDefault="004E3754" w:rsidP="00E10688">
                              <w:pPr>
                                <w:pStyle w:val="BodyText"/>
                              </w:pPr>
                              <w:r>
                                <w:t> </w:t>
                              </w:r>
                            </w:p>
                            <w:p w14:paraId="0A601FB3" w14:textId="77777777" w:rsidR="004E3754" w:rsidRDefault="004E3754" w:rsidP="00E10688">
                              <w:pPr>
                                <w:pStyle w:val="BodyText"/>
                              </w:pPr>
                              <w:r>
                                <w:t>Message 1</w:t>
                              </w:r>
                            </w:p>
                          </w:txbxContent>
                        </wps:txbx>
                        <wps:bodyPr rot="0" vert="horz" wrap="square" lIns="0" tIns="45720" rIns="0" bIns="0" anchor="t" anchorCtr="0" upright="1">
                          <a:noAutofit/>
                        </wps:bodyPr>
                      </wps:wsp>
                      <wps:wsp>
                        <wps:cNvPr id="200764" name="Line 163"/>
                        <wps:cNvCnPr>
                          <a:cxnSpLocks noChangeShapeType="1"/>
                        </wps:cNvCnPr>
                        <wps:spPr bwMode="auto">
                          <a:xfrm>
                            <a:off x="5412547" y="538688"/>
                            <a:ext cx="0" cy="293457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5" name="Rectangle 200765"/>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13ACCC2F" w14:textId="77777777" w:rsidR="004E3754" w:rsidRDefault="004E3754" w:rsidP="00E10688">
                              <w:pPr>
                                <w:pStyle w:val="BodyText"/>
                              </w:pPr>
                            </w:p>
                          </w:txbxContent>
                        </wps:txbx>
                        <wps:bodyPr rot="0" vert="horz" wrap="square" lIns="91440" tIns="45720" rIns="91440" bIns="45720" anchor="t" anchorCtr="0" upright="1">
                          <a:noAutofit/>
                        </wps:bodyPr>
                      </wps:wsp>
                      <wps:wsp>
                        <wps:cNvPr id="200766" name="Rectangle 200766"/>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1BCF621C" w14:textId="77777777" w:rsidR="004E3754" w:rsidRDefault="004E3754" w:rsidP="00E10688">
                              <w:pPr>
                                <w:pStyle w:val="BodyText"/>
                              </w:pPr>
                            </w:p>
                          </w:txbxContent>
                        </wps:txbx>
                        <wps:bodyPr rot="0" vert="horz" wrap="square" lIns="91440" tIns="45720" rIns="91440" bIns="45720" anchor="t" anchorCtr="0" upright="1">
                          <a:noAutofit/>
                        </wps:bodyPr>
                      </wps:wsp>
                      <wps:wsp>
                        <wps:cNvPr id="200767" name="Line 166"/>
                        <wps:cNvCnPr>
                          <a:cxnSpLocks noChangeShapeType="1"/>
                        </wps:cNvCnPr>
                        <wps:spPr bwMode="auto">
                          <a:xfrm>
                            <a:off x="3586249"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167"/>
                        <wps:cNvSpPr txBox="1">
                          <a:spLocks noChangeArrowheads="1"/>
                        </wps:cNvSpPr>
                        <wps:spPr bwMode="auto">
                          <a:xfrm>
                            <a:off x="4907603" y="0"/>
                            <a:ext cx="1041442" cy="477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BEEE7" w14:textId="77777777" w:rsidR="004E3754" w:rsidRPr="00D43E51" w:rsidRDefault="004E3754" w:rsidP="00E10688">
                              <w:pPr>
                                <w:pStyle w:val="BodyText"/>
                                <w:jc w:val="center"/>
                              </w:pPr>
                              <w:r w:rsidRPr="00D43E51">
                                <w:t>Sensor Data Consumer</w:t>
                              </w:r>
                            </w:p>
                          </w:txbxContent>
                        </wps:txbx>
                        <wps:bodyPr rot="0" vert="horz" wrap="square" lIns="91440" tIns="45720" rIns="91440" bIns="45720" anchor="t" anchorCtr="0" upright="1">
                          <a:noAutofit/>
                        </wps:bodyPr>
                      </wps:wsp>
                      <wps:wsp>
                        <wps:cNvPr id="33" name="Line 168"/>
                        <wps:cNvCnPr>
                          <a:cxnSpLocks noChangeShapeType="1"/>
                        </wps:cNvCnPr>
                        <wps:spPr bwMode="auto">
                          <a:xfrm flipH="1">
                            <a:off x="3572499"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Rectangle 36"/>
                        <wps:cNvSpPr/>
                        <wps:spPr>
                          <a:xfrm>
                            <a:off x="3679328"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0033F" w14:textId="77777777" w:rsidR="004E3754" w:rsidRDefault="004E3754"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162"/>
                        <wps:cNvSpPr txBox="1">
                          <a:spLocks noChangeArrowheads="1"/>
                        </wps:cNvSpPr>
                        <wps:spPr bwMode="auto">
                          <a:xfrm>
                            <a:off x="3678675" y="1512074"/>
                            <a:ext cx="1387422" cy="361556"/>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E01ACA" w14:textId="4DD55A5D" w:rsidR="004E3754" w:rsidRDefault="004E3754" w:rsidP="00E10688">
                              <w:pPr>
                                <w:pStyle w:val="BodyText"/>
                                <w:jc w:val="center"/>
                              </w:pPr>
                              <w:r>
                                <w:t>Notification Events</w:t>
                              </w:r>
                            </w:p>
                            <w:p w14:paraId="47707A85" w14:textId="77777777" w:rsidR="004E3754" w:rsidRDefault="004E3754" w:rsidP="00E10688">
                              <w:pPr>
                                <w:pStyle w:val="BodyText"/>
                              </w:pPr>
                              <w:r>
                                <w:t> </w:t>
                              </w:r>
                            </w:p>
                            <w:p w14:paraId="41191091" w14:textId="77777777" w:rsidR="004E3754" w:rsidRDefault="004E3754" w:rsidP="00E10688">
                              <w:pPr>
                                <w:pStyle w:val="BodyText"/>
                              </w:pPr>
                              <w:r>
                                <w:t>Message 1</w:t>
                              </w:r>
                            </w:p>
                          </w:txbxContent>
                        </wps:txbx>
                        <wps:bodyPr rot="0" vert="horz" wrap="square" lIns="0" tIns="45720" rIns="0" bIns="0" anchor="t" anchorCtr="0" upright="1">
                          <a:noAutofit/>
                        </wps:bodyPr>
                      </wps:wsp>
                      <wps:wsp>
                        <wps:cNvPr id="41" name="Text Box 162"/>
                        <wps:cNvSpPr txBox="1">
                          <a:spLocks noChangeArrowheads="1"/>
                        </wps:cNvSpPr>
                        <wps:spPr bwMode="auto">
                          <a:xfrm>
                            <a:off x="3679001" y="2240936"/>
                            <a:ext cx="1147217" cy="38209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EFF1FF" w14:textId="0864DEA9" w:rsidR="004E3754" w:rsidRDefault="004E3754" w:rsidP="00E10688">
                              <w:pPr>
                                <w:pStyle w:val="BodyText"/>
                                <w:jc w:val="center"/>
                              </w:pPr>
                              <w:r>
                                <w:t>RACP indication</w:t>
                              </w:r>
                            </w:p>
                            <w:p w14:paraId="3B2381E7" w14:textId="77777777" w:rsidR="004E3754" w:rsidRDefault="004E3754" w:rsidP="00E10688">
                              <w:pPr>
                                <w:pStyle w:val="BodyText"/>
                              </w:pPr>
                              <w:r>
                                <w:t> </w:t>
                              </w:r>
                            </w:p>
                            <w:p w14:paraId="5C3B5E16" w14:textId="77777777" w:rsidR="004E3754" w:rsidRDefault="004E3754" w:rsidP="00E10688">
                              <w:pPr>
                                <w:pStyle w:val="BodyText"/>
                              </w:pPr>
                              <w:r>
                                <w:t>Message 1</w:t>
                              </w:r>
                            </w:p>
                          </w:txbxContent>
                        </wps:txbx>
                        <wps:bodyPr rot="0" vert="horz" wrap="square" lIns="0" tIns="45720" rIns="0" bIns="0" anchor="t" anchorCtr="0" upright="1">
                          <a:noAutofit/>
                        </wps:bodyPr>
                      </wps:wsp>
                      <wps:wsp>
                        <wps:cNvPr id="42" name="Rectangle 42"/>
                        <wps:cNvSpPr/>
                        <wps:spPr>
                          <a:xfrm>
                            <a:off x="3679328" y="262405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5F862A6" w14:textId="77777777" w:rsidR="004E3754" w:rsidRDefault="004E3754" w:rsidP="00E10688">
                              <w:pPr>
                                <w:pStyle w:val="BodyTex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873300" y="3416446"/>
                            <a:ext cx="1442085" cy="6184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9AA05" w14:textId="33D6C1E7" w:rsidR="004E3754" w:rsidRDefault="004E3754" w:rsidP="00E10688">
                              <w:pPr>
                                <w:pStyle w:val="BodyText"/>
                                <w:jc w:val="center"/>
                              </w:pPr>
                              <w:r>
                                <w:t>IEEE Persistent data</w:t>
                              </w:r>
                            </w:p>
                            <w:p w14:paraId="7DBD3B66" w14:textId="6AFC3F2E" w:rsidR="004E3754" w:rsidRPr="00D43E51" w:rsidRDefault="004E3754" w:rsidP="00E10688">
                              <w:pPr>
                                <w:pStyle w:val="BodyText"/>
                                <w:jc w:val="center"/>
                              </w:pPr>
                              <w: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3699463" y="3416708"/>
                            <a:ext cx="1527175" cy="6185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A69D9" w14:textId="77777777" w:rsidR="004E3754" w:rsidRDefault="004E3754" w:rsidP="00E10688">
                              <w:pPr>
                                <w:pStyle w:val="BodyText"/>
                                <w:jc w:val="center"/>
                              </w:pPr>
                              <w:r>
                                <w:t>BTLE Persistent Data</w:t>
                              </w:r>
                            </w:p>
                            <w:p w14:paraId="19BA54B6" w14:textId="2CBB52AB" w:rsidR="004E3754" w:rsidRPr="00D43E51" w:rsidRDefault="004E3754" w:rsidP="00E10688">
                              <w:pPr>
                                <w:pStyle w:val="BodyText"/>
                                <w:jc w:val="center"/>
                              </w:pPr>
                              <w: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9"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Line 166"/>
                        <wps:cNvCnPr>
                          <a:cxnSpLocks noChangeShapeType="1"/>
                        </wps:cNvCnPr>
                        <wps:spPr bwMode="auto">
                          <a:xfrm>
                            <a:off x="3579614" y="2054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Rectangle 375"/>
                        <wps:cNvSpPr/>
                        <wps:spPr>
                          <a:xfrm>
                            <a:off x="3678846" y="1878306"/>
                            <a:ext cx="1387475" cy="35560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617840" w14:textId="77777777" w:rsidR="004E3754" w:rsidRDefault="004E3754" w:rsidP="00E10688">
                              <w:pPr>
                                <w:pStyle w:val="BodyTex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 name="Line 166"/>
                        <wps:cNvCnPr>
                          <a:cxnSpLocks noChangeShapeType="1"/>
                        </wps:cNvCnPr>
                        <wps:spPr bwMode="auto">
                          <a:xfrm>
                            <a:off x="3586127" y="274580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Line 168"/>
                        <wps:cNvCnPr>
                          <a:cxnSpLocks noChangeShapeType="1"/>
                        </wps:cNvCnPr>
                        <wps:spPr bwMode="auto">
                          <a:xfrm flipH="1">
                            <a:off x="3586762" y="287534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4082CDC" id="Canvas 55" o:spid="_x0000_s1226"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">
                <v:shape id="_x0000_s1227" type="#_x0000_t75" style="position:absolute;width:59467;height:40354;visibility:visible;mso-wrap-style:square">
                  <v:fill o:detectmouseclick="t"/>
                  <v:path o:connecttype="none"/>
                </v:shape>
                <v:shape id="Text Box 160" o:spid="_x0000_s1228" type="#_x0000_t202" style="position:absolute;left:1111;top:163;width:12178;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3zMUA&#10;AADfAAAADwAAAGRycy9kb3ducmV2LnhtbESP3YrCMBSE74V9h3AWvJE1VdSutVHWBcVbfx7g2Jz+&#10;sM1JaaKtb78RBC+HmfmGSTe9qcWdWldZVjAZRyCIM6srLhRczruvbxDOI2usLZOCBznYrD8GKSba&#10;dnyk+8kXIkDYJaig9L5JpHRZSQbd2DbEwctta9AH2RZSt9gFuKnlNIoW0mDFYaHEhn5Lyv5ON6Mg&#10;P3Sj+bK77v0lPs4WW6ziq30oNfzsf1YgPPX+HX61D1pBIMazCTz/hC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ffMxQAAAN8AAAAPAAAAAAAAAAAAAAAAAJgCAABkcnMv&#10;ZG93bnJldi54bWxQSwUGAAAAAAQABAD1AAAAigMAAAAA&#10;" stroked="f">
                  <v:textbox>
                    <w:txbxContent>
                      <w:p w14:paraId="4B5EF69F" w14:textId="198EC5C1" w:rsidR="004E3754" w:rsidRPr="00D43E51" w:rsidRDefault="004E3754" w:rsidP="00E10688">
                        <w:pPr>
                          <w:pStyle w:val="BodyText"/>
                          <w:jc w:val="center"/>
                        </w:pPr>
                        <w:r w:rsidRPr="00D43E51">
                          <w:t>Device</w:t>
                        </w:r>
                        <w:r>
                          <w:t xml:space="preserve"> </w:t>
                        </w:r>
                        <w:r w:rsidRPr="00D43E51">
                          <w:t>Observation Source</w:t>
                        </w:r>
                      </w:p>
                      <w:p w14:paraId="15281FAF" w14:textId="77777777" w:rsidR="004E3754" w:rsidRPr="00D43E51" w:rsidRDefault="004E3754" w:rsidP="00E10688">
                        <w:pPr>
                          <w:pStyle w:val="BodyText"/>
                        </w:pPr>
                      </w:p>
                      <w:p w14:paraId="3F5441F5" w14:textId="77777777" w:rsidR="004E3754" w:rsidRPr="007C1AAC" w:rsidRDefault="004E3754" w:rsidP="00E10688">
                        <w:pPr>
                          <w:pStyle w:val="BodyText"/>
                        </w:pPr>
                        <w:r w:rsidRPr="007C1AAC">
                          <w:t>A</w:t>
                        </w:r>
                        <w:r>
                          <w:t>ctor A</w:t>
                        </w:r>
                      </w:p>
                    </w:txbxContent>
                  </v:textbox>
                </v:shape>
                <v:line id="Line 161" o:spid="_x0000_s1229" style="position:absolute;visibility:visible;mso-wrap-style:square" from="5758,5509" to="5758,34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CgssYAAADfAAAADwAAAGRycy9kb3ducmV2LnhtbESPQWvCQBSE74L/YXmCt7pRSrWpq0hB&#10;8GAVo/T8yD6T1OzbuLvG9N93hYLHYWa+YebLztSiJecrywrGowQEcW51xYWC03H9MgPhA7LG2jIp&#10;+CUPy0W/N8dU2zsfqM1CISKEfYoKyhCaVEqfl2TQj2xDHL2zdQZDlK6Q2uE9wk0tJ0nyJg1WHBdK&#10;bOizpPyS3UzczYutu37/XLrN+Wu7vnL7vjvulRoOutUHiEBdeIb/2xutIBKnrxN4/Ilf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goLLGAAAA3wAAAA8AAAAAAAAA&#10;AAAAAAAAoQIAAGRycy9kb3ducmV2LnhtbFBLBQYAAAAABAAEAPkAAACUAwAAAAA=&#10;">
                  <v:stroke dashstyle="dash"/>
                </v:line>
                <v:shape id="Text Box 162" o:spid="_x0000_s1230" type="#_x0000_t202" style="position:absolute;left:7781;top:8033;width:13890;height:3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FEcUA&#10;AADfAAAADwAAAGRycy9kb3ducmV2LnhtbESPUUvDQBCE3wX/w7GCb/bSKCppr0WEQl+qGP0B29w2&#10;Cc3upXfXJP57Tyj0cZiZb5jleuJODeRD68TAfJaBIqmcbaU28PO9eXgFFSKKxc4JGfilAOvV7c0S&#10;C+tG+aKhjLVKEAkFGmhi7AutQ9UQY5i5niR5B+cZY5K+1tbjmODc6TzLnjVjK2mhwZ7eG6qO5ZkN&#10;nPOP7DQPu8Hne97hWPLp07Ix93fT2wJUpClew5f21hpIxJenR/j/k76A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URxQAAAN8AAAAPAAAAAAAAAAAAAAAAAJgCAABkcnMv&#10;ZG93bnJldi54bWxQSwUGAAAAAAQABAD1AAAAigMAAAAA&#10;" filled="f" strokeweight="1.25pt">
                  <v:textbox inset="0,,0,0">
                    <w:txbxContent>
                      <w:p w14:paraId="1E73357D" w14:textId="64995F38" w:rsidR="004E3754" w:rsidRPr="00B431C5" w:rsidRDefault="004E3754" w:rsidP="00E10688">
                        <w:pPr>
                          <w:pStyle w:val="BodyText"/>
                          <w:jc w:val="center"/>
                          <w:rPr>
                            <w:szCs w:val="24"/>
                          </w:rPr>
                        </w:pPr>
                        <w:r w:rsidRPr="00B431C5">
                          <w:rPr>
                            <w:szCs w:val="24"/>
                          </w:rPr>
                          <w:t>Get PM Segment Info</w:t>
                        </w:r>
                      </w:p>
                      <w:p w14:paraId="44D7BBF3" w14:textId="77777777" w:rsidR="004E3754" w:rsidRDefault="004E3754" w:rsidP="00E10688">
                        <w:pPr>
                          <w:pStyle w:val="BodyText"/>
                        </w:pPr>
                      </w:p>
                      <w:p w14:paraId="23523451" w14:textId="77777777" w:rsidR="004E3754" w:rsidRPr="007C1AAC" w:rsidRDefault="004E3754" w:rsidP="00E10688">
                        <w:pPr>
                          <w:pStyle w:val="BodyText"/>
                          <w:rPr>
                            <w:sz w:val="22"/>
                            <w:szCs w:val="22"/>
                          </w:rPr>
                        </w:pPr>
                        <w:r>
                          <w:rPr>
                            <w:sz w:val="22"/>
                            <w:szCs w:val="22"/>
                          </w:rPr>
                          <w:t xml:space="preserve">Message </w:t>
                        </w:r>
                        <w:r w:rsidRPr="007C1AAC">
                          <w:rPr>
                            <w:sz w:val="22"/>
                            <w:szCs w:val="22"/>
                          </w:rPr>
                          <w:t>1</w:t>
                        </w:r>
                      </w:p>
                    </w:txbxContent>
                  </v:textbox>
                </v:shape>
                <v:line id="Line 163" o:spid="_x0000_s1231"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WdXcYAAADfAAAADwAAAGRycy9kb3ducmV2LnhtbESPQWvCQBSE74L/YXlCb3WjiNrUVUQQ&#10;PGjFKD0/ss8kNfs27m5j+u+7hYLHYWa+YRarztSiJecrywpGwwQEcW51xYWCy3n7OgfhA7LG2jIp&#10;+CEPq2W/t8BU2wefqM1CISKEfYoKyhCaVEqfl2TQD21DHL2rdQZDlK6Q2uEjwk0tx0kylQYrjgsl&#10;NrQpKb9l3ybu5sXe3T+/bt3uethv79y+fZyPSr0MuvU7iEBdeIb/2zutIBJnkwn8/Ylf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FnV3GAAAA3wAAAA8AAAAAAAAA&#10;AAAAAAAAoQIAAGRycy9kb3ducmV2LnhtbFBLBQYAAAAABAAEAPkAAACUAwAAAAA=&#10;">
                  <v:stroke dashstyle="dash"/>
                </v:line>
                <v:rect id="Rectangle 164" o:spid="_x0000_s1232"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SEsYA&#10;AADfAAAADwAAAGRycy9kb3ducmV2LnhtbESPwW7CMBBE70j8g7VI3MABWloCBiEqKjhCuPS2jZck&#10;EK+j2EDK12OkShxHM/NGM1s0phRXql1hWcGgH4EgTq0uOFNwSNa9TxDOI2ssLZOCP3KwmLdbM4y1&#10;vfGOrnufiQBhF6OC3PsqltKlORl0fVsRB+9oa4M+yDqTusZbgJtSDqNoLA0WHBZyrGiVU3reX4yC&#10;32J4wPsu+Y7MZD3y2yY5XX6+lOp2muUUhKfGv8L/7Y1WEIgfb+/w/BO+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SSEsYAAADfAAAADwAAAAAAAAAAAAAAAACYAgAAZHJz&#10;L2Rvd25yZXYueG1sUEsFBgAAAAAEAAQA9QAAAIsDAAAAAA==&#10;"/>
                <v:rect id="Rectangle 165" o:spid="_x0000_s1233"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p/sYA&#10;AADfAAAADwAAAGRycy9kb3ducmV2LnhtbESPT4vCMBTE7wt+h/AEb2vqH9TtGkUURY9aL3t72zzb&#10;avNSmqjVT79ZEDwOM/MbZjpvTCluVLvCsoJeNwJBnFpdcKbgmKw/JyCcR9ZYWiYFD3Iwn7U+phhr&#10;e+c93Q4+EwHCLkYFufdVLKVLczLourYiDt7J1gZ9kHUmdY33ADel7EfRSBosOCzkWNEyp/RyuBoF&#10;v0X/iM99sonM13rgd01yvv6slOq0m8U3CE+Nf4df7a1WEIjj4Rj+/4Qv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qp/sYAAADfAAAADwAAAAAAAAAAAAAAAACYAgAAZHJz&#10;L2Rvd25yZXYueG1sUEsFBgAAAAAEAAQA9QAAAIsDAAAAAA==&#10;"/>
                <v:shape id="Text Box 167" o:spid="_x0000_s1234" type="#_x0000_t202" style="position:absolute;left:19880;width:11218;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f7ysYA&#10;AADfAAAADwAAAGRycy9kb3ducmV2LnhtbESPzWrDMBCE74W+g9hCL6WRW5y4diyHtpCSa34eYGOt&#10;f4i1MpYa229fBQo5DjPzDZNvJtOJKw2utazgbRGBIC6tbrlWcDpuXz9AOI+ssbNMCmZysCkeH3LM&#10;tB15T9eDr0WAsMtQQeN9n0npyoYMuoXtiYNX2cGgD3KopR5wDHDTyfcoWkmDLYeFBnv6bqi8HH6N&#10;gmo3vizT8fzjT8k+Xn1hm5ztrNTz0/S5BuFp8vfwf3unFQRiEqdw+xO+g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f7ysYAAADfAAAADwAAAAAAAAAAAAAAAACYAgAAZHJz&#10;L2Rvd25yZXYueG1sUEsFBgAAAAAEAAQA9QAAAIsDAAAAAA==&#10;" stroked="f">
                  <v:textbox>
                    <w:txbxContent>
                      <w:p w14:paraId="5D75D7DF" w14:textId="77777777" w:rsidR="004E3754" w:rsidRDefault="004E3754" w:rsidP="00E10688">
                        <w:pPr>
                          <w:pStyle w:val="BodyText"/>
                          <w:jc w:val="center"/>
                        </w:pPr>
                        <w:r w:rsidRPr="00D43E51">
                          <w:t>Sensor Data</w:t>
                        </w:r>
                      </w:p>
                      <w:p w14:paraId="23ADD581" w14:textId="15454E0A" w:rsidR="004E3754" w:rsidRPr="00D43E51" w:rsidRDefault="004E3754" w:rsidP="00E10688">
                        <w:pPr>
                          <w:pStyle w:val="BodyText"/>
                          <w:jc w:val="center"/>
                        </w:pPr>
                        <w:r>
                          <w:t>C</w:t>
                        </w:r>
                        <w:r w:rsidRPr="00D43E51">
                          <w:t>onsumer</w:t>
                        </w:r>
                      </w:p>
                    </w:txbxContent>
                  </v:textbox>
                </v:shape>
                <v:rect id="Rectangle 200751" o:spid="_x0000_s1235" style="position:absolute;left:7779;top:11550;width:13891;height: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KXcMA&#10;AADfAAAADwAAAGRycy9kb3ducmV2LnhtbESPT4vCMBTE74LfIbwFb5qq6EptFBEE0ZNd8fxoXv+w&#10;zUtpoma//UYQPA4z8xsm2wbTigf1rrGsYDpJQBAXVjdcKbj+HMYrEM4ja2wtk4I/crDdDAcZpto+&#10;+UKP3FciQtilqKD2vkuldEVNBt3EdsTRK21v0EfZV1L3+Ixw08pZkiylwYbjQo0d7WsqfvO7UXBb&#10;XXR1DafcnOf3fTlbOhO8U2r0FXZrEJ6C/4Tf7aNWEInfiym8/sQv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SKXcMAAADfAAAADwAAAAAAAAAAAAAAAACYAgAAZHJzL2Rv&#10;d25yZXYueG1sUEsFBgAAAAAEAAQA9QAAAIgDAAAAAA==&#10;" filled="f" strokecolor="black [3213]" strokeweight=".5pt"/>
                <v:shape id="Text Box 162" o:spid="_x0000_s1236" type="#_x0000_t202" style="position:absolute;left:7783;top:16158;width:14528;height:3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2V8UA&#10;AADfAAAADwAAAGRycy9kb3ducmV2LnhtbESPUUvDQBCE3wX/w7GCb+bSgFVir0UEwZdamvoD1tya&#10;BLN76d01if++Vyj4OMzMN8xqM3OvRvKhc2JgkeWgSGpnO2kMfB3eH55BhYhisXdCBv4owGZ9e7PC&#10;0rpJ9jRWsVEJIqFEA22MQ6l1qFtiDJkbSJL34zxjTNI32nqcEpx7XeT5UjN2khZaHOitpfq3OrGB&#10;U/GZHxdhO/rim7c4VXzcWTbm/m5+fQEVaY7/4Wv7wxpIxKfHAi5/0hfQ6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ZXxQAAAN8AAAAPAAAAAAAAAAAAAAAAAJgCAABkcnMv&#10;ZG93bnJldi54bWxQSwUGAAAAAAQABAD1AAAAigMAAAAA&#10;" filled="f" strokeweight="1.25pt">
                  <v:textbox inset="0,,0,0">
                    <w:txbxContent>
                      <w:p w14:paraId="7D36AE6D" w14:textId="357383E0" w:rsidR="004E3754" w:rsidRDefault="004E3754" w:rsidP="00E10688">
                        <w:pPr>
                          <w:pStyle w:val="BodyText"/>
                          <w:jc w:val="center"/>
                        </w:pPr>
                        <w:r>
                          <w:t xml:space="preserve">Trig Segment </w:t>
                        </w:r>
                        <w:proofErr w:type="spellStart"/>
                        <w:r>
                          <w:t>Xfer</w:t>
                        </w:r>
                        <w:proofErr w:type="spellEnd"/>
                      </w:p>
                      <w:p w14:paraId="35CE9218" w14:textId="77777777" w:rsidR="004E3754" w:rsidRDefault="004E3754" w:rsidP="00E10688">
                        <w:pPr>
                          <w:pStyle w:val="BodyText"/>
                        </w:pPr>
                        <w:r>
                          <w:t> </w:t>
                        </w:r>
                      </w:p>
                      <w:p w14:paraId="50C77E5B" w14:textId="77777777" w:rsidR="004E3754" w:rsidRDefault="004E3754" w:rsidP="00E10688">
                        <w:pPr>
                          <w:pStyle w:val="BodyText"/>
                        </w:pPr>
                        <w:r>
                          <w:t>Message 1</w:t>
                        </w:r>
                      </w:p>
                    </w:txbxContent>
                  </v:textbox>
                </v:shape>
                <v:rect id="Rectangle 200756" o:spid="_x0000_s1237" style="position:absolute;left:7785;top:19991;width:1388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44ccA&#10;AADfAAAADwAAAGRycy9kb3ducmV2LnhtbESPT2sCMRTE70K/Q3gFb5qt6LZsjWL9A0Ivre2hvT2S&#10;5+7SzcuaRF2/vSkIHoeZ+Q0znXe2ESfyoXas4GmYgSDWztRcKvj+2gxeQISIbLBxTAouFGA+e+hN&#10;sTDuzJ902sVSJAiHAhVUMbaFlEFXZDEMXUucvL3zFmOSvpTG4znBbSNHWZZLizWnhQpbWlak/3ZH&#10;q+B5kr+5sR779SGX7f799+NHrxZK9R+7xSuISF28h2/trVGQiKkK/3/SF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uOOHHAAAA3wAAAA8AAAAAAAAAAAAAAAAAmAIAAGRy&#10;cy9kb3ducmV2LnhtbFBLBQYAAAAABAAEAPUAAACMAwAAAAA=&#10;" filled="f" strokecolor="windowText" strokeweight=".5pt">
                  <v:textbox>
                    <w:txbxContent>
                      <w:p w14:paraId="19B5D988" w14:textId="77777777" w:rsidR="004E3754" w:rsidRDefault="004E3754" w:rsidP="00E10688">
                        <w:pPr>
                          <w:pStyle w:val="BodyText"/>
                        </w:pPr>
                      </w:p>
                    </w:txbxContent>
                  </v:textbox>
                </v:rect>
                <v:shape id="Text Box 162" o:spid="_x0000_s1238" type="#_x0000_t202" style="position:absolute;left:7783;top:24502;width:14527;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Vz8UA&#10;AADfAAAADwAAAGRycy9kb3ducmV2LnhtbESPUUvDQBCE3wX/w7FC3+ylgVqJvRYRhL5UMe0PWHNr&#10;EszupXfXJP33XqHg4zAz3zDr7cSdGsiH1omBxTwDRVI520pt4Hh4f3wGFSKKxc4JGbhQgO3m/m6N&#10;hXWjfNFQxloliIQCDTQx9oXWoWqIMcxdT5K8H+cZY5K+1tbjmODc6TzLnjRjK2mhwZ7eGqp+yzMb&#10;OOcf2WkR9oPPv3mPY8mnT8vGzB6m1xdQkab4H761d9ZAIq6WK7j+SV9A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AFXPxQAAAN8AAAAPAAAAAAAAAAAAAAAAAJgCAABkcnMv&#10;ZG93bnJldi54bWxQSwUGAAAAAAQABAD1AAAAigMAAAAA&#10;" filled="f" strokeweight="1.25pt">
                  <v:textbox inset="0,,0,0">
                    <w:txbxContent>
                      <w:p w14:paraId="36C2B94D" w14:textId="545A0A5C" w:rsidR="004E3754" w:rsidRDefault="004E3754" w:rsidP="00E10688">
                        <w:pPr>
                          <w:pStyle w:val="BodyText"/>
                          <w:jc w:val="center"/>
                        </w:pPr>
                        <w:r>
                          <w:t>Segment transfer</w:t>
                        </w:r>
                      </w:p>
                      <w:p w14:paraId="674B8F38" w14:textId="77777777" w:rsidR="004E3754" w:rsidRDefault="004E3754" w:rsidP="00E10688">
                        <w:pPr>
                          <w:pStyle w:val="BodyText"/>
                        </w:pPr>
                        <w:r>
                          <w:t> </w:t>
                        </w:r>
                      </w:p>
                      <w:p w14:paraId="58C245C9" w14:textId="77777777" w:rsidR="004E3754" w:rsidRDefault="004E3754" w:rsidP="00E10688">
                        <w:pPr>
                          <w:pStyle w:val="BodyText"/>
                        </w:pPr>
                        <w:r>
                          <w:t>Message 1</w:t>
                        </w:r>
                      </w:p>
                    </w:txbxContent>
                  </v:textbox>
                </v:shape>
                <v:line id="Line 166" o:spid="_x0000_s1239" style="position:absolute;visibility:visible;mso-wrap-style:square" from="6845,29784" to="23933,2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sJdMcAAADfAAAADwAAAGRycy9kb3ducmV2LnhtbESPTUvDQBCG74L/YRnBm91U0LSx21Ia&#10;BA8q9IOex+yYDWZnQ3ZN13/vHASPwzvvM/OsNtn3aqIxdoENzGcFKOIm2I5bA6fj890CVEzIFvvA&#10;ZOCHImzW11crrGy48J6mQ2qVQDhWaMClNFRax8aRxzgLA7Fkn2H0mGQcW21HvAjc9/q+KB61x47l&#10;gsOBdo6ar8O3N1C6eq9LXb8e3+upmy/zWz5/LI25vcnbJ1CJcvpf/mu/WANCLB/kYfERF9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uwl0xwAAAN8AAAAPAAAAAAAA&#10;AAAAAAAAAKECAABkcnMvZG93bnJldi54bWxQSwUGAAAAAAQABAD5AAAAlQMAAAAA&#10;">
                  <v:stroke endarrow="block"/>
                </v:line>
                <v:line id="Line 168" o:spid="_x0000_s1240" style="position:absolute;flip:x;visibility:visible;mso-wrap-style:square" from="6851,31079" to="23933,3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yNh8cAAADfAAAADwAAAGRycy9kb3ducmV2LnhtbESPQWvCQBCF70L/wzIFL0E3rVhr6iqt&#10;VhCkB7WHHofsNAnNzobsqOm/dwXB4+PN+9682aJztTpRGyrPBp6GKSji3NuKCwPfh/XgFVQQZIu1&#10;ZzLwTwEW84feDDPrz7yj014KFSEcMjRQijSZ1iEvyWEY+oY4er++dShRtoW2LZ4j3NX6OU1ftMOK&#10;Y0OJDS1Lyv/2RxffWH/xajRKPpxOkil9/sg21WJM/7F7fwMl1Mn9+JbeWAOROBlP4bonQk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TI2HxwAAAN8AAAAPAAAAAAAA&#10;AAAAAAAAAKECAABkcnMvZG93bnJldi54bWxQSwUGAAAAAAQABAD5AAAAlQMAAAAA&#10;">
                  <v:stroke endarrow="block"/>
                </v:line>
                <v:rect id="Rectangle 200760" o:spid="_x0000_s1241" style="position:absolute;left:7785;top:28653;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s8cA&#10;AADfAAAADwAAAGRycy9kb3ducmV2LnhtbESPQU8CMRCF7yb+h2ZMuElXg4tZKQQBExMuih70NmmH&#10;3Y3b6dIWWP89czDxOHnzvpdvthh8p04UUxvYwN24AEVsg2u5NvD58XL7CCplZIddYDLwSwkW8+ur&#10;GVYunPmdTrtcK4FwqtBAk3NfaZ1sQx7TOPTEku1D9JjljLV2Ec8C952+L4pSe2xZFhrsadWQ/dkd&#10;vYHpQ/kcJnYSN4dS9/vt99uXXS+NGd0MyydQmYb8//zXfnUGhDgtxUB8xAX0/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z7PHAAAA3wAAAA8AAAAAAAAAAAAAAAAAmAIAAGRy&#10;cy9kb3ducmV2LnhtbFBLBQYAAAAABAAEAPUAAACMAwAAAAA=&#10;" filled="f" strokecolor="windowText" strokeweight=".5pt">
                  <v:textbox>
                    <w:txbxContent>
                      <w:p w14:paraId="77519DB5" w14:textId="77777777" w:rsidR="004E3754" w:rsidRDefault="004E3754" w:rsidP="00E10688">
                        <w:pPr>
                          <w:pStyle w:val="BodyText"/>
                        </w:pPr>
                      </w:p>
                    </w:txbxContent>
                  </v:textbox>
                </v:rect>
                <v:shape id="Text Box 160" o:spid="_x0000_s1242" type="#_x0000_t202" style="position:absolute;left:30123;width:11206;height:6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rrMQA&#10;AADfAAAADwAAAGRycy9kb3ducmV2LnhtbESP0YrCMBRE34X9h3AX9kU0VbTVapR1wcXXqh9wba5t&#10;sbkpTdbWvzfCgo/DzJxh1tve1OJOrassK5iMIxDEudUVFwrOp/1oAcJ5ZI21ZVLwIAfbzcdgjam2&#10;HWd0P/pCBAi7FBWU3jeplC4vyaAb24Y4eFfbGvRBtoXULXYBbmo5jaJYGqw4LJTY0E9J+e34ZxRc&#10;D91wvuwuv/6cZLN4h1VysQ+lvj777xUIT71/h//bB60gEJN4Aq8/4Qv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Uq6zEAAAA3wAAAA8AAAAAAAAAAAAAAAAAmAIAAGRycy9k&#10;b3ducmV2LnhtbFBLBQYAAAAABAAEAPUAAACJAwAAAAA=&#10;" stroked="f">
                  <v:textbox>
                    <w:txbxContent>
                      <w:p w14:paraId="7CCFB99D" w14:textId="77777777" w:rsidR="004E3754" w:rsidRPr="00D43E51" w:rsidRDefault="004E3754" w:rsidP="00E10688">
                        <w:pPr>
                          <w:pStyle w:val="BodyText"/>
                          <w:jc w:val="center"/>
                        </w:pPr>
                        <w:r w:rsidRPr="00D43E51">
                          <w:t>Device Observation Source</w:t>
                        </w:r>
                      </w:p>
                      <w:p w14:paraId="4810C0A8" w14:textId="77777777" w:rsidR="004E3754" w:rsidRDefault="004E3754" w:rsidP="00E10688">
                        <w:pPr>
                          <w:pStyle w:val="BodyText"/>
                        </w:pPr>
                        <w:r>
                          <w:t> </w:t>
                        </w:r>
                      </w:p>
                      <w:p w14:paraId="45BBDA5A" w14:textId="77777777" w:rsidR="004E3754" w:rsidRDefault="004E3754" w:rsidP="00E10688">
                        <w:pPr>
                          <w:pStyle w:val="BodyText"/>
                        </w:pPr>
                        <w:r>
                          <w:t>Actor A</w:t>
                        </w:r>
                      </w:p>
                    </w:txbxContent>
                  </v:textbox>
                </v:shape>
                <v:line id="Line 161" o:spid="_x0000_s1243" style="position:absolute;visibility:visible;mso-wrap-style:square" from="34880,6552" to="348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X80sUAAADfAAAADwAAAGRycy9kb3ducmV2LnhtbESPQYvCMBSE78L+h/AWvGm6HtStRpEF&#10;wYOrqIvnR/Nsq81LTWLt/nsjCB6HmfmGmc5bU4mGnC8tK/jqJyCIM6tLzhX8HZa9MQgfkDVWlknB&#10;P3mYzz46U0y1vfOOmn3IRYSwT1FBEUKdSumzggz6vq2Jo3eyzmCI0uVSO7xHuKnkIEmG0mDJcaHA&#10;mn4Kyi77m4m7Wb521+P50q5Ov+vllZvvzWGrVPezXUxABGrDO/xqr7SCSBwNB/D8E7+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X80sUAAADfAAAADwAAAAAAAAAA&#10;AAAAAAChAgAAZHJzL2Rvd25yZXYueG1sUEsFBgAAAAAEAAQA+QAAAJMDAAAAAA==&#10;">
                  <v:stroke dashstyle="dash"/>
                </v:line>
                <v:shape id="Text Box 162" o:spid="_x0000_s1244" type="#_x0000_t202" style="position:absolute;left:36790;top:7613;width:12293;height:3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ZccUA&#10;AADfAAAADwAAAGRycy9kb3ducmV2LnhtbESPUUvDQBCE3wX/w7FC3+ylKVSJvRYRhL5UadofsObW&#10;JJjdS++uSfrvPaHg4zAz3zDr7cSdGsiH1omBxTwDRVI520pt4HR8f3wGFSKKxc4JGbhSgO3m/m6N&#10;hXWjHGgoY60SREKBBpoY+0LrUDXEGOauJ0net/OMMUlfa+txTHDudJ5lK83YSlposKe3hqqf8sIG&#10;LvlHdl6E/eDzL97jWPL507Ixs4fp9QVUpCn+h2/tnTWQiE+rJfz9SV9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5lxxQAAAN8AAAAPAAAAAAAAAAAAAAAAAJgCAABkcnMv&#10;ZG93bnJldi54bWxQSwUGAAAAAAQABAD1AAAAigMAAAAA&#10;" filled="f" strokeweight="1.25pt">
                  <v:textbox inset="0,,0,0">
                    <w:txbxContent>
                      <w:p w14:paraId="72FAE089" w14:textId="3811EE67" w:rsidR="004E3754" w:rsidRDefault="004E3754" w:rsidP="00E10688">
                        <w:pPr>
                          <w:pStyle w:val="BodyText"/>
                          <w:jc w:val="center"/>
                        </w:pPr>
                        <w:r>
                          <w:t>RACP request</w:t>
                        </w:r>
                      </w:p>
                      <w:p w14:paraId="1D84CAAD" w14:textId="77777777" w:rsidR="004E3754" w:rsidRDefault="004E3754" w:rsidP="00E10688">
                        <w:pPr>
                          <w:pStyle w:val="BodyText"/>
                        </w:pPr>
                        <w:r>
                          <w:t> </w:t>
                        </w:r>
                      </w:p>
                      <w:p w14:paraId="0A601FB3" w14:textId="77777777" w:rsidR="004E3754" w:rsidRDefault="004E3754" w:rsidP="00E10688">
                        <w:pPr>
                          <w:pStyle w:val="BodyText"/>
                        </w:pPr>
                        <w:r>
                          <w:t>Message 1</w:t>
                        </w:r>
                      </w:p>
                    </w:txbxContent>
                  </v:textbox>
                </v:shape>
                <v:line id="Line 163" o:spid="_x0000_s1245" style="position:absolute;visibility:visible;mso-wrap-style:square" from="54125,5386" to="54125,34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DBPccAAADfAAAADwAAAGRycy9kb3ducmV2LnhtbESPQWvCQBSE70L/w/IKvemmUrRN3UgR&#10;BA+2Yiw9P7LPJE32bdzdxvjv3YLgcZiZb5jFcjCt6Mn52rKC50kCgriwuuZSwfdhPX4F4QOyxtYy&#10;KbiQh2X2MFpgqu2Z99TnoRQRwj5FBVUIXSqlLyoy6Ce2I47e0TqDIUpXSu3wHOGmldMkmUmDNceF&#10;CjtaVVQ0+Z+Ju0W5daef32bYHD+36xP3b1+HnVJPj8PHO4hAQ7iHb+2NVhCJ89kL/P+JX0B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ME9xwAAAN8AAAAPAAAAAAAA&#10;AAAAAAAAAKECAABkcnMvZG93bnJldi54bWxQSwUGAAAAAAQABAD5AAAAlQMAAAAA&#10;">
                  <v:stroke dashstyle="dash"/>
                </v:line>
                <v:rect id="Rectangle 200765" o:spid="_x0000_s1246" style="position:absolute;left:340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OcscA&#10;AADfAAAADwAAAGRycy9kb3ducmV2LnhtbESPzW7CMBCE75V4B2srcStOg/hLMRFqFdQeIVy4LfE2&#10;SRuvo9iQtE9fV0LiOJqZbzTrdDCNuFLnassKnicRCOLC6ppLBcc8e1qCcB5ZY2OZFPyQg3Qzelhj&#10;om3Pe7oefCkChF2CCirv20RKV1Rk0E1sSxy8T9sZ9EF2pdQd9gFuGhlH0VwarDksVNjSa0XF9+Fi&#10;FJzr+Ii/+3wXmVU29R9D/nU5vSk1fhy2LyA8Df4evrXftYJAXMxn8P8nfAG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BznLHAAAA3wAAAA8AAAAAAAAAAAAAAAAAmAIAAGRy&#10;cy9kb3ducmV2LnhtbFBLBQYAAAAABAAEAPUAAACMAwAAAAA=&#10;">
                  <v:textbox>
                    <w:txbxContent>
                      <w:p w14:paraId="13ACCC2F" w14:textId="77777777" w:rsidR="004E3754" w:rsidRDefault="004E3754" w:rsidP="00E10688">
                        <w:pPr>
                          <w:pStyle w:val="BodyText"/>
                        </w:pPr>
                      </w:p>
                    </w:txbxContent>
                  </v:textbox>
                </v:rect>
                <v:rect id="Rectangle 200766" o:spid="_x0000_s1247" style="position:absolute;left:53106;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QBccA&#10;AADfAAAADwAAAGRycy9kb3ducmV2LnhtbESPT2vCQBTE74V+h+UVems2KkSbukqpWOoxfy69vWZf&#10;k9Ts25BdNfXTu4LgcZiZ3zDL9Wg6caTBtZYVTKIYBHFldcu1grLYvixAOI+ssbNMCv7JwXr1+LDE&#10;VNsTZ3TMfS0ChF2KChrv+1RKVzVk0EW2Jw7erx0M+iCHWuoBTwFuOjmN40QabDksNNjTR0PVPj8Y&#10;BT/ttMRzVnzG5nU787ux+Dt8b5R6fhrf30B4Gv09fGt/aQWBOE8SuP4JX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TUAXHAAAA3wAAAA8AAAAAAAAAAAAAAAAAmAIAAGRy&#10;cy9kb3ducmV2LnhtbFBLBQYAAAAABAAEAPUAAACMAwAAAAA=&#10;">
                  <v:textbox>
                    <w:txbxContent>
                      <w:p w14:paraId="1BCF621C" w14:textId="77777777" w:rsidR="004E3754" w:rsidRDefault="004E3754" w:rsidP="00E10688">
                        <w:pPr>
                          <w:pStyle w:val="BodyText"/>
                        </w:pPr>
                      </w:p>
                    </w:txbxContent>
                  </v:textbox>
                </v:rect>
                <v:line id="Line 166" o:spid="_x0000_s1248" style="position:absolute;visibility:visible;mso-wrap-style:square" from="35862,13639" to="52950,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u8YAAADfAAAADwAAAGRycy9kb3ducmV2LnhtbESPQWsCMRSE7wX/Q3hCbzWrB7dujSIu&#10;godWUEvPr5vXzdLNy7KJa/z3piD0OMzMN8xyHW0rBup941jBdJKBIK6cbrhW8HnevbyC8AFZY+uY&#10;FNzIw3o1elpiod2VjzScQi0ShH2BCkwIXSGlrwxZ9BPXESfvx/UWQ5J9LXWP1wS3rZxl2VxabDgt&#10;GOxoa6j6PV2sgtyUR5nL8v18KIdmuogf8et7odTzOG7eQASK4T/8aO+1gkTM5zn8/Ulf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IV7vGAAAA3wAAAA8AAAAAAAAA&#10;AAAAAAAAoQIAAGRycy9kb3ducmV2LnhtbFBLBQYAAAAABAAEAPkAAACUAwAAAAA=&#10;">
                  <v:stroke endarrow="block"/>
                </v:line>
                <v:shape id="Text Box 167" o:spid="_x0000_s1249" type="#_x0000_t202" style="position:absolute;left:49076;width:10414;height:4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14:paraId="01FBEEE7" w14:textId="77777777" w:rsidR="004E3754" w:rsidRPr="00D43E51" w:rsidRDefault="004E3754" w:rsidP="00E10688">
                        <w:pPr>
                          <w:pStyle w:val="BodyText"/>
                          <w:jc w:val="center"/>
                        </w:pPr>
                        <w:r w:rsidRPr="00D43E51">
                          <w:t>Sensor Data Consumer</w:t>
                        </w:r>
                      </w:p>
                    </w:txbxContent>
                  </v:textbox>
                </v:shape>
                <v:line id="Line 168" o:spid="_x0000_s1250" style="position:absolute;flip:x;visibility:visible;mso-wrap-style:square" from="35724,12533" to="52806,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rect id="Rectangle 36" o:spid="_x0000_s1251" style="position:absolute;left:36793;top:11339;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fhb0A&#10;AADbAAAADwAAAGRycy9kb3ducmV2LnhtbESPwQrCMBBE74L/EFbwpqkKRapRRBBET1bxvDRrW2w2&#10;pYka/94IgsdhZt4wy3UwjXhS52rLCibjBARxYXXNpYLLeTeag3AeWWNjmRS8ycF61e8tMdP2xSd6&#10;5r4UEcIuQwWV920mpSsqMujGtiWO3s12Bn2UXSl1h68IN42cJkkqDdYcFypsaVtRcc8fRsF1ftLl&#10;JRxyc5w9trdp6kzwTqnhIGwWIDwF/w//2nutYJbC90v8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K0fhb0AAADbAAAADwAAAAAAAAAAAAAAAACYAgAAZHJzL2Rvd25yZXYu&#10;eG1sUEsFBgAAAAAEAAQA9QAAAIIDAAAAAA==&#10;" filled="f" strokecolor="black [3213]" strokeweight=".5pt">
                  <v:textbox>
                    <w:txbxContent>
                      <w:p w14:paraId="2080033F" w14:textId="77777777" w:rsidR="004E3754" w:rsidRDefault="004E3754" w:rsidP="00E10688">
                        <w:pPr>
                          <w:pStyle w:val="BodyText"/>
                        </w:pPr>
                      </w:p>
                    </w:txbxContent>
                  </v:textbox>
                </v:rect>
                <v:shape id="Text Box 162" o:spid="_x0000_s1252" type="#_x0000_t202" style="position:absolute;left:36786;top:15120;width:13874;height:3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O+YsIA&#10;AADbAAAADwAAAGRycy9kb3ducmV2LnhtbESPUUvDQBCE3wX/w7GCb+bSCEVjr0UEwZdamvoD1tya&#10;BLN76d01if++Vyj4OMzMN8xqM3OvRvKhc2JgkeWgSGpnO2kMfB3eH55AhYhisXdCBv4owGZ9e7PC&#10;0rpJ9jRWsVEJIqFEA22MQ6l1qFtiDJkbSJL34zxjTNI32nqcEpx7XeT5UjN2khZaHOitpfq3OrGB&#10;U/GZHxdhO/rim7c4VXzcWTbm/m5+fQEVaY7/4Wv7wxp4fIb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075iwgAAANsAAAAPAAAAAAAAAAAAAAAAAJgCAABkcnMvZG93&#10;bnJldi54bWxQSwUGAAAAAAQABAD1AAAAhwMAAAAA&#10;" filled="f" strokeweight="1.25pt">
                  <v:textbox inset="0,,0,0">
                    <w:txbxContent>
                      <w:p w14:paraId="03E01ACA" w14:textId="4DD55A5D" w:rsidR="004E3754" w:rsidRDefault="004E3754" w:rsidP="00E10688">
                        <w:pPr>
                          <w:pStyle w:val="BodyText"/>
                          <w:jc w:val="center"/>
                        </w:pPr>
                        <w:r>
                          <w:t>Notification Events</w:t>
                        </w:r>
                      </w:p>
                      <w:p w14:paraId="47707A85" w14:textId="77777777" w:rsidR="004E3754" w:rsidRDefault="004E3754" w:rsidP="00E10688">
                        <w:pPr>
                          <w:pStyle w:val="BodyText"/>
                        </w:pPr>
                        <w:r>
                          <w:t> </w:t>
                        </w:r>
                      </w:p>
                      <w:p w14:paraId="41191091" w14:textId="77777777" w:rsidR="004E3754" w:rsidRDefault="004E3754" w:rsidP="00E10688">
                        <w:pPr>
                          <w:pStyle w:val="BodyText"/>
                        </w:pPr>
                        <w:r>
                          <w:t>Message 1</w:t>
                        </w:r>
                      </w:p>
                    </w:txbxContent>
                  </v:textbox>
                </v:shape>
                <v:shape id="Text Box 162" o:spid="_x0000_s1253" type="#_x0000_t202" style="position:absolute;left:36790;top:22409;width:11472;height:3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PBGcIA&#10;AADbAAAADwAAAGRycy9kb3ducmV2LnhtbESPUUvDQBCE3wX/w7GCb/aSIKWkvZYiCL5UaeoPWHPb&#10;JDS7l95dk/jvPUHwcZiZb5jNbuZejeRD58RAvshAkdTOdtIY+Dy9Pq1AhYhisXdCBr4pwG57f7fB&#10;0rpJjjRWsVEJIqFEA22MQ6l1qFtiDAs3kCTv7DxjTNI32nqcEpx7XWTZUjN2khZaHOilpfpS3djA&#10;rXjPrnk4jL744gNOFV8/LBvz+DDv16AizfE//Nd+swaec/j9kn6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o8EZwgAAANsAAAAPAAAAAAAAAAAAAAAAAJgCAABkcnMvZG93&#10;bnJldi54bWxQSwUGAAAAAAQABAD1AAAAhwMAAAAA&#10;" filled="f" strokeweight="1.25pt">
                  <v:textbox inset="0,,0,0">
                    <w:txbxContent>
                      <w:p w14:paraId="27EFF1FF" w14:textId="0864DEA9" w:rsidR="004E3754" w:rsidRDefault="004E3754" w:rsidP="00E10688">
                        <w:pPr>
                          <w:pStyle w:val="BodyText"/>
                          <w:jc w:val="center"/>
                        </w:pPr>
                        <w:r>
                          <w:t>RACP indication</w:t>
                        </w:r>
                      </w:p>
                      <w:p w14:paraId="3B2381E7" w14:textId="77777777" w:rsidR="004E3754" w:rsidRDefault="004E3754" w:rsidP="00E10688">
                        <w:pPr>
                          <w:pStyle w:val="BodyText"/>
                        </w:pPr>
                        <w:r>
                          <w:t> </w:t>
                        </w:r>
                      </w:p>
                      <w:p w14:paraId="5C3B5E16" w14:textId="77777777" w:rsidR="004E3754" w:rsidRDefault="004E3754" w:rsidP="00E10688">
                        <w:pPr>
                          <w:pStyle w:val="BodyText"/>
                        </w:pPr>
                        <w:r>
                          <w:t>Message 1</w:t>
                        </w:r>
                      </w:p>
                    </w:txbxContent>
                  </v:textbox>
                </v:shape>
                <v:rect id="Rectangle 42" o:spid="_x0000_s1254" style="position:absolute;left:36793;top:26240;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NWxMUA&#10;AADbAAAADwAAAGRycy9kb3ducmV2LnhtbESPT2sCMRTE74LfITyht5qtbLeyNYr2Dwi9WPVgb4/k&#10;ubt087ImqW6/vSkUPA4z8xtmtuhtK87kQ+NYwcM4A0GsnWm4UrDfvd9PQYSIbLB1TAp+KcBiPhzM&#10;sDTuwp903sZKJAiHEhXUMXallEHXZDGMXUecvKPzFmOSvpLG4yXBbSsnWVZIiw2nhRo7eqlJf29/&#10;rIKnx2Llcp37t1Mhu+PH1+agX5dK3Y365TOISH28hf/ba6Mgn8Df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w1bExQAAANsAAAAPAAAAAAAAAAAAAAAAAJgCAABkcnMv&#10;ZG93bnJldi54bWxQSwUGAAAAAAQABAD1AAAAigMAAAAA&#10;" filled="f" strokecolor="windowText" strokeweight=".5pt">
                  <v:textbox>
                    <w:txbxContent>
                      <w:p w14:paraId="35F862A6" w14:textId="77777777" w:rsidR="004E3754" w:rsidRDefault="004E3754" w:rsidP="00E10688">
                        <w:pPr>
                          <w:pStyle w:val="BodyText"/>
                        </w:pPr>
                        <w:r>
                          <w:t> </w:t>
                        </w:r>
                      </w:p>
                    </w:txbxContent>
                  </v:textbox>
                </v:rect>
                <v:shape id="Text Box 53" o:spid="_x0000_s1255" type="#_x0000_t202" style="position:absolute;left:8733;top:34164;width:14420;height:61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uecQA&#10;AADbAAAADwAAAGRycy9kb3ducmV2LnhtbESPQWvCQBSE7wX/w/KE3upGxRKjq4gg5NAeTCteH9ln&#10;Esy+jburxn/fFYQeh5n5hlmue9OKGznfWFYwHiUgiEurG64U/P7sPlIQPiBrbC2Tggd5WK8Gb0vM&#10;tL3znm5FqESEsM9QQR1Cl0npy5oM+pHtiKN3ss5giNJVUju8R7hp5SRJPqXBhuNCjR1tayrPxdUo&#10;+N7OizSfPNxxPs13RXoZ26/0oNT7sN8sQATqw3/41c61gtk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irnnEAAAA2wAAAA8AAAAAAAAAAAAAAAAAmAIAAGRycy9k&#10;b3ducmV2LnhtbFBLBQYAAAAABAAEAPUAAACJAwAAAAA=&#10;" fillcolor="white [3201]" stroked="f" strokeweight=".5pt">
                  <v:textbox>
                    <w:txbxContent>
                      <w:p w14:paraId="1EF9AA05" w14:textId="33D6C1E7" w:rsidR="004E3754" w:rsidRDefault="004E3754" w:rsidP="00E10688">
                        <w:pPr>
                          <w:pStyle w:val="BodyText"/>
                          <w:jc w:val="center"/>
                        </w:pPr>
                        <w:r>
                          <w:t>IEEE Persistent data</w:t>
                        </w:r>
                      </w:p>
                      <w:p w14:paraId="7DBD3B66" w14:textId="6AFC3F2E" w:rsidR="004E3754" w:rsidRPr="00D43E51" w:rsidRDefault="004E3754" w:rsidP="00E10688">
                        <w:pPr>
                          <w:pStyle w:val="BodyText"/>
                          <w:jc w:val="center"/>
                        </w:pPr>
                        <w:r>
                          <w:t>Exchange</w:t>
                        </w:r>
                      </w:p>
                    </w:txbxContent>
                  </v:textbox>
                </v:shape>
                <v:shape id="Text Box 54" o:spid="_x0000_s1256" type="#_x0000_t202" style="position:absolute;left:36994;top:34167;width:15272;height:61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2DcQA&#10;AADbAAAADwAAAGRycy9kb3ducmV2LnhtbESPQWvCQBSE7wX/w/IEb3WjthKjqxRByKEemipeH9ln&#10;Esy+jbtbjf/eLRR6HGbmG2a16U0rbuR8Y1nBZJyAIC6tbrhScPjevaYgfEDW2FomBQ/ysFkPXlaY&#10;aXvnL7oVoRIRwj5DBXUIXSalL2sy6Me2I47e2TqDIUpXSe3wHuGmldMkmUuDDceFGjva1lReih+j&#10;YL9dFGk+fbjTYpbvivQ6sZ/pUanRsP9YggjUh//wXzvXCt7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Ng3EAAAA2wAAAA8AAAAAAAAAAAAAAAAAmAIAAGRycy9k&#10;b3ducmV2LnhtbFBLBQYAAAAABAAEAPUAAACJAwAAAAA=&#10;" fillcolor="white [3201]" stroked="f" strokeweight=".5pt">
                  <v:textbox>
                    <w:txbxContent>
                      <w:p w14:paraId="07FA69D9" w14:textId="77777777" w:rsidR="004E3754" w:rsidRDefault="004E3754" w:rsidP="00E10688">
                        <w:pPr>
                          <w:pStyle w:val="BodyText"/>
                          <w:jc w:val="center"/>
                        </w:pPr>
                        <w:r>
                          <w:t>BTLE Persistent Data</w:t>
                        </w:r>
                      </w:p>
                      <w:p w14:paraId="19BA54B6" w14:textId="2CBB52AB" w:rsidR="004E3754" w:rsidRPr="00D43E51" w:rsidRDefault="004E3754" w:rsidP="00E10688">
                        <w:pPr>
                          <w:pStyle w:val="BodyText"/>
                          <w:jc w:val="center"/>
                        </w:pPr>
                        <w:r>
                          <w:t>Exchange</w:t>
                        </w:r>
                      </w:p>
                    </w:txbxContent>
                  </v:textbox>
                </v:shape>
                <v:line id="Line 166" o:spid="_x0000_s1257" style="position:absolute;visibility:visible;mso-wrap-style:square" from="7015,13881" to="24103,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ylsUAAADcAAAADwAAAGRycy9kb3ducmV2LnhtbESPQWsCMRSE74X+h/AK3mrWCtpdjVK6&#10;CD1oQS09v26em6Wbl2UT1/TfG6HgcZiZb5jlOtpWDNT7xrGCyTgDQVw53XCt4Ou4eX4F4QOyxtYx&#10;KfgjD+vV48MSC+0uvKfhEGqRIOwLVGBC6AopfWXIoh+7jjh5J9dbDEn2tdQ9XhLctvIly2bSYsNp&#10;wWBH74aq38PZKpibci/nstweP8uhmeRxF79/cqVGT/FtASJQDPfwf/tDK5jOcr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ylsUAAADcAAAADwAAAAAAAAAA&#10;AAAAAAChAgAAZHJzL2Rvd25yZXYueG1sUEsFBgAAAAAEAAQA+QAAAJMDAAAAAA==&#10;">
                  <v:stroke endarrow="block"/>
                </v:line>
                <v:line id="Line 168" o:spid="_x0000_s1258" style="position:absolute;flip:x;visibility:visible;mso-wrap-style:square" from="6878,12775" to="23959,1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yKRcUAAADcAAAADwAAAGRycy9kb3ducmV2LnhtbESPTUvDQBCG74L/YRnBS2g3GlAbuy1+&#10;tCAUD6Y9eByyYxLMzobs2Kb/3jkIHod33meeWa6n0JsjjamL7OBmnoMhrqPvuHFw2G9nD2CSIHvs&#10;I5ODMyVYry4vllj6eOIPOlbSGIVwKtFBKzKU1qa6pYBpHgdizb7iGFB0HBvrRzwpPPT2Ns/vbMCO&#10;9UKLA720VH9XP0E1tu/8WhTZc7BZtqDNp+xyK85dX01Pj2CEJvlf/mu/eQfFverr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yKRcUAAADcAAAADwAAAAAAAAAA&#10;AAAAAAChAgAAZHJzL2Rvd25yZXYueG1sUEsFBgAAAAAEAAQA+QAAAJMDAAAAAA==&#10;">
                  <v:stroke endarrow="block"/>
                </v:line>
                <v:line id="Line 166" o:spid="_x0000_s1259" style="position:absolute;visibility:visible;mso-wrap-style:square" from="7014,22411" to="24102,2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9oTcUAAADcAAAADwAAAGRycy9kb3ducmV2LnhtbESPQWvCQBSE74X+h+UVequbVDA1ukpp&#10;EHrQglp6fmZfs6HZtyG7jeu/d4VCj8PMfMMs19F2YqTBt44V5JMMBHHtdMuNgs/j5ukFhA/IGjvH&#10;pOBCHtar+7slltqdeU/jITQiQdiXqMCE0JdS+tqQRT9xPXHyvt1gMSQ5NFIPeE5w28nnLJtJiy2n&#10;BYM9vRmqfw6/VkFhqr0sZLU9flRjm8/jLn6d5ko9PsTXBYhAMfyH/9rvWsG0yOF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9oTcUAAADcAAAADwAAAAAAAAAA&#10;AAAAAAChAgAAZHJzL2Rvd25yZXYueG1sUEsFBgAAAAAEAAQA+QAAAJMDAAAAAA==&#10;">
                  <v:stroke endarrow="block"/>
                </v:line>
                <v:line id="Line 168" o:spid="_x0000_s1260" style="position:absolute;flip:x;visibility:visible;mso-wrap-style:square" from="6877,21305" to="23958,2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xqcUAAADcAAAADwAAAGRycy9kb3ducmV2LnhtbESPS4vCQBCE7wv7H4Ze8BJ0ooF9REdx&#10;H4Ige1jdg8cm0ybBTE/ItBr/vSMs7LGorq+6ZoveNepMXag9GxiPUlDEhbc1lwZ+d6vhK6ggyBYb&#10;z2TgSgEW88eHGebWX/iHzlspVYRwyNFAJdLmWoeiIodh5Fvi6B1851Ci7EptO7xEuGv0JE2ftcOa&#10;Y0OFLX1UVBy3JxffWH3zZ5Yl704nyRt97WWTajFm8NQvp6CEevk//kuvrYHsZQ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xqcUAAADcAAAADwAAAAAAAAAA&#10;AAAAAAChAgAAZHJzL2Rvd25yZXYueG1sUEsFBgAAAAAEAAQA+QAAAJMDAAAAAA==&#10;">
                  <v:stroke endarrow="block"/>
                </v:line>
                <v:line id="Line 166" o:spid="_x0000_s1261" style="position:absolute;visibility:visible;mso-wrap-style:square" from="35796,20541" to="52883,20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FTocUAAADcAAAADwAAAGRycy9kb3ducmV2LnhtbESPQWsCMRSE74X+h/AK3mpWhW5djVJc&#10;BA+1oJaeXzfPzdLNy7KJa/rvG6HgcZiZb5jlOtpWDNT7xrGCyTgDQVw53XCt4PO0fX4F4QOyxtYx&#10;KfglD+vV48MSC+2ufKDhGGqRIOwLVGBC6AopfWXIoh+7jjh5Z9dbDEn2tdQ9XhPctnKaZS/SYsNp&#10;wWBHG0PVz/FiFeSmPMhclu+nj3JoJvO4j1/fc6VGT/FtASJQDPfwf3unFczyG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FTocUAAADcAAAADwAAAAAAAAAA&#10;AAAAAAChAgAAZHJzL2Rvd25yZXYueG1sUEsFBgAAAAAEAAQA+QAAAJMDAAAAAA==&#10;">
                  <v:stroke endarrow="block"/>
                </v:line>
                <v:rect id="Rectangle 375" o:spid="_x0000_s1262" style="position:absolute;left:36788;top:18783;width:13875;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FMYA&#10;AADcAAAADwAAAGRycy9kb3ducmV2LnhtbESPQWsCMRSE74L/ITyhN8226lq2RlFbQfDS2h7a2yN5&#10;7i7dvKxJquu/bwpCj8PMfMPMl51txJl8qB0ruB9lIIi1MzWXCj7et8NHECEiG2wck4IrBVgu+r05&#10;FsZd+I3Oh1iKBOFQoIIqxraQMuiKLIaRa4mTd3TeYkzSl9J4vCS4beRDluXSYs1pocKWNhXp78OP&#10;VTCb5ms30RP/csple9x/vX7q55VSd4Nu9QQiUhf/w7f2zigYz6b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iFMYAAADcAAAADwAAAAAAAAAAAAAAAACYAgAAZHJz&#10;L2Rvd25yZXYueG1sUEsFBgAAAAAEAAQA9QAAAIsDAAAAAA==&#10;" filled="f" strokecolor="windowText" strokeweight=".5pt">
                  <v:textbox>
                    <w:txbxContent>
                      <w:p w14:paraId="4D617840" w14:textId="77777777" w:rsidR="004E3754" w:rsidRDefault="004E3754" w:rsidP="00E10688">
                        <w:pPr>
                          <w:pStyle w:val="BodyText"/>
                        </w:pPr>
                        <w:r>
                          <w:t> </w:t>
                        </w:r>
                      </w:p>
                    </w:txbxContent>
                  </v:textbox>
                </v:rect>
                <v:line id="Line 166" o:spid="_x0000_s1263" style="position:absolute;visibility:visible;mso-wrap-style:square" from="35861,27458" to="52949,27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bwOcUAAADcAAAADwAAAGRycy9kb3ducmV2LnhtbESPQWsCMRSE70L/Q3gFb5pVwa2rUYqL&#10;0ENbUEvPr5vnZunmZdnENf33TaHgcZiZb5jNLtpWDNT7xrGC2TQDQVw53XCt4ON8mDyB8AFZY+uY&#10;FPyQh932YbTBQrsbH2k4hVokCPsCFZgQukJKXxmy6KeuI07exfUWQ5J9LXWPtwS3rZxn2VJabDgt&#10;GOxob6j6Pl2tgtyUR5nL8vX8Xg7NbBXf4ufXSqnxY3xegwgUwz38337RChb5Ev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bwOcUAAADcAAAADwAAAAAAAAAA&#10;AAAAAAChAgAAZHJzL2Rvd25yZXYueG1sUEsFBgAAAAAEAAQA+QAAAJMDAAAAAA==&#10;">
                  <v:stroke endarrow="block"/>
                </v:line>
                <v:line id="Line 168" o:spid="_x0000_s1264" style="position:absolute;flip:x;visibility:visible;mso-wrap-style:square" from="35867,28753" to="52949,28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USMcUAAADcAAAADwAAAGRycy9kb3ducmV2LnhtbESPQWvCQBCF74L/YZmCl1A3bUDb6Cq2&#10;KhSkh6qHHofsmIRmZ0N21PTfdwuCx8eb971582XvGnWhLtSeDTyNU1DEhbc1lwaOh+3jC6ggyBYb&#10;z2TglwIsF8PBHHPrr/xFl72UKkI45GigEmlzrUNRkcMw9i1x9E6+cyhRdqW2HV4j3DX6OU0n2mHN&#10;saHClt4rKn72Zxff2H7yOsuSN6eT5JU237JLtRgzeuhXM1BCvdyPb+kPayCbTu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USMcUAAADcAAAADwAAAAAAAAAA&#10;AAAAAAChAgAAZHJzL2Rvd25yZXYueG1sUEsFBgAAAAAEAAQA+QAAAJMDAAAAAA==&#10;">
                  <v:stroke endarrow="block"/>
                </v:line>
                <w10:anchorlock/>
              </v:group>
            </w:pict>
          </mc:Fallback>
        </mc:AlternateContent>
      </w:r>
    </w:p>
    <w:p w14:paraId="06840966" w14:textId="77777777" w:rsidR="00B5468C" w:rsidRPr="00323FDB" w:rsidRDefault="00B5468C" w:rsidP="00E10688">
      <w:pPr>
        <w:pStyle w:val="BodyText"/>
      </w:pPr>
    </w:p>
    <w:p w14:paraId="1508ED4B" w14:textId="7FAE41BC" w:rsidR="00F7134D" w:rsidRPr="00323FDB" w:rsidRDefault="00412CAF" w:rsidP="00E10688">
      <w:pPr>
        <w:pStyle w:val="FigureTitle"/>
      </w:pPr>
      <w:r>
        <w:t>Figure</w:t>
      </w:r>
      <w:r w:rsidR="00F7134D" w:rsidRPr="00323FDB">
        <w:t xml:space="preserve"> 3.</w:t>
      </w:r>
      <w:del w:id="876" w:author="smm" w:date="2015-07-07T15:59:00Z">
        <w:r w:rsidR="00F7134D" w:rsidRPr="00323FDB" w:rsidDel="00DF57DC">
          <w:delText>Y</w:delText>
        </w:r>
      </w:del>
      <w:ins w:id="877" w:author="smm" w:date="2015-07-07T15:59:00Z">
        <w:r w:rsidR="00DF57DC">
          <w:t>12</w:t>
        </w:r>
      </w:ins>
      <w:r w:rsidR="00F7134D" w:rsidRPr="00323FDB">
        <w:t>.4-2</w:t>
      </w:r>
      <w:r w:rsidR="00B431C5">
        <w:t xml:space="preserve">: </w:t>
      </w:r>
      <w:r w:rsidR="00FB445A">
        <w:t>Persistent Data Exchanges</w:t>
      </w:r>
    </w:p>
    <w:p w14:paraId="618C14B1" w14:textId="77777777" w:rsidR="00F7134D" w:rsidRPr="00323FDB" w:rsidRDefault="00F7134D" w:rsidP="00E10688">
      <w:pPr>
        <w:pStyle w:val="BodyText"/>
      </w:pPr>
    </w:p>
    <w:p w14:paraId="07D725B5" w14:textId="46E7E9BC" w:rsidR="00B5468C" w:rsidRPr="00DF14D1" w:rsidRDefault="00412CAF" w:rsidP="00E10688">
      <w:pPr>
        <w:pStyle w:val="BodyText"/>
      </w:pPr>
      <w:r>
        <w:t>Figure</w:t>
      </w:r>
      <w:r w:rsidR="00A41489" w:rsidRPr="00DF14D1">
        <w:t xml:space="preserve"> </w:t>
      </w:r>
      <w:r w:rsidR="0038391A" w:rsidRPr="00DF14D1">
        <w:t>3.</w:t>
      </w:r>
      <w:del w:id="878" w:author="smm" w:date="2015-07-07T16:00:00Z">
        <w:r w:rsidR="0038391A" w:rsidRPr="00DF14D1" w:rsidDel="00DF57DC">
          <w:delText>Y</w:delText>
        </w:r>
      </w:del>
      <w:ins w:id="879" w:author="smm" w:date="2015-07-07T16:00:00Z">
        <w:r w:rsidR="00DF57DC">
          <w:t>12</w:t>
        </w:r>
      </w:ins>
      <w:r w:rsidR="0038391A" w:rsidRPr="00DF14D1">
        <w:t xml:space="preserve">.4-2 </w:t>
      </w:r>
      <w:r w:rsidR="00A41489" w:rsidRPr="00DF14D1">
        <w:t>illustrates the exchanges for persistently stored data. In the IEEE case</w:t>
      </w:r>
      <w:r w:rsidR="00A2422A" w:rsidRPr="00DF14D1">
        <w:t>,</w:t>
      </w:r>
      <w:r w:rsidR="00A41489" w:rsidRPr="00DF14D1">
        <w:t xml:space="preserve"> the stored data is exposed as a set of PM Stores (analogous to directories) containing PM Segments (</w:t>
      </w:r>
      <w:r w:rsidR="003A38BB" w:rsidRPr="00DF14D1">
        <w:t xml:space="preserve">analogous to </w:t>
      </w:r>
      <w:r w:rsidR="00A41489" w:rsidRPr="00DF14D1">
        <w:t>files).</w:t>
      </w:r>
      <w:r w:rsidR="00A2422A" w:rsidRPr="00DF14D1">
        <w:t xml:space="preserve"> Thus the Sensor Data Consumer must query for the PM segments in the various PM Stores and then decide which PM Segment to transfer. It then requests the transfer of the given </w:t>
      </w:r>
      <w:r w:rsidR="003A38BB" w:rsidRPr="00DF14D1">
        <w:t xml:space="preserve">PM </w:t>
      </w:r>
      <w:r w:rsidR="00A2422A" w:rsidRPr="00DF14D1">
        <w:t xml:space="preserve">segment and the Device Observation Source makes the transfer. In the BTLE case, there is but one ‘file’ but the Record Access Control Point (RACP) </w:t>
      </w:r>
      <w:r w:rsidR="003A38BB" w:rsidRPr="00DF14D1">
        <w:t>processe</w:t>
      </w:r>
      <w:r w:rsidR="00A2422A" w:rsidRPr="00DF14D1">
        <w:t>s allow querying for its size as well as for transferring only parts of the entire data set. Once the RACP transfer is initiated the records are sent in notification events (they are NOT acknowledged). However when the transfer is completed, an RACP indication (which IS acknowledged) indicates that the transfer is complete.</w:t>
      </w:r>
      <w:r w:rsidR="003A38BB" w:rsidRPr="00DF14D1">
        <w:t xml:space="preserve"> Sequence numbers indicate to the Device Observation Consumer that all requested records have been received.</w:t>
      </w:r>
    </w:p>
    <w:p w14:paraId="10DD84AF" w14:textId="77777777" w:rsidR="00452104" w:rsidRPr="00DF14D1" w:rsidRDefault="00452104" w:rsidP="00E10688">
      <w:pPr>
        <w:pStyle w:val="BodyText"/>
      </w:pPr>
    </w:p>
    <w:p w14:paraId="71E80BAF" w14:textId="77777777" w:rsidR="00452104" w:rsidRPr="00323FDB" w:rsidRDefault="00452104" w:rsidP="00452104">
      <w:pPr>
        <w:pStyle w:val="BodyText"/>
      </w:pPr>
      <w:r w:rsidRPr="00323FDB">
        <w:rPr>
          <w:noProof/>
        </w:rPr>
        <w:lastRenderedPageBreak/>
        <mc:AlternateContent>
          <mc:Choice Requires="wpc">
            <w:drawing>
              <wp:inline distT="0" distB="0" distL="0" distR="0" wp14:anchorId="6E1539C0" wp14:editId="31A1AC18">
                <wp:extent cx="5947038" cy="4035735"/>
                <wp:effectExtent l="0" t="0" r="0" b="0"/>
                <wp:docPr id="419" name="Canvas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4" name="Text Box 374"/>
                        <wps:cNvSpPr txBox="1"/>
                        <wps:spPr>
                          <a:xfrm>
                            <a:off x="822661" y="1091804"/>
                            <a:ext cx="1332230" cy="3035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16D4A" w14:textId="556DDE2F" w:rsidR="004E3754" w:rsidRDefault="004E3754" w:rsidP="00452104">
                              <w:pPr>
                                <w:pStyle w:val="NormalWeb"/>
                                <w:spacing w:before="0"/>
                                <w:jc w:val="center"/>
                              </w:pPr>
                              <w:r>
                                <w:t>Scan Event Report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97156" w14:textId="77777777" w:rsidR="004E3754" w:rsidRPr="00D43E51" w:rsidRDefault="004E3754" w:rsidP="00452104">
                              <w:pPr>
                                <w:spacing w:before="0"/>
                                <w:jc w:val="center"/>
                                <w:rPr>
                                  <w:sz w:val="22"/>
                                  <w:szCs w:val="22"/>
                                </w:rPr>
                              </w:pPr>
                              <w:r w:rsidRPr="00D43E51">
                                <w:rPr>
                                  <w:sz w:val="22"/>
                                  <w:szCs w:val="22"/>
                                </w:rPr>
                                <w:t>Device Observation Source</w:t>
                              </w:r>
                            </w:p>
                            <w:p w14:paraId="55BDC582" w14:textId="77777777" w:rsidR="004E3754" w:rsidRPr="00D43E51" w:rsidRDefault="004E3754" w:rsidP="00452104">
                              <w:pPr>
                                <w:rPr>
                                  <w:sz w:val="22"/>
                                  <w:szCs w:val="22"/>
                                </w:rPr>
                              </w:pPr>
                            </w:p>
                            <w:p w14:paraId="6C4F0130" w14:textId="77777777" w:rsidR="004E3754" w:rsidRPr="007C1AAC" w:rsidRDefault="004E3754" w:rsidP="0045210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78" name="Line 161"/>
                        <wps:cNvCnPr>
                          <a:cxnSpLocks noChangeShapeType="1"/>
                          <a:stCxn id="177"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6"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7"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8"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1"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F8528" w14:textId="77777777" w:rsidR="004E3754" w:rsidRPr="00D43E51" w:rsidRDefault="004E3754" w:rsidP="00452104">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5" name="Line 166"/>
                        <wps:cNvCnPr>
                          <a:cxnSpLocks noChangeShapeType="1"/>
                        </wps:cNvCnPr>
                        <wps:spPr bwMode="auto">
                          <a:xfrm>
                            <a:off x="701445" y="1379907"/>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1" name="Line 168"/>
                        <wps:cNvCnPr>
                          <a:cxnSpLocks noChangeShapeType="1"/>
                        </wps:cNvCnPr>
                        <wps:spPr bwMode="auto">
                          <a:xfrm flipH="1">
                            <a:off x="685161" y="1888754"/>
                            <a:ext cx="170815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0735"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A99DCA" w14:textId="77777777" w:rsidR="004E3754" w:rsidRPr="00D43E51" w:rsidRDefault="004E3754" w:rsidP="00452104">
                              <w:pPr>
                                <w:pStyle w:val="NormalWeb"/>
                                <w:spacing w:before="0"/>
                                <w:jc w:val="center"/>
                                <w:rPr>
                                  <w:sz w:val="22"/>
                                  <w:szCs w:val="22"/>
                                </w:rPr>
                              </w:pPr>
                              <w:r w:rsidRPr="00D43E51">
                                <w:rPr>
                                  <w:sz w:val="22"/>
                                  <w:szCs w:val="22"/>
                                </w:rPr>
                                <w:t>Device Observation Source</w:t>
                              </w:r>
                            </w:p>
                            <w:p w14:paraId="0217084E" w14:textId="77777777" w:rsidR="004E3754" w:rsidRDefault="004E3754" w:rsidP="00452104">
                              <w:pPr>
                                <w:pStyle w:val="NormalWeb"/>
                              </w:pPr>
                              <w:r>
                                <w:t> </w:t>
                              </w:r>
                            </w:p>
                            <w:p w14:paraId="48A65B79" w14:textId="77777777" w:rsidR="004E3754" w:rsidRDefault="004E3754" w:rsidP="00452104">
                              <w:pPr>
                                <w:pStyle w:val="NormalWeb"/>
                                <w:jc w:val="center"/>
                              </w:pPr>
                              <w:r>
                                <w:rPr>
                                  <w:sz w:val="22"/>
                                  <w:szCs w:val="22"/>
                                </w:rPr>
                                <w:t>Actor A</w:t>
                              </w:r>
                            </w:p>
                          </w:txbxContent>
                        </wps:txbx>
                        <wps:bodyPr rot="0" vert="horz" wrap="square" lIns="91440" tIns="45720" rIns="91440" bIns="45720" anchor="t" anchorCtr="0" upright="1">
                          <a:noAutofit/>
                        </wps:bodyPr>
                      </wps:wsp>
                      <wps:wsp>
                        <wps:cNvPr id="200736"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8" name="Line 163"/>
                        <wps:cNvCnPr>
                          <a:cxnSpLocks noChangeShapeType="1"/>
                        </wps:cNvCnPr>
                        <wps:spPr bwMode="auto">
                          <a:xfrm>
                            <a:off x="5412786"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0" name="Rectangle 200750"/>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738C961E" w14:textId="77777777" w:rsidR="004E3754" w:rsidRDefault="004E3754" w:rsidP="00452104"/>
                          </w:txbxContent>
                        </wps:txbx>
                        <wps:bodyPr rot="0" vert="horz" wrap="square" lIns="91440" tIns="45720" rIns="91440" bIns="45720" anchor="t" anchorCtr="0" upright="1">
                          <a:noAutofit/>
                        </wps:bodyPr>
                      </wps:wsp>
                      <wps:wsp>
                        <wps:cNvPr id="200753" name="Rectangle 200753"/>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77A1FD66" w14:textId="77777777" w:rsidR="004E3754" w:rsidRDefault="004E3754" w:rsidP="00452104"/>
                          </w:txbxContent>
                        </wps:txbx>
                        <wps:bodyPr rot="0" vert="horz" wrap="square" lIns="91440" tIns="45720" rIns="91440" bIns="45720" anchor="t" anchorCtr="0" upright="1">
                          <a:noAutofit/>
                        </wps:bodyPr>
                      </wps:wsp>
                      <wps:wsp>
                        <wps:cNvPr id="326" name="Text Box 167"/>
                        <wps:cNvSpPr txBox="1">
                          <a:spLocks noChangeArrowheads="1"/>
                        </wps:cNvSpPr>
                        <wps:spPr bwMode="auto">
                          <a:xfrm>
                            <a:off x="4908471" y="169556"/>
                            <a:ext cx="913765"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4F14F" w14:textId="77777777" w:rsidR="004E3754" w:rsidRPr="00D43E51" w:rsidRDefault="004E3754" w:rsidP="00452104">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74" name="Text Box 374"/>
                        <wps:cNvSpPr txBox="1"/>
                        <wps:spPr>
                          <a:xfrm>
                            <a:off x="873144" y="3483844"/>
                            <a:ext cx="1429385" cy="494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C8978" w14:textId="77777777" w:rsidR="004E3754" w:rsidRDefault="004E3754" w:rsidP="00452104">
                              <w:pPr>
                                <w:spacing w:before="0"/>
                                <w:jc w:val="center"/>
                                <w:rPr>
                                  <w:szCs w:val="24"/>
                                </w:rPr>
                              </w:pPr>
                              <w:r>
                                <w:rPr>
                                  <w:szCs w:val="24"/>
                                </w:rPr>
                                <w:t xml:space="preserve">IEEE non-Persistent </w:t>
                              </w:r>
                            </w:p>
                            <w:p w14:paraId="038100DC" w14:textId="113E9AD3" w:rsidR="004E3754" w:rsidRPr="00D43E51" w:rsidRDefault="004E3754"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8" name="Text Box 378"/>
                        <wps:cNvSpPr txBox="1"/>
                        <wps:spPr>
                          <a:xfrm>
                            <a:off x="3698807" y="3415660"/>
                            <a:ext cx="1480820" cy="48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0CB01" w14:textId="39DF4D3E" w:rsidR="004E3754" w:rsidRDefault="004E3754" w:rsidP="00452104">
                              <w:pPr>
                                <w:spacing w:before="0"/>
                                <w:jc w:val="center"/>
                                <w:rPr>
                                  <w:szCs w:val="24"/>
                                </w:rPr>
                              </w:pPr>
                              <w:r>
                                <w:rPr>
                                  <w:szCs w:val="24"/>
                                </w:rPr>
                                <w:t>BTLE non-Persistent</w:t>
                              </w:r>
                            </w:p>
                            <w:p w14:paraId="7B6E81D2" w14:textId="76FA3C69" w:rsidR="004E3754" w:rsidRPr="00D43E51" w:rsidRDefault="004E3754"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5" name="Text Box 374"/>
                        <wps:cNvSpPr txBox="1"/>
                        <wps:spPr>
                          <a:xfrm>
                            <a:off x="897053" y="1897069"/>
                            <a:ext cx="1340485" cy="302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3245" w14:textId="409955BB" w:rsidR="004E3754" w:rsidRDefault="004E3754"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Text Box 374"/>
                        <wps:cNvSpPr txBox="1"/>
                        <wps:spPr>
                          <a:xfrm>
                            <a:off x="3643182" y="1030931"/>
                            <a:ext cx="158623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AA277" w14:textId="77777777" w:rsidR="004E3754" w:rsidRDefault="004E3754" w:rsidP="00452104">
                              <w:pPr>
                                <w:pStyle w:val="NormalWeb"/>
                                <w:spacing w:before="0"/>
                                <w:jc w:val="center"/>
                              </w:pPr>
                              <w:r>
                                <w:t>Characteristic Value</w:t>
                              </w:r>
                            </w:p>
                            <w:p w14:paraId="7798AF16" w14:textId="7B1BC13E" w:rsidR="004E3754" w:rsidRDefault="004E3754" w:rsidP="00452104">
                              <w:pPr>
                                <w:pStyle w:val="NormalWeb"/>
                                <w:spacing w:before="0"/>
                                <w:jc w:val="center"/>
                              </w:pPr>
                              <w:r>
                                <w:t xml:space="preserve">Indication/Notification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Line 166"/>
                        <wps:cNvCnPr>
                          <a:cxnSpLocks noChangeShapeType="1"/>
                        </wps:cNvCnPr>
                        <wps:spPr bwMode="auto">
                          <a:xfrm>
                            <a:off x="3601168" y="1436241"/>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Line 168"/>
                        <wps:cNvCnPr>
                          <a:cxnSpLocks noChangeShapeType="1"/>
                        </wps:cNvCnPr>
                        <wps:spPr bwMode="auto">
                          <a:xfrm flipH="1">
                            <a:off x="3584658" y="1945511"/>
                            <a:ext cx="1707515"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89" name="Text Box 374"/>
                        <wps:cNvSpPr txBox="1"/>
                        <wps:spPr>
                          <a:xfrm>
                            <a:off x="3796412" y="1977850"/>
                            <a:ext cx="1340485" cy="302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727B5" w14:textId="647AC946" w:rsidR="004E3754" w:rsidRDefault="004E3754"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539C0" id="Canvas 419" o:spid="_x0000_s1265"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">
                <v:shape id="_x0000_s1266" type="#_x0000_t75" style="position:absolute;width:59467;height:40354;visibility:visible;mso-wrap-style:square">
                  <v:fill o:detectmouseclick="t"/>
                  <v:path o:connecttype="none"/>
                </v:shape>
                <v:shape id="Text Box 374" o:spid="_x0000_s1267" type="#_x0000_t202" style="position:absolute;left:8226;top:10918;width:13322;height:30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DUsYA&#10;AADcAAAADwAAAGRycy9kb3ducmV2LnhtbESPzWrDMBCE74W+g9hCb7WcH4riRAklEPChPdRJ6XWx&#10;NraptXIkJXHevgoUehxm5htmtRltLy7kQ+dYwyTLQRDXznTcaDjsdy8KRIjIBnvHpOFGATbrx4cV&#10;FsZd+ZMuVWxEgnAoUEMb41BIGeqWLIbMDcTJOzpvMSbpG2k8XhPc9nKa56/SYsdpocWBti3VP9XZ&#10;avjYLipVTm/+ezErd5U6Tdy7+tL6+Wl8W4KINMb/8F+7NBpmag73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5DUsYAAADcAAAADwAAAAAAAAAAAAAAAACYAgAAZHJz&#10;L2Rvd25yZXYueG1sUEsFBgAAAAAEAAQA9QAAAIsDAAAAAA==&#10;" fillcolor="white [3201]" stroked="f" strokeweight=".5pt">
                  <v:textbox>
                    <w:txbxContent>
                      <w:p w14:paraId="38D16D4A" w14:textId="556DDE2F" w:rsidR="004E3754" w:rsidRDefault="004E3754" w:rsidP="00452104">
                        <w:pPr>
                          <w:pStyle w:val="NormalWeb"/>
                          <w:spacing w:before="0"/>
                          <w:jc w:val="center"/>
                        </w:pPr>
                        <w:r>
                          <w:t>Scan Event Report</w:t>
                        </w:r>
                      </w:p>
                    </w:txbxContent>
                  </v:textbox>
                </v:shape>
                <v:shape id="Text Box 160" o:spid="_x0000_s1268"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14:paraId="2B397156" w14:textId="77777777" w:rsidR="004E3754" w:rsidRPr="00D43E51" w:rsidRDefault="004E3754" w:rsidP="00452104">
                        <w:pPr>
                          <w:spacing w:before="0"/>
                          <w:jc w:val="center"/>
                          <w:rPr>
                            <w:sz w:val="22"/>
                            <w:szCs w:val="22"/>
                          </w:rPr>
                        </w:pPr>
                        <w:r w:rsidRPr="00D43E51">
                          <w:rPr>
                            <w:sz w:val="22"/>
                            <w:szCs w:val="22"/>
                          </w:rPr>
                          <w:t>Device Observation Source</w:t>
                        </w:r>
                      </w:p>
                      <w:p w14:paraId="55BDC582" w14:textId="77777777" w:rsidR="004E3754" w:rsidRPr="00D43E51" w:rsidRDefault="004E3754" w:rsidP="00452104">
                        <w:pPr>
                          <w:rPr>
                            <w:sz w:val="22"/>
                            <w:szCs w:val="22"/>
                          </w:rPr>
                        </w:pPr>
                      </w:p>
                      <w:p w14:paraId="6C4F0130" w14:textId="77777777" w:rsidR="004E3754" w:rsidRPr="007C1AAC" w:rsidRDefault="004E3754" w:rsidP="00452104">
                        <w:pPr>
                          <w:jc w:val="center"/>
                          <w:rPr>
                            <w:sz w:val="22"/>
                            <w:szCs w:val="22"/>
                          </w:rPr>
                        </w:pPr>
                        <w:r w:rsidRPr="007C1AAC">
                          <w:rPr>
                            <w:sz w:val="22"/>
                            <w:szCs w:val="22"/>
                          </w:rPr>
                          <w:t>A</w:t>
                        </w:r>
                        <w:r>
                          <w:rPr>
                            <w:sz w:val="22"/>
                            <w:szCs w:val="22"/>
                          </w:rPr>
                          <w:t>ctor A</w:t>
                        </w:r>
                      </w:p>
                    </w:txbxContent>
                  </v:textbox>
                </v:shape>
                <v:line id="Line 161" o:spid="_x0000_s1269"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ovscQAAADcAAAADwAAAGRycy9kb3ducmV2LnhtbESPTW/CMAyG75P4D5GRuI2UHdjoCGhC&#10;QuIAQwO0s9WYtqNxSpKV8u/xYdJutvx+PJ4ve9eojkKsPRuYjDNQxIW3NZcGTsf18xuomJAtNp7J&#10;wJ0iLBeDpznm1t/4i7pDKpWEcMzRQJVSm2sdi4ocxrFvieV29sFhkjWU2ga8Sbhr9EuWTbXDmqWh&#10;wpZWFRWXw6+T3qLchuv3z6XfnHfb9ZW72edxb8xo2H+8g0rUp3/xn3tjBf9VaOUZmUAv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Wi+xxAAAANwAAAAPAAAAAAAAAAAA&#10;AAAAAKECAABkcnMvZG93bnJldi54bWxQSwUGAAAAAAQABAD5AAAAkgMAAAAA&#10;">
                  <v:stroke dashstyle="dash"/>
                </v:line>
                <v:line id="Line 163" o:spid="_x0000_s1270"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xuf8QAAADcAAAADwAAAGRycy9kb3ducmV2LnhtbESPQYvCMBCF78L+hzALe9N09yDaNYoI&#10;ggdd0YrnoRnbrs2kJrHWf28EwdsM78373kxmnalFS85XlhV8DxIQxLnVFRcKDtmyPwLhA7LG2jIp&#10;uJOH2fSjN8FU2xvvqN2HQsQQ9ikqKENoUil9XpJBP7ANcdRO1hkMcXWF1A5vMdzU8idJhtJgxZFQ&#10;YkOLkvLz/moiNy/W7nL8P3er02a9vHA7/su2Sn19dvNfEIG68Da/rlc61h8N4flMnE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XG5/xAAAANwAAAAPAAAAAAAAAAAA&#10;AAAAAKECAABkcnMvZG93bnJldi54bWxQSwUGAAAAAAQABAD5AAAAkgMAAAAA&#10;">
                  <v:stroke dashstyle="dash"/>
                </v:line>
                <v:rect id="Rectangle 164" o:spid="_x0000_s1271"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rect id="Rectangle 165" o:spid="_x0000_s1272"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167" o:spid="_x0000_s1273"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DcEA&#10;AADcAAAADwAAAGRycy9kb3ducmV2LnhtbERP24rCMBB9X/Afwgi+LDZ1WW/VKK7g4mvVD5g2Y1ts&#10;JqWJtv69WVjwbQ7nOuttb2rxoNZVlhVMohgEcW51xYWCy/kwXoBwHlljbZkUPMnBdjP4WGOibccp&#10;PU6+ECGEXYIKSu+bREqXl2TQRbYhDtzVtgZ9gG0hdYtdCDe1/IrjmTRYcWgosaF9SfntdDcKrsfu&#10;c7rssl9/maffsx+s5pl9KjUa9rsVCE+9f4v/3Ucd5i8n8PdMuE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afw3BAAAA3AAAAA8AAAAAAAAAAAAAAAAAmAIAAGRycy9kb3du&#10;cmV2LnhtbFBLBQYAAAAABAAEAPUAAACGAwAAAAA=&#10;" stroked="f">
                  <v:textbox>
                    <w:txbxContent>
                      <w:p w14:paraId="0D5F8528" w14:textId="77777777" w:rsidR="004E3754" w:rsidRPr="00D43E51" w:rsidRDefault="004E3754" w:rsidP="00452104">
                        <w:pPr>
                          <w:spacing w:before="0"/>
                          <w:jc w:val="center"/>
                          <w:rPr>
                            <w:sz w:val="22"/>
                            <w:szCs w:val="22"/>
                          </w:rPr>
                        </w:pPr>
                        <w:r w:rsidRPr="00D43E51">
                          <w:rPr>
                            <w:sz w:val="22"/>
                            <w:szCs w:val="22"/>
                          </w:rPr>
                          <w:t>Sensor Data Consumer</w:t>
                        </w:r>
                      </w:p>
                    </w:txbxContent>
                  </v:textbox>
                </v:shape>
                <v:line id="Line 166" o:spid="_x0000_s1274" style="position:absolute;visibility:visible;mso-wrap-style:square" from="7014,13799" to="24102,13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A9s8QAAADcAAAADwAAAGRycy9kb3ducmV2LnhtbESPQWsCMRSE7wX/Q3iCt5pVsN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ID2zxAAAANwAAAAPAAAAAAAAAAAA&#10;AAAAAKECAABkcnMvZG93bnJldi54bWxQSwUGAAAAAAQABAD5AAAAkgMAAAAA&#10;">
                  <v:stroke endarrow="block"/>
                </v:line>
                <v:line id="Line 168" o:spid="_x0000_s1275" style="position:absolute;flip:x;visibility:visible;mso-wrap-style:square" from="6851,18887" to="23933,18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2X/scAAADfAAAADwAAAGRycy9kb3ducmV2LnhtbESPQWvCQBCF7wX/wzJCb3UTpa3EbEQK&#10;BQ+lYuzB45Adk2h2NmQ3uv77bkHo8fHmfW9evg6mE1caXGtZQTpLQBBXVrdcK/g5fL4sQTiPrLGz&#10;TAru5GBdTJ5yzLS98Z6upa9FhLDLUEHjfZ9J6aqGDLqZ7Ymjd7KDQR/lUEs94C3CTSfnSfImDbYc&#10;Gxrs6aOh6lKOJr7xOnaHkI5fczyGem+/y9PufFfqeRo2KxCegv8/fqS3WkEkvi9S+NsTIS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jZf+xwAAAN8AAAAPAAAAAAAA&#10;AAAAAAAAAKECAABkcnMvZG93bnJldi54bWxQSwUGAAAAAAQABAD5AAAAlQMAAAAA&#10;">
                  <v:stroke dashstyle="dash" endarrow="block"/>
                </v:line>
                <v:shape id="Text Box 160" o:spid="_x0000_s1276"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CssQA&#10;AADfAAAADwAAAGRycy9kb3ducmV2LnhtbESP3YrCMBSE7xd8h3AEbxZN1dVqNYoKu3jrzwMcm2Nb&#10;bE5KE219+40geDnMzDfMct2aUjyodoVlBcNBBII4tbrgTMH59NufgXAeWWNpmRQ8ycF61flaYqJt&#10;wwd6HH0mAoRdggpy76tESpfmZNANbEUcvKutDfog60zqGpsAN6UcRdFUGiw4LORY0S6n9Ha8GwXX&#10;ffM9mTeXP3+ODz/TLRbxxT6V6nXbzQKEp9Z/wu/2XisIxHg8gdef8AX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cgrLEAAAA3wAAAA8AAAAAAAAAAAAAAAAAmAIAAGRycy9k&#10;b3ducmV2LnhtbFBLBQYAAAAABAAEAPUAAACJAwAAAAA=&#10;" stroked="f">
                  <v:textbox>
                    <w:txbxContent>
                      <w:p w14:paraId="2CA99DCA" w14:textId="77777777" w:rsidR="004E3754" w:rsidRPr="00D43E51" w:rsidRDefault="004E3754" w:rsidP="00452104">
                        <w:pPr>
                          <w:pStyle w:val="NormalWeb"/>
                          <w:spacing w:before="0"/>
                          <w:jc w:val="center"/>
                          <w:rPr>
                            <w:sz w:val="22"/>
                            <w:szCs w:val="22"/>
                          </w:rPr>
                        </w:pPr>
                        <w:r w:rsidRPr="00D43E51">
                          <w:rPr>
                            <w:sz w:val="22"/>
                            <w:szCs w:val="22"/>
                          </w:rPr>
                          <w:t>Device Observation Source</w:t>
                        </w:r>
                      </w:p>
                      <w:p w14:paraId="0217084E" w14:textId="77777777" w:rsidR="004E3754" w:rsidRDefault="004E3754" w:rsidP="00452104">
                        <w:pPr>
                          <w:pStyle w:val="NormalWeb"/>
                        </w:pPr>
                        <w:r>
                          <w:t> </w:t>
                        </w:r>
                      </w:p>
                      <w:p w14:paraId="48A65B79" w14:textId="77777777" w:rsidR="004E3754" w:rsidRDefault="004E3754" w:rsidP="00452104">
                        <w:pPr>
                          <w:pStyle w:val="NormalWeb"/>
                          <w:jc w:val="center"/>
                        </w:pPr>
                        <w:r>
                          <w:rPr>
                            <w:sz w:val="22"/>
                            <w:szCs w:val="22"/>
                          </w:rPr>
                          <w:t>Actor A</w:t>
                        </w:r>
                      </w:p>
                    </w:txbxContent>
                  </v:textbox>
                </v:shape>
                <v:line id="Line 161" o:spid="_x0000_s1277" style="position:absolute;visibility:visible;mso-wrap-style:square" from="34880,6552" to="348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3VzMcAAADfAAAADwAAAGRycy9kb3ducmV2LnhtbESPQWvCQBSE70L/w/IKvemmFrRN3UgR&#10;BA+2Yiw9P7LPJE32bdzdxvjv3YLgcZiZb5jFcjCt6Mn52rKC50kCgriwuuZSwfdhPX4F4QOyxtYy&#10;KbiQh2X2MFpgqu2Z99TnoRQRwj5FBVUIXSqlLyoy6Ce2I47e0TqDIUpXSu3wHOGmldMkmUmDNceF&#10;CjtaVVQ0+Z+Ju0W5daef32bYHD+36xP3b1+HnVJPj8PHO4hAQ7iHb+2NVhCJ85cZ/P+JX0B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dXMxwAAAN8AAAAPAAAAAAAA&#10;AAAAAAAAAKECAABkcnMvZG93bnJldi54bWxQSwUGAAAAAAQABAD5AAAAlQMAAAAA&#10;">
                  <v:stroke dashstyle="dash"/>
                </v:line>
                <v:line id="Line 163" o:spid="_x0000_s1278" style="position:absolute;visibility:visible;mso-wrap-style:square" from="54127,6552" to="541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iXWMcAAADfAAAADwAAAGRycy9kb3ducmV2LnhtbESPQWvCQBCF70L/wzIFb3XTIraNrlIK&#10;ggdbUUvPQ3ZMotnZuLuN8d93DoLHx7z3vXmzRe8a1VGItWcDz6MMFHHhbc2lgZ/98ukNVEzIFhvP&#10;ZOBKERbzh8EMc+svvKVul0olEI45GqhSanOtY1GRwzjyLbHcDj44TCJDqW3Ai8Bdo1+ybKId1iwN&#10;Fbb0WVFx2v056S3KdTj/Hk/96vC1Xp65e//eb4wZPvYfU1CJ+nQ339Ira0CIr2N5WPbIFtD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iJdYxwAAAN8AAAAPAAAAAAAA&#10;AAAAAAAAAKECAABkcnMvZG93bnJldi54bWxQSwUGAAAAAAQABAD5AAAAlQMAAAAA&#10;">
                  <v:stroke dashstyle="dash"/>
                </v:line>
                <v:rect id="Rectangle 200750" o:spid="_x0000_s1279" style="position:absolute;left:340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nV8YA&#10;AADfAAAADwAAAGRycy9kb3ducmV2LnhtbESPQU/CQBCF7yT+h82YeIMtGAULCzEaDBxpuXgbumNb&#10;6c423QUqv545mHCcvHnfy7dY9a5RZ+pC7dnAeJSAIi68rbk0sM/XwxmoEJEtNp7JwB8FWC0fBgtM&#10;rb/wjs5ZLJVAOKRooIqxTbUORUUOw8i3xJL9+M5hlLMrte3wInDX6EmSvGqHNctChS19VFQcs5Mz&#10;cKgne7zu8q/Eva2f47bPf0/fn8Y8Pfbvc1CR+nh//m9vrAEhTl/EQHzEBf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qnV8YAAADfAAAADwAAAAAAAAAAAAAAAACYAgAAZHJz&#10;L2Rvd25yZXYueG1sUEsFBgAAAAAEAAQA9QAAAIsDAAAAAA==&#10;">
                  <v:textbox>
                    <w:txbxContent>
                      <w:p w14:paraId="738C961E" w14:textId="77777777" w:rsidR="004E3754" w:rsidRDefault="004E3754" w:rsidP="00452104"/>
                    </w:txbxContent>
                  </v:textbox>
                </v:rect>
                <v:rect id="Rectangle 200753" o:spid="_x0000_s1280" style="position:absolute;left:53106;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5IMUA&#10;AADfAAAADwAAAGRycy9kb3ducmV2LnhtbESPQYvCMBSE74L/ITzBm6Yq6m41iuyi6FHrZW9vm2db&#10;bV5KE7X66zcLgsdhZr5h5svGlOJGtSssKxj0IxDEqdUFZwqOybr3AcJ5ZI2lZVLwIAfLRbs1x1jb&#10;O+/pdvCZCBB2MSrIva9iKV2ak0HXtxVx8E62NuiDrDOpa7wHuCnlMIom0mDBYSHHir5ySi+Hq1Hw&#10;WwyP+Nwnm8h8rkd+1yTn68+3Ut1Os5qB8NT4d/jV3moFgTgdj+D/T/g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DkgxQAAAN8AAAAPAAAAAAAAAAAAAAAAAJgCAABkcnMv&#10;ZG93bnJldi54bWxQSwUGAAAAAAQABAD1AAAAigMAAAAA&#10;">
                  <v:textbox>
                    <w:txbxContent>
                      <w:p w14:paraId="77A1FD66" w14:textId="77777777" w:rsidR="004E3754" w:rsidRDefault="004E3754" w:rsidP="00452104"/>
                    </w:txbxContent>
                  </v:textbox>
                </v:rect>
                <v:shape id="Text Box 167" o:spid="_x0000_s1281" type="#_x0000_t202" style="position:absolute;left:49084;top:1695;width:9138;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Af8MA&#10;AADcAAAADwAAAGRycy9kb3ducmV2LnhtbESP3YrCMBSE7xd8h3AEbxZN/atajbIKirf+PMCxObbF&#10;5qQ0WVvf3iwseDnMzDfMatOaUjypdoVlBcNBBII4tbrgTMH1su/PQTiPrLG0TApe5GCz7nytMNG2&#10;4RM9zz4TAcIuQQW591UipUtzMugGtiIO3t3WBn2QdSZ1jU2Am1KOoiiWBgsOCzlWtMspfZx/jYL7&#10;sfmeLprbwV9np0m8xWJ2sy+let32ZwnCU+s/4f/2USsYj2L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hAf8MAAADcAAAADwAAAAAAAAAAAAAAAACYAgAAZHJzL2Rv&#10;d25yZXYueG1sUEsFBgAAAAAEAAQA9QAAAIgDAAAAAA==&#10;" stroked="f">
                  <v:textbox>
                    <w:txbxContent>
                      <w:p w14:paraId="6EA4F14F" w14:textId="77777777" w:rsidR="004E3754" w:rsidRPr="00D43E51" w:rsidRDefault="004E3754" w:rsidP="00452104">
                        <w:pPr>
                          <w:pStyle w:val="NormalWeb"/>
                          <w:spacing w:before="0"/>
                          <w:jc w:val="center"/>
                          <w:rPr>
                            <w:sz w:val="22"/>
                            <w:szCs w:val="22"/>
                          </w:rPr>
                        </w:pPr>
                        <w:r w:rsidRPr="00D43E51">
                          <w:rPr>
                            <w:sz w:val="22"/>
                            <w:szCs w:val="22"/>
                          </w:rPr>
                          <w:t>Sensor Data Consumer</w:t>
                        </w:r>
                      </w:p>
                    </w:txbxContent>
                  </v:textbox>
                </v:shape>
                <v:shape id="Text Box 374" o:spid="_x0000_s1282" type="#_x0000_t202" style="position:absolute;left:8731;top:34838;width:14294;height:4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szdcUA&#10;AADcAAAADwAAAGRycy9kb3ducmV2LnhtbESPQWvCQBSE74X+h+UVeqsbtdQ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zN1xQAAANwAAAAPAAAAAAAAAAAAAAAAAJgCAABkcnMv&#10;ZG93bnJldi54bWxQSwUGAAAAAAQABAD1AAAAigMAAAAA&#10;" fillcolor="white [3201]" stroked="f" strokeweight=".5pt">
                  <v:textbox>
                    <w:txbxContent>
                      <w:p w14:paraId="78EC8978" w14:textId="77777777" w:rsidR="004E3754" w:rsidRDefault="004E3754" w:rsidP="00452104">
                        <w:pPr>
                          <w:spacing w:before="0"/>
                          <w:jc w:val="center"/>
                          <w:rPr>
                            <w:szCs w:val="24"/>
                          </w:rPr>
                        </w:pPr>
                        <w:r>
                          <w:rPr>
                            <w:szCs w:val="24"/>
                          </w:rPr>
                          <w:t xml:space="preserve">IEEE non-Persistent </w:t>
                        </w:r>
                      </w:p>
                      <w:p w14:paraId="038100DC" w14:textId="113E9AD3" w:rsidR="004E3754" w:rsidRPr="00D43E51" w:rsidRDefault="004E3754" w:rsidP="00452104">
                        <w:pPr>
                          <w:spacing w:before="0"/>
                          <w:jc w:val="center"/>
                          <w:rPr>
                            <w:szCs w:val="24"/>
                          </w:rPr>
                        </w:pPr>
                        <w:r>
                          <w:rPr>
                            <w:szCs w:val="24"/>
                          </w:rPr>
                          <w:t>Data Exchange</w:t>
                        </w:r>
                      </w:p>
                    </w:txbxContent>
                  </v:textbox>
                </v:shape>
                <v:shape id="Text Box 378" o:spid="_x0000_s1283" type="#_x0000_t202" style="position:absolute;left:36988;top:34156;width:14808;height:4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5cMEA&#10;AADcAAAADwAAAGRycy9kb3ducmV2LnhtbERPTYvCMBC9L/gfwgje1lSF3VqNIoLQg3vYqngdmrEt&#10;NpOaRK3/3hwW9vh438t1b1rxIOcbywom4wQEcWl1w5WC42H3mYLwAVlja5kUvMjDejX4WGKm7ZN/&#10;6VGESsQQ9hkqqEPoMil9WZNBP7YdceQu1hkMEbpKaofPGG5aOU2SL2mw4dhQY0fbmsprcTcKfrbz&#10;Is2nL3eez/Jdkd4mdp+elBoN+80CRKA+/Iv/3LlWMPuOa+OZe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WOXDBAAAA3AAAAA8AAAAAAAAAAAAAAAAAmAIAAGRycy9kb3du&#10;cmV2LnhtbFBLBQYAAAAABAAEAPUAAACGAwAAAAA=&#10;" fillcolor="white [3201]" stroked="f" strokeweight=".5pt">
                  <v:textbox>
                    <w:txbxContent>
                      <w:p w14:paraId="51F0CB01" w14:textId="39DF4D3E" w:rsidR="004E3754" w:rsidRDefault="004E3754" w:rsidP="00452104">
                        <w:pPr>
                          <w:spacing w:before="0"/>
                          <w:jc w:val="center"/>
                          <w:rPr>
                            <w:szCs w:val="24"/>
                          </w:rPr>
                        </w:pPr>
                        <w:r>
                          <w:rPr>
                            <w:szCs w:val="24"/>
                          </w:rPr>
                          <w:t>BTLE non-Persistent</w:t>
                        </w:r>
                      </w:p>
                      <w:p w14:paraId="7B6E81D2" w14:textId="76FA3C69" w:rsidR="004E3754" w:rsidRPr="00D43E51" w:rsidRDefault="004E3754" w:rsidP="00452104">
                        <w:pPr>
                          <w:spacing w:before="0"/>
                          <w:jc w:val="center"/>
                          <w:rPr>
                            <w:szCs w:val="24"/>
                          </w:rPr>
                        </w:pPr>
                        <w:r>
                          <w:rPr>
                            <w:szCs w:val="24"/>
                          </w:rPr>
                          <w:t>Data Exchange</w:t>
                        </w:r>
                      </w:p>
                    </w:txbxContent>
                  </v:textbox>
                </v:shape>
                <v:shape id="Text Box 374" o:spid="_x0000_s1284" type="#_x0000_t202" style="position:absolute;left:8970;top:18970;width:13405;height:30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mycUA&#10;AADcAAAADwAAAGRycy9kb3ducmV2LnhtbESPQWvCQBSE74X+h+UVems2KpY1ukoRhBzaQ6Ol10f2&#10;mYRm38bdVeO/7wqFHoeZ+YZZbUbbiwv50DnWMMlyEMS1Mx03Gg773YsCESKywd4xabhRgM368WGF&#10;hXFX/qRLFRuRIBwK1NDGOBRShroliyFzA3Hyjs5bjEn6RhqP1wS3vZzm+au02HFaaHGgbUv1T3W2&#10;Gj62i0qV05v/XszKXaVOE/euvrR+fhrfliAijfE//NcujYaZmsP9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ubJxQAAANwAAAAPAAAAAAAAAAAAAAAAAJgCAABkcnMv&#10;ZG93bnJldi54bWxQSwUGAAAAAAQABAD1AAAAigMAAAAA&#10;" fillcolor="white [3201]" stroked="f" strokeweight=".5pt">
                  <v:textbox>
                    <w:txbxContent>
                      <w:p w14:paraId="789A3245" w14:textId="409955BB" w:rsidR="004E3754" w:rsidRDefault="004E3754" w:rsidP="00452104">
                        <w:pPr>
                          <w:pStyle w:val="NormalWeb"/>
                          <w:spacing w:before="0"/>
                          <w:jc w:val="center"/>
                        </w:pPr>
                        <w:r>
                          <w:t>Acknowledgement</w:t>
                        </w:r>
                      </w:p>
                    </w:txbxContent>
                  </v:textbox>
                </v:shape>
                <v:shape id="Text Box 374" o:spid="_x0000_s1285" type="#_x0000_t202" style="position:absolute;left:36431;top:10309;width:15863;height:4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4vsQA&#10;AADcAAAADwAAAGRycy9kb3ducmV2LnhtbESPQWsCMRSE74X+h/AK3mpWBYlboxRB2IMe3Lb0+tg8&#10;dxc3L9sk6vrvjSD0OMzMN8xyPdhOXMiH1rGGyTgDQVw503Kt4ftr+65AhIhssHNMGm4UYL16fVli&#10;btyVD3QpYy0ShEOOGpoY+1zKUDVkMYxdT5y8o/MWY5K+lsbjNcFtJ6dZNpcWW04LDfa0aag6lWer&#10;Yb9ZlKqY3vzvYlZsS/U3cTv1o/Xobfj8ABFpiP/hZ7swGmZqDo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eL7EAAAA3AAAAA8AAAAAAAAAAAAAAAAAmAIAAGRycy9k&#10;b3ducmV2LnhtbFBLBQYAAAAABAAEAPUAAACJAwAAAAA=&#10;" fillcolor="white [3201]" stroked="f" strokeweight=".5pt">
                  <v:textbox>
                    <w:txbxContent>
                      <w:p w14:paraId="240AA277" w14:textId="77777777" w:rsidR="004E3754" w:rsidRDefault="004E3754" w:rsidP="00452104">
                        <w:pPr>
                          <w:pStyle w:val="NormalWeb"/>
                          <w:spacing w:before="0"/>
                          <w:jc w:val="center"/>
                        </w:pPr>
                        <w:r>
                          <w:t>Characteristic Value</w:t>
                        </w:r>
                      </w:p>
                      <w:p w14:paraId="7798AF16" w14:textId="7B1BC13E" w:rsidR="004E3754" w:rsidRDefault="004E3754" w:rsidP="00452104">
                        <w:pPr>
                          <w:pStyle w:val="NormalWeb"/>
                          <w:spacing w:before="0"/>
                          <w:jc w:val="center"/>
                        </w:pPr>
                        <w:r>
                          <w:t xml:space="preserve">Indication/Notification </w:t>
                        </w:r>
                      </w:p>
                    </w:txbxContent>
                  </v:textbox>
                </v:shape>
                <v:line id="Line 166" o:spid="_x0000_s1286" style="position:absolute;visibility:visible;mso-wrap-style:square" from="36011,14362" to="53093,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8lhcUAAADcAAAADwAAAGRycy9kb3ducmV2LnhtbESPzWrDMBCE74W8g9hAb42cFurEiRJC&#10;TKGHtpAfct5YG8vEWhlLddS3rwqFHIeZ+YZZrqNtxUC9bxwrmE4yEMSV0w3XCo6Ht6cZCB+QNbaO&#10;ScEPeVivRg9LLLS78Y6GfahFgrAvUIEJoSuk9JUhi37iOuLkXVxvMSTZ11L3eEtw28rnLHuVFhtO&#10;CwY72hqqrvtvqyA35U7msvw4fJVDM53Hz3g6z5V6HMfNAkSgGO7h//a7VvAy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8lhcUAAADcAAAADwAAAAAAAAAA&#10;AAAAAAChAgAAZHJzL2Rvd25yZXYueG1sUEsFBgAAAAAEAAQA+QAAAJMDAAAAAA==&#10;">
                  <v:stroke endarrow="block"/>
                </v:line>
                <v:line id="Line 168" o:spid="_x0000_s1287" style="position:absolute;flip:x;visibility:visible;mso-wrap-style:square" from="35846,19455" to="52921,19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os8QAAADcAAAADwAAAGRycy9kb3ducmV2LnhtbESPwWrCQBCG74W+wzKF3upGRZHUVUqh&#10;0INUjB56HLJjEs3OhuxG17d3DoLH4Z//m2+W6+RadaE+NJ4NjEcZKOLS24YrA4f9z8cCVIjIFlvP&#10;ZOBGAdar15cl5tZfeUeXIlZKIBxyNFDH2OVah7Imh2HkO2LJjr53GGXsK217vArctXqSZXPtsGG5&#10;UGNH3zWV52JwojEb2n0aD5sJ/qdq5/+K4/Z0M+b9LX19goqU4nP50f61BqYLsZVnhAB6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qyizxAAAANwAAAAPAAAAAAAAAAAA&#10;AAAAAKECAABkcnMvZG93bnJldi54bWxQSwUGAAAAAAQABAD5AAAAkgMAAAAA&#10;">
                  <v:stroke dashstyle="dash" endarrow="block"/>
                </v:line>
                <v:shape id="Text Box 374" o:spid="_x0000_s1288" type="#_x0000_t202" style="position:absolute;left:37964;top:19778;width:13404;height:3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zMUA&#10;AADcAAAADwAAAGRycy9kb3ducmV2LnhtbESPwWrDMBBE74H+g9hCb7GcBILsRgklEPChPcRJ6XWx&#10;traptXIlNXH+vioUchxm5g2z2U12EBfyoXesYZHlIIgbZ3puNZxPh7kCESKywcExabhRgN32YbbB&#10;0rgrH+lSx1YkCIcSNXQxjqWUoenIYsjcSJy8T+ctxiR9K43Ha4LbQS7zfC0t9pwWOhxp31HzVf9Y&#10;DW/7olbV8uY/ilV1qNX3wr2qd62fHqeXZxCRpngP/7cro2GlCvg7k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zMxQAAANwAAAAPAAAAAAAAAAAAAAAAAJgCAABkcnMv&#10;ZG93bnJldi54bWxQSwUGAAAAAAQABAD1AAAAigMAAAAA&#10;" fillcolor="white [3201]" stroked="f" strokeweight=".5pt">
                  <v:textbox>
                    <w:txbxContent>
                      <w:p w14:paraId="4F8727B5" w14:textId="647AC946" w:rsidR="004E3754" w:rsidRDefault="004E3754" w:rsidP="00452104">
                        <w:pPr>
                          <w:pStyle w:val="NormalWeb"/>
                          <w:spacing w:before="0"/>
                          <w:jc w:val="center"/>
                        </w:pPr>
                        <w:r>
                          <w:t>Acknowledgement</w:t>
                        </w:r>
                      </w:p>
                    </w:txbxContent>
                  </v:textbox>
                </v:shape>
                <w10:anchorlock/>
              </v:group>
            </w:pict>
          </mc:Fallback>
        </mc:AlternateContent>
      </w:r>
    </w:p>
    <w:p w14:paraId="02741066" w14:textId="77777777" w:rsidR="00452104" w:rsidRPr="00323FDB" w:rsidRDefault="00452104" w:rsidP="00E10688">
      <w:pPr>
        <w:pStyle w:val="BodyText"/>
      </w:pPr>
    </w:p>
    <w:p w14:paraId="417D469B" w14:textId="4B40B9E1" w:rsidR="0038391A" w:rsidRPr="00323FDB" w:rsidRDefault="00412CAF" w:rsidP="00E10688">
      <w:pPr>
        <w:pStyle w:val="FigureTitle"/>
      </w:pPr>
      <w:r>
        <w:t>Figure</w:t>
      </w:r>
      <w:r w:rsidR="0038391A" w:rsidRPr="00323FDB">
        <w:t xml:space="preserve"> 3.</w:t>
      </w:r>
      <w:del w:id="880" w:author="smm" w:date="2015-07-07T16:00:00Z">
        <w:r w:rsidR="0038391A" w:rsidRPr="00323FDB" w:rsidDel="00DF57DC">
          <w:delText>Y</w:delText>
        </w:r>
      </w:del>
      <w:ins w:id="881" w:author="smm" w:date="2015-07-07T16:00:00Z">
        <w:r w:rsidR="00DF57DC">
          <w:t>12</w:t>
        </w:r>
      </w:ins>
      <w:r w:rsidR="0038391A" w:rsidRPr="00323FDB">
        <w:t>.4-3</w:t>
      </w:r>
      <w:r w:rsidR="00FB445A">
        <w:t xml:space="preserve"> ‘Live’ Measurement Exchanges</w:t>
      </w:r>
    </w:p>
    <w:p w14:paraId="1B8E9499" w14:textId="77777777" w:rsidR="0038391A" w:rsidRPr="00DF14D1" w:rsidRDefault="0038391A" w:rsidP="00E10688">
      <w:pPr>
        <w:pStyle w:val="BodyText"/>
      </w:pPr>
    </w:p>
    <w:p w14:paraId="7C134D5C" w14:textId="5FF0AD70" w:rsidR="003A38BB" w:rsidRPr="00DF14D1" w:rsidRDefault="00412CAF" w:rsidP="00E10688">
      <w:pPr>
        <w:pStyle w:val="BodyText"/>
      </w:pPr>
      <w:r>
        <w:t>Figure</w:t>
      </w:r>
      <w:r w:rsidR="0038391A" w:rsidRPr="00DF14D1">
        <w:t xml:space="preserve"> 3.</w:t>
      </w:r>
      <w:del w:id="882" w:author="smm" w:date="2015-07-07T16:00:00Z">
        <w:r w:rsidR="0038391A" w:rsidRPr="00DF14D1" w:rsidDel="00DF57DC">
          <w:delText>Y</w:delText>
        </w:r>
      </w:del>
      <w:ins w:id="883" w:author="smm" w:date="2015-07-07T16:00:00Z">
        <w:r w:rsidR="00DF57DC">
          <w:t>12</w:t>
        </w:r>
      </w:ins>
      <w:r w:rsidR="0038391A" w:rsidRPr="00DF14D1">
        <w:t xml:space="preserve">.4-3 </w:t>
      </w:r>
      <w:r w:rsidR="000C52AF" w:rsidRPr="00DF14D1">
        <w:t>illustrates the PCHA sequences for IEEE and BTLE when the Device Observation Source and Sensor Data Consumer have been configured and there is non-persistent data to transfer. In this case the Device Observation Source sends the data unsolicited. Some transmissions are not acknowledged by the Sensor Data Consumer. Unacknowledged transmissions tend to be for streaming or waveform data.</w:t>
      </w:r>
    </w:p>
    <w:p w14:paraId="141D3C1C" w14:textId="77777777" w:rsidR="003A38BB" w:rsidRPr="00323FDB" w:rsidRDefault="003A38BB" w:rsidP="003A38BB">
      <w:pPr>
        <w:pStyle w:val="BodyText"/>
      </w:pPr>
      <w:r w:rsidRPr="00323FDB">
        <w:rPr>
          <w:noProof/>
        </w:rPr>
        <w:lastRenderedPageBreak/>
        <mc:AlternateContent>
          <mc:Choice Requires="wpc">
            <w:drawing>
              <wp:inline distT="0" distB="0" distL="0" distR="0" wp14:anchorId="4097BCF6" wp14:editId="786B87B4">
                <wp:extent cx="5946775" cy="3840481"/>
                <wp:effectExtent l="0" t="0" r="0" b="0"/>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2" name="Text Box 165"/>
                        <wps:cNvSpPr txBox="1"/>
                        <wps:spPr>
                          <a:xfrm>
                            <a:off x="2631507" y="2659425"/>
                            <a:ext cx="1008380" cy="381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AC8EE" w14:textId="77777777" w:rsidR="004E3754" w:rsidRDefault="004E3754" w:rsidP="00D40D8E">
                              <w:pPr>
                                <w:pStyle w:val="NormalWeb"/>
                                <w:spacing w:before="0"/>
                                <w:jc w:val="center"/>
                                <w:rPr>
                                  <w:sz w:val="22"/>
                                  <w:szCs w:val="22"/>
                                </w:rPr>
                              </w:pPr>
                              <w:r>
                                <w:rPr>
                                  <w:sz w:val="22"/>
                                  <w:szCs w:val="22"/>
                                </w:rPr>
                                <w:t>Non Persistent</w:t>
                              </w:r>
                            </w:p>
                            <w:p w14:paraId="252177C2" w14:textId="7099E317" w:rsidR="004E3754" w:rsidRDefault="004E3754" w:rsidP="00D40D8E">
                              <w:pPr>
                                <w:pStyle w:val="NormalWeb"/>
                                <w:spacing w:before="0"/>
                                <w:jc w:val="center"/>
                              </w:pPr>
                              <w:r>
                                <w:rPr>
                                  <w:sz w:val="22"/>
                                  <w:szCs w:val="22"/>
                                </w:rPr>
                                <w:t xml:space="preserve"> Data 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1" name="Text Box 165"/>
                        <wps:cNvSpPr txBox="1"/>
                        <wps:spPr>
                          <a:xfrm>
                            <a:off x="2631507" y="1859331"/>
                            <a:ext cx="1000125" cy="381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E59CC" w14:textId="725CB8E1" w:rsidR="004E3754" w:rsidRDefault="004E3754" w:rsidP="00D40D8E">
                              <w:pPr>
                                <w:pStyle w:val="NormalWeb"/>
                                <w:spacing w:before="0"/>
                                <w:jc w:val="center"/>
                                <w:rPr>
                                  <w:sz w:val="22"/>
                                  <w:szCs w:val="22"/>
                                </w:rPr>
                              </w:pPr>
                              <w:r>
                                <w:rPr>
                                  <w:sz w:val="22"/>
                                  <w:szCs w:val="22"/>
                                </w:rPr>
                                <w:t>Persistent data</w:t>
                              </w:r>
                            </w:p>
                            <w:p w14:paraId="73FAAA1B" w14:textId="144CED44" w:rsidR="004E3754" w:rsidRDefault="004E3754" w:rsidP="00D40D8E">
                              <w:pPr>
                                <w:pStyle w:val="NormalWeb"/>
                                <w:spacing w:before="0"/>
                                <w:jc w:val="center"/>
                              </w:pPr>
                              <w:proofErr w:type="gramStart"/>
                              <w:r>
                                <w:rPr>
                                  <w:sz w:val="22"/>
                                  <w:szCs w:val="22"/>
                                </w:rPr>
                                <w:t>transfer</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165"/>
                        <wps:cNvSpPr txBox="1"/>
                        <wps:spPr>
                          <a:xfrm>
                            <a:off x="2631507" y="1177214"/>
                            <a:ext cx="97345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DD963" w14:textId="5CA38F09" w:rsidR="004E3754" w:rsidRPr="004C01D1" w:rsidRDefault="004E3754" w:rsidP="004C01D1">
                              <w:pPr>
                                <w:pStyle w:val="NormalWeb"/>
                                <w:spacing w:before="0"/>
                                <w:jc w:val="center"/>
                                <w:rPr>
                                  <w:sz w:val="22"/>
                                  <w:szCs w:val="22"/>
                                </w:rPr>
                              </w:pPr>
                              <w:r w:rsidRPr="004C01D1">
                                <w:rPr>
                                  <w:sz w:val="22"/>
                                  <w:szCs w:val="22"/>
                                </w:rPr>
                                <w:t>Configuration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376FB" w14:textId="77777777" w:rsidR="004E3754" w:rsidRPr="00D43E51" w:rsidRDefault="004E3754" w:rsidP="003A38BB">
                              <w:pPr>
                                <w:spacing w:before="0"/>
                                <w:jc w:val="center"/>
                                <w:rPr>
                                  <w:sz w:val="22"/>
                                  <w:szCs w:val="22"/>
                                </w:rPr>
                              </w:pPr>
                              <w:r w:rsidRPr="00D43E51">
                                <w:rPr>
                                  <w:sz w:val="22"/>
                                  <w:szCs w:val="22"/>
                                </w:rPr>
                                <w:t>Device Observation Source</w:t>
                              </w:r>
                            </w:p>
                            <w:p w14:paraId="15087253" w14:textId="77777777" w:rsidR="004E3754" w:rsidRPr="00D43E51" w:rsidRDefault="004E3754" w:rsidP="003A38BB">
                              <w:pPr>
                                <w:rPr>
                                  <w:sz w:val="22"/>
                                  <w:szCs w:val="22"/>
                                </w:rPr>
                              </w:pPr>
                            </w:p>
                            <w:p w14:paraId="0016864A" w14:textId="77777777" w:rsidR="004E3754" w:rsidRPr="007C1AAC" w:rsidRDefault="004E3754" w:rsidP="003A38BB">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61"/>
                        <wps:cNvCnPr>
                          <a:cxnSpLocks noChangeShapeType="1"/>
                          <a:stCxn id="8"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778156" y="896421"/>
                            <a:ext cx="1260618"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441401" w14:textId="23A6BE2E" w:rsidR="004E3754" w:rsidRPr="00B5468C" w:rsidRDefault="004E3754" w:rsidP="003A38BB">
                              <w:pPr>
                                <w:spacing w:before="0"/>
                                <w:jc w:val="center"/>
                                <w:rPr>
                                  <w:sz w:val="18"/>
                                  <w:szCs w:val="18"/>
                                </w:rPr>
                              </w:pPr>
                              <w:r>
                                <w:rPr>
                                  <w:sz w:val="18"/>
                                  <w:szCs w:val="18"/>
                                </w:rPr>
                                <w:t>Associate and Configure</w:t>
                              </w:r>
                            </w:p>
                            <w:p w14:paraId="79C02195" w14:textId="77777777" w:rsidR="004E3754" w:rsidRDefault="004E3754" w:rsidP="003A38BB"/>
                            <w:p w14:paraId="5AD54C4F" w14:textId="77777777" w:rsidR="004E3754" w:rsidRPr="007C1AAC" w:rsidRDefault="004E3754" w:rsidP="003A38BB">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40"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A72F1" w14:textId="77777777" w:rsidR="004E3754" w:rsidRPr="00D43E51" w:rsidRDefault="004E3754" w:rsidP="003A38BB">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46" name="Rectangle 46"/>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162"/>
                        <wps:cNvSpPr txBox="1">
                          <a:spLocks noChangeArrowheads="1"/>
                        </wps:cNvSpPr>
                        <wps:spPr bwMode="auto">
                          <a:xfrm>
                            <a:off x="778438" y="1740176"/>
                            <a:ext cx="12359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3C8A5F" w14:textId="1ECF8FB4" w:rsidR="004E3754" w:rsidRDefault="004E3754" w:rsidP="003A38BB">
                              <w:pPr>
                                <w:pStyle w:val="NormalWeb"/>
                                <w:spacing w:before="0"/>
                                <w:jc w:val="center"/>
                              </w:pPr>
                              <w:r>
                                <w:rPr>
                                  <w:sz w:val="22"/>
                                  <w:szCs w:val="22"/>
                                </w:rPr>
                                <w:t>PM Store Actions</w:t>
                              </w:r>
                            </w:p>
                            <w:p w14:paraId="069529F8" w14:textId="77777777" w:rsidR="004E3754" w:rsidRDefault="004E3754" w:rsidP="003A38BB">
                              <w:pPr>
                                <w:pStyle w:val="NormalWeb"/>
                              </w:pPr>
                              <w:r>
                                <w:t> </w:t>
                              </w:r>
                            </w:p>
                            <w:p w14:paraId="2377BF33" w14:textId="77777777" w:rsidR="004E3754" w:rsidRDefault="004E3754" w:rsidP="003A38BB">
                              <w:pPr>
                                <w:pStyle w:val="NormalWeb"/>
                              </w:pPr>
                              <w:r>
                                <w:rPr>
                                  <w:sz w:val="22"/>
                                  <w:szCs w:val="22"/>
                                </w:rPr>
                                <w:t>Message 1</w:t>
                              </w:r>
                            </w:p>
                          </w:txbxContent>
                        </wps:txbx>
                        <wps:bodyPr rot="0" vert="horz" wrap="square" lIns="0" tIns="45720" rIns="0" bIns="0" anchor="t" anchorCtr="0" upright="1">
                          <a:noAutofit/>
                        </wps:bodyPr>
                      </wps:wsp>
                      <wps:wsp>
                        <wps:cNvPr id="48" name="Rectangle 48"/>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0F7E6D" w14:textId="77777777" w:rsidR="004E3754" w:rsidRDefault="004E3754"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Text Box 162"/>
                        <wps:cNvSpPr txBox="1">
                          <a:spLocks noChangeArrowheads="1"/>
                        </wps:cNvSpPr>
                        <wps:spPr bwMode="auto">
                          <a:xfrm>
                            <a:off x="778368" y="2605781"/>
                            <a:ext cx="119267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5D0A49" w14:textId="18BB03AA" w:rsidR="004E3754" w:rsidRDefault="004E3754" w:rsidP="003A38BB">
                              <w:pPr>
                                <w:pStyle w:val="NormalWeb"/>
                                <w:spacing w:before="0"/>
                                <w:jc w:val="center"/>
                              </w:pPr>
                              <w:r>
                                <w:rPr>
                                  <w:sz w:val="22"/>
                                  <w:szCs w:val="22"/>
                                </w:rPr>
                                <w:t>Scan Event Report</w:t>
                              </w:r>
                            </w:p>
                            <w:p w14:paraId="3D608B61" w14:textId="77777777" w:rsidR="004E3754" w:rsidRDefault="004E3754" w:rsidP="003A38BB">
                              <w:pPr>
                                <w:pStyle w:val="NormalWeb"/>
                              </w:pPr>
                              <w:r>
                                <w:t> </w:t>
                              </w:r>
                            </w:p>
                            <w:p w14:paraId="3BCFE18E" w14:textId="77777777" w:rsidR="004E3754" w:rsidRDefault="004E3754" w:rsidP="003A38BB">
                              <w:pPr>
                                <w:pStyle w:val="NormalWeb"/>
                              </w:pPr>
                              <w:r>
                                <w:rPr>
                                  <w:sz w:val="22"/>
                                  <w:szCs w:val="22"/>
                                </w:rPr>
                                <w:t>Message 1</w:t>
                              </w:r>
                            </w:p>
                          </w:txbxContent>
                        </wps:txbx>
                        <wps:bodyPr rot="0" vert="horz" wrap="square" lIns="0" tIns="45720" rIns="0" bIns="0" anchor="t" anchorCtr="0" upright="1">
                          <a:noAutofit/>
                        </wps:bodyPr>
                      </wps:wsp>
                      <wps:wsp>
                        <wps:cNvPr id="50"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Rectangle 52"/>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F4ED57" w14:textId="77777777" w:rsidR="004E3754" w:rsidRDefault="004E3754"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Text Box 160"/>
                        <wps:cNvSpPr txBox="1">
                          <a:spLocks noChangeArrowheads="1"/>
                        </wps:cNvSpPr>
                        <wps:spPr bwMode="auto">
                          <a:xfrm>
                            <a:off x="3229325" y="127741"/>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C0972" w14:textId="77777777" w:rsidR="004E3754" w:rsidRPr="00D43E51" w:rsidRDefault="004E3754" w:rsidP="003A38BB">
                              <w:pPr>
                                <w:pStyle w:val="NormalWeb"/>
                                <w:spacing w:before="0"/>
                                <w:jc w:val="center"/>
                                <w:rPr>
                                  <w:sz w:val="22"/>
                                  <w:szCs w:val="22"/>
                                </w:rPr>
                              </w:pPr>
                              <w:r w:rsidRPr="00D43E51">
                                <w:rPr>
                                  <w:sz w:val="22"/>
                                  <w:szCs w:val="22"/>
                                </w:rPr>
                                <w:t>Device Observation Source</w:t>
                              </w:r>
                            </w:p>
                            <w:p w14:paraId="29A31D2D" w14:textId="77777777" w:rsidR="004E3754" w:rsidRDefault="004E3754" w:rsidP="003A38BB">
                              <w:pPr>
                                <w:pStyle w:val="NormalWeb"/>
                              </w:pPr>
                              <w:r>
                                <w:t> </w:t>
                              </w:r>
                            </w:p>
                            <w:p w14:paraId="71A31B1D" w14:textId="77777777" w:rsidR="004E3754" w:rsidRDefault="004E3754" w:rsidP="003A38BB">
                              <w:pPr>
                                <w:pStyle w:val="NormalWeb"/>
                                <w:jc w:val="center"/>
                              </w:pPr>
                              <w:r>
                                <w:rPr>
                                  <w:sz w:val="22"/>
                                  <w:szCs w:val="22"/>
                                </w:rPr>
                                <w:t>Actor A</w:t>
                              </w:r>
                            </w:p>
                          </w:txbxContent>
                        </wps:txbx>
                        <wps:bodyPr rot="0" vert="horz" wrap="square" lIns="91440" tIns="45720" rIns="91440" bIns="45720" anchor="t" anchorCtr="0" upright="1">
                          <a:noAutofit/>
                        </wps:bodyPr>
                      </wps:wsp>
                      <wps:wsp>
                        <wps:cNvPr id="57" name="Line 161"/>
                        <wps:cNvCnPr>
                          <a:cxnSpLocks noChangeShapeType="1"/>
                        </wps:cNvCnPr>
                        <wps:spPr bwMode="auto">
                          <a:xfrm>
                            <a:off x="3698052"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162"/>
                        <wps:cNvSpPr txBox="1">
                          <a:spLocks noChangeArrowheads="1"/>
                        </wps:cNvSpPr>
                        <wps:spPr bwMode="auto">
                          <a:xfrm>
                            <a:off x="3889128" y="87543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F28A7E" w14:textId="1BC8BD77" w:rsidR="004E3754" w:rsidRPr="003A38BB" w:rsidRDefault="004E3754" w:rsidP="003A38BB">
                              <w:pPr>
                                <w:pStyle w:val="NormalWeb"/>
                                <w:spacing w:before="0"/>
                                <w:jc w:val="center"/>
                                <w:rPr>
                                  <w:sz w:val="18"/>
                                  <w:szCs w:val="18"/>
                                </w:rPr>
                              </w:pPr>
                              <w:r w:rsidRPr="003A38BB">
                                <w:rPr>
                                  <w:sz w:val="18"/>
                                  <w:szCs w:val="18"/>
                                </w:rPr>
                                <w:t xml:space="preserve">Configure and </w:t>
                              </w:r>
                              <w:r>
                                <w:rPr>
                                  <w:sz w:val="18"/>
                                  <w:szCs w:val="18"/>
                                </w:rPr>
                                <w:t>I</w:t>
                              </w:r>
                              <w:r w:rsidRPr="003A38BB">
                                <w:rPr>
                                  <w:sz w:val="18"/>
                                  <w:szCs w:val="18"/>
                                </w:rPr>
                                <w:t>nitialize</w:t>
                              </w:r>
                            </w:p>
                            <w:p w14:paraId="0FB7E0FD" w14:textId="77777777" w:rsidR="004E3754" w:rsidRPr="003A38BB" w:rsidRDefault="004E3754" w:rsidP="003A38BB">
                              <w:pPr>
                                <w:pStyle w:val="NormalWeb"/>
                                <w:rPr>
                                  <w:sz w:val="18"/>
                                  <w:szCs w:val="18"/>
                                </w:rPr>
                              </w:pPr>
                              <w:r w:rsidRPr="003A38BB">
                                <w:rPr>
                                  <w:sz w:val="18"/>
                                  <w:szCs w:val="18"/>
                                </w:rPr>
                                <w:t> </w:t>
                              </w:r>
                            </w:p>
                            <w:p w14:paraId="1C3EFBE4" w14:textId="77777777" w:rsidR="004E3754" w:rsidRDefault="004E3754" w:rsidP="003A38BB">
                              <w:pPr>
                                <w:pStyle w:val="NormalWeb"/>
                              </w:pPr>
                              <w:r>
                                <w:rPr>
                                  <w:sz w:val="22"/>
                                  <w:szCs w:val="22"/>
                                </w:rPr>
                                <w:t>Message 1</w:t>
                              </w:r>
                            </w:p>
                          </w:txbxContent>
                        </wps:txbx>
                        <wps:bodyPr rot="0" vert="horz" wrap="square" lIns="0" tIns="45720" rIns="0" bIns="0" anchor="t" anchorCtr="0" upright="1">
                          <a:noAutofit/>
                        </wps:bodyPr>
                      </wps:wsp>
                      <wps:wsp>
                        <wps:cNvPr id="59" name="Line 163"/>
                        <wps:cNvCnPr>
                          <a:cxnSpLocks noChangeShapeType="1"/>
                        </wps:cNvCnPr>
                        <wps:spPr bwMode="auto">
                          <a:xfrm>
                            <a:off x="5622749"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Rectangle 60"/>
                        <wps:cNvSpPr>
                          <a:spLocks noChangeArrowheads="1"/>
                        </wps:cNvSpPr>
                        <wps:spPr bwMode="auto">
                          <a:xfrm>
                            <a:off x="3613913" y="768915"/>
                            <a:ext cx="168910" cy="2538134"/>
                          </a:xfrm>
                          <a:prstGeom prst="rect">
                            <a:avLst/>
                          </a:prstGeom>
                          <a:solidFill>
                            <a:srgbClr val="FFFFFF"/>
                          </a:solidFill>
                          <a:ln w="9525">
                            <a:solidFill>
                              <a:srgbClr val="000000"/>
                            </a:solidFill>
                            <a:miter lim="800000"/>
                            <a:headEnd/>
                            <a:tailEnd/>
                          </a:ln>
                        </wps:spPr>
                        <wps:txbx>
                          <w:txbxContent>
                            <w:p w14:paraId="62B850CA" w14:textId="77777777" w:rsidR="004E3754" w:rsidRDefault="004E3754" w:rsidP="003A38BB"/>
                          </w:txbxContent>
                        </wps:txbx>
                        <wps:bodyPr rot="0" vert="horz" wrap="square" lIns="91440" tIns="45720" rIns="91440" bIns="45720" anchor="t" anchorCtr="0" upright="1">
                          <a:noAutofit/>
                        </wps:bodyPr>
                      </wps:wsp>
                      <wps:wsp>
                        <wps:cNvPr id="61" name="Rectangle 61"/>
                        <wps:cNvSpPr>
                          <a:spLocks noChangeArrowheads="1"/>
                        </wps:cNvSpPr>
                        <wps:spPr bwMode="auto">
                          <a:xfrm>
                            <a:off x="5520582" y="761404"/>
                            <a:ext cx="203200" cy="2546156"/>
                          </a:xfrm>
                          <a:prstGeom prst="rect">
                            <a:avLst/>
                          </a:prstGeom>
                          <a:solidFill>
                            <a:srgbClr val="FFFFFF"/>
                          </a:solidFill>
                          <a:ln w="9525">
                            <a:solidFill>
                              <a:srgbClr val="000000"/>
                            </a:solidFill>
                            <a:miter lim="800000"/>
                            <a:headEnd/>
                            <a:tailEnd/>
                          </a:ln>
                        </wps:spPr>
                        <wps:txbx>
                          <w:txbxContent>
                            <w:p w14:paraId="29032E25" w14:textId="77777777" w:rsidR="004E3754" w:rsidRDefault="004E3754" w:rsidP="003A38BB"/>
                          </w:txbxContent>
                        </wps:txbx>
                        <wps:bodyPr rot="0" vert="horz" wrap="square" lIns="91440" tIns="45720" rIns="91440" bIns="45720" anchor="t" anchorCtr="0" upright="1">
                          <a:noAutofit/>
                        </wps:bodyPr>
                      </wps:wsp>
                      <wps:wsp>
                        <wps:cNvPr id="62" name="Line 166"/>
                        <wps:cNvCnPr>
                          <a:cxnSpLocks noChangeShapeType="1"/>
                        </wps:cNvCnPr>
                        <wps:spPr bwMode="auto">
                          <a:xfrm>
                            <a:off x="3796212"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167"/>
                        <wps:cNvSpPr txBox="1">
                          <a:spLocks noChangeArrowheads="1"/>
                        </wps:cNvSpPr>
                        <wps:spPr bwMode="auto">
                          <a:xfrm>
                            <a:off x="5060102" y="169556"/>
                            <a:ext cx="873337"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A33D4" w14:textId="77777777" w:rsidR="004E3754" w:rsidRPr="00D43E51" w:rsidRDefault="004E3754" w:rsidP="003A38BB">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160" name="Line 168"/>
                        <wps:cNvCnPr>
                          <a:cxnSpLocks noChangeShapeType="1"/>
                        </wps:cNvCnPr>
                        <wps:spPr bwMode="auto">
                          <a:xfrm flipH="1">
                            <a:off x="3782462"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Rectangle 161"/>
                        <wps:cNvSpPr/>
                        <wps:spPr>
                          <a:xfrm>
                            <a:off x="3889291"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F939B" w14:textId="77777777" w:rsidR="004E3754" w:rsidRDefault="004E3754"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162"/>
                        <wps:cNvSpPr txBox="1">
                          <a:spLocks noChangeArrowheads="1"/>
                        </wps:cNvSpPr>
                        <wps:spPr bwMode="auto">
                          <a:xfrm>
                            <a:off x="3895573" y="2365063"/>
                            <a:ext cx="1218119" cy="38069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2428D4" w14:textId="02742747" w:rsidR="004E3754" w:rsidRPr="00452104" w:rsidRDefault="004E3754" w:rsidP="003A38BB">
                              <w:pPr>
                                <w:pStyle w:val="NormalWeb"/>
                                <w:spacing w:before="0"/>
                                <w:jc w:val="center"/>
                                <w:rPr>
                                  <w:sz w:val="22"/>
                                  <w:szCs w:val="22"/>
                                </w:rPr>
                              </w:pPr>
                              <w:r w:rsidRPr="00452104">
                                <w:rPr>
                                  <w:sz w:val="22"/>
                                  <w:szCs w:val="22"/>
                                </w:rPr>
                                <w:t>Indications</w:t>
                              </w:r>
                              <w:r>
                                <w:rPr>
                                  <w:sz w:val="22"/>
                                  <w:szCs w:val="22"/>
                                </w:rPr>
                                <w:t>/</w:t>
                              </w:r>
                            </w:p>
                            <w:p w14:paraId="3BC88175" w14:textId="7F19463C" w:rsidR="004E3754" w:rsidRPr="00452104" w:rsidRDefault="004E3754" w:rsidP="003A38BB">
                              <w:pPr>
                                <w:pStyle w:val="NormalWeb"/>
                                <w:spacing w:before="0"/>
                                <w:jc w:val="center"/>
                                <w:rPr>
                                  <w:sz w:val="22"/>
                                  <w:szCs w:val="22"/>
                                </w:rPr>
                              </w:pPr>
                              <w:r w:rsidRPr="00452104">
                                <w:rPr>
                                  <w:sz w:val="22"/>
                                  <w:szCs w:val="22"/>
                                </w:rPr>
                                <w:t>Notifications</w:t>
                              </w:r>
                            </w:p>
                            <w:p w14:paraId="161B30F6" w14:textId="77777777" w:rsidR="004E3754" w:rsidRDefault="004E3754" w:rsidP="003A38BB">
                              <w:pPr>
                                <w:pStyle w:val="NormalWeb"/>
                              </w:pPr>
                              <w:r>
                                <w:t> </w:t>
                              </w:r>
                            </w:p>
                            <w:p w14:paraId="2C31FD79" w14:textId="77777777" w:rsidR="004E3754" w:rsidRDefault="004E3754" w:rsidP="003A38BB">
                              <w:pPr>
                                <w:pStyle w:val="NormalWeb"/>
                              </w:pPr>
                              <w:r>
                                <w:rPr>
                                  <w:sz w:val="22"/>
                                  <w:szCs w:val="22"/>
                                </w:rPr>
                                <w:t>Message 1</w:t>
                              </w:r>
                            </w:p>
                          </w:txbxContent>
                        </wps:txbx>
                        <wps:bodyPr rot="0" vert="horz" wrap="square" lIns="0" tIns="45720" rIns="0" bIns="0" anchor="t" anchorCtr="0" upright="1">
                          <a:noAutofit/>
                        </wps:bodyPr>
                      </wps:wsp>
                      <wps:wsp>
                        <wps:cNvPr id="164" name="Rectangle 164"/>
                        <wps:cNvSpPr/>
                        <wps:spPr>
                          <a:xfrm>
                            <a:off x="3889291" y="2745968"/>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7E1163" w14:textId="77777777" w:rsidR="004E3754" w:rsidRDefault="004E3754" w:rsidP="003A38BB">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Text Box 165"/>
                        <wps:cNvSpPr txBox="1"/>
                        <wps:spPr>
                          <a:xfrm>
                            <a:off x="778438" y="3481702"/>
                            <a:ext cx="147637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B9A30" w14:textId="0FE4518F" w:rsidR="004E3754" w:rsidRPr="00D43E51" w:rsidRDefault="004E3754" w:rsidP="00452104">
                              <w:pPr>
                                <w:spacing w:before="0"/>
                                <w:jc w:val="center"/>
                                <w:rPr>
                                  <w:szCs w:val="24"/>
                                </w:rPr>
                              </w:pPr>
                              <w:r>
                                <w:rPr>
                                  <w:szCs w:val="24"/>
                                </w:rPr>
                                <w:t>IEEE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Text Box 166"/>
                        <wps:cNvSpPr txBox="1"/>
                        <wps:spPr>
                          <a:xfrm>
                            <a:off x="3907140" y="3419814"/>
                            <a:ext cx="1552575"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9446B" w14:textId="575B3F74" w:rsidR="004E3754" w:rsidRPr="00D43E51" w:rsidRDefault="004E3754" w:rsidP="00452104">
                              <w:pPr>
                                <w:spacing w:before="0"/>
                                <w:rPr>
                                  <w:szCs w:val="24"/>
                                </w:rPr>
                              </w:pPr>
                              <w:r>
                                <w:rPr>
                                  <w:szCs w:val="24"/>
                                </w:rPr>
                                <w:t>BTLE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7"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166"/>
                        <wps:cNvCnPr>
                          <a:cxnSpLocks noChangeShapeType="1"/>
                        </wps:cNvCnPr>
                        <wps:spPr bwMode="auto">
                          <a:xfrm>
                            <a:off x="3796090" y="286771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168"/>
                        <wps:cNvCnPr>
                          <a:cxnSpLocks noChangeShapeType="1"/>
                        </wps:cNvCnPr>
                        <wps:spPr bwMode="auto">
                          <a:xfrm flipH="1">
                            <a:off x="3796725" y="29972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Text Box 162"/>
                        <wps:cNvSpPr txBox="1">
                          <a:spLocks noChangeArrowheads="1"/>
                        </wps:cNvSpPr>
                        <wps:spPr bwMode="auto">
                          <a:xfrm>
                            <a:off x="3882570" y="1626527"/>
                            <a:ext cx="123571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35E83B" w14:textId="07A85AFF" w:rsidR="004E3754" w:rsidRDefault="004E3754" w:rsidP="00452104">
                              <w:pPr>
                                <w:pStyle w:val="NormalWeb"/>
                                <w:spacing w:before="0"/>
                                <w:jc w:val="center"/>
                              </w:pPr>
                              <w:r>
                                <w:rPr>
                                  <w:sz w:val="22"/>
                                  <w:szCs w:val="22"/>
                                </w:rPr>
                                <w:t>RACP Processes</w:t>
                              </w:r>
                            </w:p>
                            <w:p w14:paraId="581AEBC9" w14:textId="77777777" w:rsidR="004E3754" w:rsidRDefault="004E3754" w:rsidP="00452104">
                              <w:pPr>
                                <w:pStyle w:val="NormalWeb"/>
                              </w:pPr>
                              <w:r>
                                <w:t> </w:t>
                              </w:r>
                            </w:p>
                            <w:p w14:paraId="1BD45B62" w14:textId="77777777" w:rsidR="004E3754" w:rsidRDefault="004E3754" w:rsidP="00452104">
                              <w:pPr>
                                <w:pStyle w:val="NormalWeb"/>
                              </w:pPr>
                              <w:r>
                                <w:rPr>
                                  <w:sz w:val="22"/>
                                  <w:szCs w:val="22"/>
                                </w:rPr>
                                <w:t>Message 1</w:t>
                              </w:r>
                            </w:p>
                          </w:txbxContent>
                        </wps:txbx>
                        <wps:bodyPr rot="0" vert="horz" wrap="square" lIns="0" tIns="45720" rIns="0" bIns="0" anchor="t" anchorCtr="0" upright="1">
                          <a:noAutofit/>
                        </wps:bodyPr>
                      </wps:wsp>
                      <wps:wsp>
                        <wps:cNvPr id="330" name="Rectangle 330"/>
                        <wps:cNvSpPr/>
                        <wps:spPr>
                          <a:xfrm>
                            <a:off x="3882570" y="1884972"/>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4D8C6E" w14:textId="77777777" w:rsidR="004E3754" w:rsidRDefault="004E3754" w:rsidP="00452104">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Line 166"/>
                        <wps:cNvCnPr>
                          <a:cxnSpLocks noChangeShapeType="1"/>
                        </wps:cNvCnPr>
                        <wps:spPr bwMode="auto">
                          <a:xfrm>
                            <a:off x="3805735" y="2127542"/>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168"/>
                        <wps:cNvCnPr>
                          <a:cxnSpLocks noChangeShapeType="1"/>
                        </wps:cNvCnPr>
                        <wps:spPr bwMode="auto">
                          <a:xfrm flipH="1">
                            <a:off x="3791765" y="2016417"/>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097BCF6" id="Canvas 176" o:spid="_x0000_s1289" editas="canvas" style="width:468.25pt;height:302.4pt;mso-position-horizontal-relative:char;mso-position-vertical-relative:line" coordsize="59467,3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">
                <v:shape id="_x0000_s1290" type="#_x0000_t75" style="position:absolute;width:59467;height:38404;visibility:visible;mso-wrap-style:square">
                  <v:fill o:detectmouseclick="t"/>
                  <v:path o:connecttype="none"/>
                </v:shape>
                <v:shape id="Text Box 165" o:spid="_x0000_s1291" type="#_x0000_t202" style="position:absolute;left:26315;top:26594;width:10083;height:38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YMUA&#10;AADcAAAADwAAAGRycy9kb3ducmV2LnhtbESPQWvCQBSE74X+h+UVeqsbI5QkdRURhBzaQ6Pi9ZF9&#10;TYLZt3F31fjvu4LgcZiZb5j5cjS9uJDznWUF00kCgri2uuNGwW67+chA+ICssbdMCm7kYbl4fZlj&#10;oe2Vf+lShUZECPsCFbQhDIWUvm7JoJ/YgTh6f9YZDFG6RmqH1wg3vUyT5FMa7DgutDjQuqX6WJ2N&#10;gp91XmVlenOHfFZuquw0td/ZXqn3t3H1BSLQGJ7hR7vUCmZ5Cv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uhgxQAAANwAAAAPAAAAAAAAAAAAAAAAAJgCAABkcnMv&#10;ZG93bnJldi54bWxQSwUGAAAAAAQABAD1AAAAigMAAAAA&#10;" fillcolor="white [3201]" stroked="f" strokeweight=".5pt">
                  <v:textbox>
                    <w:txbxContent>
                      <w:p w14:paraId="5F6AC8EE" w14:textId="77777777" w:rsidR="004E3754" w:rsidRDefault="004E3754" w:rsidP="00D40D8E">
                        <w:pPr>
                          <w:pStyle w:val="NormalWeb"/>
                          <w:spacing w:before="0"/>
                          <w:jc w:val="center"/>
                          <w:rPr>
                            <w:sz w:val="22"/>
                            <w:szCs w:val="22"/>
                          </w:rPr>
                        </w:pPr>
                        <w:r>
                          <w:rPr>
                            <w:sz w:val="22"/>
                            <w:szCs w:val="22"/>
                          </w:rPr>
                          <w:t>Non Persistent</w:t>
                        </w:r>
                      </w:p>
                      <w:p w14:paraId="252177C2" w14:textId="7099E317" w:rsidR="004E3754" w:rsidRDefault="004E3754" w:rsidP="00D40D8E">
                        <w:pPr>
                          <w:pStyle w:val="NormalWeb"/>
                          <w:spacing w:before="0"/>
                          <w:jc w:val="center"/>
                        </w:pPr>
                        <w:r>
                          <w:rPr>
                            <w:sz w:val="22"/>
                            <w:szCs w:val="22"/>
                          </w:rPr>
                          <w:t xml:space="preserve"> Data transfer</w:t>
                        </w:r>
                      </w:p>
                    </w:txbxContent>
                  </v:textbox>
                </v:shape>
                <v:shape id="Text Box 165" o:spid="_x0000_s1292" type="#_x0000_t202" style="position:absolute;left:26315;top:18593;width:10001;height:38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2F8UA&#10;AADcAAAADwAAAGRycy9kb3ducmV2LnhtbESPQWvCQBSE7wX/w/IEb3UThZJEVxFByMEemlp6fWSf&#10;STD7Nu6uGv99t1DocZiZb5j1djS9uJPznWUF6TwBQVxb3XGj4PR5eM1A+ICssbdMCp7kYbuZvKyx&#10;0PbBH3SvQiMihH2BCtoQhkJKX7dk0M/tQBy9s3UGQ5SukdrhI8JNLxdJ8iYNdhwXWhxo31J9qW5G&#10;wfs+r7Jy8XTf+bI8VNk1tcfsS6nZdNytQAQaw3/4r11qBcs8hd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HYXxQAAANwAAAAPAAAAAAAAAAAAAAAAAJgCAABkcnMv&#10;ZG93bnJldi54bWxQSwUGAAAAAAQABAD1AAAAigMAAAAA&#10;" fillcolor="white [3201]" stroked="f" strokeweight=".5pt">
                  <v:textbox>
                    <w:txbxContent>
                      <w:p w14:paraId="41CE59CC" w14:textId="725CB8E1" w:rsidR="004E3754" w:rsidRDefault="004E3754" w:rsidP="00D40D8E">
                        <w:pPr>
                          <w:pStyle w:val="NormalWeb"/>
                          <w:spacing w:before="0"/>
                          <w:jc w:val="center"/>
                          <w:rPr>
                            <w:sz w:val="22"/>
                            <w:szCs w:val="22"/>
                          </w:rPr>
                        </w:pPr>
                        <w:r>
                          <w:rPr>
                            <w:sz w:val="22"/>
                            <w:szCs w:val="22"/>
                          </w:rPr>
                          <w:t>Persistent data</w:t>
                        </w:r>
                      </w:p>
                      <w:p w14:paraId="73FAAA1B" w14:textId="144CED44" w:rsidR="004E3754" w:rsidRDefault="004E3754" w:rsidP="00D40D8E">
                        <w:pPr>
                          <w:pStyle w:val="NormalWeb"/>
                          <w:spacing w:before="0"/>
                          <w:jc w:val="center"/>
                        </w:pPr>
                        <w:proofErr w:type="gramStart"/>
                        <w:r>
                          <w:rPr>
                            <w:sz w:val="22"/>
                            <w:szCs w:val="22"/>
                          </w:rPr>
                          <w:t>transfer</w:t>
                        </w:r>
                        <w:proofErr w:type="gramEnd"/>
                      </w:p>
                    </w:txbxContent>
                  </v:textbox>
                </v:shape>
                <v:shape id="Text Box 165" o:spid="_x0000_s1293" type="#_x0000_t202" style="position:absolute;left:26315;top:11772;width:9734;height:29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TjMEA&#10;AADcAAAADwAAAGRycy9kb3ducmV2LnhtbERPTYvCMBC9L/gfwgje1lQFaatRRBB6WA9bd/E6NGNb&#10;bCY1yWr995uD4PHxvtfbwXTiTs63lhXMpgkI4srqlmsFP6fDZwrCB2SNnWVS8CQP283oY425tg/+&#10;pnsZahFD2OeooAmhz6X0VUMG/dT2xJG7WGcwROhqqR0+Yrjp5DxJltJgy7GhwZ72DVXX8s8oOO6z&#10;Mi3mT3fOFsWhTG8z+5X+KjUZD7sViEBDeItf7kIrWGRxfj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s04zBAAAA3AAAAA8AAAAAAAAAAAAAAAAAmAIAAGRycy9kb3du&#10;cmV2LnhtbFBLBQYAAAAABAAEAPUAAACGAwAAAAA=&#10;" fillcolor="white [3201]" stroked="f" strokeweight=".5pt">
                  <v:textbox>
                    <w:txbxContent>
                      <w:p w14:paraId="4F3DD963" w14:textId="5CA38F09" w:rsidR="004E3754" w:rsidRPr="004C01D1" w:rsidRDefault="004E3754" w:rsidP="004C01D1">
                        <w:pPr>
                          <w:pStyle w:val="NormalWeb"/>
                          <w:spacing w:before="0"/>
                          <w:jc w:val="center"/>
                          <w:rPr>
                            <w:sz w:val="22"/>
                            <w:szCs w:val="22"/>
                          </w:rPr>
                        </w:pPr>
                        <w:r w:rsidRPr="004C01D1">
                          <w:rPr>
                            <w:sz w:val="22"/>
                            <w:szCs w:val="22"/>
                          </w:rPr>
                          <w:t>Configuration</w:t>
                        </w:r>
                      </w:p>
                    </w:txbxContent>
                  </v:textbox>
                </v:shape>
                <v:shape id="Text Box 160" o:spid="_x0000_s1294"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585376FB" w14:textId="77777777" w:rsidR="004E3754" w:rsidRPr="00D43E51" w:rsidRDefault="004E3754" w:rsidP="003A38BB">
                        <w:pPr>
                          <w:spacing w:before="0"/>
                          <w:jc w:val="center"/>
                          <w:rPr>
                            <w:sz w:val="22"/>
                            <w:szCs w:val="22"/>
                          </w:rPr>
                        </w:pPr>
                        <w:r w:rsidRPr="00D43E51">
                          <w:rPr>
                            <w:sz w:val="22"/>
                            <w:szCs w:val="22"/>
                          </w:rPr>
                          <w:t>Device Observation Source</w:t>
                        </w:r>
                      </w:p>
                      <w:p w14:paraId="15087253" w14:textId="77777777" w:rsidR="004E3754" w:rsidRPr="00D43E51" w:rsidRDefault="004E3754" w:rsidP="003A38BB">
                        <w:pPr>
                          <w:rPr>
                            <w:sz w:val="22"/>
                            <w:szCs w:val="22"/>
                          </w:rPr>
                        </w:pPr>
                      </w:p>
                      <w:p w14:paraId="0016864A" w14:textId="77777777" w:rsidR="004E3754" w:rsidRPr="007C1AAC" w:rsidRDefault="004E3754" w:rsidP="003A38BB">
                        <w:pPr>
                          <w:jc w:val="center"/>
                          <w:rPr>
                            <w:sz w:val="22"/>
                            <w:szCs w:val="22"/>
                          </w:rPr>
                        </w:pPr>
                        <w:r w:rsidRPr="007C1AAC">
                          <w:rPr>
                            <w:sz w:val="22"/>
                            <w:szCs w:val="22"/>
                          </w:rPr>
                          <w:t>A</w:t>
                        </w:r>
                        <w:r>
                          <w:rPr>
                            <w:sz w:val="22"/>
                            <w:szCs w:val="22"/>
                          </w:rPr>
                          <w:t>ctor A</w:t>
                        </w:r>
                      </w:p>
                    </w:txbxContent>
                  </v:textbox>
                </v:shape>
                <v:line id="Line 161" o:spid="_x0000_s1295"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2cMAAADbAAAADwAAAGRycy9kb3ducmV2LnhtbESPTW/CMAyG75P4D5GRuI0UDtNWCAgh&#10;IXFgTAPE2WpMW2ickoTS/fv5MGk3W34/Hs+XvWtURyHWng1Mxhko4sLbmksDp+Pm9R1UTMgWG89k&#10;4IciLBeDlznm1j/5m7pDKpWEcMzRQJVSm2sdi4ocxrFvieV28cFhkjWU2gZ8Srhr9DTL3rTDmqWh&#10;wpbWFRW3w8NJb1Huwv18vfXby+duc+fuY3/8MmY07FczUIn69C/+c2+t4Au9/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fhNnDAAAA2wAAAA8AAAAAAAAAAAAA&#10;AAAAoQIAAGRycy9kb3ducmV2LnhtbFBLBQYAAAAABAAEAPkAAACRAwAAAAA=&#10;">
                  <v:stroke dashstyle="dash"/>
                </v:line>
                <v:shape id="Text Box 162" o:spid="_x0000_s1296" type="#_x0000_t202" style="position:absolute;left:7781;top:8964;width:12606;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DuBMAA&#10;AADbAAAADwAAAGRycy9kb3ducmV2LnhtbERPzWrDMAy+D/oORoXdVic5jJLVLWUw2KUbS/sAaqwl&#10;oZGc2m6Svf08GPSmj+9Xm93MvRrJh86JgXyVgSKpne2kMXA6vj2tQYWIYrF3QgZ+KMBuu3jYYGnd&#10;JF80VrFRKURCiQbaGIdS61C3xBhWbiBJ3LfzjDFB32jrcUrh3Osiy541YyepocWBXluqL9WNDdyK&#10;j+yah8PoizMfcKr4+mnZmMflvH8BFWmOd/G/+92m+Tn8/ZIO0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DuBMAAAADbAAAADwAAAAAAAAAAAAAAAACYAgAAZHJzL2Rvd25y&#10;ZXYueG1sUEsFBgAAAAAEAAQA9QAAAIUDAAAAAA==&#10;" filled="f" strokeweight="1.25pt">
                  <v:textbox inset="0,,0,0">
                    <w:txbxContent>
                      <w:p w14:paraId="27441401" w14:textId="23A6BE2E" w:rsidR="004E3754" w:rsidRPr="00B5468C" w:rsidRDefault="004E3754" w:rsidP="003A38BB">
                        <w:pPr>
                          <w:spacing w:before="0"/>
                          <w:jc w:val="center"/>
                          <w:rPr>
                            <w:sz w:val="18"/>
                            <w:szCs w:val="18"/>
                          </w:rPr>
                        </w:pPr>
                        <w:r>
                          <w:rPr>
                            <w:sz w:val="18"/>
                            <w:szCs w:val="18"/>
                          </w:rPr>
                          <w:t>Associate and Configure</w:t>
                        </w:r>
                      </w:p>
                      <w:p w14:paraId="79C02195" w14:textId="77777777" w:rsidR="004E3754" w:rsidRDefault="004E3754" w:rsidP="003A38BB"/>
                      <w:p w14:paraId="5AD54C4F" w14:textId="77777777" w:rsidR="004E3754" w:rsidRPr="007C1AAC" w:rsidRDefault="004E3754" w:rsidP="003A38BB">
                        <w:pPr>
                          <w:rPr>
                            <w:sz w:val="22"/>
                            <w:szCs w:val="22"/>
                          </w:rPr>
                        </w:pPr>
                        <w:r>
                          <w:rPr>
                            <w:sz w:val="22"/>
                            <w:szCs w:val="22"/>
                          </w:rPr>
                          <w:t xml:space="preserve">Message </w:t>
                        </w:r>
                        <w:r w:rsidRPr="007C1AAC">
                          <w:rPr>
                            <w:sz w:val="22"/>
                            <w:szCs w:val="22"/>
                          </w:rPr>
                          <w:t>1</w:t>
                        </w:r>
                      </w:p>
                    </w:txbxContent>
                  </v:textbox>
                </v:shape>
                <v:line id="Line 163" o:spid="_x0000_s1297"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yrxMEAAADbAAAADwAAAGRycy9kb3ducmV2LnhtbERPTWvCQBC9F/wPywje6sYi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LKvEwQAAANsAAAAPAAAAAAAAAAAAAAAA&#10;AKECAABkcnMvZG93bnJldi54bWxQSwUGAAAAAAQABAD5AAAAjwMAAAAA&#10;">
                  <v:stroke dashstyle="dash"/>
                </v:line>
                <v:rect id="Rectangle 164" o:spid="_x0000_s1298"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rect id="Rectangle 165" o:spid="_x0000_s1299"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shape id="Text Box 167" o:spid="_x0000_s1300"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14:paraId="1F5A72F1" w14:textId="77777777" w:rsidR="004E3754" w:rsidRPr="00D43E51" w:rsidRDefault="004E3754" w:rsidP="003A38BB">
                        <w:pPr>
                          <w:spacing w:before="0"/>
                          <w:jc w:val="center"/>
                          <w:rPr>
                            <w:sz w:val="22"/>
                            <w:szCs w:val="22"/>
                          </w:rPr>
                        </w:pPr>
                        <w:r w:rsidRPr="00D43E51">
                          <w:rPr>
                            <w:sz w:val="22"/>
                            <w:szCs w:val="22"/>
                          </w:rPr>
                          <w:t>Sensor Data Consumer</w:t>
                        </w:r>
                      </w:p>
                    </w:txbxContent>
                  </v:textbox>
                </v:shape>
                <v:rect id="Rectangle 46" o:spid="_x0000_s1301" style="position:absolute;left:7779;top:11550;width:13891;height: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s+MIA&#10;AADbAAAADwAAAGRycy9kb3ducmV2LnhtbESPQWvCQBSE7wX/w/IKvdVN0xIkukoRBKknY/D8yD43&#10;odm3IbvG9d93hYLHYWa+YVabaHsx0eg7xwo+5hkI4sbpjo2C+rR7X4DwAVlj75gU3MnDZj17WWGp&#10;3Y2PNFXBiARhX6KCNoShlNI3LVn0czcQJ+/iRoshydFIPeItwW0v8ywrpMWO00KLA21ban6rq1Vw&#10;Xhy1qeNPZQ+f1+0lL7yNwSv19hq/lyACxfAM/7f3WsFXAY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2z4wgAAANsAAAAPAAAAAAAAAAAAAAAAAJgCAABkcnMvZG93&#10;bnJldi54bWxQSwUGAAAAAAQABAD1AAAAhwMAAAAA&#10;" filled="f" strokecolor="black [3213]" strokeweight=".5pt"/>
                <v:shape id="Text Box 162" o:spid="_x0000_s1302" type="#_x0000_t202" style="position:absolute;left:7784;top:17401;width:12359;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89sIA&#10;AADbAAAADwAAAGRycy9kb3ducmV2LnhtbESPUUvDQBCE3wX/w7GCb+bSIFVir0UEwZdamvoD1tya&#10;BLN76d01if++Vyj4OMzMN8xqM3OvRvKhc2JgkeWgSGpnO2kMfB3eH55BhYhisXdCBv4owGZ9e7PC&#10;0rpJ9jRWsVEJIqFEA22MQ6l1qFtiDJkbSJL34zxjTNI32nqcEpx7XeT5UjN2khZaHOitpfq3OrGB&#10;U/GZHxdhO/rim7c4VXzcWTbm/m5+fQEVaY7/4Wv7wxp4fIL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vz2wgAAANsAAAAPAAAAAAAAAAAAAAAAAJgCAABkcnMvZG93&#10;bnJldi54bWxQSwUGAAAAAAQABAD1AAAAhwMAAAAA&#10;" filled="f" strokeweight="1.25pt">
                  <v:textbox inset="0,,0,0">
                    <w:txbxContent>
                      <w:p w14:paraId="2D3C8A5F" w14:textId="1ECF8FB4" w:rsidR="004E3754" w:rsidRDefault="004E3754" w:rsidP="003A38BB">
                        <w:pPr>
                          <w:pStyle w:val="NormalWeb"/>
                          <w:spacing w:before="0"/>
                          <w:jc w:val="center"/>
                        </w:pPr>
                        <w:r>
                          <w:rPr>
                            <w:sz w:val="22"/>
                            <w:szCs w:val="22"/>
                          </w:rPr>
                          <w:t>PM Store Actions</w:t>
                        </w:r>
                      </w:p>
                      <w:p w14:paraId="069529F8" w14:textId="77777777" w:rsidR="004E3754" w:rsidRDefault="004E3754" w:rsidP="003A38BB">
                        <w:pPr>
                          <w:pStyle w:val="NormalWeb"/>
                        </w:pPr>
                        <w:r>
                          <w:t> </w:t>
                        </w:r>
                      </w:p>
                      <w:p w14:paraId="2377BF33" w14:textId="77777777" w:rsidR="004E3754" w:rsidRDefault="004E3754" w:rsidP="003A38BB">
                        <w:pPr>
                          <w:pStyle w:val="NormalWeb"/>
                        </w:pPr>
                        <w:r>
                          <w:rPr>
                            <w:sz w:val="22"/>
                            <w:szCs w:val="22"/>
                          </w:rPr>
                          <w:t>Message 1</w:t>
                        </w:r>
                      </w:p>
                    </w:txbxContent>
                  </v:textbox>
                </v:shape>
                <v:rect id="Rectangle 48" o:spid="_x0000_s1303" style="position:absolute;left:7785;top:19991;width:1388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hLsIA&#10;AADbAAAADwAAAGRycy9kb3ducmV2LnhtbERPu27CMBTdK/EP1kXqVhyqkKKAQfSBhNSFAgNsV/Yl&#10;iYivU9uF8Pf1UKnj0XnPl71txZV8aBwrGI8yEMTamYYrBYf9+mkKIkRkg61jUnCnAMvF4GGOpXE3&#10;/qLrLlYihXAoUUEdY1dKGXRNFsPIdcSJOztvMSboK2k83lK4beVzlhXSYsOpocaO3mrSl92PVfAy&#10;KV5drnP/8V3I7vx52h71+0qpx2G/moGI1Md/8Z97YxTkaWz6kn6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2EuwgAAANsAAAAPAAAAAAAAAAAAAAAAAJgCAABkcnMvZG93&#10;bnJldi54bWxQSwUGAAAAAAQABAD1AAAAhwMAAAAA&#10;" filled="f" strokecolor="windowText" strokeweight=".5pt">
                  <v:textbox>
                    <w:txbxContent>
                      <w:p w14:paraId="3C0F7E6D" w14:textId="77777777" w:rsidR="004E3754" w:rsidRDefault="004E3754" w:rsidP="003A38BB"/>
                    </w:txbxContent>
                  </v:textbox>
                </v:rect>
                <v:shape id="Text Box 162" o:spid="_x0000_s1304" type="#_x0000_t202" style="position:absolute;left:7783;top:26057;width:1192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NH8IA&#10;AADbAAAADwAAAGRycy9kb3ducmV2LnhtbESPUUvDQBCE3wX/w7GCb+bSIEVjr0UEwZdamvoD1tya&#10;BLN76d01if++Vyj4OMzMN8xqM3OvRvKhc2JgkeWgSGpnO2kMfB3eH55AhYhisXdCBv4owGZ9e7PC&#10;0rpJ9jRWsVEJIqFEA22MQ6l1qFtiDJkbSJL34zxjTNI32nqcEpx7XeT5UjN2khZaHOitpfq3OrGB&#10;U/GZHxdhO/rim7c4VXzcWTbm/m5+fQEVaY7/4Wv7wxp4fIb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1c0fwgAAANsAAAAPAAAAAAAAAAAAAAAAAJgCAABkcnMvZG93&#10;bnJldi54bWxQSwUGAAAAAAQABAD1AAAAhwMAAAAA&#10;" filled="f" strokeweight="1.25pt">
                  <v:textbox inset="0,,0,0">
                    <w:txbxContent>
                      <w:p w14:paraId="655D0A49" w14:textId="18BB03AA" w:rsidR="004E3754" w:rsidRDefault="004E3754" w:rsidP="003A38BB">
                        <w:pPr>
                          <w:pStyle w:val="NormalWeb"/>
                          <w:spacing w:before="0"/>
                          <w:jc w:val="center"/>
                        </w:pPr>
                        <w:r>
                          <w:rPr>
                            <w:sz w:val="22"/>
                            <w:szCs w:val="22"/>
                          </w:rPr>
                          <w:t>Scan Event Report</w:t>
                        </w:r>
                      </w:p>
                      <w:p w14:paraId="3D608B61" w14:textId="77777777" w:rsidR="004E3754" w:rsidRDefault="004E3754" w:rsidP="003A38BB">
                        <w:pPr>
                          <w:pStyle w:val="NormalWeb"/>
                        </w:pPr>
                        <w:r>
                          <w:t> </w:t>
                        </w:r>
                      </w:p>
                      <w:p w14:paraId="3BCFE18E" w14:textId="77777777" w:rsidR="004E3754" w:rsidRDefault="004E3754" w:rsidP="003A38BB">
                        <w:pPr>
                          <w:pStyle w:val="NormalWeb"/>
                        </w:pPr>
                        <w:r>
                          <w:rPr>
                            <w:sz w:val="22"/>
                            <w:szCs w:val="22"/>
                          </w:rPr>
                          <w:t>Message 1</w:t>
                        </w:r>
                      </w:p>
                    </w:txbxContent>
                  </v:textbox>
                </v:shape>
                <v:line id="Line 166" o:spid="_x0000_s1305" style="position:absolute;visibility:visible;mso-wrap-style:square" from="6845,29784" to="23933,2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168" o:spid="_x0000_s1306" style="position:absolute;flip:x;visibility:visible;mso-wrap-style:square" from="6851,31079" to="23933,3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UKcQAAADbAAAADwAAAGRycy9kb3ducmV2LnhtbESPQWvCQBCF70L/wzIFL0E3Viw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ZQpxAAAANsAAAAPAAAAAAAAAAAA&#10;AAAAAKECAABkcnMvZG93bnJldi54bWxQSwUGAAAAAAQABAD5AAAAkgMAAAAA&#10;">
                  <v:stroke endarrow="block"/>
                </v:line>
                <v:rect id="Rectangle 52" o:spid="_x0000_s1307" style="position:absolute;left:7785;top:28653;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AGcUA&#10;AADbAAAADwAAAGRycy9kb3ducmV2LnhtbESPQWsCMRSE7wX/Q3iF3mq2oqtsjaKtgtBLqx709kie&#10;u0s3L9sk6vrvTaHQ4zAz3zDTeWcbcSEfascKXvoZCGLtTM2lgv1u/TwBESKywcYxKbhRgPms9zDF&#10;wrgrf9FlG0uRIBwKVFDF2BZSBl2RxdB3LXHyTs5bjEn6UhqP1wS3jRxkWS4t1pwWKmzprSL9vT1b&#10;BeNRvnRDPfSrn1y2p4/j50G/L5R6euwWryAidfE//NfeGAWjAfx+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GsAZxQAAANsAAAAPAAAAAAAAAAAAAAAAAJgCAABkcnMv&#10;ZG93bnJldi54bWxQSwUGAAAAAAQABAD1AAAAigMAAAAA&#10;" filled="f" strokecolor="windowText" strokeweight=".5pt">
                  <v:textbox>
                    <w:txbxContent>
                      <w:p w14:paraId="52F4ED57" w14:textId="77777777" w:rsidR="004E3754" w:rsidRDefault="004E3754" w:rsidP="003A38BB"/>
                    </w:txbxContent>
                  </v:textbox>
                </v:rect>
                <v:shape id="Text Box 160" o:spid="_x0000_s1308" type="#_x0000_t202" style="position:absolute;left:32293;top:1277;width:9137;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14:paraId="171C0972" w14:textId="77777777" w:rsidR="004E3754" w:rsidRPr="00D43E51" w:rsidRDefault="004E3754" w:rsidP="003A38BB">
                        <w:pPr>
                          <w:pStyle w:val="NormalWeb"/>
                          <w:spacing w:before="0"/>
                          <w:jc w:val="center"/>
                          <w:rPr>
                            <w:sz w:val="22"/>
                            <w:szCs w:val="22"/>
                          </w:rPr>
                        </w:pPr>
                        <w:r w:rsidRPr="00D43E51">
                          <w:rPr>
                            <w:sz w:val="22"/>
                            <w:szCs w:val="22"/>
                          </w:rPr>
                          <w:t>Device Observation Source</w:t>
                        </w:r>
                      </w:p>
                      <w:p w14:paraId="29A31D2D" w14:textId="77777777" w:rsidR="004E3754" w:rsidRDefault="004E3754" w:rsidP="003A38BB">
                        <w:pPr>
                          <w:pStyle w:val="NormalWeb"/>
                        </w:pPr>
                        <w:r>
                          <w:t> </w:t>
                        </w:r>
                      </w:p>
                      <w:p w14:paraId="71A31B1D" w14:textId="77777777" w:rsidR="004E3754" w:rsidRDefault="004E3754" w:rsidP="003A38BB">
                        <w:pPr>
                          <w:pStyle w:val="NormalWeb"/>
                          <w:jc w:val="center"/>
                        </w:pPr>
                        <w:r>
                          <w:rPr>
                            <w:sz w:val="22"/>
                            <w:szCs w:val="22"/>
                          </w:rPr>
                          <w:t>Actor A</w:t>
                        </w:r>
                      </w:p>
                    </w:txbxContent>
                  </v:textbox>
                </v:shape>
                <v:line id="Line 161" o:spid="_x0000_s1309" style="position:absolute;visibility:visible;mso-wrap-style:square" from="36980,6552" to="369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ylbcQAAADbAAAADwAAAGRycy9kb3ducmV2LnhtbESPS2sCMRSF90L/Q7iF7mqmhao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VtxAAAANsAAAAPAAAAAAAAAAAA&#10;AAAAAKECAABkcnMvZG93bnJldi54bWxQSwUGAAAAAAQABAD5AAAAkgMAAAAA&#10;">
                  <v:stroke dashstyle="dash"/>
                </v:line>
                <v:shape id="Text Box 162" o:spid="_x0000_s1310" type="#_x0000_t202" style="position:absolute;left:38891;top:8754;width:1229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D+Wb8A&#10;AADbAAAADwAAAGRycy9kb3ducmV2LnhtbERPzWrCQBC+F/oOyxS81Y0BS0ldRYRCLyqNPsA0O01C&#10;M7Nxd03i27uHgseP73+1mbhTA/nQOjGwmGegSCpnW6kNnE+fr++gQkSx2DkhAzcKsFk/P62wsG6U&#10;bxrKWKsUIqFAA02MfaF1qBpiDHPXkyTu13nGmKCvtfU4pnDudJ5lb5qxldTQYE+7hqq/8soGrvkh&#10;uyzCfvD5D+9xLPlytGzM7GXafoCKNMWH+N/9ZQ0s09j0Jf0Avb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QP5ZvwAAANsAAAAPAAAAAAAAAAAAAAAAAJgCAABkcnMvZG93bnJl&#10;di54bWxQSwUGAAAAAAQABAD1AAAAhAMAAAAA&#10;" filled="f" strokeweight="1.25pt">
                  <v:textbox inset="0,,0,0">
                    <w:txbxContent>
                      <w:p w14:paraId="4CF28A7E" w14:textId="1BC8BD77" w:rsidR="004E3754" w:rsidRPr="003A38BB" w:rsidRDefault="004E3754" w:rsidP="003A38BB">
                        <w:pPr>
                          <w:pStyle w:val="NormalWeb"/>
                          <w:spacing w:before="0"/>
                          <w:jc w:val="center"/>
                          <w:rPr>
                            <w:sz w:val="18"/>
                            <w:szCs w:val="18"/>
                          </w:rPr>
                        </w:pPr>
                        <w:r w:rsidRPr="003A38BB">
                          <w:rPr>
                            <w:sz w:val="18"/>
                            <w:szCs w:val="18"/>
                          </w:rPr>
                          <w:t xml:space="preserve">Configure and </w:t>
                        </w:r>
                        <w:r>
                          <w:rPr>
                            <w:sz w:val="18"/>
                            <w:szCs w:val="18"/>
                          </w:rPr>
                          <w:t>I</w:t>
                        </w:r>
                        <w:r w:rsidRPr="003A38BB">
                          <w:rPr>
                            <w:sz w:val="18"/>
                            <w:szCs w:val="18"/>
                          </w:rPr>
                          <w:t>nitialize</w:t>
                        </w:r>
                      </w:p>
                      <w:p w14:paraId="0FB7E0FD" w14:textId="77777777" w:rsidR="004E3754" w:rsidRPr="003A38BB" w:rsidRDefault="004E3754" w:rsidP="003A38BB">
                        <w:pPr>
                          <w:pStyle w:val="NormalWeb"/>
                          <w:rPr>
                            <w:sz w:val="18"/>
                            <w:szCs w:val="18"/>
                          </w:rPr>
                        </w:pPr>
                        <w:r w:rsidRPr="003A38BB">
                          <w:rPr>
                            <w:sz w:val="18"/>
                            <w:szCs w:val="18"/>
                          </w:rPr>
                          <w:t> </w:t>
                        </w:r>
                      </w:p>
                      <w:p w14:paraId="1C3EFBE4" w14:textId="77777777" w:rsidR="004E3754" w:rsidRDefault="004E3754" w:rsidP="003A38BB">
                        <w:pPr>
                          <w:pStyle w:val="NormalWeb"/>
                        </w:pPr>
                        <w:r>
                          <w:rPr>
                            <w:sz w:val="22"/>
                            <w:szCs w:val="22"/>
                          </w:rPr>
                          <w:t>Message 1</w:t>
                        </w:r>
                      </w:p>
                    </w:txbxContent>
                  </v:textbox>
                </v:shape>
                <v:line id="Line 163" o:spid="_x0000_s1311" style="position:absolute;visibility:visible;mso-wrap-style:square" from="56227,6552" to="562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UhMIAAADbAAAADwAAAGRycy9kb3ducmV2LnhtbESPS4vCMBSF98L8h3AH3Gk6g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UhMIAAADbAAAADwAAAAAAAAAAAAAA&#10;AAChAgAAZHJzL2Rvd25yZXYueG1sUEsFBgAAAAAEAAQA+QAAAJADAAAAAA==&#10;">
                  <v:stroke dashstyle="dash"/>
                </v:line>
                <v:rect id="Rectangle 60" o:spid="_x0000_s1312" style="position:absolute;left:361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14:paraId="62B850CA" w14:textId="77777777" w:rsidR="004E3754" w:rsidRDefault="004E3754" w:rsidP="003A38BB"/>
                    </w:txbxContent>
                  </v:textbox>
                </v:rect>
                <v:rect id="Rectangle 61" o:spid="_x0000_s1313" style="position:absolute;left:55205;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14:paraId="29032E25" w14:textId="77777777" w:rsidR="004E3754" w:rsidRDefault="004E3754" w:rsidP="003A38BB"/>
                    </w:txbxContent>
                  </v:textbox>
                </v:rect>
                <v:line id="Line 166" o:spid="_x0000_s1314" style="position:absolute;visibility:visible;mso-wrap-style:square" from="37962,13639" to="55049,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shape id="Text Box 167" o:spid="_x0000_s1315" type="#_x0000_t202" style="position:absolute;left:50601;top:1695;width:8733;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w:txbxContent>
                      <w:p w14:paraId="06AA33D4" w14:textId="77777777" w:rsidR="004E3754" w:rsidRPr="00D43E51" w:rsidRDefault="004E3754" w:rsidP="003A38BB">
                        <w:pPr>
                          <w:pStyle w:val="NormalWeb"/>
                          <w:spacing w:before="0"/>
                          <w:jc w:val="center"/>
                          <w:rPr>
                            <w:sz w:val="22"/>
                            <w:szCs w:val="22"/>
                          </w:rPr>
                        </w:pPr>
                        <w:r w:rsidRPr="00D43E51">
                          <w:rPr>
                            <w:sz w:val="22"/>
                            <w:szCs w:val="22"/>
                          </w:rPr>
                          <w:t>Sensor Data Consumer</w:t>
                        </w:r>
                      </w:p>
                    </w:txbxContent>
                  </v:textbox>
                </v:shape>
                <v:line id="Line 168" o:spid="_x0000_s1316" style="position:absolute;flip:x;visibility:visible;mso-wrap-style:square" from="37824,12533" to="54906,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yecUAAADcAAAADwAAAGRycy9kb3ducmV2LnhtbESPQWvCQBCF74X+h2UKvQTdtILU6Cpt&#10;rVAoHqoePA7ZaRKanQ3ZUdN/3zkI3uYx73vzZrEaQmvO1KcmsoOncQ6GuIy+4crBYb8ZvYBJguyx&#10;jUwO/ijBanl/t8DCxwt/03knldEQTgU6qEW6wtpU1hQwjWNHrLuf2AcUlX1lfY8XDQ+tfc7zqQ3Y&#10;sF6osaP3msrf3Slojc2W15NJ9hZsls3o4yhfuRXnHh+G1zkYoUFu5iv96ZWban1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FyecUAAADcAAAADwAAAAAAAAAA&#10;AAAAAAChAgAAZHJzL2Rvd25yZXYueG1sUEsFBgAAAAAEAAQA+QAAAJMDAAAAAA==&#10;">
                  <v:stroke endarrow="block"/>
                </v:line>
                <v:rect id="Rectangle 161" o:spid="_x0000_s1317" style="position:absolute;left:38892;top:11339;width:13888;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u9rwA&#10;AADcAAAADwAAAGRycy9kb3ducmV2LnhtbERPzQrCMAy+C75DieBNOxWGTKuIIIienOI5rHEbrulY&#10;q9a3t4LgLR/fb5brYBrxpM7VlhVMxgkI4sLqmksFl/NuNAfhPLLGxjIpeJOD9arfW2Km7YtP9Mx9&#10;KWIIuwwVVN63mZSuqMigG9uWOHI32xn0EXal1B2+Yrhp5DRJUmmw5thQYUvbiop7/jAKrvOTLi/h&#10;kJvj7LG9TVNngndKDQdhswDhKfi/+Ofe6zg/ncD3mXiB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h672vAAAANwAAAAPAAAAAAAAAAAAAAAAAJgCAABkcnMvZG93bnJldi54&#10;bWxQSwUGAAAAAAQABAD1AAAAgQMAAAAA&#10;" filled="f" strokecolor="black [3213]" strokeweight=".5pt">
                  <v:textbox>
                    <w:txbxContent>
                      <w:p w14:paraId="049F939B" w14:textId="77777777" w:rsidR="004E3754" w:rsidRDefault="004E3754" w:rsidP="003A38BB"/>
                    </w:txbxContent>
                  </v:textbox>
                </v:rect>
                <v:shape id="Text Box 162" o:spid="_x0000_s1318" type="#_x0000_t202" style="position:absolute;left:38955;top:23650;width:12181;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48EA&#10;AADcAAAADwAAAGRycy9kb3ducmV2LnhtbERPzWrCQBC+F/oOyxR6qxtTEEldpRQEL1YafYBpdpqE&#10;Zmbj7pqkb+8WBG/z8f3OajNxpwbyoXViYD7LQJFUzrZSGzgdty9LUCGiWOyckIE/CrBZPz6ssLBu&#10;lC8aylirFCKhQANNjH2hdagaYgwz15Mk7sd5xpigr7X1OKZw7nSeZQvN2EpqaLCnj4aq3/LCBi75&#10;Z3aeh/3g82/e41jy+WDZmOen6f0NVKQp3sU3986m+YtX+H8mXa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uePBAAAA3AAAAA8AAAAAAAAAAAAAAAAAmAIAAGRycy9kb3du&#10;cmV2LnhtbFBLBQYAAAAABAAEAPUAAACGAwAAAAA=&#10;" filled="f" strokeweight="1.25pt">
                  <v:textbox inset="0,,0,0">
                    <w:txbxContent>
                      <w:p w14:paraId="6F2428D4" w14:textId="02742747" w:rsidR="004E3754" w:rsidRPr="00452104" w:rsidRDefault="004E3754" w:rsidP="003A38BB">
                        <w:pPr>
                          <w:pStyle w:val="NormalWeb"/>
                          <w:spacing w:before="0"/>
                          <w:jc w:val="center"/>
                          <w:rPr>
                            <w:sz w:val="22"/>
                            <w:szCs w:val="22"/>
                          </w:rPr>
                        </w:pPr>
                        <w:r w:rsidRPr="00452104">
                          <w:rPr>
                            <w:sz w:val="22"/>
                            <w:szCs w:val="22"/>
                          </w:rPr>
                          <w:t>Indications</w:t>
                        </w:r>
                        <w:r>
                          <w:rPr>
                            <w:sz w:val="22"/>
                            <w:szCs w:val="22"/>
                          </w:rPr>
                          <w:t>/</w:t>
                        </w:r>
                      </w:p>
                      <w:p w14:paraId="3BC88175" w14:textId="7F19463C" w:rsidR="004E3754" w:rsidRPr="00452104" w:rsidRDefault="004E3754" w:rsidP="003A38BB">
                        <w:pPr>
                          <w:pStyle w:val="NormalWeb"/>
                          <w:spacing w:before="0"/>
                          <w:jc w:val="center"/>
                          <w:rPr>
                            <w:sz w:val="22"/>
                            <w:szCs w:val="22"/>
                          </w:rPr>
                        </w:pPr>
                        <w:r w:rsidRPr="00452104">
                          <w:rPr>
                            <w:sz w:val="22"/>
                            <w:szCs w:val="22"/>
                          </w:rPr>
                          <w:t>Notifications</w:t>
                        </w:r>
                      </w:p>
                      <w:p w14:paraId="161B30F6" w14:textId="77777777" w:rsidR="004E3754" w:rsidRDefault="004E3754" w:rsidP="003A38BB">
                        <w:pPr>
                          <w:pStyle w:val="NormalWeb"/>
                        </w:pPr>
                        <w:r>
                          <w:t> </w:t>
                        </w:r>
                      </w:p>
                      <w:p w14:paraId="2C31FD79" w14:textId="77777777" w:rsidR="004E3754" w:rsidRDefault="004E3754" w:rsidP="003A38BB">
                        <w:pPr>
                          <w:pStyle w:val="NormalWeb"/>
                        </w:pPr>
                        <w:r>
                          <w:rPr>
                            <w:sz w:val="22"/>
                            <w:szCs w:val="22"/>
                          </w:rPr>
                          <w:t>Message 1</w:t>
                        </w:r>
                      </w:p>
                    </w:txbxContent>
                  </v:textbox>
                </v:shape>
                <v:rect id="Rectangle 164" o:spid="_x0000_s1319" style="position:absolute;left:38892;top:27459;width:13882;height: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s8QA&#10;AADcAAAADwAAAGRycy9kb3ducmV2LnhtbERPS2sCMRC+C/6HMAVvNVvZbsvWKD5aEHppbQ96G5Jx&#10;d+lmsiZRt//eFAre5uN7znTe21acyYfGsYKHcQaCWDvTcKXg++vt/hlEiMgGW8ek4JcCzGfDwRRL&#10;4y78SedtrEQK4VCigjrGrpQy6JoshrHriBN3cN5iTNBX0ni8pHDbykmWFdJiw6mhxo5WNemf7ckq&#10;eHosli7XuX89FrI7vO8/dnq9UGp01y9eQETq4038796YNL/I4e+Zd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wP7PEAAAA3AAAAA8AAAAAAAAAAAAAAAAAmAIAAGRycy9k&#10;b3ducmV2LnhtbFBLBQYAAAAABAAEAPUAAACJAwAAAAA=&#10;" filled="f" strokecolor="windowText" strokeweight=".5pt">
                  <v:textbox>
                    <w:txbxContent>
                      <w:p w14:paraId="6A7E1163" w14:textId="77777777" w:rsidR="004E3754" w:rsidRDefault="004E3754" w:rsidP="003A38BB">
                        <w:pPr>
                          <w:pStyle w:val="NormalWeb"/>
                        </w:pPr>
                        <w:r>
                          <w:t> </w:t>
                        </w:r>
                      </w:p>
                    </w:txbxContent>
                  </v:textbox>
                </v:rect>
                <v:shape id="Text Box 165" o:spid="_x0000_s1320" type="#_x0000_t202" style="position:absolute;left:7784;top:34817;width:14764;height:29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u0sIA&#10;AADcAAAADwAAAGRycy9kb3ducmV2LnhtbERPTYvCMBC9L/gfwgje1lRlpVajiCD04B7srngdmrEt&#10;NpNuktX6742wsLd5vM9ZbXrTihs531hWMBknIIhLqxuuFHx/7d9TED4ga2wtk4IHedisB28rzLS9&#10;85FuRahEDGGfoYI6hC6T0pc1GfRj2xFH7mKdwRChq6R2eI/hppXTJJlLgw3Hhho72tVUXotfo+Bz&#10;tyjSfPpw58Us3xfpz8Qe0pNSo2G/XYII1Id/8Z8713H+/ANez8QL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m7SwgAAANwAAAAPAAAAAAAAAAAAAAAAAJgCAABkcnMvZG93&#10;bnJldi54bWxQSwUGAAAAAAQABAD1AAAAhwMAAAAA&#10;" fillcolor="white [3201]" stroked="f" strokeweight=".5pt">
                  <v:textbox>
                    <w:txbxContent>
                      <w:p w14:paraId="311B9A30" w14:textId="0FE4518F" w:rsidR="004E3754" w:rsidRPr="00D43E51" w:rsidRDefault="004E3754" w:rsidP="00452104">
                        <w:pPr>
                          <w:spacing w:before="0"/>
                          <w:jc w:val="center"/>
                          <w:rPr>
                            <w:szCs w:val="24"/>
                          </w:rPr>
                        </w:pPr>
                        <w:r>
                          <w:rPr>
                            <w:szCs w:val="24"/>
                          </w:rPr>
                          <w:t>IEEE Flow summary</w:t>
                        </w:r>
                      </w:p>
                    </w:txbxContent>
                  </v:textbox>
                </v:shape>
                <v:shape id="Text Box 166" o:spid="_x0000_s1321" type="#_x0000_t202" style="position:absolute;left:39071;top:34198;width:15526;height:31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wpcIA&#10;AADcAAAADwAAAGRycy9kb3ducmV2LnhtbERPTYvCMBC9L/gfwgh7W1NdKLUaRQShh93DVpe9Ds3Y&#10;FptJTaLWf78RBG/zeJ+zXA+mE1dyvrWsYDpJQBBXVrdcKzjsdx8ZCB+QNXaWScGdPKxXo7cl5tre&#10;+IeuZahFDGGfo4ImhD6X0lcNGfQT2xNH7midwRChq6V2eIvhppOzJEmlwZZjQ4M9bRuqTuXFKPje&#10;zsusmN3d3/yz2JXZeWq/sl+l3sfDZgEi0BBe4qe70HF+msLjmXi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2PClwgAAANwAAAAPAAAAAAAAAAAAAAAAAJgCAABkcnMvZG93&#10;bnJldi54bWxQSwUGAAAAAAQABAD1AAAAhwMAAAAA&#10;" fillcolor="white [3201]" stroked="f" strokeweight=".5pt">
                  <v:textbox>
                    <w:txbxContent>
                      <w:p w14:paraId="5999446B" w14:textId="575B3F74" w:rsidR="004E3754" w:rsidRPr="00D43E51" w:rsidRDefault="004E3754" w:rsidP="00452104">
                        <w:pPr>
                          <w:spacing w:before="0"/>
                          <w:rPr>
                            <w:szCs w:val="24"/>
                          </w:rPr>
                        </w:pPr>
                        <w:r>
                          <w:rPr>
                            <w:szCs w:val="24"/>
                          </w:rPr>
                          <w:t>BTLE Flow Summary</w:t>
                        </w:r>
                      </w:p>
                    </w:txbxContent>
                  </v:textbox>
                </v:shape>
                <v:line id="Line 166" o:spid="_x0000_s1322" style="position:absolute;visibility:visible;mso-wrap-style:square" from="7015,13881" to="24103,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line id="Line 168" o:spid="_x0000_s1323" style="position:absolute;flip:x;visibility:visible;mso-wrap-style:square" from="6878,12775" to="23959,1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f8UAAADcAAAADwAAAGRycy9kb3ducmV2LnhtbESPQWvCQBCF74X+h2UKvQTdtILU6Cpt&#10;rVAoHqoePA7ZaRKanQ3ZUdN/3zkI3uYx73vzZrEaQmvO1KcmsoOncQ6GuIy+4crBYb8ZvYBJguyx&#10;jUwO/ijBanl/t8DCxwt/03knldEQTgU6qEW6wtpU1hQwjWNHrLuf2AcUlX1lfY8XDQ+tfc7zqQ3Y&#10;sF6osaP3msrf3Slojc2W15NJ9hZsls3o4yhfuRXnHh+G1zkYoUFu5iv96ZWbalt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f8UAAADcAAAADwAAAAAAAAAA&#10;AAAAAAChAgAAZHJzL2Rvd25yZXYueG1sUEsFBgAAAAAEAAQA+QAAAJMDAAAAAA==&#10;">
                  <v:stroke endarrow="block"/>
                </v:line>
                <v:line id="Line 166" o:spid="_x0000_s1324" style="position:absolute;visibility:visible;mso-wrap-style:square" from="7014,22411" to="24102,2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line id="Line 168" o:spid="_x0000_s1325" style="position:absolute;flip:x;visibility:visible;mso-wrap-style:square" from="6877,21305" to="23958,2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BP8UAAADcAAAADwAAAGRycy9kb3ducmV2LnhtbESPQWvCQBCF70L/wzIFL0E3VrA1dZW2&#10;KhSkh0YPPQ7ZaRKanQ3ZUeO/dwuCtxne+968Wax616gTdaH2bGAyTkERF97WXBo47LejF1BBkC02&#10;nsnAhQKslg+DBWbWn/mbTrmUKoZwyNBAJdJmWoeiIodh7FviqP36zqHEtSu17fAcw12jn9J0ph3W&#10;HC9U2NJHRcVffnSxxvaL19Np8u50ksxp8yO7VIsxw8f+7RWUUC93843+tJF7ns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RBP8UAAADcAAAADwAAAAAAAAAA&#10;AAAAAAChAgAAZHJzL2Rvd25yZXYueG1sUEsFBgAAAAAEAAQA+QAAAJMDAAAAAA==&#10;">
                  <v:stroke endarrow="block"/>
                </v:line>
                <v:line id="Line 166" o:spid="_x0000_s1326" style="position:absolute;visibility:visible;mso-wrap-style:square" from="37960,28677" to="55048,28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ylNMIAAADcAAAADwAAAAAAAAAAAAAA&#10;AAChAgAAZHJzL2Rvd25yZXYueG1sUEsFBgAAAAAEAAQA+QAAAJADAAAAAA==&#10;">
                  <v:stroke endarrow="block"/>
                </v:line>
                <v:line id="Line 168" o:spid="_x0000_s1327" style="position:absolute;flip:x;visibility:visible;mso-wrap-style:square" from="37967,29972" to="55048,2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HPMUAAADcAAAADwAAAGRycy9kb3ducmV2LnhtbESPQWvCQBCF7wX/wzJCL6FurNRqdBXb&#10;KgjiQe2hxyE7JsHsbMhONf77bqHQ2wzvfW/ezJedq9WV2lB5NjAcpKCIc28rLgx8njZPE1BBkC3W&#10;nsnAnQIsF72HOWbW3/hA16MUKoZwyNBAKdJkWoe8JIdh4BviqJ1961Di2hbatniL4a7Wz2k61g4r&#10;jhdKbOi9pPxy/HaxxmbPH6NR8uZ0kkxp/SW7VIsxj/1uNQMl1Mm/+Y/e2si9vs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HPMUAAADcAAAADwAAAAAAAAAA&#10;AAAAAAChAgAAZHJzL2Rvd25yZXYueG1sUEsFBgAAAAAEAAQA+QAAAJMDAAAAAA==&#10;">
                  <v:stroke endarrow="block"/>
                </v:line>
                <v:shape id="Text Box 162" o:spid="_x0000_s1328" type="#_x0000_t202" style="position:absolute;left:38825;top:16265;width:1235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KMMA&#10;AADcAAAADwAAAGRycy9kb3ducmV2LnhtbESPUUvDQBCE3wX/w7GCb+bSCEVjr0UEwZdamvoD1tya&#10;BLN76d01if++Vyj4OMzMN8xqM3OvRvKhc2JgkeWgSGpnO2kMfB3eH55AhYhisXdCBv4owGZ9e7PC&#10;0rpJ9jRWsVEJIqFEA22MQ6l1qFtiDJkbSJL34zxjTNI32nqcEpx7XeT5UjN2khZaHOitpfq3OrGB&#10;U/GZHxdhO/rim7c4VXzcWTbm/m5+fQEVaY7/4Wv7wxp4LJ7h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VZKMMAAADcAAAADwAAAAAAAAAAAAAAAACYAgAAZHJzL2Rv&#10;d25yZXYueG1sUEsFBgAAAAAEAAQA9QAAAIgDAAAAAA==&#10;" filled="f" strokeweight="1.25pt">
                  <v:textbox inset="0,,0,0">
                    <w:txbxContent>
                      <w:p w14:paraId="3D35E83B" w14:textId="07A85AFF" w:rsidR="004E3754" w:rsidRDefault="004E3754" w:rsidP="00452104">
                        <w:pPr>
                          <w:pStyle w:val="NormalWeb"/>
                          <w:spacing w:before="0"/>
                          <w:jc w:val="center"/>
                        </w:pPr>
                        <w:r>
                          <w:rPr>
                            <w:sz w:val="22"/>
                            <w:szCs w:val="22"/>
                          </w:rPr>
                          <w:t>RACP Processes</w:t>
                        </w:r>
                      </w:p>
                      <w:p w14:paraId="581AEBC9" w14:textId="77777777" w:rsidR="004E3754" w:rsidRDefault="004E3754" w:rsidP="00452104">
                        <w:pPr>
                          <w:pStyle w:val="NormalWeb"/>
                        </w:pPr>
                        <w:r>
                          <w:t> </w:t>
                        </w:r>
                      </w:p>
                      <w:p w14:paraId="1BD45B62" w14:textId="77777777" w:rsidR="004E3754" w:rsidRDefault="004E3754" w:rsidP="00452104">
                        <w:pPr>
                          <w:pStyle w:val="NormalWeb"/>
                        </w:pPr>
                        <w:r>
                          <w:rPr>
                            <w:sz w:val="22"/>
                            <w:szCs w:val="22"/>
                          </w:rPr>
                          <w:t>Message 1</w:t>
                        </w:r>
                      </w:p>
                    </w:txbxContent>
                  </v:textbox>
                </v:shape>
                <v:rect id="Rectangle 330" o:spid="_x0000_s1329" style="position:absolute;left:38825;top:18849;width:13881;height: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4TMMA&#10;AADcAAAADwAAAGRycy9kb3ducmV2LnhtbERPu27CMBTdK/EP1q3EVpwWGqqAQRSoVImlPIayXdmX&#10;JCK+DraB9O/roVLHo/OezjvbiBv5UDtW8DzIQBBrZ2ouFRz2H09vIEJENtg4JgU/FGA+6z1MsTDu&#10;zlu67WIpUgiHAhVUMbaFlEFXZDEMXEucuJPzFmOCvpTG4z2F20a+ZFkuLdacGipsaVmRPu+uVsH4&#10;NX93Iz3y60su29Pm+PWtVwul+o/dYgIiUhf/xX/uT6NgOEzz05l0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x4TMMAAADcAAAADwAAAAAAAAAAAAAAAACYAgAAZHJzL2Rv&#10;d25yZXYueG1sUEsFBgAAAAAEAAQA9QAAAIgDAAAAAA==&#10;" filled="f" strokecolor="windowText" strokeweight=".5pt">
                  <v:textbox>
                    <w:txbxContent>
                      <w:p w14:paraId="1B4D8C6E" w14:textId="77777777" w:rsidR="004E3754" w:rsidRDefault="004E3754" w:rsidP="00452104">
                        <w:pPr>
                          <w:pStyle w:val="NormalWeb"/>
                        </w:pPr>
                        <w:r>
                          <w:t> </w:t>
                        </w:r>
                      </w:p>
                    </w:txbxContent>
                  </v:textbox>
                </v:rect>
                <v:line id="Line 166" o:spid="_x0000_s1330" style="position:absolute;visibility:visible;mso-wrap-style:square" from="38057,21275" to="55138,2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XRjcUAAADcAAAADwAAAGRycy9kb3ducmV2LnhtbESPQWsCMRSE70L/Q3gFb5rdCrWuRild&#10;BA+1oJaeXzfPzdLNy7KJa/rvG6HgcZiZb5jVJtpWDNT7xrGCfJqBIK6cbrhW8HnaTl5A+ICssXVM&#10;Cn7Jw2b9MFphod2VDzQcQy0ShH2BCkwIXSGlrwxZ9FPXESfv7HqLIcm+lrrHa4LbVj5l2bO02HBa&#10;MNjRm6Hq53ixCuamPMi5LN9PH+XQ5Iu4j1/fC6XGj/F1CSJQDPfwf3unFcx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XRjcUAAADcAAAADwAAAAAAAAAA&#10;AAAAAAChAgAAZHJzL2Rvd25yZXYueG1sUEsFBgAAAAAEAAQA+QAAAJMDAAAAAA==&#10;">
                  <v:stroke endarrow="block"/>
                </v:line>
                <v:line id="Line 168" o:spid="_x0000_s1331" style="position:absolute;flip:x;visibility:visible;mso-wrap-style:square" from="37917,20164" to="54992,20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zvsUAAADcAAAADwAAAGRycy9kb3ducmV2LnhtbESPQWvCQBCF70L/wzIFL0E3Nlja6Cpt&#10;VShID9UePA7ZMQlmZ0N21PTfdwuCx8eb971582XvGnWhLtSeDUzGKSjiwtuaSwM/+83oBVQQZIuN&#10;ZzLwSwGWi4fBHHPrr/xNl52UKkI45GigEmlzrUNRkcMw9i1x9I6+cyhRdqW2HV4j3DX6KU2ftcOa&#10;Y0OFLX1UVJx2Zxff2HzxKsuSd6eT5JXWB9mmWowZPvZvM1BCvdyPb+lPayCbTu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VzvsUAAADcAAAADwAAAAAAAAAA&#10;AAAAAAChAgAAZHJzL2Rvd25yZXYueG1sUEsFBgAAAAAEAAQA+QAAAJMDAAAAAA==&#10;">
                  <v:stroke endarrow="block"/>
                </v:line>
                <w10:anchorlock/>
              </v:group>
            </w:pict>
          </mc:Fallback>
        </mc:AlternateContent>
      </w:r>
    </w:p>
    <w:p w14:paraId="76E72B92" w14:textId="77777777" w:rsidR="000C52AF" w:rsidRPr="00323FDB" w:rsidRDefault="000C52AF" w:rsidP="003A38BB">
      <w:pPr>
        <w:pStyle w:val="BodyText"/>
      </w:pPr>
    </w:p>
    <w:p w14:paraId="5AF85036" w14:textId="7794F00F" w:rsidR="0038391A" w:rsidRPr="00323FDB" w:rsidRDefault="00412CAF" w:rsidP="00E10688">
      <w:pPr>
        <w:pStyle w:val="FigureTitle"/>
      </w:pPr>
      <w:r>
        <w:t>Figure</w:t>
      </w:r>
      <w:r w:rsidR="0038391A" w:rsidRPr="00323FDB">
        <w:t xml:space="preserve"> 3.</w:t>
      </w:r>
      <w:del w:id="884" w:author="smm" w:date="2015-07-07T16:00:00Z">
        <w:r w:rsidR="0038391A" w:rsidRPr="00323FDB" w:rsidDel="00DF57DC">
          <w:delText>Y</w:delText>
        </w:r>
      </w:del>
      <w:ins w:id="885" w:author="smm" w:date="2015-07-07T16:00:00Z">
        <w:r w:rsidR="00DF57DC">
          <w:t>12</w:t>
        </w:r>
      </w:ins>
      <w:r w:rsidR="0038391A" w:rsidRPr="00323FDB">
        <w:t>.4-4</w:t>
      </w:r>
      <w:r w:rsidR="00D34E95">
        <w:t xml:space="preserve">: </w:t>
      </w:r>
      <w:r w:rsidR="00FB445A">
        <w:t>All Measurement Data Exchanges</w:t>
      </w:r>
    </w:p>
    <w:p w14:paraId="5FDE5724" w14:textId="77777777" w:rsidR="0038391A" w:rsidRPr="00323FDB" w:rsidRDefault="0038391A" w:rsidP="00E10688">
      <w:pPr>
        <w:pStyle w:val="BodyText"/>
      </w:pPr>
    </w:p>
    <w:p w14:paraId="6E9F1760" w14:textId="728D6909" w:rsidR="003A38BB" w:rsidRPr="00323FDB" w:rsidRDefault="00412CAF" w:rsidP="00E10688">
      <w:pPr>
        <w:pStyle w:val="BodyText"/>
      </w:pPr>
      <w:r>
        <w:t>Figure</w:t>
      </w:r>
      <w:r w:rsidR="0038391A" w:rsidRPr="00323FDB">
        <w:t xml:space="preserve"> 3.</w:t>
      </w:r>
      <w:del w:id="886" w:author="smm" w:date="2015-07-07T16:00:00Z">
        <w:r w:rsidR="0038391A" w:rsidRPr="00323FDB" w:rsidDel="00DF57DC">
          <w:delText>Y</w:delText>
        </w:r>
      </w:del>
      <w:ins w:id="887" w:author="smm" w:date="2015-07-07T16:00:00Z">
        <w:r w:rsidR="00DF57DC">
          <w:t>12</w:t>
        </w:r>
      </w:ins>
      <w:r w:rsidR="0038391A" w:rsidRPr="00323FDB">
        <w:t xml:space="preserve">.4-4 </w:t>
      </w:r>
      <w:r w:rsidR="000C52AF" w:rsidRPr="00323FDB">
        <w:t xml:space="preserve">summarizes the </w:t>
      </w:r>
      <w:r w:rsidR="00CA17B3" w:rsidRPr="00323FDB">
        <w:t xml:space="preserve">Communicate </w:t>
      </w:r>
      <w:r w:rsidR="000C52AF" w:rsidRPr="00323FDB">
        <w:t>PCHA</w:t>
      </w:r>
      <w:r w:rsidR="00E446EF" w:rsidRPr="00323FDB">
        <w:t xml:space="preserve"> Data</w:t>
      </w:r>
      <w:del w:id="888" w:author="smm" w:date="2015-07-07T16:00:00Z">
        <w:r w:rsidR="00CA17B3" w:rsidRPr="00323FDB" w:rsidDel="00DF57DC">
          <w:delText>-*</w:delText>
        </w:r>
      </w:del>
      <w:r w:rsidR="000C52AF" w:rsidRPr="00323FDB">
        <w:t xml:space="preserve"> transaction</w:t>
      </w:r>
      <w:del w:id="889" w:author="smm" w:date="2015-07-07T16:00:00Z">
        <w:r w:rsidR="00882C39" w:rsidRPr="00323FDB" w:rsidDel="00DF57DC">
          <w:delText>s</w:delText>
        </w:r>
      </w:del>
      <w:r w:rsidR="000C52AF" w:rsidRPr="00323FDB">
        <w:t xml:space="preserve"> for the IEEE and BTLE implementations. In both cases there is a configuration stage preparing the actors for data transfer. And then in both cases there </w:t>
      </w:r>
      <w:ins w:id="890" w:author="smm" w:date="2015-07-07T16:27:00Z">
        <w:r w:rsidR="008B6927">
          <w:t xml:space="preserve">is </w:t>
        </w:r>
      </w:ins>
      <w:r w:rsidR="000C52AF" w:rsidRPr="00323FDB">
        <w:t>a data transfer mechanism for persistent and non-persistent data. In both cases the Device Observation Source sends non-persistent data unsolicited and in both cases the Sensor Data Consumer initiates the request for persistent data.</w:t>
      </w:r>
    </w:p>
    <w:p w14:paraId="764D3153" w14:textId="6A0F028F" w:rsidR="00CF283F" w:rsidRPr="00323FDB" w:rsidRDefault="00303E20" w:rsidP="00680648">
      <w:pPr>
        <w:pStyle w:val="Heading4"/>
        <w:numPr>
          <w:ilvl w:val="0"/>
          <w:numId w:val="0"/>
        </w:numPr>
        <w:rPr>
          <w:noProof w:val="0"/>
        </w:rPr>
      </w:pPr>
      <w:bookmarkStart w:id="891" w:name="_Toc424048767"/>
      <w:proofErr w:type="gramStart"/>
      <w:r w:rsidRPr="00323FDB">
        <w:rPr>
          <w:noProof w:val="0"/>
        </w:rPr>
        <w:t>3</w:t>
      </w:r>
      <w:r w:rsidR="00551BE7" w:rsidRPr="00323FDB">
        <w:rPr>
          <w:noProof w:val="0"/>
        </w:rPr>
        <w:t>.</w:t>
      </w:r>
      <w:proofErr w:type="gramEnd"/>
      <w:del w:id="892" w:author="smm" w:date="2015-07-07T16:00:00Z">
        <w:r w:rsidR="00551BE7" w:rsidRPr="00323FDB" w:rsidDel="00DF57DC">
          <w:rPr>
            <w:noProof w:val="0"/>
          </w:rPr>
          <w:delText>Y</w:delText>
        </w:r>
      </w:del>
      <w:ins w:id="893" w:author="smm" w:date="2015-07-07T16:00:00Z">
        <w:r w:rsidR="00DF57DC">
          <w:rPr>
            <w:noProof w:val="0"/>
          </w:rPr>
          <w:t>12</w:t>
        </w:r>
      </w:ins>
      <w:r w:rsidR="00551BE7" w:rsidRPr="00323FDB">
        <w:rPr>
          <w:noProof w:val="0"/>
        </w:rPr>
        <w:t xml:space="preserve">.4.1 </w:t>
      </w:r>
      <w:r w:rsidR="00DF7B10" w:rsidRPr="00323FDB">
        <w:rPr>
          <w:noProof w:val="0"/>
        </w:rPr>
        <w:t>Configuration</w:t>
      </w:r>
      <w:bookmarkEnd w:id="891"/>
    </w:p>
    <w:p w14:paraId="65DF9C14" w14:textId="62CCD7CE" w:rsidR="008526F3" w:rsidRPr="00323FDB" w:rsidRDefault="008526F3" w:rsidP="008526F3">
      <w:pPr>
        <w:pStyle w:val="BodyText"/>
      </w:pPr>
      <w:r w:rsidRPr="00323FDB">
        <w:t xml:space="preserve">For all transports supported by the </w:t>
      </w:r>
      <w:r w:rsidR="00CA17B3" w:rsidRPr="00323FDB">
        <w:t xml:space="preserve">Communicate </w:t>
      </w:r>
      <w:r w:rsidRPr="00323FDB">
        <w:t>PCHA data</w:t>
      </w:r>
      <w:del w:id="894" w:author="smm" w:date="2015-07-07T16:01:00Z">
        <w:r w:rsidR="00CA17B3" w:rsidRPr="00323FDB" w:rsidDel="00DF57DC">
          <w:delText>-*</w:delText>
        </w:r>
      </w:del>
      <w:r w:rsidRPr="00323FDB">
        <w:t xml:space="preserve"> transaction</w:t>
      </w:r>
      <w:del w:id="895" w:author="smm" w:date="2015-07-07T16:01:00Z">
        <w:r w:rsidR="00CA17B3" w:rsidRPr="00323FDB" w:rsidDel="00DF57DC">
          <w:delText>s</w:delText>
        </w:r>
      </w:del>
      <w:r w:rsidRPr="00323FDB">
        <w:t xml:space="preserve"> there </w:t>
      </w:r>
      <w:r w:rsidR="00980D91" w:rsidRPr="00323FDB">
        <w:t>is a configuration stage where the Sensor Data Consumer obtains information about the Device Observation Source.</w:t>
      </w:r>
      <w:r w:rsidRPr="00323FDB">
        <w:t xml:space="preserve"> </w:t>
      </w:r>
      <w:r w:rsidR="00980D91" w:rsidRPr="00323FDB">
        <w:t>This information is necessary in order for the Sensor Data Consumer to receive and interpret the measurement data from the Device Observation Source.</w:t>
      </w:r>
    </w:p>
    <w:p w14:paraId="62F28261" w14:textId="71FEA3A5" w:rsidR="00CF283F" w:rsidRPr="00323FDB" w:rsidRDefault="00303E20" w:rsidP="00303E20">
      <w:pPr>
        <w:pStyle w:val="Heading5"/>
        <w:numPr>
          <w:ilvl w:val="0"/>
          <w:numId w:val="0"/>
        </w:numPr>
        <w:rPr>
          <w:noProof w:val="0"/>
        </w:rPr>
      </w:pPr>
      <w:bookmarkStart w:id="896" w:name="_Toc424048768"/>
      <w:bookmarkEnd w:id="772"/>
      <w:bookmarkEnd w:id="773"/>
      <w:bookmarkEnd w:id="774"/>
      <w:bookmarkEnd w:id="775"/>
      <w:bookmarkEnd w:id="776"/>
      <w:proofErr w:type="gramStart"/>
      <w:r w:rsidRPr="00323FDB">
        <w:rPr>
          <w:noProof w:val="0"/>
        </w:rPr>
        <w:t>3</w:t>
      </w:r>
      <w:r w:rsidR="00CF283F" w:rsidRPr="00323FDB">
        <w:rPr>
          <w:noProof w:val="0"/>
        </w:rPr>
        <w:t>.</w:t>
      </w:r>
      <w:proofErr w:type="gramEnd"/>
      <w:del w:id="897" w:author="smm" w:date="2015-07-07T16:01:00Z">
        <w:r w:rsidR="00CF283F" w:rsidRPr="00323FDB" w:rsidDel="00DF57DC">
          <w:rPr>
            <w:noProof w:val="0"/>
          </w:rPr>
          <w:delText>Y</w:delText>
        </w:r>
      </w:del>
      <w:ins w:id="898" w:author="smm" w:date="2015-07-07T16:01:00Z">
        <w:r w:rsidR="00DF57DC">
          <w:rPr>
            <w:noProof w:val="0"/>
          </w:rPr>
          <w:t>12</w:t>
        </w:r>
      </w:ins>
      <w:r w:rsidR="00CF283F" w:rsidRPr="00323FDB">
        <w:rPr>
          <w:noProof w:val="0"/>
        </w:rPr>
        <w:t>.4.1.1 Trigger Events</w:t>
      </w:r>
      <w:bookmarkEnd w:id="896"/>
    </w:p>
    <w:p w14:paraId="6449898A" w14:textId="122575FF" w:rsidR="008526F3" w:rsidRPr="00323FDB" w:rsidRDefault="008526F3" w:rsidP="008526F3">
      <w:pPr>
        <w:pStyle w:val="BodyText"/>
      </w:pPr>
      <w:r w:rsidRPr="00323FDB">
        <w:t xml:space="preserve">The typical trigger events fall into two groups. The first is that the Device Observation Source has measurement data to upload and the patient initiates the process for data </w:t>
      </w:r>
      <w:r w:rsidR="001A02AA" w:rsidRPr="00323FDB">
        <w:t xml:space="preserve">upload. The second is </w:t>
      </w:r>
      <w:r w:rsidRPr="00323FDB">
        <w:t xml:space="preserve">that the patient is in the </w:t>
      </w:r>
      <w:r w:rsidR="001A02AA" w:rsidRPr="00323FDB">
        <w:t xml:space="preserve">process of taking a measurement and </w:t>
      </w:r>
      <w:r w:rsidR="00AD7ECE" w:rsidRPr="00323FDB">
        <w:t>a Sensor Data Consumer is either in range (wireless) or connected (wired) and active.</w:t>
      </w:r>
    </w:p>
    <w:p w14:paraId="3F5B7FD0" w14:textId="5BADA166" w:rsidR="00CF283F" w:rsidRPr="00323FDB" w:rsidRDefault="00303E20" w:rsidP="00303E20">
      <w:pPr>
        <w:pStyle w:val="Heading5"/>
        <w:numPr>
          <w:ilvl w:val="0"/>
          <w:numId w:val="0"/>
        </w:numPr>
        <w:rPr>
          <w:noProof w:val="0"/>
        </w:rPr>
      </w:pPr>
      <w:bookmarkStart w:id="899" w:name="_Toc424048769"/>
      <w:proofErr w:type="gramStart"/>
      <w:r w:rsidRPr="00323FDB">
        <w:rPr>
          <w:noProof w:val="0"/>
        </w:rPr>
        <w:lastRenderedPageBreak/>
        <w:t>3</w:t>
      </w:r>
      <w:r w:rsidR="00CF283F" w:rsidRPr="00323FDB">
        <w:rPr>
          <w:noProof w:val="0"/>
        </w:rPr>
        <w:t>.</w:t>
      </w:r>
      <w:proofErr w:type="gramEnd"/>
      <w:del w:id="900" w:author="smm" w:date="2015-07-07T16:01:00Z">
        <w:r w:rsidR="00CF283F" w:rsidRPr="00323FDB" w:rsidDel="00DF57DC">
          <w:rPr>
            <w:noProof w:val="0"/>
          </w:rPr>
          <w:delText>Y</w:delText>
        </w:r>
      </w:del>
      <w:ins w:id="901" w:author="smm" w:date="2015-07-07T16:01:00Z">
        <w:r w:rsidR="00DF57DC">
          <w:rPr>
            <w:noProof w:val="0"/>
          </w:rPr>
          <w:t>12</w:t>
        </w:r>
      </w:ins>
      <w:r w:rsidR="00CF283F" w:rsidRPr="00323FDB">
        <w:rPr>
          <w:noProof w:val="0"/>
        </w:rPr>
        <w:t>.4.1.2 Message Semantics</w:t>
      </w:r>
      <w:bookmarkEnd w:id="899"/>
    </w:p>
    <w:p w14:paraId="1385ADFD" w14:textId="7221FC54" w:rsidR="00F735D9" w:rsidRPr="00323FDB" w:rsidRDefault="00980D91" w:rsidP="001A02AA">
      <w:pPr>
        <w:pStyle w:val="BodyText"/>
      </w:pPr>
      <w:r w:rsidRPr="00323FDB">
        <w:t xml:space="preserve">In the IEEE </w:t>
      </w:r>
      <w:r w:rsidR="0039485D" w:rsidRPr="00323FDB">
        <w:t>implementation</w:t>
      </w:r>
      <w:r w:rsidRPr="00323FDB">
        <w:t xml:space="preserve"> the configuration messages consist of ASN.1 structures describing </w:t>
      </w:r>
      <w:r w:rsidR="0039485D" w:rsidRPr="00323FDB">
        <w:t xml:space="preserve">the IEEE 11073 20601 attributes present in </w:t>
      </w:r>
      <w:r w:rsidRPr="00323FDB">
        <w:t>the metric objects (measurements) the Device Observation Source supports. There are also ASN.1 structures describing the Device Observation Source properties (time capabilities, serial number, identifiers, etc.).</w:t>
      </w:r>
      <w:r w:rsidR="00AD2024" w:rsidRPr="00323FDB">
        <w:t xml:space="preserve"> ASN.1 structures are self-</w:t>
      </w:r>
      <w:r w:rsidR="00F735D9" w:rsidRPr="00323FDB">
        <w:t>describing through the use of codes (or ids) and their TLV (Type, Length, Value) organization</w:t>
      </w:r>
      <w:r w:rsidR="00AD2024" w:rsidRPr="00323FDB">
        <w:t xml:space="preserve"> allow</w:t>
      </w:r>
      <w:ins w:id="902" w:author="smm" w:date="2015-07-07T16:27:00Z">
        <w:r w:rsidR="008B6927">
          <w:t>s</w:t>
        </w:r>
      </w:ins>
      <w:r w:rsidR="00AD2024" w:rsidRPr="00323FDB">
        <w:t xml:space="preserve"> parse and ignore. These structures and their use in the objects, attributes, and APDUs are defined in Annex </w:t>
      </w:r>
      <w:proofErr w:type="gramStart"/>
      <w:r w:rsidR="00AD2024" w:rsidRPr="00323FDB">
        <w:t>A</w:t>
      </w:r>
      <w:proofErr w:type="gramEnd"/>
      <w:r w:rsidR="00AD2024" w:rsidRPr="00323FDB">
        <w:t xml:space="preserve"> of IEEE 11073 20601 Optimized Exchange Protocol.</w:t>
      </w:r>
      <w:r w:rsidR="00F735D9" w:rsidRPr="00323FDB">
        <w:t xml:space="preserve"> The major advantage of this protocol is that it is extensible. Since new specializations seldom define new ASN.1 structures, existing implementations are able to exchange data with</w:t>
      </w:r>
      <w:r w:rsidR="0038391A" w:rsidRPr="00323FDB">
        <w:t>,</w:t>
      </w:r>
      <w:r w:rsidR="00F735D9" w:rsidRPr="00323FDB">
        <w:t xml:space="preserve"> and decode data from</w:t>
      </w:r>
      <w:r w:rsidR="0038391A" w:rsidRPr="00323FDB">
        <w:t>,</w:t>
      </w:r>
      <w:r w:rsidR="00F735D9" w:rsidRPr="00323FDB">
        <w:t xml:space="preserve"> the new specializations without additional coding. Graphical displays will, however, need to provide human readable text for new nomenclature codes such as that code de</w:t>
      </w:r>
      <w:r w:rsidR="00C611E4" w:rsidRPr="00323FDB">
        <w:t>scribing the new specialization;</w:t>
      </w:r>
      <w:r w:rsidR="00F735D9" w:rsidRPr="00323FDB">
        <w:t xml:space="preserve"> for example this is a </w:t>
      </w:r>
      <w:r w:rsidR="0038391A" w:rsidRPr="00323FDB">
        <w:t>continuous glucose monitoring</w:t>
      </w:r>
      <w:r w:rsidR="00F735D9" w:rsidRPr="00323FDB">
        <w:t xml:space="preserve"> device.</w:t>
      </w:r>
    </w:p>
    <w:p w14:paraId="7FB43F5E" w14:textId="38289701" w:rsidR="00EE303D" w:rsidRPr="00323FDB" w:rsidRDefault="0039485D" w:rsidP="001A02AA">
      <w:pPr>
        <w:pStyle w:val="BodyText"/>
      </w:pPr>
      <w:r w:rsidRPr="00323FDB">
        <w:t>In the BTLE configuration the messages consist of GATT attributes to describe the services, characteristics, and descriptors on the Device Observation Source. The services indicate what the Device Observation Source supports, such as a thermometer service, heart rate service, blood pressure service, battery service, device information serv</w:t>
      </w:r>
      <w:r w:rsidR="00F735D9" w:rsidRPr="00323FDB">
        <w:t xml:space="preserve">ice, current time service, etc. If the right security has been established, the Sensor Data Consumer can read the characteristics in some of these services if it knows them and enable other characteristics to receive data. </w:t>
      </w:r>
      <w:r w:rsidR="00AD2024" w:rsidRPr="00323FDB">
        <w:t>Every GATT service specifies its own set of characteristic and descriptors</w:t>
      </w:r>
      <w:r w:rsidR="00F735D9" w:rsidRPr="00323FDB">
        <w:t>.</w:t>
      </w:r>
      <w:r w:rsidR="00AD2024" w:rsidRPr="00323FDB">
        <w:t xml:space="preserve"> </w:t>
      </w:r>
      <w:r w:rsidR="00F735D9" w:rsidRPr="00323FDB">
        <w:t>They are</w:t>
      </w:r>
      <w:r w:rsidR="00AD2024" w:rsidRPr="00323FDB">
        <w:t xml:space="preserve"> unique and can only be decoded by knowing the specifications for </w:t>
      </w:r>
      <w:r w:rsidR="00F735D9" w:rsidRPr="00323FDB">
        <w:t xml:space="preserve">the </w:t>
      </w:r>
      <w:r w:rsidR="00AD2024" w:rsidRPr="00323FDB">
        <w:t>contained characteristic and descriptor attributes. Profile documents specify the services</w:t>
      </w:r>
      <w:r w:rsidR="00F735D9" w:rsidRPr="00323FDB">
        <w:t xml:space="preserve"> used by a given entity, for example the Glucose Profile specification. Separate service documents specify the characteristics and descriptors for the contained service(s) within a profile such as the Glucose Service and Device Information Service. </w:t>
      </w:r>
      <w:r w:rsidR="00AD2024" w:rsidRPr="00323FDB">
        <w:t>The Bluetooth Special Interest Group maintains the</w:t>
      </w:r>
      <w:r w:rsidR="00F735D9" w:rsidRPr="00323FDB">
        <w:t xml:space="preserve">se documents. </w:t>
      </w:r>
      <w:r w:rsidR="00AD2024" w:rsidRPr="00323FDB">
        <w:t xml:space="preserve">They also maintain a development portal at </w:t>
      </w:r>
      <w:hyperlink r:id="rId44" w:history="1">
        <w:r w:rsidR="00AD2024" w:rsidRPr="00323FDB">
          <w:rPr>
            <w:rStyle w:val="Hyperlink"/>
          </w:rPr>
          <w:t>https://developer.bluetooth.org/Pages/default.aspx</w:t>
        </w:r>
      </w:hyperlink>
      <w:r w:rsidR="00AD2024" w:rsidRPr="00323FDB">
        <w:t xml:space="preserve"> where implementers can easily access the contents of these GATT attributes</w:t>
      </w:r>
      <w:r w:rsidR="00F735D9" w:rsidRPr="00323FDB">
        <w:t xml:space="preserve"> for all the currently defined services and profiles</w:t>
      </w:r>
      <w:r w:rsidR="00AD2024" w:rsidRPr="00323FDB">
        <w:t xml:space="preserve">. Unlike the IEEE 11073 20601 specification which is extensible and new specializations require only the recognition of new nomenclature codes, new BTLE device profiles will require the addition of </w:t>
      </w:r>
      <w:r w:rsidR="00F735D9" w:rsidRPr="00323FDB">
        <w:t xml:space="preserve">new GATT attributes and thus </w:t>
      </w:r>
      <w:r w:rsidR="00AD2024" w:rsidRPr="00323FDB">
        <w:t xml:space="preserve">new </w:t>
      </w:r>
      <w:r w:rsidR="00F735D9" w:rsidRPr="00323FDB">
        <w:t>profile and service specifications. Existing implementations will be unable to handle these new specifications.</w:t>
      </w:r>
    </w:p>
    <w:p w14:paraId="5C10DB9F" w14:textId="6BFE22CE" w:rsidR="00CF283F" w:rsidRPr="00323FDB" w:rsidRDefault="00303E20" w:rsidP="00303E20">
      <w:pPr>
        <w:pStyle w:val="Heading5"/>
        <w:numPr>
          <w:ilvl w:val="0"/>
          <w:numId w:val="0"/>
        </w:numPr>
        <w:rPr>
          <w:noProof w:val="0"/>
        </w:rPr>
      </w:pPr>
      <w:bookmarkStart w:id="903" w:name="_Toc424048770"/>
      <w:proofErr w:type="gramStart"/>
      <w:r w:rsidRPr="00323FDB">
        <w:rPr>
          <w:noProof w:val="0"/>
        </w:rPr>
        <w:t>3</w:t>
      </w:r>
      <w:r w:rsidR="00CF283F" w:rsidRPr="00323FDB">
        <w:rPr>
          <w:noProof w:val="0"/>
        </w:rPr>
        <w:t>.</w:t>
      </w:r>
      <w:proofErr w:type="gramEnd"/>
      <w:del w:id="904" w:author="smm" w:date="2015-07-07T16:01:00Z">
        <w:r w:rsidR="00CF283F" w:rsidRPr="00323FDB" w:rsidDel="0017576F">
          <w:rPr>
            <w:noProof w:val="0"/>
          </w:rPr>
          <w:delText>Y</w:delText>
        </w:r>
      </w:del>
      <w:ins w:id="905" w:author="smm" w:date="2015-07-07T16:01:00Z">
        <w:r w:rsidR="0017576F">
          <w:rPr>
            <w:noProof w:val="0"/>
          </w:rPr>
          <w:t>12</w:t>
        </w:r>
      </w:ins>
      <w:r w:rsidR="00CF283F" w:rsidRPr="00323FDB">
        <w:rPr>
          <w:noProof w:val="0"/>
        </w:rPr>
        <w:t>.4.1.3 Expected Actions</w:t>
      </w:r>
      <w:bookmarkEnd w:id="903"/>
    </w:p>
    <w:p w14:paraId="0DA386A8" w14:textId="7CFF7803" w:rsidR="00CB5606" w:rsidRPr="00323FDB" w:rsidRDefault="00CB5606" w:rsidP="00E10688">
      <w:pPr>
        <w:pStyle w:val="BodyText"/>
      </w:pPr>
      <w:r w:rsidRPr="00323FDB">
        <w:t xml:space="preserve">When the Device Observation Source implements </w:t>
      </w:r>
      <w:r w:rsidR="0038391A" w:rsidRPr="00323FDB">
        <w:t xml:space="preserve">one or more of </w:t>
      </w:r>
      <w:r w:rsidRPr="00323FDB">
        <w:t xml:space="preserve">the </w:t>
      </w:r>
      <w:r w:rsidR="00EE303D" w:rsidRPr="00323FDB">
        <w:t>PCHA BTLE Health Device Profile</w:t>
      </w:r>
      <w:r w:rsidR="0038391A" w:rsidRPr="00323FDB">
        <w:t>s</w:t>
      </w:r>
      <w:r w:rsidRPr="00323FDB">
        <w:t xml:space="preserve"> then the </w:t>
      </w:r>
      <w:r w:rsidR="00023F9D" w:rsidRPr="00323FDB">
        <w:t>initiation and</w:t>
      </w:r>
      <w:r w:rsidRPr="00323FDB">
        <w:t xml:space="preserve"> </w:t>
      </w:r>
      <w:r w:rsidR="00023F9D" w:rsidRPr="00323FDB">
        <w:t xml:space="preserve">configuration </w:t>
      </w:r>
      <w:r w:rsidRPr="00323FDB">
        <w:t>message</w:t>
      </w:r>
      <w:r w:rsidR="00023F9D" w:rsidRPr="00323FDB">
        <w:t>s</w:t>
      </w:r>
      <w:r w:rsidRPr="00323FDB">
        <w:t xml:space="preserve"> shall be performed using BTLE</w:t>
      </w:r>
      <w:r w:rsidR="00DF7B10" w:rsidRPr="00323FDB">
        <w:t>.</w:t>
      </w:r>
    </w:p>
    <w:p w14:paraId="0DAA7609" w14:textId="14DF4500" w:rsidR="00CB5606" w:rsidRPr="00323FDB" w:rsidRDefault="00CB5606" w:rsidP="00E10688">
      <w:pPr>
        <w:pStyle w:val="BodyText"/>
      </w:pPr>
      <w:r w:rsidRPr="00323FDB">
        <w:t xml:space="preserve">When the Device Observation Source implements the </w:t>
      </w:r>
      <w:r w:rsidR="00C96531" w:rsidRPr="00323FDB">
        <w:t xml:space="preserve">PCHA </w:t>
      </w:r>
      <w:r w:rsidR="00EE303D" w:rsidRPr="00323FDB">
        <w:t xml:space="preserve">IEEE 11073 </w:t>
      </w:r>
      <w:r w:rsidR="00C96531" w:rsidRPr="00323FDB">
        <w:t>20601 based o</w:t>
      </w:r>
      <w:r w:rsidRPr="00323FDB">
        <w:t xml:space="preserve">ption then the </w:t>
      </w:r>
      <w:r w:rsidR="00023F9D" w:rsidRPr="00323FDB">
        <w:t>initiation</w:t>
      </w:r>
      <w:r w:rsidRPr="00323FDB">
        <w:t xml:space="preserve"> </w:t>
      </w:r>
      <w:r w:rsidR="00023F9D" w:rsidRPr="00323FDB">
        <w:t>and configuration messages</w:t>
      </w:r>
      <w:r w:rsidRPr="00323FDB">
        <w:t xml:space="preserve"> shall be performed using </w:t>
      </w:r>
      <w:r w:rsidR="00C96531" w:rsidRPr="00323FDB">
        <w:t xml:space="preserve">IEEE 11073 20601 packets over </w:t>
      </w:r>
      <w:r w:rsidR="00882C39" w:rsidRPr="00323FDB">
        <w:t>one or more of</w:t>
      </w:r>
      <w:r w:rsidR="00C96531" w:rsidRPr="00323FDB">
        <w:t xml:space="preserve"> </w:t>
      </w:r>
      <w:r w:rsidR="00EE303D" w:rsidRPr="00323FDB">
        <w:t>USB, ZigBee, Bluetooth, or Near Field Communication (NFC)</w:t>
      </w:r>
      <w:r w:rsidR="00C96531" w:rsidRPr="00323FDB">
        <w:t xml:space="preserve"> transport</w:t>
      </w:r>
      <w:r w:rsidRPr="00323FDB">
        <w:t>.</w:t>
      </w:r>
    </w:p>
    <w:p w14:paraId="7C98C3F8" w14:textId="52F97EA0" w:rsidR="00DF7B10" w:rsidRPr="00323FDB" w:rsidRDefault="00A50E91" w:rsidP="00E10688">
      <w:pPr>
        <w:pStyle w:val="BodyText"/>
      </w:pPr>
      <w:r w:rsidRPr="00323FDB">
        <w:t>When the Sensor Data Consumer sends the confirmation to the Configuration sequence, the Sensor Data Consumer is expected to be ready to handle the reception of measurement data</w:t>
      </w:r>
      <w:r w:rsidR="0038391A" w:rsidRPr="00323FDB">
        <w:t xml:space="preserve"> and the Device Observation Source is expected to be ready to deliver measurement data</w:t>
      </w:r>
      <w:r w:rsidR="007E5441" w:rsidRPr="00323FDB">
        <w:t>.</w:t>
      </w:r>
    </w:p>
    <w:p w14:paraId="10E1EF49" w14:textId="00AFD9FD" w:rsidR="009B048D" w:rsidRPr="00323FDB" w:rsidRDefault="009B048D" w:rsidP="009B048D">
      <w:pPr>
        <w:pStyle w:val="Heading4"/>
        <w:numPr>
          <w:ilvl w:val="0"/>
          <w:numId w:val="0"/>
        </w:numPr>
        <w:rPr>
          <w:noProof w:val="0"/>
        </w:rPr>
      </w:pPr>
      <w:bookmarkStart w:id="906" w:name="_Toc424048771"/>
      <w:proofErr w:type="gramStart"/>
      <w:r w:rsidRPr="00323FDB">
        <w:rPr>
          <w:noProof w:val="0"/>
        </w:rPr>
        <w:lastRenderedPageBreak/>
        <w:t>3</w:t>
      </w:r>
      <w:r w:rsidR="003B2A2B" w:rsidRPr="00323FDB">
        <w:rPr>
          <w:noProof w:val="0"/>
        </w:rPr>
        <w:t>.</w:t>
      </w:r>
      <w:proofErr w:type="gramEnd"/>
      <w:del w:id="907" w:author="smm" w:date="2015-07-07T16:02:00Z">
        <w:r w:rsidR="003B2A2B" w:rsidRPr="00323FDB" w:rsidDel="0017576F">
          <w:rPr>
            <w:noProof w:val="0"/>
          </w:rPr>
          <w:delText>Y</w:delText>
        </w:r>
      </w:del>
      <w:ins w:id="908" w:author="smm" w:date="2015-07-07T16:02:00Z">
        <w:r w:rsidR="0017576F">
          <w:rPr>
            <w:noProof w:val="0"/>
          </w:rPr>
          <w:t>12</w:t>
        </w:r>
      </w:ins>
      <w:r w:rsidR="003B2A2B" w:rsidRPr="00323FDB">
        <w:rPr>
          <w:noProof w:val="0"/>
        </w:rPr>
        <w:t>.4.2</w:t>
      </w:r>
      <w:r w:rsidR="00551BE7" w:rsidRPr="00323FDB">
        <w:rPr>
          <w:noProof w:val="0"/>
        </w:rPr>
        <w:t xml:space="preserve"> </w:t>
      </w:r>
      <w:r w:rsidR="00A50E91" w:rsidRPr="00323FDB">
        <w:rPr>
          <w:noProof w:val="0"/>
        </w:rPr>
        <w:t>Persistent Data Transfer</w:t>
      </w:r>
      <w:bookmarkEnd w:id="906"/>
    </w:p>
    <w:p w14:paraId="37040B93" w14:textId="52DB4223" w:rsidR="00EE303D" w:rsidRPr="00323FDB" w:rsidRDefault="00A50E91" w:rsidP="00EE303D">
      <w:pPr>
        <w:pStyle w:val="BodyText"/>
      </w:pPr>
      <w:r w:rsidRPr="00323FDB">
        <w:t xml:space="preserve">For </w:t>
      </w:r>
      <w:r w:rsidR="00D40D8E" w:rsidRPr="00323FDB">
        <w:t xml:space="preserve">the </w:t>
      </w:r>
      <w:r w:rsidRPr="00323FDB">
        <w:t xml:space="preserve">IEEE </w:t>
      </w:r>
      <w:r w:rsidR="00D40D8E" w:rsidRPr="00323FDB">
        <w:t xml:space="preserve">implementation </w:t>
      </w:r>
      <w:r w:rsidRPr="00323FDB">
        <w:t xml:space="preserve">the </w:t>
      </w:r>
      <w:r w:rsidR="004C01D1" w:rsidRPr="00323FDB">
        <w:t xml:space="preserve">Sensor Data Consumer uses the IEEE 11073 PM Store </w:t>
      </w:r>
      <w:r w:rsidR="004C01D1" w:rsidRPr="00323FDB">
        <w:rPr>
          <w:i/>
        </w:rPr>
        <w:t>actions</w:t>
      </w:r>
      <w:r w:rsidR="004C01D1" w:rsidRPr="00323FDB">
        <w:t xml:space="preserve"> which are ASN.1 packets sent to the Device Observation Source to query about and initiate the transfer of persistent data. For </w:t>
      </w:r>
      <w:r w:rsidR="00D40D8E" w:rsidRPr="00323FDB">
        <w:t xml:space="preserve">the </w:t>
      </w:r>
      <w:r w:rsidR="004C01D1" w:rsidRPr="00323FDB">
        <w:t xml:space="preserve">BTLE </w:t>
      </w:r>
      <w:r w:rsidR="00D40D8E" w:rsidRPr="00323FDB">
        <w:t xml:space="preserve">implementation </w:t>
      </w:r>
      <w:r w:rsidR="004C01D1" w:rsidRPr="00323FDB">
        <w:t xml:space="preserve">the Sensor Data Consumer uses the </w:t>
      </w:r>
      <w:r w:rsidR="0038391A" w:rsidRPr="00323FDB">
        <w:t>Record Access Control Point (</w:t>
      </w:r>
      <w:r w:rsidR="004C01D1" w:rsidRPr="00323FDB">
        <w:t>RACP</w:t>
      </w:r>
      <w:r w:rsidR="0038391A" w:rsidRPr="00323FDB">
        <w:t>)</w:t>
      </w:r>
      <w:r w:rsidR="004C01D1" w:rsidRPr="00323FDB">
        <w:t xml:space="preserve"> processes which consist of writing to certain characteristics on the Device Observation Source for the same purposes.</w:t>
      </w:r>
      <w:r w:rsidR="00D40D8E" w:rsidRPr="00323FDB">
        <w:t xml:space="preserve"> </w:t>
      </w:r>
      <w:r w:rsidR="0038391A" w:rsidRPr="00323FDB">
        <w:t xml:space="preserve">This process is described in the Glucose Profile. </w:t>
      </w:r>
      <w:r w:rsidR="00D40D8E" w:rsidRPr="00323FDB">
        <w:t>For both implementations the Device Observation Source responds with the requested data transfer.</w:t>
      </w:r>
    </w:p>
    <w:p w14:paraId="5E64ACA0" w14:textId="574D5469" w:rsidR="009B048D" w:rsidRPr="00323FDB" w:rsidRDefault="009B048D" w:rsidP="009B048D">
      <w:pPr>
        <w:pStyle w:val="Heading5"/>
        <w:numPr>
          <w:ilvl w:val="0"/>
          <w:numId w:val="0"/>
        </w:numPr>
        <w:rPr>
          <w:noProof w:val="0"/>
        </w:rPr>
      </w:pPr>
      <w:bookmarkStart w:id="909" w:name="_Toc424048772"/>
      <w:proofErr w:type="gramStart"/>
      <w:r w:rsidRPr="00323FDB">
        <w:rPr>
          <w:noProof w:val="0"/>
        </w:rPr>
        <w:t>3.</w:t>
      </w:r>
      <w:proofErr w:type="gramEnd"/>
      <w:del w:id="910" w:author="smm" w:date="2015-07-07T16:02:00Z">
        <w:r w:rsidRPr="00323FDB" w:rsidDel="0017576F">
          <w:rPr>
            <w:noProof w:val="0"/>
          </w:rPr>
          <w:delText>Y</w:delText>
        </w:r>
      </w:del>
      <w:ins w:id="911" w:author="smm" w:date="2015-07-07T16:02:00Z">
        <w:r w:rsidR="0017576F">
          <w:rPr>
            <w:noProof w:val="0"/>
          </w:rPr>
          <w:t>12</w:t>
        </w:r>
      </w:ins>
      <w:r w:rsidRPr="00323FDB">
        <w:rPr>
          <w:noProof w:val="0"/>
        </w:rPr>
        <w:t>.4.</w:t>
      </w:r>
      <w:r w:rsidR="006D768F" w:rsidRPr="00323FDB">
        <w:rPr>
          <w:noProof w:val="0"/>
        </w:rPr>
        <w:t>2</w:t>
      </w:r>
      <w:r w:rsidRPr="00323FDB">
        <w:rPr>
          <w:noProof w:val="0"/>
        </w:rPr>
        <w:t>.1 Trigger Events</w:t>
      </w:r>
      <w:bookmarkEnd w:id="909"/>
    </w:p>
    <w:p w14:paraId="65E5A959" w14:textId="7206A23D" w:rsidR="003B32C6" w:rsidRPr="00323FDB" w:rsidRDefault="00A61677" w:rsidP="003B32C6">
      <w:pPr>
        <w:pStyle w:val="BodyText"/>
      </w:pPr>
      <w:r w:rsidRPr="00323FDB">
        <w:t>This message is triggered by the existence of persistent data storage capabilities on the Device Observation Source. The Sensor Data Consumer learns of these capabilities during configuration.</w:t>
      </w:r>
      <w:r w:rsidR="0038391A" w:rsidRPr="00323FDB">
        <w:t xml:space="preserve"> Though most consumer implementations initiate the processes automatically, manual initiation is allowed.</w:t>
      </w:r>
    </w:p>
    <w:p w14:paraId="351EEF0E" w14:textId="6DB85FFA" w:rsidR="009B048D" w:rsidRPr="00323FDB" w:rsidRDefault="009B048D" w:rsidP="009B048D">
      <w:pPr>
        <w:pStyle w:val="Heading5"/>
        <w:numPr>
          <w:ilvl w:val="0"/>
          <w:numId w:val="0"/>
        </w:numPr>
        <w:rPr>
          <w:noProof w:val="0"/>
        </w:rPr>
      </w:pPr>
      <w:bookmarkStart w:id="912" w:name="_Toc424048773"/>
      <w:proofErr w:type="gramStart"/>
      <w:r w:rsidRPr="00323FDB">
        <w:rPr>
          <w:noProof w:val="0"/>
        </w:rPr>
        <w:t>3</w:t>
      </w:r>
      <w:r w:rsidR="006D768F" w:rsidRPr="00323FDB">
        <w:rPr>
          <w:noProof w:val="0"/>
        </w:rPr>
        <w:t>.</w:t>
      </w:r>
      <w:proofErr w:type="gramEnd"/>
      <w:del w:id="913" w:author="smm" w:date="2015-07-07T16:02:00Z">
        <w:r w:rsidR="006D768F" w:rsidRPr="00323FDB" w:rsidDel="0017576F">
          <w:rPr>
            <w:noProof w:val="0"/>
          </w:rPr>
          <w:delText>Y</w:delText>
        </w:r>
      </w:del>
      <w:ins w:id="914" w:author="smm" w:date="2015-07-07T16:02:00Z">
        <w:r w:rsidR="0017576F">
          <w:rPr>
            <w:noProof w:val="0"/>
          </w:rPr>
          <w:t>12</w:t>
        </w:r>
      </w:ins>
      <w:r w:rsidR="006D768F" w:rsidRPr="00323FDB">
        <w:rPr>
          <w:noProof w:val="0"/>
        </w:rPr>
        <w:t>.4.2</w:t>
      </w:r>
      <w:r w:rsidRPr="00323FDB">
        <w:rPr>
          <w:noProof w:val="0"/>
        </w:rPr>
        <w:t>.2 Message Semantics</w:t>
      </w:r>
      <w:bookmarkEnd w:id="912"/>
    </w:p>
    <w:p w14:paraId="3D28106F" w14:textId="026AE58A" w:rsidR="004738A0" w:rsidRPr="00323FDB" w:rsidRDefault="00A61677" w:rsidP="004738A0">
      <w:pPr>
        <w:pStyle w:val="BodyText"/>
      </w:pPr>
      <w:r w:rsidRPr="00323FDB">
        <w:t xml:space="preserve">In the IEEE implementation the actions initiated from the Sensor Data Consumer are ASN.1 structures indicating to the Device Observation Source what to do. </w:t>
      </w:r>
      <w:r w:rsidR="00A7448B" w:rsidRPr="00323FDB">
        <w:t>These instructions range from r</w:t>
      </w:r>
      <w:r w:rsidR="00957DD0" w:rsidRPr="00323FDB">
        <w:t xml:space="preserve">equesting information about </w:t>
      </w:r>
      <w:r w:rsidR="00A7448B" w:rsidRPr="00323FDB">
        <w:t>the PM Segments (files) for a given PM Store (directory)</w:t>
      </w:r>
      <w:r w:rsidR="00957DD0" w:rsidRPr="00323FDB">
        <w:t xml:space="preserve">, beginning </w:t>
      </w:r>
      <w:r w:rsidR="0000639E" w:rsidRPr="00323FDB">
        <w:t>the</w:t>
      </w:r>
      <w:r w:rsidR="00957DD0" w:rsidRPr="00323FDB">
        <w:t xml:space="preserve"> transfer of a given PM Segment contained in a PM Store, to clearing one or more PM Segments contained in a PM Store</w:t>
      </w:r>
      <w:r w:rsidR="00DF14D1">
        <w:t xml:space="preserve">. </w:t>
      </w:r>
      <w:r w:rsidRPr="00323FDB">
        <w:t xml:space="preserve">In the BTLE implementation the Sensor Data Consumer writes to RACP characteristics on the Device Observation Source </w:t>
      </w:r>
      <w:r w:rsidR="0000639E" w:rsidRPr="00323FDB">
        <w:t>whose values indicate</w:t>
      </w:r>
      <w:r w:rsidR="00203D65" w:rsidRPr="00323FDB">
        <w:t xml:space="preserve"> what to do.</w:t>
      </w:r>
      <w:r w:rsidR="00957DD0" w:rsidRPr="00323FDB">
        <w:t xml:space="preserve"> Similar to the IEEE implementation, the instructions request how much data is available, what data to transfer, and what data to clear.</w:t>
      </w:r>
    </w:p>
    <w:p w14:paraId="09B5DCAD" w14:textId="58478B75" w:rsidR="007A676E" w:rsidRPr="00323FDB" w:rsidRDefault="0000639E" w:rsidP="00E10688">
      <w:pPr>
        <w:pStyle w:val="BodyText"/>
      </w:pPr>
      <w:r w:rsidRPr="00323FDB">
        <w:t>In the IEEE implementation the data is transferred in Segment Data Event packets and in the BTLE implementation the data is transferred in notification events. Sequence numbers keep track of the transfers and assure data consistency.</w:t>
      </w:r>
    </w:p>
    <w:p w14:paraId="20DF9A56" w14:textId="38D1C651" w:rsidR="009B048D" w:rsidRPr="00323FDB" w:rsidRDefault="009B048D" w:rsidP="009B048D">
      <w:pPr>
        <w:pStyle w:val="Heading5"/>
        <w:numPr>
          <w:ilvl w:val="0"/>
          <w:numId w:val="0"/>
        </w:numPr>
        <w:rPr>
          <w:noProof w:val="0"/>
        </w:rPr>
      </w:pPr>
      <w:bookmarkStart w:id="915" w:name="_Toc424048774"/>
      <w:proofErr w:type="gramStart"/>
      <w:r w:rsidRPr="00323FDB">
        <w:rPr>
          <w:noProof w:val="0"/>
        </w:rPr>
        <w:t>3</w:t>
      </w:r>
      <w:r w:rsidR="006D768F" w:rsidRPr="00323FDB">
        <w:rPr>
          <w:noProof w:val="0"/>
        </w:rPr>
        <w:t>.</w:t>
      </w:r>
      <w:proofErr w:type="gramEnd"/>
      <w:del w:id="916" w:author="smm" w:date="2015-07-07T16:02:00Z">
        <w:r w:rsidR="006D768F" w:rsidRPr="00323FDB" w:rsidDel="0017576F">
          <w:rPr>
            <w:noProof w:val="0"/>
          </w:rPr>
          <w:delText>Y</w:delText>
        </w:r>
      </w:del>
      <w:ins w:id="917" w:author="smm" w:date="2015-07-07T16:02:00Z">
        <w:r w:rsidR="0017576F">
          <w:rPr>
            <w:noProof w:val="0"/>
          </w:rPr>
          <w:t>12</w:t>
        </w:r>
      </w:ins>
      <w:r w:rsidR="006D768F" w:rsidRPr="00323FDB">
        <w:rPr>
          <w:noProof w:val="0"/>
        </w:rPr>
        <w:t>.4.2</w:t>
      </w:r>
      <w:r w:rsidRPr="00323FDB">
        <w:rPr>
          <w:noProof w:val="0"/>
        </w:rPr>
        <w:t>.3 Expected Actions</w:t>
      </w:r>
      <w:bookmarkEnd w:id="915"/>
    </w:p>
    <w:p w14:paraId="29629689" w14:textId="67ABD512" w:rsidR="00C943C7" w:rsidRPr="00323FDB" w:rsidRDefault="0000639E" w:rsidP="00DF14D1">
      <w:pPr>
        <w:pStyle w:val="BodyText"/>
      </w:pPr>
      <w:r w:rsidRPr="00323FDB">
        <w:t xml:space="preserve">Upon seeing that the </w:t>
      </w:r>
      <w:r w:rsidR="004738A0" w:rsidRPr="00323FDB">
        <w:t xml:space="preserve">Device Observation Source </w:t>
      </w:r>
      <w:r w:rsidRPr="00323FDB">
        <w:t>has persistent storage capabilities, the Sensor Data Consumer is expected to query for the existence of any data a</w:t>
      </w:r>
      <w:r w:rsidR="008D321D" w:rsidRPr="00323FDB">
        <w:t xml:space="preserve">nd request the transfer of data it wants. The Device Observation Source </w:t>
      </w:r>
      <w:r w:rsidRPr="00323FDB">
        <w:t xml:space="preserve">is expected </w:t>
      </w:r>
      <w:r w:rsidR="00203D65" w:rsidRPr="00323FDB">
        <w:t xml:space="preserve">to </w:t>
      </w:r>
      <w:r w:rsidR="008D321D" w:rsidRPr="00323FDB">
        <w:t xml:space="preserve">provide the information and/or </w:t>
      </w:r>
      <w:r w:rsidR="00203D65" w:rsidRPr="00323FDB">
        <w:t xml:space="preserve">transfer </w:t>
      </w:r>
      <w:r w:rsidR="008D321D" w:rsidRPr="00323FDB">
        <w:t xml:space="preserve">the </w:t>
      </w:r>
      <w:r w:rsidR="00203D65" w:rsidRPr="00323FDB">
        <w:t>measurement data as instructed by the Sensor Data Consumer.</w:t>
      </w:r>
    </w:p>
    <w:p w14:paraId="1B7636B2" w14:textId="5BB3BA66" w:rsidR="0038391A" w:rsidRPr="00323FDB" w:rsidRDefault="0038391A" w:rsidP="00DF14D1">
      <w:pPr>
        <w:pStyle w:val="BodyText"/>
      </w:pPr>
      <w:r w:rsidRPr="00323FDB">
        <w:t>Deletion requests of the data by the Sensor Data Consumer are allowed. However the Device Observation Source is not required to support deletion and may refuse deletion.</w:t>
      </w:r>
    </w:p>
    <w:p w14:paraId="3BA89576" w14:textId="09F7C339" w:rsidR="00DD13DB" w:rsidRPr="00323FDB" w:rsidRDefault="00CF1C52" w:rsidP="00E10688">
      <w:pPr>
        <w:pStyle w:val="BodyText"/>
      </w:pPr>
      <w:r w:rsidRPr="00D34E95">
        <w:t>When the Sensor Data Consumer acknowledges the receipt of this transfer it has taken responsibility for the data and passes it on to the Device Observation Reporter. The Device Observation Source is now free to release any resources associated with the stored measurements.</w:t>
      </w:r>
    </w:p>
    <w:p w14:paraId="6B596D29" w14:textId="1AF9A696" w:rsidR="009B5384" w:rsidRPr="00323FDB" w:rsidRDefault="009B5384" w:rsidP="009B5384">
      <w:pPr>
        <w:pStyle w:val="Heading4"/>
        <w:numPr>
          <w:ilvl w:val="0"/>
          <w:numId w:val="0"/>
        </w:numPr>
        <w:rPr>
          <w:noProof w:val="0"/>
        </w:rPr>
      </w:pPr>
      <w:bookmarkStart w:id="918" w:name="_Toc424048775"/>
      <w:proofErr w:type="gramStart"/>
      <w:r w:rsidRPr="00323FDB">
        <w:rPr>
          <w:noProof w:val="0"/>
        </w:rPr>
        <w:lastRenderedPageBreak/>
        <w:t>3.</w:t>
      </w:r>
      <w:proofErr w:type="gramEnd"/>
      <w:del w:id="919" w:author="smm" w:date="2015-07-07T16:02:00Z">
        <w:r w:rsidRPr="00323FDB" w:rsidDel="0017576F">
          <w:rPr>
            <w:noProof w:val="0"/>
          </w:rPr>
          <w:delText>Y</w:delText>
        </w:r>
      </w:del>
      <w:ins w:id="920" w:author="smm" w:date="2015-07-07T16:02:00Z">
        <w:r w:rsidR="0017576F">
          <w:rPr>
            <w:noProof w:val="0"/>
          </w:rPr>
          <w:t>12</w:t>
        </w:r>
      </w:ins>
      <w:r w:rsidRPr="00323FDB">
        <w:rPr>
          <w:noProof w:val="0"/>
        </w:rPr>
        <w:t>.</w:t>
      </w:r>
      <w:r w:rsidR="00C25C52" w:rsidRPr="00323FDB">
        <w:rPr>
          <w:noProof w:val="0"/>
        </w:rPr>
        <w:t>4</w:t>
      </w:r>
      <w:r w:rsidRPr="00323FDB">
        <w:rPr>
          <w:noProof w:val="0"/>
        </w:rPr>
        <w:t>.</w:t>
      </w:r>
      <w:r w:rsidR="00C25C52" w:rsidRPr="00323FDB">
        <w:rPr>
          <w:noProof w:val="0"/>
        </w:rPr>
        <w:t>3</w:t>
      </w:r>
      <w:r w:rsidR="00551BE7" w:rsidRPr="00323FDB">
        <w:rPr>
          <w:noProof w:val="0"/>
        </w:rPr>
        <w:t xml:space="preserve"> </w:t>
      </w:r>
      <w:r w:rsidR="008D321D" w:rsidRPr="00323FDB">
        <w:rPr>
          <w:noProof w:val="0"/>
        </w:rPr>
        <w:t>Non Persistent</w:t>
      </w:r>
      <w:r w:rsidRPr="00323FDB">
        <w:rPr>
          <w:noProof w:val="0"/>
        </w:rPr>
        <w:t xml:space="preserve"> Data Transfer</w:t>
      </w:r>
      <w:bookmarkEnd w:id="918"/>
    </w:p>
    <w:p w14:paraId="60BDB780" w14:textId="494857E1" w:rsidR="009B5384" w:rsidRPr="00323FDB" w:rsidRDefault="008D321D" w:rsidP="009B5384">
      <w:pPr>
        <w:pStyle w:val="BodyText"/>
      </w:pPr>
      <w:r w:rsidRPr="00323FDB">
        <w:t xml:space="preserve">In the IEEE implementation non persistent data is sent unsolicited in scan event report packets. </w:t>
      </w:r>
      <w:r w:rsidR="0038391A" w:rsidRPr="00323FDB">
        <w:t xml:space="preserve">Scan event reports contain ASN.1 Observation Scan structures that contain the updated components of the measurements. </w:t>
      </w:r>
      <w:r w:rsidRPr="00323FDB">
        <w:t>In the BTLE implementation non-persistent data is sent unsolicited in characteristic value change indication or notification events</w:t>
      </w:r>
      <w:r w:rsidR="005A072D" w:rsidRPr="00323FDB">
        <w:t>.</w:t>
      </w:r>
      <w:r w:rsidR="0038391A" w:rsidRPr="00323FDB">
        <w:t xml:space="preserve"> The characteristic value may contain one or more different measurements.</w:t>
      </w:r>
    </w:p>
    <w:p w14:paraId="1D0B5223" w14:textId="2990BC36" w:rsidR="009B5384" w:rsidRPr="00323FDB" w:rsidRDefault="009B5384" w:rsidP="009B5384">
      <w:pPr>
        <w:pStyle w:val="Heading5"/>
        <w:numPr>
          <w:ilvl w:val="0"/>
          <w:numId w:val="0"/>
        </w:numPr>
        <w:rPr>
          <w:noProof w:val="0"/>
        </w:rPr>
      </w:pPr>
      <w:bookmarkStart w:id="921" w:name="_Toc424048776"/>
      <w:proofErr w:type="gramStart"/>
      <w:r w:rsidRPr="00323FDB">
        <w:rPr>
          <w:noProof w:val="0"/>
        </w:rPr>
        <w:t>3.</w:t>
      </w:r>
      <w:proofErr w:type="gramEnd"/>
      <w:del w:id="922" w:author="smm" w:date="2015-07-07T16:02:00Z">
        <w:r w:rsidRPr="00323FDB" w:rsidDel="0017576F">
          <w:rPr>
            <w:noProof w:val="0"/>
          </w:rPr>
          <w:delText>Y</w:delText>
        </w:r>
      </w:del>
      <w:ins w:id="923" w:author="smm" w:date="2015-07-07T16:02:00Z">
        <w:r w:rsidR="0017576F">
          <w:rPr>
            <w:noProof w:val="0"/>
          </w:rPr>
          <w:t>12</w:t>
        </w:r>
      </w:ins>
      <w:r w:rsidRPr="00323FDB">
        <w:rPr>
          <w:noProof w:val="0"/>
        </w:rPr>
        <w:t>.</w:t>
      </w:r>
      <w:r w:rsidR="00C25C52" w:rsidRPr="00323FDB">
        <w:rPr>
          <w:noProof w:val="0"/>
        </w:rPr>
        <w:t>4</w:t>
      </w:r>
      <w:r w:rsidRPr="00323FDB">
        <w:rPr>
          <w:noProof w:val="0"/>
        </w:rPr>
        <w:t>.</w:t>
      </w:r>
      <w:r w:rsidR="00C25C52" w:rsidRPr="00323FDB">
        <w:rPr>
          <w:noProof w:val="0"/>
        </w:rPr>
        <w:t>3</w:t>
      </w:r>
      <w:r w:rsidRPr="00323FDB">
        <w:rPr>
          <w:noProof w:val="0"/>
        </w:rPr>
        <w:t>.1 Trigger Events</w:t>
      </w:r>
      <w:bookmarkEnd w:id="921"/>
    </w:p>
    <w:p w14:paraId="761725C0" w14:textId="00F3AD6F" w:rsidR="009B5384" w:rsidRPr="00323FDB" w:rsidRDefault="008D321D" w:rsidP="00E10688">
      <w:pPr>
        <w:pStyle w:val="BodyText"/>
      </w:pPr>
      <w:r w:rsidRPr="00323FDB">
        <w:t>This message is triggered when the endpoints complete configuration</w:t>
      </w:r>
      <w:r w:rsidR="0038391A" w:rsidRPr="00323FDB">
        <w:t xml:space="preserve"> and have data to send</w:t>
      </w:r>
      <w:r w:rsidRPr="00323FDB">
        <w:t>.</w:t>
      </w:r>
    </w:p>
    <w:p w14:paraId="71101E00" w14:textId="6E106DBA" w:rsidR="009B5384" w:rsidRPr="00323FDB" w:rsidRDefault="009B5384" w:rsidP="009B5384">
      <w:pPr>
        <w:pStyle w:val="Heading5"/>
        <w:numPr>
          <w:ilvl w:val="0"/>
          <w:numId w:val="0"/>
        </w:numPr>
        <w:rPr>
          <w:noProof w:val="0"/>
        </w:rPr>
      </w:pPr>
      <w:bookmarkStart w:id="924" w:name="_Toc424048777"/>
      <w:proofErr w:type="gramStart"/>
      <w:r w:rsidRPr="00323FDB">
        <w:rPr>
          <w:noProof w:val="0"/>
        </w:rPr>
        <w:t>3.</w:t>
      </w:r>
      <w:proofErr w:type="gramEnd"/>
      <w:del w:id="925" w:author="smm" w:date="2015-07-07T16:02:00Z">
        <w:r w:rsidRPr="00323FDB" w:rsidDel="0017576F">
          <w:rPr>
            <w:noProof w:val="0"/>
          </w:rPr>
          <w:delText>Y</w:delText>
        </w:r>
      </w:del>
      <w:ins w:id="926" w:author="smm" w:date="2015-07-07T16:02:00Z">
        <w:r w:rsidR="0017576F">
          <w:rPr>
            <w:noProof w:val="0"/>
          </w:rPr>
          <w:t>12</w:t>
        </w:r>
      </w:ins>
      <w:r w:rsidRPr="00323FDB">
        <w:rPr>
          <w:noProof w:val="0"/>
        </w:rPr>
        <w:t>.</w:t>
      </w:r>
      <w:r w:rsidR="00C25C52" w:rsidRPr="00323FDB">
        <w:rPr>
          <w:noProof w:val="0"/>
        </w:rPr>
        <w:t>4.3</w:t>
      </w:r>
      <w:r w:rsidRPr="00323FDB">
        <w:rPr>
          <w:noProof w:val="0"/>
        </w:rPr>
        <w:t>.2 Message Semantics</w:t>
      </w:r>
      <w:bookmarkEnd w:id="924"/>
    </w:p>
    <w:p w14:paraId="311D1745" w14:textId="77777777" w:rsidR="0038391A" w:rsidRPr="00323FDB" w:rsidRDefault="008D321D" w:rsidP="0038391A">
      <w:pPr>
        <w:pStyle w:val="BodyText"/>
      </w:pPr>
      <w:r w:rsidRPr="00323FDB">
        <w:t xml:space="preserve">In the IEEE implementation </w:t>
      </w:r>
      <w:r w:rsidR="00E53874" w:rsidRPr="00323FDB">
        <w:t xml:space="preserve">the </w:t>
      </w:r>
      <w:r w:rsidRPr="00323FDB">
        <w:t>scan event report</w:t>
      </w:r>
      <w:r w:rsidR="00E53874" w:rsidRPr="00323FDB">
        <w:t xml:space="preserve"> packet</w:t>
      </w:r>
      <w:r w:rsidRPr="00323FDB">
        <w:t xml:space="preserve">s are ASN.1 structures containing the </w:t>
      </w:r>
      <w:r w:rsidRPr="00323FDB">
        <w:rPr>
          <w:i/>
        </w:rPr>
        <w:t>changed</w:t>
      </w:r>
      <w:r w:rsidRPr="00323FDB">
        <w:t xml:space="preserve"> attributes of</w:t>
      </w:r>
      <w:r w:rsidR="00E53874" w:rsidRPr="00323FDB">
        <w:t xml:space="preserve"> one or more</w:t>
      </w:r>
      <w:r w:rsidRPr="00323FDB">
        <w:t xml:space="preserve"> metric object</w:t>
      </w:r>
      <w:r w:rsidR="00E53874" w:rsidRPr="00323FDB">
        <w:t>s (measurements)</w:t>
      </w:r>
      <w:r w:rsidR="0038391A" w:rsidRPr="00323FDB">
        <w:t xml:space="preserve"> in ASN.1 Observation Scans</w:t>
      </w:r>
      <w:r w:rsidRPr="00323FDB">
        <w:t>.</w:t>
      </w:r>
      <w:r w:rsidR="00E53874" w:rsidRPr="00323FDB">
        <w:t xml:space="preserve"> These changed attributes are combined with the unchanged attributes which have been mirrored on the Sensor Data Consumer to create the final completed measurements. In the BTLE implementation the indications or notifications typically contain one or more full measurements.</w:t>
      </w:r>
      <w:r w:rsidR="0038391A" w:rsidRPr="00323FDB">
        <w:t xml:space="preserve"> Decoding is only possible if one knows the specification for the given characteristic.</w:t>
      </w:r>
    </w:p>
    <w:p w14:paraId="5D420FD2" w14:textId="62FFD6A0" w:rsidR="009B5384" w:rsidRPr="00323FDB" w:rsidRDefault="009B5384" w:rsidP="009B5384">
      <w:pPr>
        <w:pStyle w:val="Heading5"/>
        <w:numPr>
          <w:ilvl w:val="0"/>
          <w:numId w:val="0"/>
        </w:numPr>
        <w:rPr>
          <w:noProof w:val="0"/>
        </w:rPr>
      </w:pPr>
      <w:bookmarkStart w:id="927" w:name="_Toc424048778"/>
      <w:proofErr w:type="gramStart"/>
      <w:r w:rsidRPr="00323FDB">
        <w:rPr>
          <w:noProof w:val="0"/>
        </w:rPr>
        <w:t>3.</w:t>
      </w:r>
      <w:proofErr w:type="gramEnd"/>
      <w:del w:id="928" w:author="smm" w:date="2015-07-07T16:02:00Z">
        <w:r w:rsidRPr="00323FDB" w:rsidDel="0017576F">
          <w:rPr>
            <w:noProof w:val="0"/>
          </w:rPr>
          <w:delText>Y</w:delText>
        </w:r>
      </w:del>
      <w:ins w:id="929" w:author="smm" w:date="2015-07-07T16:02:00Z">
        <w:r w:rsidR="0017576F">
          <w:rPr>
            <w:noProof w:val="0"/>
          </w:rPr>
          <w:t>12</w:t>
        </w:r>
      </w:ins>
      <w:r w:rsidRPr="00323FDB">
        <w:rPr>
          <w:noProof w:val="0"/>
        </w:rPr>
        <w:t>.</w:t>
      </w:r>
      <w:r w:rsidR="00C25C52" w:rsidRPr="00323FDB">
        <w:rPr>
          <w:noProof w:val="0"/>
        </w:rPr>
        <w:t>4.3</w:t>
      </w:r>
      <w:r w:rsidRPr="00323FDB">
        <w:rPr>
          <w:noProof w:val="0"/>
        </w:rPr>
        <w:t>.3 Expected Actions</w:t>
      </w:r>
      <w:bookmarkEnd w:id="927"/>
    </w:p>
    <w:p w14:paraId="599FEAE6" w14:textId="01E3FD66" w:rsidR="009B5384" w:rsidRPr="00323FDB" w:rsidRDefault="005A072D" w:rsidP="00E10688">
      <w:pPr>
        <w:pStyle w:val="BodyText"/>
      </w:pPr>
      <w:r w:rsidRPr="00323FDB">
        <w:t xml:space="preserve">When the </w:t>
      </w:r>
      <w:r w:rsidR="009B5384" w:rsidRPr="00323FDB">
        <w:t xml:space="preserve">Sensor Data Consumer </w:t>
      </w:r>
      <w:r w:rsidR="00E53874" w:rsidRPr="00323FDB">
        <w:t>acknowledges the receipt of this message it has taken responsibility for the data and passes it on to the Device Observation Reporter. The Device Observation Source is now free to release any resources associated with the measurement.</w:t>
      </w:r>
    </w:p>
    <w:p w14:paraId="682742CE" w14:textId="628287DD" w:rsidR="005F541C" w:rsidRPr="00323FDB" w:rsidRDefault="00E9350E" w:rsidP="00E9350E">
      <w:pPr>
        <w:pStyle w:val="Heading3"/>
        <w:numPr>
          <w:ilvl w:val="0"/>
          <w:numId w:val="0"/>
        </w:numPr>
        <w:rPr>
          <w:noProof w:val="0"/>
        </w:rPr>
      </w:pPr>
      <w:bookmarkStart w:id="930" w:name="_Toc424048779"/>
      <w:proofErr w:type="gramStart"/>
      <w:r w:rsidRPr="00323FDB">
        <w:rPr>
          <w:noProof w:val="0"/>
        </w:rPr>
        <w:t>3.</w:t>
      </w:r>
      <w:proofErr w:type="gramEnd"/>
      <w:del w:id="931" w:author="smm" w:date="2015-07-07T16:02:00Z">
        <w:r w:rsidRPr="00323FDB" w:rsidDel="0017576F">
          <w:rPr>
            <w:noProof w:val="0"/>
          </w:rPr>
          <w:delText>Y</w:delText>
        </w:r>
      </w:del>
      <w:ins w:id="932" w:author="smm" w:date="2015-07-07T16:02:00Z">
        <w:r w:rsidR="0017576F">
          <w:rPr>
            <w:noProof w:val="0"/>
          </w:rPr>
          <w:t>12</w:t>
        </w:r>
      </w:ins>
      <w:r w:rsidRPr="00323FDB">
        <w:rPr>
          <w:noProof w:val="0"/>
        </w:rPr>
        <w:t>.</w:t>
      </w:r>
      <w:r w:rsidR="000168D0" w:rsidRPr="00323FDB">
        <w:rPr>
          <w:noProof w:val="0"/>
        </w:rPr>
        <w:t>5</w:t>
      </w:r>
      <w:r w:rsidRPr="00323FDB">
        <w:rPr>
          <w:noProof w:val="0"/>
        </w:rPr>
        <w:t xml:space="preserve"> </w:t>
      </w:r>
      <w:r w:rsidR="005F541C" w:rsidRPr="00323FDB">
        <w:rPr>
          <w:noProof w:val="0"/>
        </w:rPr>
        <w:t>Security Considerations</w:t>
      </w:r>
      <w:bookmarkEnd w:id="930"/>
    </w:p>
    <w:p w14:paraId="05B3A560" w14:textId="7E923AC2" w:rsidR="00E9350E" w:rsidRPr="00323FDB" w:rsidRDefault="00E9350E" w:rsidP="00E10688">
      <w:pPr>
        <w:pStyle w:val="BodyText"/>
      </w:pPr>
      <w:r w:rsidRPr="00323FDB">
        <w:t xml:space="preserve">The </w:t>
      </w:r>
      <w:r w:rsidR="00CA17B3" w:rsidRPr="00323FDB">
        <w:t xml:space="preserve">Communicate </w:t>
      </w:r>
      <w:r w:rsidRPr="00323FDB">
        <w:t xml:space="preserve">PCHA </w:t>
      </w:r>
      <w:r w:rsidR="00E446EF" w:rsidRPr="00323FDB">
        <w:t>Data</w:t>
      </w:r>
      <w:del w:id="933" w:author="smm" w:date="2015-07-07T16:02:00Z">
        <w:r w:rsidR="00E446EF" w:rsidRPr="00323FDB" w:rsidDel="0017576F">
          <w:delText>-*</w:delText>
        </w:r>
      </w:del>
      <w:r w:rsidR="00E446EF" w:rsidRPr="00323FDB">
        <w:t xml:space="preserve"> </w:t>
      </w:r>
      <w:r w:rsidRPr="00323FDB">
        <w:t>transaction</w:t>
      </w:r>
      <w:del w:id="934" w:author="smm" w:date="2015-07-07T16:02:00Z">
        <w:r w:rsidR="00E446EF" w:rsidRPr="00323FDB" w:rsidDel="0017576F">
          <w:delText>s</w:delText>
        </w:r>
      </w:del>
      <w:r w:rsidRPr="00323FDB">
        <w:t xml:space="preserve"> </w:t>
      </w:r>
      <w:del w:id="935" w:author="smm" w:date="2015-07-07T16:02:00Z">
        <w:r w:rsidR="00E446EF" w:rsidRPr="00323FDB" w:rsidDel="002F05E0">
          <w:delText>are</w:delText>
        </w:r>
        <w:r w:rsidRPr="00323FDB" w:rsidDel="002F05E0">
          <w:delText xml:space="preserve"> </w:delText>
        </w:r>
      </w:del>
      <w:ins w:id="936" w:author="smm" w:date="2015-07-07T16:02:00Z">
        <w:r w:rsidR="002F05E0">
          <w:t>is</w:t>
        </w:r>
        <w:r w:rsidR="002F05E0" w:rsidRPr="00323FDB">
          <w:t xml:space="preserve"> </w:t>
        </w:r>
      </w:ins>
      <w:r w:rsidRPr="00323FDB">
        <w:t>local; that is the Device Observation Source is expected to be in the proximity of the Sensor Data Consumer. In the case of wired transports (USB), the security risks in the exchange are considered to be so low the data is transferred without any encryption. However, unencrypted wireless transports could be intercepted and modified by a malicious third party and the PCHA transaction requires the use of the available encryption options in the wireless protocols.</w:t>
      </w:r>
    </w:p>
    <w:p w14:paraId="57DBF7FD" w14:textId="7DC6040B" w:rsidR="00E9350E" w:rsidRPr="00323FDB" w:rsidRDefault="00E9350E" w:rsidP="00E9350E">
      <w:pPr>
        <w:pStyle w:val="Heading4"/>
        <w:numPr>
          <w:ilvl w:val="0"/>
          <w:numId w:val="0"/>
        </w:numPr>
        <w:rPr>
          <w:noProof w:val="0"/>
        </w:rPr>
      </w:pPr>
      <w:bookmarkStart w:id="937" w:name="_Toc424048780"/>
      <w:proofErr w:type="gramStart"/>
      <w:r w:rsidRPr="00323FDB">
        <w:rPr>
          <w:noProof w:val="0"/>
        </w:rPr>
        <w:t>3.</w:t>
      </w:r>
      <w:proofErr w:type="gramEnd"/>
      <w:del w:id="938" w:author="smm" w:date="2015-07-07T16:02:00Z">
        <w:r w:rsidRPr="00323FDB" w:rsidDel="00FE293E">
          <w:rPr>
            <w:noProof w:val="0"/>
          </w:rPr>
          <w:delText>Y</w:delText>
        </w:r>
      </w:del>
      <w:ins w:id="939" w:author="smm" w:date="2015-07-07T16:02:00Z">
        <w:r w:rsidR="00FE293E">
          <w:rPr>
            <w:noProof w:val="0"/>
          </w:rPr>
          <w:t>12</w:t>
        </w:r>
      </w:ins>
      <w:r w:rsidRPr="00323FDB">
        <w:rPr>
          <w:noProof w:val="0"/>
        </w:rPr>
        <w:t>.</w:t>
      </w:r>
      <w:r w:rsidR="000168D0" w:rsidRPr="00323FDB">
        <w:rPr>
          <w:noProof w:val="0"/>
        </w:rPr>
        <w:t>5</w:t>
      </w:r>
      <w:r w:rsidRPr="00323FDB">
        <w:rPr>
          <w:noProof w:val="0"/>
        </w:rPr>
        <w:t>.1 Security Audit Considerations</w:t>
      </w:r>
      <w:bookmarkEnd w:id="937"/>
    </w:p>
    <w:p w14:paraId="2CC593E1" w14:textId="5C3CBCB6" w:rsidR="00E9350E" w:rsidRPr="00323FDB" w:rsidRDefault="00E9350E" w:rsidP="00E9350E">
      <w:pPr>
        <w:pStyle w:val="BodyText"/>
      </w:pPr>
      <w:r w:rsidRPr="00323FDB">
        <w:t>There are no auditing require</w:t>
      </w:r>
      <w:r w:rsidR="00E446EF" w:rsidRPr="00323FDB">
        <w:t>ments in these</w:t>
      </w:r>
      <w:r w:rsidRPr="00323FDB">
        <w:t xml:space="preserve"> transaction</w:t>
      </w:r>
      <w:r w:rsidR="00E446EF" w:rsidRPr="00323FDB">
        <w:t>s</w:t>
      </w:r>
      <w:r w:rsidRPr="00323FDB">
        <w:t>.</w:t>
      </w:r>
    </w:p>
    <w:p w14:paraId="164976CB" w14:textId="0BE00D56" w:rsidR="00E9350E" w:rsidRPr="00323FDB" w:rsidRDefault="00E9350E" w:rsidP="00E9350E">
      <w:pPr>
        <w:pStyle w:val="Heading5"/>
        <w:numPr>
          <w:ilvl w:val="0"/>
          <w:numId w:val="0"/>
        </w:numPr>
        <w:rPr>
          <w:noProof w:val="0"/>
        </w:rPr>
      </w:pPr>
      <w:bookmarkStart w:id="940" w:name="_Toc424048781"/>
      <w:proofErr w:type="gramStart"/>
      <w:r w:rsidRPr="00323FDB">
        <w:rPr>
          <w:noProof w:val="0"/>
        </w:rPr>
        <w:t>3.</w:t>
      </w:r>
      <w:proofErr w:type="gramEnd"/>
      <w:del w:id="941" w:author="smm" w:date="2015-07-07T16:03:00Z">
        <w:r w:rsidRPr="00323FDB" w:rsidDel="00FE293E">
          <w:rPr>
            <w:noProof w:val="0"/>
          </w:rPr>
          <w:delText>Y</w:delText>
        </w:r>
      </w:del>
      <w:ins w:id="942" w:author="smm" w:date="2015-07-07T16:03:00Z">
        <w:r w:rsidR="00FE293E">
          <w:rPr>
            <w:noProof w:val="0"/>
          </w:rPr>
          <w:t>12</w:t>
        </w:r>
      </w:ins>
      <w:r w:rsidRPr="00323FDB">
        <w:rPr>
          <w:noProof w:val="0"/>
        </w:rPr>
        <w:t>.</w:t>
      </w:r>
      <w:r w:rsidR="000168D0" w:rsidRPr="00323FDB">
        <w:rPr>
          <w:noProof w:val="0"/>
        </w:rPr>
        <w:t>5</w:t>
      </w:r>
      <w:r w:rsidRPr="00323FDB">
        <w:rPr>
          <w:noProof w:val="0"/>
        </w:rPr>
        <w:t>.</w:t>
      </w:r>
      <w:r w:rsidR="00690616" w:rsidRPr="00323FDB">
        <w:rPr>
          <w:noProof w:val="0"/>
        </w:rPr>
        <w:t>1.1</w:t>
      </w:r>
      <w:r w:rsidRPr="00323FDB">
        <w:rPr>
          <w:noProof w:val="0"/>
        </w:rPr>
        <w:t xml:space="preserve"> Device Observation Source Specific Security Considerations</w:t>
      </w:r>
      <w:bookmarkEnd w:id="940"/>
    </w:p>
    <w:p w14:paraId="1B5F0E88" w14:textId="090DDF9F" w:rsidR="00E9350E" w:rsidRPr="00323FDB" w:rsidRDefault="00E9350E" w:rsidP="00E9350E">
      <w:pPr>
        <w:pStyle w:val="BodyText"/>
      </w:pPr>
      <w:r w:rsidRPr="00323FDB">
        <w:t xml:space="preserve">The </w:t>
      </w:r>
      <w:r w:rsidR="00483AF7" w:rsidRPr="00323FDB">
        <w:t>primary</w:t>
      </w:r>
      <w:r w:rsidRPr="00323FDB">
        <w:t xml:space="preserve"> security risk facing the Device Observation Source is the compromising of personal health data via theft of the device. This risk is, in practice, quite low since the Device Observation Source rarely contains any personal information since the transport protocols of the </w:t>
      </w:r>
      <w:r w:rsidR="00CA17B3" w:rsidRPr="00323FDB">
        <w:t xml:space="preserve">Communicate </w:t>
      </w:r>
      <w:r w:rsidRPr="00323FDB">
        <w:t xml:space="preserve">PCHA </w:t>
      </w:r>
      <w:r w:rsidR="00E446EF" w:rsidRPr="00323FDB">
        <w:t>Data</w:t>
      </w:r>
      <w:del w:id="943" w:author="smm" w:date="2015-07-07T16:03:00Z">
        <w:r w:rsidR="00CA17B3" w:rsidRPr="00323FDB" w:rsidDel="00FE293E">
          <w:delText>-*</w:delText>
        </w:r>
      </w:del>
      <w:r w:rsidR="00E446EF" w:rsidRPr="00323FDB">
        <w:t xml:space="preserve"> </w:t>
      </w:r>
      <w:r w:rsidRPr="00323FDB">
        <w:t>transaction</w:t>
      </w:r>
      <w:del w:id="944" w:author="smm" w:date="2015-07-07T16:03:00Z">
        <w:r w:rsidR="00E446EF" w:rsidRPr="00323FDB" w:rsidDel="00FE293E">
          <w:delText>s</w:delText>
        </w:r>
      </w:del>
      <w:r w:rsidRPr="00323FDB">
        <w:t xml:space="preserve"> do not support the transmission of </w:t>
      </w:r>
      <w:r w:rsidR="00483AF7" w:rsidRPr="00323FDB">
        <w:t>personal</w:t>
      </w:r>
      <w:r w:rsidRPr="00323FDB">
        <w:t xml:space="preserve"> data to the Sensor Data Consumer. The </w:t>
      </w:r>
      <w:r w:rsidR="00CA17B3" w:rsidRPr="00323FDB">
        <w:t xml:space="preserve">Communicate </w:t>
      </w:r>
      <w:r w:rsidRPr="00323FDB">
        <w:t xml:space="preserve">PCHA </w:t>
      </w:r>
      <w:r w:rsidR="00E446EF" w:rsidRPr="00323FDB">
        <w:t>Data</w:t>
      </w:r>
      <w:del w:id="945" w:author="smm" w:date="2015-07-07T16:03:00Z">
        <w:r w:rsidR="00CA17B3" w:rsidRPr="00323FDB" w:rsidDel="00FE293E">
          <w:delText>-*</w:delText>
        </w:r>
      </w:del>
      <w:r w:rsidR="00E446EF" w:rsidRPr="00323FDB">
        <w:t xml:space="preserve"> </w:t>
      </w:r>
      <w:r w:rsidRPr="00323FDB">
        <w:t>transaction</w:t>
      </w:r>
      <w:del w:id="946" w:author="smm" w:date="2015-07-07T16:03:00Z">
        <w:r w:rsidR="00E446EF" w:rsidRPr="00323FDB" w:rsidDel="00FE293E">
          <w:delText>s</w:delText>
        </w:r>
      </w:del>
      <w:r w:rsidR="00E446EF" w:rsidRPr="00323FDB">
        <w:t xml:space="preserve"> also do</w:t>
      </w:r>
      <w:ins w:id="947" w:author="smm" w:date="2015-07-07T16:03:00Z">
        <w:r w:rsidR="00FE293E">
          <w:t>es</w:t>
        </w:r>
      </w:ins>
      <w:r w:rsidRPr="00323FDB">
        <w:t xml:space="preserve"> not currently support control and or configuration of the Device Observation Source from the Sensor Data Consumer thus the threat of malicious configuration of the device is low. However there are </w:t>
      </w:r>
      <w:r w:rsidRPr="00323FDB">
        <w:lastRenderedPageBreak/>
        <w:t xml:space="preserve">current developments in the </w:t>
      </w:r>
      <w:r w:rsidR="00CA17B3" w:rsidRPr="00323FDB">
        <w:t xml:space="preserve">Communicate </w:t>
      </w:r>
      <w:r w:rsidRPr="00323FDB">
        <w:t xml:space="preserve">PCHA </w:t>
      </w:r>
      <w:r w:rsidR="00E446EF" w:rsidRPr="00323FDB">
        <w:t>Data</w:t>
      </w:r>
      <w:del w:id="948" w:author="smm" w:date="2015-07-07T16:03:00Z">
        <w:r w:rsidR="00CA17B3" w:rsidRPr="00323FDB" w:rsidDel="00FE293E">
          <w:delText>-*</w:delText>
        </w:r>
      </w:del>
      <w:r w:rsidR="00E446EF" w:rsidRPr="00323FDB">
        <w:t xml:space="preserve"> </w:t>
      </w:r>
      <w:r w:rsidRPr="00323FDB">
        <w:t>transaction</w:t>
      </w:r>
      <w:del w:id="949" w:author="smm" w:date="2015-07-07T16:03:00Z">
        <w:r w:rsidR="00E446EF" w:rsidRPr="00323FDB" w:rsidDel="00FE293E">
          <w:delText>s</w:delText>
        </w:r>
      </w:del>
      <w:r w:rsidRPr="00323FDB">
        <w:t xml:space="preserve"> </w:t>
      </w:r>
      <w:r w:rsidR="00483AF7" w:rsidRPr="00323FDB">
        <w:t>for the</w:t>
      </w:r>
      <w:r w:rsidRPr="00323FDB">
        <w:t xml:space="preserve"> configuration/control of the Device Observation Source from the Sensor Data Consumer. That option will demand additional security considerations</w:t>
      </w:r>
      <w:r w:rsidR="00CF1C52" w:rsidRPr="00323FDB">
        <w:t xml:space="preserve"> that have not yet been worked out</w:t>
      </w:r>
      <w:r w:rsidRPr="00323FDB">
        <w:t>.</w:t>
      </w:r>
    </w:p>
    <w:p w14:paraId="28BD4782" w14:textId="5E2413FC" w:rsidR="00E9350E" w:rsidRPr="00323FDB" w:rsidRDefault="00E9350E" w:rsidP="00E9350E">
      <w:pPr>
        <w:pStyle w:val="Heading5"/>
        <w:numPr>
          <w:ilvl w:val="0"/>
          <w:numId w:val="0"/>
        </w:numPr>
        <w:rPr>
          <w:noProof w:val="0"/>
        </w:rPr>
      </w:pPr>
      <w:bookmarkStart w:id="950" w:name="_Toc424048782"/>
      <w:proofErr w:type="gramStart"/>
      <w:r w:rsidRPr="00323FDB">
        <w:rPr>
          <w:noProof w:val="0"/>
        </w:rPr>
        <w:t>3.</w:t>
      </w:r>
      <w:proofErr w:type="gramEnd"/>
      <w:del w:id="951" w:author="smm" w:date="2015-07-07T16:03:00Z">
        <w:r w:rsidRPr="00323FDB" w:rsidDel="00FE293E">
          <w:rPr>
            <w:noProof w:val="0"/>
          </w:rPr>
          <w:delText>Y</w:delText>
        </w:r>
      </w:del>
      <w:ins w:id="952" w:author="smm" w:date="2015-07-07T16:03:00Z">
        <w:r w:rsidR="00FE293E">
          <w:rPr>
            <w:noProof w:val="0"/>
          </w:rPr>
          <w:t>12</w:t>
        </w:r>
      </w:ins>
      <w:r w:rsidRPr="00323FDB">
        <w:rPr>
          <w:noProof w:val="0"/>
        </w:rPr>
        <w:t>.</w:t>
      </w:r>
      <w:r w:rsidR="000168D0" w:rsidRPr="00323FDB">
        <w:rPr>
          <w:noProof w:val="0"/>
        </w:rPr>
        <w:t>5</w:t>
      </w:r>
      <w:r w:rsidRPr="00323FDB">
        <w:rPr>
          <w:noProof w:val="0"/>
        </w:rPr>
        <w:t>.</w:t>
      </w:r>
      <w:r w:rsidR="00690616" w:rsidRPr="00323FDB">
        <w:rPr>
          <w:noProof w:val="0"/>
        </w:rPr>
        <w:t>1</w:t>
      </w:r>
      <w:r w:rsidRPr="00323FDB">
        <w:rPr>
          <w:noProof w:val="0"/>
        </w:rPr>
        <w:t>.2 Sensor Data Consumer Specific Security Considerations</w:t>
      </w:r>
      <w:bookmarkEnd w:id="950"/>
    </w:p>
    <w:p w14:paraId="2A342D95" w14:textId="19CC17F0" w:rsidR="00E9350E" w:rsidRPr="00323FDB" w:rsidRDefault="00E9350E" w:rsidP="00E10688">
      <w:pPr>
        <w:pStyle w:val="BodyText"/>
      </w:pPr>
      <w:r w:rsidRPr="00323FDB">
        <w:t xml:space="preserve">The greatest security risk facing the Sensor Data Consumer is the compromising of personal data via theft of the device. Unlike the Device Observation Source, the Sensor Data Consumer is often a personal mobile device such as an Android phone or tablet and these devices may have all kinds of personal information; including financial. The Sensor Data Consumer implementation may also store the medical data for review. What the Sensor Data Consumer does with the received data beyond passing the data to the Device Observation Reporter or Content Creator is not specified by the </w:t>
      </w:r>
      <w:r w:rsidR="00CA17B3" w:rsidRPr="00323FDB">
        <w:t xml:space="preserve">Communicate </w:t>
      </w:r>
      <w:r w:rsidRPr="00323FDB">
        <w:t>PCHA</w:t>
      </w:r>
      <w:r w:rsidR="00CA17B3" w:rsidRPr="00323FDB">
        <w:t xml:space="preserve"> Data-*</w:t>
      </w:r>
      <w:r w:rsidRPr="00323FDB">
        <w:t xml:space="preserve"> transaction</w:t>
      </w:r>
      <w:r w:rsidR="00CA17B3" w:rsidRPr="00323FDB">
        <w:t>s</w:t>
      </w:r>
      <w:r w:rsidRPr="00323FDB">
        <w:t>. Local storage of the data and whether or not it is encrypted is application dependent.</w:t>
      </w:r>
    </w:p>
    <w:p w14:paraId="21A3763B" w14:textId="395C0A04" w:rsidR="0049584E" w:rsidRPr="00323FDB" w:rsidRDefault="0049584E" w:rsidP="0049584E">
      <w:pPr>
        <w:pStyle w:val="Heading2"/>
        <w:numPr>
          <w:ilvl w:val="0"/>
          <w:numId w:val="0"/>
        </w:numPr>
        <w:rPr>
          <w:noProof w:val="0"/>
        </w:rPr>
      </w:pPr>
      <w:bookmarkStart w:id="953" w:name="_Toc424048783"/>
      <w:proofErr w:type="gramStart"/>
      <w:r w:rsidRPr="00323FDB">
        <w:rPr>
          <w:noProof w:val="0"/>
        </w:rPr>
        <w:t>3.</w:t>
      </w:r>
      <w:proofErr w:type="gramEnd"/>
      <w:del w:id="954" w:author="smm" w:date="2015-07-07T16:04:00Z">
        <w:r w:rsidRPr="00323FDB" w:rsidDel="0063778C">
          <w:rPr>
            <w:noProof w:val="0"/>
          </w:rPr>
          <w:delText>Z</w:delText>
        </w:r>
      </w:del>
      <w:ins w:id="955" w:author="smm" w:date="2015-07-07T16:04:00Z">
        <w:r w:rsidR="0063778C">
          <w:rPr>
            <w:noProof w:val="0"/>
          </w:rPr>
          <w:t>13</w:t>
        </w:r>
      </w:ins>
      <w:r w:rsidRPr="00323FDB">
        <w:rPr>
          <w:noProof w:val="0"/>
        </w:rPr>
        <w:t xml:space="preserve"> PCC-</w:t>
      </w:r>
      <w:del w:id="956" w:author="smm" w:date="2015-07-07T16:07:00Z">
        <w:r w:rsidRPr="00323FDB" w:rsidDel="0063778C">
          <w:rPr>
            <w:noProof w:val="0"/>
          </w:rPr>
          <w:delText>Y</w:delText>
        </w:r>
      </w:del>
      <w:ins w:id="957" w:author="smm" w:date="2015-07-07T16:07:00Z">
        <w:r w:rsidR="0063778C">
          <w:rPr>
            <w:noProof w:val="0"/>
          </w:rPr>
          <w:t>13</w:t>
        </w:r>
      </w:ins>
      <w:r w:rsidRPr="00323FDB">
        <w:rPr>
          <w:noProof w:val="0"/>
        </w:rPr>
        <w:t xml:space="preserve"> PCD Communicate PCD Data</w:t>
      </w:r>
      <w:r w:rsidR="005E5181" w:rsidRPr="00323FDB">
        <w:rPr>
          <w:noProof w:val="0"/>
        </w:rPr>
        <w:t>-</w:t>
      </w:r>
      <w:proofErr w:type="spellStart"/>
      <w:r w:rsidR="00930D5B" w:rsidRPr="00323FDB">
        <w:rPr>
          <w:noProof w:val="0"/>
        </w:rPr>
        <w:t>hData</w:t>
      </w:r>
      <w:proofErr w:type="spellEnd"/>
      <w:r w:rsidRPr="00323FDB">
        <w:rPr>
          <w:noProof w:val="0"/>
        </w:rPr>
        <w:t xml:space="preserve"> Transaction</w:t>
      </w:r>
      <w:bookmarkEnd w:id="953"/>
    </w:p>
    <w:p w14:paraId="48530907" w14:textId="25520862" w:rsidR="0049584E" w:rsidRPr="00323FDB" w:rsidRDefault="0049584E" w:rsidP="0049584E">
      <w:pPr>
        <w:pStyle w:val="Heading3"/>
        <w:numPr>
          <w:ilvl w:val="0"/>
          <w:numId w:val="0"/>
        </w:numPr>
        <w:rPr>
          <w:noProof w:val="0"/>
        </w:rPr>
      </w:pPr>
      <w:bookmarkStart w:id="958" w:name="_Toc424048784"/>
      <w:proofErr w:type="gramStart"/>
      <w:r w:rsidRPr="00323FDB">
        <w:rPr>
          <w:noProof w:val="0"/>
        </w:rPr>
        <w:t>3.</w:t>
      </w:r>
      <w:proofErr w:type="gramEnd"/>
      <w:del w:id="959" w:author="smm" w:date="2015-07-07T16:04:00Z">
        <w:r w:rsidRPr="00323FDB" w:rsidDel="0063778C">
          <w:rPr>
            <w:noProof w:val="0"/>
          </w:rPr>
          <w:delText>Z</w:delText>
        </w:r>
      </w:del>
      <w:ins w:id="960" w:author="smm" w:date="2015-07-07T16:04:00Z">
        <w:r w:rsidR="0063778C">
          <w:rPr>
            <w:noProof w:val="0"/>
          </w:rPr>
          <w:t>13</w:t>
        </w:r>
      </w:ins>
      <w:r w:rsidRPr="00323FDB">
        <w:rPr>
          <w:noProof w:val="0"/>
        </w:rPr>
        <w:t>.1 Scope</w:t>
      </w:r>
      <w:bookmarkEnd w:id="958"/>
    </w:p>
    <w:p w14:paraId="28C54965" w14:textId="62505DD3" w:rsidR="0049584E" w:rsidRPr="00323FDB" w:rsidRDefault="00E446EF" w:rsidP="00E9350E">
      <w:pPr>
        <w:pStyle w:val="BodyText"/>
      </w:pPr>
      <w:r w:rsidRPr="00323FDB">
        <w:t>These transactions are</w:t>
      </w:r>
      <w:r w:rsidR="0049584E" w:rsidRPr="00323FDB">
        <w:t xml:space="preserve"> used to transfer </w:t>
      </w:r>
      <w:r w:rsidR="00063714" w:rsidRPr="00323FDB">
        <w:t xml:space="preserve">collected </w:t>
      </w:r>
      <w:r w:rsidR="0049584E" w:rsidRPr="00323FDB">
        <w:t>patient measurement data to a Device Observation Consumer</w:t>
      </w:r>
      <w:r w:rsidR="0080578D" w:rsidRPr="00323FDB">
        <w:t xml:space="preserve"> in the form of a </w:t>
      </w:r>
      <w:r w:rsidR="00F7282E" w:rsidRPr="00323FDB">
        <w:t>PCD-01 message</w:t>
      </w:r>
    </w:p>
    <w:p w14:paraId="5F6D5772" w14:textId="0DAD1985" w:rsidR="00551BE7" w:rsidRPr="00323FDB" w:rsidRDefault="00551BE7" w:rsidP="00551BE7">
      <w:pPr>
        <w:pStyle w:val="Heading3"/>
        <w:numPr>
          <w:ilvl w:val="0"/>
          <w:numId w:val="0"/>
        </w:numPr>
        <w:rPr>
          <w:noProof w:val="0"/>
        </w:rPr>
      </w:pPr>
      <w:bookmarkStart w:id="961" w:name="_Toc424048785"/>
      <w:proofErr w:type="gramStart"/>
      <w:r w:rsidRPr="00323FDB">
        <w:rPr>
          <w:noProof w:val="0"/>
        </w:rPr>
        <w:t>3.</w:t>
      </w:r>
      <w:proofErr w:type="gramEnd"/>
      <w:del w:id="962" w:author="smm" w:date="2015-07-07T16:04:00Z">
        <w:r w:rsidR="00E9350E" w:rsidRPr="00323FDB" w:rsidDel="0063778C">
          <w:rPr>
            <w:noProof w:val="0"/>
          </w:rPr>
          <w:delText>Z</w:delText>
        </w:r>
      </w:del>
      <w:ins w:id="963" w:author="smm" w:date="2015-07-07T16:04:00Z">
        <w:r w:rsidR="0063778C">
          <w:rPr>
            <w:noProof w:val="0"/>
          </w:rPr>
          <w:t>13</w:t>
        </w:r>
      </w:ins>
      <w:r w:rsidRPr="00323FDB">
        <w:rPr>
          <w:noProof w:val="0"/>
        </w:rPr>
        <w:t>.</w:t>
      </w:r>
      <w:r w:rsidR="00E9350E" w:rsidRPr="00323FDB">
        <w:rPr>
          <w:noProof w:val="0"/>
        </w:rPr>
        <w:t xml:space="preserve">2 </w:t>
      </w:r>
      <w:r w:rsidRPr="00323FDB">
        <w:rPr>
          <w:noProof w:val="0"/>
        </w:rPr>
        <w:t>Actor Roles</w:t>
      </w:r>
      <w:bookmarkEnd w:id="961"/>
    </w:p>
    <w:p w14:paraId="786A4FEA" w14:textId="77777777" w:rsidR="00551BE7" w:rsidRPr="00323FDB" w:rsidRDefault="00551BE7" w:rsidP="00551BE7">
      <w:pPr>
        <w:pStyle w:val="BodyText"/>
        <w:jc w:val="center"/>
      </w:pPr>
      <w:r w:rsidRPr="00323FDB">
        <w:rPr>
          <w:noProof/>
        </w:rPr>
        <mc:AlternateContent>
          <mc:Choice Requires="wpc">
            <w:drawing>
              <wp:inline distT="0" distB="0" distL="0" distR="0" wp14:anchorId="5FD758D0" wp14:editId="642C1A65">
                <wp:extent cx="3726180" cy="1539240"/>
                <wp:effectExtent l="0" t="0" r="0" b="381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4" name="Oval 153"/>
                        <wps:cNvSpPr>
                          <a:spLocks noChangeArrowheads="1"/>
                        </wps:cNvSpPr>
                        <wps:spPr bwMode="auto">
                          <a:xfrm>
                            <a:off x="1110826" y="776897"/>
                            <a:ext cx="1544320" cy="713236"/>
                          </a:xfrm>
                          <a:prstGeom prst="ellipse">
                            <a:avLst/>
                          </a:prstGeom>
                          <a:solidFill>
                            <a:srgbClr val="FFFFFF"/>
                          </a:solidFill>
                          <a:ln w="9525">
                            <a:solidFill>
                              <a:srgbClr val="000000"/>
                            </a:solidFill>
                            <a:round/>
                            <a:headEnd/>
                            <a:tailEnd/>
                          </a:ln>
                        </wps:spPr>
                        <wps:txbx>
                          <w:txbxContent>
                            <w:p w14:paraId="7F3AE7D0" w14:textId="704CA0CA" w:rsidR="004E3754" w:rsidRDefault="004E3754" w:rsidP="00930D5B">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w:t>
                              </w:r>
                              <w:proofErr w:type="spellStart"/>
                              <w:r>
                                <w:rPr>
                                  <w:sz w:val="18"/>
                                </w:rPr>
                                <w:t>hData</w:t>
                              </w:r>
                              <w:proofErr w:type="spellEnd"/>
                              <w:r w:rsidRPr="00CB5606">
                                <w:rPr>
                                  <w:sz w:val="18"/>
                                </w:rPr>
                                <w:t xml:space="preserve"> Transaction</w:t>
                              </w:r>
                            </w:p>
                            <w:p w14:paraId="11DC23F5" w14:textId="77777777" w:rsidR="004E3754" w:rsidRDefault="004E3754" w:rsidP="00551BE7"/>
                            <w:p w14:paraId="455C1830" w14:textId="77777777" w:rsidR="004E3754" w:rsidRDefault="004E3754" w:rsidP="00551BE7">
                              <w:pPr>
                                <w:jc w:val="center"/>
                                <w:rPr>
                                  <w:sz w:val="18"/>
                                </w:rPr>
                              </w:pPr>
                              <w:r>
                                <w:rPr>
                                  <w:sz w:val="18"/>
                                </w:rPr>
                                <w:t>Transaction Name [DOM-#]</w:t>
                              </w:r>
                            </w:p>
                          </w:txbxContent>
                        </wps:txbx>
                        <wps:bodyPr rot="0" vert="horz" wrap="square" lIns="0" tIns="0" rIns="0" bIns="0" anchor="t" anchorCtr="0" upright="1">
                          <a:noAutofit/>
                        </wps:bodyPr>
                      </wps:wsp>
                      <wps:wsp>
                        <wps:cNvPr id="235"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478C5B01" w14:textId="22BAD8E2" w:rsidR="004E3754" w:rsidRDefault="004E3754" w:rsidP="00551BE7">
                              <w:pPr>
                                <w:jc w:val="center"/>
                                <w:rPr>
                                  <w:sz w:val="18"/>
                                </w:rPr>
                              </w:pPr>
                              <w:r>
                                <w:rPr>
                                  <w:sz w:val="18"/>
                                </w:rPr>
                                <w:t>Device Observation Reporter</w:t>
                              </w:r>
                            </w:p>
                            <w:p w14:paraId="6E8C21EF" w14:textId="77777777" w:rsidR="004E3754" w:rsidRDefault="004E3754" w:rsidP="00551BE7"/>
                            <w:p w14:paraId="10FEAF3C" w14:textId="77777777" w:rsidR="004E3754" w:rsidRDefault="004E3754" w:rsidP="00551BE7">
                              <w:pPr>
                                <w:rPr>
                                  <w:sz w:val="18"/>
                                </w:rPr>
                              </w:pPr>
                              <w:r>
                                <w:rPr>
                                  <w:sz w:val="18"/>
                                </w:rPr>
                                <w:t>Actor ABC</w:t>
                              </w:r>
                            </w:p>
                          </w:txbxContent>
                        </wps:txbx>
                        <wps:bodyPr rot="0" vert="horz" wrap="square" lIns="91440" tIns="45720" rIns="91440" bIns="45720" anchor="t" anchorCtr="0" upright="1">
                          <a:noAutofit/>
                        </wps:bodyPr>
                      </wps:wsp>
                      <wps:wsp>
                        <wps:cNvPr id="236" name="Line 155"/>
                        <wps:cNvCnPr>
                          <a:cxnSpLocks noChangeShapeType="1"/>
                          <a:endCxn id="234" idx="1"/>
                        </wps:cNvCnPr>
                        <wps:spPr bwMode="auto">
                          <a:xfrm>
                            <a:off x="1086321" y="625600"/>
                            <a:ext cx="250665"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1B2C7A4F" w14:textId="73BCF469" w:rsidR="004E3754" w:rsidRDefault="004E3754" w:rsidP="00551BE7">
                              <w:pPr>
                                <w:jc w:val="center"/>
                                <w:rPr>
                                  <w:sz w:val="18"/>
                                </w:rPr>
                              </w:pPr>
                              <w:r>
                                <w:rPr>
                                  <w:sz w:val="18"/>
                                </w:rPr>
                                <w:t>Device Observation Consumer</w:t>
                              </w:r>
                            </w:p>
                            <w:p w14:paraId="145CF667" w14:textId="77777777" w:rsidR="004E3754" w:rsidRDefault="004E3754" w:rsidP="00551BE7"/>
                            <w:p w14:paraId="4D658EC1" w14:textId="77777777" w:rsidR="004E3754" w:rsidRDefault="004E3754" w:rsidP="00551BE7">
                              <w:pPr>
                                <w:rPr>
                                  <w:sz w:val="18"/>
                                </w:rPr>
                              </w:pPr>
                              <w:r>
                                <w:rPr>
                                  <w:sz w:val="18"/>
                                </w:rPr>
                                <w:t>Actor DEF</w:t>
                              </w:r>
                            </w:p>
                          </w:txbxContent>
                        </wps:txbx>
                        <wps:bodyPr rot="0" vert="horz" wrap="square" lIns="91440" tIns="45720" rIns="91440" bIns="45720" anchor="t" anchorCtr="0" upright="1">
                          <a:noAutofit/>
                        </wps:bodyPr>
                      </wps:wsp>
                      <wps:wsp>
                        <wps:cNvPr id="238" name="Line 157"/>
                        <wps:cNvCnPr>
                          <a:cxnSpLocks noChangeShapeType="1"/>
                          <a:endCxn id="234" idx="7"/>
                        </wps:cNvCnPr>
                        <wps:spPr bwMode="auto">
                          <a:xfrm flipH="1">
                            <a:off x="2428986" y="625600"/>
                            <a:ext cx="219130"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FD758D0" id="Canvas 239" o:spid="_x0000_s133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">
                <v:shape id="_x0000_s1333" type="#_x0000_t75" style="position:absolute;width:37261;height:15392;visibility:visible;mso-wrap-style:square">
                  <v:fill o:detectmouseclick="t"/>
                  <v:path o:connecttype="none"/>
                </v:shape>
                <v:oval id="Oval 153" o:spid="_x0000_s1334" style="position:absolute;left:11108;top:7768;width:15443;height:7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Dn8IA&#10;AADcAAAADwAAAGRycy9kb3ducmV2LnhtbESPQWsCMRSE70L/Q3hCb5p1KyKrUVpR7K24iufn5jVZ&#10;3Lwsm1TXf98UCh6HmfmGWa5714gbdaH2rGAyzkAQV17XbBScjrvRHESIyBobz6TgQQHWq5fBEgvt&#10;73ygWxmNSBAOBSqwMbaFlKGy5DCMfUucvG/fOYxJdkbqDu8J7hqZZ9lMOqw5LVhsaWOpupY/TsG1&#10;uezjDmdlvp9+fRhr3JYfZ6Veh/37AkSkPj7D/+1PrSB/m8Lf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8UOfwgAAANwAAAAPAAAAAAAAAAAAAAAAAJgCAABkcnMvZG93&#10;bnJldi54bWxQSwUGAAAAAAQABAD1AAAAhwMAAAAA&#10;">
                  <v:textbox inset="0,0,0,0">
                    <w:txbxContent>
                      <w:p w14:paraId="7F3AE7D0" w14:textId="704CA0CA" w:rsidR="004E3754" w:rsidRDefault="004E3754" w:rsidP="00930D5B">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w:t>
                        </w:r>
                        <w:proofErr w:type="spellStart"/>
                        <w:r>
                          <w:rPr>
                            <w:sz w:val="18"/>
                          </w:rPr>
                          <w:t>hData</w:t>
                        </w:r>
                        <w:proofErr w:type="spellEnd"/>
                        <w:r w:rsidRPr="00CB5606">
                          <w:rPr>
                            <w:sz w:val="18"/>
                          </w:rPr>
                          <w:t xml:space="preserve"> Transaction</w:t>
                        </w:r>
                      </w:p>
                      <w:p w14:paraId="11DC23F5" w14:textId="77777777" w:rsidR="004E3754" w:rsidRDefault="004E3754" w:rsidP="00551BE7"/>
                      <w:p w14:paraId="455C1830" w14:textId="77777777" w:rsidR="004E3754" w:rsidRDefault="004E3754" w:rsidP="00551BE7">
                        <w:pPr>
                          <w:jc w:val="center"/>
                          <w:rPr>
                            <w:sz w:val="18"/>
                          </w:rPr>
                        </w:pPr>
                        <w:r>
                          <w:rPr>
                            <w:sz w:val="18"/>
                          </w:rPr>
                          <w:t>Transaction Name [DOM-#]</w:t>
                        </w:r>
                      </w:p>
                    </w:txbxContent>
                  </v:textbox>
                </v:oval>
                <v:shape id="Text Box 154" o:spid="_x0000_s1335"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40f8YA&#10;AADcAAAADwAAAGRycy9kb3ducmV2LnhtbESPT2sCMRTE70K/Q3hCL6LZaqt2NUoRWvRW/2Cvj81z&#10;d+nmZZvEdf32piB4HGbmN8x82ZpKNOR8aVnByyABQZxZXXKu4LD/7E9B+ICssbJMCq7kYbl46swx&#10;1fbCW2p2IRcRwj5FBUUIdSqlzwoy6Ae2Jo7eyTqDIUqXS+3wEuGmksMkGUuDJceFAmtaFZT97s5G&#10;wfR13fz4zej7mI1P1XvoTZqvP6fUc7f9mIEI1IZH+N5eawXD0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40f8YAAADcAAAADwAAAAAAAAAAAAAAAACYAgAAZHJz&#10;L2Rvd25yZXYueG1sUEsFBgAAAAAEAAQA9QAAAIsDAAAAAA==&#10;">
                  <v:textbox>
                    <w:txbxContent>
                      <w:p w14:paraId="478C5B01" w14:textId="22BAD8E2" w:rsidR="004E3754" w:rsidRDefault="004E3754" w:rsidP="00551BE7">
                        <w:pPr>
                          <w:jc w:val="center"/>
                          <w:rPr>
                            <w:sz w:val="18"/>
                          </w:rPr>
                        </w:pPr>
                        <w:r>
                          <w:rPr>
                            <w:sz w:val="18"/>
                          </w:rPr>
                          <w:t>Device Observation Reporter</w:t>
                        </w:r>
                      </w:p>
                      <w:p w14:paraId="6E8C21EF" w14:textId="77777777" w:rsidR="004E3754" w:rsidRDefault="004E3754" w:rsidP="00551BE7"/>
                      <w:p w14:paraId="10FEAF3C" w14:textId="77777777" w:rsidR="004E3754" w:rsidRDefault="004E3754" w:rsidP="00551BE7">
                        <w:pPr>
                          <w:rPr>
                            <w:sz w:val="18"/>
                          </w:rPr>
                        </w:pPr>
                        <w:r>
                          <w:rPr>
                            <w:sz w:val="18"/>
                          </w:rPr>
                          <w:t>Actor ABC</w:t>
                        </w:r>
                      </w:p>
                    </w:txbxContent>
                  </v:textbox>
                </v:shape>
                <v:line id="Line 155" o:spid="_x0000_s1336" style="position:absolute;visibility:visible;mso-wrap-style:square" from="10863,6256" to="13369,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shape id="Text Box 156" o:spid="_x0000_s1337" type="#_x0000_t202" style="position:absolute;left:25094;top:1683;width:1121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Pk8YA&#10;AADcAAAADwAAAGRycy9kb3ducmV2LnhtbESPW2sCMRSE34X+h3AKfZGa9YKX1Sil0KJvakt9PWyO&#10;u4ubkzVJ1/XfG0HwcZiZb5jFqjWVaMj50rKCfi8BQZxZXXKu4Pfn630KwgdkjZVlUnAlD6vlS2eB&#10;qbYX3lGzD7mIEPYpKihCqFMpfVaQQd+zNXH0jtYZDFG6XGqHlwg3lRwkyVgaLDkuFFjTZ0HZaf9v&#10;FExH6+bgN8PtXzY+VrPQnTTfZ6fU22v7MQcRqA3P8KO91goGww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APk8YAAADcAAAADwAAAAAAAAAAAAAAAACYAgAAZHJz&#10;L2Rvd25yZXYueG1sUEsFBgAAAAAEAAQA9QAAAIsDAAAAAA==&#10;">
                  <v:textbox>
                    <w:txbxContent>
                      <w:p w14:paraId="1B2C7A4F" w14:textId="73BCF469" w:rsidR="004E3754" w:rsidRDefault="004E3754" w:rsidP="00551BE7">
                        <w:pPr>
                          <w:jc w:val="center"/>
                          <w:rPr>
                            <w:sz w:val="18"/>
                          </w:rPr>
                        </w:pPr>
                        <w:r>
                          <w:rPr>
                            <w:sz w:val="18"/>
                          </w:rPr>
                          <w:t>Device Observation Consumer</w:t>
                        </w:r>
                      </w:p>
                      <w:p w14:paraId="145CF667" w14:textId="77777777" w:rsidR="004E3754" w:rsidRDefault="004E3754" w:rsidP="00551BE7"/>
                      <w:p w14:paraId="4D658EC1" w14:textId="77777777" w:rsidR="004E3754" w:rsidRDefault="004E3754" w:rsidP="00551BE7">
                        <w:pPr>
                          <w:rPr>
                            <w:sz w:val="18"/>
                          </w:rPr>
                        </w:pPr>
                        <w:r>
                          <w:rPr>
                            <w:sz w:val="18"/>
                          </w:rPr>
                          <w:t>Actor DEF</w:t>
                        </w:r>
                      </w:p>
                    </w:txbxContent>
                  </v:textbox>
                </v:shape>
                <v:line id="Line 157" o:spid="_x0000_s1338" style="position:absolute;flip:x;visibility:visible;mso-wrap-style:square" from="24289,6256" to="26481,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ImZsQAAADcAAAADwAAAGRycy9kb3ducmV2LnhtbERPy2oCMRTdC/2HcAvdFM3UFtGpUUQQ&#10;unDjgxF318ntZJjJzTRJdfr3zUJweTjv+bK3rbiSD7VjBW+jDARx6XTNlYLjYTOcgggRWWPrmBT8&#10;UYDl4mkwx1y7G+/ouo+VSCEcclRgYuxyKUNpyGIYuY44cd/OW4wJ+kpqj7cUbls5zrKJtFhzajDY&#10;0dpQ2ex/rQI53b7++NXloyma02lmirLozlulXp771SeISH18iO/uL61g/J7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4iZmxAAAANwAAAAPAAAAAAAAAAAA&#10;AAAAAKECAABkcnMvZG93bnJldi54bWxQSwUGAAAAAAQABAD5AAAAkgMAAAAA&#10;"/>
                <w10:anchorlock/>
              </v:group>
            </w:pict>
          </mc:Fallback>
        </mc:AlternateContent>
      </w:r>
    </w:p>
    <w:p w14:paraId="2188CEB4" w14:textId="7184512D" w:rsidR="00551BE7" w:rsidRPr="00323FDB" w:rsidRDefault="00551BE7" w:rsidP="00551BE7">
      <w:pPr>
        <w:pStyle w:val="FigureTitle"/>
      </w:pPr>
      <w:r w:rsidRPr="00323FDB">
        <w:t>Figure 3.</w:t>
      </w:r>
      <w:del w:id="964" w:author="smm" w:date="2015-07-07T16:04:00Z">
        <w:r w:rsidR="00E9350E" w:rsidRPr="00323FDB" w:rsidDel="0063778C">
          <w:delText>Z</w:delText>
        </w:r>
      </w:del>
      <w:ins w:id="965" w:author="smm" w:date="2015-07-07T16:04:00Z">
        <w:r w:rsidR="0063778C">
          <w:t>13</w:t>
        </w:r>
      </w:ins>
      <w:r w:rsidRPr="00323FDB">
        <w:t>.</w:t>
      </w:r>
      <w:r w:rsidR="00E9350E" w:rsidRPr="00323FDB">
        <w:t>2</w:t>
      </w:r>
      <w:r w:rsidRPr="00323FDB">
        <w:t>-1: Use Case Diagram</w:t>
      </w:r>
    </w:p>
    <w:p w14:paraId="186E96CD" w14:textId="77777777" w:rsidR="00551BE7" w:rsidRPr="00323FDB" w:rsidRDefault="00551BE7" w:rsidP="00E10688">
      <w:pPr>
        <w:pStyle w:val="BodyText"/>
      </w:pPr>
    </w:p>
    <w:p w14:paraId="659BEDEB" w14:textId="11C85AB3" w:rsidR="00551BE7" w:rsidRPr="00323FDB" w:rsidRDefault="00551BE7" w:rsidP="00551BE7">
      <w:pPr>
        <w:pStyle w:val="TableTitle"/>
      </w:pPr>
      <w:r w:rsidRPr="00323FDB">
        <w:t>Table 3.</w:t>
      </w:r>
      <w:del w:id="966" w:author="smm" w:date="2015-07-07T16:04:00Z">
        <w:r w:rsidR="00E9350E" w:rsidRPr="00323FDB" w:rsidDel="0063778C">
          <w:delText>Z</w:delText>
        </w:r>
      </w:del>
      <w:ins w:id="967" w:author="smm" w:date="2015-07-07T16:04:00Z">
        <w:r w:rsidR="0063778C">
          <w:t>13</w:t>
        </w:r>
      </w:ins>
      <w:r w:rsidRPr="00323FDB">
        <w:t>.</w:t>
      </w:r>
      <w:r w:rsidR="00E9350E" w:rsidRPr="00323FDB">
        <w:t>2</w:t>
      </w:r>
      <w:r w:rsidRPr="00323FDB">
        <w:t>-1: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51BE7" w:rsidRPr="00323FDB" w14:paraId="07144019" w14:textId="77777777" w:rsidTr="00E10688">
        <w:trPr>
          <w:cantSplit/>
        </w:trPr>
        <w:tc>
          <w:tcPr>
            <w:tcW w:w="1008" w:type="dxa"/>
            <w:shd w:val="clear" w:color="auto" w:fill="auto"/>
          </w:tcPr>
          <w:p w14:paraId="2A033A19" w14:textId="77777777" w:rsidR="00551BE7" w:rsidRPr="00323FDB" w:rsidRDefault="00551BE7" w:rsidP="00690616">
            <w:pPr>
              <w:pStyle w:val="BodyText"/>
              <w:rPr>
                <w:b/>
              </w:rPr>
            </w:pPr>
            <w:r w:rsidRPr="00323FDB">
              <w:rPr>
                <w:b/>
              </w:rPr>
              <w:t>Actor:</w:t>
            </w:r>
          </w:p>
        </w:tc>
        <w:tc>
          <w:tcPr>
            <w:tcW w:w="8568" w:type="dxa"/>
            <w:shd w:val="clear" w:color="auto" w:fill="auto"/>
          </w:tcPr>
          <w:p w14:paraId="58D88FDF" w14:textId="4F445399" w:rsidR="00551BE7" w:rsidRPr="00323FDB" w:rsidRDefault="00551BE7" w:rsidP="007E0EE6">
            <w:pPr>
              <w:pStyle w:val="BodyText"/>
            </w:pPr>
            <w:r w:rsidRPr="00323FDB">
              <w:t xml:space="preserve">Device Observation </w:t>
            </w:r>
            <w:r w:rsidR="007E0EE6" w:rsidRPr="00323FDB">
              <w:t>R</w:t>
            </w:r>
            <w:r w:rsidR="00DC777B" w:rsidRPr="00323FDB">
              <w:t>eporter</w:t>
            </w:r>
          </w:p>
        </w:tc>
      </w:tr>
      <w:tr w:rsidR="00551BE7" w:rsidRPr="00323FDB" w14:paraId="70AD1929" w14:textId="77777777" w:rsidTr="00E10688">
        <w:trPr>
          <w:cantSplit/>
        </w:trPr>
        <w:tc>
          <w:tcPr>
            <w:tcW w:w="1008" w:type="dxa"/>
            <w:shd w:val="clear" w:color="auto" w:fill="auto"/>
          </w:tcPr>
          <w:p w14:paraId="2EEBA9A5" w14:textId="77777777" w:rsidR="00551BE7" w:rsidRPr="00323FDB" w:rsidRDefault="00551BE7" w:rsidP="00690616">
            <w:pPr>
              <w:pStyle w:val="BodyText"/>
              <w:rPr>
                <w:b/>
              </w:rPr>
            </w:pPr>
            <w:r w:rsidRPr="00323FDB">
              <w:rPr>
                <w:b/>
              </w:rPr>
              <w:t>Role:</w:t>
            </w:r>
          </w:p>
        </w:tc>
        <w:tc>
          <w:tcPr>
            <w:tcW w:w="8568" w:type="dxa"/>
            <w:shd w:val="clear" w:color="auto" w:fill="auto"/>
          </w:tcPr>
          <w:p w14:paraId="21D7D903" w14:textId="20573BDC" w:rsidR="00551BE7" w:rsidRPr="00323FDB" w:rsidRDefault="00551BE7" w:rsidP="00DC777B">
            <w:pPr>
              <w:pStyle w:val="BodyText"/>
            </w:pPr>
            <w:r w:rsidRPr="00323FDB">
              <w:t xml:space="preserve">This actor is responsible for </w:t>
            </w:r>
            <w:r w:rsidR="00DC777B" w:rsidRPr="00323FDB">
              <w:t>packaging patient</w:t>
            </w:r>
            <w:r w:rsidRPr="00323FDB">
              <w:t xml:space="preserve"> measurement </w:t>
            </w:r>
            <w:r w:rsidR="00DC777B" w:rsidRPr="00323FDB">
              <w:t xml:space="preserve">data into a </w:t>
            </w:r>
            <w:r w:rsidR="00F7282E" w:rsidRPr="00323FDB">
              <w:t>PCD-01 message</w:t>
            </w:r>
            <w:r w:rsidR="00DC777B" w:rsidRPr="00323FDB">
              <w:t xml:space="preserve"> and sending it to a Device Observation Consumer</w:t>
            </w:r>
            <w:r w:rsidRPr="00323FDB">
              <w:t xml:space="preserve"> </w:t>
            </w:r>
          </w:p>
        </w:tc>
      </w:tr>
      <w:tr w:rsidR="00551BE7" w:rsidRPr="00323FDB" w14:paraId="695D0D65" w14:textId="77777777" w:rsidTr="00E10688">
        <w:trPr>
          <w:cantSplit/>
        </w:trPr>
        <w:tc>
          <w:tcPr>
            <w:tcW w:w="1008" w:type="dxa"/>
            <w:shd w:val="clear" w:color="auto" w:fill="auto"/>
          </w:tcPr>
          <w:p w14:paraId="3BAB2844" w14:textId="77777777" w:rsidR="00551BE7" w:rsidRPr="00323FDB" w:rsidRDefault="00551BE7" w:rsidP="00690616">
            <w:pPr>
              <w:pStyle w:val="BodyText"/>
              <w:rPr>
                <w:b/>
              </w:rPr>
            </w:pPr>
            <w:r w:rsidRPr="00323FDB">
              <w:rPr>
                <w:b/>
              </w:rPr>
              <w:t>Actor:</w:t>
            </w:r>
          </w:p>
        </w:tc>
        <w:tc>
          <w:tcPr>
            <w:tcW w:w="8568" w:type="dxa"/>
            <w:shd w:val="clear" w:color="auto" w:fill="auto"/>
          </w:tcPr>
          <w:p w14:paraId="3034819C" w14:textId="6674F752" w:rsidR="00551BE7" w:rsidRPr="00323FDB" w:rsidRDefault="00DC777B" w:rsidP="00DC777B">
            <w:pPr>
              <w:pStyle w:val="BodyText"/>
            </w:pPr>
            <w:r w:rsidRPr="00323FDB">
              <w:t>Device Observation Consumer</w:t>
            </w:r>
          </w:p>
        </w:tc>
      </w:tr>
      <w:tr w:rsidR="00551BE7" w:rsidRPr="00323FDB" w14:paraId="6717BDC9" w14:textId="77777777" w:rsidTr="00E10688">
        <w:trPr>
          <w:cantSplit/>
        </w:trPr>
        <w:tc>
          <w:tcPr>
            <w:tcW w:w="1008" w:type="dxa"/>
            <w:shd w:val="clear" w:color="auto" w:fill="auto"/>
          </w:tcPr>
          <w:p w14:paraId="31D7BFB9" w14:textId="77777777" w:rsidR="00551BE7" w:rsidRPr="00323FDB" w:rsidRDefault="00551BE7" w:rsidP="00690616">
            <w:pPr>
              <w:pStyle w:val="BodyText"/>
              <w:rPr>
                <w:b/>
              </w:rPr>
            </w:pPr>
            <w:r w:rsidRPr="00323FDB">
              <w:rPr>
                <w:b/>
              </w:rPr>
              <w:t>Role:</w:t>
            </w:r>
          </w:p>
        </w:tc>
        <w:tc>
          <w:tcPr>
            <w:tcW w:w="8568" w:type="dxa"/>
            <w:shd w:val="clear" w:color="auto" w:fill="auto"/>
          </w:tcPr>
          <w:p w14:paraId="3CE2E27E" w14:textId="15718694" w:rsidR="00551BE7" w:rsidRPr="00323FDB" w:rsidRDefault="00551BE7" w:rsidP="00DC777B">
            <w:pPr>
              <w:pStyle w:val="BodyText"/>
            </w:pPr>
            <w:r w:rsidRPr="00323FDB">
              <w:t xml:space="preserve">This actor receives </w:t>
            </w:r>
            <w:r w:rsidR="00DC777B" w:rsidRPr="00323FDB">
              <w:t xml:space="preserve">the </w:t>
            </w:r>
            <w:r w:rsidR="00F7282E" w:rsidRPr="00323FDB">
              <w:t>PCD-01 message</w:t>
            </w:r>
            <w:r w:rsidRPr="00323FDB">
              <w:t xml:space="preserve"> from one or more Device Observation </w:t>
            </w:r>
            <w:r w:rsidR="00DC777B" w:rsidRPr="00323FDB">
              <w:t>Reporters</w:t>
            </w:r>
          </w:p>
        </w:tc>
      </w:tr>
    </w:tbl>
    <w:p w14:paraId="5190C481" w14:textId="77777777" w:rsidR="00D34E95" w:rsidRDefault="00D34E95" w:rsidP="00E10688">
      <w:pPr>
        <w:pStyle w:val="BodyText"/>
      </w:pPr>
    </w:p>
    <w:p w14:paraId="0B47ED00" w14:textId="49A98A56" w:rsidR="007E0EE6" w:rsidRPr="00323FDB" w:rsidRDefault="00930D5B" w:rsidP="009F24FF">
      <w:r w:rsidRPr="00323FDB">
        <w:lastRenderedPageBreak/>
        <w:t>Since t</w:t>
      </w:r>
      <w:r w:rsidR="007E0EE6" w:rsidRPr="00323FDB">
        <w:t xml:space="preserve">he Device Observation Reporter does not receive </w:t>
      </w:r>
      <w:r w:rsidR="00D336C4" w:rsidRPr="00323FDB">
        <w:t>any patient demographic</w:t>
      </w:r>
      <w:r w:rsidR="007E0EE6" w:rsidRPr="00323FDB">
        <w:t xml:space="preserve"> information from the </w:t>
      </w:r>
      <w:r w:rsidR="00D336C4" w:rsidRPr="00323FDB">
        <w:t>PHD device</w:t>
      </w:r>
      <w:del w:id="968" w:author="smm" w:date="2015-07-07T16:28:00Z">
        <w:r w:rsidR="00D336C4" w:rsidRPr="00323FDB" w:rsidDel="008B6927">
          <w:delText>;</w:delText>
        </w:r>
      </w:del>
      <w:ins w:id="969" w:author="smm" w:date="2015-07-07T16:28:00Z">
        <w:r w:rsidR="008B6927">
          <w:t>,</w:t>
        </w:r>
      </w:ins>
      <w:r w:rsidR="00D336C4" w:rsidRPr="00323FDB">
        <w:t xml:space="preserve"> at least the patient name, a patient identifier and authorization code are 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4C226F30" w14:textId="378B11B7" w:rsidR="00551BE7" w:rsidRPr="00323FDB" w:rsidRDefault="00551BE7" w:rsidP="00551BE7">
      <w:pPr>
        <w:pStyle w:val="Heading3"/>
        <w:numPr>
          <w:ilvl w:val="0"/>
          <w:numId w:val="0"/>
        </w:numPr>
        <w:rPr>
          <w:noProof w:val="0"/>
        </w:rPr>
      </w:pPr>
      <w:bookmarkStart w:id="970" w:name="_Toc424048786"/>
      <w:proofErr w:type="gramStart"/>
      <w:r w:rsidRPr="00323FDB">
        <w:rPr>
          <w:noProof w:val="0"/>
        </w:rPr>
        <w:t>3.</w:t>
      </w:r>
      <w:proofErr w:type="gramEnd"/>
      <w:del w:id="971" w:author="smm" w:date="2015-07-07T16:04:00Z">
        <w:r w:rsidR="00E9350E" w:rsidRPr="00323FDB" w:rsidDel="0063778C">
          <w:rPr>
            <w:noProof w:val="0"/>
          </w:rPr>
          <w:delText>Z</w:delText>
        </w:r>
      </w:del>
      <w:ins w:id="972" w:author="smm" w:date="2015-07-07T16:04:00Z">
        <w:r w:rsidR="0063778C">
          <w:rPr>
            <w:noProof w:val="0"/>
          </w:rPr>
          <w:t>13</w:t>
        </w:r>
      </w:ins>
      <w:r w:rsidRPr="00323FDB">
        <w:rPr>
          <w:noProof w:val="0"/>
        </w:rPr>
        <w:t>.</w:t>
      </w:r>
      <w:r w:rsidR="00E9350E" w:rsidRPr="00323FDB">
        <w:rPr>
          <w:noProof w:val="0"/>
        </w:rPr>
        <w:t>3</w:t>
      </w:r>
      <w:r w:rsidRPr="00323FDB">
        <w:rPr>
          <w:noProof w:val="0"/>
        </w:rPr>
        <w:t xml:space="preserve"> Referenced Standards</w:t>
      </w:r>
      <w:bookmarkEnd w:id="970"/>
    </w:p>
    <w:p w14:paraId="60105788" w14:textId="34B1422C" w:rsidR="00551BE7" w:rsidRPr="00323FDB" w:rsidRDefault="00551BE7" w:rsidP="00551BE7">
      <w:pPr>
        <w:pStyle w:val="BodyText"/>
      </w:pPr>
      <w:r w:rsidRPr="00323FDB">
        <w:t xml:space="preserve">The </w:t>
      </w:r>
      <w:r w:rsidR="00DC777B" w:rsidRPr="00323FDB">
        <w:t>PCD</w:t>
      </w:r>
      <w:r w:rsidRPr="00323FDB">
        <w:t xml:space="preserve"> </w:t>
      </w:r>
      <w:r w:rsidR="00DC777B" w:rsidRPr="00323FDB">
        <w:t xml:space="preserve">Communicate PCD </w:t>
      </w:r>
      <w:r w:rsidRPr="00323FDB">
        <w:t>data</w:t>
      </w:r>
      <w:r w:rsidR="005E5181" w:rsidRPr="00323FDB">
        <w:t>-</w:t>
      </w:r>
      <w:proofErr w:type="spellStart"/>
      <w:r w:rsidR="00930D5B" w:rsidRPr="00323FDB">
        <w:t>hData</w:t>
      </w:r>
      <w:proofErr w:type="spellEnd"/>
      <w:r w:rsidRPr="00323FDB">
        <w:t xml:space="preserve"> transaction </w:t>
      </w:r>
      <w:r w:rsidR="00930D5B" w:rsidRPr="00323FDB">
        <w:t>is</w:t>
      </w:r>
      <w:r w:rsidRPr="00323FDB">
        <w:t xml:space="preserve"> specified in the PCHA H.81</w:t>
      </w:r>
      <w:r w:rsidR="00DC777B" w:rsidRPr="00323FDB">
        <w:t>2.1</w:t>
      </w:r>
      <w:r w:rsidRPr="00323FDB">
        <w:t xml:space="preserve"> </w:t>
      </w:r>
      <w:r w:rsidR="00DC777B" w:rsidRPr="00323FDB">
        <w:t>–</w:t>
      </w:r>
      <w:r w:rsidRPr="00323FDB">
        <w:t xml:space="preserve"> </w:t>
      </w:r>
      <w:r w:rsidR="009332DF" w:rsidRPr="00323FDB">
        <w:t xml:space="preserve">Observation Upload, </w:t>
      </w:r>
      <w:r w:rsidR="00DC777B" w:rsidRPr="00323FDB">
        <w:t xml:space="preserve">PCHA H.812 WAN </w:t>
      </w:r>
      <w:r w:rsidR="009332DF" w:rsidRPr="00323FDB">
        <w:t>IF Common Certified Device Class Guidelines, and PCHA H.812.3 Capability Exchange</w:t>
      </w:r>
      <w:r w:rsidR="00930D5B" w:rsidRPr="00323FDB">
        <w:t xml:space="preserve"> documents</w:t>
      </w:r>
      <w:r w:rsidRPr="00323FDB">
        <w:t>.</w:t>
      </w:r>
      <w:r w:rsidR="00DC777B" w:rsidRPr="00323FDB">
        <w:t xml:space="preserve"> </w:t>
      </w:r>
      <w:r w:rsidR="0080578D" w:rsidRPr="00323FDB">
        <w:t xml:space="preserve">The </w:t>
      </w:r>
      <w:proofErr w:type="spellStart"/>
      <w:r w:rsidR="0080578D" w:rsidRPr="00323FDB">
        <w:t>hData</w:t>
      </w:r>
      <w:proofErr w:type="spellEnd"/>
      <w:r w:rsidR="0080578D" w:rsidRPr="00323FDB">
        <w:t xml:space="preserve"> record format is specified in HL7</w:t>
      </w:r>
      <w:r w:rsidR="00BD22E9">
        <w:t>®</w:t>
      </w:r>
      <w:r w:rsidR="0080578D" w:rsidRPr="00323FDB">
        <w:t xml:space="preserve"> Version 3 Standard: </w:t>
      </w:r>
      <w:proofErr w:type="spellStart"/>
      <w:r w:rsidR="0080578D" w:rsidRPr="00323FDB">
        <w:t>hData</w:t>
      </w:r>
      <w:proofErr w:type="spellEnd"/>
      <w:r w:rsidR="0080578D" w:rsidRPr="00323FDB">
        <w:t xml:space="preserve"> Record Format Release, 1</w:t>
      </w:r>
      <w:r w:rsidR="009E61C1" w:rsidRPr="00323FDB">
        <w:t xml:space="preserve">. Authentication is </w:t>
      </w:r>
      <w:r w:rsidR="00930D5B" w:rsidRPr="00323FDB">
        <w:t xml:space="preserve">further </w:t>
      </w:r>
      <w:r w:rsidR="009E61C1" w:rsidRPr="00323FDB">
        <w:t>specified in IHE Technical Framework Supplement: Internet User Authentication.</w:t>
      </w:r>
    </w:p>
    <w:p w14:paraId="056E4F06" w14:textId="5425C648" w:rsidR="001058D0" w:rsidRPr="00323FDB" w:rsidRDefault="001058D0" w:rsidP="001058D0">
      <w:pPr>
        <w:pStyle w:val="Heading3"/>
        <w:numPr>
          <w:ilvl w:val="0"/>
          <w:numId w:val="0"/>
        </w:numPr>
        <w:rPr>
          <w:noProof w:val="0"/>
        </w:rPr>
      </w:pPr>
      <w:bookmarkStart w:id="973" w:name="_Toc424048787"/>
      <w:proofErr w:type="gramStart"/>
      <w:r w:rsidRPr="00323FDB">
        <w:rPr>
          <w:noProof w:val="0"/>
        </w:rPr>
        <w:t>3.</w:t>
      </w:r>
      <w:proofErr w:type="gramEnd"/>
      <w:del w:id="974" w:author="smm" w:date="2015-07-07T16:04:00Z">
        <w:r w:rsidR="00E9350E" w:rsidRPr="00323FDB" w:rsidDel="0063778C">
          <w:rPr>
            <w:noProof w:val="0"/>
          </w:rPr>
          <w:delText>Z</w:delText>
        </w:r>
      </w:del>
      <w:ins w:id="975" w:author="smm" w:date="2015-07-07T16:04:00Z">
        <w:r w:rsidR="0063778C">
          <w:rPr>
            <w:noProof w:val="0"/>
          </w:rPr>
          <w:t>13</w:t>
        </w:r>
      </w:ins>
      <w:r w:rsidRPr="00323FDB">
        <w:rPr>
          <w:noProof w:val="0"/>
        </w:rPr>
        <w:t>.</w:t>
      </w:r>
      <w:r w:rsidR="00E9350E" w:rsidRPr="00323FDB">
        <w:rPr>
          <w:noProof w:val="0"/>
        </w:rPr>
        <w:t>4</w:t>
      </w:r>
      <w:r w:rsidRPr="00323FDB">
        <w:rPr>
          <w:noProof w:val="0"/>
        </w:rPr>
        <w:t xml:space="preserve"> Interaction Diagram</w:t>
      </w:r>
      <w:bookmarkEnd w:id="973"/>
    </w:p>
    <w:p w14:paraId="553AB1EE" w14:textId="37596F28" w:rsidR="00BC09EF" w:rsidRPr="00323FDB" w:rsidRDefault="00BC09EF" w:rsidP="00BC09EF">
      <w:pPr>
        <w:pStyle w:val="BodyText"/>
      </w:pPr>
      <w:r w:rsidRPr="00323FDB">
        <w:t>The diagram below illustrates the Communicate PCD Data</w:t>
      </w:r>
      <w:r w:rsidR="005E5181" w:rsidRPr="00323FDB">
        <w:t>-</w:t>
      </w:r>
      <w:proofErr w:type="spellStart"/>
      <w:r w:rsidR="00930D5B" w:rsidRPr="00323FDB">
        <w:t>hData</w:t>
      </w:r>
      <w:proofErr w:type="spellEnd"/>
      <w:r w:rsidRPr="00323FDB">
        <w:t xml:space="preserve"> transaction. </w:t>
      </w:r>
      <w:r w:rsidR="00930D5B" w:rsidRPr="00323FDB">
        <w:t>How one obtains the authentication token is not specified by this profile</w:t>
      </w:r>
      <w:r w:rsidRPr="00323FDB">
        <w:t>.</w:t>
      </w:r>
    </w:p>
    <w:p w14:paraId="19093737" w14:textId="77777777" w:rsidR="001058D0" w:rsidRPr="00323FDB" w:rsidRDefault="001058D0" w:rsidP="001058D0">
      <w:pPr>
        <w:pStyle w:val="BodyText"/>
      </w:pPr>
      <w:r w:rsidRPr="00323FDB">
        <w:rPr>
          <w:noProof/>
        </w:rPr>
        <mc:AlternateContent>
          <mc:Choice Requires="wpc">
            <w:drawing>
              <wp:inline distT="0" distB="0" distL="0" distR="0" wp14:anchorId="1197EFE8" wp14:editId="62A5BD12">
                <wp:extent cx="5981414" cy="2708824"/>
                <wp:effectExtent l="0" t="0" r="0" b="0"/>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6" name="Text Box 167"/>
                        <wps:cNvSpPr txBox="1">
                          <a:spLocks noChangeArrowheads="1"/>
                        </wps:cNvSpPr>
                        <wps:spPr bwMode="auto">
                          <a:xfrm>
                            <a:off x="3227066" y="11933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BC4FC" w14:textId="77777777" w:rsidR="004E3754" w:rsidRDefault="004E3754" w:rsidP="00744EBF">
                              <w:pPr>
                                <w:pStyle w:val="NormalWeb"/>
                                <w:jc w:val="center"/>
                              </w:pPr>
                              <w:r>
                                <w:rPr>
                                  <w:sz w:val="18"/>
                                  <w:szCs w:val="18"/>
                                </w:rPr>
                                <w:t>Device Observation Consumer</w:t>
                              </w:r>
                            </w:p>
                          </w:txbxContent>
                        </wps:txbx>
                        <wps:bodyPr rot="0" vert="horz" wrap="square" lIns="91440" tIns="45720" rIns="91440" bIns="45720" anchor="t" anchorCtr="0" upright="1">
                          <a:noAutofit/>
                        </wps:bodyPr>
                      </wps:wsp>
                      <wps:wsp>
                        <wps:cNvPr id="397" name="Text Box 160"/>
                        <wps:cNvSpPr txBox="1">
                          <a:spLocks noChangeArrowheads="1"/>
                        </wps:cNvSpPr>
                        <wps:spPr bwMode="auto">
                          <a:xfrm>
                            <a:off x="1736721" y="132034"/>
                            <a:ext cx="91376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6012E9" w14:textId="77777777" w:rsidR="004E3754" w:rsidRDefault="004E3754" w:rsidP="00744EBF">
                              <w:pPr>
                                <w:pStyle w:val="NormalWeb"/>
                                <w:jc w:val="center"/>
                              </w:pPr>
                              <w:r>
                                <w:rPr>
                                  <w:sz w:val="18"/>
                                  <w:szCs w:val="18"/>
                                </w:rPr>
                                <w:t>Device Observation Reporter</w:t>
                              </w:r>
                            </w:p>
                            <w:p w14:paraId="17C23828" w14:textId="77777777" w:rsidR="004E3754" w:rsidRDefault="004E3754" w:rsidP="00744EBF">
                              <w:pPr>
                                <w:pStyle w:val="NormalWeb"/>
                                <w:jc w:val="center"/>
                              </w:pPr>
                              <w:r>
                                <w:rPr>
                                  <w:sz w:val="18"/>
                                  <w:szCs w:val="18"/>
                                </w:rPr>
                                <w:t> </w:t>
                              </w:r>
                            </w:p>
                            <w:p w14:paraId="10F12343" w14:textId="77777777" w:rsidR="004E3754" w:rsidRDefault="004E3754" w:rsidP="00744EBF">
                              <w:pPr>
                                <w:pStyle w:val="NormalWeb"/>
                                <w:jc w:val="center"/>
                              </w:pPr>
                              <w:r>
                                <w:rPr>
                                  <w:sz w:val="18"/>
                                  <w:szCs w:val="18"/>
                                </w:rPr>
                                <w:t> </w:t>
                              </w:r>
                            </w:p>
                            <w:p w14:paraId="0DE274D2" w14:textId="77777777" w:rsidR="004E3754" w:rsidRDefault="004E3754" w:rsidP="00744EBF">
                              <w:pPr>
                                <w:pStyle w:val="NormalWeb"/>
                              </w:pPr>
                              <w:r>
                                <w:t> </w:t>
                              </w:r>
                            </w:p>
                            <w:p w14:paraId="43A84799" w14:textId="77777777" w:rsidR="004E3754" w:rsidRDefault="004E3754" w:rsidP="00744EBF">
                              <w:pPr>
                                <w:pStyle w:val="NormalWeb"/>
                                <w:jc w:val="center"/>
                              </w:pPr>
                              <w:r>
                                <w:rPr>
                                  <w:sz w:val="22"/>
                                  <w:szCs w:val="22"/>
                                </w:rPr>
                                <w:t>Actor A</w:t>
                              </w:r>
                            </w:p>
                          </w:txbxContent>
                        </wps:txbx>
                        <wps:bodyPr rot="0" vert="horz" wrap="square" lIns="91440" tIns="45720" rIns="91440" bIns="45720" anchor="t" anchorCtr="0" upright="1">
                          <a:noAutofit/>
                        </wps:bodyPr>
                      </wps:wsp>
                      <wps:wsp>
                        <wps:cNvPr id="398" name="Line 161"/>
                        <wps:cNvCnPr>
                          <a:cxnSpLocks noChangeShapeType="1"/>
                        </wps:cNvCnPr>
                        <wps:spPr bwMode="auto">
                          <a:xfrm>
                            <a:off x="2193706" y="745913"/>
                            <a:ext cx="6985" cy="170219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9" name="Text Box 162"/>
                        <wps:cNvSpPr txBox="1">
                          <a:spLocks noChangeArrowheads="1"/>
                        </wps:cNvSpPr>
                        <wps:spPr bwMode="auto">
                          <a:xfrm>
                            <a:off x="2534281" y="1617092"/>
                            <a:ext cx="80391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F40A8" w14:textId="73BCF1FF" w:rsidR="004E3754" w:rsidRDefault="004E3754" w:rsidP="00744EBF">
                              <w:pPr>
                                <w:pStyle w:val="NormalWeb"/>
                                <w:jc w:val="center"/>
                              </w:pPr>
                              <w:r w:rsidRPr="00744EBF">
                                <w:rPr>
                                  <w:sz w:val="18"/>
                                  <w:szCs w:val="18"/>
                                </w:rPr>
                                <w:t>Communicate PCD data</w:t>
                              </w:r>
                              <w:r>
                                <w:rPr>
                                  <w:sz w:val="18"/>
                                  <w:szCs w:val="18"/>
                                </w:rPr>
                                <w:t xml:space="preserve">- </w:t>
                              </w:r>
                              <w:proofErr w:type="spellStart"/>
                              <w:r>
                                <w:rPr>
                                  <w:sz w:val="18"/>
                                  <w:szCs w:val="18"/>
                                </w:rPr>
                                <w:t>hData</w:t>
                              </w:r>
                              <w:proofErr w:type="spellEnd"/>
                            </w:p>
                          </w:txbxContent>
                        </wps:txbx>
                        <wps:bodyPr rot="0" vert="horz" wrap="square" lIns="0" tIns="0" rIns="0" bIns="0" anchor="t" anchorCtr="0" upright="1">
                          <a:noAutofit/>
                        </wps:bodyPr>
                      </wps:wsp>
                      <wps:wsp>
                        <wps:cNvPr id="400" name="Line 163"/>
                        <wps:cNvCnPr>
                          <a:cxnSpLocks noChangeShapeType="1"/>
                        </wps:cNvCnPr>
                        <wps:spPr bwMode="auto">
                          <a:xfrm>
                            <a:off x="3681424" y="669728"/>
                            <a:ext cx="0" cy="17788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1" name="Rectangle 401"/>
                        <wps:cNvSpPr>
                          <a:spLocks noChangeArrowheads="1"/>
                        </wps:cNvSpPr>
                        <wps:spPr bwMode="auto">
                          <a:xfrm>
                            <a:off x="2128940" y="753531"/>
                            <a:ext cx="168910" cy="1591962"/>
                          </a:xfrm>
                          <a:prstGeom prst="rect">
                            <a:avLst/>
                          </a:prstGeom>
                          <a:solidFill>
                            <a:srgbClr val="FFFFFF"/>
                          </a:solidFill>
                          <a:ln w="9525">
                            <a:solidFill>
                              <a:srgbClr val="000000"/>
                            </a:solidFill>
                            <a:miter lim="800000"/>
                            <a:headEnd/>
                            <a:tailEnd/>
                          </a:ln>
                        </wps:spPr>
                        <wps:txbx>
                          <w:txbxContent>
                            <w:p w14:paraId="040EE09F" w14:textId="77777777" w:rsidR="004E3754" w:rsidRDefault="004E3754" w:rsidP="00744EBF"/>
                          </w:txbxContent>
                        </wps:txbx>
                        <wps:bodyPr rot="0" vert="horz" wrap="square" lIns="91440" tIns="45720" rIns="91440" bIns="45720" anchor="t" anchorCtr="0" upright="1">
                          <a:noAutofit/>
                        </wps:bodyPr>
                      </wps:wsp>
                      <wps:wsp>
                        <wps:cNvPr id="402" name="Rectangle 402"/>
                        <wps:cNvSpPr>
                          <a:spLocks noChangeArrowheads="1"/>
                        </wps:cNvSpPr>
                        <wps:spPr bwMode="auto">
                          <a:xfrm>
                            <a:off x="3588720" y="753530"/>
                            <a:ext cx="203200" cy="1591471"/>
                          </a:xfrm>
                          <a:prstGeom prst="rect">
                            <a:avLst/>
                          </a:prstGeom>
                          <a:solidFill>
                            <a:srgbClr val="FFFFFF"/>
                          </a:solidFill>
                          <a:ln w="9525">
                            <a:solidFill>
                              <a:srgbClr val="000000"/>
                            </a:solidFill>
                            <a:miter lim="800000"/>
                            <a:headEnd/>
                            <a:tailEnd/>
                          </a:ln>
                        </wps:spPr>
                        <wps:txbx>
                          <w:txbxContent>
                            <w:p w14:paraId="0C150A02" w14:textId="77777777" w:rsidR="004E3754" w:rsidRDefault="004E3754" w:rsidP="00744EBF"/>
                          </w:txbxContent>
                        </wps:txbx>
                        <wps:bodyPr rot="0" vert="horz" wrap="square" lIns="91440" tIns="45720" rIns="91440" bIns="45720" anchor="t" anchorCtr="0" upright="1">
                          <a:noAutofit/>
                        </wps:bodyPr>
                      </wps:wsp>
                      <wps:wsp>
                        <wps:cNvPr id="403" name="Line 166"/>
                        <wps:cNvCnPr>
                          <a:cxnSpLocks noChangeShapeType="1"/>
                        </wps:cNvCnPr>
                        <wps:spPr bwMode="auto">
                          <a:xfrm>
                            <a:off x="2310126" y="1949027"/>
                            <a:ext cx="1262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Line 168"/>
                        <wps:cNvCnPr>
                          <a:cxnSpLocks noChangeShapeType="1"/>
                        </wps:cNvCnPr>
                        <wps:spPr bwMode="auto">
                          <a:xfrm flipH="1" flipV="1">
                            <a:off x="2310126" y="2214192"/>
                            <a:ext cx="1261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Text Box 169"/>
                        <wps:cNvSpPr txBox="1">
                          <a:spLocks noChangeArrowheads="1"/>
                        </wps:cNvSpPr>
                        <wps:spPr bwMode="auto">
                          <a:xfrm>
                            <a:off x="2692396" y="1965907"/>
                            <a:ext cx="5753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3A8D3" w14:textId="77777777" w:rsidR="004E3754" w:rsidRDefault="004E3754" w:rsidP="00744EBF">
                              <w:pPr>
                                <w:pStyle w:val="NormalWeb"/>
                              </w:pPr>
                              <w:r>
                                <w:rPr>
                                  <w:sz w:val="22"/>
                                  <w:szCs w:val="22"/>
                                </w:rPr>
                                <w:t>Response</w:t>
                              </w:r>
                            </w:p>
                            <w:p w14:paraId="28E06E49" w14:textId="77777777" w:rsidR="004E3754" w:rsidRDefault="004E3754" w:rsidP="00744EBF">
                              <w:pPr>
                                <w:pStyle w:val="NormalWeb"/>
                              </w:pPr>
                              <w:r>
                                <w:t> </w:t>
                              </w:r>
                            </w:p>
                            <w:p w14:paraId="44F3B2DF" w14:textId="77777777" w:rsidR="004E3754" w:rsidRDefault="004E3754" w:rsidP="00744EBF">
                              <w:pPr>
                                <w:pStyle w:val="NormalWeb"/>
                              </w:pPr>
                              <w:r>
                                <w:rPr>
                                  <w:sz w:val="22"/>
                                  <w:szCs w:val="22"/>
                                </w:rPr>
                                <w:t>Message 2</w:t>
                              </w:r>
                            </w:p>
                          </w:txbxContent>
                        </wps:txbx>
                        <wps:bodyPr rot="0" vert="horz" wrap="square" lIns="0" tIns="0" rIns="0" bIns="0" anchor="t" anchorCtr="0" upright="1">
                          <a:noAutofit/>
                        </wps:bodyPr>
                      </wps:wsp>
                      <wps:wsp>
                        <wps:cNvPr id="406" name="Oval 406"/>
                        <wps:cNvSpPr/>
                        <wps:spPr>
                          <a:xfrm>
                            <a:off x="2534281" y="299674"/>
                            <a:ext cx="803910" cy="517525"/>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76378E7" w14:textId="1C08291A" w:rsidR="004E3754" w:rsidRDefault="004E3754" w:rsidP="00744EBF">
                              <w:pPr>
                                <w:pStyle w:val="NormalWeb"/>
                                <w:jc w:val="center"/>
                              </w:pPr>
                              <w:r>
                                <w:rPr>
                                  <w:color w:val="0D0D0D"/>
                                  <w:sz w:val="16"/>
                                  <w:szCs w:val="16"/>
                                </w:rPr>
                                <w:t xml:space="preserve">Obtain </w:t>
                              </w:r>
                              <w:proofErr w:type="spellStart"/>
                              <w:r>
                                <w:rPr>
                                  <w:color w:val="0D0D0D"/>
                                  <w:sz w:val="16"/>
                                  <w:szCs w:val="16"/>
                                </w:rPr>
                                <w:t>oAuth</w:t>
                              </w:r>
                              <w:proofErr w:type="spellEnd"/>
                              <w:r>
                                <w:rPr>
                                  <w:color w:val="0D0D0D"/>
                                  <w:sz w:val="16"/>
                                  <w:szCs w:val="16"/>
                                </w:rPr>
                                <w:t xml:space="preserve"> token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7" name="Straight Arrow Connector 407"/>
                        <wps:cNvCnPr/>
                        <wps:spPr>
                          <a:xfrm flipH="1">
                            <a:off x="2310126" y="741634"/>
                            <a:ext cx="34163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 Box 162"/>
                        <wps:cNvSpPr txBox="1">
                          <a:spLocks noChangeArrowheads="1"/>
                        </wps:cNvSpPr>
                        <wps:spPr bwMode="auto">
                          <a:xfrm>
                            <a:off x="2416145" y="990471"/>
                            <a:ext cx="101907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F22CFC" w14:textId="79B60D83" w:rsidR="004E3754" w:rsidRDefault="004E3754" w:rsidP="00744EBF">
                              <w:pPr>
                                <w:pStyle w:val="NormalWeb"/>
                                <w:spacing w:before="0"/>
                                <w:jc w:val="center"/>
                              </w:pPr>
                              <w:r>
                                <w:rPr>
                                  <w:sz w:val="18"/>
                                  <w:szCs w:val="18"/>
                                </w:rPr>
                                <w:t>Capability exchange</w:t>
                              </w:r>
                            </w:p>
                            <w:p w14:paraId="3DB496C4" w14:textId="77777777" w:rsidR="004E3754" w:rsidRDefault="004E3754" w:rsidP="00744EBF">
                              <w:pPr>
                                <w:pStyle w:val="NormalWeb"/>
                              </w:pPr>
                              <w:r>
                                <w:rPr>
                                  <w:sz w:val="18"/>
                                  <w:szCs w:val="18"/>
                                </w:rPr>
                                <w:t> </w:t>
                              </w:r>
                            </w:p>
                            <w:p w14:paraId="5408A12A" w14:textId="77777777" w:rsidR="004E3754" w:rsidRDefault="004E3754" w:rsidP="00744EBF">
                              <w:pPr>
                                <w:pStyle w:val="NormalWeb"/>
                              </w:pPr>
                              <w:r>
                                <w:rPr>
                                  <w:sz w:val="22"/>
                                  <w:szCs w:val="22"/>
                                </w:rPr>
                                <w:t>Message 1</w:t>
                              </w:r>
                            </w:p>
                          </w:txbxContent>
                        </wps:txbx>
                        <wps:bodyPr rot="0" vert="horz" wrap="square" lIns="0" tIns="45720" rIns="0" bIns="0" anchor="t" anchorCtr="0" upright="1">
                          <a:noAutofit/>
                        </wps:bodyPr>
                      </wps:wsp>
                      <wps:wsp>
                        <wps:cNvPr id="412" name="Line 166"/>
                        <wps:cNvCnPr>
                          <a:cxnSpLocks noChangeShapeType="1"/>
                        </wps:cNvCnPr>
                        <wps:spPr bwMode="auto">
                          <a:xfrm>
                            <a:off x="2303271" y="1479093"/>
                            <a:ext cx="13003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3" name="Line 168"/>
                        <wps:cNvCnPr>
                          <a:cxnSpLocks noChangeShapeType="1"/>
                        </wps:cNvCnPr>
                        <wps:spPr bwMode="auto">
                          <a:xfrm flipH="1">
                            <a:off x="2297629" y="1355811"/>
                            <a:ext cx="1290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Rectangle 414"/>
                        <wps:cNvSpPr/>
                        <wps:spPr>
                          <a:xfrm>
                            <a:off x="2416601" y="1249270"/>
                            <a:ext cx="1056833"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5EEB9B" w14:textId="77777777" w:rsidR="004E3754" w:rsidRDefault="004E3754" w:rsidP="00744EB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Text Box 169"/>
                        <wps:cNvSpPr txBox="1">
                          <a:spLocks noChangeArrowheads="1"/>
                        </wps:cNvSpPr>
                        <wps:spPr bwMode="auto">
                          <a:xfrm>
                            <a:off x="2806717" y="2343643"/>
                            <a:ext cx="42035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5CDF6" w14:textId="1A508DB3" w:rsidR="004E3754" w:rsidRPr="007C1AAC" w:rsidRDefault="004E3754" w:rsidP="001058D0">
                              <w:pPr>
                                <w:rPr>
                                  <w:sz w:val="22"/>
                                  <w:szCs w:val="22"/>
                                </w:rPr>
                              </w:pPr>
                              <w:proofErr w:type="spellStart"/>
                              <w:proofErr w:type="gramStart"/>
                              <w:r>
                                <w:rPr>
                                  <w:sz w:val="22"/>
                                  <w:szCs w:val="22"/>
                                </w:rPr>
                                <w:t>hData</w:t>
                              </w:r>
                              <w:proofErr w:type="spellEnd"/>
                              <w:proofErr w:type="gramEnd"/>
                            </w:p>
                            <w:p w14:paraId="4F8B1575" w14:textId="77777777" w:rsidR="004E3754" w:rsidRDefault="004E3754" w:rsidP="001058D0"/>
                            <w:p w14:paraId="25C30119" w14:textId="77777777" w:rsidR="004E3754" w:rsidRPr="007C1AAC" w:rsidRDefault="004E3754" w:rsidP="001058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1197EFE8" id="Canvas 242" o:spid="_x0000_s1339"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">
                <v:shape id="_x0000_s1340" type="#_x0000_t75" style="position:absolute;width:59810;height:27082;visibility:visible;mso-wrap-style:square">
                  <v:fill o:detectmouseclick="t"/>
                  <v:path o:connecttype="none"/>
                </v:shape>
                <v:shape id="Text Box 167" o:spid="_x0000_s1341" type="#_x0000_t202" style="position:absolute;left:32270;top:1193;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JmMUA&#10;AADcAAAADwAAAGRycy9kb3ducmV2LnhtbESP3WrCQBSE7wt9h+UUelPMxlqjiW5CK7R4688DHLPH&#10;JJg9G7KriW/fLRS8HGbmG2ZdjKYVN+pdY1nBNIpBEJdWN1wpOB6+J0sQziNrbC2Tgjs5KPLnpzVm&#10;2g68o9veVyJA2GWooPa+y6R0ZU0GXWQ74uCdbW/QB9lXUvc4BLhp5XscJ9Jgw2Ghxo42NZWX/dUo&#10;OG+Ht3k6nH78cbH7SL6wWZzsXanXl/FzBcLT6B/h//ZWK5ilC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4mYxQAAANwAAAAPAAAAAAAAAAAAAAAAAJgCAABkcnMv&#10;ZG93bnJldi54bWxQSwUGAAAAAAQABAD1AAAAigMAAAAA&#10;" stroked="f">
                  <v:textbox>
                    <w:txbxContent>
                      <w:p w14:paraId="114BC4FC" w14:textId="77777777" w:rsidR="004E3754" w:rsidRDefault="004E3754" w:rsidP="00744EBF">
                        <w:pPr>
                          <w:pStyle w:val="NormalWeb"/>
                          <w:jc w:val="center"/>
                        </w:pPr>
                        <w:r>
                          <w:rPr>
                            <w:sz w:val="18"/>
                            <w:szCs w:val="18"/>
                          </w:rPr>
                          <w:t>Device Observation Consumer</w:t>
                        </w:r>
                      </w:p>
                    </w:txbxContent>
                  </v:textbox>
                </v:shape>
                <v:shape id="Text Box 160" o:spid="_x0000_s1342" type="#_x0000_t202" style="position:absolute;left:17367;top:1320;width:9137;height:6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sA8MA&#10;AADcAAAADwAAAGRycy9kb3ducmV2LnhtbESP0YrCMBRE34X9h3AX9kXWVFftWo3iLii+Vv2Aa3Nt&#10;i81NaaKtf28EwcdhZs4wi1VnKnGjxpWWFQwHEQjizOqScwXHw+b7F4TzyBory6TgTg5Wy4/eAhNt&#10;W07ptve5CBB2CSoovK8TKV1WkEE3sDVx8M62MeiDbHKpG2wD3FRyFEVTabDksFBgTf8FZZf91Sg4&#10;79r+ZNaetv4Yp+PpH5bxyd6V+vrs1nMQnjr/Dr/aO63gZxb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ssA8MAAADcAAAADwAAAAAAAAAAAAAAAACYAgAAZHJzL2Rv&#10;d25yZXYueG1sUEsFBgAAAAAEAAQA9QAAAIgDAAAAAA==&#10;" stroked="f">
                  <v:textbox>
                    <w:txbxContent>
                      <w:p w14:paraId="036012E9" w14:textId="77777777" w:rsidR="004E3754" w:rsidRDefault="004E3754" w:rsidP="00744EBF">
                        <w:pPr>
                          <w:pStyle w:val="NormalWeb"/>
                          <w:jc w:val="center"/>
                        </w:pPr>
                        <w:r>
                          <w:rPr>
                            <w:sz w:val="18"/>
                            <w:szCs w:val="18"/>
                          </w:rPr>
                          <w:t>Device Observation Reporter</w:t>
                        </w:r>
                      </w:p>
                      <w:p w14:paraId="17C23828" w14:textId="77777777" w:rsidR="004E3754" w:rsidRDefault="004E3754" w:rsidP="00744EBF">
                        <w:pPr>
                          <w:pStyle w:val="NormalWeb"/>
                          <w:jc w:val="center"/>
                        </w:pPr>
                        <w:r>
                          <w:rPr>
                            <w:sz w:val="18"/>
                            <w:szCs w:val="18"/>
                          </w:rPr>
                          <w:t> </w:t>
                        </w:r>
                      </w:p>
                      <w:p w14:paraId="10F12343" w14:textId="77777777" w:rsidR="004E3754" w:rsidRDefault="004E3754" w:rsidP="00744EBF">
                        <w:pPr>
                          <w:pStyle w:val="NormalWeb"/>
                          <w:jc w:val="center"/>
                        </w:pPr>
                        <w:r>
                          <w:rPr>
                            <w:sz w:val="18"/>
                            <w:szCs w:val="18"/>
                          </w:rPr>
                          <w:t> </w:t>
                        </w:r>
                      </w:p>
                      <w:p w14:paraId="0DE274D2" w14:textId="77777777" w:rsidR="004E3754" w:rsidRDefault="004E3754" w:rsidP="00744EBF">
                        <w:pPr>
                          <w:pStyle w:val="NormalWeb"/>
                        </w:pPr>
                        <w:r>
                          <w:t> </w:t>
                        </w:r>
                      </w:p>
                      <w:p w14:paraId="43A84799" w14:textId="77777777" w:rsidR="004E3754" w:rsidRDefault="004E3754" w:rsidP="00744EBF">
                        <w:pPr>
                          <w:pStyle w:val="NormalWeb"/>
                          <w:jc w:val="center"/>
                        </w:pPr>
                        <w:r>
                          <w:rPr>
                            <w:sz w:val="22"/>
                            <w:szCs w:val="22"/>
                          </w:rPr>
                          <w:t>Actor A</w:t>
                        </w:r>
                      </w:p>
                    </w:txbxContent>
                  </v:textbox>
                </v:shape>
                <v:line id="Line 161" o:spid="_x0000_s1343" style="position:absolute;visibility:visible;mso-wrap-style:square" from="21937,7459" to="22006,24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KnqsIAAADcAAAADwAAAGRycy9kb3ducmV2LnhtbERPTWvCQBC9C/0PyxR6000tFE1dRQqC&#10;B9tilJ6H7JhEs7Nxd43pv+8cCj0+3vdiNbhW9RRi49nA8yQDRVx623Bl4HjYjGegYkK22HomAz8U&#10;YbV8GC0wt/7Oe+qLVCkJ4ZijgTqlLtc6ljU5jBPfEQt38sFhEhgqbQPeJdy1epplr9phw9JQY0fv&#10;NZWX4uakt6x24fp9vgzb08duc+V+/nn4MubpcVi/gUo0pH/xn3trDbzMZa2ckSO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KnqsIAAADcAAAADwAAAAAAAAAAAAAA&#10;AAChAgAAZHJzL2Rvd25yZXYueG1sUEsFBgAAAAAEAAQA+QAAAJADAAAAAA==&#10;">
                  <v:stroke dashstyle="dash"/>
                </v:line>
                <v:shape id="Text Box 162" o:spid="_x0000_s1344" type="#_x0000_t202" style="position:absolute;left:25342;top:16170;width:8039;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DFMUA&#10;AADcAAAADwAAAGRycy9kb3ducmV2LnhtbESPQWvCQBSE7wX/w/IEb3VjBWmiq4i0UBCKMR48PrPP&#10;ZDH7Ns1uNf77rlDwOMzMN8xi1dtGXKnzxrGCyTgBQVw6bbhScCg+X99B+ICssXFMCu7kYbUcvCww&#10;0+7GOV33oRIRwj5DBXUIbSalL2uy6MeuJY7e2XUWQ5RdJXWHtwi3jXxLkpm0aDgu1NjSpqbysv+1&#10;CtZHzj/Mz/dpl59zUxRpwtvZRanRsF/PQQTqwzP83/7SCqZ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gMUxQAAANwAAAAPAAAAAAAAAAAAAAAAAJgCAABkcnMv&#10;ZG93bnJldi54bWxQSwUGAAAAAAQABAD1AAAAigMAAAAA&#10;" filled="f" stroked="f">
                  <v:textbox inset="0,0,0,0">
                    <w:txbxContent>
                      <w:p w14:paraId="426F40A8" w14:textId="73BCF1FF" w:rsidR="004E3754" w:rsidRDefault="004E3754" w:rsidP="00744EBF">
                        <w:pPr>
                          <w:pStyle w:val="NormalWeb"/>
                          <w:jc w:val="center"/>
                        </w:pPr>
                        <w:r w:rsidRPr="00744EBF">
                          <w:rPr>
                            <w:sz w:val="18"/>
                            <w:szCs w:val="18"/>
                          </w:rPr>
                          <w:t>Communicate PCD data</w:t>
                        </w:r>
                        <w:r>
                          <w:rPr>
                            <w:sz w:val="18"/>
                            <w:szCs w:val="18"/>
                          </w:rPr>
                          <w:t xml:space="preserve">- </w:t>
                        </w:r>
                        <w:proofErr w:type="spellStart"/>
                        <w:r>
                          <w:rPr>
                            <w:sz w:val="18"/>
                            <w:szCs w:val="18"/>
                          </w:rPr>
                          <w:t>hData</w:t>
                        </w:r>
                        <w:proofErr w:type="spellEnd"/>
                      </w:p>
                    </w:txbxContent>
                  </v:textbox>
                </v:shape>
                <v:line id="Line 163" o:spid="_x0000_s1345" style="position:absolute;visibility:visible;mso-wrap-style:square" from="36814,6697" to="36814,24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zTsEAAADcAAAADwAAAGRycy9kb3ducmV2LnhtbERPTWvCQBC9F/wPywje6sYipaauUgTB&#10;g1aq0vOQHZPU7Gzc3cb4751DocfH+54ve9eojkKsPRuYjDNQxIW3NZcGTsf18xuomJAtNp7JwJ0i&#10;LBeDpznm1t/4i7pDKpWEcMzRQJVSm2sdi4ocxrFviYU7++AwCQyltgFvEu4a/ZJlr9phzdJQYUur&#10;iorL4ddJb1Fuw/X759Jvzrvt+srd7PO4N2Y07D/eQSXq07/4z72xBqaZzJczcgT0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RPNOwQAAANwAAAAPAAAAAAAAAAAAAAAA&#10;AKECAABkcnMvZG93bnJldi54bWxQSwUGAAAAAAQABAD5AAAAjwMAAAAA&#10;">
                  <v:stroke dashstyle="dash"/>
                </v:line>
                <v:rect id="Rectangle 401" o:spid="_x0000_s1346" style="position:absolute;left:21289;top:7535;width:1689;height:1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15jcUA&#10;AADcAAAADwAAAGRycy9kb3ducmV2LnhtbESPQWvCQBSE74L/YXmCN91VS2mjmyCKpT1qcuntmX1N&#10;UrNvQ3bVtL++Wyj0OMzMN8wmG2wrbtT7xrGGxVyBIC6dabjSUOSH2RMIH5ANto5Jwxd5yNLxaIOJ&#10;cXc+0u0UKhEh7BPUUIfQJVL6siaLfu464uh9uN5iiLKvpOnxHuG2lUulHqXFhuNCjR3taiovp6vV&#10;cG6WBX4f8xdlnw+r8Dbkn9f3vdbTybBdgwg0hP/wX/vVaHhQC/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XmNxQAAANwAAAAPAAAAAAAAAAAAAAAAAJgCAABkcnMv&#10;ZG93bnJldi54bWxQSwUGAAAAAAQABAD1AAAAigMAAAAA&#10;">
                  <v:textbox>
                    <w:txbxContent>
                      <w:p w14:paraId="040EE09F" w14:textId="77777777" w:rsidR="004E3754" w:rsidRDefault="004E3754" w:rsidP="00744EBF"/>
                    </w:txbxContent>
                  </v:textbox>
                </v:rect>
                <v:rect id="Rectangle 402" o:spid="_x0000_s1347" style="position:absolute;left:35887;top:7535;width:2032;height:15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sUA&#10;AADcAAAADwAAAGRycy9kb3ducmV2LnhtbESPQWvCQBSE7wX/w/KE3uquqZQ2zUZEsdijxktvr9nX&#10;JJp9G7Krpv56t1DwOMzMN0w2H2wrztT7xrGG6USBIC6dabjSsC/WT68gfEA22DomDb/kYZ6PHjJM&#10;jbvwls67UIkIYZ+ihjqELpXSlzVZ9BPXEUfvx/UWQ5R9JU2Plwi3rUyUepEWG44LNXa0rKk87k5W&#10;w3eT7PG6LT6UfVs/h8+hOJy+Vlo/jofFO4hAQ7iH/9sbo2Gm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f6xQAAANwAAAAPAAAAAAAAAAAAAAAAAJgCAABkcnMv&#10;ZG93bnJldi54bWxQSwUGAAAAAAQABAD1AAAAigMAAAAA&#10;">
                  <v:textbox>
                    <w:txbxContent>
                      <w:p w14:paraId="0C150A02" w14:textId="77777777" w:rsidR="004E3754" w:rsidRDefault="004E3754" w:rsidP="00744EBF"/>
                    </w:txbxContent>
                  </v:textbox>
                </v:rect>
                <v:line id="Line 166" o:spid="_x0000_s1348" style="position:absolute;visibility:visible;mso-wrap-style:square" from="23101,19490" to="35725,19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tucUAAADcAAAADwAAAGRycy9kb3ducmV2LnhtbESPQWsCMRSE70L/Q3iF3jSrlapbo0gX&#10;wYMV1NLz6+Z1s3TzsmzSNf57Uyh4HGbmG2a5jrYRPXW+dqxgPMpAEJdO11wp+Dhvh3MQPiBrbByT&#10;git5WK8eBkvMtbvwkfpTqESCsM9RgQmhzaX0pSGLfuRa4uR9u85iSLKrpO7wkuC2kZMse5EWa04L&#10;Blt6M1T+nH6tgpkpjnImi/35UPT1eBHf4+fXQqmnx7h5BREohnv4v73TCqbZM/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3tucUAAADcAAAADwAAAAAAAAAA&#10;AAAAAAChAgAAZHJzL2Rvd25yZXYueG1sUEsFBgAAAAAEAAQA+QAAAJMDAAAAAA==&#10;">
                  <v:stroke endarrow="block"/>
                </v:line>
                <v:line id="Line 168" o:spid="_x0000_s1349" style="position:absolute;flip:x y;visibility:visible;mso-wrap-style:square" from="23101,22141" to="35718,22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KiTsQAAADcAAAADwAAAGRycy9kb3ducmV2LnhtbESPQWvCQBSE74L/YXmCN90oIhpdRQTB&#10;gxdtaa8v2ddsavZtkl1j/PfdQqHHYWa+Ybb73laio9aXjhXMpgkI4tzpkgsF72+nyQqED8gaK8ek&#10;4EUe9rvhYIupdk++UncLhYgQ9ikqMCHUqZQ+N2TRT11NHL0v11oMUbaF1C0+I9xWcp4kS2mx5Lhg&#10;sKajofx+e1gFXfaYfX9crneffTbrbGWa46VZKjUe9YcNiEB9+A//tc9awSJZwO+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YqJOxAAAANwAAAAPAAAAAAAAAAAA&#10;AAAAAKECAABkcnMvZG93bnJldi54bWxQSwUGAAAAAAQABAD5AAAAkgMAAAAA&#10;">
                  <v:stroke endarrow="block"/>
                </v:line>
                <v:shape id="Text Box 169" o:spid="_x0000_s1350" type="#_x0000_t202" style="position:absolute;left:26923;top:19659;width:575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R88UA&#10;AADcAAAADwAAAGRycy9kb3ducmV2LnhtbESPQWsCMRSE7wX/Q3iF3mpSaaX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1HzxQAAANwAAAAPAAAAAAAAAAAAAAAAAJgCAABkcnMv&#10;ZG93bnJldi54bWxQSwUGAAAAAAQABAD1AAAAigMAAAAA&#10;" filled="f" stroked="f">
                  <v:textbox inset="0,0,0,0">
                    <w:txbxContent>
                      <w:p w14:paraId="1033A8D3" w14:textId="77777777" w:rsidR="004E3754" w:rsidRDefault="004E3754" w:rsidP="00744EBF">
                        <w:pPr>
                          <w:pStyle w:val="NormalWeb"/>
                        </w:pPr>
                        <w:r>
                          <w:rPr>
                            <w:sz w:val="22"/>
                            <w:szCs w:val="22"/>
                          </w:rPr>
                          <w:t>Response</w:t>
                        </w:r>
                      </w:p>
                      <w:p w14:paraId="28E06E49" w14:textId="77777777" w:rsidR="004E3754" w:rsidRDefault="004E3754" w:rsidP="00744EBF">
                        <w:pPr>
                          <w:pStyle w:val="NormalWeb"/>
                        </w:pPr>
                        <w:r>
                          <w:t> </w:t>
                        </w:r>
                      </w:p>
                      <w:p w14:paraId="44F3B2DF" w14:textId="77777777" w:rsidR="004E3754" w:rsidRDefault="004E3754" w:rsidP="00744EBF">
                        <w:pPr>
                          <w:pStyle w:val="NormalWeb"/>
                        </w:pPr>
                        <w:r>
                          <w:rPr>
                            <w:sz w:val="22"/>
                            <w:szCs w:val="22"/>
                          </w:rPr>
                          <w:t>Message 2</w:t>
                        </w:r>
                      </w:p>
                    </w:txbxContent>
                  </v:textbox>
                </v:shape>
                <v:oval id="Oval 406" o:spid="_x0000_s1351" style="position:absolute;left:25342;top:2996;width:803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31SMQA&#10;AADcAAAADwAAAGRycy9kb3ducmV2LnhtbESPQWvCQBSE7wX/w/IEb3VjEanRVYpY8FKhiXh+ZF83&#10;abNvw+6apP31XaHQ4zAz3zDb/Whb0ZMPjWMFi3kGgrhyumGj4FK+Pj6DCBFZY+uYFHxTgP1u8rDF&#10;XLuB36kvohEJwiFHBXWMXS5lqGqyGOauI07eh/MWY5LeSO1xSHDbyqcsW0mLDaeFGjs61FR9FTer&#10;wPz057Up347Doivt9XQr+NMXSs2m48sGRKQx/of/2ietYJmt4H4mHQ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99UjEAAAA3AAAAA8AAAAAAAAAAAAAAAAAmAIAAGRycy9k&#10;b3ducmV2LnhtbFBLBQYAAAAABAAEAPUAAACJAwAAAAA=&#10;" filled="f" strokecolor="black [3213]" strokeweight=".5pt">
                  <v:stroke dashstyle="1 1" joinstyle="miter"/>
                  <v:textbox inset="0,0,0,0">
                    <w:txbxContent>
                      <w:p w14:paraId="276378E7" w14:textId="1C08291A" w:rsidR="004E3754" w:rsidRDefault="004E3754" w:rsidP="00744EBF">
                        <w:pPr>
                          <w:pStyle w:val="NormalWeb"/>
                          <w:jc w:val="center"/>
                        </w:pPr>
                        <w:r>
                          <w:rPr>
                            <w:color w:val="0D0D0D"/>
                            <w:sz w:val="16"/>
                            <w:szCs w:val="16"/>
                          </w:rPr>
                          <w:t xml:space="preserve">Obtain </w:t>
                        </w:r>
                        <w:proofErr w:type="spellStart"/>
                        <w:r>
                          <w:rPr>
                            <w:color w:val="0D0D0D"/>
                            <w:sz w:val="16"/>
                            <w:szCs w:val="16"/>
                          </w:rPr>
                          <w:t>oAuth</w:t>
                        </w:r>
                        <w:proofErr w:type="spellEnd"/>
                        <w:r>
                          <w:rPr>
                            <w:color w:val="0D0D0D"/>
                            <w:sz w:val="16"/>
                            <w:szCs w:val="16"/>
                          </w:rPr>
                          <w:t xml:space="preserve"> token</w:t>
                        </w:r>
                      </w:p>
                    </w:txbxContent>
                  </v:textbox>
                </v:oval>
                <v:shape id="Straight Arrow Connector 407" o:spid="_x0000_s1352" type="#_x0000_t32" style="position:absolute;left:23101;top:7416;width:3416;height:16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LVsQAAADcAAAADwAAAGRycy9kb3ducmV2LnhtbESP3YrCMBSE7xd8h3CEvRFNVmSVahRZ&#10;VBRR8OcBDs2xLTYntclqfXsjLOzlMDPfMJNZY0txp9oXjjV89RQI4tSZgjMN59OyOwLhA7LB0jFp&#10;eJKH2bT1McHEuAcf6H4MmYgQ9glqyEOoEil9mpNF33MVcfQurrYYoqwzaWp8RLgtZV+pb2mx4LiQ&#10;Y0U/OaXX46/VYBer9bDpPHcdW95OZuvVZh+U1p/tZj4GEagJ/+G/9tpoGKghvM/EIyC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EtWxAAAANwAAAAPAAAAAAAAAAAA&#10;AAAAAKECAABkcnMvZG93bnJldi54bWxQSwUGAAAAAAQABAD5AAAAkgMAAAAA&#10;" strokecolor="black [3213]" strokeweight=".5pt">
                  <v:stroke endarrow="block" joinstyle="miter"/>
                </v:shape>
                <v:shape id="Text Box 162" o:spid="_x0000_s1353" type="#_x0000_t202" style="position:absolute;left:24161;top:9904;width:10191;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S9sMA&#10;AADcAAAADwAAAGRycy9kb3ducmV2LnhtbESPUUvDQBCE3wX/w7GCb/aSIKWkvZYiCL5UaeoPWHPb&#10;JDS7l95dk/jvPUHwcZiZb5jNbuZejeRD58RAvshAkdTOdtIY+Dy9Pq1AhYhisXdCBr4pwG57f7fB&#10;0rpJjjRWsVEJIqFEA22MQ6l1qFtiDAs3kCTv7DxjTNI32nqcEpx7XWTZUjN2khZaHOilpfpS3djA&#10;rXjPrnk4jL744gNOFV8/LBvz+DDv16AizfE//Nd+swae8xx+z6Qj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VS9sMAAADcAAAADwAAAAAAAAAAAAAAAACYAgAAZHJzL2Rv&#10;d25yZXYueG1sUEsFBgAAAAAEAAQA9QAAAIgDAAAAAA==&#10;" filled="f" strokeweight="1.25pt">
                  <v:textbox inset="0,,0,0">
                    <w:txbxContent>
                      <w:p w14:paraId="38F22CFC" w14:textId="79B60D83" w:rsidR="004E3754" w:rsidRDefault="004E3754" w:rsidP="00744EBF">
                        <w:pPr>
                          <w:pStyle w:val="NormalWeb"/>
                          <w:spacing w:before="0"/>
                          <w:jc w:val="center"/>
                        </w:pPr>
                        <w:r>
                          <w:rPr>
                            <w:sz w:val="18"/>
                            <w:szCs w:val="18"/>
                          </w:rPr>
                          <w:t>Capability exchange</w:t>
                        </w:r>
                      </w:p>
                      <w:p w14:paraId="3DB496C4" w14:textId="77777777" w:rsidR="004E3754" w:rsidRDefault="004E3754" w:rsidP="00744EBF">
                        <w:pPr>
                          <w:pStyle w:val="NormalWeb"/>
                        </w:pPr>
                        <w:r>
                          <w:rPr>
                            <w:sz w:val="18"/>
                            <w:szCs w:val="18"/>
                          </w:rPr>
                          <w:t> </w:t>
                        </w:r>
                      </w:p>
                      <w:p w14:paraId="5408A12A" w14:textId="77777777" w:rsidR="004E3754" w:rsidRDefault="004E3754" w:rsidP="00744EBF">
                        <w:pPr>
                          <w:pStyle w:val="NormalWeb"/>
                        </w:pPr>
                        <w:r>
                          <w:rPr>
                            <w:sz w:val="22"/>
                            <w:szCs w:val="22"/>
                          </w:rPr>
                          <w:t>Message 1</w:t>
                        </w:r>
                      </w:p>
                    </w:txbxContent>
                  </v:textbox>
                </v:shape>
                <v:line id="Line 166" o:spid="_x0000_s1354" style="position:absolute;visibility:visible;mso-wrap-style:square" from="23032,14790" to="36036,14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e/8UAAADcAAAADwAAAGRycy9kb3ducmV2LnhtbESPQWsCMRSE70L/Q3iF3jS7IrWuRild&#10;hB60oJaeXzfPzdLNy7JJ1/jvG6HgcZiZb5jVJtpWDNT7xrGCfJKBIK6cbrhW8Hnajl9A+ICssXVM&#10;Cq7kYbN+GK2w0O7CBxqOoRYJwr5ABSaErpDSV4Ys+onriJN3dr3FkGRfS93jJcFtK6dZ9iwtNpwW&#10;DHb0Zqj6Of5aBXNTHuRclrvTRzk0+SLu49f3Qqmnx/i6BBEohnv4v/2uFczyK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e/8UAAADcAAAADwAAAAAAAAAA&#10;AAAAAAChAgAAZHJzL2Rvd25yZXYueG1sUEsFBgAAAAAEAAQA+QAAAJMDAAAAAA==&#10;">
                  <v:stroke endarrow="block"/>
                </v:line>
                <v:line id="Line 168" o:spid="_x0000_s1355" style="position:absolute;flip:x;visibility:visible;mso-wrap-style:square" from="22976,13558" to="35883,13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898UAAADcAAAADwAAAGRycy9kb3ducmV2LnhtbESPQWvCQBCF70L/wzIFL0E3NlLa6Cpt&#10;VShID9UePA7ZMQlmZ0N21PTfdwuCx8eb971582XvGnWhLtSeDUzGKSjiwtuaSwM/+83oBVQQZIuN&#10;ZzLwSwGWi4fBHHPrr/xNl52UKkI45GigEmlzrUNRkcMw9i1x9I6+cyhRdqW2HV4j3DX6KU2ftcOa&#10;Y0OFLX1UVJx2Zxff2HzxKsuSd6eT5JXWB9mmWowZPvZvM1BCvdyPb+lPa2A6ye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s898UAAADcAAAADwAAAAAAAAAA&#10;AAAAAAChAgAAZHJzL2Rvd25yZXYueG1sUEsFBgAAAAAEAAQA+QAAAJMDAAAAAA==&#10;">
                  <v:stroke endarrow="block"/>
                </v:line>
                <v:rect id="Rectangle 414" o:spid="_x0000_s1356" style="position:absolute;left:24166;top:12492;width:10568;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vSsYA&#10;AADcAAAADwAAAGRycy9kb3ducmV2LnhtbESPQWsCMRSE74L/IbyCt5q1bNeyNYq2CkIvantob4/k&#10;ubt087JNom7/vSkUPA4z8w0zW/S2FWfyoXGsYDLOQBBrZxquFHy8b+6fQISIbLB1TAp+KcBiPhzM&#10;sDTuwns6H2IlEoRDiQrqGLtSyqBrshjGriNO3tF5izFJX0nj8ZLgtpUPWVZIiw2nhRo7eqlJfx9O&#10;VsH0sVi5XOd+/VPI7vj2tfvUr0ulRnf98hlEpD7ewv/trVGQT3L4O5OO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jvSsYAAADcAAAADwAAAAAAAAAAAAAAAACYAgAAZHJz&#10;L2Rvd25yZXYueG1sUEsFBgAAAAAEAAQA9QAAAIsDAAAAAA==&#10;" filled="f" strokecolor="windowText" strokeweight=".5pt">
                  <v:textbox>
                    <w:txbxContent>
                      <w:p w14:paraId="685EEB9B" w14:textId="77777777" w:rsidR="004E3754" w:rsidRDefault="004E3754" w:rsidP="00744EBF">
                        <w:pPr>
                          <w:pStyle w:val="NormalWeb"/>
                        </w:pPr>
                        <w:r>
                          <w:t> </w:t>
                        </w:r>
                      </w:p>
                    </w:txbxContent>
                  </v:textbox>
                </v:rect>
                <v:shape id="Text Box 169" o:spid="_x0000_s1357" type="#_x0000_t202" style="position:absolute;left:28067;top:23436;width:4203;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ZWcUA&#10;AADcAAAADwAAAGRycy9kb3ducmV2LnhtbESPQWvCQBSE74L/YXlCb7qxlFCjq4hYKBSKMR48PrPP&#10;ZDH7Nma3mv77rlDwOMzMN8xi1dtG3KjzxrGC6SQBQVw6bbhScCg+xu8gfEDW2DgmBb/kYbUcDhaY&#10;aXfnnG77UIkIYZ+hgjqENpPSlzVZ9BPXEkfv7DqLIcqukrrDe4TbRr4mSSotGo4LNba0qam87H+s&#10;gvWR8625fp92+Tk3RTFL+Cu9KPUy6tdzEIH68Az/tz+1grd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FlZxQAAANwAAAAPAAAAAAAAAAAAAAAAAJgCAABkcnMv&#10;ZG93bnJldi54bWxQSwUGAAAAAAQABAD1AAAAigMAAAAA&#10;" filled="f" stroked="f">
                  <v:textbox inset="0,0,0,0">
                    <w:txbxContent>
                      <w:p w14:paraId="3015CDF6" w14:textId="1A508DB3" w:rsidR="004E3754" w:rsidRPr="007C1AAC" w:rsidRDefault="004E3754" w:rsidP="001058D0">
                        <w:pPr>
                          <w:rPr>
                            <w:sz w:val="22"/>
                            <w:szCs w:val="22"/>
                          </w:rPr>
                        </w:pPr>
                        <w:proofErr w:type="spellStart"/>
                        <w:proofErr w:type="gramStart"/>
                        <w:r>
                          <w:rPr>
                            <w:sz w:val="22"/>
                            <w:szCs w:val="22"/>
                          </w:rPr>
                          <w:t>hData</w:t>
                        </w:r>
                        <w:proofErr w:type="spellEnd"/>
                        <w:proofErr w:type="gramEnd"/>
                      </w:p>
                      <w:p w14:paraId="4F8B1575" w14:textId="77777777" w:rsidR="004E3754" w:rsidRDefault="004E3754" w:rsidP="001058D0"/>
                      <w:p w14:paraId="25C30119" w14:textId="77777777" w:rsidR="004E3754" w:rsidRPr="007C1AAC" w:rsidRDefault="004E3754" w:rsidP="001058D0">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4B0176C" w14:textId="3B154501" w:rsidR="001058D0" w:rsidRPr="00323FDB" w:rsidRDefault="00D34E95" w:rsidP="00E10688">
      <w:pPr>
        <w:pStyle w:val="FigureTitle"/>
      </w:pPr>
      <w:r>
        <w:t>Figure 3.</w:t>
      </w:r>
      <w:del w:id="976" w:author="smm" w:date="2015-07-07T16:04:00Z">
        <w:r w:rsidDel="0063778C">
          <w:delText>Z</w:delText>
        </w:r>
      </w:del>
      <w:ins w:id="977" w:author="smm" w:date="2015-07-07T16:04:00Z">
        <w:r w:rsidR="0063778C">
          <w:t>13</w:t>
        </w:r>
      </w:ins>
      <w:r>
        <w:t>.4-1:</w:t>
      </w:r>
      <w:r w:rsidR="00FB445A">
        <w:t xml:space="preserve"> Communication PCD Data-</w:t>
      </w:r>
      <w:proofErr w:type="spellStart"/>
      <w:r w:rsidR="00FB445A">
        <w:t>hData</w:t>
      </w:r>
      <w:proofErr w:type="spellEnd"/>
      <w:r w:rsidR="00FB445A">
        <w:t xml:space="preserve"> Transaction</w:t>
      </w:r>
    </w:p>
    <w:p w14:paraId="0137C321" w14:textId="77777777" w:rsidR="00B25F36" w:rsidRDefault="00B25F36" w:rsidP="00E10688">
      <w:pPr>
        <w:pStyle w:val="BodyText"/>
      </w:pPr>
    </w:p>
    <w:p w14:paraId="40982018" w14:textId="17D3BA44" w:rsidR="00295CFD" w:rsidRPr="00323FDB" w:rsidRDefault="00295CFD" w:rsidP="00295CFD">
      <w:pPr>
        <w:pStyle w:val="Heading4"/>
        <w:numPr>
          <w:ilvl w:val="0"/>
          <w:numId w:val="0"/>
        </w:numPr>
        <w:rPr>
          <w:noProof w:val="0"/>
        </w:rPr>
      </w:pPr>
      <w:bookmarkStart w:id="978" w:name="_Toc424048788"/>
      <w:proofErr w:type="gramStart"/>
      <w:r w:rsidRPr="00323FDB">
        <w:rPr>
          <w:noProof w:val="0"/>
        </w:rPr>
        <w:lastRenderedPageBreak/>
        <w:t>3.</w:t>
      </w:r>
      <w:proofErr w:type="gramEnd"/>
      <w:del w:id="979" w:author="smm" w:date="2015-07-07T16:04:00Z">
        <w:r w:rsidRPr="00323FDB" w:rsidDel="0063778C">
          <w:rPr>
            <w:noProof w:val="0"/>
          </w:rPr>
          <w:delText>Z</w:delText>
        </w:r>
      </w:del>
      <w:ins w:id="980" w:author="smm" w:date="2015-07-07T16:04:00Z">
        <w:r w:rsidR="0063778C">
          <w:rPr>
            <w:noProof w:val="0"/>
          </w:rPr>
          <w:t>13</w:t>
        </w:r>
      </w:ins>
      <w:r w:rsidRPr="00323FDB">
        <w:rPr>
          <w:noProof w:val="0"/>
        </w:rPr>
        <w:t>.4.1 Capability Exchange</w:t>
      </w:r>
      <w:bookmarkEnd w:id="978"/>
    </w:p>
    <w:p w14:paraId="271400BA" w14:textId="4AD3E4E4" w:rsidR="00295CFD" w:rsidRPr="00323FDB" w:rsidRDefault="00295CFD" w:rsidP="00295CFD">
      <w:pPr>
        <w:pStyle w:val="BodyText"/>
      </w:pPr>
      <w:r w:rsidRPr="00323FDB">
        <w:t xml:space="preserve">The Capability exchange encapsulates the first stage of </w:t>
      </w:r>
      <w:r w:rsidR="00F5380E" w:rsidRPr="00323FDB">
        <w:t xml:space="preserve">all </w:t>
      </w:r>
      <w:proofErr w:type="spellStart"/>
      <w:r w:rsidRPr="00323FDB">
        <w:t>hData</w:t>
      </w:r>
      <w:proofErr w:type="spellEnd"/>
      <w:r w:rsidRPr="00323FDB">
        <w:t xml:space="preserve"> transactions </w:t>
      </w:r>
      <w:r w:rsidR="00F5380E" w:rsidRPr="00323FDB">
        <w:t>which consist of obtaining the root.xml. This file provides the Device Observation Reporter with the features and resource directory of the Device Observation Consumer</w:t>
      </w:r>
      <w:r w:rsidR="0080578D" w:rsidRPr="00323FDB">
        <w:t xml:space="preserve"> in a standardized manner</w:t>
      </w:r>
      <w:r w:rsidR="00F5380E" w:rsidRPr="00323FDB">
        <w:t>.</w:t>
      </w:r>
    </w:p>
    <w:p w14:paraId="36FBC023" w14:textId="347F0F96" w:rsidR="00295CFD" w:rsidRPr="00323FDB" w:rsidRDefault="00295CFD" w:rsidP="00295CFD">
      <w:pPr>
        <w:pStyle w:val="Heading5"/>
        <w:numPr>
          <w:ilvl w:val="0"/>
          <w:numId w:val="0"/>
        </w:numPr>
        <w:rPr>
          <w:noProof w:val="0"/>
        </w:rPr>
      </w:pPr>
      <w:bookmarkStart w:id="981" w:name="_Toc424048789"/>
      <w:proofErr w:type="gramStart"/>
      <w:r w:rsidRPr="00323FDB">
        <w:rPr>
          <w:noProof w:val="0"/>
        </w:rPr>
        <w:t>3.</w:t>
      </w:r>
      <w:proofErr w:type="gramEnd"/>
      <w:del w:id="982" w:author="smm" w:date="2015-07-07T16:05:00Z">
        <w:r w:rsidRPr="00323FDB" w:rsidDel="0063778C">
          <w:rPr>
            <w:noProof w:val="0"/>
          </w:rPr>
          <w:delText>Z</w:delText>
        </w:r>
      </w:del>
      <w:ins w:id="983" w:author="smm" w:date="2015-07-07T16:05:00Z">
        <w:r w:rsidR="0063778C">
          <w:rPr>
            <w:noProof w:val="0"/>
          </w:rPr>
          <w:t>13</w:t>
        </w:r>
      </w:ins>
      <w:r w:rsidRPr="00323FDB">
        <w:rPr>
          <w:noProof w:val="0"/>
        </w:rPr>
        <w:t>.4.1.1 Trigger Events</w:t>
      </w:r>
      <w:bookmarkEnd w:id="981"/>
    </w:p>
    <w:p w14:paraId="7306C4C5" w14:textId="6660BE4E" w:rsidR="00295CFD" w:rsidRPr="00323FDB" w:rsidRDefault="00295CFD" w:rsidP="00295CFD">
      <w:pPr>
        <w:pStyle w:val="BodyText"/>
      </w:pPr>
      <w:r w:rsidRPr="00323FDB">
        <w:t xml:space="preserve">The typical trigger event is </w:t>
      </w:r>
      <w:r w:rsidR="00AD174D" w:rsidRPr="00323FDB">
        <w:t>initialization of communications between the Device Observation Reporter and Device Observation Consumer. This initialization may not happen until the Device Observation Repo</w:t>
      </w:r>
      <w:r w:rsidR="000A340C" w:rsidRPr="00323FDB">
        <w:t>rter is passed measurement data.</w:t>
      </w:r>
    </w:p>
    <w:p w14:paraId="536A3761" w14:textId="650E0640" w:rsidR="00295CFD" w:rsidRPr="00323FDB" w:rsidRDefault="00295CFD" w:rsidP="00295CFD">
      <w:pPr>
        <w:pStyle w:val="Heading5"/>
        <w:numPr>
          <w:ilvl w:val="0"/>
          <w:numId w:val="0"/>
        </w:numPr>
        <w:rPr>
          <w:noProof w:val="0"/>
        </w:rPr>
      </w:pPr>
      <w:bookmarkStart w:id="984" w:name="_Toc424048790"/>
      <w:proofErr w:type="gramStart"/>
      <w:r w:rsidRPr="00323FDB">
        <w:rPr>
          <w:noProof w:val="0"/>
        </w:rPr>
        <w:t>3.</w:t>
      </w:r>
      <w:proofErr w:type="gramEnd"/>
      <w:del w:id="985" w:author="smm" w:date="2015-07-07T16:05:00Z">
        <w:r w:rsidRPr="00323FDB" w:rsidDel="0063778C">
          <w:rPr>
            <w:noProof w:val="0"/>
          </w:rPr>
          <w:delText>Z</w:delText>
        </w:r>
      </w:del>
      <w:ins w:id="986" w:author="smm" w:date="2015-07-07T16:05:00Z">
        <w:r w:rsidR="0063778C">
          <w:rPr>
            <w:noProof w:val="0"/>
          </w:rPr>
          <w:t>13</w:t>
        </w:r>
      </w:ins>
      <w:r w:rsidRPr="00323FDB">
        <w:rPr>
          <w:noProof w:val="0"/>
        </w:rPr>
        <w:t>.4.1.2 Message Semantics</w:t>
      </w:r>
      <w:bookmarkEnd w:id="984"/>
    </w:p>
    <w:p w14:paraId="797AF6FE" w14:textId="212CC110" w:rsidR="00295CFD" w:rsidRPr="00323FDB" w:rsidRDefault="00AD174D" w:rsidP="00295CFD">
      <w:pPr>
        <w:pStyle w:val="BodyText"/>
      </w:pPr>
      <w:r w:rsidRPr="00323FDB">
        <w:t xml:space="preserve">In RESTful </w:t>
      </w:r>
      <w:proofErr w:type="spellStart"/>
      <w:r w:rsidRPr="00323FDB">
        <w:t>hData</w:t>
      </w:r>
      <w:proofErr w:type="spellEnd"/>
      <w:r w:rsidRPr="00323FDB">
        <w:t xml:space="preserve"> transactions</w:t>
      </w:r>
      <w:r w:rsidR="003A1566" w:rsidRPr="00323FDB">
        <w:t xml:space="preserve"> the root.xml file is obtained</w:t>
      </w:r>
      <w:r w:rsidRPr="00323FDB">
        <w:t xml:space="preserve"> using an HTTP GET on the base URL</w:t>
      </w:r>
      <w:r w:rsidR="003A1566" w:rsidRPr="00323FDB">
        <w:t>. The base URL is obtained by an out-of-band means</w:t>
      </w:r>
      <w:r w:rsidR="0080578D" w:rsidRPr="00323FDB">
        <w:t xml:space="preserve">. </w:t>
      </w:r>
      <w:r w:rsidR="005D4D26" w:rsidRPr="00323FDB">
        <w:t xml:space="preserve">The root.xml is to </w:t>
      </w:r>
      <w:proofErr w:type="spellStart"/>
      <w:r w:rsidR="005D4D26" w:rsidRPr="00323FDB">
        <w:t>hData</w:t>
      </w:r>
      <w:proofErr w:type="spellEnd"/>
      <w:r w:rsidR="005D4D26" w:rsidRPr="00323FDB">
        <w:t xml:space="preserve"> what the WSDL is to Web Services. The</w:t>
      </w:r>
      <w:r w:rsidR="003A1566" w:rsidRPr="00323FDB">
        <w:t xml:space="preserve"> request </w:t>
      </w:r>
      <w:r w:rsidR="005D4D26" w:rsidRPr="00323FDB">
        <w:t xml:space="preserve">for the root.xml </w:t>
      </w:r>
      <w:r w:rsidR="003A1566" w:rsidRPr="00323FDB">
        <w:t xml:space="preserve">is the first action all </w:t>
      </w:r>
      <w:proofErr w:type="spellStart"/>
      <w:r w:rsidR="003A1566" w:rsidRPr="00323FDB">
        <w:t>hData</w:t>
      </w:r>
      <w:proofErr w:type="spellEnd"/>
      <w:r w:rsidR="003A1566" w:rsidRPr="00323FDB">
        <w:t xml:space="preserve"> clients take in order to interoperate with an </w:t>
      </w:r>
      <w:proofErr w:type="spellStart"/>
      <w:r w:rsidR="003A1566" w:rsidRPr="00323FDB">
        <w:t>hData</w:t>
      </w:r>
      <w:proofErr w:type="spellEnd"/>
      <w:r w:rsidR="003A1566" w:rsidRPr="00323FDB">
        <w:t xml:space="preserve"> server</w:t>
      </w:r>
      <w:r w:rsidR="00DF14D1">
        <w:t xml:space="preserve">. </w:t>
      </w:r>
      <w:r w:rsidR="0080578D" w:rsidRPr="00323FDB">
        <w:t>The PCHA H 812.3 Capability Exchange</w:t>
      </w:r>
      <w:r w:rsidR="00A3520A" w:rsidRPr="00323FDB">
        <w:t xml:space="preserve"> </w:t>
      </w:r>
      <w:r w:rsidR="0080578D" w:rsidRPr="00323FDB">
        <w:t>utilize</w:t>
      </w:r>
      <w:r w:rsidR="003A1566" w:rsidRPr="00323FDB">
        <w:t>s</w:t>
      </w:r>
      <w:r w:rsidR="0080578D" w:rsidRPr="00323FDB">
        <w:t xml:space="preserve"> the profile, section, representation, and </w:t>
      </w:r>
      <w:proofErr w:type="spellStart"/>
      <w:r w:rsidR="0080578D" w:rsidRPr="00323FDB">
        <w:t>resourceType</w:t>
      </w:r>
      <w:proofErr w:type="spellEnd"/>
      <w:r w:rsidR="0080578D" w:rsidRPr="00323FDB">
        <w:t xml:space="preserve"> elements of the </w:t>
      </w:r>
      <w:proofErr w:type="spellStart"/>
      <w:r w:rsidR="0080578D" w:rsidRPr="00323FDB">
        <w:t>hData</w:t>
      </w:r>
      <w:proofErr w:type="spellEnd"/>
      <w:r w:rsidR="0080578D" w:rsidRPr="00323FDB">
        <w:t xml:space="preserve"> record format to </w:t>
      </w:r>
      <w:r w:rsidR="003A1566" w:rsidRPr="00323FDB">
        <w:t>specify</w:t>
      </w:r>
      <w:r w:rsidR="00A3520A" w:rsidRPr="00323FDB">
        <w:t xml:space="preserve"> </w:t>
      </w:r>
      <w:r w:rsidR="0080578D" w:rsidRPr="00323FDB">
        <w:t xml:space="preserve">what PCHA </w:t>
      </w:r>
      <w:r w:rsidR="00A3520A" w:rsidRPr="00323FDB">
        <w:t xml:space="preserve">certified device classes are supported by the Device Observation Consumer </w:t>
      </w:r>
      <w:r w:rsidR="003A1566" w:rsidRPr="00323FDB">
        <w:t>as well as</w:t>
      </w:r>
      <w:r w:rsidR="00A3520A" w:rsidRPr="00323FDB">
        <w:t xml:space="preserve"> </w:t>
      </w:r>
      <w:r w:rsidR="003A1566" w:rsidRPr="00323FDB">
        <w:t xml:space="preserve">the </w:t>
      </w:r>
      <w:r w:rsidR="0080578D" w:rsidRPr="00323FDB">
        <w:t xml:space="preserve">information </w:t>
      </w:r>
      <w:r w:rsidR="003A1566" w:rsidRPr="00323FDB">
        <w:t xml:space="preserve">needed by the client </w:t>
      </w:r>
      <w:r w:rsidR="0080578D" w:rsidRPr="00323FDB">
        <w:t xml:space="preserve">to </w:t>
      </w:r>
      <w:r w:rsidR="003A1566" w:rsidRPr="00323FDB">
        <w:t>interoperate</w:t>
      </w:r>
      <w:r w:rsidR="0080578D" w:rsidRPr="00323FDB">
        <w:t xml:space="preserve"> with these</w:t>
      </w:r>
      <w:r w:rsidR="00A3520A" w:rsidRPr="00323FDB">
        <w:t xml:space="preserve"> certified device classes. The </w:t>
      </w:r>
      <w:proofErr w:type="spellStart"/>
      <w:r w:rsidR="00A3520A" w:rsidRPr="00323FDB">
        <w:t>hData</w:t>
      </w:r>
      <w:proofErr w:type="spellEnd"/>
      <w:r w:rsidR="00A3520A" w:rsidRPr="00323FDB">
        <w:t xml:space="preserve"> Observation-upload is one of the certified device classes</w:t>
      </w:r>
      <w:r w:rsidR="007C3F4A" w:rsidRPr="00323FDB">
        <w:t xml:space="preserve"> that shall be </w:t>
      </w:r>
      <w:r w:rsidR="0080578D" w:rsidRPr="00323FDB">
        <w:t>described</w:t>
      </w:r>
      <w:r w:rsidR="007C3F4A" w:rsidRPr="00323FDB">
        <w:t xml:space="preserve"> in the root.xml if the endpoint supports the transaction</w:t>
      </w:r>
      <w:r w:rsidR="00A3520A" w:rsidRPr="00323FDB">
        <w:t>.</w:t>
      </w:r>
      <w:r w:rsidR="0080578D" w:rsidRPr="00323FDB">
        <w:t xml:space="preserve"> Figures 7-2 to 7-5 in </w:t>
      </w:r>
      <w:r w:rsidR="003A1566" w:rsidRPr="00323FDB">
        <w:t xml:space="preserve">the </w:t>
      </w:r>
      <w:r w:rsidR="0080578D" w:rsidRPr="00323FDB">
        <w:t xml:space="preserve">PCHA H 812.1 Observation Upload </w:t>
      </w:r>
      <w:r w:rsidR="003A1566" w:rsidRPr="00323FDB">
        <w:t xml:space="preserve">specification </w:t>
      </w:r>
      <w:r w:rsidR="0080578D" w:rsidRPr="00323FDB">
        <w:t xml:space="preserve">show examples of </w:t>
      </w:r>
      <w:r w:rsidR="003A1566" w:rsidRPr="00323FDB">
        <w:t>the capability elements as they might appear for a Device Observation Consumer that supports (1) observation upload</w:t>
      </w:r>
      <w:r w:rsidR="0080578D" w:rsidRPr="00323FDB">
        <w:t xml:space="preserve"> </w:t>
      </w:r>
      <w:r w:rsidR="003A1566" w:rsidRPr="00323FDB">
        <w:t xml:space="preserve">by </w:t>
      </w:r>
      <w:proofErr w:type="spellStart"/>
      <w:r w:rsidR="003A1566" w:rsidRPr="00323FDB">
        <w:t>hData</w:t>
      </w:r>
      <w:proofErr w:type="spellEnd"/>
      <w:r w:rsidR="003A1566" w:rsidRPr="00323FDB">
        <w:t xml:space="preserve">, (2) observation upload by SOAP web services, (3) an STS SAML Token server, and (4) an </w:t>
      </w:r>
      <w:proofErr w:type="spellStart"/>
      <w:r w:rsidR="003A1566" w:rsidRPr="00323FDB">
        <w:t>oAuth</w:t>
      </w:r>
      <w:proofErr w:type="spellEnd"/>
      <w:r w:rsidR="003A1566" w:rsidRPr="00323FDB">
        <w:t xml:space="preserve"> 2.0 authentication service. Only the observation upload by </w:t>
      </w:r>
      <w:proofErr w:type="spellStart"/>
      <w:r w:rsidR="003A1566" w:rsidRPr="00323FDB">
        <w:t>hData</w:t>
      </w:r>
      <w:proofErr w:type="spellEnd"/>
      <w:r w:rsidR="003A1566" w:rsidRPr="00323FDB">
        <w:t xml:space="preserve"> capability is required for </w:t>
      </w:r>
      <w:proofErr w:type="spellStart"/>
      <w:r w:rsidR="003A1566" w:rsidRPr="00323FDB">
        <w:t>hData</w:t>
      </w:r>
      <w:proofErr w:type="spellEnd"/>
      <w:r w:rsidR="003A1566" w:rsidRPr="00323FDB">
        <w:t xml:space="preserve"> servers that support that capability, since the web services capabilities are not RESTful and web service clients will not be expected to access and understand </w:t>
      </w:r>
      <w:proofErr w:type="spellStart"/>
      <w:r w:rsidR="003A1566" w:rsidRPr="00323FDB">
        <w:t>hData</w:t>
      </w:r>
      <w:proofErr w:type="spellEnd"/>
      <w:r w:rsidR="003A1566" w:rsidRPr="00323FDB">
        <w:t xml:space="preserve"> </w:t>
      </w:r>
      <w:proofErr w:type="spellStart"/>
      <w:r w:rsidR="003A1566" w:rsidRPr="00323FDB">
        <w:t>root.xmls</w:t>
      </w:r>
      <w:proofErr w:type="spellEnd"/>
      <w:r w:rsidR="003A1566" w:rsidRPr="00323FDB">
        <w:t xml:space="preserve">. However specifying the web services capabilities in the exchange </w:t>
      </w:r>
      <w:r w:rsidR="005D4D26" w:rsidRPr="00323FDB">
        <w:t>can</w:t>
      </w:r>
      <w:r w:rsidR="003A1566" w:rsidRPr="00323FDB">
        <w:t xml:space="preserve"> make for a more user friendly experience on dual capability clients.</w:t>
      </w:r>
    </w:p>
    <w:p w14:paraId="77BF0891" w14:textId="45BF1BB1" w:rsidR="003A1566" w:rsidRPr="00323FDB" w:rsidRDefault="003A1566" w:rsidP="00295CFD">
      <w:pPr>
        <w:pStyle w:val="BodyText"/>
      </w:pPr>
      <w:r w:rsidRPr="00323FDB">
        <w:t>For the Communicate PCD Data</w:t>
      </w:r>
      <w:r w:rsidR="00930D5B" w:rsidRPr="00323FDB">
        <w:t xml:space="preserve"> </w:t>
      </w:r>
      <w:proofErr w:type="spellStart"/>
      <w:r w:rsidR="00930D5B" w:rsidRPr="00323FDB">
        <w:t>hData</w:t>
      </w:r>
      <w:proofErr w:type="spellEnd"/>
      <w:r w:rsidRPr="00323FDB">
        <w:t xml:space="preserve"> transaction, the Capability Exchange </w:t>
      </w:r>
      <w:r w:rsidR="00F57B31">
        <w:t>Profile</w:t>
      </w:r>
      <w:r w:rsidR="005D4D26" w:rsidRPr="00323FDB">
        <w:t>/</w:t>
      </w:r>
      <w:r w:rsidRPr="00323FDB">
        <w:t xml:space="preserve">path element provides the Device Observation Reporter with the URL for the HTTP POST of the </w:t>
      </w:r>
      <w:r w:rsidR="00F7282E" w:rsidRPr="00323FDB">
        <w:t>PCD-01 message</w:t>
      </w:r>
      <w:r w:rsidRPr="00323FDB">
        <w:t>.</w:t>
      </w:r>
      <w:r w:rsidR="005D4D26" w:rsidRPr="00323FDB">
        <w:t xml:space="preserve"> The Capability Exchange in general also provides the location of any schemas, the form of the document (xml, text, etc.), and the document specifying the standard for the transaction. Extension elements can be used to provide additional information.</w:t>
      </w:r>
    </w:p>
    <w:p w14:paraId="5DCE2B48" w14:textId="0B09184B" w:rsidR="00295CFD" w:rsidRPr="00323FDB" w:rsidRDefault="00295CFD" w:rsidP="00295CFD">
      <w:pPr>
        <w:pStyle w:val="Heading5"/>
        <w:numPr>
          <w:ilvl w:val="0"/>
          <w:numId w:val="0"/>
        </w:numPr>
        <w:rPr>
          <w:noProof w:val="0"/>
        </w:rPr>
      </w:pPr>
      <w:bookmarkStart w:id="987" w:name="_Toc424048791"/>
      <w:proofErr w:type="gramStart"/>
      <w:r w:rsidRPr="00323FDB">
        <w:rPr>
          <w:noProof w:val="0"/>
        </w:rPr>
        <w:t>3.</w:t>
      </w:r>
      <w:proofErr w:type="gramEnd"/>
      <w:del w:id="988" w:author="smm" w:date="2015-07-07T16:05:00Z">
        <w:r w:rsidRPr="00323FDB" w:rsidDel="0063778C">
          <w:rPr>
            <w:noProof w:val="0"/>
          </w:rPr>
          <w:delText>Z</w:delText>
        </w:r>
      </w:del>
      <w:ins w:id="989" w:author="smm" w:date="2015-07-07T16:05:00Z">
        <w:r w:rsidR="0063778C">
          <w:rPr>
            <w:noProof w:val="0"/>
          </w:rPr>
          <w:t>13</w:t>
        </w:r>
      </w:ins>
      <w:r w:rsidRPr="00323FDB">
        <w:rPr>
          <w:noProof w:val="0"/>
        </w:rPr>
        <w:t>.4.1.3 Expected Actions</w:t>
      </w:r>
      <w:bookmarkEnd w:id="987"/>
    </w:p>
    <w:p w14:paraId="495F483D" w14:textId="3AFFF9A8" w:rsidR="00295CFD" w:rsidRPr="00323FDB" w:rsidRDefault="007C3F4A" w:rsidP="00295CFD">
      <w:pPr>
        <w:pStyle w:val="BodyText"/>
      </w:pPr>
      <w:r w:rsidRPr="00323FDB">
        <w:t xml:space="preserve">The handling of this message is primarily internal and no expected actions result. However, the obtained information is essential in order for the Device Observation Reporter to </w:t>
      </w:r>
      <w:r w:rsidR="005D4D26" w:rsidRPr="00323FDB">
        <w:t>invoke the RESTful Communicate PCD Data</w:t>
      </w:r>
      <w:r w:rsidR="00CA17B3" w:rsidRPr="00323FDB">
        <w:t>-</w:t>
      </w:r>
      <w:proofErr w:type="spellStart"/>
      <w:r w:rsidR="00CA17B3" w:rsidRPr="00323FDB">
        <w:t>hData</w:t>
      </w:r>
      <w:proofErr w:type="spellEnd"/>
      <w:r w:rsidR="005D4D26" w:rsidRPr="00323FDB">
        <w:t xml:space="preserve"> transaction</w:t>
      </w:r>
      <w:r w:rsidRPr="00323FDB">
        <w:t>.</w:t>
      </w:r>
    </w:p>
    <w:p w14:paraId="1A8B4C12" w14:textId="69E26DB7" w:rsidR="001058D0" w:rsidRPr="00323FDB" w:rsidRDefault="001058D0" w:rsidP="001058D0">
      <w:pPr>
        <w:pStyle w:val="Heading4"/>
        <w:numPr>
          <w:ilvl w:val="0"/>
          <w:numId w:val="0"/>
        </w:numPr>
        <w:rPr>
          <w:noProof w:val="0"/>
        </w:rPr>
      </w:pPr>
      <w:bookmarkStart w:id="990" w:name="_Toc424048792"/>
      <w:proofErr w:type="gramStart"/>
      <w:r w:rsidRPr="00323FDB">
        <w:rPr>
          <w:noProof w:val="0"/>
        </w:rPr>
        <w:t>3.</w:t>
      </w:r>
      <w:proofErr w:type="gramEnd"/>
      <w:del w:id="991" w:author="smm" w:date="2015-07-07T16:05:00Z">
        <w:r w:rsidR="00E9350E" w:rsidRPr="00323FDB" w:rsidDel="0063778C">
          <w:rPr>
            <w:noProof w:val="0"/>
          </w:rPr>
          <w:delText>Z</w:delText>
        </w:r>
      </w:del>
      <w:ins w:id="992" w:author="smm" w:date="2015-07-07T16:05:00Z">
        <w:r w:rsidR="0063778C">
          <w:rPr>
            <w:noProof w:val="0"/>
          </w:rPr>
          <w:t>13</w:t>
        </w:r>
      </w:ins>
      <w:r w:rsidR="00E9350E" w:rsidRPr="00323FDB">
        <w:rPr>
          <w:noProof w:val="0"/>
        </w:rPr>
        <w:t>.4</w:t>
      </w:r>
      <w:r w:rsidR="00551BE7" w:rsidRPr="00323FDB">
        <w:rPr>
          <w:noProof w:val="0"/>
        </w:rPr>
        <w:t>.</w:t>
      </w:r>
      <w:r w:rsidR="00295CFD" w:rsidRPr="00323FDB">
        <w:rPr>
          <w:noProof w:val="0"/>
        </w:rPr>
        <w:t>2</w:t>
      </w:r>
      <w:r w:rsidR="00551BE7" w:rsidRPr="00323FDB">
        <w:rPr>
          <w:noProof w:val="0"/>
        </w:rPr>
        <w:t xml:space="preserve"> </w:t>
      </w:r>
      <w:r w:rsidRPr="00323FDB">
        <w:rPr>
          <w:noProof w:val="0"/>
        </w:rPr>
        <w:t>Communicate PCD Data</w:t>
      </w:r>
      <w:r w:rsidR="00CA17B3" w:rsidRPr="00323FDB">
        <w:rPr>
          <w:noProof w:val="0"/>
        </w:rPr>
        <w:t>-</w:t>
      </w:r>
      <w:proofErr w:type="spellStart"/>
      <w:r w:rsidR="00930D5B" w:rsidRPr="00323FDB">
        <w:rPr>
          <w:noProof w:val="0"/>
        </w:rPr>
        <w:t>hData</w:t>
      </w:r>
      <w:bookmarkEnd w:id="990"/>
      <w:proofErr w:type="spellEnd"/>
      <w:r w:rsidR="00E446EF" w:rsidRPr="00323FDB">
        <w:rPr>
          <w:noProof w:val="0"/>
        </w:rPr>
        <w:t xml:space="preserve"> </w:t>
      </w:r>
    </w:p>
    <w:p w14:paraId="72E6F2F4" w14:textId="4F963668" w:rsidR="00F3476A" w:rsidRPr="00323FDB" w:rsidRDefault="00CF1C52" w:rsidP="001058D0">
      <w:pPr>
        <w:pStyle w:val="BodyText"/>
      </w:pPr>
      <w:r w:rsidRPr="00323FDB">
        <w:t xml:space="preserve">The </w:t>
      </w:r>
      <w:r w:rsidR="001058D0" w:rsidRPr="00323FDB">
        <w:t>Communicate PCD Data</w:t>
      </w:r>
      <w:r w:rsidR="00CA17B3" w:rsidRPr="00323FDB">
        <w:t>-</w:t>
      </w:r>
      <w:proofErr w:type="spellStart"/>
      <w:r w:rsidR="00930D5B" w:rsidRPr="00323FDB">
        <w:t>hData</w:t>
      </w:r>
      <w:proofErr w:type="spellEnd"/>
      <w:r w:rsidR="001058D0" w:rsidRPr="00323FDB">
        <w:t xml:space="preserve"> transaction used in this profile uses RESTful </w:t>
      </w:r>
      <w:r w:rsidR="0049584E" w:rsidRPr="00323FDB">
        <w:t xml:space="preserve">HL7 </w:t>
      </w:r>
      <w:proofErr w:type="spellStart"/>
      <w:r w:rsidR="001058D0" w:rsidRPr="00323FDB">
        <w:t>hData</w:t>
      </w:r>
      <w:proofErr w:type="spellEnd"/>
      <w:r w:rsidR="001058D0" w:rsidRPr="00323FDB">
        <w:t xml:space="preserve"> </w:t>
      </w:r>
      <w:r w:rsidR="0049584E" w:rsidRPr="00323FDB">
        <w:t xml:space="preserve">Record Format </w:t>
      </w:r>
      <w:r w:rsidR="005D4D26" w:rsidRPr="00323FDB">
        <w:t>specified in HL7</w:t>
      </w:r>
      <w:r w:rsidR="00BD22E9">
        <w:t>®</w:t>
      </w:r>
      <w:r w:rsidR="005D4D26" w:rsidRPr="00323FDB">
        <w:t xml:space="preserve"> Version 3 Standards: Record Data Format Release 1</w:t>
      </w:r>
      <w:r w:rsidR="001058D0" w:rsidRPr="00323FDB">
        <w:t xml:space="preserve"> to </w:t>
      </w:r>
      <w:r w:rsidR="001058D0" w:rsidRPr="00323FDB">
        <w:lastRenderedPageBreak/>
        <w:t xml:space="preserve">transfer the </w:t>
      </w:r>
      <w:r w:rsidR="00F7282E" w:rsidRPr="00323FDB">
        <w:t>PCD-01 message</w:t>
      </w:r>
      <w:r w:rsidR="001058D0" w:rsidRPr="00323FDB">
        <w:t xml:space="preserve"> to the Device Observation Consumer.</w:t>
      </w:r>
      <w:r w:rsidR="00410A20" w:rsidRPr="00323FDB">
        <w:t xml:space="preserve"> The PCHA H.812.1 Observation upload specification requires that the Device Observation Consumer </w:t>
      </w:r>
      <w:r w:rsidR="00666D1E" w:rsidRPr="00323FDB">
        <w:t xml:space="preserve">and Device Observation Reporter </w:t>
      </w:r>
      <w:r w:rsidR="00F57B31">
        <w:t>Actor</w:t>
      </w:r>
      <w:r w:rsidR="00410A20" w:rsidRPr="00323FDB">
        <w:t xml:space="preserve"> support TLS security and </w:t>
      </w:r>
      <w:proofErr w:type="spellStart"/>
      <w:r w:rsidR="00410A20" w:rsidRPr="00323FDB">
        <w:t>oAuth</w:t>
      </w:r>
      <w:proofErr w:type="spellEnd"/>
      <w:r w:rsidR="00410A20" w:rsidRPr="00323FDB">
        <w:t xml:space="preserve"> authentication on the </w:t>
      </w:r>
      <w:proofErr w:type="spellStart"/>
      <w:r w:rsidR="00410A20" w:rsidRPr="00323FDB">
        <w:t>hData</w:t>
      </w:r>
      <w:proofErr w:type="spellEnd"/>
      <w:r w:rsidR="00410A20" w:rsidRPr="00323FDB">
        <w:t xml:space="preserve"> transport.</w:t>
      </w:r>
      <w:r w:rsidR="005D4D26" w:rsidRPr="00323FDB">
        <w:t xml:space="preserve"> </w:t>
      </w:r>
      <w:r w:rsidR="000A340C" w:rsidRPr="00323FDB">
        <w:t>ATNA auditing is an option.</w:t>
      </w:r>
    </w:p>
    <w:p w14:paraId="6CF20336" w14:textId="5946E87B" w:rsidR="001058D0" w:rsidRPr="00323FDB" w:rsidRDefault="005D4D26" w:rsidP="001058D0">
      <w:pPr>
        <w:pStyle w:val="BodyText"/>
      </w:pPr>
      <w:r w:rsidRPr="00323FDB">
        <w:t xml:space="preserve">It is this component of the message that transfers the measurement data as a </w:t>
      </w:r>
      <w:r w:rsidR="00F7282E" w:rsidRPr="00323FDB">
        <w:t>PCD-01 message</w:t>
      </w:r>
      <w:r w:rsidRPr="00323FDB">
        <w:t xml:space="preserve"> to the Device Observatio</w:t>
      </w:r>
      <w:r w:rsidR="000A340C" w:rsidRPr="00323FDB">
        <w:t xml:space="preserve">n Consumer. The security and authentication requirements are present since this transaction is not locally bound like the </w:t>
      </w:r>
      <w:r w:rsidR="00CA17B3" w:rsidRPr="00323FDB">
        <w:t xml:space="preserve">Communicate </w:t>
      </w:r>
      <w:r w:rsidR="000A340C" w:rsidRPr="00323FDB">
        <w:t>PCHA Data</w:t>
      </w:r>
      <w:r w:rsidR="00CA17B3" w:rsidRPr="00323FDB">
        <w:t>-*</w:t>
      </w:r>
      <w:r w:rsidR="000A340C" w:rsidRPr="00323FDB">
        <w:t xml:space="preserve"> </w:t>
      </w:r>
      <w:r w:rsidR="00CA17B3" w:rsidRPr="00323FDB">
        <w:t>t</w:t>
      </w:r>
      <w:r w:rsidR="000A340C" w:rsidRPr="00323FDB">
        <w:t>ransaction</w:t>
      </w:r>
      <w:r w:rsidR="00CA17B3" w:rsidRPr="00323FDB">
        <w:t>s</w:t>
      </w:r>
      <w:r w:rsidR="000A340C" w:rsidRPr="00323FDB">
        <w:t xml:space="preserve"> and in this profile it is the transaction responsible for transferring the medical data from the remote location of the patient to an enterprise or third party server which can be located anywhere there is connectivity. Typically this would be the internet</w:t>
      </w:r>
      <w:r w:rsidR="00666D1E" w:rsidRPr="00323FDB">
        <w:t xml:space="preserve"> and it could occur from an unsecured public network</w:t>
      </w:r>
      <w:r w:rsidR="000A340C" w:rsidRPr="00323FDB">
        <w:t>.</w:t>
      </w:r>
    </w:p>
    <w:p w14:paraId="3C38B71D" w14:textId="28A2A3F3" w:rsidR="003C1ED1" w:rsidRPr="00323FDB" w:rsidRDefault="003C1ED1" w:rsidP="001058D0">
      <w:pPr>
        <w:pStyle w:val="BodyText"/>
      </w:pPr>
      <w:r w:rsidRPr="00323FDB">
        <w:t xml:space="preserve">Full on-the-wire examples of the </w:t>
      </w:r>
      <w:proofErr w:type="spellStart"/>
      <w:r w:rsidRPr="00323FDB">
        <w:t>hData</w:t>
      </w:r>
      <w:proofErr w:type="spellEnd"/>
      <w:r w:rsidRPr="00323FDB">
        <w:t xml:space="preserve"> transaction including </w:t>
      </w:r>
      <w:r w:rsidR="00666D1E" w:rsidRPr="00323FDB">
        <w:t xml:space="preserve">the </w:t>
      </w:r>
      <w:r w:rsidRPr="00323FDB">
        <w:t xml:space="preserve">request for the </w:t>
      </w:r>
      <w:proofErr w:type="spellStart"/>
      <w:r w:rsidRPr="00323FDB">
        <w:t>oAuth</w:t>
      </w:r>
      <w:proofErr w:type="spellEnd"/>
      <w:r w:rsidRPr="00323FDB">
        <w:t xml:space="preserve"> token </w:t>
      </w:r>
      <w:r w:rsidR="00666D1E" w:rsidRPr="00323FDB">
        <w:t>is</w:t>
      </w:r>
      <w:r w:rsidRPr="00323FDB">
        <w:t xml:space="preserve"> given in PCHA H 812.1 Observation Upload section 8.11</w:t>
      </w:r>
      <w:r w:rsidR="00964A1D" w:rsidRPr="00323FDB">
        <w:t>. The example is repeated with the capability exchange in Appendix J</w:t>
      </w:r>
      <w:r w:rsidRPr="00323FDB">
        <w:t>.</w:t>
      </w:r>
      <w:r w:rsidR="00F3476A" w:rsidRPr="00323FDB">
        <w:t xml:space="preserve"> 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w:t>
      </w:r>
      <w:r w:rsidR="00FE7C62" w:rsidRPr="00323FDB">
        <w:t>PCHA</w:t>
      </w:r>
      <w:r w:rsidR="00F3476A" w:rsidRPr="00323FDB">
        <w:t>-compliant Bluetooth Low Energy devices. In addition to the generic mapping description, the PCHA H 812.1 Observation Upload has a set of tables that map the IEEE 11073 20601 device specialization attributes to metric OBX segments in Annex E.</w:t>
      </w:r>
    </w:p>
    <w:p w14:paraId="169128AB" w14:textId="4288A373" w:rsidR="001058D0" w:rsidRPr="00323FDB" w:rsidRDefault="001058D0" w:rsidP="001058D0">
      <w:pPr>
        <w:pStyle w:val="Heading5"/>
        <w:numPr>
          <w:ilvl w:val="0"/>
          <w:numId w:val="0"/>
        </w:numPr>
        <w:rPr>
          <w:noProof w:val="0"/>
        </w:rPr>
      </w:pPr>
      <w:bookmarkStart w:id="993" w:name="_Toc424048793"/>
      <w:proofErr w:type="gramStart"/>
      <w:r w:rsidRPr="00323FDB">
        <w:rPr>
          <w:noProof w:val="0"/>
        </w:rPr>
        <w:t>3.</w:t>
      </w:r>
      <w:proofErr w:type="gramEnd"/>
      <w:del w:id="994" w:author="smm" w:date="2015-07-07T16:05:00Z">
        <w:r w:rsidR="00E9350E" w:rsidRPr="00323FDB" w:rsidDel="0063778C">
          <w:rPr>
            <w:noProof w:val="0"/>
          </w:rPr>
          <w:delText>Z</w:delText>
        </w:r>
      </w:del>
      <w:ins w:id="995" w:author="smm" w:date="2015-07-07T16:05:00Z">
        <w:r w:rsidR="0063778C">
          <w:rPr>
            <w:noProof w:val="0"/>
          </w:rPr>
          <w:t>13</w:t>
        </w:r>
      </w:ins>
      <w:r w:rsidR="00E9350E" w:rsidRPr="00323FDB">
        <w:rPr>
          <w:noProof w:val="0"/>
        </w:rPr>
        <w:t>.4</w:t>
      </w:r>
      <w:r w:rsidRPr="00323FDB">
        <w:rPr>
          <w:noProof w:val="0"/>
        </w:rPr>
        <w:t>.</w:t>
      </w:r>
      <w:r w:rsidR="00295CFD" w:rsidRPr="00323FDB">
        <w:rPr>
          <w:noProof w:val="0"/>
        </w:rPr>
        <w:t>2</w:t>
      </w:r>
      <w:r w:rsidRPr="00323FDB">
        <w:rPr>
          <w:noProof w:val="0"/>
        </w:rPr>
        <w:t>.1 Trigger Events</w:t>
      </w:r>
      <w:bookmarkEnd w:id="993"/>
    </w:p>
    <w:p w14:paraId="59D1D9A6" w14:textId="50B21D34" w:rsidR="001058D0" w:rsidRPr="00323FDB" w:rsidRDefault="001058D0" w:rsidP="001058D0">
      <w:pPr>
        <w:pStyle w:val="BodyText"/>
      </w:pPr>
      <w:r w:rsidRPr="00323FDB">
        <w:t xml:space="preserve">The typical trigger event is </w:t>
      </w:r>
      <w:r w:rsidR="00094C5F" w:rsidRPr="00323FDB">
        <w:t xml:space="preserve">the passing </w:t>
      </w:r>
      <w:r w:rsidRPr="00323FDB">
        <w:t xml:space="preserve">of </w:t>
      </w:r>
      <w:r w:rsidR="00063714" w:rsidRPr="00323FDB">
        <w:t xml:space="preserve">a collection of </w:t>
      </w:r>
      <w:r w:rsidRPr="00323FDB">
        <w:t xml:space="preserve">measurement data </w:t>
      </w:r>
      <w:r w:rsidR="00094C5F" w:rsidRPr="00323FDB">
        <w:t>to</w:t>
      </w:r>
      <w:r w:rsidRPr="00323FDB">
        <w:t xml:space="preserve"> the Device Observation Reporter </w:t>
      </w:r>
      <w:r w:rsidR="00F57B31">
        <w:t>Actor</w:t>
      </w:r>
      <w:r w:rsidRPr="00323FDB">
        <w:t>.</w:t>
      </w:r>
    </w:p>
    <w:p w14:paraId="6BBA2BD8" w14:textId="04628E2A" w:rsidR="001058D0" w:rsidRPr="00323FDB" w:rsidRDefault="001058D0" w:rsidP="001058D0">
      <w:pPr>
        <w:pStyle w:val="Heading5"/>
        <w:numPr>
          <w:ilvl w:val="0"/>
          <w:numId w:val="0"/>
        </w:numPr>
        <w:rPr>
          <w:noProof w:val="0"/>
        </w:rPr>
      </w:pPr>
      <w:bookmarkStart w:id="996" w:name="_Toc424048794"/>
      <w:proofErr w:type="gramStart"/>
      <w:r w:rsidRPr="00323FDB">
        <w:rPr>
          <w:noProof w:val="0"/>
        </w:rPr>
        <w:t>3.</w:t>
      </w:r>
      <w:proofErr w:type="gramEnd"/>
      <w:del w:id="997" w:author="smm" w:date="2015-07-07T16:05:00Z">
        <w:r w:rsidR="00E9350E" w:rsidRPr="00323FDB" w:rsidDel="0063778C">
          <w:rPr>
            <w:noProof w:val="0"/>
          </w:rPr>
          <w:delText>Z</w:delText>
        </w:r>
      </w:del>
      <w:ins w:id="998" w:author="smm" w:date="2015-07-07T16:05:00Z">
        <w:r w:rsidR="0063778C">
          <w:rPr>
            <w:noProof w:val="0"/>
          </w:rPr>
          <w:t>13</w:t>
        </w:r>
      </w:ins>
      <w:r w:rsidR="00E9350E" w:rsidRPr="00323FDB">
        <w:rPr>
          <w:noProof w:val="0"/>
        </w:rPr>
        <w:t>.4</w:t>
      </w:r>
      <w:r w:rsidRPr="00323FDB">
        <w:rPr>
          <w:noProof w:val="0"/>
        </w:rPr>
        <w:t>.</w:t>
      </w:r>
      <w:r w:rsidR="00295CFD" w:rsidRPr="00323FDB">
        <w:rPr>
          <w:noProof w:val="0"/>
        </w:rPr>
        <w:t>2</w:t>
      </w:r>
      <w:r w:rsidRPr="00323FDB">
        <w:rPr>
          <w:noProof w:val="0"/>
        </w:rPr>
        <w:t>.2 Message Semantics</w:t>
      </w:r>
      <w:bookmarkEnd w:id="996"/>
    </w:p>
    <w:p w14:paraId="4F4D462A" w14:textId="1A4609C2" w:rsidR="001058D0" w:rsidRPr="00323FDB" w:rsidRDefault="00744EBF" w:rsidP="001058D0">
      <w:pPr>
        <w:pStyle w:val="BodyText"/>
      </w:pPr>
      <w:r w:rsidRPr="00323FDB">
        <w:t>The RESTful transport impl</w:t>
      </w:r>
      <w:r w:rsidR="00295CFD" w:rsidRPr="00323FDB">
        <w:t>eme</w:t>
      </w:r>
      <w:r w:rsidRPr="00323FDB">
        <w:t>ntation of this message</w:t>
      </w:r>
      <w:r w:rsidR="001058D0" w:rsidRPr="00323FDB">
        <w:t xml:space="preserve"> </w:t>
      </w:r>
      <w:r w:rsidR="0019572F" w:rsidRPr="00323FDB">
        <w:t xml:space="preserve">contains both an </w:t>
      </w:r>
      <w:proofErr w:type="spellStart"/>
      <w:r w:rsidR="0019572F" w:rsidRPr="00323FDB">
        <w:t>oAuth</w:t>
      </w:r>
      <w:proofErr w:type="spellEnd"/>
      <w:r w:rsidR="0019572F" w:rsidRPr="00323FDB">
        <w:t xml:space="preserve"> </w:t>
      </w:r>
      <w:r w:rsidR="0049584E" w:rsidRPr="00323FDB">
        <w:t xml:space="preserve">identity </w:t>
      </w:r>
      <w:r w:rsidR="0019572F" w:rsidRPr="00323FDB">
        <w:t xml:space="preserve">token and the </w:t>
      </w:r>
      <w:r w:rsidR="00F7282E" w:rsidRPr="00323FDB">
        <w:t>PCD-01 message</w:t>
      </w:r>
      <w:r w:rsidR="0019572F" w:rsidRPr="00323FDB">
        <w:t xml:space="preserve"> which </w:t>
      </w:r>
      <w:r w:rsidR="001058D0" w:rsidRPr="00323FDB">
        <w:t>represents the measurement sequence taken upon the patient.</w:t>
      </w:r>
      <w:r w:rsidR="000A340C" w:rsidRPr="00323FDB">
        <w:t xml:space="preserve"> The message consists of a simple HTTP POST containing the </w:t>
      </w:r>
      <w:proofErr w:type="spellStart"/>
      <w:r w:rsidR="000A340C" w:rsidRPr="00323FDB">
        <w:t>oAuth</w:t>
      </w:r>
      <w:proofErr w:type="spellEnd"/>
      <w:r w:rsidR="000A340C" w:rsidRPr="00323FDB">
        <w:t xml:space="preserve"> token to the URL specified by the Device Observation Consumer</w:t>
      </w:r>
      <w:r w:rsidR="001058D0" w:rsidRPr="00323FDB">
        <w:t xml:space="preserve"> </w:t>
      </w:r>
      <w:r w:rsidR="000A340C" w:rsidRPr="00323FDB">
        <w:t xml:space="preserve">in its </w:t>
      </w:r>
      <w:proofErr w:type="spellStart"/>
      <w:r w:rsidR="000A340C" w:rsidRPr="00323FDB">
        <w:t>root.mxl</w:t>
      </w:r>
      <w:proofErr w:type="spellEnd"/>
      <w:r w:rsidR="000A340C" w:rsidRPr="00323FDB">
        <w:t xml:space="preserve"> obtained during Capability Exchange. The body of the message is the </w:t>
      </w:r>
      <w:r w:rsidR="00F7282E" w:rsidRPr="00323FDB">
        <w:t>PCD-01 message</w:t>
      </w:r>
      <w:r w:rsidR="000A340C" w:rsidRPr="00323FDB">
        <w:t>.</w:t>
      </w:r>
      <w:r w:rsidR="00F96C48" w:rsidRPr="00323FDB">
        <w:t xml:space="preserve"> </w:t>
      </w:r>
      <w:r w:rsidR="0019572F" w:rsidRPr="00323FDB">
        <w:t xml:space="preserve">The </w:t>
      </w:r>
      <w:proofErr w:type="spellStart"/>
      <w:r w:rsidR="0019572F" w:rsidRPr="00323FDB">
        <w:t>oAuth</w:t>
      </w:r>
      <w:proofErr w:type="spellEnd"/>
      <w:r w:rsidR="0019572F" w:rsidRPr="00323FDB">
        <w:t xml:space="preserve"> identity token must be recognized by the Device Observation Consumer </w:t>
      </w:r>
      <w:r w:rsidR="0049584E" w:rsidRPr="00323FDB">
        <w:t xml:space="preserve">for acceptance of the message </w:t>
      </w:r>
      <w:r w:rsidR="0019572F" w:rsidRPr="00323FDB">
        <w:t xml:space="preserve">but how that identity token is obtained is a business </w:t>
      </w:r>
      <w:r w:rsidR="000A340C" w:rsidRPr="00323FDB">
        <w:t xml:space="preserve">trust relationship </w:t>
      </w:r>
      <w:r w:rsidR="0019572F" w:rsidRPr="00323FDB">
        <w:t xml:space="preserve">decision. The Device Observation Consumer may be an </w:t>
      </w:r>
      <w:proofErr w:type="spellStart"/>
      <w:r w:rsidR="0019572F" w:rsidRPr="00323FDB">
        <w:t>oAuth</w:t>
      </w:r>
      <w:proofErr w:type="spellEnd"/>
      <w:r w:rsidR="0019572F" w:rsidRPr="00323FDB">
        <w:t xml:space="preserve"> Authentication Server</w:t>
      </w:r>
      <w:r w:rsidR="0049584E" w:rsidRPr="00323FDB">
        <w:t>,</w:t>
      </w:r>
      <w:r w:rsidR="0019572F" w:rsidRPr="00323FDB">
        <w:t xml:space="preserve"> or </w:t>
      </w:r>
      <w:r w:rsidR="00666D1E" w:rsidRPr="00323FDB">
        <w:t xml:space="preserve">the Device Observation Reporter </w:t>
      </w:r>
      <w:r w:rsidR="0019572F" w:rsidRPr="00323FDB">
        <w:t xml:space="preserve">may </w:t>
      </w:r>
      <w:r w:rsidR="00666D1E" w:rsidRPr="00323FDB">
        <w:t>obtain the token from</w:t>
      </w:r>
      <w:r w:rsidR="0019572F" w:rsidRPr="00323FDB">
        <w:t xml:space="preserve"> a third party </w:t>
      </w:r>
      <w:r w:rsidR="00295CFD" w:rsidRPr="00323FDB">
        <w:t>s</w:t>
      </w:r>
      <w:r w:rsidR="0019572F" w:rsidRPr="00323FDB">
        <w:t>ervice</w:t>
      </w:r>
      <w:r w:rsidR="00666D1E" w:rsidRPr="00323FDB">
        <w:t xml:space="preserve"> trusted by the Device Observation Consumer</w:t>
      </w:r>
      <w:r w:rsidR="0049584E" w:rsidRPr="00323FDB">
        <w:t xml:space="preserve">, or </w:t>
      </w:r>
      <w:r w:rsidR="00666D1E" w:rsidRPr="00323FDB">
        <w:t>the token</w:t>
      </w:r>
      <w:r w:rsidR="0049584E" w:rsidRPr="00323FDB">
        <w:t xml:space="preserve"> may be obtained by an out of band </w:t>
      </w:r>
      <w:r w:rsidR="00666D1E" w:rsidRPr="00323FDB">
        <w:t>means</w:t>
      </w:r>
      <w:r w:rsidR="0049584E" w:rsidRPr="00323FDB">
        <w:t>.</w:t>
      </w:r>
    </w:p>
    <w:p w14:paraId="09242EB6" w14:textId="51D54657" w:rsidR="00063714" w:rsidRPr="00323FDB" w:rsidRDefault="00063714" w:rsidP="001058D0">
      <w:pPr>
        <w:pStyle w:val="BodyText"/>
      </w:pPr>
      <w:r w:rsidRPr="00323FDB">
        <w:t>This message also represents an attempt to pass responsibility of the data from the Device Observation Reporter to the Device Observation Consumer.</w:t>
      </w:r>
    </w:p>
    <w:p w14:paraId="6F524FA4" w14:textId="4DD1F443" w:rsidR="001058D0" w:rsidRPr="00323FDB" w:rsidRDefault="001058D0" w:rsidP="001058D0">
      <w:pPr>
        <w:pStyle w:val="Heading5"/>
        <w:numPr>
          <w:ilvl w:val="0"/>
          <w:numId w:val="0"/>
        </w:numPr>
        <w:rPr>
          <w:noProof w:val="0"/>
        </w:rPr>
      </w:pPr>
      <w:bookmarkStart w:id="999" w:name="_Toc424048795"/>
      <w:proofErr w:type="gramStart"/>
      <w:r w:rsidRPr="00323FDB">
        <w:rPr>
          <w:noProof w:val="0"/>
        </w:rPr>
        <w:t>3.</w:t>
      </w:r>
      <w:proofErr w:type="gramEnd"/>
      <w:del w:id="1000" w:author="smm" w:date="2015-07-07T16:06:00Z">
        <w:r w:rsidR="00E9350E" w:rsidRPr="00323FDB" w:rsidDel="0063778C">
          <w:rPr>
            <w:noProof w:val="0"/>
          </w:rPr>
          <w:delText>Z</w:delText>
        </w:r>
      </w:del>
      <w:ins w:id="1001" w:author="smm" w:date="2015-07-07T16:06:00Z">
        <w:r w:rsidR="0063778C">
          <w:rPr>
            <w:noProof w:val="0"/>
          </w:rPr>
          <w:t>13</w:t>
        </w:r>
      </w:ins>
      <w:r w:rsidR="00E9350E" w:rsidRPr="00323FDB">
        <w:rPr>
          <w:noProof w:val="0"/>
        </w:rPr>
        <w:t>.4</w:t>
      </w:r>
      <w:r w:rsidRPr="00323FDB">
        <w:rPr>
          <w:noProof w:val="0"/>
        </w:rPr>
        <w:t>.</w:t>
      </w:r>
      <w:r w:rsidR="00295CFD" w:rsidRPr="00323FDB">
        <w:rPr>
          <w:noProof w:val="0"/>
        </w:rPr>
        <w:t>2</w:t>
      </w:r>
      <w:r w:rsidRPr="00323FDB">
        <w:rPr>
          <w:noProof w:val="0"/>
        </w:rPr>
        <w:t>.3 Expected Actions</w:t>
      </w:r>
      <w:bookmarkEnd w:id="999"/>
    </w:p>
    <w:p w14:paraId="09ECF7CD" w14:textId="5C174388" w:rsidR="001058D0" w:rsidRPr="00323FDB" w:rsidRDefault="001058D0" w:rsidP="00964A1D">
      <w:pPr>
        <w:pStyle w:val="BodyText"/>
        <w:rPr>
          <w:i/>
        </w:rPr>
      </w:pPr>
      <w:r w:rsidRPr="00323FDB">
        <w:t xml:space="preserve">The expected behavior by the Device Observation Consumer upon reception of this message is to </w:t>
      </w:r>
      <w:r w:rsidR="00094C5F" w:rsidRPr="00323FDB">
        <w:t>first authenticate the identity of the sender and if authenticated to t</w:t>
      </w:r>
      <w:r w:rsidRPr="00323FDB">
        <w:t xml:space="preserve">ransfer the </w:t>
      </w:r>
      <w:r w:rsidR="00F7282E" w:rsidRPr="00323FDB">
        <w:t>PCD-01 message</w:t>
      </w:r>
      <w:r w:rsidRPr="00323FDB">
        <w:t xml:space="preserve"> </w:t>
      </w:r>
      <w:r w:rsidRPr="00323FDB">
        <w:lastRenderedPageBreak/>
        <w:t xml:space="preserve">to the Content Creator </w:t>
      </w:r>
      <w:r w:rsidR="00F57B31">
        <w:t>Actor</w:t>
      </w:r>
      <w:r w:rsidRPr="00323FDB">
        <w:t>.</w:t>
      </w:r>
      <w:r w:rsidR="0049584E" w:rsidRPr="00323FDB">
        <w:t xml:space="preserve"> The Device Observation Consumer is then expected to indicate to the Device Observation Reporter whether or not the transfer is successful by responding with </w:t>
      </w:r>
      <w:r w:rsidR="004C187D" w:rsidRPr="00323FDB">
        <w:t>an appropriate acknowledgement</w:t>
      </w:r>
      <w:r w:rsidR="0049584E" w:rsidRPr="00323FDB">
        <w:t>.</w:t>
      </w:r>
    </w:p>
    <w:p w14:paraId="62EB3AE1" w14:textId="797D447D" w:rsidR="001058D0" w:rsidRPr="00323FDB" w:rsidRDefault="001058D0" w:rsidP="001058D0">
      <w:pPr>
        <w:pStyle w:val="Heading4"/>
        <w:numPr>
          <w:ilvl w:val="0"/>
          <w:numId w:val="0"/>
        </w:numPr>
        <w:rPr>
          <w:noProof w:val="0"/>
        </w:rPr>
      </w:pPr>
      <w:bookmarkStart w:id="1002" w:name="_Toc424048796"/>
      <w:proofErr w:type="gramStart"/>
      <w:r w:rsidRPr="00323FDB">
        <w:rPr>
          <w:noProof w:val="0"/>
        </w:rPr>
        <w:t>3.</w:t>
      </w:r>
      <w:proofErr w:type="gramEnd"/>
      <w:del w:id="1003" w:author="smm" w:date="2015-07-07T16:06:00Z">
        <w:r w:rsidR="00E9350E" w:rsidRPr="00323FDB" w:rsidDel="0063778C">
          <w:rPr>
            <w:noProof w:val="0"/>
          </w:rPr>
          <w:delText>Z</w:delText>
        </w:r>
      </w:del>
      <w:ins w:id="1004" w:author="smm" w:date="2015-07-07T16:06:00Z">
        <w:r w:rsidR="0063778C">
          <w:rPr>
            <w:noProof w:val="0"/>
          </w:rPr>
          <w:t>13</w:t>
        </w:r>
      </w:ins>
      <w:r w:rsidR="00E9350E" w:rsidRPr="00323FDB">
        <w:rPr>
          <w:noProof w:val="0"/>
        </w:rPr>
        <w:t>.</w:t>
      </w:r>
      <w:r w:rsidR="00964A1D" w:rsidRPr="00323FDB">
        <w:rPr>
          <w:noProof w:val="0"/>
        </w:rPr>
        <w:t>4</w:t>
      </w:r>
      <w:r w:rsidR="00551BE7" w:rsidRPr="00323FDB">
        <w:rPr>
          <w:noProof w:val="0"/>
        </w:rPr>
        <w:t>.</w:t>
      </w:r>
      <w:r w:rsidR="00295CFD" w:rsidRPr="00323FDB">
        <w:rPr>
          <w:noProof w:val="0"/>
        </w:rPr>
        <w:t>3</w:t>
      </w:r>
      <w:r w:rsidR="00551BE7" w:rsidRPr="00323FDB">
        <w:rPr>
          <w:noProof w:val="0"/>
        </w:rPr>
        <w:t xml:space="preserve"> Acknowledgement</w:t>
      </w:r>
      <w:bookmarkEnd w:id="1002"/>
    </w:p>
    <w:p w14:paraId="753EA78C" w14:textId="7472F0F5" w:rsidR="001058D0" w:rsidRPr="00323FDB" w:rsidRDefault="004C187D" w:rsidP="001058D0">
      <w:pPr>
        <w:pStyle w:val="BodyText"/>
      </w:pPr>
      <w:r w:rsidRPr="00323FDB">
        <w:t>The Acknowledgement is a response to the Communicate PCD Data</w:t>
      </w:r>
      <w:r w:rsidR="00CA17B3" w:rsidRPr="00323FDB">
        <w:t>-</w:t>
      </w:r>
      <w:proofErr w:type="spellStart"/>
      <w:r w:rsidR="00666D1E" w:rsidRPr="00323FDB">
        <w:t>hData</w:t>
      </w:r>
      <w:proofErr w:type="spellEnd"/>
      <w:r w:rsidRPr="00323FDB">
        <w:t xml:space="preserve"> message</w:t>
      </w:r>
      <w:r w:rsidR="0049584E" w:rsidRPr="00323FDB">
        <w:t xml:space="preserve"> and indicates the status of the transaction</w:t>
      </w:r>
      <w:r w:rsidR="001058D0" w:rsidRPr="00323FDB">
        <w:t>.</w:t>
      </w:r>
      <w:r w:rsidR="000A340C" w:rsidRPr="00323FDB">
        <w:t xml:space="preserve"> The consequence of this message indicates whether or not responsibility for the data is transferred from the Device Observation Reporter to the Device Observation Consumer.</w:t>
      </w:r>
    </w:p>
    <w:p w14:paraId="765E46D7" w14:textId="46A5443A" w:rsidR="001058D0" w:rsidRPr="00323FDB" w:rsidRDefault="001058D0" w:rsidP="001058D0">
      <w:pPr>
        <w:pStyle w:val="Heading5"/>
        <w:numPr>
          <w:ilvl w:val="0"/>
          <w:numId w:val="0"/>
        </w:numPr>
        <w:rPr>
          <w:noProof w:val="0"/>
        </w:rPr>
      </w:pPr>
      <w:bookmarkStart w:id="1005" w:name="_Toc424048797"/>
      <w:proofErr w:type="gramStart"/>
      <w:r w:rsidRPr="00323FDB">
        <w:rPr>
          <w:noProof w:val="0"/>
        </w:rPr>
        <w:t>3.</w:t>
      </w:r>
      <w:proofErr w:type="gramEnd"/>
      <w:del w:id="1006" w:author="smm" w:date="2015-07-07T16:06:00Z">
        <w:r w:rsidR="00E9350E" w:rsidRPr="00323FDB" w:rsidDel="0063778C">
          <w:rPr>
            <w:noProof w:val="0"/>
          </w:rPr>
          <w:delText>Z</w:delText>
        </w:r>
      </w:del>
      <w:ins w:id="1007" w:author="smm" w:date="2015-07-07T16:06:00Z">
        <w:r w:rsidR="0063778C">
          <w:rPr>
            <w:noProof w:val="0"/>
          </w:rPr>
          <w:t>13</w:t>
        </w:r>
      </w:ins>
      <w:r w:rsidR="00E9350E" w:rsidRPr="00323FDB">
        <w:rPr>
          <w:noProof w:val="0"/>
        </w:rPr>
        <w:t>.</w:t>
      </w:r>
      <w:r w:rsidR="00964A1D" w:rsidRPr="00323FDB">
        <w:rPr>
          <w:noProof w:val="0"/>
        </w:rPr>
        <w:t>4</w:t>
      </w:r>
      <w:r w:rsidRPr="00323FDB">
        <w:rPr>
          <w:noProof w:val="0"/>
        </w:rPr>
        <w:t>.</w:t>
      </w:r>
      <w:r w:rsidR="00295CFD" w:rsidRPr="00323FDB">
        <w:rPr>
          <w:noProof w:val="0"/>
        </w:rPr>
        <w:t>3</w:t>
      </w:r>
      <w:r w:rsidRPr="00323FDB">
        <w:rPr>
          <w:noProof w:val="0"/>
        </w:rPr>
        <w:t>.1 Trigger Events</w:t>
      </w:r>
      <w:bookmarkEnd w:id="1005"/>
    </w:p>
    <w:p w14:paraId="19D0A929" w14:textId="4535B96B" w:rsidR="001058D0" w:rsidRPr="00323FDB" w:rsidRDefault="004C187D" w:rsidP="001058D0">
      <w:pPr>
        <w:pStyle w:val="BodyText"/>
      </w:pPr>
      <w:r w:rsidRPr="00323FDB">
        <w:t>The Acknowledgement</w:t>
      </w:r>
      <w:r w:rsidR="001058D0" w:rsidRPr="00323FDB">
        <w:t xml:space="preserve"> </w:t>
      </w:r>
      <w:r w:rsidR="0049584E" w:rsidRPr="00323FDB">
        <w:t xml:space="preserve">is triggered by the reception of </w:t>
      </w:r>
      <w:r w:rsidRPr="00323FDB">
        <w:t>the Communicate PCD Data</w:t>
      </w:r>
      <w:r w:rsidR="00CA17B3" w:rsidRPr="00323FDB">
        <w:t>-</w:t>
      </w:r>
      <w:proofErr w:type="spellStart"/>
      <w:r w:rsidR="00666D1E" w:rsidRPr="00323FDB">
        <w:t>hData</w:t>
      </w:r>
      <w:proofErr w:type="spellEnd"/>
      <w:r w:rsidR="0049584E" w:rsidRPr="00323FDB">
        <w:t xml:space="preserve"> at the Device Observation Consumer.</w:t>
      </w:r>
    </w:p>
    <w:p w14:paraId="2746A40C" w14:textId="489F8A96" w:rsidR="001058D0" w:rsidRPr="00323FDB" w:rsidRDefault="001058D0" w:rsidP="001058D0">
      <w:pPr>
        <w:pStyle w:val="Heading5"/>
        <w:numPr>
          <w:ilvl w:val="0"/>
          <w:numId w:val="0"/>
        </w:numPr>
        <w:rPr>
          <w:noProof w:val="0"/>
        </w:rPr>
      </w:pPr>
      <w:bookmarkStart w:id="1008" w:name="_Toc424048798"/>
      <w:proofErr w:type="gramStart"/>
      <w:r w:rsidRPr="00323FDB">
        <w:rPr>
          <w:noProof w:val="0"/>
        </w:rPr>
        <w:t>3.</w:t>
      </w:r>
      <w:proofErr w:type="gramEnd"/>
      <w:del w:id="1009" w:author="smm" w:date="2015-07-07T16:06:00Z">
        <w:r w:rsidR="00E9350E" w:rsidRPr="00323FDB" w:rsidDel="0063778C">
          <w:rPr>
            <w:noProof w:val="0"/>
          </w:rPr>
          <w:delText>Z</w:delText>
        </w:r>
      </w:del>
      <w:ins w:id="1010" w:author="smm" w:date="2015-07-07T16:06:00Z">
        <w:r w:rsidR="0063778C">
          <w:rPr>
            <w:noProof w:val="0"/>
          </w:rPr>
          <w:t>13</w:t>
        </w:r>
      </w:ins>
      <w:r w:rsidR="00E9350E" w:rsidRPr="00323FDB">
        <w:rPr>
          <w:noProof w:val="0"/>
        </w:rPr>
        <w:t>.</w:t>
      </w:r>
      <w:r w:rsidR="00964A1D" w:rsidRPr="00323FDB">
        <w:rPr>
          <w:noProof w:val="0"/>
        </w:rPr>
        <w:t>4</w:t>
      </w:r>
      <w:r w:rsidRPr="00323FDB">
        <w:rPr>
          <w:noProof w:val="0"/>
        </w:rPr>
        <w:t>.</w:t>
      </w:r>
      <w:r w:rsidR="00295CFD" w:rsidRPr="00323FDB">
        <w:rPr>
          <w:noProof w:val="0"/>
        </w:rPr>
        <w:t>3</w:t>
      </w:r>
      <w:r w:rsidRPr="00323FDB">
        <w:rPr>
          <w:noProof w:val="0"/>
        </w:rPr>
        <w:t>.2 Message Semantics</w:t>
      </w:r>
      <w:bookmarkEnd w:id="1008"/>
    </w:p>
    <w:p w14:paraId="5C10176E" w14:textId="0684A293" w:rsidR="001058D0" w:rsidRPr="00323FDB" w:rsidRDefault="000A340C" w:rsidP="001058D0">
      <w:pPr>
        <w:pStyle w:val="BodyText"/>
      </w:pPr>
      <w:r w:rsidRPr="00323FDB">
        <w:t>This message consists of an HTTP response indicating the status of the transaction plus a PCD-01 response message as defined in IHE PCD-TF Vol 2 Transactions</w:t>
      </w:r>
      <w:r w:rsidR="0019572F" w:rsidRPr="00323FDB">
        <w:t>.</w:t>
      </w:r>
      <w:r w:rsidRPr="00323FDB">
        <w:t xml:space="preserve"> The PCD-01 response consists of up to three segments where the ERR segment is optional. In spite of its name, the ERR segment may also be present when the received </w:t>
      </w:r>
      <w:r w:rsidR="00F7282E" w:rsidRPr="00323FDB">
        <w:t>PCD-01 message</w:t>
      </w:r>
      <w:r w:rsidRPr="00323FDB">
        <w:t xml:space="preserve"> is handled successfully. The ERR segment provides a field ERR-6 that may contain any additional information the server wishes to add. ERR-1 and/or ERR-2 provide error codes, and one of the codes indicates success. The server could indicate to the client that the </w:t>
      </w:r>
      <w:r w:rsidR="00F7282E" w:rsidRPr="00323FDB">
        <w:t>PCD-01 message</w:t>
      </w:r>
      <w:r w:rsidRPr="00323FDB">
        <w:t xml:space="preserve"> was successfully archived or successfully converted to a PHMR </w:t>
      </w:r>
      <w:r w:rsidR="00666D1E" w:rsidRPr="00323FDB">
        <w:t>and transferred to its final re</w:t>
      </w:r>
      <w:r w:rsidRPr="00323FDB">
        <w:t>pository.</w:t>
      </w:r>
    </w:p>
    <w:p w14:paraId="755ADBFD" w14:textId="6BA229B6" w:rsidR="001058D0" w:rsidRPr="00323FDB" w:rsidRDefault="001058D0" w:rsidP="001058D0">
      <w:pPr>
        <w:pStyle w:val="Heading5"/>
        <w:numPr>
          <w:ilvl w:val="0"/>
          <w:numId w:val="0"/>
        </w:numPr>
        <w:rPr>
          <w:noProof w:val="0"/>
        </w:rPr>
      </w:pPr>
      <w:bookmarkStart w:id="1011" w:name="_Toc424048799"/>
      <w:proofErr w:type="gramStart"/>
      <w:r w:rsidRPr="00323FDB">
        <w:rPr>
          <w:noProof w:val="0"/>
        </w:rPr>
        <w:t>3.</w:t>
      </w:r>
      <w:proofErr w:type="gramEnd"/>
      <w:del w:id="1012" w:author="smm" w:date="2015-07-07T16:06:00Z">
        <w:r w:rsidR="00E9350E" w:rsidRPr="00323FDB" w:rsidDel="0063778C">
          <w:rPr>
            <w:noProof w:val="0"/>
          </w:rPr>
          <w:delText>Z</w:delText>
        </w:r>
      </w:del>
      <w:ins w:id="1013" w:author="smm" w:date="2015-07-07T16:06:00Z">
        <w:r w:rsidR="0063778C">
          <w:rPr>
            <w:noProof w:val="0"/>
          </w:rPr>
          <w:t>13</w:t>
        </w:r>
      </w:ins>
      <w:r w:rsidR="00E9350E" w:rsidRPr="00323FDB">
        <w:rPr>
          <w:noProof w:val="0"/>
        </w:rPr>
        <w:t>.</w:t>
      </w:r>
      <w:r w:rsidR="00964A1D" w:rsidRPr="00323FDB">
        <w:rPr>
          <w:noProof w:val="0"/>
        </w:rPr>
        <w:t>4</w:t>
      </w:r>
      <w:r w:rsidRPr="00323FDB">
        <w:rPr>
          <w:noProof w:val="0"/>
        </w:rPr>
        <w:t>.</w:t>
      </w:r>
      <w:r w:rsidR="00295CFD" w:rsidRPr="00323FDB">
        <w:rPr>
          <w:noProof w:val="0"/>
        </w:rPr>
        <w:t>3</w:t>
      </w:r>
      <w:r w:rsidRPr="00323FDB">
        <w:rPr>
          <w:noProof w:val="0"/>
        </w:rPr>
        <w:t>.3 Expected Actions</w:t>
      </w:r>
      <w:bookmarkEnd w:id="1011"/>
    </w:p>
    <w:p w14:paraId="39B66F86" w14:textId="4DC0F2AD" w:rsidR="001058D0" w:rsidRPr="00323FDB" w:rsidRDefault="000A340C" w:rsidP="001058D0">
      <w:pPr>
        <w:pStyle w:val="BodyText"/>
      </w:pPr>
      <w:r w:rsidRPr="00323FDB">
        <w:t>Upon a successful transaction t</w:t>
      </w:r>
      <w:r w:rsidR="001058D0" w:rsidRPr="00323FDB">
        <w:t xml:space="preserve">he Device Observation </w:t>
      </w:r>
      <w:r w:rsidR="00063714" w:rsidRPr="00323FDB">
        <w:t>Reporter is free to release any resources associated with the measurement data. The Device Observation Consumer is expected to transfer the data to the Content Creator.</w:t>
      </w:r>
    </w:p>
    <w:p w14:paraId="616548C5" w14:textId="71ACE537" w:rsidR="00666D1E" w:rsidRPr="00323FDB" w:rsidRDefault="00666D1E" w:rsidP="00666D1E">
      <w:pPr>
        <w:pStyle w:val="Heading3"/>
        <w:numPr>
          <w:ilvl w:val="0"/>
          <w:numId w:val="0"/>
        </w:numPr>
        <w:rPr>
          <w:noProof w:val="0"/>
        </w:rPr>
      </w:pPr>
      <w:bookmarkStart w:id="1014" w:name="_Toc424048800"/>
      <w:proofErr w:type="gramStart"/>
      <w:r w:rsidRPr="00323FDB">
        <w:rPr>
          <w:noProof w:val="0"/>
        </w:rPr>
        <w:t>3.</w:t>
      </w:r>
      <w:proofErr w:type="gramEnd"/>
      <w:del w:id="1015" w:author="smm" w:date="2015-07-07T16:06:00Z">
        <w:r w:rsidRPr="00323FDB" w:rsidDel="0063778C">
          <w:rPr>
            <w:noProof w:val="0"/>
          </w:rPr>
          <w:delText>Z</w:delText>
        </w:r>
      </w:del>
      <w:ins w:id="1016" w:author="smm" w:date="2015-07-07T16:06:00Z">
        <w:r w:rsidR="0063778C">
          <w:rPr>
            <w:noProof w:val="0"/>
          </w:rPr>
          <w:t>13</w:t>
        </w:r>
      </w:ins>
      <w:r w:rsidRPr="00323FDB">
        <w:rPr>
          <w:noProof w:val="0"/>
        </w:rPr>
        <w:t>.</w:t>
      </w:r>
      <w:r w:rsidR="00964A1D" w:rsidRPr="00323FDB">
        <w:rPr>
          <w:noProof w:val="0"/>
        </w:rPr>
        <w:t>5</w:t>
      </w:r>
      <w:r w:rsidRPr="00323FDB">
        <w:rPr>
          <w:noProof w:val="0"/>
        </w:rPr>
        <w:t xml:space="preserve"> Security Considerations</w:t>
      </w:r>
      <w:bookmarkEnd w:id="1014"/>
    </w:p>
    <w:p w14:paraId="05A59067" w14:textId="0386AAFA" w:rsidR="00666D1E" w:rsidRPr="00323FDB" w:rsidRDefault="00666D1E" w:rsidP="00666D1E">
      <w:pPr>
        <w:pStyle w:val="BodyText"/>
      </w:pPr>
      <w:r w:rsidRPr="00323FDB">
        <w:t>The Communicate PCD Data-</w:t>
      </w:r>
      <w:proofErr w:type="spellStart"/>
      <w:r w:rsidRPr="00323FDB">
        <w:t>hData</w:t>
      </w:r>
      <w:proofErr w:type="spellEnd"/>
      <w:r w:rsidRPr="00323FDB">
        <w:t xml:space="preserve"> transaction is subject to perhaps the greatest security threat of all the transactions in the RPM </w:t>
      </w:r>
      <w:r w:rsidR="00F57B31">
        <w:t>Profile</w:t>
      </w:r>
      <w:r w:rsidRPr="00323FDB">
        <w:t xml:space="preserve"> as it is likely to utilize the public internet and unsecure public networks. To assure some level of consistent security, this profile requires</w:t>
      </w:r>
      <w:r w:rsidR="00C805E6">
        <w:t>,</w:t>
      </w:r>
      <w:r w:rsidRPr="00323FDB">
        <w:t xml:space="preserve"> at minimum</w:t>
      </w:r>
      <w:r w:rsidR="00C805E6">
        <w:t>,</w:t>
      </w:r>
      <w:r w:rsidRPr="00323FDB">
        <w:t xml:space="preserve"> support for TLS encryption and the support of </w:t>
      </w:r>
      <w:proofErr w:type="spellStart"/>
      <w:r w:rsidRPr="00323FDB">
        <w:t>oAuth</w:t>
      </w:r>
      <w:proofErr w:type="spellEnd"/>
      <w:r w:rsidRPr="00323FDB">
        <w:t xml:space="preserve"> </w:t>
      </w:r>
      <w:proofErr w:type="spellStart"/>
      <w:r w:rsidRPr="00323FDB">
        <w:t>BearerToken</w:t>
      </w:r>
      <w:proofErr w:type="spellEnd"/>
      <w:r w:rsidRPr="00323FDB">
        <w:t xml:space="preserve"> authentication in this transaction.</w:t>
      </w:r>
    </w:p>
    <w:p w14:paraId="3BA162EF" w14:textId="059C4491" w:rsidR="00666D1E" w:rsidRPr="00323FDB" w:rsidRDefault="00666D1E" w:rsidP="00666D1E">
      <w:pPr>
        <w:pStyle w:val="Heading4"/>
        <w:numPr>
          <w:ilvl w:val="0"/>
          <w:numId w:val="0"/>
        </w:numPr>
        <w:rPr>
          <w:noProof w:val="0"/>
        </w:rPr>
      </w:pPr>
      <w:bookmarkStart w:id="1017" w:name="_Toc424048801"/>
      <w:proofErr w:type="gramStart"/>
      <w:r w:rsidRPr="00323FDB">
        <w:rPr>
          <w:noProof w:val="0"/>
        </w:rPr>
        <w:t>3.</w:t>
      </w:r>
      <w:proofErr w:type="gramEnd"/>
      <w:del w:id="1018" w:author="smm" w:date="2015-07-07T16:06:00Z">
        <w:r w:rsidRPr="00323FDB" w:rsidDel="0063778C">
          <w:rPr>
            <w:noProof w:val="0"/>
          </w:rPr>
          <w:delText>Z</w:delText>
        </w:r>
      </w:del>
      <w:ins w:id="1019" w:author="smm" w:date="2015-07-07T16:06:00Z">
        <w:r w:rsidR="0063778C">
          <w:rPr>
            <w:noProof w:val="0"/>
          </w:rPr>
          <w:t>13</w:t>
        </w:r>
      </w:ins>
      <w:r w:rsidRPr="00323FDB">
        <w:rPr>
          <w:noProof w:val="0"/>
        </w:rPr>
        <w:t>.</w:t>
      </w:r>
      <w:r w:rsidR="00964A1D" w:rsidRPr="00323FDB">
        <w:rPr>
          <w:noProof w:val="0"/>
        </w:rPr>
        <w:t>5</w:t>
      </w:r>
      <w:r w:rsidRPr="00323FDB">
        <w:rPr>
          <w:noProof w:val="0"/>
        </w:rPr>
        <w:t>.1 Security Audit Considerations</w:t>
      </w:r>
      <w:bookmarkEnd w:id="1017"/>
    </w:p>
    <w:p w14:paraId="395D4869" w14:textId="77777777" w:rsidR="00666D1E" w:rsidRPr="00323FDB" w:rsidRDefault="00666D1E" w:rsidP="00666D1E">
      <w:pPr>
        <w:pStyle w:val="BodyText"/>
      </w:pPr>
      <w:r w:rsidRPr="00323FDB">
        <w:t>There are no auditing requirements in this transaction though the use of ATNA auditing is optional.</w:t>
      </w:r>
    </w:p>
    <w:p w14:paraId="4AAFB8F7" w14:textId="3D93149E" w:rsidR="00666D1E" w:rsidRPr="00323FDB" w:rsidRDefault="00666D1E" w:rsidP="00E10688">
      <w:pPr>
        <w:pStyle w:val="Heading4"/>
        <w:numPr>
          <w:ilvl w:val="0"/>
          <w:numId w:val="0"/>
        </w:numPr>
        <w:rPr>
          <w:noProof w:val="0"/>
        </w:rPr>
      </w:pPr>
      <w:bookmarkStart w:id="1020" w:name="_Toc424048802"/>
      <w:proofErr w:type="gramStart"/>
      <w:r w:rsidRPr="00323FDB">
        <w:rPr>
          <w:noProof w:val="0"/>
        </w:rPr>
        <w:lastRenderedPageBreak/>
        <w:t>3.</w:t>
      </w:r>
      <w:proofErr w:type="gramEnd"/>
      <w:del w:id="1021" w:author="smm" w:date="2015-07-07T16:06:00Z">
        <w:r w:rsidRPr="00323FDB" w:rsidDel="0063778C">
          <w:rPr>
            <w:noProof w:val="0"/>
          </w:rPr>
          <w:delText>Z</w:delText>
        </w:r>
      </w:del>
      <w:ins w:id="1022" w:author="smm" w:date="2015-07-07T16:06:00Z">
        <w:r w:rsidR="0063778C">
          <w:rPr>
            <w:noProof w:val="0"/>
          </w:rPr>
          <w:t>13</w:t>
        </w:r>
      </w:ins>
      <w:r w:rsidRPr="00323FDB">
        <w:rPr>
          <w:noProof w:val="0"/>
        </w:rPr>
        <w:t>.</w:t>
      </w:r>
      <w:r w:rsidR="00964A1D" w:rsidRPr="00323FDB">
        <w:rPr>
          <w:noProof w:val="0"/>
        </w:rPr>
        <w:t>5</w:t>
      </w:r>
      <w:r w:rsidRPr="00323FDB">
        <w:rPr>
          <w:noProof w:val="0"/>
        </w:rPr>
        <w:t>.2 Device Observation Reporter Specific Security Considerations</w:t>
      </w:r>
      <w:bookmarkEnd w:id="1020"/>
    </w:p>
    <w:p w14:paraId="5257A6E2" w14:textId="77777777" w:rsidR="00666D1E" w:rsidRPr="00323FDB" w:rsidRDefault="00666D1E" w:rsidP="00666D1E">
      <w:pPr>
        <w:pStyle w:val="BodyText"/>
      </w:pPr>
      <w:r w:rsidRPr="00323FDB">
        <w:t>Being part of the Sensor Data Consumer or Device Observation Source,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Given that the unit is often in the home, it falls outside of HIPPA jurisdiction. Given that the range of data sensitivity in a remote patient monitoring situation is so great, this profile does not specify any non-transaction based security requirements. Encryption of local data, and password, fingerprint, facial recognition, etc. access to the unit hosting the Device Observation Reporter software is left up to the implementation.</w:t>
      </w:r>
    </w:p>
    <w:p w14:paraId="07AA0D10" w14:textId="2E1175E3" w:rsidR="00666D1E" w:rsidRPr="00323FDB" w:rsidRDefault="00666D1E" w:rsidP="00E10688">
      <w:pPr>
        <w:pStyle w:val="Heading4"/>
        <w:numPr>
          <w:ilvl w:val="0"/>
          <w:numId w:val="0"/>
        </w:numPr>
        <w:rPr>
          <w:noProof w:val="0"/>
        </w:rPr>
      </w:pPr>
      <w:bookmarkStart w:id="1023" w:name="_Toc424048803"/>
      <w:proofErr w:type="gramStart"/>
      <w:r w:rsidRPr="00323FDB">
        <w:rPr>
          <w:noProof w:val="0"/>
        </w:rPr>
        <w:t>3.</w:t>
      </w:r>
      <w:proofErr w:type="gramEnd"/>
      <w:del w:id="1024" w:author="smm" w:date="2015-07-07T16:06:00Z">
        <w:r w:rsidRPr="00323FDB" w:rsidDel="0063778C">
          <w:rPr>
            <w:noProof w:val="0"/>
          </w:rPr>
          <w:delText>Z</w:delText>
        </w:r>
      </w:del>
      <w:ins w:id="1025" w:author="smm" w:date="2015-07-07T16:06:00Z">
        <w:r w:rsidR="0063778C">
          <w:rPr>
            <w:noProof w:val="0"/>
          </w:rPr>
          <w:t>13</w:t>
        </w:r>
      </w:ins>
      <w:r w:rsidRPr="00323FDB">
        <w:rPr>
          <w:noProof w:val="0"/>
        </w:rPr>
        <w:t>.</w:t>
      </w:r>
      <w:r w:rsidR="00964A1D" w:rsidRPr="00323FDB">
        <w:rPr>
          <w:noProof w:val="0"/>
        </w:rPr>
        <w:t>5</w:t>
      </w:r>
      <w:r w:rsidRPr="00323FDB">
        <w:rPr>
          <w:noProof w:val="0"/>
        </w:rPr>
        <w:t>.3 Device Observation Consumer Specific Security Considerations</w:t>
      </w:r>
      <w:bookmarkEnd w:id="1023"/>
    </w:p>
    <w:p w14:paraId="346207D2" w14:textId="733B6341" w:rsidR="00666D1E" w:rsidRPr="00323FDB" w:rsidRDefault="00666D1E" w:rsidP="001058D0">
      <w:pPr>
        <w:pStyle w:val="BodyText"/>
      </w:pPr>
      <w:r w:rsidRPr="00323FDB">
        <w:t xml:space="preserve">The Device Observation Consumer </w:t>
      </w:r>
      <w:r w:rsidR="00F57B31">
        <w:t>Actor</w:t>
      </w:r>
      <w:r w:rsidRPr="00323FDB">
        <w:t xml:space="preserve"> is typically resident on a third party remote server or a server located at the institution of the Health Care Provider. This actor has all the security risks that any medical data stored in a professional environment faces. But given its professional environment, it is also subject to HIPPA requirements.</w:t>
      </w:r>
    </w:p>
    <w:p w14:paraId="67CAD3A3" w14:textId="3956DBC4" w:rsidR="00C611E4" w:rsidRPr="00323FDB" w:rsidRDefault="00C611E4" w:rsidP="00C611E4">
      <w:pPr>
        <w:pStyle w:val="Heading2"/>
        <w:numPr>
          <w:ilvl w:val="0"/>
          <w:numId w:val="0"/>
        </w:numPr>
        <w:rPr>
          <w:noProof w:val="0"/>
        </w:rPr>
      </w:pPr>
      <w:bookmarkStart w:id="1026" w:name="_Toc424048804"/>
      <w:proofErr w:type="gramStart"/>
      <w:r w:rsidRPr="00323FDB">
        <w:rPr>
          <w:noProof w:val="0"/>
        </w:rPr>
        <w:t>3.</w:t>
      </w:r>
      <w:proofErr w:type="gramEnd"/>
      <w:del w:id="1027" w:author="smm" w:date="2015-07-07T16:07:00Z">
        <w:r w:rsidRPr="00323FDB" w:rsidDel="0063778C">
          <w:rPr>
            <w:noProof w:val="0"/>
          </w:rPr>
          <w:delText>ZA</w:delText>
        </w:r>
      </w:del>
      <w:ins w:id="1028" w:author="smm" w:date="2015-07-07T16:07:00Z">
        <w:r w:rsidR="0063778C">
          <w:rPr>
            <w:noProof w:val="0"/>
          </w:rPr>
          <w:t>14</w:t>
        </w:r>
      </w:ins>
      <w:r w:rsidRPr="00323FDB">
        <w:rPr>
          <w:noProof w:val="0"/>
        </w:rPr>
        <w:t xml:space="preserve"> PCC-</w:t>
      </w:r>
      <w:del w:id="1029" w:author="smm" w:date="2015-07-07T16:07:00Z">
        <w:r w:rsidRPr="00323FDB" w:rsidDel="0063778C">
          <w:rPr>
            <w:noProof w:val="0"/>
          </w:rPr>
          <w:delText>Y</w:delText>
        </w:r>
      </w:del>
      <w:ins w:id="1030" w:author="smm" w:date="2015-07-07T16:07:00Z">
        <w:r w:rsidR="0063778C">
          <w:rPr>
            <w:noProof w:val="0"/>
          </w:rPr>
          <w:t>14</w:t>
        </w:r>
      </w:ins>
      <w:r w:rsidRPr="00323FDB">
        <w:rPr>
          <w:noProof w:val="0"/>
        </w:rPr>
        <w:t xml:space="preserve"> PCD Communicate PCD Data-SOAP Transaction</w:t>
      </w:r>
      <w:bookmarkEnd w:id="1026"/>
    </w:p>
    <w:p w14:paraId="2C12DF44" w14:textId="14F5FBE5" w:rsidR="00C611E4" w:rsidRPr="00323FDB" w:rsidRDefault="00C611E4" w:rsidP="00C611E4">
      <w:pPr>
        <w:pStyle w:val="Heading3"/>
        <w:numPr>
          <w:ilvl w:val="0"/>
          <w:numId w:val="0"/>
        </w:numPr>
        <w:rPr>
          <w:noProof w:val="0"/>
        </w:rPr>
      </w:pPr>
      <w:bookmarkStart w:id="1031" w:name="_Toc424048805"/>
      <w:proofErr w:type="gramStart"/>
      <w:r w:rsidRPr="00323FDB">
        <w:rPr>
          <w:noProof w:val="0"/>
        </w:rPr>
        <w:t>3.</w:t>
      </w:r>
      <w:proofErr w:type="gramEnd"/>
      <w:del w:id="1032" w:author="smm" w:date="2015-07-07T16:07:00Z">
        <w:r w:rsidRPr="00323FDB" w:rsidDel="0063778C">
          <w:rPr>
            <w:noProof w:val="0"/>
          </w:rPr>
          <w:delText>ZA</w:delText>
        </w:r>
      </w:del>
      <w:ins w:id="1033" w:author="smm" w:date="2015-07-07T16:07:00Z">
        <w:r w:rsidR="0063778C">
          <w:rPr>
            <w:noProof w:val="0"/>
          </w:rPr>
          <w:t>14</w:t>
        </w:r>
      </w:ins>
      <w:r w:rsidRPr="00323FDB">
        <w:rPr>
          <w:noProof w:val="0"/>
        </w:rPr>
        <w:t>.1 Scope</w:t>
      </w:r>
      <w:bookmarkEnd w:id="1031"/>
    </w:p>
    <w:p w14:paraId="6B0BED9F" w14:textId="37D13879" w:rsidR="00C611E4" w:rsidRPr="00323FDB" w:rsidRDefault="00C611E4" w:rsidP="00C611E4">
      <w:pPr>
        <w:pStyle w:val="BodyText"/>
      </w:pPr>
      <w:r w:rsidRPr="00323FDB">
        <w:t xml:space="preserve">This transaction is used to transfer collected patient measurement data to a Device Observation Consumer in the form of a PCD-01 message using secured Web Services </w:t>
      </w:r>
      <w:proofErr w:type="spellStart"/>
      <w:r w:rsidRPr="00323FDB">
        <w:t>CommunicatePCDData</w:t>
      </w:r>
      <w:proofErr w:type="spellEnd"/>
      <w:r w:rsidRPr="00323FDB">
        <w:t xml:space="preserve"> SOAP action authenticated by SAML.</w:t>
      </w:r>
    </w:p>
    <w:p w14:paraId="43A7D643" w14:textId="1C7EF323" w:rsidR="00C611E4" w:rsidRPr="00323FDB" w:rsidRDefault="00C611E4" w:rsidP="00C611E4">
      <w:pPr>
        <w:pStyle w:val="Heading3"/>
        <w:numPr>
          <w:ilvl w:val="0"/>
          <w:numId w:val="0"/>
        </w:numPr>
        <w:rPr>
          <w:noProof w:val="0"/>
        </w:rPr>
      </w:pPr>
      <w:bookmarkStart w:id="1034" w:name="_Toc424048806"/>
      <w:proofErr w:type="gramStart"/>
      <w:r w:rsidRPr="00323FDB">
        <w:rPr>
          <w:noProof w:val="0"/>
        </w:rPr>
        <w:t>3.</w:t>
      </w:r>
      <w:proofErr w:type="gramEnd"/>
      <w:del w:id="1035" w:author="smm" w:date="2015-07-07T16:07:00Z">
        <w:r w:rsidRPr="00323FDB" w:rsidDel="0063778C">
          <w:rPr>
            <w:noProof w:val="0"/>
          </w:rPr>
          <w:delText>ZA</w:delText>
        </w:r>
      </w:del>
      <w:ins w:id="1036" w:author="smm" w:date="2015-07-07T16:07:00Z">
        <w:r w:rsidR="0063778C">
          <w:rPr>
            <w:noProof w:val="0"/>
          </w:rPr>
          <w:t>14</w:t>
        </w:r>
      </w:ins>
      <w:r w:rsidRPr="00323FDB">
        <w:rPr>
          <w:noProof w:val="0"/>
        </w:rPr>
        <w:t>.2 Actor Roles</w:t>
      </w:r>
      <w:bookmarkEnd w:id="1034"/>
    </w:p>
    <w:p w14:paraId="0891A0F1" w14:textId="77777777" w:rsidR="00C611E4" w:rsidRPr="00323FDB" w:rsidRDefault="00C611E4" w:rsidP="00C611E4">
      <w:pPr>
        <w:pStyle w:val="BodyText"/>
        <w:jc w:val="center"/>
      </w:pPr>
      <w:r w:rsidRPr="00323FDB">
        <w:rPr>
          <w:noProof/>
        </w:rPr>
        <mc:AlternateContent>
          <mc:Choice Requires="wpc">
            <w:drawing>
              <wp:inline distT="0" distB="0" distL="0" distR="0" wp14:anchorId="2EE13130" wp14:editId="504611CF">
                <wp:extent cx="3726180" cy="1539240"/>
                <wp:effectExtent l="0" t="0" r="0" b="381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9" name="Oval 153"/>
                        <wps:cNvSpPr>
                          <a:spLocks noChangeArrowheads="1"/>
                        </wps:cNvSpPr>
                        <wps:spPr bwMode="auto">
                          <a:xfrm>
                            <a:off x="1110826" y="756271"/>
                            <a:ext cx="1544320" cy="733862"/>
                          </a:xfrm>
                          <a:prstGeom prst="ellipse">
                            <a:avLst/>
                          </a:prstGeom>
                          <a:solidFill>
                            <a:srgbClr val="FFFFFF"/>
                          </a:solidFill>
                          <a:ln w="9525">
                            <a:solidFill>
                              <a:srgbClr val="000000"/>
                            </a:solidFill>
                            <a:round/>
                            <a:headEnd/>
                            <a:tailEnd/>
                          </a:ln>
                        </wps:spPr>
                        <wps:txbx>
                          <w:txbxContent>
                            <w:p w14:paraId="33AF3A59" w14:textId="73789F30" w:rsidR="004E3754" w:rsidRDefault="004E3754"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4E3754" w:rsidRDefault="004E3754" w:rsidP="00C611E4"/>
                            <w:p w14:paraId="0DE6F1A0" w14:textId="77777777" w:rsidR="004E3754" w:rsidRDefault="004E3754" w:rsidP="00C611E4">
                              <w:pPr>
                                <w:jc w:val="center"/>
                                <w:rPr>
                                  <w:sz w:val="18"/>
                                </w:rPr>
                              </w:pPr>
                              <w:r>
                                <w:rPr>
                                  <w:sz w:val="18"/>
                                </w:rPr>
                                <w:t>Transaction Name [DOM-#]</w:t>
                              </w:r>
                            </w:p>
                          </w:txbxContent>
                        </wps:txbx>
                        <wps:bodyPr rot="0" vert="horz" wrap="square" lIns="0" tIns="0" rIns="0" bIns="0" anchor="t" anchorCtr="0" upright="1">
                          <a:noAutofit/>
                        </wps:bodyPr>
                      </wps:wsp>
                      <wps:wsp>
                        <wps:cNvPr id="190"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25C91090" w14:textId="77777777" w:rsidR="004E3754" w:rsidRDefault="004E3754" w:rsidP="00C611E4">
                              <w:pPr>
                                <w:jc w:val="center"/>
                                <w:rPr>
                                  <w:sz w:val="18"/>
                                </w:rPr>
                              </w:pPr>
                              <w:r>
                                <w:rPr>
                                  <w:sz w:val="18"/>
                                </w:rPr>
                                <w:t>Device Observation Reporter</w:t>
                              </w:r>
                            </w:p>
                            <w:p w14:paraId="2D8D2CC5" w14:textId="77777777" w:rsidR="004E3754" w:rsidRDefault="004E3754" w:rsidP="00C611E4"/>
                            <w:p w14:paraId="1BFB4DD9" w14:textId="77777777" w:rsidR="004E3754" w:rsidRDefault="004E3754" w:rsidP="00C611E4">
                              <w:pPr>
                                <w:rPr>
                                  <w:sz w:val="18"/>
                                </w:rPr>
                              </w:pPr>
                              <w:r>
                                <w:rPr>
                                  <w:sz w:val="18"/>
                                </w:rPr>
                                <w:t>Actor ABC</w:t>
                              </w:r>
                            </w:p>
                          </w:txbxContent>
                        </wps:txbx>
                        <wps:bodyPr rot="0" vert="horz" wrap="square" lIns="91440" tIns="45720" rIns="91440" bIns="45720" anchor="t" anchorCtr="0" upright="1">
                          <a:noAutofit/>
                        </wps:bodyPr>
                      </wps:wsp>
                      <wps:wsp>
                        <wps:cNvPr id="251" name="Line 155"/>
                        <wps:cNvCnPr>
                          <a:cxnSpLocks noChangeShapeType="1"/>
                          <a:endCxn id="189" idx="1"/>
                        </wps:cNvCnPr>
                        <wps:spPr bwMode="auto">
                          <a:xfrm>
                            <a:off x="1086321" y="625600"/>
                            <a:ext cx="250665"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237A3B52" w14:textId="77777777" w:rsidR="004E3754" w:rsidRDefault="004E3754" w:rsidP="00C611E4">
                              <w:pPr>
                                <w:jc w:val="center"/>
                                <w:rPr>
                                  <w:sz w:val="18"/>
                                </w:rPr>
                              </w:pPr>
                              <w:r>
                                <w:rPr>
                                  <w:sz w:val="18"/>
                                </w:rPr>
                                <w:t>Device Observation Consumer</w:t>
                              </w:r>
                            </w:p>
                            <w:p w14:paraId="23428FEF" w14:textId="77777777" w:rsidR="004E3754" w:rsidRDefault="004E3754" w:rsidP="00C611E4"/>
                            <w:p w14:paraId="4B9880D1" w14:textId="77777777" w:rsidR="004E3754" w:rsidRDefault="004E3754" w:rsidP="00C611E4">
                              <w:pPr>
                                <w:rPr>
                                  <w:sz w:val="18"/>
                                </w:rPr>
                              </w:pPr>
                              <w:r>
                                <w:rPr>
                                  <w:sz w:val="18"/>
                                </w:rPr>
                                <w:t>Actor DEF</w:t>
                              </w:r>
                            </w:p>
                          </w:txbxContent>
                        </wps:txbx>
                        <wps:bodyPr rot="0" vert="horz" wrap="square" lIns="91440" tIns="45720" rIns="91440" bIns="45720" anchor="t" anchorCtr="0" upright="1">
                          <a:noAutofit/>
                        </wps:bodyPr>
                      </wps:wsp>
                      <wps:wsp>
                        <wps:cNvPr id="253" name="Line 157"/>
                        <wps:cNvCnPr>
                          <a:cxnSpLocks noChangeShapeType="1"/>
                          <a:endCxn id="189" idx="7"/>
                        </wps:cNvCnPr>
                        <wps:spPr bwMode="auto">
                          <a:xfrm flipH="1">
                            <a:off x="2428986" y="625600"/>
                            <a:ext cx="219130"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EE13130" id="Canvas 430" o:spid="_x0000_s135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">
                <v:shape id="_x0000_s1359" type="#_x0000_t75" style="position:absolute;width:37261;height:15392;visibility:visible;mso-wrap-style:square">
                  <v:fill o:detectmouseclick="t"/>
                  <v:path o:connecttype="none"/>
                </v:shape>
                <v:oval id="Oval 153" o:spid="_x0000_s1360" style="position:absolute;left:11108;top:7562;width:15443;height:7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EmsEA&#10;AADcAAAADwAAAGRycy9kb3ducmV2LnhtbERP32vCMBB+H+x/CDfY25pOhmg1Fjcm+jasY89ncyal&#10;zaU0mdb/fhEGvt3H9/OW5eg6caYhNJ4VvGY5COLa64aNgu/D5mUGIkRkjZ1nUnClAOXq8WGJhfYX&#10;3tO5ikakEA4FKrAx9oWUobbkMGS+J07cyQ8OY4KDkXrASwp3nZzk+VQ6bDg1WOzpw1LdVr9OQdsd&#10;t3GD02qyfft6N9a4T77+KPX8NK4XICKN8S7+d+90mj+bw+2Zd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RJrBAAAA3AAAAA8AAAAAAAAAAAAAAAAAmAIAAGRycy9kb3du&#10;cmV2LnhtbFBLBQYAAAAABAAEAPUAAACGAwAAAAA=&#10;">
                  <v:textbox inset="0,0,0,0">
                    <w:txbxContent>
                      <w:p w14:paraId="33AF3A59" w14:textId="73789F30" w:rsidR="004E3754" w:rsidRDefault="004E3754"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4E3754" w:rsidRDefault="004E3754" w:rsidP="00C611E4"/>
                      <w:p w14:paraId="0DE6F1A0" w14:textId="77777777" w:rsidR="004E3754" w:rsidRDefault="004E3754" w:rsidP="00C611E4">
                        <w:pPr>
                          <w:jc w:val="center"/>
                          <w:rPr>
                            <w:sz w:val="18"/>
                          </w:rPr>
                        </w:pPr>
                        <w:r>
                          <w:rPr>
                            <w:sz w:val="18"/>
                          </w:rPr>
                          <w:t>Transaction Name [DOM-#]</w:t>
                        </w:r>
                      </w:p>
                    </w:txbxContent>
                  </v:textbox>
                </v:oval>
                <v:shape id="Text Box 154" o:spid="_x0000_s1361"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qpocYA&#10;AADcAAAADwAAAGRycy9kb3ducmV2LnhtbESPQW/CMAyF75P4D5GRuKCRwhCDjoCmSZvgtrFpu1qN&#10;aas1TkmyUv49PiDtZus9v/d5ve1dozoKsfZsYDrJQBEX3tZcGvj6fL1fgooJ2WLjmQxcKMJ2M7hb&#10;Y279mT+oO6RSSQjHHA1UKbW51rGoyGGc+JZYtKMPDpOsodQ24FnCXaNnWbbQDmuWhgpbeqmo+D38&#10;OQPL+a77ifuH9+9icWxWafzYvZ2CMaNh//wEKlGf/s23650V/JXgyzMygd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qpocYAAADcAAAADwAAAAAAAAAAAAAAAACYAgAAZHJz&#10;L2Rvd25yZXYueG1sUEsFBgAAAAAEAAQA9QAAAIsDAAAAAA==&#10;">
                  <v:textbox>
                    <w:txbxContent>
                      <w:p w14:paraId="25C91090" w14:textId="77777777" w:rsidR="004E3754" w:rsidRDefault="004E3754" w:rsidP="00C611E4">
                        <w:pPr>
                          <w:jc w:val="center"/>
                          <w:rPr>
                            <w:sz w:val="18"/>
                          </w:rPr>
                        </w:pPr>
                        <w:r>
                          <w:rPr>
                            <w:sz w:val="18"/>
                          </w:rPr>
                          <w:t>Device Observation Reporter</w:t>
                        </w:r>
                      </w:p>
                      <w:p w14:paraId="2D8D2CC5" w14:textId="77777777" w:rsidR="004E3754" w:rsidRDefault="004E3754" w:rsidP="00C611E4"/>
                      <w:p w14:paraId="1BFB4DD9" w14:textId="77777777" w:rsidR="004E3754" w:rsidRDefault="004E3754" w:rsidP="00C611E4">
                        <w:pPr>
                          <w:rPr>
                            <w:sz w:val="18"/>
                          </w:rPr>
                        </w:pPr>
                        <w:r>
                          <w:rPr>
                            <w:sz w:val="18"/>
                          </w:rPr>
                          <w:t>Actor ABC</w:t>
                        </w:r>
                      </w:p>
                    </w:txbxContent>
                  </v:textbox>
                </v:shape>
                <v:line id="Line 155" o:spid="_x0000_s1362" style="position:absolute;visibility:visible;mso-wrap-style:square" from="10863,6256" to="13369,8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PrJMcAAADcAAAADwAAAGRycy9kb3ducmV2LnhtbESPT2vCQBTE70K/w/IK3nSj0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I+skxwAAANwAAAAPAAAAAAAA&#10;AAAAAAAAAKECAABkcnMvZG93bnJldi54bWxQSwUGAAAAAAQABAD5AAAAlQMAAAAA&#10;"/>
                <v:shape id="Text Box 156" o:spid="_x0000_s1363" type="#_x0000_t202" style="position:absolute;left:25094;top:1683;width:1121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q8YA&#10;AADcAAAADwAAAGRycy9kb3ducmV2LnhtbESPQWvCQBSE70L/w/IKXopuTFu1qauIYLG3VqW9PrLP&#10;JJh9G3fXGP+9Wyh4HGbmG2a26EwtWnK+sqxgNExAEOdWV1wo2O/WgykIH5A11pZJwZU8LOYPvRlm&#10;2l74m9ptKESEsM9QQRlCk0np85IM+qFtiKN3sM5giNIVUju8RLipZZokY2mw4rhQYkOrkvLj9mwU&#10;TF827a//fP76yceH+i08TdqPk1Oq/9gt30EE6sI9/N/eaAXpaw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Jq8YAAADcAAAADwAAAAAAAAAAAAAAAACYAgAAZHJz&#10;L2Rvd25yZXYueG1sUEsFBgAAAAAEAAQA9QAAAIsDAAAAAA==&#10;">
                  <v:textbox>
                    <w:txbxContent>
                      <w:p w14:paraId="237A3B52" w14:textId="77777777" w:rsidR="004E3754" w:rsidRDefault="004E3754" w:rsidP="00C611E4">
                        <w:pPr>
                          <w:jc w:val="center"/>
                          <w:rPr>
                            <w:sz w:val="18"/>
                          </w:rPr>
                        </w:pPr>
                        <w:r>
                          <w:rPr>
                            <w:sz w:val="18"/>
                          </w:rPr>
                          <w:t>Device Observation Consumer</w:t>
                        </w:r>
                      </w:p>
                      <w:p w14:paraId="23428FEF" w14:textId="77777777" w:rsidR="004E3754" w:rsidRDefault="004E3754" w:rsidP="00C611E4"/>
                      <w:p w14:paraId="4B9880D1" w14:textId="77777777" w:rsidR="004E3754" w:rsidRDefault="004E3754" w:rsidP="00C611E4">
                        <w:pPr>
                          <w:rPr>
                            <w:sz w:val="18"/>
                          </w:rPr>
                        </w:pPr>
                        <w:r>
                          <w:rPr>
                            <w:sz w:val="18"/>
                          </w:rPr>
                          <w:t>Actor DEF</w:t>
                        </w:r>
                      </w:p>
                    </w:txbxContent>
                  </v:textbox>
                </v:shape>
                <v:line id="Line 157" o:spid="_x0000_s1364" style="position:absolute;flip:x;visibility:visible;mso-wrap-style:square" from="24289,6256" to="26481,8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lRt8cAAADcAAAADwAAAGRycy9kb3ducmV2LnhtbESPT0vDQBTE74LfYXmCF2k31j/UmE0p&#10;guChl1ZJ6O2ZfWZDsm/j7trGb+8WCh6HmfkNU6wmO4gD+dA5VnA7z0AQN0533Cr4eH+dLUGEiKxx&#10;cEwKfinAqry8KDDX7shbOuxiKxKEQ44KTIxjLmVoDFkMczcSJ+/LeYsxSd9K7fGY4HaQiyx7lBY7&#10;TgsGR3ox1PS7H6tALjc33379ed9XfV0/maqpxv1Gqeuraf0MItIU/8Pn9ptWsHi4g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mVG3xwAAANwAAAAPAAAAAAAA&#10;AAAAAAAAAKECAABkcnMvZG93bnJldi54bWxQSwUGAAAAAAQABAD5AAAAlQMAAAAA&#10;"/>
                <w10:anchorlock/>
              </v:group>
            </w:pict>
          </mc:Fallback>
        </mc:AlternateContent>
      </w:r>
    </w:p>
    <w:p w14:paraId="55D7E6FC" w14:textId="11B6CA75" w:rsidR="00C611E4" w:rsidRPr="00323FDB" w:rsidRDefault="00C611E4" w:rsidP="00C611E4">
      <w:pPr>
        <w:pStyle w:val="FigureTitle"/>
      </w:pPr>
      <w:r w:rsidRPr="00323FDB">
        <w:t>Figure 3.</w:t>
      </w:r>
      <w:del w:id="1037" w:author="smm" w:date="2015-07-07T16:07:00Z">
        <w:r w:rsidRPr="00323FDB" w:rsidDel="0063778C">
          <w:delText>ZA</w:delText>
        </w:r>
      </w:del>
      <w:ins w:id="1038" w:author="smm" w:date="2015-07-07T16:07:00Z">
        <w:r w:rsidR="0063778C">
          <w:t>14</w:t>
        </w:r>
      </w:ins>
      <w:r w:rsidRPr="00323FDB">
        <w:t>.2-1: Use Case Diagram</w:t>
      </w:r>
    </w:p>
    <w:p w14:paraId="56C53C8B" w14:textId="77777777" w:rsidR="00C611E4" w:rsidRDefault="00C611E4" w:rsidP="00E10688">
      <w:pPr>
        <w:pStyle w:val="BodyText"/>
      </w:pPr>
    </w:p>
    <w:p w14:paraId="78B478DD" w14:textId="77777777" w:rsidR="00B25F36" w:rsidRDefault="00B25F36" w:rsidP="00E10688">
      <w:pPr>
        <w:pStyle w:val="BodyText"/>
      </w:pPr>
    </w:p>
    <w:p w14:paraId="34E5A0E8" w14:textId="77777777" w:rsidR="00B25F36" w:rsidRPr="00323FDB" w:rsidRDefault="00B25F36" w:rsidP="00E10688">
      <w:pPr>
        <w:pStyle w:val="BodyText"/>
      </w:pPr>
    </w:p>
    <w:p w14:paraId="67B08905" w14:textId="6FDE40A8" w:rsidR="00C611E4" w:rsidRPr="00323FDB" w:rsidRDefault="00C611E4" w:rsidP="00C611E4">
      <w:pPr>
        <w:pStyle w:val="TableTitle"/>
      </w:pPr>
      <w:r w:rsidRPr="00323FDB">
        <w:lastRenderedPageBreak/>
        <w:t>Table 3.</w:t>
      </w:r>
      <w:del w:id="1039" w:author="smm" w:date="2015-07-07T16:16:00Z">
        <w:r w:rsidRPr="00323FDB" w:rsidDel="002C15FE">
          <w:delText>ZA</w:delText>
        </w:r>
      </w:del>
      <w:ins w:id="1040" w:author="smm" w:date="2015-07-07T16:16:00Z">
        <w:r w:rsidR="002C15FE">
          <w:t>14</w:t>
        </w:r>
      </w:ins>
      <w:r w:rsidRPr="00323FD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1E4" w:rsidRPr="00323FDB" w14:paraId="1F823719" w14:textId="77777777" w:rsidTr="00E10688">
        <w:trPr>
          <w:cantSplit/>
        </w:trPr>
        <w:tc>
          <w:tcPr>
            <w:tcW w:w="1008" w:type="dxa"/>
            <w:shd w:val="clear" w:color="auto" w:fill="auto"/>
          </w:tcPr>
          <w:p w14:paraId="7A856D90" w14:textId="77777777" w:rsidR="00C611E4" w:rsidRPr="00323FDB" w:rsidRDefault="00C611E4" w:rsidP="00C54953">
            <w:pPr>
              <w:pStyle w:val="BodyText"/>
              <w:rPr>
                <w:b/>
              </w:rPr>
            </w:pPr>
            <w:r w:rsidRPr="00323FDB">
              <w:rPr>
                <w:b/>
              </w:rPr>
              <w:t>Actor:</w:t>
            </w:r>
          </w:p>
        </w:tc>
        <w:tc>
          <w:tcPr>
            <w:tcW w:w="8568" w:type="dxa"/>
            <w:shd w:val="clear" w:color="auto" w:fill="auto"/>
          </w:tcPr>
          <w:p w14:paraId="6BC92AF7" w14:textId="77777777" w:rsidR="00C611E4" w:rsidRPr="00323FDB" w:rsidRDefault="00C611E4" w:rsidP="00C54953">
            <w:pPr>
              <w:pStyle w:val="BodyText"/>
            </w:pPr>
            <w:r w:rsidRPr="00323FDB">
              <w:t>Device Observation Reporter</w:t>
            </w:r>
          </w:p>
        </w:tc>
      </w:tr>
      <w:tr w:rsidR="00C611E4" w:rsidRPr="00323FDB" w14:paraId="7398B302" w14:textId="77777777" w:rsidTr="00E10688">
        <w:trPr>
          <w:cantSplit/>
        </w:trPr>
        <w:tc>
          <w:tcPr>
            <w:tcW w:w="1008" w:type="dxa"/>
            <w:shd w:val="clear" w:color="auto" w:fill="auto"/>
          </w:tcPr>
          <w:p w14:paraId="61888D2D" w14:textId="77777777" w:rsidR="00C611E4" w:rsidRPr="00323FDB" w:rsidRDefault="00C611E4" w:rsidP="00C54953">
            <w:pPr>
              <w:pStyle w:val="BodyText"/>
              <w:rPr>
                <w:b/>
              </w:rPr>
            </w:pPr>
            <w:r w:rsidRPr="00323FDB">
              <w:rPr>
                <w:b/>
              </w:rPr>
              <w:t>Role:</w:t>
            </w:r>
          </w:p>
        </w:tc>
        <w:tc>
          <w:tcPr>
            <w:tcW w:w="8568" w:type="dxa"/>
            <w:shd w:val="clear" w:color="auto" w:fill="auto"/>
          </w:tcPr>
          <w:p w14:paraId="4E9CE20C" w14:textId="77777777" w:rsidR="00C611E4" w:rsidRPr="00323FDB" w:rsidRDefault="00C611E4" w:rsidP="00C54953">
            <w:pPr>
              <w:pStyle w:val="BodyText"/>
            </w:pPr>
            <w:r w:rsidRPr="00323FDB">
              <w:t xml:space="preserve">This actor is responsible for packaging patient measurement data into a PCD-01 message and sending it to a Device Observation Consumer </w:t>
            </w:r>
          </w:p>
        </w:tc>
      </w:tr>
      <w:tr w:rsidR="00C611E4" w:rsidRPr="00323FDB" w14:paraId="77E870A6" w14:textId="77777777" w:rsidTr="00E10688">
        <w:trPr>
          <w:cantSplit/>
        </w:trPr>
        <w:tc>
          <w:tcPr>
            <w:tcW w:w="1008" w:type="dxa"/>
            <w:shd w:val="clear" w:color="auto" w:fill="auto"/>
          </w:tcPr>
          <w:p w14:paraId="44184CF6" w14:textId="77777777" w:rsidR="00C611E4" w:rsidRPr="00323FDB" w:rsidRDefault="00C611E4" w:rsidP="00C54953">
            <w:pPr>
              <w:pStyle w:val="BodyText"/>
              <w:rPr>
                <w:b/>
              </w:rPr>
            </w:pPr>
            <w:r w:rsidRPr="00323FDB">
              <w:rPr>
                <w:b/>
              </w:rPr>
              <w:t>Actor:</w:t>
            </w:r>
          </w:p>
        </w:tc>
        <w:tc>
          <w:tcPr>
            <w:tcW w:w="8568" w:type="dxa"/>
            <w:shd w:val="clear" w:color="auto" w:fill="auto"/>
          </w:tcPr>
          <w:p w14:paraId="734D4F4F" w14:textId="77777777" w:rsidR="00C611E4" w:rsidRPr="00323FDB" w:rsidRDefault="00C611E4" w:rsidP="00C54953">
            <w:pPr>
              <w:pStyle w:val="BodyText"/>
            </w:pPr>
            <w:r w:rsidRPr="00323FDB">
              <w:t>Device Observation Consumer</w:t>
            </w:r>
          </w:p>
        </w:tc>
      </w:tr>
      <w:tr w:rsidR="00C611E4" w:rsidRPr="00323FDB" w14:paraId="5BF3846E" w14:textId="77777777" w:rsidTr="00E10688">
        <w:trPr>
          <w:cantSplit/>
        </w:trPr>
        <w:tc>
          <w:tcPr>
            <w:tcW w:w="1008" w:type="dxa"/>
            <w:shd w:val="clear" w:color="auto" w:fill="auto"/>
          </w:tcPr>
          <w:p w14:paraId="2B368053" w14:textId="77777777" w:rsidR="00C611E4" w:rsidRPr="00323FDB" w:rsidRDefault="00C611E4" w:rsidP="00C54953">
            <w:pPr>
              <w:pStyle w:val="BodyText"/>
              <w:rPr>
                <w:b/>
              </w:rPr>
            </w:pPr>
            <w:r w:rsidRPr="00323FDB">
              <w:rPr>
                <w:b/>
              </w:rPr>
              <w:t>Role:</w:t>
            </w:r>
          </w:p>
        </w:tc>
        <w:tc>
          <w:tcPr>
            <w:tcW w:w="8568" w:type="dxa"/>
            <w:shd w:val="clear" w:color="auto" w:fill="auto"/>
          </w:tcPr>
          <w:p w14:paraId="64E5B8E8" w14:textId="77777777" w:rsidR="00C611E4" w:rsidRPr="00323FDB" w:rsidRDefault="00C611E4" w:rsidP="00C54953">
            <w:pPr>
              <w:pStyle w:val="BodyText"/>
            </w:pPr>
            <w:r w:rsidRPr="00323FDB">
              <w:t>This actor receives the PCD-01 message from one or more Device Observation Reporters</w:t>
            </w:r>
          </w:p>
        </w:tc>
      </w:tr>
    </w:tbl>
    <w:p w14:paraId="1A532E08" w14:textId="77777777" w:rsidR="00CA7D1E" w:rsidRDefault="00CA7D1E" w:rsidP="00E10688">
      <w:pPr>
        <w:pStyle w:val="BodyText"/>
      </w:pPr>
    </w:p>
    <w:p w14:paraId="48DB2F55" w14:textId="02EB1C4C" w:rsidR="00C611E4" w:rsidRPr="00323FDB" w:rsidRDefault="00C611E4" w:rsidP="00E10688">
      <w:pPr>
        <w:pStyle w:val="BodyText"/>
      </w:pPr>
      <w:r w:rsidRPr="00323FDB">
        <w:t>Since the Device Observation Reporter does not receive any patient demographic information from the PHD device; at least the patient name, a patient identifier and authorization code are 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1BB398F0" w14:textId="1F26DA54" w:rsidR="00C611E4" w:rsidRPr="00323FDB" w:rsidRDefault="00C611E4" w:rsidP="00C611E4">
      <w:pPr>
        <w:pStyle w:val="Heading3"/>
        <w:numPr>
          <w:ilvl w:val="0"/>
          <w:numId w:val="0"/>
        </w:numPr>
        <w:rPr>
          <w:noProof w:val="0"/>
        </w:rPr>
      </w:pPr>
      <w:bookmarkStart w:id="1041" w:name="_Toc424048807"/>
      <w:proofErr w:type="gramStart"/>
      <w:r w:rsidRPr="00323FDB">
        <w:rPr>
          <w:noProof w:val="0"/>
        </w:rPr>
        <w:t>3.</w:t>
      </w:r>
      <w:proofErr w:type="gramEnd"/>
      <w:del w:id="1042" w:author="smm" w:date="2015-07-07T16:08:00Z">
        <w:r w:rsidRPr="00323FDB" w:rsidDel="0063778C">
          <w:rPr>
            <w:noProof w:val="0"/>
          </w:rPr>
          <w:delText>ZA</w:delText>
        </w:r>
      </w:del>
      <w:ins w:id="1043" w:author="smm" w:date="2015-07-07T16:08:00Z">
        <w:r w:rsidR="0063778C">
          <w:rPr>
            <w:noProof w:val="0"/>
          </w:rPr>
          <w:t>14</w:t>
        </w:r>
      </w:ins>
      <w:r w:rsidRPr="00323FDB">
        <w:rPr>
          <w:noProof w:val="0"/>
        </w:rPr>
        <w:t>.3 Referenced Standards</w:t>
      </w:r>
      <w:bookmarkEnd w:id="1041"/>
    </w:p>
    <w:p w14:paraId="53FEE67C" w14:textId="00BEACE7" w:rsidR="00C611E4" w:rsidRPr="00323FDB" w:rsidRDefault="00C611E4" w:rsidP="00E10688">
      <w:pPr>
        <w:pStyle w:val="BodyText"/>
      </w:pPr>
      <w:r w:rsidRPr="00323FDB">
        <w:t xml:space="preserve">The PCD Communicate PCD data-SOAP transaction is specified in the PCHA H.812.1 Observation Upload specification which references the </w:t>
      </w:r>
      <w:proofErr w:type="spellStart"/>
      <w:r w:rsidRPr="00323FDB">
        <w:t>CommunicatePCDData</w:t>
      </w:r>
      <w:proofErr w:type="spellEnd"/>
      <w:r w:rsidRPr="00323FDB">
        <w:t xml:space="preserve"> SOAP action in </w:t>
      </w:r>
      <w:bookmarkStart w:id="1044" w:name="OLE_LINK9"/>
      <w:bookmarkStart w:id="1045" w:name="OLE_LINK10"/>
      <w:bookmarkStart w:id="1046" w:name="OLE_LINK11"/>
      <w:r w:rsidRPr="00323FDB">
        <w:t xml:space="preserve">PCD </w:t>
      </w:r>
      <w:r w:rsidR="00CA7D1E">
        <w:t>TF-1to3</w:t>
      </w:r>
      <w:bookmarkEnd w:id="1044"/>
      <w:bookmarkEnd w:id="1045"/>
      <w:bookmarkEnd w:id="1046"/>
      <w:r w:rsidR="00CA7D1E">
        <w:t>.</w:t>
      </w:r>
    </w:p>
    <w:p w14:paraId="5D291EC6" w14:textId="26F20DA0" w:rsidR="00C611E4" w:rsidRPr="00323FDB" w:rsidRDefault="00C611E4" w:rsidP="00C611E4">
      <w:pPr>
        <w:pStyle w:val="Heading3"/>
        <w:numPr>
          <w:ilvl w:val="0"/>
          <w:numId w:val="0"/>
        </w:numPr>
        <w:rPr>
          <w:noProof w:val="0"/>
        </w:rPr>
      </w:pPr>
      <w:bookmarkStart w:id="1047" w:name="_Toc424048808"/>
      <w:proofErr w:type="gramStart"/>
      <w:r w:rsidRPr="00323FDB">
        <w:rPr>
          <w:noProof w:val="0"/>
        </w:rPr>
        <w:t>3.</w:t>
      </w:r>
      <w:proofErr w:type="gramEnd"/>
      <w:del w:id="1048" w:author="smm" w:date="2015-07-07T16:08:00Z">
        <w:r w:rsidRPr="00323FDB" w:rsidDel="0063778C">
          <w:rPr>
            <w:noProof w:val="0"/>
          </w:rPr>
          <w:delText>ZA</w:delText>
        </w:r>
      </w:del>
      <w:ins w:id="1049" w:author="smm" w:date="2015-07-07T16:08:00Z">
        <w:r w:rsidR="0063778C">
          <w:rPr>
            <w:noProof w:val="0"/>
          </w:rPr>
          <w:t>14</w:t>
        </w:r>
      </w:ins>
      <w:r w:rsidRPr="00323FDB">
        <w:rPr>
          <w:noProof w:val="0"/>
        </w:rPr>
        <w:t>.4 Interaction Diagram</w:t>
      </w:r>
      <w:bookmarkEnd w:id="1047"/>
    </w:p>
    <w:p w14:paraId="0D8E7344" w14:textId="2DFBDC75" w:rsidR="00C611E4" w:rsidRPr="00CA7D1E" w:rsidRDefault="00C611E4" w:rsidP="00CA7D1E">
      <w:pPr>
        <w:pStyle w:val="BodyText"/>
      </w:pPr>
      <w:r w:rsidRPr="00CA7D1E">
        <w:t xml:space="preserve">The </w:t>
      </w:r>
      <w:r w:rsidR="00CA7D1E" w:rsidRPr="00CA7D1E">
        <w:t>f</w:t>
      </w:r>
      <w:r w:rsidR="00412CAF" w:rsidRPr="00CA7D1E">
        <w:t>igure</w:t>
      </w:r>
      <w:r w:rsidRPr="00CA7D1E">
        <w:t xml:space="preserve"> below illustrates the Communicate PCD Data-SOAP transaction. The transaction requires an out-of-band action to obtain a SAML2.0 authentication token.</w:t>
      </w:r>
    </w:p>
    <w:p w14:paraId="2CE8A94F" w14:textId="77777777" w:rsidR="00C611E4" w:rsidRPr="00323FDB" w:rsidRDefault="00C611E4" w:rsidP="00C611E4">
      <w:pPr>
        <w:pStyle w:val="BodyText"/>
      </w:pPr>
      <w:r w:rsidRPr="00323FDB">
        <w:rPr>
          <w:noProof/>
        </w:rPr>
        <w:lastRenderedPageBreak/>
        <mc:AlternateContent>
          <mc:Choice Requires="wpc">
            <w:drawing>
              <wp:inline distT="0" distB="0" distL="0" distR="0" wp14:anchorId="05B99E9D" wp14:editId="1749E17B">
                <wp:extent cx="5981414" cy="2708824"/>
                <wp:effectExtent l="0" t="0" r="0" b="0"/>
                <wp:docPr id="431" name="Canvas 4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4" name="Text Box 167"/>
                        <wps:cNvSpPr txBox="1">
                          <a:spLocks noChangeArrowheads="1"/>
                        </wps:cNvSpPr>
                        <wps:spPr bwMode="auto">
                          <a:xfrm>
                            <a:off x="3210596" y="28635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F9971" w14:textId="77777777" w:rsidR="004E3754" w:rsidRPr="007C1AAC" w:rsidRDefault="004E3754" w:rsidP="00C611E4">
                              <w:pPr>
                                <w:jc w:val="center"/>
                                <w:rPr>
                                  <w:sz w:val="22"/>
                                  <w:szCs w:val="22"/>
                                </w:rPr>
                              </w:pPr>
                              <w:r>
                                <w:rPr>
                                  <w:sz w:val="18"/>
                                </w:rPr>
                                <w:t>Device Observation Consumer</w:t>
                              </w:r>
                            </w:p>
                          </w:txbxContent>
                        </wps:txbx>
                        <wps:bodyPr rot="0" vert="horz" wrap="square" lIns="91440" tIns="45720" rIns="91440" bIns="45720" anchor="t" anchorCtr="0" upright="1">
                          <a:noAutofit/>
                        </wps:bodyPr>
                      </wps:wsp>
                      <wps:wsp>
                        <wps:cNvPr id="200734" name="Text Box 160"/>
                        <wps:cNvSpPr txBox="1">
                          <a:spLocks noChangeArrowheads="1"/>
                        </wps:cNvSpPr>
                        <wps:spPr bwMode="auto">
                          <a:xfrm>
                            <a:off x="1719958" y="299392"/>
                            <a:ext cx="914400" cy="6136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B88780" w14:textId="77777777" w:rsidR="004E3754" w:rsidRDefault="004E3754" w:rsidP="00C611E4">
                              <w:pPr>
                                <w:jc w:val="center"/>
                                <w:rPr>
                                  <w:sz w:val="18"/>
                                </w:rPr>
                              </w:pPr>
                              <w:r>
                                <w:rPr>
                                  <w:sz w:val="18"/>
                                </w:rPr>
                                <w:t>Device Observation Reporter</w:t>
                              </w:r>
                            </w:p>
                            <w:p w14:paraId="5F330447" w14:textId="77777777" w:rsidR="004E3754" w:rsidRDefault="004E3754" w:rsidP="00C611E4">
                              <w:pPr>
                                <w:jc w:val="center"/>
                                <w:rPr>
                                  <w:sz w:val="18"/>
                                </w:rPr>
                              </w:pPr>
                            </w:p>
                            <w:p w14:paraId="433807BC" w14:textId="77777777" w:rsidR="004E3754" w:rsidRDefault="004E3754" w:rsidP="00C611E4">
                              <w:pPr>
                                <w:jc w:val="center"/>
                                <w:rPr>
                                  <w:sz w:val="18"/>
                                </w:rPr>
                              </w:pPr>
                            </w:p>
                            <w:p w14:paraId="578D9F5F" w14:textId="77777777" w:rsidR="004E3754" w:rsidRDefault="004E3754" w:rsidP="00C611E4"/>
                            <w:p w14:paraId="6F27E4D0" w14:textId="77777777" w:rsidR="004E3754" w:rsidRPr="007C1AAC" w:rsidRDefault="004E3754" w:rsidP="00C611E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00739" name="Line 161"/>
                        <wps:cNvCnPr>
                          <a:cxnSpLocks noChangeShapeType="1"/>
                          <a:stCxn id="200734" idx="2"/>
                        </wps:cNvCnPr>
                        <wps:spPr bwMode="auto">
                          <a:xfrm>
                            <a:off x="2177158" y="913010"/>
                            <a:ext cx="7351" cy="1322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5" name="Text Box 162"/>
                        <wps:cNvSpPr txBox="1">
                          <a:spLocks noChangeArrowheads="1"/>
                        </wps:cNvSpPr>
                        <wps:spPr bwMode="auto">
                          <a:xfrm>
                            <a:off x="2517519" y="1094904"/>
                            <a:ext cx="804529" cy="47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0EFE2" w14:textId="77777777" w:rsidR="004E3754" w:rsidRPr="00744EBF" w:rsidRDefault="004E3754" w:rsidP="00C611E4">
                              <w:pPr>
                                <w:jc w:val="center"/>
                                <w:rPr>
                                  <w:sz w:val="18"/>
                                  <w:szCs w:val="18"/>
                                </w:rPr>
                              </w:pPr>
                              <w:r w:rsidRPr="00744EBF">
                                <w:rPr>
                                  <w:sz w:val="18"/>
                                  <w:szCs w:val="18"/>
                                </w:rPr>
                                <w:t>Communicate PCD data</w:t>
                              </w:r>
                              <w:r>
                                <w:rPr>
                                  <w:sz w:val="18"/>
                                  <w:szCs w:val="18"/>
                                </w:rPr>
                                <w:t>-SOAP</w:t>
                              </w:r>
                            </w:p>
                          </w:txbxContent>
                        </wps:txbx>
                        <wps:bodyPr rot="0" vert="horz" wrap="square" lIns="0" tIns="0" rIns="0" bIns="0" anchor="t" anchorCtr="0" upright="1">
                          <a:noAutofit/>
                        </wps:bodyPr>
                      </wps:wsp>
                      <wps:wsp>
                        <wps:cNvPr id="327" name="Line 163"/>
                        <wps:cNvCnPr>
                          <a:cxnSpLocks noChangeShapeType="1"/>
                        </wps:cNvCnPr>
                        <wps:spPr bwMode="auto">
                          <a:xfrm>
                            <a:off x="3664713" y="837158"/>
                            <a:ext cx="0" cy="139868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8" name="Rectangle 164"/>
                        <wps:cNvSpPr>
                          <a:spLocks noChangeArrowheads="1"/>
                        </wps:cNvSpPr>
                        <wps:spPr bwMode="auto">
                          <a:xfrm>
                            <a:off x="2112291" y="920952"/>
                            <a:ext cx="169545" cy="1170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2" name="Rectangle 165"/>
                        <wps:cNvSpPr>
                          <a:spLocks noChangeArrowheads="1"/>
                        </wps:cNvSpPr>
                        <wps:spPr bwMode="auto">
                          <a:xfrm>
                            <a:off x="3572192" y="920952"/>
                            <a:ext cx="203835" cy="11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Line 166"/>
                        <wps:cNvCnPr>
                          <a:cxnSpLocks noChangeShapeType="1"/>
                        </wps:cNvCnPr>
                        <wps:spPr bwMode="auto">
                          <a:xfrm>
                            <a:off x="2293310" y="1433897"/>
                            <a:ext cx="12626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6" name="Line 168"/>
                        <wps:cNvCnPr>
                          <a:cxnSpLocks noChangeShapeType="1"/>
                        </wps:cNvCnPr>
                        <wps:spPr bwMode="auto">
                          <a:xfrm flipH="1" flipV="1">
                            <a:off x="2293311" y="1905027"/>
                            <a:ext cx="1262434"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Text Box 169"/>
                        <wps:cNvSpPr txBox="1">
                          <a:spLocks noChangeArrowheads="1"/>
                        </wps:cNvSpPr>
                        <wps:spPr bwMode="auto">
                          <a:xfrm>
                            <a:off x="2675676" y="1656905"/>
                            <a:ext cx="57541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71886" w14:textId="77777777" w:rsidR="004E3754" w:rsidRPr="007C1AAC" w:rsidRDefault="004E3754" w:rsidP="00C611E4">
                              <w:pPr>
                                <w:rPr>
                                  <w:sz w:val="22"/>
                                  <w:szCs w:val="22"/>
                                </w:rPr>
                              </w:pPr>
                              <w:r>
                                <w:rPr>
                                  <w:sz w:val="22"/>
                                  <w:szCs w:val="22"/>
                                </w:rPr>
                                <w:t>Response</w:t>
                              </w:r>
                            </w:p>
                            <w:p w14:paraId="66749249" w14:textId="77777777" w:rsidR="004E3754" w:rsidRDefault="004E3754" w:rsidP="00C611E4"/>
                            <w:p w14:paraId="211CF0E9" w14:textId="77777777" w:rsidR="004E3754" w:rsidRPr="007C1AAC" w:rsidRDefault="004E3754"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382" name="Oval 382"/>
                        <wps:cNvSpPr/>
                        <wps:spPr>
                          <a:xfrm>
                            <a:off x="2517444" y="466531"/>
                            <a:ext cx="804507" cy="518070"/>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9AECD73" w14:textId="77777777" w:rsidR="004E3754" w:rsidRPr="00744EBF" w:rsidRDefault="004E3754"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3" name="Straight Arrow Connector 383"/>
                        <wps:cNvCnPr>
                          <a:stCxn id="382" idx="3"/>
                        </wps:cNvCnPr>
                        <wps:spPr>
                          <a:xfrm flipH="1">
                            <a:off x="2293274" y="908731"/>
                            <a:ext cx="341987" cy="1629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 Box 169"/>
                        <wps:cNvSpPr txBox="1">
                          <a:spLocks noChangeArrowheads="1"/>
                        </wps:cNvSpPr>
                        <wps:spPr bwMode="auto">
                          <a:xfrm>
                            <a:off x="2592445" y="2293724"/>
                            <a:ext cx="838669"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2B50F" w14:textId="77777777" w:rsidR="004E3754" w:rsidRPr="007C1AAC" w:rsidRDefault="004E3754" w:rsidP="00C611E4">
                              <w:pPr>
                                <w:rPr>
                                  <w:sz w:val="22"/>
                                  <w:szCs w:val="22"/>
                                </w:rPr>
                              </w:pPr>
                              <w:r>
                                <w:rPr>
                                  <w:sz w:val="22"/>
                                  <w:szCs w:val="22"/>
                                </w:rPr>
                                <w:t>Web Services</w:t>
                              </w:r>
                            </w:p>
                            <w:p w14:paraId="3518FE54" w14:textId="77777777" w:rsidR="004E3754" w:rsidRDefault="004E3754" w:rsidP="00C611E4"/>
                            <w:p w14:paraId="1AE1BC5A" w14:textId="77777777" w:rsidR="004E3754" w:rsidRPr="007C1AAC" w:rsidRDefault="004E3754"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05B99E9D" id="Canvas 431" o:spid="_x0000_s1365"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">
                <v:shape id="_x0000_s1366" type="#_x0000_t75" style="position:absolute;width:59810;height:27082;visibility:visible;mso-wrap-style:square">
                  <v:fill o:detectmouseclick="t"/>
                  <v:path o:connecttype="none"/>
                </v:shape>
                <v:shape id="Text Box 167" o:spid="_x0000_s1367" type="#_x0000_t202" style="position:absolute;left:32105;top:2863;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c8MA&#10;AADcAAAADwAAAGRycy9kb3ducmV2LnhtbESP3YrCMBSE7xd8h3CEvVlsqvjbNYouKN768wCnzbEt&#10;25yUJtr69kYQvBxm5htmue5MJe7UuNKygmEUgyDOrC45V3A57wZzEM4ja6wsk4IHOVivel9LTLRt&#10;+Uj3k89FgLBLUEHhfZ1I6bKCDLrI1sTBu9rGoA+yyaVusA1wU8lRHE+lwZLDQoE1/RWU/Z9uRsH1&#10;0P5MFm2695fZcTzdYjlL7UOp7363+QXhqfOf8Lt90ApGkzG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Hc8MAAADcAAAADwAAAAAAAAAAAAAAAACYAgAAZHJzL2Rv&#10;d25yZXYueG1sUEsFBgAAAAAEAAQA9QAAAIgDAAAAAA==&#10;" stroked="f">
                  <v:textbox>
                    <w:txbxContent>
                      <w:p w14:paraId="78FF9971" w14:textId="77777777" w:rsidR="004E3754" w:rsidRPr="007C1AAC" w:rsidRDefault="004E3754" w:rsidP="00C611E4">
                        <w:pPr>
                          <w:jc w:val="center"/>
                          <w:rPr>
                            <w:sz w:val="22"/>
                            <w:szCs w:val="22"/>
                          </w:rPr>
                        </w:pPr>
                        <w:r>
                          <w:rPr>
                            <w:sz w:val="18"/>
                          </w:rPr>
                          <w:t>Device Observation Consumer</w:t>
                        </w:r>
                      </w:p>
                    </w:txbxContent>
                  </v:textbox>
                </v:shape>
                <v:shape id="Text Box 160" o:spid="_x0000_s1368" type="#_x0000_t202" style="position:absolute;left:17199;top:2993;width:9144;height:6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nKcYA&#10;AADfAAAADwAAAGRycy9kb3ducmV2LnhtbESP0WrCQBRE34X+w3ILfZG6aWuTGrMRFVp8TeoHXLPX&#10;JDR7N2RXE/++Wyj4OMzMGSbbTKYTVxpca1nByyICQVxZ3XKt4Pj9+fwBwnlkjZ1lUnAjB5v8YZZh&#10;qu3IBV1LX4sAYZeigsb7PpXSVQ0ZdAvbEwfvbAeDPsihlnrAMcBNJ1+jKJYGWw4LDfa0b6j6KS9G&#10;wfkwzt9X4+nLH5NiGe+wTU72ptTT47Rdg/A0+Xv4v33QCgIxeVvC35/wBW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nKcYAAADfAAAADwAAAAAAAAAAAAAAAACYAgAAZHJz&#10;L2Rvd25yZXYueG1sUEsFBgAAAAAEAAQA9QAAAIsDAAAAAA==&#10;" stroked="f">
                  <v:textbox>
                    <w:txbxContent>
                      <w:p w14:paraId="41B88780" w14:textId="77777777" w:rsidR="004E3754" w:rsidRDefault="004E3754" w:rsidP="00C611E4">
                        <w:pPr>
                          <w:jc w:val="center"/>
                          <w:rPr>
                            <w:sz w:val="18"/>
                          </w:rPr>
                        </w:pPr>
                        <w:r>
                          <w:rPr>
                            <w:sz w:val="18"/>
                          </w:rPr>
                          <w:t>Device Observation Reporter</w:t>
                        </w:r>
                      </w:p>
                      <w:p w14:paraId="5F330447" w14:textId="77777777" w:rsidR="004E3754" w:rsidRDefault="004E3754" w:rsidP="00C611E4">
                        <w:pPr>
                          <w:jc w:val="center"/>
                          <w:rPr>
                            <w:sz w:val="18"/>
                          </w:rPr>
                        </w:pPr>
                      </w:p>
                      <w:p w14:paraId="433807BC" w14:textId="77777777" w:rsidR="004E3754" w:rsidRDefault="004E3754" w:rsidP="00C611E4">
                        <w:pPr>
                          <w:jc w:val="center"/>
                          <w:rPr>
                            <w:sz w:val="18"/>
                          </w:rPr>
                        </w:pPr>
                      </w:p>
                      <w:p w14:paraId="578D9F5F" w14:textId="77777777" w:rsidR="004E3754" w:rsidRDefault="004E3754" w:rsidP="00C611E4"/>
                      <w:p w14:paraId="6F27E4D0" w14:textId="77777777" w:rsidR="004E3754" w:rsidRPr="007C1AAC" w:rsidRDefault="004E3754" w:rsidP="00C611E4">
                        <w:pPr>
                          <w:jc w:val="center"/>
                          <w:rPr>
                            <w:sz w:val="22"/>
                            <w:szCs w:val="22"/>
                          </w:rPr>
                        </w:pPr>
                        <w:r w:rsidRPr="007C1AAC">
                          <w:rPr>
                            <w:sz w:val="22"/>
                            <w:szCs w:val="22"/>
                          </w:rPr>
                          <w:t>A</w:t>
                        </w:r>
                        <w:r>
                          <w:rPr>
                            <w:sz w:val="22"/>
                            <w:szCs w:val="22"/>
                          </w:rPr>
                          <w:t>ctor A</w:t>
                        </w:r>
                      </w:p>
                    </w:txbxContent>
                  </v:textbox>
                </v:shape>
                <v:line id="Line 161" o:spid="_x0000_s1369" style="position:absolute;visibility:visible;mso-wrap-style:square" from="21771,9130" to="21845,2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JBvscAAADfAAAADwAAAGRycy9kb3ducmV2LnhtbESPT2vCQBTE70K/w/IKvdVNFbSmrlIK&#10;AQ/+wVh6fmSfSWr2bbK7jem37woFj8PM/IZZrgfTiJ6cry0reBknIIgLq2suFXyesudXED4ga2ws&#10;k4Jf8rBePYyWmGp75SP1eShFhLBPUUEVQptK6YuKDPqxbYmjd7bOYIjSlVI7vEa4aeQkSWbSYM1x&#10;ocKWPioqLvmPibtFuXXd1/dl2Jx326zjfrE/HZR6ehze30AEGsI9/N/eaAWROJ8u4PYnfgG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wkG+xwAAAN8AAAAPAAAAAAAA&#10;AAAAAAAAAKECAABkcnMvZG93bnJldi54bWxQSwUGAAAAAAQABAD5AAAAlQMAAAAA&#10;">
                  <v:stroke dashstyle="dash"/>
                </v:line>
                <v:shape id="Text Box 162" o:spid="_x0000_s1370" type="#_x0000_t202" style="position:absolute;left:25175;top:10949;width:8045;height:4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0GMcA&#10;AADfAAAADwAAAGRycy9kb3ducmV2LnhtbESPQWvCQBSE70L/w/IK3nTTgramWUVKBaFQjPHg8Zl9&#10;SRazb9Psqum/7wqFHoeZ+YbJVoNtxZV6bxwreJomIIhLpw3XCg7FZvIKwgdkja1jUvBDHlbLh1GG&#10;qXY3zum6D7WIEPYpKmhC6FIpfdmQRT91HXH0KtdbDFH2tdQ93iLctvI5SebSouG40GBH7w2V5/3F&#10;KlgfOf8w31+nXV7lpigWCX/Oz0qNH4f1G4hAQ/gP/7W3WkEkvsxmcP8Tv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49BjHAAAA3wAAAA8AAAAAAAAAAAAAAAAAmAIAAGRy&#10;cy9kb3ducmV2LnhtbFBLBQYAAAAABAAEAPUAAACMAwAAAAA=&#10;" filled="f" stroked="f">
                  <v:textbox inset="0,0,0,0">
                    <w:txbxContent>
                      <w:p w14:paraId="5BD0EFE2" w14:textId="77777777" w:rsidR="004E3754" w:rsidRPr="00744EBF" w:rsidRDefault="004E3754" w:rsidP="00C611E4">
                        <w:pPr>
                          <w:jc w:val="center"/>
                          <w:rPr>
                            <w:sz w:val="18"/>
                            <w:szCs w:val="18"/>
                          </w:rPr>
                        </w:pPr>
                        <w:r w:rsidRPr="00744EBF">
                          <w:rPr>
                            <w:sz w:val="18"/>
                            <w:szCs w:val="18"/>
                          </w:rPr>
                          <w:t>Communicate PCD data</w:t>
                        </w:r>
                        <w:r>
                          <w:rPr>
                            <w:sz w:val="18"/>
                            <w:szCs w:val="18"/>
                          </w:rPr>
                          <w:t>-SOAP</w:t>
                        </w:r>
                      </w:p>
                    </w:txbxContent>
                  </v:textbox>
                </v:shape>
                <v:line id="Line 163" o:spid="_x0000_s1371" style="position:absolute;visibility:visible;mso-wrap-style:square" from="36647,8371" to="36647,2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6P8QAAADcAAAADwAAAGRycy9kb3ducmV2LnhtbESPS2sCMRSF94X+h3AL3WmmCraOE6UI&#10;ggttUYvry+TOQyc3Y5KO4783BaHLw3l8nGzRm0Z05HxtWcHbMAFBnFtdc6ng57AafIDwAVljY5kU&#10;3MjDYv78lGGq7ZV31O1DKeII+xQVVCG0qZQ+r8igH9qWOHqFdQZDlK6U2uE1jptGjpJkIg3WHAkV&#10;trSsKD/vf03k5uXGXY6nc78utpvVhbvp1+FbqdeX/nMGIlAf/sOP9lorGI/e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vo/xAAAANwAAAAPAAAAAAAAAAAA&#10;AAAAAKECAABkcnMvZG93bnJldi54bWxQSwUGAAAAAAQABAD5AAAAkgMAAAAA&#10;">
                  <v:stroke dashstyle="dash"/>
                </v:line>
                <v:rect id="Rectangle 164" o:spid="_x0000_s1372" style="position:absolute;left:21122;top:9209;width:1696;height:11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BFcIA&#10;AADcAAAADwAAAGRycy9kb3ducmV2LnhtbERPPW/CMBDdkfofrKvUDZwGqYIUE6FWqdoRwsJ2jY8k&#10;EJ8j2wlpf309VGJ8et+bfDKdGMn51rKC50UCgriyuuVawbEs5isQPiBr7CyTgh/ykG8fZhvMtL3x&#10;nsZDqEUMYZ+hgiaEPpPSVw0Z9AvbE0fubJ3BEKGrpXZ4i+Gmk2mSvEiDLceGBnt6a6i6Hgaj4LtN&#10;j/i7Lz8Ssy6W4WsqL8PpXamnx2n3CiLQFO7if/enVrBM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EEVwgAAANwAAAAPAAAAAAAAAAAAAAAAAJgCAABkcnMvZG93&#10;bnJldi54bWxQSwUGAAAAAAQABAD1AAAAhwMAAAAA&#10;"/>
                <v:rect id="Rectangle 165" o:spid="_x0000_s1373" style="position:absolute;left:35721;top:9209;width:2039;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FgsUA&#10;AADcAAAADwAAAGRycy9kb3ducmV2LnhtbESPT2vCQBTE70K/w/IKvenGSKW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gWCxQAAANwAAAAPAAAAAAAAAAAAAAAAAJgCAABkcnMv&#10;ZG93bnJldi54bWxQSwUGAAAAAAQABAD1AAAAigMAAAAA&#10;"/>
                <v:line id="Line 166" o:spid="_x0000_s1374" style="position:absolute;visibility:visible;mso-wrap-style:square" from="22933,14338" to="35559,14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EyLsUAAADcAAAADwAAAGRycy9kb3ducmV2LnhtbESPT2sCMRTE7wW/Q3iCt5pVserWKOJS&#10;6MEW/EPPr5vXzeLmZdmka/rtTaHQ4zAzv2HW22gb0VPna8cKJuMMBHHpdM2Vgsv55XEJwgdkjY1j&#10;UvBDHrabwcMac+1ufKT+FCqRIOxzVGBCaHMpfWnIoh+7ljh5X66zGJLsKqk7vCW4beQ0y56kxZrT&#10;gsGW9obK6+nbKliY4igXsjic34u+nqziW/z4XCk1GsbdM4hAMfyH/9qvWsFsPoffM+k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EyLsUAAADcAAAADwAAAAAAAAAA&#10;AAAAAAChAgAAZHJzL2Rvd25yZXYueG1sUEsFBgAAAAAEAAQA+QAAAJMDAAAAAA==&#10;">
                  <v:stroke endarrow="block"/>
                </v:line>
                <v:line id="Line 168" o:spid="_x0000_s1375" style="position:absolute;flip:x y;visibility:visible;mso-wrap-style:square" from="22933,19050" to="35557,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V72sUAAADcAAAADwAAAGRycy9kb3ducmV2LnhtbESPQWvCQBSE74X+h+UJvenGlgaNrlKE&#10;Qg9e1FKvL9lnNpp9m2TXmP77riD0OMzMN8xyPdha9NT5yrGC6SQBQVw4XXGp4PvwOZ6B8AFZY+2Y&#10;FPySh/Xq+WmJmXY33lG/D6WIEPYZKjAhNJmUvjBk0U9cQxy9k+sshii7UuoObxFua/maJKm0WHFc&#10;MNjQxlBx2V+tgj6/Ts8/293F58d2ns9Mu9m2qVIvo+FjASLQEP7Dj/aXVvD2nsL9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V72sUAAADcAAAADwAAAAAAAAAA&#10;AAAAAAChAgAAZHJzL2Rvd25yZXYueG1sUEsFBgAAAAAEAAQA+QAAAJMDAAAAAA==&#10;">
                  <v:stroke endarrow="block"/>
                </v:line>
                <v:shape id="Text Box 169" o:spid="_x0000_s1376" type="#_x0000_t202" style="position:absolute;left:26756;top:16569;width:5754;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Zz8UA&#10;AADcAAAADwAAAGRycy9kb3ducmV2LnhtbESPQWvCQBSE74X+h+UVems2VhB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ZnPxQAAANwAAAAPAAAAAAAAAAAAAAAAAJgCAABkcnMv&#10;ZG93bnJldi54bWxQSwUGAAAAAAQABAD1AAAAigMAAAAA&#10;" filled="f" stroked="f">
                  <v:textbox inset="0,0,0,0">
                    <w:txbxContent>
                      <w:p w14:paraId="14F71886" w14:textId="77777777" w:rsidR="004E3754" w:rsidRPr="007C1AAC" w:rsidRDefault="004E3754" w:rsidP="00C611E4">
                        <w:pPr>
                          <w:rPr>
                            <w:sz w:val="22"/>
                            <w:szCs w:val="22"/>
                          </w:rPr>
                        </w:pPr>
                        <w:r>
                          <w:rPr>
                            <w:sz w:val="22"/>
                            <w:szCs w:val="22"/>
                          </w:rPr>
                          <w:t>Response</w:t>
                        </w:r>
                      </w:p>
                      <w:p w14:paraId="66749249" w14:textId="77777777" w:rsidR="004E3754" w:rsidRDefault="004E3754" w:rsidP="00C611E4"/>
                      <w:p w14:paraId="211CF0E9" w14:textId="77777777" w:rsidR="004E3754" w:rsidRPr="007C1AAC" w:rsidRDefault="004E3754" w:rsidP="00C611E4">
                        <w:pPr>
                          <w:rPr>
                            <w:sz w:val="22"/>
                            <w:szCs w:val="22"/>
                          </w:rPr>
                        </w:pPr>
                        <w:r>
                          <w:rPr>
                            <w:sz w:val="22"/>
                            <w:szCs w:val="22"/>
                          </w:rPr>
                          <w:t xml:space="preserve">Message </w:t>
                        </w:r>
                        <w:r w:rsidRPr="007C1AAC">
                          <w:rPr>
                            <w:sz w:val="22"/>
                            <w:szCs w:val="22"/>
                          </w:rPr>
                          <w:t>2</w:t>
                        </w:r>
                      </w:p>
                    </w:txbxContent>
                  </v:textbox>
                </v:shape>
                <v:oval id="Oval 382" o:spid="_x0000_s1377" style="position:absolute;left:25174;top:4665;width:8045;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89dMQA&#10;AADcAAAADwAAAGRycy9kb3ducmV2LnhtbESPQWvCQBSE74X+h+UVvNWNCmJTVymlBS8KJtLzI/u6&#10;iWbfht01if31XaHQ4zAz3zDr7Whb0ZMPjWMFs2kGgrhyumGj4FR+Pq9AhIissXVMCm4UYLt5fFhj&#10;rt3AR+qLaESCcMhRQR1jl0sZqposhqnriJP37bzFmKQ3UnscEty2cp5lS2mx4bRQY0fvNVWX4moV&#10;mJ/+8GLK/ccw60r7tbsWfPaFUpOn8e0VRKQx/of/2jutYLGaw/1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PXTEAAAA3AAAAA8AAAAAAAAAAAAAAAAAmAIAAGRycy9k&#10;b3ducmV2LnhtbFBLBQYAAAAABAAEAPUAAACJAwAAAAA=&#10;" filled="f" strokecolor="black [3213]" strokeweight=".5pt">
                  <v:stroke dashstyle="1 1" joinstyle="miter"/>
                  <v:textbox inset="0,0,0,0">
                    <w:txbxContent>
                      <w:p w14:paraId="79AECD73" w14:textId="77777777" w:rsidR="004E3754" w:rsidRPr="00744EBF" w:rsidRDefault="004E3754"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v:textbox>
                </v:oval>
                <v:shape id="Straight Arrow Connector 383" o:spid="_x0000_s1378" type="#_x0000_t32" style="position:absolute;left:22932;top:9087;width:3420;height:16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qDasQAAADcAAAADwAAAGRycy9kb3ducmV2LnhtbESP0YrCMBRE3xf8h3AFX2RNVFilaxQR&#10;FUUUVvcDLs21LTY3tYla/94IC/s4zMwZZjJrbCnuVPvCsYZ+T4EgTp0pONPwe1p9jkH4gGywdEwa&#10;nuRhNm19TDAx7sE/dD+GTEQI+wQ15CFUiZQ+zcmi77mKOHpnV1sMUdaZNDU+ItyWcqDUl7RYcFzI&#10;saJFTunleLMa7HK9GTXd575ry+vJ7LzaHoLSutNu5t8gAjXhP/zX3hgNw/EQ3mfiEZ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oNqxAAAANwAAAAPAAAAAAAAAAAA&#10;AAAAAKECAABkcnMvZG93bnJldi54bWxQSwUGAAAAAAQABAD5AAAAkgMAAAAA&#10;" strokecolor="black [3213]" strokeweight=".5pt">
                  <v:stroke endarrow="block" joinstyle="miter"/>
                </v:shape>
                <v:shape id="Text Box 169" o:spid="_x0000_s1379" type="#_x0000_t202" style="position:absolute;left:25924;top:22937;width:83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OiDcEA&#10;AADcAAAADwAAAGRycy9kb3ducmV2LnhtbERPTYvCMBC9L/gfwgje1lQR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zog3BAAAA3AAAAA8AAAAAAAAAAAAAAAAAmAIAAGRycy9kb3du&#10;cmV2LnhtbFBLBQYAAAAABAAEAPUAAACGAwAAAAA=&#10;" filled="f" stroked="f">
                  <v:textbox inset="0,0,0,0">
                    <w:txbxContent>
                      <w:p w14:paraId="77F2B50F" w14:textId="77777777" w:rsidR="004E3754" w:rsidRPr="007C1AAC" w:rsidRDefault="004E3754" w:rsidP="00C611E4">
                        <w:pPr>
                          <w:rPr>
                            <w:sz w:val="22"/>
                            <w:szCs w:val="22"/>
                          </w:rPr>
                        </w:pPr>
                        <w:r>
                          <w:rPr>
                            <w:sz w:val="22"/>
                            <w:szCs w:val="22"/>
                          </w:rPr>
                          <w:t>Web Services</w:t>
                        </w:r>
                      </w:p>
                      <w:p w14:paraId="3518FE54" w14:textId="77777777" w:rsidR="004E3754" w:rsidRDefault="004E3754" w:rsidP="00C611E4"/>
                      <w:p w14:paraId="1AE1BC5A" w14:textId="77777777" w:rsidR="004E3754" w:rsidRPr="007C1AAC" w:rsidRDefault="004E3754" w:rsidP="00C611E4">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74B3F89D" w14:textId="0A65E921" w:rsidR="00C611E4" w:rsidRPr="00323FDB" w:rsidRDefault="00CA7D1E" w:rsidP="00E10688">
      <w:pPr>
        <w:pStyle w:val="FigureTitle"/>
      </w:pPr>
      <w:r>
        <w:t>Figure 3.</w:t>
      </w:r>
      <w:del w:id="1050" w:author="smm" w:date="2015-07-07T16:08:00Z">
        <w:r w:rsidDel="0063778C">
          <w:delText>ZA</w:delText>
        </w:r>
      </w:del>
      <w:ins w:id="1051" w:author="smm" w:date="2015-07-07T16:08:00Z">
        <w:r w:rsidR="0063778C">
          <w:t>14</w:t>
        </w:r>
      </w:ins>
      <w:r>
        <w:t>.4-1:</w:t>
      </w:r>
      <w:r w:rsidR="00FB445A">
        <w:t xml:space="preserve"> </w:t>
      </w:r>
      <w:r w:rsidR="00B25F36">
        <w:t>Communication</w:t>
      </w:r>
      <w:r w:rsidR="00FB445A">
        <w:t xml:space="preserve"> PCD-Data –</w:t>
      </w:r>
      <w:r w:rsidR="00B25F36">
        <w:t xml:space="preserve"> </w:t>
      </w:r>
      <w:r w:rsidR="00FB445A">
        <w:t xml:space="preserve">SOAP </w:t>
      </w:r>
      <w:r w:rsidR="00B25F36">
        <w:t>Transaction</w:t>
      </w:r>
      <w:r>
        <w:t xml:space="preserve"> </w:t>
      </w:r>
    </w:p>
    <w:p w14:paraId="587B5741" w14:textId="77777777" w:rsidR="00B25F36" w:rsidRDefault="00B25F36" w:rsidP="00E10688">
      <w:pPr>
        <w:pStyle w:val="BodyText"/>
      </w:pPr>
    </w:p>
    <w:p w14:paraId="5C02BDD9" w14:textId="28DBE750" w:rsidR="00C611E4" w:rsidRPr="00323FDB" w:rsidRDefault="00C611E4" w:rsidP="00C611E4">
      <w:pPr>
        <w:pStyle w:val="Heading4"/>
        <w:numPr>
          <w:ilvl w:val="0"/>
          <w:numId w:val="0"/>
        </w:numPr>
        <w:rPr>
          <w:noProof w:val="0"/>
        </w:rPr>
      </w:pPr>
      <w:bookmarkStart w:id="1052" w:name="_Toc424048809"/>
      <w:proofErr w:type="gramStart"/>
      <w:r w:rsidRPr="00323FDB">
        <w:rPr>
          <w:noProof w:val="0"/>
        </w:rPr>
        <w:t>3.</w:t>
      </w:r>
      <w:proofErr w:type="gramEnd"/>
      <w:del w:id="1053" w:author="smm" w:date="2015-07-07T16:08:00Z">
        <w:r w:rsidRPr="00323FDB" w:rsidDel="0063778C">
          <w:rPr>
            <w:noProof w:val="0"/>
          </w:rPr>
          <w:delText>ZA</w:delText>
        </w:r>
      </w:del>
      <w:ins w:id="1054" w:author="smm" w:date="2015-07-07T16:08:00Z">
        <w:r w:rsidR="0063778C">
          <w:rPr>
            <w:noProof w:val="0"/>
          </w:rPr>
          <w:t>14</w:t>
        </w:r>
      </w:ins>
      <w:r w:rsidRPr="00323FDB">
        <w:rPr>
          <w:noProof w:val="0"/>
        </w:rPr>
        <w:t>.</w:t>
      </w:r>
      <w:r w:rsidR="00666D1E" w:rsidRPr="00323FDB">
        <w:rPr>
          <w:noProof w:val="0"/>
        </w:rPr>
        <w:t>4.1</w:t>
      </w:r>
      <w:r w:rsidRPr="00323FDB">
        <w:rPr>
          <w:noProof w:val="0"/>
        </w:rPr>
        <w:t xml:space="preserve"> Communicate PCD Data-SOAP</w:t>
      </w:r>
      <w:bookmarkEnd w:id="1052"/>
      <w:r w:rsidRPr="00323FDB">
        <w:rPr>
          <w:noProof w:val="0"/>
        </w:rPr>
        <w:t xml:space="preserve"> </w:t>
      </w:r>
    </w:p>
    <w:p w14:paraId="703A123C" w14:textId="252C388B" w:rsidR="00C611E4" w:rsidRPr="00CA7D1E" w:rsidRDefault="00C611E4" w:rsidP="00CA7D1E">
      <w:pPr>
        <w:pStyle w:val="BodyText"/>
      </w:pPr>
      <w:r w:rsidRPr="00CA7D1E">
        <w:t xml:space="preserve">The Communicate PCD Data-SOAP transaction transfers a PCD-01 message in a </w:t>
      </w:r>
      <w:proofErr w:type="spellStart"/>
      <w:r w:rsidRPr="00CA7D1E">
        <w:t>CommunicatePDCData</w:t>
      </w:r>
      <w:proofErr w:type="spellEnd"/>
      <w:r w:rsidRPr="00CA7D1E">
        <w:t xml:space="preserve"> SOAP action over web services</w:t>
      </w:r>
      <w:r w:rsidR="00930D5B" w:rsidRPr="00CA7D1E">
        <w:t>.</w:t>
      </w:r>
      <w:r w:rsidRPr="00CA7D1E">
        <w:t xml:space="preserve"> </w:t>
      </w:r>
      <w:r w:rsidR="00930D5B" w:rsidRPr="00CA7D1E">
        <w:t>This transport</w:t>
      </w:r>
      <w:r w:rsidRPr="00CA7D1E">
        <w:t xml:space="preserve"> is specified in the </w:t>
      </w:r>
      <w:r w:rsidR="00CA7D1E" w:rsidRPr="00CA7D1E">
        <w:t>PCD TF-1to3</w:t>
      </w:r>
      <w:r w:rsidRPr="00CA7D1E">
        <w:t xml:space="preserve">. The PCHA H.812.1 Observation upload specification requires that the Device Observation Consumer </w:t>
      </w:r>
      <w:r w:rsidR="00F57B31">
        <w:t>Actor</w:t>
      </w:r>
      <w:r w:rsidRPr="00CA7D1E">
        <w:t xml:space="preserve"> support TLS security, SAML 2.0 authentication, and WS reliable messaging on th</w:t>
      </w:r>
      <w:r w:rsidR="00930D5B" w:rsidRPr="00CA7D1E">
        <w:t>is</w:t>
      </w:r>
      <w:r w:rsidRPr="00CA7D1E">
        <w:t xml:space="preserve"> web services transport. </w:t>
      </w:r>
      <w:r w:rsidR="00930D5B" w:rsidRPr="00CA7D1E">
        <w:t xml:space="preserve">The same requirements are placed upon the Device Observation Reporter except that </w:t>
      </w:r>
      <w:r w:rsidRPr="00CA7D1E">
        <w:t>Reliable messaging is optional. ATNA auditing is an option.</w:t>
      </w:r>
    </w:p>
    <w:p w14:paraId="7EDA70EB" w14:textId="5D692991" w:rsidR="00C611E4" w:rsidRPr="00CA7D1E" w:rsidRDefault="00C611E4" w:rsidP="00CA7D1E">
      <w:pPr>
        <w:pStyle w:val="BodyText"/>
      </w:pPr>
      <w:r w:rsidRPr="00CA7D1E">
        <w:t>It is this component of the message that transfers the measurement data as a PCD-01 message to the Device Observation Consumer. The security and authentication requirements are present since this transaction is not locally bound like the Communicate PCHA Data-* transactions and in this profile it is the transaction responsible for transferring the medical data from the remote location of the patient to an enterprise or third party server which can be located anywhere there is connectivity. Typically this would be the internet</w:t>
      </w:r>
      <w:r w:rsidR="00930D5B" w:rsidRPr="00CA7D1E">
        <w:t xml:space="preserve"> and the transaction could take place from exposed public networks</w:t>
      </w:r>
      <w:r w:rsidRPr="00CA7D1E">
        <w:t>.</w:t>
      </w:r>
    </w:p>
    <w:p w14:paraId="1D2AE195" w14:textId="4F5B4A7E" w:rsidR="00C611E4" w:rsidRPr="00CA7D1E" w:rsidRDefault="00C611E4" w:rsidP="00CA7D1E">
      <w:pPr>
        <w:pStyle w:val="BodyText"/>
      </w:pPr>
      <w:r w:rsidRPr="00CA7D1E">
        <w:t xml:space="preserve">Full on-the-wire examples of the SOAP transaction including requests for the SAML token </w:t>
      </w:r>
      <w:r w:rsidR="00930D5B" w:rsidRPr="00CA7D1E">
        <w:t>is</w:t>
      </w:r>
      <w:r w:rsidRPr="00CA7D1E">
        <w:t xml:space="preserve"> given in PCHA H 812.1 Observation Upload sections 8.10. </w:t>
      </w:r>
      <w:r w:rsidR="00964A1D" w:rsidRPr="00CA7D1E">
        <w:t xml:space="preserve">The example is repeated in Appendix K. </w:t>
      </w:r>
      <w:r w:rsidRPr="00CA7D1E">
        <w:t>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PCHA-compliant Bluetooth Low Energy devices. In addition to the generic mapping description, the PCHA H 812.1 Observation Upload has a set of tables that map the IEEE 11073 20601 device specialization attributes to metric OBX segments in Annex E.</w:t>
      </w:r>
    </w:p>
    <w:p w14:paraId="111CCE80" w14:textId="5501D184" w:rsidR="00C611E4" w:rsidRPr="00323FDB" w:rsidRDefault="00C611E4" w:rsidP="00C611E4">
      <w:pPr>
        <w:pStyle w:val="Heading5"/>
        <w:numPr>
          <w:ilvl w:val="0"/>
          <w:numId w:val="0"/>
        </w:numPr>
        <w:rPr>
          <w:noProof w:val="0"/>
        </w:rPr>
      </w:pPr>
      <w:bookmarkStart w:id="1055" w:name="_Toc424048810"/>
      <w:proofErr w:type="gramStart"/>
      <w:r w:rsidRPr="00323FDB">
        <w:rPr>
          <w:noProof w:val="0"/>
        </w:rPr>
        <w:lastRenderedPageBreak/>
        <w:t>3.</w:t>
      </w:r>
      <w:proofErr w:type="gramEnd"/>
      <w:del w:id="1056" w:author="smm" w:date="2015-07-07T16:08:00Z">
        <w:r w:rsidRPr="00323FDB" w:rsidDel="0063778C">
          <w:rPr>
            <w:noProof w:val="0"/>
          </w:rPr>
          <w:delText>Z</w:delText>
        </w:r>
        <w:r w:rsidR="00930D5B" w:rsidRPr="00323FDB" w:rsidDel="0063778C">
          <w:rPr>
            <w:noProof w:val="0"/>
          </w:rPr>
          <w:delText>A</w:delText>
        </w:r>
      </w:del>
      <w:ins w:id="1057" w:author="smm" w:date="2015-07-07T16:08:00Z">
        <w:r w:rsidR="0063778C">
          <w:rPr>
            <w:noProof w:val="0"/>
          </w:rPr>
          <w:t>14</w:t>
        </w:r>
      </w:ins>
      <w:r w:rsidRPr="00323FDB">
        <w:rPr>
          <w:noProof w:val="0"/>
        </w:rPr>
        <w:t>.</w:t>
      </w:r>
      <w:r w:rsidR="00666D1E" w:rsidRPr="00323FDB">
        <w:rPr>
          <w:noProof w:val="0"/>
        </w:rPr>
        <w:t>4.1.2</w:t>
      </w:r>
      <w:r w:rsidRPr="00323FDB">
        <w:rPr>
          <w:noProof w:val="0"/>
        </w:rPr>
        <w:t xml:space="preserve"> Trigger Events</w:t>
      </w:r>
      <w:bookmarkEnd w:id="1055"/>
    </w:p>
    <w:p w14:paraId="192AAEEA" w14:textId="2C81E6D4" w:rsidR="00C611E4" w:rsidRPr="00323FDB" w:rsidRDefault="00C611E4" w:rsidP="00C611E4">
      <w:pPr>
        <w:pStyle w:val="BodyText"/>
      </w:pPr>
      <w:r w:rsidRPr="00323FDB">
        <w:t xml:space="preserve">The typical trigger event is the passing of a collection of measurement data to the Device Observation Reporter </w:t>
      </w:r>
      <w:r w:rsidR="00F57B31">
        <w:t>Actor</w:t>
      </w:r>
      <w:r w:rsidRPr="00323FDB">
        <w:t>.</w:t>
      </w:r>
    </w:p>
    <w:p w14:paraId="1584F325" w14:textId="1F76E019" w:rsidR="00C611E4" w:rsidRPr="00323FDB" w:rsidRDefault="00C611E4" w:rsidP="00C611E4">
      <w:pPr>
        <w:pStyle w:val="Heading5"/>
        <w:numPr>
          <w:ilvl w:val="0"/>
          <w:numId w:val="0"/>
        </w:numPr>
        <w:rPr>
          <w:noProof w:val="0"/>
        </w:rPr>
      </w:pPr>
      <w:bookmarkStart w:id="1058" w:name="_Toc424048811"/>
      <w:proofErr w:type="gramStart"/>
      <w:r w:rsidRPr="00323FDB">
        <w:rPr>
          <w:noProof w:val="0"/>
        </w:rPr>
        <w:t>3.</w:t>
      </w:r>
      <w:proofErr w:type="gramEnd"/>
      <w:del w:id="1059" w:author="smm" w:date="2015-07-07T16:08:00Z">
        <w:r w:rsidRPr="00323FDB" w:rsidDel="0063778C">
          <w:rPr>
            <w:noProof w:val="0"/>
          </w:rPr>
          <w:delText>Z</w:delText>
        </w:r>
        <w:r w:rsidR="00930D5B" w:rsidRPr="00323FDB" w:rsidDel="0063778C">
          <w:rPr>
            <w:noProof w:val="0"/>
          </w:rPr>
          <w:delText>A</w:delText>
        </w:r>
      </w:del>
      <w:ins w:id="1060" w:author="smm" w:date="2015-07-07T16:08:00Z">
        <w:r w:rsidR="0063778C">
          <w:rPr>
            <w:noProof w:val="0"/>
          </w:rPr>
          <w:t>14</w:t>
        </w:r>
      </w:ins>
      <w:r w:rsidRPr="00323FDB">
        <w:rPr>
          <w:noProof w:val="0"/>
        </w:rPr>
        <w:t>.</w:t>
      </w:r>
      <w:r w:rsidR="00666D1E" w:rsidRPr="00323FDB">
        <w:rPr>
          <w:noProof w:val="0"/>
        </w:rPr>
        <w:t xml:space="preserve">4.1.3 </w:t>
      </w:r>
      <w:r w:rsidRPr="00323FDB">
        <w:rPr>
          <w:noProof w:val="0"/>
        </w:rPr>
        <w:t>Message Semantics</w:t>
      </w:r>
      <w:bookmarkEnd w:id="1058"/>
    </w:p>
    <w:p w14:paraId="28708565" w14:textId="763AD012" w:rsidR="00C611E4" w:rsidRPr="00323FDB" w:rsidRDefault="00C611E4" w:rsidP="00C611E4">
      <w:pPr>
        <w:pStyle w:val="BodyText"/>
      </w:pPr>
      <w:r w:rsidRPr="00323FDB">
        <w:t xml:space="preserve">The transport implementation of this message contains both a </w:t>
      </w:r>
      <w:r w:rsidR="00930D5B" w:rsidRPr="00323FDB">
        <w:t>SAML2.0</w:t>
      </w:r>
      <w:r w:rsidRPr="00323FDB">
        <w:t xml:space="preserve"> identity token and the PCD-01 message which represents the measurement sequence taken upon the patient. </w:t>
      </w:r>
      <w:r w:rsidR="00930D5B" w:rsidRPr="00323FDB">
        <w:t xml:space="preserve">The PCD-01 message is encapsulated in a </w:t>
      </w:r>
      <w:proofErr w:type="spellStart"/>
      <w:r w:rsidR="00930D5B" w:rsidRPr="00323FDB">
        <w:t>CommunicatePCDData</w:t>
      </w:r>
      <w:proofErr w:type="spellEnd"/>
      <w:r w:rsidR="00930D5B" w:rsidRPr="00323FDB">
        <w:t xml:space="preserve"> SOAP action</w:t>
      </w:r>
      <w:r w:rsidR="00DF14D1">
        <w:t xml:space="preserve">. </w:t>
      </w:r>
      <w:r w:rsidR="00930D5B" w:rsidRPr="00323FDB">
        <w:t xml:space="preserve">WS-Addressing and WS-Security elements housing the SAML2.0 token are present in the SOAP header. </w:t>
      </w:r>
      <w:r w:rsidRPr="00323FDB">
        <w:t xml:space="preserve">The </w:t>
      </w:r>
      <w:r w:rsidR="00930D5B" w:rsidRPr="00323FDB">
        <w:t>SAML</w:t>
      </w:r>
      <w:r w:rsidRPr="00323FDB">
        <w:t xml:space="preserve"> identity token must be recognized </w:t>
      </w:r>
      <w:r w:rsidR="00930D5B" w:rsidRPr="00323FDB">
        <w:t xml:space="preserve">and validated </w:t>
      </w:r>
      <w:r w:rsidRPr="00323FDB">
        <w:t xml:space="preserve">by the Device Observation Consumer for acceptance of the message but how that identity token is obtained is a business trust relationship decision. The Device Observation Consumer may be a </w:t>
      </w:r>
      <w:r w:rsidR="00930D5B" w:rsidRPr="00323FDB">
        <w:t>SAML token</w:t>
      </w:r>
      <w:r w:rsidRPr="00323FDB">
        <w:t xml:space="preserve"> Server, or </w:t>
      </w:r>
      <w:r w:rsidR="00930D5B" w:rsidRPr="00323FDB">
        <w:t>the Device Observation Consumer</w:t>
      </w:r>
      <w:r w:rsidRPr="00323FDB">
        <w:t xml:space="preserve"> may rely upon a third party service</w:t>
      </w:r>
      <w:r w:rsidR="00930D5B" w:rsidRPr="00323FDB">
        <w:t xml:space="preserve"> to provide the token to the Device Observation Reporter</w:t>
      </w:r>
      <w:r w:rsidRPr="00323FDB">
        <w:t xml:space="preserve">, or </w:t>
      </w:r>
      <w:r w:rsidR="00930D5B" w:rsidRPr="00323FDB">
        <w:t xml:space="preserve">the Device Observation Reporter may </w:t>
      </w:r>
      <w:r w:rsidRPr="00323FDB">
        <w:t>obtain</w:t>
      </w:r>
      <w:r w:rsidR="00930D5B" w:rsidRPr="00323FDB">
        <w:t xml:space="preserve"> the token</w:t>
      </w:r>
      <w:r w:rsidRPr="00323FDB">
        <w:t xml:space="preserve"> by another out of band </w:t>
      </w:r>
      <w:r w:rsidR="00666D1E" w:rsidRPr="00323FDB">
        <w:t>means</w:t>
      </w:r>
      <w:r w:rsidRPr="00323FDB">
        <w:t>.</w:t>
      </w:r>
    </w:p>
    <w:p w14:paraId="7FBA3AF2" w14:textId="38275AB4" w:rsidR="00C611E4" w:rsidRPr="00323FDB" w:rsidRDefault="00C611E4" w:rsidP="00C611E4">
      <w:pPr>
        <w:pStyle w:val="BodyText"/>
      </w:pPr>
      <w:r w:rsidRPr="00323FDB">
        <w:t xml:space="preserve">This </w:t>
      </w:r>
      <w:r w:rsidR="00930D5B" w:rsidRPr="00323FDB">
        <w:t>transaction</w:t>
      </w:r>
      <w:r w:rsidRPr="00323FDB">
        <w:t xml:space="preserve"> also represents an attempt to pass responsibility of the data from the Device Observation Reporter to the Device Observation Consumer.</w:t>
      </w:r>
    </w:p>
    <w:p w14:paraId="26744C27" w14:textId="149A4EA3" w:rsidR="00C611E4" w:rsidRPr="00323FDB" w:rsidRDefault="00C611E4" w:rsidP="00C611E4">
      <w:pPr>
        <w:pStyle w:val="Heading5"/>
        <w:numPr>
          <w:ilvl w:val="0"/>
          <w:numId w:val="0"/>
        </w:numPr>
        <w:rPr>
          <w:noProof w:val="0"/>
        </w:rPr>
      </w:pPr>
      <w:bookmarkStart w:id="1061" w:name="_Toc424048812"/>
      <w:proofErr w:type="gramStart"/>
      <w:r w:rsidRPr="00323FDB">
        <w:rPr>
          <w:noProof w:val="0"/>
        </w:rPr>
        <w:t>3.</w:t>
      </w:r>
      <w:proofErr w:type="gramEnd"/>
      <w:del w:id="1062" w:author="smm" w:date="2015-07-07T16:08:00Z">
        <w:r w:rsidRPr="00323FDB" w:rsidDel="0063778C">
          <w:rPr>
            <w:noProof w:val="0"/>
          </w:rPr>
          <w:delText>Z</w:delText>
        </w:r>
        <w:r w:rsidR="00930D5B" w:rsidRPr="00323FDB" w:rsidDel="0063778C">
          <w:rPr>
            <w:noProof w:val="0"/>
          </w:rPr>
          <w:delText>A</w:delText>
        </w:r>
      </w:del>
      <w:ins w:id="1063" w:author="smm" w:date="2015-07-07T16:08:00Z">
        <w:r w:rsidR="0063778C">
          <w:rPr>
            <w:noProof w:val="0"/>
          </w:rPr>
          <w:t>14</w:t>
        </w:r>
      </w:ins>
      <w:r w:rsidRPr="00323FDB">
        <w:rPr>
          <w:noProof w:val="0"/>
        </w:rPr>
        <w:t>.</w:t>
      </w:r>
      <w:r w:rsidR="00666D1E" w:rsidRPr="00323FDB">
        <w:rPr>
          <w:noProof w:val="0"/>
        </w:rPr>
        <w:t xml:space="preserve">4.1.4 </w:t>
      </w:r>
      <w:r w:rsidRPr="00323FDB">
        <w:rPr>
          <w:noProof w:val="0"/>
        </w:rPr>
        <w:t>Expected Actions</w:t>
      </w:r>
      <w:bookmarkEnd w:id="1061"/>
    </w:p>
    <w:p w14:paraId="76930CB5" w14:textId="0C1A1560" w:rsidR="00C611E4" w:rsidRPr="00323FDB" w:rsidRDefault="00C611E4" w:rsidP="00E10688">
      <w:pPr>
        <w:pStyle w:val="BodyText"/>
      </w:pPr>
      <w:r w:rsidRPr="00323FDB">
        <w:t xml:space="preserve">The expected behavior by the Device Observation Consumer upon reception of this message is to first authenticate the identity of the sender and if authenticated to transfer the PCD-01 message to the Content Creator </w:t>
      </w:r>
      <w:r w:rsidR="00F57B31">
        <w:t>Actor</w:t>
      </w:r>
      <w:r w:rsidRPr="00323FDB">
        <w:t>. The Device Observation Consumer is then expected to indicate to the Device Observation Reporter whether or not the transfer is successful by responding with an appropriate acknowledgement.</w:t>
      </w:r>
    </w:p>
    <w:p w14:paraId="025B8301" w14:textId="0D58686A" w:rsidR="00C611E4" w:rsidRPr="00323FDB" w:rsidRDefault="00C611E4" w:rsidP="00C611E4">
      <w:pPr>
        <w:pStyle w:val="Heading4"/>
        <w:numPr>
          <w:ilvl w:val="0"/>
          <w:numId w:val="0"/>
        </w:numPr>
        <w:rPr>
          <w:noProof w:val="0"/>
        </w:rPr>
      </w:pPr>
      <w:bookmarkStart w:id="1064" w:name="_Toc424048813"/>
      <w:proofErr w:type="gramStart"/>
      <w:r w:rsidRPr="00323FDB">
        <w:rPr>
          <w:noProof w:val="0"/>
        </w:rPr>
        <w:t>3.</w:t>
      </w:r>
      <w:proofErr w:type="gramEnd"/>
      <w:del w:id="1065" w:author="smm" w:date="2015-07-07T16:08:00Z">
        <w:r w:rsidRPr="00323FDB" w:rsidDel="0063778C">
          <w:rPr>
            <w:noProof w:val="0"/>
          </w:rPr>
          <w:delText>Z</w:delText>
        </w:r>
        <w:r w:rsidR="00930D5B" w:rsidRPr="00323FDB" w:rsidDel="0063778C">
          <w:rPr>
            <w:noProof w:val="0"/>
          </w:rPr>
          <w:delText>A</w:delText>
        </w:r>
      </w:del>
      <w:ins w:id="1066" w:author="smm" w:date="2015-07-07T16:08:00Z">
        <w:r w:rsidR="0063778C">
          <w:rPr>
            <w:noProof w:val="0"/>
          </w:rPr>
          <w:t>14</w:t>
        </w:r>
      </w:ins>
      <w:r w:rsidRPr="00323FDB">
        <w:rPr>
          <w:noProof w:val="0"/>
        </w:rPr>
        <w:t>.</w:t>
      </w:r>
      <w:r w:rsidR="00666D1E" w:rsidRPr="00323FDB">
        <w:rPr>
          <w:noProof w:val="0"/>
        </w:rPr>
        <w:t>4.2</w:t>
      </w:r>
      <w:r w:rsidRPr="00323FDB">
        <w:rPr>
          <w:noProof w:val="0"/>
        </w:rPr>
        <w:t xml:space="preserve"> Acknowledgement</w:t>
      </w:r>
      <w:bookmarkEnd w:id="1064"/>
    </w:p>
    <w:p w14:paraId="0BBD6B99" w14:textId="1C6EDBDC" w:rsidR="00C611E4" w:rsidRPr="00323FDB" w:rsidRDefault="00C611E4" w:rsidP="00C611E4">
      <w:pPr>
        <w:pStyle w:val="BodyText"/>
      </w:pPr>
      <w:r w:rsidRPr="00323FDB">
        <w:t>The Acknowledgement is a response to the Communicate PCD Data-</w:t>
      </w:r>
      <w:r w:rsidR="00930D5B" w:rsidRPr="00323FDB">
        <w:t>SOAP</w:t>
      </w:r>
      <w:r w:rsidRPr="00323FDB">
        <w:t xml:space="preserve"> message and indicates the status of the transaction. The consequence of this message indicates whether or not responsibility for the data is transferred from the Device Observation Reporter to the Device Observation Consumer.</w:t>
      </w:r>
    </w:p>
    <w:p w14:paraId="7CD582D4" w14:textId="102F9D80" w:rsidR="00C611E4" w:rsidRPr="00323FDB" w:rsidRDefault="00C611E4" w:rsidP="00C611E4">
      <w:pPr>
        <w:pStyle w:val="Heading5"/>
        <w:numPr>
          <w:ilvl w:val="0"/>
          <w:numId w:val="0"/>
        </w:numPr>
        <w:rPr>
          <w:noProof w:val="0"/>
        </w:rPr>
      </w:pPr>
      <w:bookmarkStart w:id="1067" w:name="_Toc424048814"/>
      <w:proofErr w:type="gramStart"/>
      <w:r w:rsidRPr="00323FDB">
        <w:rPr>
          <w:noProof w:val="0"/>
        </w:rPr>
        <w:t>3.</w:t>
      </w:r>
      <w:proofErr w:type="gramEnd"/>
      <w:del w:id="1068" w:author="smm" w:date="2015-07-07T16:08:00Z">
        <w:r w:rsidRPr="00323FDB" w:rsidDel="0063778C">
          <w:rPr>
            <w:noProof w:val="0"/>
          </w:rPr>
          <w:delText>Z</w:delText>
        </w:r>
        <w:r w:rsidR="00930D5B" w:rsidRPr="00323FDB" w:rsidDel="0063778C">
          <w:rPr>
            <w:noProof w:val="0"/>
          </w:rPr>
          <w:delText>A</w:delText>
        </w:r>
      </w:del>
      <w:ins w:id="1069" w:author="smm" w:date="2015-07-07T16:08:00Z">
        <w:r w:rsidR="0063778C">
          <w:rPr>
            <w:noProof w:val="0"/>
          </w:rPr>
          <w:t>14</w:t>
        </w:r>
      </w:ins>
      <w:r w:rsidRPr="00323FDB">
        <w:rPr>
          <w:noProof w:val="0"/>
        </w:rPr>
        <w:t>.</w:t>
      </w:r>
      <w:r w:rsidR="00666D1E" w:rsidRPr="00323FDB">
        <w:rPr>
          <w:noProof w:val="0"/>
        </w:rPr>
        <w:t>4.2.1</w:t>
      </w:r>
      <w:r w:rsidRPr="00323FDB">
        <w:rPr>
          <w:noProof w:val="0"/>
        </w:rPr>
        <w:t xml:space="preserve"> Trigger Events</w:t>
      </w:r>
      <w:bookmarkEnd w:id="1067"/>
    </w:p>
    <w:p w14:paraId="26090355" w14:textId="58652E9B" w:rsidR="00C611E4" w:rsidRPr="00323FDB" w:rsidRDefault="00C611E4" w:rsidP="00C611E4">
      <w:pPr>
        <w:pStyle w:val="BodyText"/>
      </w:pPr>
      <w:r w:rsidRPr="00323FDB">
        <w:t>The Acknowledgement is triggered by the reception of the Communicate PCD Data-</w:t>
      </w:r>
      <w:r w:rsidR="00930D5B" w:rsidRPr="00323FDB">
        <w:t xml:space="preserve">SOAP transaction </w:t>
      </w:r>
      <w:r w:rsidRPr="00323FDB">
        <w:t>at the Device Observation Consumer.</w:t>
      </w:r>
    </w:p>
    <w:p w14:paraId="42D1960A" w14:textId="693407C5" w:rsidR="00C611E4" w:rsidRPr="00323FDB" w:rsidRDefault="00C611E4" w:rsidP="00C611E4">
      <w:pPr>
        <w:pStyle w:val="Heading5"/>
        <w:numPr>
          <w:ilvl w:val="0"/>
          <w:numId w:val="0"/>
        </w:numPr>
        <w:rPr>
          <w:noProof w:val="0"/>
        </w:rPr>
      </w:pPr>
      <w:bookmarkStart w:id="1070" w:name="_Toc424048815"/>
      <w:r w:rsidRPr="00323FDB">
        <w:rPr>
          <w:noProof w:val="0"/>
        </w:rPr>
        <w:t>3.</w:t>
      </w:r>
      <w:ins w:id="1071" w:author="smm" w:date="2015-07-07T16:08:00Z">
        <w:r w:rsidR="0063778C">
          <w:rPr>
            <w:noProof w:val="0"/>
          </w:rPr>
          <w:t>14</w:t>
        </w:r>
      </w:ins>
      <w:del w:id="1072" w:author="smm" w:date="2015-07-07T16:08:00Z">
        <w:r w:rsidRPr="00323FDB" w:rsidDel="0063778C">
          <w:rPr>
            <w:noProof w:val="0"/>
          </w:rPr>
          <w:delText>Z</w:delText>
        </w:r>
        <w:r w:rsidR="00930D5B" w:rsidRPr="00323FDB" w:rsidDel="0063778C">
          <w:rPr>
            <w:noProof w:val="0"/>
          </w:rPr>
          <w:delText>A</w:delText>
        </w:r>
      </w:del>
      <w:r w:rsidRPr="00323FDB">
        <w:rPr>
          <w:noProof w:val="0"/>
        </w:rPr>
        <w:t>.</w:t>
      </w:r>
      <w:r w:rsidR="00666D1E" w:rsidRPr="00323FDB">
        <w:rPr>
          <w:noProof w:val="0"/>
        </w:rPr>
        <w:t>4</w:t>
      </w:r>
      <w:r w:rsidRPr="00323FDB">
        <w:rPr>
          <w:noProof w:val="0"/>
        </w:rPr>
        <w:t>.2</w:t>
      </w:r>
      <w:r w:rsidR="00666D1E" w:rsidRPr="00323FDB">
        <w:rPr>
          <w:noProof w:val="0"/>
        </w:rPr>
        <w:t>.2</w:t>
      </w:r>
      <w:r w:rsidRPr="00323FDB">
        <w:rPr>
          <w:noProof w:val="0"/>
        </w:rPr>
        <w:t xml:space="preserve"> Message Semantics</w:t>
      </w:r>
      <w:bookmarkEnd w:id="1070"/>
    </w:p>
    <w:p w14:paraId="7D75E661" w14:textId="14CAACEB" w:rsidR="00C611E4" w:rsidRPr="00323FDB" w:rsidRDefault="00C611E4" w:rsidP="00C611E4">
      <w:pPr>
        <w:pStyle w:val="BodyText"/>
      </w:pPr>
      <w:r w:rsidRPr="00323FDB">
        <w:t xml:space="preserve">This message consists of </w:t>
      </w:r>
      <w:r w:rsidR="00930D5B" w:rsidRPr="00323FDB">
        <w:t xml:space="preserve">Web services WS-Addressing and </w:t>
      </w:r>
      <w:proofErr w:type="spellStart"/>
      <w:r w:rsidR="00930D5B" w:rsidRPr="00323FDB">
        <w:t>WS_Security</w:t>
      </w:r>
      <w:proofErr w:type="spellEnd"/>
      <w:r w:rsidR="00930D5B" w:rsidRPr="00323FDB">
        <w:t xml:space="preserve"> header with a </w:t>
      </w:r>
      <w:proofErr w:type="spellStart"/>
      <w:r w:rsidR="00930D5B" w:rsidRPr="00323FDB">
        <w:t>CommunicatePCDDataResponse</w:t>
      </w:r>
      <w:proofErr w:type="spellEnd"/>
      <w:r w:rsidRPr="00323FDB">
        <w:t xml:space="preserve"> </w:t>
      </w:r>
      <w:r w:rsidR="00930D5B" w:rsidRPr="00323FDB">
        <w:t>SOAP action containing</w:t>
      </w:r>
      <w:r w:rsidRPr="00323FDB">
        <w:t xml:space="preserve"> a PCD-01 response message as defined in IHE PCD-TF Vol 2 Transactions. The PCD-01 response consists of up to three segments where the ERR segment is optional. In spite of its name, the ERR segment may also be present when the received PCD-01 message is handled successfully. The ERR segment provides </w:t>
      </w:r>
      <w:r w:rsidRPr="00323FDB">
        <w:lastRenderedPageBreak/>
        <w:t>a field ERR-6 that may contain any additional information the server wishes to add. ERR-1 and/or ERR-2 provide error codes, and one of the codes indicates success. The server could indicate to the client that the PCD-01 message was successfully archived or successfully converted to a PHMR and transferred to its final repository.</w:t>
      </w:r>
    </w:p>
    <w:p w14:paraId="2F1414E5" w14:textId="1F08D777" w:rsidR="00C611E4" w:rsidRPr="00323FDB" w:rsidRDefault="00C611E4" w:rsidP="00C611E4">
      <w:pPr>
        <w:pStyle w:val="Heading5"/>
        <w:numPr>
          <w:ilvl w:val="0"/>
          <w:numId w:val="0"/>
        </w:numPr>
        <w:rPr>
          <w:noProof w:val="0"/>
        </w:rPr>
      </w:pPr>
      <w:bookmarkStart w:id="1073" w:name="_Toc424048816"/>
      <w:proofErr w:type="gramStart"/>
      <w:r w:rsidRPr="00323FDB">
        <w:rPr>
          <w:noProof w:val="0"/>
        </w:rPr>
        <w:t>3.</w:t>
      </w:r>
      <w:proofErr w:type="gramEnd"/>
      <w:del w:id="1074" w:author="smm" w:date="2015-07-07T16:09:00Z">
        <w:r w:rsidRPr="00323FDB" w:rsidDel="0063778C">
          <w:rPr>
            <w:noProof w:val="0"/>
          </w:rPr>
          <w:delText>Z</w:delText>
        </w:r>
        <w:r w:rsidR="00930D5B" w:rsidRPr="00323FDB" w:rsidDel="0063778C">
          <w:rPr>
            <w:noProof w:val="0"/>
          </w:rPr>
          <w:delText>A</w:delText>
        </w:r>
      </w:del>
      <w:ins w:id="1075" w:author="smm" w:date="2015-07-07T16:09:00Z">
        <w:r w:rsidR="0063778C">
          <w:rPr>
            <w:noProof w:val="0"/>
          </w:rPr>
          <w:t>14</w:t>
        </w:r>
      </w:ins>
      <w:r w:rsidRPr="00323FDB">
        <w:rPr>
          <w:noProof w:val="0"/>
        </w:rPr>
        <w:t>.</w:t>
      </w:r>
      <w:r w:rsidR="00666D1E" w:rsidRPr="00323FDB">
        <w:rPr>
          <w:noProof w:val="0"/>
        </w:rPr>
        <w:t>4.2.</w:t>
      </w:r>
      <w:r w:rsidRPr="00323FDB">
        <w:rPr>
          <w:noProof w:val="0"/>
        </w:rPr>
        <w:t>3 Expected Actions</w:t>
      </w:r>
      <w:bookmarkEnd w:id="1073"/>
    </w:p>
    <w:p w14:paraId="150C81B4" w14:textId="5FB2CE04" w:rsidR="00C611E4" w:rsidRPr="00323FDB" w:rsidRDefault="00C611E4" w:rsidP="001058D0">
      <w:pPr>
        <w:pStyle w:val="BodyText"/>
      </w:pPr>
      <w:r w:rsidRPr="00323FDB">
        <w:t>Upon a successful transaction the Device Observation Reporter is free to release any resources associated with the measurement data. The Device Observation Consumer is expected to transfer the data to the Content Creator.</w:t>
      </w:r>
    </w:p>
    <w:p w14:paraId="3EC7A9CE" w14:textId="73F0ABE7" w:rsidR="00B65F02" w:rsidRPr="00323FDB" w:rsidRDefault="00B65F02" w:rsidP="00B65F02">
      <w:pPr>
        <w:pStyle w:val="Heading3"/>
        <w:numPr>
          <w:ilvl w:val="0"/>
          <w:numId w:val="0"/>
        </w:numPr>
        <w:rPr>
          <w:noProof w:val="0"/>
        </w:rPr>
      </w:pPr>
      <w:bookmarkStart w:id="1076" w:name="_Toc424048817"/>
      <w:proofErr w:type="gramStart"/>
      <w:r w:rsidRPr="00323FDB">
        <w:rPr>
          <w:noProof w:val="0"/>
        </w:rPr>
        <w:t>3.</w:t>
      </w:r>
      <w:proofErr w:type="gramEnd"/>
      <w:del w:id="1077" w:author="smm" w:date="2015-07-07T16:09:00Z">
        <w:r w:rsidRPr="00323FDB" w:rsidDel="0063778C">
          <w:rPr>
            <w:noProof w:val="0"/>
          </w:rPr>
          <w:delText>Z</w:delText>
        </w:r>
        <w:r w:rsidR="00930D5B" w:rsidRPr="00323FDB" w:rsidDel="0063778C">
          <w:rPr>
            <w:noProof w:val="0"/>
          </w:rPr>
          <w:delText>A</w:delText>
        </w:r>
      </w:del>
      <w:ins w:id="1078" w:author="smm" w:date="2015-07-07T16:09:00Z">
        <w:r w:rsidR="0063778C">
          <w:rPr>
            <w:noProof w:val="0"/>
          </w:rPr>
          <w:t>14</w:t>
        </w:r>
      </w:ins>
      <w:r w:rsidRPr="00323FDB">
        <w:rPr>
          <w:noProof w:val="0"/>
        </w:rPr>
        <w:t>.</w:t>
      </w:r>
      <w:r w:rsidR="00666D1E" w:rsidRPr="00323FDB">
        <w:rPr>
          <w:noProof w:val="0"/>
        </w:rPr>
        <w:t>5</w:t>
      </w:r>
      <w:r w:rsidRPr="00323FDB">
        <w:rPr>
          <w:noProof w:val="0"/>
        </w:rPr>
        <w:t xml:space="preserve"> Security Considerations</w:t>
      </w:r>
      <w:bookmarkEnd w:id="1076"/>
    </w:p>
    <w:p w14:paraId="0CCA1390" w14:textId="6996523E" w:rsidR="00B65F02" w:rsidRPr="00323FDB" w:rsidRDefault="00B65F02" w:rsidP="00B65F02">
      <w:pPr>
        <w:pStyle w:val="BodyText"/>
      </w:pPr>
      <w:r w:rsidRPr="00323FDB">
        <w:t>The Communicate PCD Data</w:t>
      </w:r>
      <w:r w:rsidR="00CA17B3" w:rsidRPr="00323FDB">
        <w:t>-</w:t>
      </w:r>
      <w:r w:rsidR="00930D5B" w:rsidRPr="00323FDB">
        <w:t>SOAP</w:t>
      </w:r>
      <w:r w:rsidRPr="00323FDB">
        <w:t xml:space="preserve"> transaction </w:t>
      </w:r>
      <w:r w:rsidR="00930D5B" w:rsidRPr="00323FDB">
        <w:t>is</w:t>
      </w:r>
      <w:r w:rsidRPr="00323FDB">
        <w:t xml:space="preserve"> subject to perhaps the greatest security threat of all the transactions in the RPM </w:t>
      </w:r>
      <w:r w:rsidR="00F57B31">
        <w:t>Profile</w:t>
      </w:r>
      <w:r w:rsidRPr="00323FDB">
        <w:t xml:space="preserve"> as it is likely to utilize the public internet and unsecure public networks. To assure some level of consistent security, </w:t>
      </w:r>
      <w:r w:rsidR="00636729" w:rsidRPr="00323FDB">
        <w:t>this profile</w:t>
      </w:r>
      <w:r w:rsidRPr="00323FDB">
        <w:t xml:space="preserve"> requires</w:t>
      </w:r>
      <w:r w:rsidR="00C805E6">
        <w:t>,</w:t>
      </w:r>
      <w:r w:rsidRPr="00323FDB">
        <w:t xml:space="preserve"> at minimum</w:t>
      </w:r>
      <w:r w:rsidR="00C805E6">
        <w:t>,</w:t>
      </w:r>
      <w:r w:rsidRPr="00323FDB">
        <w:t xml:space="preserve"> </w:t>
      </w:r>
      <w:r w:rsidR="00636729" w:rsidRPr="00323FDB">
        <w:t xml:space="preserve">support for </w:t>
      </w:r>
      <w:r w:rsidRPr="00323FDB">
        <w:t>TLS encryption and the support of SAML authentication</w:t>
      </w:r>
      <w:r w:rsidR="00930D5B" w:rsidRPr="00323FDB">
        <w:t xml:space="preserve"> in this transaction</w:t>
      </w:r>
      <w:r w:rsidRPr="00323FDB">
        <w:t>. Additional security restrictions such as message level security are optional and are determined by business needs.</w:t>
      </w:r>
    </w:p>
    <w:p w14:paraId="765FBB77" w14:textId="57E64142" w:rsidR="00B65F02" w:rsidRPr="00323FDB" w:rsidRDefault="00B65F02" w:rsidP="00B65F02">
      <w:pPr>
        <w:pStyle w:val="Heading4"/>
        <w:numPr>
          <w:ilvl w:val="0"/>
          <w:numId w:val="0"/>
        </w:numPr>
        <w:rPr>
          <w:noProof w:val="0"/>
        </w:rPr>
      </w:pPr>
      <w:bookmarkStart w:id="1079" w:name="_Toc424048818"/>
      <w:proofErr w:type="gramStart"/>
      <w:r w:rsidRPr="00323FDB">
        <w:rPr>
          <w:noProof w:val="0"/>
        </w:rPr>
        <w:t>3.</w:t>
      </w:r>
      <w:proofErr w:type="gramEnd"/>
      <w:del w:id="1080" w:author="smm" w:date="2015-07-07T16:09:00Z">
        <w:r w:rsidRPr="00323FDB" w:rsidDel="0063778C">
          <w:rPr>
            <w:noProof w:val="0"/>
          </w:rPr>
          <w:delText>Z</w:delText>
        </w:r>
        <w:r w:rsidR="00930D5B" w:rsidRPr="00323FDB" w:rsidDel="0063778C">
          <w:rPr>
            <w:noProof w:val="0"/>
          </w:rPr>
          <w:delText>A</w:delText>
        </w:r>
      </w:del>
      <w:ins w:id="1081" w:author="smm" w:date="2015-07-07T16:09:00Z">
        <w:r w:rsidR="0063778C">
          <w:rPr>
            <w:noProof w:val="0"/>
          </w:rPr>
          <w:t>14</w:t>
        </w:r>
      </w:ins>
      <w:r w:rsidRPr="00323FDB">
        <w:rPr>
          <w:noProof w:val="0"/>
        </w:rPr>
        <w:t>.</w:t>
      </w:r>
      <w:r w:rsidR="00666D1E" w:rsidRPr="00323FDB">
        <w:rPr>
          <w:noProof w:val="0"/>
        </w:rPr>
        <w:t>5</w:t>
      </w:r>
      <w:r w:rsidRPr="00323FDB">
        <w:rPr>
          <w:noProof w:val="0"/>
        </w:rPr>
        <w:t>.1 Security Audit Considerations</w:t>
      </w:r>
      <w:bookmarkEnd w:id="1079"/>
    </w:p>
    <w:p w14:paraId="51A7AC9B" w14:textId="37F7B947" w:rsidR="00B65F02" w:rsidRPr="00323FDB" w:rsidRDefault="00B65F02" w:rsidP="00B65F02">
      <w:pPr>
        <w:pStyle w:val="BodyText"/>
      </w:pPr>
      <w:r w:rsidRPr="00323FDB">
        <w:t>There are no auditing requirements in this transaction</w:t>
      </w:r>
      <w:r w:rsidR="00F3476A" w:rsidRPr="00323FDB">
        <w:t xml:space="preserve"> though the use of ATNA auditing is optional</w:t>
      </w:r>
      <w:r w:rsidRPr="00323FDB">
        <w:t>.</w:t>
      </w:r>
    </w:p>
    <w:p w14:paraId="0CF011AB" w14:textId="1DDA96BB" w:rsidR="00B65F02" w:rsidRPr="00323FDB" w:rsidRDefault="00B65F02" w:rsidP="00E10688">
      <w:pPr>
        <w:pStyle w:val="Heading4"/>
        <w:numPr>
          <w:ilvl w:val="0"/>
          <w:numId w:val="0"/>
        </w:numPr>
        <w:rPr>
          <w:noProof w:val="0"/>
        </w:rPr>
      </w:pPr>
      <w:bookmarkStart w:id="1082" w:name="_Toc424048819"/>
      <w:proofErr w:type="gramStart"/>
      <w:r w:rsidRPr="00323FDB">
        <w:rPr>
          <w:noProof w:val="0"/>
        </w:rPr>
        <w:t>3.</w:t>
      </w:r>
      <w:proofErr w:type="gramEnd"/>
      <w:del w:id="1083" w:author="smm" w:date="2015-07-07T16:09:00Z">
        <w:r w:rsidRPr="00323FDB" w:rsidDel="0063778C">
          <w:rPr>
            <w:noProof w:val="0"/>
          </w:rPr>
          <w:delText>Z</w:delText>
        </w:r>
        <w:r w:rsidR="00930D5B" w:rsidRPr="00323FDB" w:rsidDel="0063778C">
          <w:rPr>
            <w:noProof w:val="0"/>
          </w:rPr>
          <w:delText>A</w:delText>
        </w:r>
      </w:del>
      <w:ins w:id="1084" w:author="smm" w:date="2015-07-07T16:09:00Z">
        <w:r w:rsidR="0063778C">
          <w:rPr>
            <w:noProof w:val="0"/>
          </w:rPr>
          <w:t>14</w:t>
        </w:r>
      </w:ins>
      <w:r w:rsidRPr="00323FDB">
        <w:rPr>
          <w:noProof w:val="0"/>
        </w:rPr>
        <w:t>.</w:t>
      </w:r>
      <w:r w:rsidR="00666D1E" w:rsidRPr="00323FDB">
        <w:rPr>
          <w:noProof w:val="0"/>
        </w:rPr>
        <w:t>5</w:t>
      </w:r>
      <w:r w:rsidRPr="00323FDB">
        <w:rPr>
          <w:noProof w:val="0"/>
        </w:rPr>
        <w:t>.</w:t>
      </w:r>
      <w:r w:rsidR="00930D5B" w:rsidRPr="00323FDB">
        <w:rPr>
          <w:noProof w:val="0"/>
        </w:rPr>
        <w:t>2</w:t>
      </w:r>
      <w:r w:rsidRPr="00323FDB">
        <w:rPr>
          <w:noProof w:val="0"/>
        </w:rPr>
        <w:t xml:space="preserve"> Device Observation Reporter Specific Security Considerations</w:t>
      </w:r>
      <w:bookmarkEnd w:id="1082"/>
    </w:p>
    <w:p w14:paraId="70E2932D" w14:textId="10523D72" w:rsidR="00B65F02" w:rsidRPr="00323FDB" w:rsidRDefault="008D4CC3" w:rsidP="00B65F02">
      <w:pPr>
        <w:pStyle w:val="BodyText"/>
      </w:pPr>
      <w:r w:rsidRPr="00323FDB">
        <w:t xml:space="preserve">Being part of the Sensor Data Consumer or Device Observation Source,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Given that the unit is often in the home, it falls outside of HIPPA jurisdiction. Given that the range of data sensitivity in a remote patient monitoring situation is so great, this profile does not specify any non-transaction based security requirements. Encryption of local data, </w:t>
      </w:r>
      <w:r w:rsidR="00CA17B3" w:rsidRPr="00323FDB">
        <w:t xml:space="preserve">and password, fingerprint, facial </w:t>
      </w:r>
      <w:r w:rsidRPr="00323FDB">
        <w:t>recognition, etc. access to the unit hosting the Device Observation Reporter software is left up to the implementation.</w:t>
      </w:r>
    </w:p>
    <w:p w14:paraId="3F351F2E" w14:textId="3812257A" w:rsidR="00B65F02" w:rsidRPr="00323FDB" w:rsidRDefault="00B65F02" w:rsidP="00E10688">
      <w:pPr>
        <w:pStyle w:val="Heading4"/>
        <w:numPr>
          <w:ilvl w:val="0"/>
          <w:numId w:val="0"/>
        </w:numPr>
        <w:rPr>
          <w:noProof w:val="0"/>
        </w:rPr>
      </w:pPr>
      <w:bookmarkStart w:id="1085" w:name="_Toc424048820"/>
      <w:proofErr w:type="gramStart"/>
      <w:r w:rsidRPr="00323FDB">
        <w:rPr>
          <w:noProof w:val="0"/>
        </w:rPr>
        <w:t>3.</w:t>
      </w:r>
      <w:proofErr w:type="gramEnd"/>
      <w:del w:id="1086" w:author="smm" w:date="2015-07-07T16:09:00Z">
        <w:r w:rsidRPr="00323FDB" w:rsidDel="0063778C">
          <w:rPr>
            <w:noProof w:val="0"/>
          </w:rPr>
          <w:delText>Z</w:delText>
        </w:r>
        <w:r w:rsidR="00930D5B" w:rsidRPr="00323FDB" w:rsidDel="0063778C">
          <w:rPr>
            <w:noProof w:val="0"/>
          </w:rPr>
          <w:delText>A</w:delText>
        </w:r>
      </w:del>
      <w:ins w:id="1087" w:author="smm" w:date="2015-07-07T16:09:00Z">
        <w:r w:rsidR="0063778C">
          <w:rPr>
            <w:noProof w:val="0"/>
          </w:rPr>
          <w:t>14</w:t>
        </w:r>
      </w:ins>
      <w:r w:rsidRPr="00323FDB">
        <w:rPr>
          <w:noProof w:val="0"/>
        </w:rPr>
        <w:t>.</w:t>
      </w:r>
      <w:r w:rsidR="00666D1E" w:rsidRPr="00323FDB">
        <w:rPr>
          <w:noProof w:val="0"/>
        </w:rPr>
        <w:t>5</w:t>
      </w:r>
      <w:r w:rsidR="00930D5B" w:rsidRPr="00323FDB">
        <w:rPr>
          <w:noProof w:val="0"/>
        </w:rPr>
        <w:t>.3</w:t>
      </w:r>
      <w:r w:rsidRPr="00323FDB">
        <w:rPr>
          <w:noProof w:val="0"/>
        </w:rPr>
        <w:t xml:space="preserve"> Device Observation Consumer Specific Security Considerations</w:t>
      </w:r>
      <w:bookmarkEnd w:id="1085"/>
    </w:p>
    <w:p w14:paraId="3D8ADE83" w14:textId="46DE1480" w:rsidR="00B65F02" w:rsidRPr="00323FDB" w:rsidRDefault="008D4CC3" w:rsidP="00E10688">
      <w:pPr>
        <w:pStyle w:val="BodyText"/>
      </w:pPr>
      <w:r w:rsidRPr="00323FDB">
        <w:t xml:space="preserve">The Device Observation Consumer </w:t>
      </w:r>
      <w:r w:rsidR="00F57B31">
        <w:t>Actor</w:t>
      </w:r>
      <w:r w:rsidRPr="00323FDB">
        <w:t xml:space="preserve"> is typically resident on a third party remote server or a server located at the institution of the Health Care Provider. This actor has all the security risks that any medical data stored in a professional environment faces. But given its professional environment, it is also subject to HIPPA requirements.</w:t>
      </w:r>
    </w:p>
    <w:p w14:paraId="5B4A8AE1" w14:textId="77777777" w:rsidR="00EA4EA1" w:rsidRPr="00323FDB" w:rsidRDefault="00EA4EA1" w:rsidP="00EA4EA1">
      <w:pPr>
        <w:pStyle w:val="PartTitle"/>
        <w:rPr>
          <w:highlight w:val="yellow"/>
        </w:rPr>
      </w:pPr>
      <w:bookmarkStart w:id="1088" w:name="_Toc424048821"/>
      <w:r w:rsidRPr="00323FDB">
        <w:lastRenderedPageBreak/>
        <w:t>Appendices</w:t>
      </w:r>
      <w:bookmarkEnd w:id="1088"/>
      <w:r w:rsidRPr="00323FDB">
        <w:rPr>
          <w:highlight w:val="yellow"/>
        </w:rPr>
        <w:t xml:space="preserve"> </w:t>
      </w:r>
    </w:p>
    <w:p w14:paraId="4047E421" w14:textId="468D4C48" w:rsidR="00EA4EA1" w:rsidRPr="00323FDB" w:rsidRDefault="00CA7D1E" w:rsidP="00EA4EA1">
      <w:pPr>
        <w:pStyle w:val="BodyText"/>
      </w:pPr>
      <w:r>
        <w:t>None</w:t>
      </w:r>
    </w:p>
    <w:p w14:paraId="21078BC0" w14:textId="77777777" w:rsidR="00447451" w:rsidRPr="00323FDB" w:rsidRDefault="00447451" w:rsidP="00597DB2">
      <w:pPr>
        <w:pStyle w:val="BodyText"/>
      </w:pPr>
    </w:p>
    <w:p w14:paraId="3988FC59" w14:textId="77777777" w:rsidR="00522F40" w:rsidRPr="00323FDB" w:rsidRDefault="00F313A8" w:rsidP="00111CBC">
      <w:pPr>
        <w:pStyle w:val="AppendixHeading1"/>
        <w:rPr>
          <w:noProof w:val="0"/>
        </w:rPr>
      </w:pPr>
      <w:bookmarkStart w:id="1089" w:name="_Toc424048822"/>
      <w:r w:rsidRPr="00323FDB">
        <w:rPr>
          <w:noProof w:val="0"/>
        </w:rPr>
        <w:t xml:space="preserve">Volume 2 </w:t>
      </w:r>
      <w:r w:rsidR="004541CC" w:rsidRPr="00323FDB">
        <w:rPr>
          <w:noProof w:val="0"/>
        </w:rPr>
        <w:t>Name</w:t>
      </w:r>
      <w:r w:rsidR="00522F40" w:rsidRPr="00323FDB">
        <w:rPr>
          <w:noProof w:val="0"/>
        </w:rPr>
        <w:t>s</w:t>
      </w:r>
      <w:r w:rsidR="004541CC" w:rsidRPr="00323FDB">
        <w:rPr>
          <w:noProof w:val="0"/>
        </w:rPr>
        <w:t>pace Additions</w:t>
      </w:r>
      <w:bookmarkEnd w:id="1089"/>
    </w:p>
    <w:p w14:paraId="5745B3A1" w14:textId="77777777" w:rsidR="00DD13DB" w:rsidRPr="00323FDB" w:rsidRDefault="00DD13DB" w:rsidP="00DD13DB">
      <w:pPr>
        <w:pStyle w:val="EditorInstructions"/>
      </w:pPr>
      <w:r w:rsidRPr="00323FDB">
        <w:t xml:space="preserve">Add the following terms </w:t>
      </w:r>
      <w:r w:rsidRPr="00323FDB">
        <w:rPr>
          <w:iCs w:val="0"/>
        </w:rPr>
        <w:t xml:space="preserve">to the IHE </w:t>
      </w:r>
      <w:r w:rsidR="00CD4D46" w:rsidRPr="00323FDB">
        <w:rPr>
          <w:iCs w:val="0"/>
        </w:rPr>
        <w:t>General Introduction Appendix G</w:t>
      </w:r>
      <w:r w:rsidRPr="00323FDB">
        <w:t>:</w:t>
      </w:r>
    </w:p>
    <w:p w14:paraId="7CFA9FE2" w14:textId="2795879B" w:rsidR="00167DB7" w:rsidRPr="00323FDB" w:rsidRDefault="00CA7D1E" w:rsidP="00461A12">
      <w:pPr>
        <w:pStyle w:val="BodyText"/>
      </w:pPr>
      <w:r>
        <w:t>None</w:t>
      </w:r>
    </w:p>
    <w:p w14:paraId="35D49158" w14:textId="77777777" w:rsidR="00167DB7" w:rsidRPr="00323FDB" w:rsidRDefault="00167DB7" w:rsidP="00461A12">
      <w:pPr>
        <w:pStyle w:val="BodyText"/>
      </w:pPr>
    </w:p>
    <w:p w14:paraId="36D8BAB4" w14:textId="77777777" w:rsidR="00993FF5" w:rsidRPr="00323FDB" w:rsidRDefault="00993FF5" w:rsidP="00461A12">
      <w:pPr>
        <w:pStyle w:val="BodyText"/>
      </w:pPr>
    </w:p>
    <w:p w14:paraId="337F6E26" w14:textId="77777777" w:rsidR="00993FF5" w:rsidRPr="00323FDB" w:rsidRDefault="00993FF5" w:rsidP="00993FF5">
      <w:pPr>
        <w:pStyle w:val="PartTitle"/>
      </w:pPr>
      <w:bookmarkStart w:id="1090" w:name="_Toc424048823"/>
      <w:r w:rsidRPr="00323FDB">
        <w:lastRenderedPageBreak/>
        <w:t>Volume 3 – Content Modules</w:t>
      </w:r>
      <w:bookmarkEnd w:id="1090"/>
    </w:p>
    <w:p w14:paraId="1ADA95E2" w14:textId="35B44444" w:rsidR="00170ED0" w:rsidRPr="00323FDB" w:rsidRDefault="00170ED0" w:rsidP="006A1426">
      <w:pPr>
        <w:pStyle w:val="Heading1"/>
        <w:pageBreakBefore w:val="0"/>
        <w:numPr>
          <w:ilvl w:val="0"/>
          <w:numId w:val="0"/>
        </w:numPr>
        <w:ind w:left="432" w:hanging="432"/>
        <w:rPr>
          <w:noProof w:val="0"/>
        </w:rPr>
      </w:pPr>
      <w:bookmarkStart w:id="1091" w:name="_Toc424048824"/>
      <w:r w:rsidRPr="00323FDB">
        <w:rPr>
          <w:noProof w:val="0"/>
        </w:rPr>
        <w:t>5</w:t>
      </w:r>
      <w:r w:rsidR="00291725" w:rsidRPr="00323FDB">
        <w:rPr>
          <w:noProof w:val="0"/>
        </w:rPr>
        <w:t xml:space="preserve"> </w:t>
      </w:r>
      <w:r w:rsidRPr="00323FDB">
        <w:rPr>
          <w:noProof w:val="0"/>
        </w:rPr>
        <w:t>Namespaces and Vocabularies</w:t>
      </w:r>
      <w:bookmarkEnd w:id="1091"/>
    </w:p>
    <w:p w14:paraId="4EB4CDC7" w14:textId="77777777" w:rsidR="00701B3A" w:rsidRPr="00323FDB" w:rsidRDefault="00170ED0" w:rsidP="00170ED0">
      <w:pPr>
        <w:pStyle w:val="EditorInstructions"/>
      </w:pPr>
      <w:r w:rsidRPr="00323FDB">
        <w:t>Add to section 5 Namespaces and Vocabularies</w:t>
      </w:r>
      <w:bookmarkStart w:id="1092" w:name="_IHEActCode_Vocabulary"/>
      <w:bookmarkStart w:id="1093" w:name="_IHERoleCode_Vocabulary"/>
      <w:bookmarkEnd w:id="1092"/>
      <w:bookmarkEnd w:id="1093"/>
    </w:p>
    <w:p w14:paraId="07D02D64" w14:textId="77777777" w:rsidR="00170ED0" w:rsidRPr="00323FDB" w:rsidRDefault="00170ED0" w:rsidP="00170ED0">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127"/>
        <w:gridCol w:w="3158"/>
        <w:gridCol w:w="4305"/>
      </w:tblGrid>
      <w:tr w:rsidR="00170ED0" w:rsidRPr="00323FDB" w14:paraId="69E130D7" w14:textId="77777777" w:rsidTr="00323FDB">
        <w:trPr>
          <w:tblHeader/>
          <w:jc w:val="center"/>
        </w:trPr>
        <w:tc>
          <w:tcPr>
            <w:tcW w:w="2218" w:type="dxa"/>
            <w:tcBorders>
              <w:bottom w:val="single" w:sz="4" w:space="0" w:color="auto"/>
            </w:tcBorders>
            <w:shd w:val="clear" w:color="auto" w:fill="D9D9D9"/>
          </w:tcPr>
          <w:p w14:paraId="586A1218" w14:textId="77777777" w:rsidR="00170ED0" w:rsidRPr="00323FDB" w:rsidRDefault="00170ED0" w:rsidP="00B9303B">
            <w:pPr>
              <w:pStyle w:val="TableEntryHeader"/>
              <w:rPr>
                <w:rFonts w:eastAsia="Arial Unicode MS"/>
                <w:szCs w:val="24"/>
              </w:rPr>
            </w:pPr>
            <w:proofErr w:type="spellStart"/>
            <w:r w:rsidRPr="00323FDB">
              <w:t>codeSystem</w:t>
            </w:r>
            <w:proofErr w:type="spellEnd"/>
            <w:r w:rsidRPr="00323FDB">
              <w:t xml:space="preserve"> </w:t>
            </w:r>
          </w:p>
        </w:tc>
        <w:tc>
          <w:tcPr>
            <w:tcW w:w="3299" w:type="dxa"/>
            <w:tcBorders>
              <w:bottom w:val="single" w:sz="4" w:space="0" w:color="auto"/>
            </w:tcBorders>
            <w:shd w:val="clear" w:color="auto" w:fill="D9D9D9"/>
          </w:tcPr>
          <w:p w14:paraId="78450878" w14:textId="77777777" w:rsidR="00170ED0" w:rsidRPr="00323FDB" w:rsidRDefault="00170ED0" w:rsidP="00B9303B">
            <w:pPr>
              <w:pStyle w:val="TableEntryHeader"/>
              <w:rPr>
                <w:rFonts w:eastAsia="Arial Unicode MS"/>
                <w:szCs w:val="24"/>
              </w:rPr>
            </w:pPr>
            <w:proofErr w:type="spellStart"/>
            <w:r w:rsidRPr="00323FDB">
              <w:t>codeSystemName</w:t>
            </w:r>
            <w:proofErr w:type="spellEnd"/>
            <w:r w:rsidRPr="00323FDB">
              <w:t xml:space="preserve"> </w:t>
            </w:r>
          </w:p>
        </w:tc>
        <w:tc>
          <w:tcPr>
            <w:tcW w:w="4502" w:type="dxa"/>
            <w:tcBorders>
              <w:bottom w:val="single" w:sz="4" w:space="0" w:color="auto"/>
            </w:tcBorders>
            <w:shd w:val="clear" w:color="auto" w:fill="D9D9D9"/>
          </w:tcPr>
          <w:p w14:paraId="0B62D710" w14:textId="77777777" w:rsidR="00170ED0" w:rsidRPr="00323FDB" w:rsidRDefault="00170ED0" w:rsidP="00B9303B">
            <w:pPr>
              <w:pStyle w:val="TableEntryHeader"/>
              <w:rPr>
                <w:rFonts w:eastAsia="Arial Unicode MS"/>
                <w:szCs w:val="24"/>
              </w:rPr>
            </w:pPr>
            <w:r w:rsidRPr="00323FDB">
              <w:t xml:space="preserve">Description </w:t>
            </w:r>
          </w:p>
        </w:tc>
      </w:tr>
      <w:tr w:rsidR="00170ED0" w:rsidRPr="00323FDB" w14:paraId="1A95F203" w14:textId="77777777" w:rsidTr="00323FDB">
        <w:trPr>
          <w:jc w:val="center"/>
        </w:trPr>
        <w:tc>
          <w:tcPr>
            <w:tcW w:w="2218" w:type="dxa"/>
            <w:tcBorders>
              <w:right w:val="single" w:sz="6" w:space="0" w:color="auto"/>
            </w:tcBorders>
            <w:shd w:val="clear" w:color="auto" w:fill="auto"/>
          </w:tcPr>
          <w:p w14:paraId="7F1B9280" w14:textId="6F622736" w:rsidR="00170ED0" w:rsidRPr="00323FDB" w:rsidRDefault="006A1426" w:rsidP="00B9303B">
            <w:pPr>
              <w:pStyle w:val="TableEntry"/>
              <w:rPr>
                <w:rFonts w:ascii="Arial Unicode MS" w:eastAsia="Arial Unicode MS" w:hAnsi="Arial Unicode MS" w:cs="Arial Unicode MS"/>
                <w:sz w:val="24"/>
                <w:szCs w:val="24"/>
              </w:rPr>
            </w:pPr>
            <w:r w:rsidRPr="00323FDB">
              <w:t>2.16.840.1.113883.6.24</w:t>
            </w:r>
          </w:p>
        </w:tc>
        <w:tc>
          <w:tcPr>
            <w:tcW w:w="3299" w:type="dxa"/>
            <w:tcBorders>
              <w:left w:val="single" w:sz="6" w:space="0" w:color="auto"/>
              <w:right w:val="single" w:sz="6" w:space="0" w:color="auto"/>
            </w:tcBorders>
            <w:shd w:val="clear" w:color="auto" w:fill="auto"/>
          </w:tcPr>
          <w:p w14:paraId="5FD03601" w14:textId="1515DB51" w:rsidR="00170ED0" w:rsidRPr="00323FDB" w:rsidRDefault="00C90111" w:rsidP="007D29E0">
            <w:pPr>
              <w:pStyle w:val="TableEntry"/>
              <w:rPr>
                <w:rFonts w:ascii="Arial Unicode MS" w:eastAsia="Arial Unicode MS" w:hAnsi="Arial Unicode MS" w:cs="Arial Unicode MS"/>
                <w:sz w:val="24"/>
                <w:szCs w:val="24"/>
              </w:rPr>
            </w:pPr>
            <w:r w:rsidRPr="00323FDB">
              <w:t>ISO</w:t>
            </w:r>
            <w:r w:rsidR="007D29E0" w:rsidRPr="00323FDB">
              <w:t>/IEEE</w:t>
            </w:r>
            <w:r w:rsidRPr="00323FDB">
              <w:t xml:space="preserve"> 11073-10101 </w:t>
            </w:r>
            <w:r w:rsidR="007D29E0" w:rsidRPr="00323FDB">
              <w:t>M</w:t>
            </w:r>
            <w:r w:rsidRPr="00323FDB">
              <w:t xml:space="preserve">edical </w:t>
            </w:r>
            <w:r w:rsidR="007D29E0" w:rsidRPr="00323FDB">
              <w:t>D</w:t>
            </w:r>
            <w:r w:rsidRPr="00323FDB">
              <w:t xml:space="preserve">evice </w:t>
            </w:r>
            <w:r w:rsidR="007D29E0" w:rsidRPr="00323FDB">
              <w:t>C</w:t>
            </w:r>
            <w:r w:rsidRPr="00323FDB">
              <w:t>ommunication</w:t>
            </w:r>
            <w:r w:rsidR="007D29E0" w:rsidRPr="00323FDB">
              <w:t xml:space="preserve"> </w:t>
            </w:r>
            <w:r w:rsidRPr="00323FDB">
              <w:t>Nomenclature</w:t>
            </w:r>
          </w:p>
        </w:tc>
        <w:tc>
          <w:tcPr>
            <w:tcW w:w="4502" w:type="dxa"/>
            <w:tcBorders>
              <w:left w:val="single" w:sz="6" w:space="0" w:color="auto"/>
            </w:tcBorders>
            <w:shd w:val="clear" w:color="auto" w:fill="auto"/>
          </w:tcPr>
          <w:p w14:paraId="51B4A7CB" w14:textId="3BB99F18" w:rsidR="00170ED0" w:rsidRPr="00323FDB" w:rsidRDefault="007D29E0" w:rsidP="00B9303B">
            <w:pPr>
              <w:pStyle w:val="TableEntry"/>
              <w:rPr>
                <w:rFonts w:ascii="Arial Unicode MS" w:eastAsia="Arial Unicode MS" w:hAnsi="Arial Unicode MS" w:cs="Arial Unicode MS"/>
                <w:sz w:val="24"/>
                <w:szCs w:val="24"/>
              </w:rPr>
            </w:pPr>
            <w:r w:rsidRPr="00323FDB">
              <w:t xml:space="preserve">See </w:t>
            </w:r>
            <w:hyperlink r:id="rId45" w:history="1">
              <w:r w:rsidRPr="00323FDB">
                <w:rPr>
                  <w:rStyle w:val="Hyperlink"/>
                </w:rPr>
                <w:t>http://www.hl7.org/oid/index.cfm?Comp_OID=2.16.840.1.113883.6.24</w:t>
              </w:r>
            </w:hyperlink>
            <w:r w:rsidRPr="00323FDB">
              <w:t xml:space="preserve"> for more details.</w:t>
            </w:r>
            <w:r w:rsidR="00170ED0" w:rsidRPr="00323FDB">
              <w:t xml:space="preserve"> </w:t>
            </w:r>
          </w:p>
        </w:tc>
      </w:tr>
    </w:tbl>
    <w:p w14:paraId="06700AF4" w14:textId="77777777" w:rsidR="00170ED0" w:rsidRPr="00323FDB" w:rsidRDefault="00170ED0" w:rsidP="00170ED0">
      <w:pPr>
        <w:pStyle w:val="BodyText"/>
      </w:pPr>
    </w:p>
    <w:p w14:paraId="1360F57B" w14:textId="77777777" w:rsidR="00170ED0" w:rsidRPr="00323FDB" w:rsidRDefault="00170ED0" w:rsidP="00170ED0">
      <w:pPr>
        <w:pStyle w:val="EditorInstructions"/>
      </w:pPr>
      <w:r w:rsidRPr="00323FDB">
        <w:t>Add to section 5.1.1 IHE Format Codes</w:t>
      </w:r>
    </w:p>
    <w:p w14:paraId="09B62410" w14:textId="77777777" w:rsidR="00170ED0" w:rsidRPr="00323FDB" w:rsidRDefault="00170ED0" w:rsidP="00170ED0">
      <w:pPr>
        <w:pStyle w:val="BodyText"/>
        <w:rPr>
          <w:lang w:eastAsia="x-none"/>
        </w:rPr>
      </w:pP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683"/>
        <w:gridCol w:w="2224"/>
        <w:gridCol w:w="1859"/>
        <w:gridCol w:w="1914"/>
      </w:tblGrid>
      <w:tr w:rsidR="00170ED0" w:rsidRPr="00323FDB" w14:paraId="5075C0D7" w14:textId="77777777" w:rsidTr="00323FDB">
        <w:trPr>
          <w:tblHeader/>
          <w:jc w:val="center"/>
        </w:trPr>
        <w:tc>
          <w:tcPr>
            <w:tcW w:w="3683" w:type="dxa"/>
            <w:tcBorders>
              <w:bottom w:val="single" w:sz="4" w:space="0" w:color="auto"/>
            </w:tcBorders>
            <w:shd w:val="clear" w:color="auto" w:fill="D9D9D9"/>
          </w:tcPr>
          <w:p w14:paraId="2B922C04" w14:textId="77777777" w:rsidR="00170ED0" w:rsidRPr="00323FDB" w:rsidRDefault="00170ED0" w:rsidP="00B9303B">
            <w:pPr>
              <w:pStyle w:val="TableEntryHeader"/>
              <w:rPr>
                <w:rFonts w:eastAsia="Arial Unicode MS"/>
                <w:szCs w:val="24"/>
              </w:rPr>
            </w:pPr>
            <w:r w:rsidRPr="00323FDB">
              <w:t xml:space="preserve">Profile </w:t>
            </w:r>
          </w:p>
        </w:tc>
        <w:tc>
          <w:tcPr>
            <w:tcW w:w="2224" w:type="dxa"/>
            <w:tcBorders>
              <w:bottom w:val="single" w:sz="4" w:space="0" w:color="auto"/>
            </w:tcBorders>
            <w:shd w:val="clear" w:color="auto" w:fill="D9D9D9"/>
          </w:tcPr>
          <w:p w14:paraId="21AF63C1" w14:textId="77777777" w:rsidR="00170ED0" w:rsidRPr="00323FDB" w:rsidRDefault="00170ED0" w:rsidP="00B9303B">
            <w:pPr>
              <w:pStyle w:val="TableEntryHeader"/>
              <w:rPr>
                <w:rFonts w:eastAsia="Arial Unicode MS"/>
                <w:szCs w:val="24"/>
              </w:rPr>
            </w:pPr>
            <w:r w:rsidRPr="00323FDB">
              <w:t>Format Code</w:t>
            </w:r>
          </w:p>
        </w:tc>
        <w:tc>
          <w:tcPr>
            <w:tcW w:w="1859" w:type="dxa"/>
            <w:tcBorders>
              <w:bottom w:val="single" w:sz="4" w:space="0" w:color="auto"/>
            </w:tcBorders>
            <w:shd w:val="clear" w:color="auto" w:fill="D9D9D9"/>
          </w:tcPr>
          <w:p w14:paraId="6092B5D5" w14:textId="77777777" w:rsidR="00170ED0" w:rsidRPr="00323FDB" w:rsidRDefault="00170ED0" w:rsidP="00B9303B">
            <w:pPr>
              <w:pStyle w:val="TableEntryHeader"/>
              <w:rPr>
                <w:rFonts w:eastAsia="Arial Unicode MS"/>
                <w:szCs w:val="24"/>
              </w:rPr>
            </w:pPr>
            <w:r w:rsidRPr="00323FDB">
              <w:t>Media Type</w:t>
            </w:r>
          </w:p>
        </w:tc>
        <w:tc>
          <w:tcPr>
            <w:tcW w:w="1914" w:type="dxa"/>
            <w:tcBorders>
              <w:bottom w:val="single" w:sz="4" w:space="0" w:color="auto"/>
            </w:tcBorders>
            <w:shd w:val="clear" w:color="auto" w:fill="D9D9D9"/>
          </w:tcPr>
          <w:p w14:paraId="77569A98" w14:textId="77777777" w:rsidR="00170ED0" w:rsidRPr="00323FDB" w:rsidRDefault="00170ED0" w:rsidP="00B9303B">
            <w:pPr>
              <w:pStyle w:val="TableEntryHeader"/>
              <w:rPr>
                <w:rFonts w:eastAsia="Arial Unicode MS"/>
                <w:szCs w:val="24"/>
              </w:rPr>
            </w:pPr>
            <w:r w:rsidRPr="00323FDB">
              <w:t xml:space="preserve">Template ID </w:t>
            </w:r>
          </w:p>
        </w:tc>
      </w:tr>
      <w:tr w:rsidR="00170ED0" w:rsidRPr="00323FDB" w14:paraId="4EB97C77" w14:textId="77777777" w:rsidTr="00323FDB">
        <w:trPr>
          <w:jc w:val="center"/>
        </w:trPr>
        <w:tc>
          <w:tcPr>
            <w:tcW w:w="3683" w:type="dxa"/>
            <w:tcBorders>
              <w:right w:val="single" w:sz="6" w:space="0" w:color="auto"/>
            </w:tcBorders>
            <w:shd w:val="clear" w:color="auto" w:fill="auto"/>
          </w:tcPr>
          <w:p w14:paraId="5073C941" w14:textId="5B193BED" w:rsidR="00170ED0" w:rsidRPr="00DF14D1" w:rsidRDefault="006A1426" w:rsidP="00DF14D1">
            <w:pPr>
              <w:pStyle w:val="TableEntry"/>
              <w:rPr>
                <w:rFonts w:eastAsia="Arial Unicode MS"/>
              </w:rPr>
            </w:pPr>
            <w:r w:rsidRPr="00DF14D1">
              <w:rPr>
                <w:rFonts w:eastAsia="Arial Unicode MS"/>
              </w:rPr>
              <w:t>Personal Health Monitoring Report (PHMR)</w:t>
            </w:r>
          </w:p>
        </w:tc>
        <w:tc>
          <w:tcPr>
            <w:tcW w:w="2224" w:type="dxa"/>
            <w:tcBorders>
              <w:left w:val="single" w:sz="6" w:space="0" w:color="auto"/>
              <w:right w:val="single" w:sz="6" w:space="0" w:color="auto"/>
            </w:tcBorders>
            <w:shd w:val="clear" w:color="auto" w:fill="auto"/>
          </w:tcPr>
          <w:p w14:paraId="04FC9197" w14:textId="721CECA1" w:rsidR="00170ED0" w:rsidRPr="00DF14D1" w:rsidRDefault="006A1426" w:rsidP="00DF14D1">
            <w:pPr>
              <w:pStyle w:val="TableEntry"/>
              <w:rPr>
                <w:rFonts w:eastAsia="Arial Unicode MS"/>
              </w:rPr>
            </w:pPr>
            <w:r w:rsidRPr="00E10688">
              <w:t>urn:ihe:pcc:phmr:2015</w:t>
            </w:r>
          </w:p>
        </w:tc>
        <w:tc>
          <w:tcPr>
            <w:tcW w:w="1859" w:type="dxa"/>
            <w:tcBorders>
              <w:left w:val="single" w:sz="6" w:space="0" w:color="auto"/>
              <w:right w:val="single" w:sz="6" w:space="0" w:color="auto"/>
            </w:tcBorders>
            <w:shd w:val="clear" w:color="auto" w:fill="auto"/>
          </w:tcPr>
          <w:p w14:paraId="686A1290" w14:textId="77777777" w:rsidR="00170ED0" w:rsidRPr="00DF14D1" w:rsidRDefault="006A1426" w:rsidP="00DF14D1">
            <w:pPr>
              <w:pStyle w:val="TableEntry"/>
              <w:rPr>
                <w:rFonts w:eastAsia="Arial Unicode MS"/>
              </w:rPr>
            </w:pPr>
            <w:r w:rsidRPr="00DF14D1">
              <w:rPr>
                <w:rFonts w:eastAsia="Arial Unicode MS"/>
              </w:rPr>
              <w:t>Text/xml</w:t>
            </w:r>
          </w:p>
        </w:tc>
        <w:tc>
          <w:tcPr>
            <w:tcW w:w="1914" w:type="dxa"/>
            <w:tcBorders>
              <w:left w:val="single" w:sz="6" w:space="0" w:color="auto"/>
            </w:tcBorders>
            <w:shd w:val="clear" w:color="auto" w:fill="auto"/>
          </w:tcPr>
          <w:p w14:paraId="48570DCE" w14:textId="5AAECE27" w:rsidR="00170ED0" w:rsidRPr="00E10688" w:rsidRDefault="006A1426" w:rsidP="00DF14D1">
            <w:pPr>
              <w:pStyle w:val="TableEntry"/>
              <w:rPr>
                <w:rFonts w:eastAsia="Arial Unicode MS"/>
              </w:rPr>
            </w:pPr>
            <w:r w:rsidRPr="00E10688">
              <w:rPr>
                <w:rFonts w:eastAsia="Arial Unicode MS"/>
              </w:rPr>
              <w:t>TBD</w:t>
            </w:r>
          </w:p>
        </w:tc>
      </w:tr>
    </w:tbl>
    <w:p w14:paraId="37A9BDA6" w14:textId="77777777" w:rsidR="00170ED0" w:rsidRPr="00323FDB" w:rsidRDefault="00170ED0" w:rsidP="00170ED0">
      <w:pPr>
        <w:pStyle w:val="BodyText"/>
      </w:pPr>
    </w:p>
    <w:p w14:paraId="35BEB8D1" w14:textId="6463389A" w:rsidR="00993FF5" w:rsidRPr="00323FDB" w:rsidRDefault="008D45BC" w:rsidP="00993FF5">
      <w:pPr>
        <w:pStyle w:val="Heading2"/>
        <w:numPr>
          <w:ilvl w:val="0"/>
          <w:numId w:val="0"/>
        </w:numPr>
        <w:rPr>
          <w:noProof w:val="0"/>
        </w:rPr>
      </w:pPr>
      <w:bookmarkStart w:id="1094" w:name="_Toc424048825"/>
      <w:r w:rsidRPr="00323FDB">
        <w:rPr>
          <w:noProof w:val="0"/>
        </w:rPr>
        <w:t>6.3.</w:t>
      </w:r>
      <w:r w:rsidR="00F847E4" w:rsidRPr="00323FDB">
        <w:rPr>
          <w:noProof w:val="0"/>
        </w:rPr>
        <w:t>1</w:t>
      </w:r>
      <w:r w:rsidR="003D5A68" w:rsidRPr="00323FDB">
        <w:rPr>
          <w:noProof w:val="0"/>
        </w:rPr>
        <w:t xml:space="preserve"> CDA</w:t>
      </w:r>
      <w:r w:rsidR="00BD22E9">
        <w:rPr>
          <w:rFonts w:cs="Arial"/>
          <w:noProof w:val="0"/>
        </w:rPr>
        <w:t>®</w:t>
      </w:r>
      <w:r w:rsidR="003D5A68" w:rsidRPr="00323FDB">
        <w:rPr>
          <w:noProof w:val="0"/>
        </w:rPr>
        <w:t xml:space="preserve"> </w:t>
      </w:r>
      <w:r w:rsidR="004225C9" w:rsidRPr="00323FDB">
        <w:rPr>
          <w:noProof w:val="0"/>
        </w:rPr>
        <w:t xml:space="preserve">Document </w:t>
      </w:r>
      <w:r w:rsidR="00147A61" w:rsidRPr="00323FDB">
        <w:rPr>
          <w:noProof w:val="0"/>
        </w:rPr>
        <w:t>Content Module</w:t>
      </w:r>
      <w:r w:rsidR="00F847E4" w:rsidRPr="00323FDB">
        <w:rPr>
          <w:noProof w:val="0"/>
        </w:rPr>
        <w:t>s</w:t>
      </w:r>
      <w:bookmarkEnd w:id="1094"/>
    </w:p>
    <w:p w14:paraId="70C4F719" w14:textId="77777777" w:rsidR="007D29E0" w:rsidRPr="00323FDB" w:rsidRDefault="007D29E0" w:rsidP="007D29E0">
      <w:pPr>
        <w:pStyle w:val="EditorInstructions"/>
      </w:pPr>
      <w:r w:rsidRPr="00323FDB">
        <w:t>Add to section 6.3.1 CDA Document Content Modules</w:t>
      </w:r>
    </w:p>
    <w:p w14:paraId="4F487DBB" w14:textId="77777777" w:rsidR="007D29E0" w:rsidRPr="00323FDB" w:rsidRDefault="007D29E0" w:rsidP="00323FDB">
      <w:pPr>
        <w:pStyle w:val="BodyText"/>
      </w:pPr>
    </w:p>
    <w:p w14:paraId="4874BF39" w14:textId="050E6054" w:rsidR="0022261E" w:rsidRPr="00323FDB" w:rsidRDefault="00774B6B" w:rsidP="000807AC">
      <w:pPr>
        <w:pStyle w:val="Heading4"/>
        <w:numPr>
          <w:ilvl w:val="0"/>
          <w:numId w:val="0"/>
        </w:numPr>
        <w:ind w:left="864" w:hanging="864"/>
        <w:rPr>
          <w:noProof w:val="0"/>
        </w:rPr>
      </w:pPr>
      <w:bookmarkStart w:id="1095" w:name="_Toc424048826"/>
      <w:r w:rsidRPr="00323FDB">
        <w:rPr>
          <w:noProof w:val="0"/>
        </w:rPr>
        <w:t>6.3.1</w:t>
      </w:r>
      <w:proofErr w:type="gramStart"/>
      <w:r w:rsidRPr="00323FDB">
        <w:rPr>
          <w:noProof w:val="0"/>
        </w:rPr>
        <w:t>.D</w:t>
      </w:r>
      <w:proofErr w:type="gramEnd"/>
      <w:r w:rsidR="00291725" w:rsidRPr="00323FDB">
        <w:rPr>
          <w:noProof w:val="0"/>
        </w:rPr>
        <w:t xml:space="preserve"> </w:t>
      </w:r>
      <w:r w:rsidR="006A1426" w:rsidRPr="00323FDB">
        <w:rPr>
          <w:noProof w:val="0"/>
        </w:rPr>
        <w:t>Personal Health</w:t>
      </w:r>
      <w:r w:rsidR="00715FEA" w:rsidRPr="00323FDB">
        <w:rPr>
          <w:noProof w:val="0"/>
        </w:rPr>
        <w:t>care</w:t>
      </w:r>
      <w:r w:rsidR="006A1426" w:rsidRPr="00323FDB">
        <w:rPr>
          <w:noProof w:val="0"/>
        </w:rPr>
        <w:t xml:space="preserve"> Monitoring Report</w:t>
      </w:r>
      <w:r w:rsidR="0022261E" w:rsidRPr="00323FDB">
        <w:rPr>
          <w:noProof w:val="0"/>
        </w:rPr>
        <w:t xml:space="preserve"> </w:t>
      </w:r>
      <w:r w:rsidR="00BB65D8" w:rsidRPr="00323FDB">
        <w:rPr>
          <w:noProof w:val="0"/>
        </w:rPr>
        <w:t>(</w:t>
      </w:r>
      <w:r w:rsidR="006A1426" w:rsidRPr="00323FDB">
        <w:rPr>
          <w:noProof w:val="0"/>
        </w:rPr>
        <w:t>PHMR</w:t>
      </w:r>
      <w:r w:rsidR="00BB65D8" w:rsidRPr="00323FDB">
        <w:rPr>
          <w:noProof w:val="0"/>
        </w:rPr>
        <w:t xml:space="preserve">) </w:t>
      </w:r>
      <w:r w:rsidR="00803E2D" w:rsidRPr="00323FDB">
        <w:rPr>
          <w:noProof w:val="0"/>
        </w:rPr>
        <w:t>Document Content Module</w:t>
      </w:r>
      <w:bookmarkEnd w:id="1095"/>
      <w:r w:rsidR="00803E2D" w:rsidRPr="00323FDB">
        <w:rPr>
          <w:noProof w:val="0"/>
        </w:rPr>
        <w:t xml:space="preserve"> </w:t>
      </w:r>
    </w:p>
    <w:p w14:paraId="41D8C419" w14:textId="77777777" w:rsidR="0022261E" w:rsidRPr="00323FDB" w:rsidRDefault="0022261E" w:rsidP="0097454A">
      <w:pPr>
        <w:pStyle w:val="Heading5"/>
        <w:numPr>
          <w:ilvl w:val="0"/>
          <w:numId w:val="0"/>
        </w:numPr>
        <w:rPr>
          <w:noProof w:val="0"/>
        </w:rPr>
      </w:pPr>
      <w:bookmarkStart w:id="1096" w:name="_Toc424048827"/>
      <w:r w:rsidRPr="00323FDB">
        <w:rPr>
          <w:noProof w:val="0"/>
        </w:rPr>
        <w:t>6.3.1</w:t>
      </w:r>
      <w:proofErr w:type="gramStart"/>
      <w:r w:rsidRPr="00323FDB">
        <w:rPr>
          <w:noProof w:val="0"/>
        </w:rPr>
        <w:t>.</w:t>
      </w:r>
      <w:r w:rsidR="008D45BC" w:rsidRPr="00323FDB">
        <w:rPr>
          <w:noProof w:val="0"/>
        </w:rPr>
        <w:t>D</w:t>
      </w:r>
      <w:r w:rsidRPr="00323FDB">
        <w:rPr>
          <w:noProof w:val="0"/>
        </w:rPr>
        <w:t>.1</w:t>
      </w:r>
      <w:proofErr w:type="gramEnd"/>
      <w:r w:rsidRPr="00323FDB">
        <w:rPr>
          <w:noProof w:val="0"/>
        </w:rPr>
        <w:t xml:space="preserve"> Format Code</w:t>
      </w:r>
      <w:bookmarkEnd w:id="1096"/>
    </w:p>
    <w:p w14:paraId="33E7DD7B" w14:textId="2CA00D16" w:rsidR="00665D8F" w:rsidRPr="00323FDB" w:rsidRDefault="00665D8F" w:rsidP="00665D8F">
      <w:pPr>
        <w:rPr>
          <w:bCs/>
        </w:rPr>
      </w:pPr>
      <w:r w:rsidRPr="00323FDB">
        <w:t xml:space="preserve">The </w:t>
      </w:r>
      <w:proofErr w:type="spellStart"/>
      <w:r w:rsidRPr="00323FDB">
        <w:t>XDSDocumentEntry</w:t>
      </w:r>
      <w:proofErr w:type="spellEnd"/>
      <w:r w:rsidRPr="00323FDB">
        <w:t xml:space="preserve"> format code for this content is </w:t>
      </w:r>
      <w:r w:rsidRPr="00323FDB">
        <w:rPr>
          <w:b/>
          <w:bCs/>
        </w:rPr>
        <w:t>urn</w:t>
      </w:r>
      <w:proofErr w:type="gramStart"/>
      <w:r w:rsidRPr="00323FDB">
        <w:rPr>
          <w:b/>
          <w:bCs/>
        </w:rPr>
        <w:t>:ihe:</w:t>
      </w:r>
      <w:r w:rsidR="006A1426" w:rsidRPr="00323FDB">
        <w:rPr>
          <w:b/>
          <w:bCs/>
        </w:rPr>
        <w:t>pcc:phmr:2015</w:t>
      </w:r>
      <w:proofErr w:type="gramEnd"/>
    </w:p>
    <w:p w14:paraId="61288ED3" w14:textId="77777777" w:rsidR="00BB65D8" w:rsidRPr="00323FDB" w:rsidRDefault="00BB65D8" w:rsidP="00BB65D8">
      <w:pPr>
        <w:pStyle w:val="Heading5"/>
        <w:numPr>
          <w:ilvl w:val="0"/>
          <w:numId w:val="0"/>
        </w:numPr>
        <w:rPr>
          <w:noProof w:val="0"/>
        </w:rPr>
      </w:pPr>
      <w:bookmarkStart w:id="1097" w:name="_Toc424048828"/>
      <w:r w:rsidRPr="00323FDB">
        <w:rPr>
          <w:noProof w:val="0"/>
        </w:rPr>
        <w:t>6.3.1</w:t>
      </w:r>
      <w:proofErr w:type="gramStart"/>
      <w:r w:rsidRPr="00323FDB">
        <w:rPr>
          <w:noProof w:val="0"/>
        </w:rPr>
        <w:t>.</w:t>
      </w:r>
      <w:r w:rsidR="008D45BC" w:rsidRPr="00323FDB">
        <w:rPr>
          <w:noProof w:val="0"/>
        </w:rPr>
        <w:t>D</w:t>
      </w:r>
      <w:r w:rsidRPr="00323FDB">
        <w:rPr>
          <w:noProof w:val="0"/>
        </w:rPr>
        <w:t>.2</w:t>
      </w:r>
      <w:proofErr w:type="gramEnd"/>
      <w:r w:rsidRPr="00323FDB">
        <w:rPr>
          <w:noProof w:val="0"/>
        </w:rPr>
        <w:t xml:space="preserve"> Parent Template</w:t>
      </w:r>
      <w:bookmarkEnd w:id="1097"/>
    </w:p>
    <w:p w14:paraId="4131D905" w14:textId="60499E4E" w:rsidR="00665D8F" w:rsidRPr="00323FDB" w:rsidRDefault="00665D8F" w:rsidP="00BB76BC">
      <w:pPr>
        <w:pStyle w:val="BodyText"/>
      </w:pPr>
      <w:r w:rsidRPr="00323FDB">
        <w:t xml:space="preserve">This document is a specialization of the IHE PCC Medical Document template (OID = 1.3.6.1.4.1.19376.1.5.3.1.1.1). </w:t>
      </w:r>
    </w:p>
    <w:p w14:paraId="360568FA" w14:textId="77777777" w:rsidR="00BB65D8" w:rsidRPr="00323FDB" w:rsidRDefault="00BB65D8" w:rsidP="00BB65D8">
      <w:pPr>
        <w:pStyle w:val="Heading5"/>
        <w:numPr>
          <w:ilvl w:val="0"/>
          <w:numId w:val="0"/>
        </w:numPr>
        <w:rPr>
          <w:noProof w:val="0"/>
        </w:rPr>
      </w:pPr>
      <w:bookmarkStart w:id="1098" w:name="_Toc424048829"/>
      <w:r w:rsidRPr="00323FDB">
        <w:rPr>
          <w:noProof w:val="0"/>
        </w:rPr>
        <w:t>6.3.1</w:t>
      </w:r>
      <w:proofErr w:type="gramStart"/>
      <w:r w:rsidRPr="00323FDB">
        <w:rPr>
          <w:noProof w:val="0"/>
        </w:rPr>
        <w:t>.</w:t>
      </w:r>
      <w:r w:rsidR="008D45BC" w:rsidRPr="00323FDB">
        <w:rPr>
          <w:noProof w:val="0"/>
        </w:rPr>
        <w:t>D</w:t>
      </w:r>
      <w:r w:rsidRPr="00323FDB">
        <w:rPr>
          <w:noProof w:val="0"/>
        </w:rPr>
        <w:t>.</w:t>
      </w:r>
      <w:r w:rsidR="00871613" w:rsidRPr="00323FDB">
        <w:rPr>
          <w:noProof w:val="0"/>
        </w:rPr>
        <w:t>3</w:t>
      </w:r>
      <w:proofErr w:type="gramEnd"/>
      <w:r w:rsidRPr="00323FDB">
        <w:rPr>
          <w:noProof w:val="0"/>
        </w:rPr>
        <w:t xml:space="preserve"> </w:t>
      </w:r>
      <w:r w:rsidR="00665D8F" w:rsidRPr="00323FDB">
        <w:rPr>
          <w:noProof w:val="0"/>
        </w:rPr>
        <w:t xml:space="preserve">Referenced </w:t>
      </w:r>
      <w:r w:rsidRPr="00323FDB">
        <w:rPr>
          <w:noProof w:val="0"/>
        </w:rPr>
        <w:t>Standard</w:t>
      </w:r>
      <w:r w:rsidR="00665D8F" w:rsidRPr="00323FDB">
        <w:rPr>
          <w:noProof w:val="0"/>
        </w:rPr>
        <w:t>s</w:t>
      </w:r>
      <w:bookmarkEnd w:id="1098"/>
    </w:p>
    <w:p w14:paraId="70434BE1" w14:textId="77777777" w:rsidR="0032060B" w:rsidRPr="00323FDB" w:rsidRDefault="001F68C9" w:rsidP="0032060B">
      <w:pPr>
        <w:pStyle w:val="BodyText"/>
      </w:pPr>
      <w:r w:rsidRPr="00323FDB">
        <w:t>All standards which are reference in this document are listed below with their common abbreviation, full title, and link to the standard.</w:t>
      </w:r>
    </w:p>
    <w:p w14:paraId="60C2F225" w14:textId="77777777" w:rsidR="001F68C9" w:rsidRDefault="001F68C9" w:rsidP="0032060B">
      <w:pPr>
        <w:pStyle w:val="BodyText"/>
        <w:rPr>
          <w:highlight w:val="yellow"/>
        </w:rPr>
      </w:pPr>
    </w:p>
    <w:p w14:paraId="3EE15255" w14:textId="77777777" w:rsidR="00B25F36" w:rsidRDefault="00B25F36" w:rsidP="0032060B">
      <w:pPr>
        <w:pStyle w:val="BodyText"/>
        <w:rPr>
          <w:highlight w:val="yellow"/>
        </w:rPr>
      </w:pPr>
    </w:p>
    <w:p w14:paraId="5EFD6EF0" w14:textId="77777777" w:rsidR="00B25F36" w:rsidRPr="00323FDB" w:rsidRDefault="00B25F36" w:rsidP="0032060B">
      <w:pPr>
        <w:pStyle w:val="BodyText"/>
        <w:rPr>
          <w:highlight w:val="yellow"/>
        </w:rPr>
      </w:pPr>
    </w:p>
    <w:p w14:paraId="31D05593" w14:textId="62D876D0" w:rsidR="001F68C9" w:rsidRPr="00323FDB" w:rsidRDefault="001F68C9" w:rsidP="001F68C9">
      <w:pPr>
        <w:pStyle w:val="TableTitle"/>
      </w:pPr>
      <w:r w:rsidRPr="00323FDB">
        <w:lastRenderedPageBreak/>
        <w:t>Table 6.3.1.D</w:t>
      </w:r>
      <w:r w:rsidR="000D6321" w:rsidRPr="00323FDB">
        <w:t>.3</w:t>
      </w:r>
      <w:r w:rsidRPr="00323FDB">
        <w:t>-1</w:t>
      </w:r>
      <w:r w:rsidR="00C250ED" w:rsidRPr="00323FDB">
        <w:t>:</w:t>
      </w:r>
      <w:r w:rsidRPr="00323FDB">
        <w:t xml:space="preserve"> </w:t>
      </w:r>
      <w:r w:rsidR="006A1426" w:rsidRPr="00323FDB">
        <w:t>PHMR</w:t>
      </w:r>
      <w:r w:rsidRPr="00323FDB">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3960"/>
        <w:gridCol w:w="3708"/>
      </w:tblGrid>
      <w:tr w:rsidR="00665D8F" w:rsidRPr="00323FDB" w14:paraId="1511AB7A" w14:textId="77777777" w:rsidTr="00E10688">
        <w:trPr>
          <w:cantSplit/>
          <w:tblHeader/>
        </w:trPr>
        <w:tc>
          <w:tcPr>
            <w:tcW w:w="1908" w:type="dxa"/>
            <w:tcBorders>
              <w:bottom w:val="single" w:sz="4" w:space="0" w:color="000000"/>
            </w:tcBorders>
            <w:shd w:val="clear" w:color="auto" w:fill="D9D9D9"/>
          </w:tcPr>
          <w:p w14:paraId="206FC3F8" w14:textId="77777777" w:rsidR="00665D8F" w:rsidRPr="00323FDB" w:rsidRDefault="00665D8F" w:rsidP="00730E16">
            <w:pPr>
              <w:pStyle w:val="TableEntryHeader"/>
            </w:pPr>
            <w:r w:rsidRPr="00323FDB">
              <w:t>Abbreviation</w:t>
            </w:r>
          </w:p>
        </w:tc>
        <w:tc>
          <w:tcPr>
            <w:tcW w:w="3960" w:type="dxa"/>
            <w:tcBorders>
              <w:bottom w:val="single" w:sz="4" w:space="0" w:color="000000"/>
            </w:tcBorders>
            <w:shd w:val="clear" w:color="auto" w:fill="D9D9D9"/>
          </w:tcPr>
          <w:p w14:paraId="7ABDB338" w14:textId="77777777" w:rsidR="00665D8F" w:rsidRPr="00323FDB" w:rsidRDefault="00665D8F" w:rsidP="001F68C9">
            <w:pPr>
              <w:pStyle w:val="TableEntryHeader"/>
            </w:pPr>
            <w:r w:rsidRPr="00323FDB">
              <w:t>Title</w:t>
            </w:r>
          </w:p>
        </w:tc>
        <w:tc>
          <w:tcPr>
            <w:tcW w:w="3708" w:type="dxa"/>
            <w:tcBorders>
              <w:bottom w:val="single" w:sz="4" w:space="0" w:color="000000"/>
            </w:tcBorders>
            <w:shd w:val="clear" w:color="auto" w:fill="D9D9D9"/>
          </w:tcPr>
          <w:p w14:paraId="5A91590A" w14:textId="77777777" w:rsidR="00665D8F" w:rsidRPr="00323FDB" w:rsidRDefault="00665D8F" w:rsidP="00CF508D">
            <w:pPr>
              <w:pStyle w:val="TableEntryHeader"/>
            </w:pPr>
            <w:r w:rsidRPr="00323FDB">
              <w:t>URL</w:t>
            </w:r>
          </w:p>
        </w:tc>
      </w:tr>
      <w:tr w:rsidR="00665D8F" w:rsidRPr="00323FDB" w14:paraId="4B74C7B9" w14:textId="77777777" w:rsidTr="00E10688">
        <w:trPr>
          <w:cantSplit/>
        </w:trPr>
        <w:tc>
          <w:tcPr>
            <w:tcW w:w="1908" w:type="dxa"/>
            <w:tcBorders>
              <w:bottom w:val="single" w:sz="6" w:space="0" w:color="000000"/>
              <w:right w:val="single" w:sz="6" w:space="0" w:color="000000"/>
            </w:tcBorders>
            <w:shd w:val="clear" w:color="auto" w:fill="auto"/>
          </w:tcPr>
          <w:p w14:paraId="61EC2ECD" w14:textId="2552E221" w:rsidR="00665D8F" w:rsidRPr="00DF14D1" w:rsidRDefault="006A1426" w:rsidP="00DF14D1">
            <w:pPr>
              <w:pStyle w:val="TableEntry"/>
            </w:pPr>
            <w:r w:rsidRPr="00DF14D1">
              <w:t>PHMR</w:t>
            </w:r>
          </w:p>
        </w:tc>
        <w:tc>
          <w:tcPr>
            <w:tcW w:w="3960" w:type="dxa"/>
            <w:tcBorders>
              <w:left w:val="single" w:sz="6" w:space="0" w:color="000000"/>
              <w:bottom w:val="single" w:sz="6" w:space="0" w:color="000000"/>
              <w:right w:val="single" w:sz="6" w:space="0" w:color="000000"/>
            </w:tcBorders>
            <w:shd w:val="clear" w:color="auto" w:fill="auto"/>
          </w:tcPr>
          <w:p w14:paraId="3CCC5340" w14:textId="77B9DA49" w:rsidR="00665D8F" w:rsidRPr="00DF14D1" w:rsidRDefault="006A1426" w:rsidP="00DF14D1">
            <w:pPr>
              <w:pStyle w:val="TableEntry"/>
            </w:pPr>
            <w:r w:rsidRPr="00DF14D1">
              <w:t>Personal Health Monitoring Report</w:t>
            </w:r>
          </w:p>
        </w:tc>
        <w:tc>
          <w:tcPr>
            <w:tcW w:w="3708" w:type="dxa"/>
            <w:tcBorders>
              <w:left w:val="single" w:sz="6" w:space="0" w:color="000000"/>
              <w:bottom w:val="single" w:sz="6" w:space="0" w:color="000000"/>
            </w:tcBorders>
            <w:shd w:val="clear" w:color="auto" w:fill="auto"/>
          </w:tcPr>
          <w:p w14:paraId="05A2A3DB" w14:textId="2FF81B9B" w:rsidR="00665D8F" w:rsidRPr="00E10688" w:rsidRDefault="006A1426" w:rsidP="00DF14D1">
            <w:pPr>
              <w:pStyle w:val="TableEntry"/>
            </w:pPr>
            <w:r w:rsidRPr="00E10688">
              <w:t>TBD</w:t>
            </w:r>
          </w:p>
        </w:tc>
      </w:tr>
      <w:tr w:rsidR="0032060B" w:rsidRPr="00323FDB" w14:paraId="19ECAE9D" w14:textId="77777777" w:rsidTr="00E10688">
        <w:trPr>
          <w:cantSplit/>
        </w:trPr>
        <w:tc>
          <w:tcPr>
            <w:tcW w:w="1908" w:type="dxa"/>
            <w:tcBorders>
              <w:top w:val="single" w:sz="6" w:space="0" w:color="000000"/>
              <w:right w:val="single" w:sz="6" w:space="0" w:color="000000"/>
            </w:tcBorders>
            <w:shd w:val="clear" w:color="auto" w:fill="auto"/>
          </w:tcPr>
          <w:p w14:paraId="5A1EE2C4" w14:textId="5C47D12A" w:rsidR="0032060B" w:rsidRPr="00DF14D1" w:rsidRDefault="006A1426" w:rsidP="00DF14D1">
            <w:pPr>
              <w:pStyle w:val="TableEntry"/>
            </w:pPr>
            <w:r w:rsidRPr="00DF14D1">
              <w:t>CDA</w:t>
            </w:r>
          </w:p>
        </w:tc>
        <w:tc>
          <w:tcPr>
            <w:tcW w:w="3960" w:type="dxa"/>
            <w:tcBorders>
              <w:top w:val="single" w:sz="6" w:space="0" w:color="000000"/>
              <w:left w:val="single" w:sz="6" w:space="0" w:color="000000"/>
              <w:right w:val="single" w:sz="6" w:space="0" w:color="000000"/>
            </w:tcBorders>
            <w:shd w:val="clear" w:color="auto" w:fill="auto"/>
          </w:tcPr>
          <w:p w14:paraId="6DEE5BE2" w14:textId="324FADF4" w:rsidR="0032060B" w:rsidRPr="00DF14D1" w:rsidRDefault="006A1426" w:rsidP="00DF14D1">
            <w:pPr>
              <w:pStyle w:val="TableEntry"/>
            </w:pPr>
            <w:r w:rsidRPr="00DF14D1">
              <w:t>HL7 Clinical Document Architecture</w:t>
            </w:r>
          </w:p>
        </w:tc>
        <w:tc>
          <w:tcPr>
            <w:tcW w:w="3708" w:type="dxa"/>
            <w:tcBorders>
              <w:top w:val="single" w:sz="6" w:space="0" w:color="000000"/>
              <w:left w:val="single" w:sz="6" w:space="0" w:color="000000"/>
            </w:tcBorders>
            <w:shd w:val="clear" w:color="auto" w:fill="auto"/>
          </w:tcPr>
          <w:p w14:paraId="6C47CF68" w14:textId="35D12AAE" w:rsidR="0032060B" w:rsidRPr="00E10688" w:rsidRDefault="006A1426" w:rsidP="00DF14D1">
            <w:pPr>
              <w:pStyle w:val="TableEntry"/>
            </w:pPr>
            <w:r w:rsidRPr="00E10688">
              <w:t>TBD</w:t>
            </w:r>
            <w:r w:rsidRPr="00E10688" w:rsidDel="006A1426">
              <w:t xml:space="preserve"> </w:t>
            </w:r>
          </w:p>
        </w:tc>
      </w:tr>
    </w:tbl>
    <w:p w14:paraId="591E4B65" w14:textId="77777777" w:rsidR="003877D0" w:rsidRPr="00323FDB" w:rsidRDefault="003877D0" w:rsidP="003877D0">
      <w:pPr>
        <w:pStyle w:val="PartTitle"/>
        <w:rPr>
          <w:highlight w:val="yellow"/>
        </w:rPr>
      </w:pPr>
      <w:bookmarkStart w:id="1099" w:name="_6.2.1.1.6.1_Service_Event"/>
      <w:bookmarkStart w:id="1100" w:name="_6.2.1.1.6.2_Medications_Section"/>
      <w:bookmarkStart w:id="1101" w:name="_6.2.1.1.6.3_Allergies_and"/>
      <w:bookmarkStart w:id="1102" w:name="_6.2.2.1.1__Problem"/>
      <w:bookmarkStart w:id="1103" w:name="_6.2.3.1_Encompassing_Encounter"/>
      <w:bookmarkStart w:id="1104" w:name="_6.2.3.1.1_Responsible_Party"/>
      <w:bookmarkStart w:id="1105" w:name="_6.2.3.1.2_Health_Care"/>
      <w:bookmarkStart w:id="1106" w:name="_6.2.4.4.1__Simple"/>
      <w:bookmarkStart w:id="1107" w:name="_Toc335730763"/>
      <w:bookmarkStart w:id="1108" w:name="_Toc336000666"/>
      <w:bookmarkStart w:id="1109" w:name="_Toc336002388"/>
      <w:bookmarkStart w:id="1110" w:name="_Toc336006583"/>
      <w:bookmarkStart w:id="1111" w:name="_Toc335730764"/>
      <w:bookmarkStart w:id="1112" w:name="_Toc336000667"/>
      <w:bookmarkStart w:id="1113" w:name="_Toc336002389"/>
      <w:bookmarkStart w:id="1114" w:name="_Toc336006584"/>
      <w:bookmarkStart w:id="1115" w:name="_Toc424048830"/>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r w:rsidRPr="00323FDB">
        <w:lastRenderedPageBreak/>
        <w:t>Appendices</w:t>
      </w:r>
      <w:bookmarkEnd w:id="1115"/>
      <w:r w:rsidRPr="00323FDB">
        <w:rPr>
          <w:highlight w:val="yellow"/>
        </w:rPr>
        <w:t xml:space="preserve"> </w:t>
      </w:r>
    </w:p>
    <w:p w14:paraId="7A3F55E7" w14:textId="77777777" w:rsidR="003877D0" w:rsidRPr="00323FDB" w:rsidRDefault="003877D0" w:rsidP="003877D0"/>
    <w:p w14:paraId="6ACF748E" w14:textId="4A22390F" w:rsidR="003877D0" w:rsidRPr="00323FDB" w:rsidRDefault="003877D0" w:rsidP="003877D0">
      <w:pPr>
        <w:pStyle w:val="AppendixHeading1"/>
        <w:rPr>
          <w:noProof w:val="0"/>
        </w:rPr>
      </w:pPr>
      <w:bookmarkStart w:id="1116" w:name="_Toc424048831"/>
      <w:r w:rsidRPr="00323FDB">
        <w:rPr>
          <w:noProof w:val="0"/>
        </w:rPr>
        <w:t xml:space="preserve">Appendix J – </w:t>
      </w:r>
      <w:r w:rsidR="00C54953" w:rsidRPr="00323FDB">
        <w:rPr>
          <w:noProof w:val="0"/>
        </w:rPr>
        <w:t>Communicate PCD Data -</w:t>
      </w:r>
      <w:proofErr w:type="spellStart"/>
      <w:r w:rsidRPr="00323FDB">
        <w:rPr>
          <w:noProof w:val="0"/>
        </w:rPr>
        <w:t>hData</w:t>
      </w:r>
      <w:proofErr w:type="spellEnd"/>
      <w:r w:rsidRPr="00323FDB">
        <w:rPr>
          <w:noProof w:val="0"/>
        </w:rPr>
        <w:t xml:space="preserve"> </w:t>
      </w:r>
      <w:r w:rsidR="00C54953" w:rsidRPr="00323FDB">
        <w:rPr>
          <w:noProof w:val="0"/>
        </w:rPr>
        <w:t>Transaction Example</w:t>
      </w:r>
      <w:bookmarkEnd w:id="1116"/>
    </w:p>
    <w:p w14:paraId="6FF82503" w14:textId="10423442" w:rsidR="00C54953" w:rsidRPr="00323FDB" w:rsidRDefault="00C54953" w:rsidP="00E10688">
      <w:pPr>
        <w:pStyle w:val="BodyText"/>
      </w:pPr>
      <w:r w:rsidRPr="00323FDB">
        <w:t>The following sequence shows the Communicate PCD Data-</w:t>
      </w:r>
      <w:proofErr w:type="spellStart"/>
      <w:r w:rsidRPr="00323FDB">
        <w:t>hData</w:t>
      </w:r>
      <w:proofErr w:type="spellEnd"/>
      <w:r w:rsidRPr="00323FDB">
        <w:t xml:space="preserve"> transaction as it would appear on the wire. For completeness it is assumed the Device Observation Consumer implementation supports an </w:t>
      </w:r>
      <w:proofErr w:type="spellStart"/>
      <w:r w:rsidRPr="00323FDB">
        <w:t>oAuth</w:t>
      </w:r>
      <w:proofErr w:type="spellEnd"/>
      <w:r w:rsidRPr="00323FDB">
        <w:t xml:space="preserve"> authentication server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Once home, the patient turns on the mobile phone and starts the collector implementation. The patient takes a measurement with a PCHA compliant PHD </w:t>
      </w:r>
      <w:r w:rsidR="00A00670" w:rsidRPr="00323FDB">
        <w:t>blood pressure cuff</w:t>
      </w:r>
      <w:r w:rsidRPr="00323FDB">
        <w:t xml:space="preserve"> and the data is sent to the phone. The PHD device disassociates and disconnects.</w:t>
      </w:r>
    </w:p>
    <w:p w14:paraId="28DCCDBD" w14:textId="15B9B5D6" w:rsidR="00C54953" w:rsidRPr="00323FDB" w:rsidRDefault="00C54953" w:rsidP="00DF14D1">
      <w:pPr>
        <w:pStyle w:val="BodyText"/>
      </w:pPr>
      <w:r w:rsidRPr="00323FDB">
        <w:t>The Device Observation Reporter begins the capabilities exchange</w:t>
      </w:r>
      <w:r w:rsidR="00A00670" w:rsidRPr="00323FDB">
        <w:t>. This request is sent using TLS but that is not required.</w:t>
      </w:r>
    </w:p>
    <w:p w14:paraId="6C5A0FE1" w14:textId="77777777" w:rsidR="00A00670" w:rsidRPr="00323FDB" w:rsidRDefault="00A00670" w:rsidP="00A00670">
      <w:pPr>
        <w:spacing w:before="0"/>
        <w:rPr>
          <w:rFonts w:ascii="Courier New" w:hAnsi="Courier New" w:cs="Courier New"/>
          <w:sz w:val="16"/>
          <w:szCs w:val="16"/>
        </w:rPr>
      </w:pPr>
    </w:p>
    <w:p w14:paraId="11D29434" w14:textId="1D67F9D3"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GET /root.xml HTTP/1.1</w:t>
      </w:r>
    </w:p>
    <w:p w14:paraId="568C37E0" w14:textId="44672E53"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application/xml</w:t>
      </w:r>
    </w:p>
    <w:p w14:paraId="5C4873E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proofErr w:type="spellStart"/>
      <w:r w:rsidRPr="00323FDB">
        <w:rPr>
          <w:rFonts w:ascii="Courier New" w:hAnsi="Courier New" w:cs="Courier New"/>
          <w:sz w:val="16"/>
          <w:szCs w:val="16"/>
        </w:rPr>
        <w:t>HealthLink-mOXP</w:t>
      </w:r>
      <w:proofErr w:type="spellEnd"/>
    </w:p>
    <w:p w14:paraId="629425F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6DF74A8F" w14:textId="1ED8B5F4" w:rsidR="00C54953" w:rsidRPr="00323FDB" w:rsidRDefault="00A00670" w:rsidP="00C54953">
      <w:pPr>
        <w:pStyle w:val="BodyText"/>
      </w:pPr>
      <w:r w:rsidRPr="00323FDB">
        <w:t>The Device Observation Consumer responds with the root.xml document containing</w:t>
      </w:r>
      <w:r w:rsidR="005041D3" w:rsidRPr="00323FDB">
        <w:t xml:space="preserve"> the server capabilities.</w:t>
      </w:r>
    </w:p>
    <w:p w14:paraId="17BFF0D3" w14:textId="77777777" w:rsidR="005041D3" w:rsidRPr="00323FDB" w:rsidRDefault="005041D3" w:rsidP="005041D3">
      <w:pPr>
        <w:spacing w:before="0"/>
        <w:rPr>
          <w:rFonts w:ascii="Courier New" w:hAnsi="Courier New" w:cs="Courier New"/>
          <w:sz w:val="16"/>
          <w:szCs w:val="16"/>
        </w:rPr>
      </w:pPr>
    </w:p>
    <w:p w14:paraId="147A8A6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HTTP/1.1 200 OK</w:t>
      </w:r>
    </w:p>
    <w:p w14:paraId="3C1D256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Server: Jetty/1.9</w:t>
      </w:r>
    </w:p>
    <w:p w14:paraId="452FD367" w14:textId="335C6E0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Content-Type: application/xml</w:t>
      </w:r>
    </w:p>
    <w:p w14:paraId="56CDF61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Cache-Control: no-store</w:t>
      </w:r>
    </w:p>
    <w:p w14:paraId="36671B90"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Pragma: no-cache</w:t>
      </w:r>
    </w:p>
    <w:p w14:paraId="43505996" w14:textId="77777777" w:rsidR="005041D3" w:rsidRPr="00323FDB" w:rsidRDefault="005041D3" w:rsidP="005041D3">
      <w:pPr>
        <w:spacing w:before="0"/>
        <w:rPr>
          <w:rFonts w:ascii="Courier New" w:hAnsi="Courier New" w:cs="Courier New"/>
          <w:sz w:val="16"/>
          <w:szCs w:val="16"/>
        </w:rPr>
      </w:pPr>
      <w:proofErr w:type="gramStart"/>
      <w:r w:rsidRPr="00323FDB">
        <w:rPr>
          <w:rFonts w:ascii="Courier New" w:hAnsi="Courier New" w:cs="Courier New"/>
          <w:sz w:val="16"/>
          <w:szCs w:val="16"/>
        </w:rPr>
        <w:t>&lt;?xml</w:t>
      </w:r>
      <w:proofErr w:type="gramEnd"/>
      <w:r w:rsidRPr="00323FDB">
        <w:rPr>
          <w:rFonts w:ascii="Courier New" w:hAnsi="Courier New" w:cs="Courier New"/>
          <w:sz w:val="16"/>
          <w:szCs w:val="16"/>
        </w:rPr>
        <w:t xml:space="preserve"> version="1.0" encoding="UTF-8"?&gt;</w:t>
      </w:r>
    </w:p>
    <w:p w14:paraId="7C89999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&lt;Root </w:t>
      </w:r>
      <w:proofErr w:type="spellStart"/>
      <w:r w:rsidRPr="00323FDB">
        <w:rPr>
          <w:rFonts w:ascii="Courier New" w:hAnsi="Courier New" w:cs="Courier New"/>
          <w:sz w:val="16"/>
          <w:szCs w:val="16"/>
        </w:rPr>
        <w:t>xmlns:xsi</w:t>
      </w:r>
      <w:proofErr w:type="spellEnd"/>
      <w:r w:rsidRPr="00323FDB">
        <w:rPr>
          <w:rFonts w:ascii="Courier New" w:hAnsi="Courier New" w:cs="Courier New"/>
          <w:sz w:val="16"/>
          <w:szCs w:val="16"/>
        </w:rPr>
        <w:t xml:space="preserve">="http://www.w3.org/2001/XMLSchema-instance" </w:t>
      </w:r>
      <w:proofErr w:type="spellStart"/>
      <w:r w:rsidRPr="00323FDB">
        <w:rPr>
          <w:rFonts w:ascii="Courier New" w:hAnsi="Courier New" w:cs="Courier New"/>
          <w:sz w:val="16"/>
          <w:szCs w:val="16"/>
        </w:rPr>
        <w:t>xmlns</w:t>
      </w:r>
      <w:proofErr w:type="spellEnd"/>
      <w:r w:rsidRPr="00323FDB">
        <w:rPr>
          <w:rFonts w:ascii="Courier New" w:hAnsi="Courier New" w:cs="Courier New"/>
          <w:sz w:val="16"/>
          <w:szCs w:val="16"/>
        </w:rPr>
        <w:t>="http://hl7.org/schemas/</w:t>
      </w:r>
      <w:proofErr w:type="spellStart"/>
      <w:r w:rsidRPr="00323FDB">
        <w:rPr>
          <w:rFonts w:ascii="Courier New" w:hAnsi="Courier New" w:cs="Courier New"/>
          <w:sz w:val="16"/>
          <w:szCs w:val="16"/>
        </w:rPr>
        <w:t>hdata</w:t>
      </w:r>
      <w:proofErr w:type="spellEnd"/>
      <w:r w:rsidRPr="00323FDB">
        <w:rPr>
          <w:rFonts w:ascii="Courier New" w:hAnsi="Courier New" w:cs="Courier New"/>
          <w:sz w:val="16"/>
          <w:szCs w:val="16"/>
        </w:rPr>
        <w:t>/2013/08/</w:t>
      </w:r>
      <w:proofErr w:type="spellStart"/>
      <w:r w:rsidRPr="00323FDB">
        <w:rPr>
          <w:rFonts w:ascii="Courier New" w:hAnsi="Courier New" w:cs="Courier New"/>
          <w:sz w:val="16"/>
          <w:szCs w:val="16"/>
        </w:rPr>
        <w:t>hrf</w:t>
      </w:r>
      <w:proofErr w:type="spellEnd"/>
      <w:r w:rsidRPr="00323FDB">
        <w:rPr>
          <w:rFonts w:ascii="Courier New" w:hAnsi="Courier New" w:cs="Courier New"/>
          <w:sz w:val="16"/>
          <w:szCs w:val="16"/>
        </w:rPr>
        <w:t>"&gt;</w:t>
      </w:r>
    </w:p>
    <w:p w14:paraId="45D64E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id&gt;</w:t>
      </w:r>
      <w:proofErr w:type="gramEnd"/>
      <w:r w:rsidRPr="00323FDB">
        <w:rPr>
          <w:rFonts w:ascii="Courier New" w:hAnsi="Courier New" w:cs="Courier New"/>
          <w:sz w:val="16"/>
          <w:szCs w:val="16"/>
        </w:rPr>
        <w:t>urn:uuid:ab443e5e-b6a7-e951-956c-caef491bbc08&lt;/id&gt;</w:t>
      </w:r>
    </w:p>
    <w:p w14:paraId="4996649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version&gt;</w:t>
      </w:r>
      <w:proofErr w:type="gramEnd"/>
      <w:r w:rsidRPr="00323FDB">
        <w:rPr>
          <w:rFonts w:ascii="Courier New" w:hAnsi="Courier New" w:cs="Courier New"/>
          <w:sz w:val="16"/>
          <w:szCs w:val="16"/>
        </w:rPr>
        <w:t>2.0&lt;/version&gt;</w:t>
      </w:r>
    </w:p>
    <w:p w14:paraId="299D27AE"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created&gt;</w:t>
      </w:r>
      <w:proofErr w:type="gramEnd"/>
      <w:r w:rsidRPr="00323FDB">
        <w:rPr>
          <w:rFonts w:ascii="Courier New" w:hAnsi="Courier New" w:cs="Courier New"/>
          <w:sz w:val="16"/>
          <w:szCs w:val="16"/>
        </w:rPr>
        <w:t>2013-07-14T15:07:38.6875000-05:00&lt;/created&gt;</w:t>
      </w:r>
    </w:p>
    <w:p w14:paraId="0D08149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lastModified</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2013-07-16T08:12:02.2832000-05:00&lt;/</w:t>
      </w:r>
      <w:proofErr w:type="spellStart"/>
      <w:r w:rsidRPr="00323FDB">
        <w:rPr>
          <w:rFonts w:ascii="Courier New" w:hAnsi="Courier New" w:cs="Courier New"/>
          <w:sz w:val="16"/>
          <w:szCs w:val="16"/>
        </w:rPr>
        <w:t>lastModified</w:t>
      </w:r>
      <w:proofErr w:type="spellEnd"/>
      <w:r w:rsidRPr="00323FDB">
        <w:rPr>
          <w:rFonts w:ascii="Courier New" w:hAnsi="Courier New" w:cs="Courier New"/>
          <w:sz w:val="16"/>
          <w:szCs w:val="16"/>
        </w:rPr>
        <w:t>&gt;</w:t>
      </w:r>
    </w:p>
    <w:p w14:paraId="0A0B4259" w14:textId="77777777" w:rsidR="005041D3" w:rsidRPr="00323FDB" w:rsidRDefault="005041D3" w:rsidP="005041D3">
      <w:pPr>
        <w:spacing w:before="0"/>
        <w:rPr>
          <w:rFonts w:ascii="Courier New" w:hAnsi="Courier New" w:cs="Courier New"/>
          <w:sz w:val="16"/>
          <w:szCs w:val="16"/>
        </w:rPr>
      </w:pPr>
    </w:p>
    <w:p w14:paraId="6CFD011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This is the capability exchange --&gt;</w:t>
      </w:r>
    </w:p>
    <w:p w14:paraId="4120728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profile</w:t>
      </w:r>
      <w:proofErr w:type="gramEnd"/>
      <w:r w:rsidRPr="00323FDB">
        <w:rPr>
          <w:rFonts w:ascii="Courier New" w:hAnsi="Courier New" w:cs="Courier New"/>
          <w:sz w:val="16"/>
          <w:szCs w:val="16"/>
        </w:rPr>
        <w:t>&gt;</w:t>
      </w:r>
    </w:p>
    <w:p w14:paraId="14D6797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id&gt;</w:t>
      </w:r>
      <w:proofErr w:type="spellStart"/>
      <w:proofErr w:type="gramEnd"/>
      <w:r w:rsidRPr="00323FDB">
        <w:rPr>
          <w:rFonts w:ascii="Courier New" w:hAnsi="Courier New" w:cs="Courier New"/>
          <w:sz w:val="16"/>
          <w:szCs w:val="16"/>
        </w:rPr>
        <w:t>CapabilityExchange</w:t>
      </w:r>
      <w:proofErr w:type="spellEnd"/>
      <w:r w:rsidRPr="00323FDB">
        <w:rPr>
          <w:rFonts w:ascii="Courier New" w:hAnsi="Courier New" w:cs="Courier New"/>
          <w:sz w:val="16"/>
          <w:szCs w:val="16"/>
        </w:rPr>
        <w:t>&lt;/id&gt;</w:t>
      </w:r>
    </w:p>
    <w:p w14:paraId="02FF7F1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&lt;reference&gt;http://continuaalliance.org/ccdc/2015/CapabilityExchange&lt;/reference&gt;</w:t>
      </w:r>
    </w:p>
    <w:p w14:paraId="1EBB3E3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104DB76C" w14:textId="77777777" w:rsidR="005041D3" w:rsidRPr="00323FDB" w:rsidRDefault="005041D3" w:rsidP="005041D3">
      <w:pPr>
        <w:spacing w:before="0"/>
        <w:rPr>
          <w:rFonts w:ascii="Courier New" w:hAnsi="Courier New" w:cs="Courier New"/>
          <w:sz w:val="16"/>
          <w:szCs w:val="16"/>
        </w:rPr>
      </w:pPr>
    </w:p>
    <w:p w14:paraId="108257A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highlight w:val="yellow"/>
        </w:rPr>
        <w:t>&lt;!--</w:t>
      </w:r>
      <w:proofErr w:type="gramEnd"/>
      <w:r w:rsidRPr="00323FDB">
        <w:rPr>
          <w:rFonts w:ascii="Courier New" w:hAnsi="Courier New" w:cs="Courier New"/>
          <w:sz w:val="16"/>
          <w:szCs w:val="16"/>
          <w:highlight w:val="yellow"/>
        </w:rPr>
        <w:t xml:space="preserve"> This is the capability for </w:t>
      </w:r>
      <w:proofErr w:type="spellStart"/>
      <w:r w:rsidRPr="00323FDB">
        <w:rPr>
          <w:rFonts w:ascii="Courier New" w:hAnsi="Courier New" w:cs="Courier New"/>
          <w:sz w:val="16"/>
          <w:szCs w:val="16"/>
          <w:highlight w:val="yellow"/>
        </w:rPr>
        <w:t>hData</w:t>
      </w:r>
      <w:proofErr w:type="spellEnd"/>
      <w:r w:rsidRPr="00323FDB">
        <w:rPr>
          <w:rFonts w:ascii="Courier New" w:hAnsi="Courier New" w:cs="Courier New"/>
          <w:sz w:val="16"/>
          <w:szCs w:val="16"/>
          <w:highlight w:val="yellow"/>
        </w:rPr>
        <w:t xml:space="preserve"> Observation upload --&gt;</w:t>
      </w:r>
    </w:p>
    <w:p w14:paraId="73690B43"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gramStart"/>
      <w:r w:rsidRPr="00323FDB">
        <w:rPr>
          <w:rFonts w:ascii="Courier New" w:hAnsi="Courier New" w:cs="Courier New"/>
          <w:sz w:val="16"/>
          <w:szCs w:val="16"/>
          <w:highlight w:val="yellow"/>
        </w:rPr>
        <w:t>profile</w:t>
      </w:r>
      <w:proofErr w:type="gramEnd"/>
      <w:r w:rsidRPr="00323FDB">
        <w:rPr>
          <w:rFonts w:ascii="Courier New" w:hAnsi="Courier New" w:cs="Courier New"/>
          <w:sz w:val="16"/>
          <w:szCs w:val="16"/>
          <w:highlight w:val="yellow"/>
        </w:rPr>
        <w:t>&gt;</w:t>
      </w:r>
    </w:p>
    <w:p w14:paraId="1FE1FDA1"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w:t>
      </w:r>
      <w:proofErr w:type="gramStart"/>
      <w:r w:rsidRPr="00323FDB">
        <w:rPr>
          <w:rFonts w:ascii="Courier New" w:hAnsi="Courier New" w:cs="Courier New"/>
          <w:sz w:val="16"/>
          <w:szCs w:val="16"/>
          <w:highlight w:val="yellow"/>
        </w:rPr>
        <w:t>&lt;!--</w:t>
      </w:r>
      <w:proofErr w:type="gramEnd"/>
      <w:r w:rsidRPr="00323FDB">
        <w:rPr>
          <w:rFonts w:ascii="Courier New" w:hAnsi="Courier New" w:cs="Courier New"/>
          <w:sz w:val="16"/>
          <w:szCs w:val="16"/>
          <w:highlight w:val="yellow"/>
        </w:rPr>
        <w:t xml:space="preserve"> Specified value --&gt;</w:t>
      </w:r>
    </w:p>
    <w:p w14:paraId="3BCBDFBB"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gramStart"/>
      <w:r w:rsidRPr="00323FDB">
        <w:rPr>
          <w:rFonts w:ascii="Courier New" w:hAnsi="Courier New" w:cs="Courier New"/>
          <w:sz w:val="16"/>
          <w:szCs w:val="16"/>
          <w:highlight w:val="yellow"/>
        </w:rPr>
        <w:t>id&gt;</w:t>
      </w:r>
      <w:proofErr w:type="gramEnd"/>
      <w:r w:rsidRPr="00323FDB">
        <w:rPr>
          <w:rFonts w:ascii="Courier New" w:hAnsi="Courier New" w:cs="Courier New"/>
          <w:sz w:val="16"/>
          <w:szCs w:val="16"/>
          <w:highlight w:val="yellow"/>
        </w:rPr>
        <w:t>observation-upload-</w:t>
      </w:r>
      <w:proofErr w:type="spellStart"/>
      <w:r w:rsidRPr="00323FDB">
        <w:rPr>
          <w:rFonts w:ascii="Courier New" w:hAnsi="Courier New" w:cs="Courier New"/>
          <w:sz w:val="16"/>
          <w:szCs w:val="16"/>
          <w:highlight w:val="yellow"/>
        </w:rPr>
        <w:t>hData</w:t>
      </w:r>
      <w:proofErr w:type="spellEnd"/>
      <w:r w:rsidRPr="00323FDB">
        <w:rPr>
          <w:rFonts w:ascii="Courier New" w:hAnsi="Courier New" w:cs="Courier New"/>
          <w:sz w:val="16"/>
          <w:szCs w:val="16"/>
          <w:highlight w:val="yellow"/>
        </w:rPr>
        <w:t>&lt;/id&gt;</w:t>
      </w:r>
    </w:p>
    <w:p w14:paraId="1752E566"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&lt;reference&gt;http://www.continuaalliance.org/upload2013/01/H.812.1.pdf&lt;/reference&gt;</w:t>
      </w:r>
    </w:p>
    <w:p w14:paraId="6237331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&lt;/profile&gt;</w:t>
      </w:r>
    </w:p>
    <w:p w14:paraId="7AAF4281" w14:textId="77777777" w:rsidR="005041D3" w:rsidRPr="00323FDB" w:rsidRDefault="005041D3" w:rsidP="005041D3">
      <w:pPr>
        <w:spacing w:before="0"/>
        <w:rPr>
          <w:rFonts w:ascii="Courier New" w:hAnsi="Courier New" w:cs="Courier New"/>
          <w:sz w:val="16"/>
          <w:szCs w:val="16"/>
        </w:rPr>
      </w:pPr>
    </w:p>
    <w:p w14:paraId="3097509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This is the Unsolicited capability for APS-CDC --&gt;</w:t>
      </w:r>
    </w:p>
    <w:p w14:paraId="37FA8E5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profile</w:t>
      </w:r>
      <w:proofErr w:type="gramEnd"/>
      <w:r w:rsidRPr="00323FDB">
        <w:rPr>
          <w:rFonts w:ascii="Courier New" w:hAnsi="Courier New" w:cs="Courier New"/>
          <w:sz w:val="16"/>
          <w:szCs w:val="16"/>
        </w:rPr>
        <w:t>&gt;</w:t>
      </w:r>
    </w:p>
    <w:p w14:paraId="223353E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lastRenderedPageBreak/>
        <w:t xml:space="preserve">        &lt;</w:t>
      </w:r>
      <w:proofErr w:type="gramStart"/>
      <w:r w:rsidRPr="00323FDB">
        <w:rPr>
          <w:rFonts w:ascii="Courier New" w:hAnsi="Courier New" w:cs="Courier New"/>
          <w:sz w:val="16"/>
          <w:szCs w:val="16"/>
        </w:rPr>
        <w:t>id&gt;</w:t>
      </w:r>
      <w:proofErr w:type="gramEnd"/>
      <w:r w:rsidRPr="00323FDB">
        <w:rPr>
          <w:rFonts w:ascii="Courier New" w:hAnsi="Courier New" w:cs="Courier New"/>
          <w:sz w:val="16"/>
          <w:szCs w:val="16"/>
        </w:rPr>
        <w:t>APS-CDC-WAN&lt;/id&gt;</w:t>
      </w:r>
    </w:p>
    <w:p w14:paraId="2626BCE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&lt;reference&gt;http://www.continuaalliance.org/hData/APS/2013/01/H.810.2.4.pdf&lt;/reference&gt;</w:t>
      </w:r>
    </w:p>
    <w:p w14:paraId="3728D62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34ACB53E" w14:textId="77777777" w:rsidR="005041D3" w:rsidRPr="00323FDB" w:rsidRDefault="005041D3" w:rsidP="005041D3">
      <w:pPr>
        <w:spacing w:before="0"/>
        <w:rPr>
          <w:rFonts w:ascii="Courier New" w:hAnsi="Courier New" w:cs="Courier New"/>
          <w:sz w:val="16"/>
          <w:szCs w:val="16"/>
        </w:rPr>
      </w:pPr>
    </w:p>
    <w:p w14:paraId="60B1D6E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This is the Unsolicited capability for </w:t>
      </w:r>
      <w:proofErr w:type="spellStart"/>
      <w:r w:rsidRPr="00323FDB">
        <w:rPr>
          <w:rFonts w:ascii="Courier New" w:hAnsi="Courier New" w:cs="Courier New"/>
          <w:sz w:val="16"/>
          <w:szCs w:val="16"/>
        </w:rPr>
        <w:t>lampreynetworks.com.private</w:t>
      </w:r>
      <w:proofErr w:type="spellEnd"/>
      <w:r w:rsidRPr="00323FDB">
        <w:rPr>
          <w:rFonts w:ascii="Courier New" w:hAnsi="Courier New" w:cs="Courier New"/>
          <w:sz w:val="16"/>
          <w:szCs w:val="16"/>
        </w:rPr>
        <w:t xml:space="preserve"> --&gt;</w:t>
      </w:r>
    </w:p>
    <w:p w14:paraId="218E2B6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profile</w:t>
      </w:r>
      <w:proofErr w:type="gramEnd"/>
      <w:r w:rsidRPr="00323FDB">
        <w:rPr>
          <w:rFonts w:ascii="Courier New" w:hAnsi="Courier New" w:cs="Courier New"/>
          <w:sz w:val="16"/>
          <w:szCs w:val="16"/>
        </w:rPr>
        <w:t>&gt;</w:t>
      </w:r>
    </w:p>
    <w:p w14:paraId="662476FE"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w:t>
      </w:r>
      <w:proofErr w:type="spellStart"/>
      <w:r w:rsidRPr="00323FDB">
        <w:rPr>
          <w:rFonts w:ascii="Courier New" w:hAnsi="Courier New" w:cs="Courier New"/>
          <w:sz w:val="16"/>
          <w:szCs w:val="16"/>
        </w:rPr>
        <w:t>lampreynetworks.com.private</w:t>
      </w:r>
      <w:proofErr w:type="spellEnd"/>
      <w:r w:rsidRPr="00323FDB">
        <w:rPr>
          <w:rFonts w:ascii="Courier New" w:hAnsi="Courier New" w:cs="Courier New"/>
          <w:sz w:val="16"/>
          <w:szCs w:val="16"/>
        </w:rPr>
        <w:t>&lt;/id&gt;</w:t>
      </w:r>
    </w:p>
    <w:p w14:paraId="1FF5E74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&lt;reference&gt;http://lampreynetworks.com./hData/APS/2013/01/LNI Private APS.pdf&lt;/reference&gt;</w:t>
      </w:r>
    </w:p>
    <w:p w14:paraId="37B69C6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739B2728" w14:textId="77777777" w:rsidR="005041D3" w:rsidRPr="00323FDB" w:rsidRDefault="005041D3" w:rsidP="005041D3">
      <w:pPr>
        <w:spacing w:before="0"/>
        <w:rPr>
          <w:rFonts w:ascii="Courier New" w:hAnsi="Courier New" w:cs="Courier New"/>
          <w:sz w:val="16"/>
          <w:szCs w:val="16"/>
        </w:rPr>
      </w:pPr>
    </w:p>
    <w:p w14:paraId="223A2085"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highlight w:val="green"/>
        </w:rPr>
        <w:t>&lt;!--</w:t>
      </w:r>
      <w:proofErr w:type="gramEnd"/>
      <w:r w:rsidRPr="00323FDB">
        <w:rPr>
          <w:rFonts w:ascii="Courier New" w:hAnsi="Courier New" w:cs="Courier New"/>
          <w:sz w:val="16"/>
          <w:szCs w:val="16"/>
          <w:highlight w:val="green"/>
        </w:rPr>
        <w:t xml:space="preserve"> This is the capability for </w:t>
      </w:r>
      <w:proofErr w:type="spellStart"/>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 xml:space="preserve"> authentication service --&gt;</w:t>
      </w:r>
    </w:p>
    <w:p w14:paraId="2AFE52E1"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gramStart"/>
      <w:r w:rsidRPr="00323FDB">
        <w:rPr>
          <w:rFonts w:ascii="Courier New" w:hAnsi="Courier New" w:cs="Courier New"/>
          <w:sz w:val="16"/>
          <w:szCs w:val="16"/>
          <w:highlight w:val="green"/>
        </w:rPr>
        <w:t>profile</w:t>
      </w:r>
      <w:proofErr w:type="gramEnd"/>
      <w:r w:rsidRPr="00323FDB">
        <w:rPr>
          <w:rFonts w:ascii="Courier New" w:hAnsi="Courier New" w:cs="Courier New"/>
          <w:sz w:val="16"/>
          <w:szCs w:val="16"/>
          <w:highlight w:val="green"/>
        </w:rPr>
        <w:t>&gt;</w:t>
      </w:r>
    </w:p>
    <w:p w14:paraId="79BE3CE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w:t>
      </w:r>
      <w:proofErr w:type="gramStart"/>
      <w:r w:rsidRPr="00323FDB">
        <w:rPr>
          <w:rFonts w:ascii="Courier New" w:hAnsi="Courier New" w:cs="Courier New"/>
          <w:sz w:val="16"/>
          <w:szCs w:val="16"/>
          <w:highlight w:val="green"/>
        </w:rPr>
        <w:t>&lt;!--</w:t>
      </w:r>
      <w:proofErr w:type="gramEnd"/>
      <w:r w:rsidRPr="00323FDB">
        <w:rPr>
          <w:rFonts w:ascii="Courier New" w:hAnsi="Courier New" w:cs="Courier New"/>
          <w:sz w:val="16"/>
          <w:szCs w:val="16"/>
          <w:highlight w:val="green"/>
        </w:rPr>
        <w:t xml:space="preserve"> Specified value --&gt;</w:t>
      </w:r>
    </w:p>
    <w:p w14:paraId="1234635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gramStart"/>
      <w:r w:rsidRPr="00323FDB">
        <w:rPr>
          <w:rFonts w:ascii="Courier New" w:hAnsi="Courier New" w:cs="Courier New"/>
          <w:sz w:val="16"/>
          <w:szCs w:val="16"/>
          <w:highlight w:val="green"/>
        </w:rPr>
        <w:t>id&gt;</w:t>
      </w:r>
      <w:proofErr w:type="spellStart"/>
      <w:proofErr w:type="gramEnd"/>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&lt;/id&gt;</w:t>
      </w:r>
    </w:p>
    <w:p w14:paraId="7ED38AD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&lt;reference&gt;http://www.continuaalliance.org/upload2013/01/H.810.2.1.pdf&lt;/reference&gt;</w:t>
      </w:r>
    </w:p>
    <w:p w14:paraId="1483626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&lt;/profile&gt;</w:t>
      </w:r>
    </w:p>
    <w:p w14:paraId="0F63F280" w14:textId="77777777" w:rsidR="005041D3" w:rsidRPr="00323FDB" w:rsidRDefault="005041D3" w:rsidP="005041D3">
      <w:pPr>
        <w:spacing w:before="0"/>
        <w:rPr>
          <w:rFonts w:ascii="Courier New" w:hAnsi="Courier New" w:cs="Courier New"/>
          <w:sz w:val="16"/>
          <w:szCs w:val="16"/>
        </w:rPr>
      </w:pPr>
    </w:p>
    <w:p w14:paraId="085AD87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&lt;</w:t>
      </w:r>
      <w:proofErr w:type="gramStart"/>
      <w:r w:rsidRPr="00323FDB">
        <w:rPr>
          <w:rFonts w:ascii="Courier New" w:hAnsi="Courier New" w:cs="Courier New"/>
          <w:sz w:val="16"/>
          <w:szCs w:val="16"/>
          <w:highlight w:val="green"/>
        </w:rPr>
        <w:t>section</w:t>
      </w:r>
      <w:proofErr w:type="gramEnd"/>
      <w:r w:rsidRPr="00323FDB">
        <w:rPr>
          <w:rFonts w:ascii="Courier New" w:hAnsi="Courier New" w:cs="Courier New"/>
          <w:sz w:val="16"/>
          <w:szCs w:val="16"/>
          <w:highlight w:val="green"/>
        </w:rPr>
        <w:t>&gt;</w:t>
      </w:r>
    </w:p>
    <w:p w14:paraId="203011E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w:t>
      </w:r>
      <w:proofErr w:type="gramStart"/>
      <w:r w:rsidRPr="00323FDB">
        <w:rPr>
          <w:rFonts w:ascii="Courier New" w:hAnsi="Courier New" w:cs="Courier New"/>
          <w:sz w:val="16"/>
          <w:szCs w:val="16"/>
          <w:highlight w:val="green"/>
        </w:rPr>
        <w:t>&lt;!--</w:t>
      </w:r>
      <w:proofErr w:type="gramEnd"/>
      <w:r w:rsidRPr="00323FDB">
        <w:rPr>
          <w:rFonts w:ascii="Courier New" w:hAnsi="Courier New" w:cs="Courier New"/>
          <w:sz w:val="16"/>
          <w:szCs w:val="16"/>
          <w:highlight w:val="green"/>
        </w:rPr>
        <w:t xml:space="preserve"> chosen by the WAN service; empty on AHD --&gt;</w:t>
      </w:r>
    </w:p>
    <w:p w14:paraId="6F2B59E7"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gramStart"/>
      <w:r w:rsidRPr="00323FDB">
        <w:rPr>
          <w:rFonts w:ascii="Courier New" w:hAnsi="Courier New" w:cs="Courier New"/>
          <w:sz w:val="16"/>
          <w:szCs w:val="16"/>
          <w:highlight w:val="green"/>
        </w:rPr>
        <w:t>path&gt;</w:t>
      </w:r>
      <w:proofErr w:type="spellStart"/>
      <w:proofErr w:type="gramEnd"/>
      <w:r w:rsidRPr="00323FDB">
        <w:rPr>
          <w:rFonts w:ascii="Courier New" w:hAnsi="Courier New" w:cs="Courier New"/>
          <w:sz w:val="16"/>
          <w:szCs w:val="16"/>
          <w:highlight w:val="green"/>
        </w:rPr>
        <w:t>oAUTH_Service</w:t>
      </w:r>
      <w:proofErr w:type="spellEnd"/>
      <w:r w:rsidRPr="00323FDB">
        <w:rPr>
          <w:rFonts w:ascii="Courier New" w:hAnsi="Courier New" w:cs="Courier New"/>
          <w:sz w:val="16"/>
          <w:szCs w:val="16"/>
          <w:highlight w:val="green"/>
        </w:rPr>
        <w:t>&lt;/path&gt;</w:t>
      </w:r>
    </w:p>
    <w:p w14:paraId="6D24D958"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gramStart"/>
      <w:r w:rsidRPr="00323FDB">
        <w:rPr>
          <w:rFonts w:ascii="Courier New" w:hAnsi="Courier New" w:cs="Courier New"/>
          <w:sz w:val="16"/>
          <w:szCs w:val="16"/>
          <w:highlight w:val="green"/>
        </w:rPr>
        <w:t>port&gt;</w:t>
      </w:r>
      <w:proofErr w:type="gramEnd"/>
      <w:r w:rsidRPr="00323FDB">
        <w:rPr>
          <w:rFonts w:ascii="Courier New" w:hAnsi="Courier New" w:cs="Courier New"/>
          <w:sz w:val="16"/>
          <w:szCs w:val="16"/>
          <w:highlight w:val="green"/>
        </w:rPr>
        <w:t>8441&lt;/port&gt;</w:t>
      </w:r>
    </w:p>
    <w:p w14:paraId="39B2EA7F"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spellStart"/>
      <w:proofErr w:type="gramStart"/>
      <w:r w:rsidRPr="00323FDB">
        <w:rPr>
          <w:rFonts w:ascii="Courier New" w:hAnsi="Courier New" w:cs="Courier New"/>
          <w:sz w:val="16"/>
          <w:szCs w:val="16"/>
          <w:highlight w:val="green"/>
        </w:rPr>
        <w:t>profileID</w:t>
      </w:r>
      <w:proofErr w:type="spellEnd"/>
      <w:r w:rsidRPr="00323FDB">
        <w:rPr>
          <w:rFonts w:ascii="Courier New" w:hAnsi="Courier New" w:cs="Courier New"/>
          <w:sz w:val="16"/>
          <w:szCs w:val="16"/>
          <w:highlight w:val="green"/>
        </w:rPr>
        <w:t>&gt;</w:t>
      </w:r>
      <w:proofErr w:type="spellStart"/>
      <w:proofErr w:type="gramEnd"/>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&lt;/</w:t>
      </w:r>
      <w:proofErr w:type="spellStart"/>
      <w:r w:rsidRPr="00323FDB">
        <w:rPr>
          <w:rFonts w:ascii="Courier New" w:hAnsi="Courier New" w:cs="Courier New"/>
          <w:sz w:val="16"/>
          <w:szCs w:val="16"/>
          <w:highlight w:val="green"/>
        </w:rPr>
        <w:t>profileID</w:t>
      </w:r>
      <w:proofErr w:type="spellEnd"/>
      <w:r w:rsidRPr="00323FDB">
        <w:rPr>
          <w:rFonts w:ascii="Courier New" w:hAnsi="Courier New" w:cs="Courier New"/>
          <w:sz w:val="16"/>
          <w:szCs w:val="16"/>
          <w:highlight w:val="green"/>
        </w:rPr>
        <w:t>&gt;</w:t>
      </w:r>
    </w:p>
    <w:p w14:paraId="1FDAE8C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spellStart"/>
      <w:proofErr w:type="gramStart"/>
      <w:r w:rsidRPr="00323FDB">
        <w:rPr>
          <w:rFonts w:ascii="Courier New" w:hAnsi="Courier New" w:cs="Courier New"/>
          <w:sz w:val="16"/>
          <w:szCs w:val="16"/>
          <w:highlight w:val="green"/>
        </w:rPr>
        <w:t>resourceTypeID</w:t>
      </w:r>
      <w:proofErr w:type="spellEnd"/>
      <w:r w:rsidRPr="00323FDB">
        <w:rPr>
          <w:rFonts w:ascii="Courier New" w:hAnsi="Courier New" w:cs="Courier New"/>
          <w:sz w:val="16"/>
          <w:szCs w:val="16"/>
          <w:highlight w:val="green"/>
        </w:rPr>
        <w:t>&gt;</w:t>
      </w:r>
      <w:proofErr w:type="spellStart"/>
      <w:proofErr w:type="gramEnd"/>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-Bearer&lt;/</w:t>
      </w:r>
      <w:proofErr w:type="spellStart"/>
      <w:r w:rsidRPr="00323FDB">
        <w:rPr>
          <w:rFonts w:ascii="Courier New" w:hAnsi="Courier New" w:cs="Courier New"/>
          <w:sz w:val="16"/>
          <w:szCs w:val="16"/>
          <w:highlight w:val="green"/>
        </w:rPr>
        <w:t>resourceTypeID</w:t>
      </w:r>
      <w:proofErr w:type="spellEnd"/>
      <w:r w:rsidRPr="00323FDB">
        <w:rPr>
          <w:rFonts w:ascii="Courier New" w:hAnsi="Courier New" w:cs="Courier New"/>
          <w:sz w:val="16"/>
          <w:szCs w:val="16"/>
          <w:highlight w:val="green"/>
        </w:rPr>
        <w:t>&gt;</w:t>
      </w:r>
    </w:p>
    <w:p w14:paraId="2C20B73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&lt;/section&gt;</w:t>
      </w:r>
    </w:p>
    <w:p w14:paraId="7E219729" w14:textId="77777777" w:rsidR="005041D3" w:rsidRPr="00323FDB" w:rsidRDefault="005041D3" w:rsidP="005041D3">
      <w:pPr>
        <w:spacing w:before="0"/>
        <w:rPr>
          <w:rFonts w:ascii="Courier New" w:hAnsi="Courier New" w:cs="Courier New"/>
          <w:sz w:val="16"/>
          <w:szCs w:val="16"/>
        </w:rPr>
      </w:pPr>
    </w:p>
    <w:p w14:paraId="69B10C7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&lt;</w:t>
      </w:r>
      <w:proofErr w:type="gramStart"/>
      <w:r w:rsidRPr="00323FDB">
        <w:rPr>
          <w:rFonts w:ascii="Courier New" w:hAnsi="Courier New" w:cs="Courier New"/>
          <w:sz w:val="16"/>
          <w:szCs w:val="16"/>
          <w:highlight w:val="yellow"/>
        </w:rPr>
        <w:t>section</w:t>
      </w:r>
      <w:proofErr w:type="gramEnd"/>
      <w:r w:rsidRPr="00323FDB">
        <w:rPr>
          <w:rFonts w:ascii="Courier New" w:hAnsi="Courier New" w:cs="Courier New"/>
          <w:sz w:val="16"/>
          <w:szCs w:val="16"/>
          <w:highlight w:val="yellow"/>
        </w:rPr>
        <w:t>&gt;</w:t>
      </w:r>
    </w:p>
    <w:p w14:paraId="4837DB6A"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gramStart"/>
      <w:r w:rsidRPr="00323FDB">
        <w:rPr>
          <w:rFonts w:ascii="Courier New" w:hAnsi="Courier New" w:cs="Courier New"/>
          <w:sz w:val="16"/>
          <w:szCs w:val="16"/>
          <w:highlight w:val="yellow"/>
        </w:rPr>
        <w:t>path&gt;</w:t>
      </w:r>
      <w:proofErr w:type="gramEnd"/>
      <w:r w:rsidRPr="00323FDB">
        <w:rPr>
          <w:rFonts w:ascii="Courier New" w:hAnsi="Courier New" w:cs="Courier New"/>
          <w:sz w:val="16"/>
          <w:szCs w:val="16"/>
          <w:highlight w:val="yellow"/>
        </w:rPr>
        <w:t>pcd01&lt;/path&gt;</w:t>
      </w:r>
    </w:p>
    <w:p w14:paraId="21E95577"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gramStart"/>
      <w:r w:rsidRPr="00323FDB">
        <w:rPr>
          <w:rFonts w:ascii="Courier New" w:hAnsi="Courier New" w:cs="Courier New"/>
          <w:sz w:val="16"/>
          <w:szCs w:val="16"/>
          <w:highlight w:val="yellow"/>
        </w:rPr>
        <w:t>port&gt;</w:t>
      </w:r>
      <w:proofErr w:type="gramEnd"/>
      <w:r w:rsidRPr="00323FDB">
        <w:rPr>
          <w:rFonts w:ascii="Courier New" w:hAnsi="Courier New" w:cs="Courier New"/>
          <w:sz w:val="16"/>
          <w:szCs w:val="16"/>
          <w:highlight w:val="yellow"/>
        </w:rPr>
        <w:t>8441&lt;/port&gt;</w:t>
      </w:r>
    </w:p>
    <w:p w14:paraId="0F80758C"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spellStart"/>
      <w:proofErr w:type="gramStart"/>
      <w:r w:rsidRPr="00323FDB">
        <w:rPr>
          <w:rFonts w:ascii="Courier New" w:hAnsi="Courier New" w:cs="Courier New"/>
          <w:sz w:val="16"/>
          <w:szCs w:val="16"/>
          <w:highlight w:val="yellow"/>
        </w:rPr>
        <w:t>profileID</w:t>
      </w:r>
      <w:proofErr w:type="spellEnd"/>
      <w:r w:rsidRPr="00323FDB">
        <w:rPr>
          <w:rFonts w:ascii="Courier New" w:hAnsi="Courier New" w:cs="Courier New"/>
          <w:sz w:val="16"/>
          <w:szCs w:val="16"/>
          <w:highlight w:val="yellow"/>
        </w:rPr>
        <w:t>&gt;</w:t>
      </w:r>
      <w:proofErr w:type="gramEnd"/>
      <w:r w:rsidRPr="00323FDB">
        <w:rPr>
          <w:rFonts w:ascii="Courier New" w:hAnsi="Courier New" w:cs="Courier New"/>
          <w:sz w:val="16"/>
          <w:szCs w:val="16"/>
          <w:highlight w:val="yellow"/>
        </w:rPr>
        <w:t>observation-upload-</w:t>
      </w:r>
      <w:proofErr w:type="spellStart"/>
      <w:r w:rsidRPr="00323FDB">
        <w:rPr>
          <w:rFonts w:ascii="Courier New" w:hAnsi="Courier New" w:cs="Courier New"/>
          <w:sz w:val="16"/>
          <w:szCs w:val="16"/>
          <w:highlight w:val="yellow"/>
        </w:rPr>
        <w:t>hData</w:t>
      </w:r>
      <w:proofErr w:type="spellEnd"/>
      <w:r w:rsidRPr="00323FDB">
        <w:rPr>
          <w:rFonts w:ascii="Courier New" w:hAnsi="Courier New" w:cs="Courier New"/>
          <w:sz w:val="16"/>
          <w:szCs w:val="16"/>
          <w:highlight w:val="yellow"/>
        </w:rPr>
        <w:t>&lt;/</w:t>
      </w:r>
      <w:proofErr w:type="spellStart"/>
      <w:r w:rsidRPr="00323FDB">
        <w:rPr>
          <w:rFonts w:ascii="Courier New" w:hAnsi="Courier New" w:cs="Courier New"/>
          <w:sz w:val="16"/>
          <w:szCs w:val="16"/>
          <w:highlight w:val="yellow"/>
        </w:rPr>
        <w:t>profileID</w:t>
      </w:r>
      <w:proofErr w:type="spellEnd"/>
      <w:r w:rsidRPr="00323FDB">
        <w:rPr>
          <w:rFonts w:ascii="Courier New" w:hAnsi="Courier New" w:cs="Courier New"/>
          <w:sz w:val="16"/>
          <w:szCs w:val="16"/>
          <w:highlight w:val="yellow"/>
        </w:rPr>
        <w:t>&gt;</w:t>
      </w:r>
    </w:p>
    <w:p w14:paraId="4E2A41FE"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spellStart"/>
      <w:proofErr w:type="gramStart"/>
      <w:r w:rsidRPr="00323FDB">
        <w:rPr>
          <w:rFonts w:ascii="Courier New" w:hAnsi="Courier New" w:cs="Courier New"/>
          <w:sz w:val="16"/>
          <w:szCs w:val="16"/>
          <w:highlight w:val="yellow"/>
        </w:rPr>
        <w:t>resourceTypeID</w:t>
      </w:r>
      <w:proofErr w:type="spellEnd"/>
      <w:r w:rsidRPr="00323FDB">
        <w:rPr>
          <w:rFonts w:ascii="Courier New" w:hAnsi="Courier New" w:cs="Courier New"/>
          <w:sz w:val="16"/>
          <w:szCs w:val="16"/>
          <w:highlight w:val="yellow"/>
        </w:rPr>
        <w:t>&gt;</w:t>
      </w:r>
      <w:proofErr w:type="gramEnd"/>
      <w:r w:rsidRPr="00323FDB">
        <w:rPr>
          <w:rFonts w:ascii="Courier New" w:hAnsi="Courier New" w:cs="Courier New"/>
          <w:sz w:val="16"/>
          <w:szCs w:val="16"/>
          <w:highlight w:val="yellow"/>
        </w:rPr>
        <w:t>observation&lt;/</w:t>
      </w:r>
      <w:proofErr w:type="spellStart"/>
      <w:r w:rsidRPr="00323FDB">
        <w:rPr>
          <w:rFonts w:ascii="Courier New" w:hAnsi="Courier New" w:cs="Courier New"/>
          <w:sz w:val="16"/>
          <w:szCs w:val="16"/>
          <w:highlight w:val="yellow"/>
        </w:rPr>
        <w:t>resourceTypeID</w:t>
      </w:r>
      <w:proofErr w:type="spellEnd"/>
      <w:r w:rsidRPr="00323FDB">
        <w:rPr>
          <w:rFonts w:ascii="Courier New" w:hAnsi="Courier New" w:cs="Courier New"/>
          <w:sz w:val="16"/>
          <w:szCs w:val="16"/>
          <w:highlight w:val="yellow"/>
        </w:rPr>
        <w:t>&gt;</w:t>
      </w:r>
    </w:p>
    <w:p w14:paraId="463287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&lt;/section&gt;</w:t>
      </w:r>
    </w:p>
    <w:p w14:paraId="1B8D342D" w14:textId="77777777" w:rsidR="005041D3" w:rsidRPr="00323FDB" w:rsidRDefault="005041D3" w:rsidP="005041D3">
      <w:pPr>
        <w:spacing w:before="0"/>
        <w:rPr>
          <w:rFonts w:ascii="Courier New" w:hAnsi="Courier New" w:cs="Courier New"/>
          <w:sz w:val="16"/>
          <w:szCs w:val="16"/>
        </w:rPr>
      </w:pPr>
    </w:p>
    <w:p w14:paraId="13175AC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section</w:t>
      </w:r>
      <w:proofErr w:type="gramEnd"/>
      <w:r w:rsidRPr="00323FDB">
        <w:rPr>
          <w:rFonts w:ascii="Courier New" w:hAnsi="Courier New" w:cs="Courier New"/>
          <w:sz w:val="16"/>
          <w:szCs w:val="16"/>
        </w:rPr>
        <w:t>&gt;</w:t>
      </w:r>
    </w:p>
    <w:p w14:paraId="020208C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This is where an AHD may post ITs root.xml file [</w:t>
      </w:r>
      <w:proofErr w:type="spellStart"/>
      <w:r w:rsidRPr="00323FDB">
        <w:rPr>
          <w:rFonts w:ascii="Courier New" w:hAnsi="Courier New" w:cs="Courier New"/>
          <w:sz w:val="16"/>
          <w:szCs w:val="16"/>
        </w:rPr>
        <w:t>baseURL</w:t>
      </w:r>
      <w:proofErr w:type="spellEnd"/>
      <w:r w:rsidRPr="00323FDB">
        <w:rPr>
          <w:rFonts w:ascii="Courier New" w:hAnsi="Courier New" w:cs="Courier New"/>
          <w:sz w:val="16"/>
          <w:szCs w:val="16"/>
        </w:rPr>
        <w:t>/roots] --&gt;</w:t>
      </w:r>
    </w:p>
    <w:p w14:paraId="2318035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path&gt;</w:t>
      </w:r>
      <w:proofErr w:type="gramEnd"/>
      <w:r w:rsidRPr="00323FDB">
        <w:rPr>
          <w:rFonts w:ascii="Courier New" w:hAnsi="Courier New" w:cs="Courier New"/>
          <w:sz w:val="16"/>
          <w:szCs w:val="16"/>
        </w:rPr>
        <w:t>roots&lt;/path&gt;</w:t>
      </w:r>
    </w:p>
    <w:p w14:paraId="6B446E1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port&gt;</w:t>
      </w:r>
      <w:proofErr w:type="gramEnd"/>
      <w:r w:rsidRPr="00323FDB">
        <w:rPr>
          <w:rFonts w:ascii="Courier New" w:hAnsi="Courier New" w:cs="Courier New"/>
          <w:sz w:val="16"/>
          <w:szCs w:val="16"/>
        </w:rPr>
        <w:t>8441&lt;/port&gt;</w:t>
      </w:r>
    </w:p>
    <w:p w14:paraId="3B40E25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roofErr w:type="spellStart"/>
      <w:proofErr w:type="gramEnd"/>
      <w:r w:rsidRPr="00323FDB">
        <w:rPr>
          <w:rFonts w:ascii="Courier New" w:hAnsi="Courier New" w:cs="Courier New"/>
          <w:sz w:val="16"/>
          <w:szCs w:val="16"/>
        </w:rPr>
        <w:t>CapabilityExchange</w:t>
      </w:r>
      <w:proofErr w:type="spellEnd"/>
      <w:r w:rsidRPr="00323FDB">
        <w:rPr>
          <w:rFonts w:ascii="Courier New" w:hAnsi="Courier New" w:cs="Courier New"/>
          <w:sz w:val="16"/>
          <w:szCs w:val="16"/>
        </w:rPr>
        <w:t>&lt;/</w:t>
      </w:r>
      <w:proofErr w:type="spell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
    <w:p w14:paraId="4337157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root&lt;/</w:t>
      </w:r>
      <w:proofErr w:type="spell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w:t>
      </w:r>
    </w:p>
    <w:p w14:paraId="333F607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216517E4" w14:textId="77777777" w:rsidR="005041D3" w:rsidRPr="00323FDB" w:rsidRDefault="005041D3" w:rsidP="005041D3">
      <w:pPr>
        <w:spacing w:before="0"/>
        <w:rPr>
          <w:rFonts w:ascii="Courier New" w:hAnsi="Courier New" w:cs="Courier New"/>
          <w:sz w:val="16"/>
          <w:szCs w:val="16"/>
        </w:rPr>
      </w:pPr>
    </w:p>
    <w:p w14:paraId="3E524B10"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The path the AHD would POST to establish an APS is then: </w:t>
      </w:r>
      <w:proofErr w:type="spellStart"/>
      <w:r w:rsidRPr="00323FDB">
        <w:rPr>
          <w:rFonts w:ascii="Courier New" w:hAnsi="Courier New" w:cs="Courier New"/>
          <w:sz w:val="16"/>
          <w:szCs w:val="16"/>
        </w:rPr>
        <w:t>baseurl</w:t>
      </w:r>
      <w:proofErr w:type="spellEnd"/>
      <w:r w:rsidRPr="00323FDB">
        <w:rPr>
          <w:rFonts w:ascii="Courier New" w:hAnsi="Courier New" w:cs="Courier New"/>
          <w:sz w:val="16"/>
          <w:szCs w:val="16"/>
        </w:rPr>
        <w:t>/APS --&gt;</w:t>
      </w:r>
    </w:p>
    <w:p w14:paraId="7616785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section</w:t>
      </w:r>
      <w:proofErr w:type="gramEnd"/>
      <w:r w:rsidRPr="00323FDB">
        <w:rPr>
          <w:rFonts w:ascii="Courier New" w:hAnsi="Courier New" w:cs="Courier New"/>
          <w:sz w:val="16"/>
          <w:szCs w:val="16"/>
        </w:rPr>
        <w:t>&gt;</w:t>
      </w:r>
    </w:p>
    <w:p w14:paraId="5714293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chosen by the WAN server; where the AHD does a POST of its APB xml --&gt;</w:t>
      </w:r>
    </w:p>
    <w:p w14:paraId="3B7D8A5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path&gt;</w:t>
      </w:r>
      <w:proofErr w:type="gramEnd"/>
      <w:r w:rsidRPr="00323FDB">
        <w:rPr>
          <w:rFonts w:ascii="Courier New" w:hAnsi="Courier New" w:cs="Courier New"/>
          <w:sz w:val="16"/>
          <w:szCs w:val="16"/>
        </w:rPr>
        <w:t>APS&lt;/path&gt;</w:t>
      </w:r>
    </w:p>
    <w:p w14:paraId="5A309B9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port&gt;</w:t>
      </w:r>
      <w:proofErr w:type="gramEnd"/>
      <w:r w:rsidRPr="00323FDB">
        <w:rPr>
          <w:rFonts w:ascii="Courier New" w:hAnsi="Courier New" w:cs="Courier New"/>
          <w:sz w:val="16"/>
          <w:szCs w:val="16"/>
        </w:rPr>
        <w:t>8442&lt;/port&gt;</w:t>
      </w:r>
    </w:p>
    <w:p w14:paraId="15CD0ED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APS-CDC-WAN&lt;/</w:t>
      </w:r>
      <w:proofErr w:type="spell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
    <w:p w14:paraId="76BE85D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optional but recommended --&gt;</w:t>
      </w:r>
    </w:p>
    <w:p w14:paraId="0622B85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resourcePrefix</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true&lt;/</w:t>
      </w:r>
      <w:proofErr w:type="spellStart"/>
      <w:r w:rsidRPr="00323FDB">
        <w:rPr>
          <w:rFonts w:ascii="Courier New" w:hAnsi="Courier New" w:cs="Courier New"/>
          <w:sz w:val="16"/>
          <w:szCs w:val="16"/>
        </w:rPr>
        <w:t>resourcePrefix</w:t>
      </w:r>
      <w:proofErr w:type="spellEnd"/>
      <w:r w:rsidRPr="00323FDB">
        <w:rPr>
          <w:rFonts w:ascii="Courier New" w:hAnsi="Courier New" w:cs="Courier New"/>
          <w:sz w:val="16"/>
          <w:szCs w:val="16"/>
        </w:rPr>
        <w:t>&gt;</w:t>
      </w:r>
    </w:p>
    <w:p w14:paraId="7D05E27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APB&lt;/</w:t>
      </w:r>
      <w:proofErr w:type="spell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w:t>
      </w:r>
    </w:p>
    <w:p w14:paraId="65CD4C9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1001002D" w14:textId="77777777" w:rsidR="005041D3" w:rsidRPr="00323FDB" w:rsidRDefault="005041D3" w:rsidP="005041D3">
      <w:pPr>
        <w:spacing w:before="0"/>
        <w:rPr>
          <w:rFonts w:ascii="Courier New" w:hAnsi="Courier New" w:cs="Courier New"/>
          <w:sz w:val="16"/>
          <w:szCs w:val="16"/>
        </w:rPr>
      </w:pPr>
    </w:p>
    <w:p w14:paraId="1170695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The path the AHD would POST to establish an APS is then: </w:t>
      </w:r>
      <w:proofErr w:type="spellStart"/>
      <w:r w:rsidRPr="00323FDB">
        <w:rPr>
          <w:rFonts w:ascii="Courier New" w:hAnsi="Courier New" w:cs="Courier New"/>
          <w:sz w:val="16"/>
          <w:szCs w:val="16"/>
        </w:rPr>
        <w:t>baseurl</w:t>
      </w:r>
      <w:proofErr w:type="spellEnd"/>
      <w:r w:rsidRPr="00323FDB">
        <w:rPr>
          <w:rFonts w:ascii="Courier New" w:hAnsi="Courier New" w:cs="Courier New"/>
          <w:sz w:val="16"/>
          <w:szCs w:val="16"/>
        </w:rPr>
        <w:t>/APS --&gt;</w:t>
      </w:r>
    </w:p>
    <w:p w14:paraId="2086ABF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section</w:t>
      </w:r>
      <w:proofErr w:type="gramEnd"/>
      <w:r w:rsidRPr="00323FDB">
        <w:rPr>
          <w:rFonts w:ascii="Courier New" w:hAnsi="Courier New" w:cs="Courier New"/>
          <w:sz w:val="16"/>
          <w:szCs w:val="16"/>
        </w:rPr>
        <w:t>&gt;</w:t>
      </w:r>
    </w:p>
    <w:p w14:paraId="697EF4E5"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chosen by the WAN server; where the AHD does a POST of its APB xml --&gt;</w:t>
      </w:r>
    </w:p>
    <w:p w14:paraId="4685E5C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path&gt;</w:t>
      </w:r>
      <w:proofErr w:type="gramEnd"/>
      <w:r w:rsidRPr="00323FDB">
        <w:rPr>
          <w:rFonts w:ascii="Courier New" w:hAnsi="Courier New" w:cs="Courier New"/>
          <w:sz w:val="16"/>
          <w:szCs w:val="16"/>
        </w:rPr>
        <w:t>APS&lt;/path&gt;</w:t>
      </w:r>
    </w:p>
    <w:p w14:paraId="19CE104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port&gt;</w:t>
      </w:r>
      <w:proofErr w:type="gramEnd"/>
      <w:r w:rsidRPr="00323FDB">
        <w:rPr>
          <w:rFonts w:ascii="Courier New" w:hAnsi="Courier New" w:cs="Courier New"/>
          <w:sz w:val="16"/>
          <w:szCs w:val="16"/>
        </w:rPr>
        <w:t>8442&lt;/port&gt;</w:t>
      </w:r>
    </w:p>
    <w:p w14:paraId="1152C0E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roofErr w:type="spellStart"/>
      <w:r w:rsidRPr="00323FDB">
        <w:rPr>
          <w:rFonts w:ascii="Courier New" w:hAnsi="Courier New" w:cs="Courier New"/>
          <w:sz w:val="16"/>
          <w:szCs w:val="16"/>
        </w:rPr>
        <w:t>lampreynetworks.com.private</w:t>
      </w:r>
      <w:proofErr w:type="spellEnd"/>
      <w:r w:rsidRPr="00323FDB">
        <w:rPr>
          <w:rFonts w:ascii="Courier New" w:hAnsi="Courier New" w:cs="Courier New"/>
          <w:sz w:val="16"/>
          <w:szCs w:val="16"/>
        </w:rPr>
        <w:t>&lt;/</w:t>
      </w:r>
      <w:proofErr w:type="spell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
    <w:p w14:paraId="2EBFC46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optional but recommended --&gt;</w:t>
      </w:r>
    </w:p>
    <w:p w14:paraId="0DDE4C6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resourcePrefix</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true&lt;/</w:t>
      </w:r>
      <w:proofErr w:type="spellStart"/>
      <w:r w:rsidRPr="00323FDB">
        <w:rPr>
          <w:rFonts w:ascii="Courier New" w:hAnsi="Courier New" w:cs="Courier New"/>
          <w:sz w:val="16"/>
          <w:szCs w:val="16"/>
        </w:rPr>
        <w:t>resourcePrefix</w:t>
      </w:r>
      <w:proofErr w:type="spellEnd"/>
      <w:r w:rsidRPr="00323FDB">
        <w:rPr>
          <w:rFonts w:ascii="Courier New" w:hAnsi="Courier New" w:cs="Courier New"/>
          <w:sz w:val="16"/>
          <w:szCs w:val="16"/>
        </w:rPr>
        <w:t>&gt;</w:t>
      </w:r>
    </w:p>
    <w:p w14:paraId="2425F2F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APB&lt;/</w:t>
      </w:r>
      <w:proofErr w:type="spell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w:t>
      </w:r>
    </w:p>
    <w:p w14:paraId="5EE6EEF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5C6AF9AF" w14:textId="77777777" w:rsidR="005041D3" w:rsidRPr="00323FDB" w:rsidRDefault="005041D3" w:rsidP="005041D3">
      <w:pPr>
        <w:spacing w:before="0"/>
        <w:rPr>
          <w:rFonts w:ascii="Courier New" w:hAnsi="Courier New" w:cs="Courier New"/>
          <w:sz w:val="16"/>
          <w:szCs w:val="16"/>
        </w:rPr>
      </w:pPr>
    </w:p>
    <w:p w14:paraId="0EF99B00"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&lt;</w:t>
      </w:r>
      <w:proofErr w:type="spellStart"/>
      <w:proofErr w:type="gramStart"/>
      <w:r w:rsidRPr="00323FDB">
        <w:rPr>
          <w:rFonts w:ascii="Courier New" w:hAnsi="Courier New" w:cs="Courier New"/>
          <w:sz w:val="16"/>
          <w:szCs w:val="16"/>
          <w:highlight w:val="yellow"/>
        </w:rPr>
        <w:t>resourceType</w:t>
      </w:r>
      <w:proofErr w:type="spellEnd"/>
      <w:proofErr w:type="gramEnd"/>
      <w:r w:rsidRPr="00323FDB">
        <w:rPr>
          <w:rFonts w:ascii="Courier New" w:hAnsi="Courier New" w:cs="Courier New"/>
          <w:sz w:val="16"/>
          <w:szCs w:val="16"/>
          <w:highlight w:val="yellow"/>
        </w:rPr>
        <w:t>&gt;</w:t>
      </w:r>
    </w:p>
    <w:p w14:paraId="18BBFC1C"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gramStart"/>
      <w:r w:rsidRPr="00323FDB">
        <w:rPr>
          <w:rFonts w:ascii="Courier New" w:hAnsi="Courier New" w:cs="Courier New"/>
          <w:sz w:val="16"/>
          <w:szCs w:val="16"/>
          <w:highlight w:val="yellow"/>
        </w:rPr>
        <w:t>id&gt;</w:t>
      </w:r>
      <w:proofErr w:type="gramEnd"/>
      <w:r w:rsidRPr="00323FDB">
        <w:rPr>
          <w:rFonts w:ascii="Courier New" w:hAnsi="Courier New" w:cs="Courier New"/>
          <w:sz w:val="16"/>
          <w:szCs w:val="16"/>
          <w:highlight w:val="yellow"/>
        </w:rPr>
        <w:t>observation&lt;/id&gt;</w:t>
      </w:r>
    </w:p>
    <w:p w14:paraId="7EC37EFB"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w:t>
      </w:r>
      <w:proofErr w:type="gramStart"/>
      <w:r w:rsidRPr="00323FDB">
        <w:rPr>
          <w:rFonts w:ascii="Courier New" w:hAnsi="Courier New" w:cs="Courier New"/>
          <w:sz w:val="16"/>
          <w:szCs w:val="16"/>
          <w:highlight w:val="yellow"/>
        </w:rPr>
        <w:t>&lt;!--</w:t>
      </w:r>
      <w:proofErr w:type="gramEnd"/>
      <w:r w:rsidRPr="00323FDB">
        <w:rPr>
          <w:rFonts w:ascii="Courier New" w:hAnsi="Courier New" w:cs="Courier New"/>
          <w:sz w:val="16"/>
          <w:szCs w:val="16"/>
          <w:highlight w:val="yellow"/>
        </w:rPr>
        <w:t xml:space="preserve"> location of reference that describes the Observation upload standard --&gt;</w:t>
      </w:r>
    </w:p>
    <w:p w14:paraId="2CEB67F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&lt;reference&gt;http://www.ihe.net/uploadedFiles/Documents/PCD/IHE_PCD_TF_Vol2.pdf&lt;/reference&gt;</w:t>
      </w:r>
    </w:p>
    <w:p w14:paraId="5DFFF6BF"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gramStart"/>
      <w:r w:rsidRPr="00323FDB">
        <w:rPr>
          <w:rFonts w:ascii="Courier New" w:hAnsi="Courier New" w:cs="Courier New"/>
          <w:sz w:val="16"/>
          <w:szCs w:val="16"/>
          <w:highlight w:val="yellow"/>
        </w:rPr>
        <w:t>representation</w:t>
      </w:r>
      <w:proofErr w:type="gramEnd"/>
      <w:r w:rsidRPr="00323FDB">
        <w:rPr>
          <w:rFonts w:ascii="Courier New" w:hAnsi="Courier New" w:cs="Courier New"/>
          <w:sz w:val="16"/>
          <w:szCs w:val="16"/>
          <w:highlight w:val="yellow"/>
        </w:rPr>
        <w:t>&gt;</w:t>
      </w:r>
    </w:p>
    <w:p w14:paraId="3FA9E7EF"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lastRenderedPageBreak/>
        <w:t xml:space="preserve">            &lt;</w:t>
      </w:r>
      <w:proofErr w:type="spellStart"/>
      <w:proofErr w:type="gramStart"/>
      <w:r w:rsidRPr="00323FDB">
        <w:rPr>
          <w:rFonts w:ascii="Courier New" w:hAnsi="Courier New" w:cs="Courier New"/>
          <w:sz w:val="16"/>
          <w:szCs w:val="16"/>
          <w:highlight w:val="yellow"/>
        </w:rPr>
        <w:t>mediaType</w:t>
      </w:r>
      <w:proofErr w:type="spellEnd"/>
      <w:r w:rsidRPr="00323FDB">
        <w:rPr>
          <w:rFonts w:ascii="Courier New" w:hAnsi="Courier New" w:cs="Courier New"/>
          <w:sz w:val="16"/>
          <w:szCs w:val="16"/>
          <w:highlight w:val="yellow"/>
        </w:rPr>
        <w:t>&gt;</w:t>
      </w:r>
      <w:proofErr w:type="gramEnd"/>
      <w:r w:rsidRPr="00323FDB">
        <w:rPr>
          <w:rFonts w:ascii="Courier New" w:hAnsi="Courier New" w:cs="Courier New"/>
          <w:sz w:val="16"/>
          <w:szCs w:val="16"/>
          <w:highlight w:val="yellow"/>
        </w:rPr>
        <w:t>application/txt&lt;/</w:t>
      </w:r>
      <w:proofErr w:type="spellStart"/>
      <w:r w:rsidRPr="00323FDB">
        <w:rPr>
          <w:rFonts w:ascii="Courier New" w:hAnsi="Courier New" w:cs="Courier New"/>
          <w:sz w:val="16"/>
          <w:szCs w:val="16"/>
          <w:highlight w:val="yellow"/>
        </w:rPr>
        <w:t>mediaType</w:t>
      </w:r>
      <w:proofErr w:type="spellEnd"/>
      <w:r w:rsidRPr="00323FDB">
        <w:rPr>
          <w:rFonts w:ascii="Courier New" w:hAnsi="Courier New" w:cs="Courier New"/>
          <w:sz w:val="16"/>
          <w:szCs w:val="16"/>
          <w:highlight w:val="yellow"/>
        </w:rPr>
        <w:t>&gt;</w:t>
      </w:r>
    </w:p>
    <w:p w14:paraId="7433A0E6"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w:t>
      </w:r>
      <w:proofErr w:type="gramStart"/>
      <w:r w:rsidRPr="00323FDB">
        <w:rPr>
          <w:rFonts w:ascii="Courier New" w:hAnsi="Courier New" w:cs="Courier New"/>
          <w:sz w:val="16"/>
          <w:szCs w:val="16"/>
          <w:highlight w:val="yellow"/>
        </w:rPr>
        <w:t>&lt;!--</w:t>
      </w:r>
      <w:proofErr w:type="gramEnd"/>
      <w:r w:rsidRPr="00323FDB">
        <w:rPr>
          <w:rFonts w:ascii="Courier New" w:hAnsi="Courier New" w:cs="Courier New"/>
          <w:sz w:val="16"/>
          <w:szCs w:val="16"/>
          <w:highlight w:val="yellow"/>
        </w:rPr>
        <w:t xml:space="preserve"> Schema for the resource --&gt;</w:t>
      </w:r>
    </w:p>
    <w:p w14:paraId="7BB09907"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&lt;/representation&gt;</w:t>
      </w:r>
    </w:p>
    <w:p w14:paraId="40EB9CF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w:t>
      </w:r>
      <w:proofErr w:type="spellStart"/>
      <w:r w:rsidRPr="00323FDB">
        <w:rPr>
          <w:rFonts w:ascii="Courier New" w:hAnsi="Courier New" w:cs="Courier New"/>
          <w:sz w:val="16"/>
          <w:szCs w:val="16"/>
          <w:highlight w:val="yellow"/>
        </w:rPr>
        <w:t>resourceType</w:t>
      </w:r>
      <w:proofErr w:type="spellEnd"/>
      <w:r w:rsidRPr="00323FDB">
        <w:rPr>
          <w:rFonts w:ascii="Courier New" w:hAnsi="Courier New" w:cs="Courier New"/>
          <w:sz w:val="16"/>
          <w:szCs w:val="16"/>
          <w:highlight w:val="yellow"/>
        </w:rPr>
        <w:t>&gt;</w:t>
      </w:r>
    </w:p>
    <w:p w14:paraId="29F0F669" w14:textId="77777777" w:rsidR="005041D3" w:rsidRPr="00323FDB" w:rsidRDefault="005041D3" w:rsidP="005041D3">
      <w:pPr>
        <w:spacing w:before="0"/>
        <w:rPr>
          <w:rFonts w:ascii="Courier New" w:hAnsi="Courier New" w:cs="Courier New"/>
          <w:sz w:val="16"/>
          <w:szCs w:val="16"/>
        </w:rPr>
      </w:pPr>
    </w:p>
    <w:p w14:paraId="1C29F5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resourceType</w:t>
      </w:r>
      <w:proofErr w:type="spellEnd"/>
      <w:proofErr w:type="gramEnd"/>
      <w:r w:rsidRPr="00323FDB">
        <w:rPr>
          <w:rFonts w:ascii="Courier New" w:hAnsi="Courier New" w:cs="Courier New"/>
          <w:sz w:val="16"/>
          <w:szCs w:val="16"/>
        </w:rPr>
        <w:t>&gt;</w:t>
      </w:r>
    </w:p>
    <w:p w14:paraId="10C3F93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id&gt;</w:t>
      </w:r>
      <w:proofErr w:type="gramEnd"/>
      <w:r w:rsidRPr="00323FDB">
        <w:rPr>
          <w:rFonts w:ascii="Courier New" w:hAnsi="Courier New" w:cs="Courier New"/>
          <w:sz w:val="16"/>
          <w:szCs w:val="16"/>
        </w:rPr>
        <w:t>root&lt;/id&gt;</w:t>
      </w:r>
    </w:p>
    <w:p w14:paraId="2615075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reference</w:t>
      </w:r>
      <w:proofErr w:type="gramEnd"/>
      <w:r w:rsidRPr="00323FDB">
        <w:rPr>
          <w:rFonts w:ascii="Courier New" w:hAnsi="Courier New" w:cs="Courier New"/>
          <w:sz w:val="16"/>
          <w:szCs w:val="16"/>
        </w:rPr>
        <w:t>&gt;</w:t>
      </w:r>
    </w:p>
    <w:p w14:paraId="283C7F03" w14:textId="0FC7C4EA" w:rsidR="005041D3" w:rsidRPr="00323FDB" w:rsidRDefault="0017576F" w:rsidP="005041D3">
      <w:pPr>
        <w:spacing w:before="0"/>
        <w:ind w:left="720" w:firstLine="720"/>
        <w:rPr>
          <w:rFonts w:ascii="Courier New" w:hAnsi="Courier New" w:cs="Courier New"/>
          <w:sz w:val="16"/>
          <w:szCs w:val="16"/>
        </w:rPr>
      </w:pPr>
      <w:hyperlink r:id="rId46" w:history="1">
        <w:r w:rsidR="005041D3" w:rsidRPr="00323FDB">
          <w:rPr>
            <w:rStyle w:val="Hyperlink"/>
            <w:rFonts w:ascii="Courier New" w:hAnsi="Courier New" w:cs="Courier New"/>
            <w:sz w:val="16"/>
            <w:szCs w:val="16"/>
          </w:rPr>
          <w:t>http://www.hl7.org/implement/standards/product_brief.cfm?product_id=261</w:t>
        </w:r>
      </w:hyperlink>
    </w:p>
    <w:p w14:paraId="493DAD38" w14:textId="7C572102"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w:t>
      </w:r>
    </w:p>
    <w:p w14:paraId="5E2B142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representation</w:t>
      </w:r>
      <w:proofErr w:type="gramEnd"/>
      <w:r w:rsidRPr="00323FDB">
        <w:rPr>
          <w:rFonts w:ascii="Courier New" w:hAnsi="Courier New" w:cs="Courier New"/>
          <w:sz w:val="16"/>
          <w:szCs w:val="16"/>
        </w:rPr>
        <w:t>&gt;</w:t>
      </w:r>
    </w:p>
    <w:p w14:paraId="35B23CE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mediaType</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application/xml&lt;/</w:t>
      </w:r>
      <w:proofErr w:type="spellStart"/>
      <w:r w:rsidRPr="00323FDB">
        <w:rPr>
          <w:rFonts w:ascii="Courier New" w:hAnsi="Courier New" w:cs="Courier New"/>
          <w:sz w:val="16"/>
          <w:szCs w:val="16"/>
        </w:rPr>
        <w:t>mediaType</w:t>
      </w:r>
      <w:proofErr w:type="spellEnd"/>
      <w:r w:rsidRPr="00323FDB">
        <w:rPr>
          <w:rFonts w:ascii="Courier New" w:hAnsi="Courier New" w:cs="Courier New"/>
          <w:sz w:val="16"/>
          <w:szCs w:val="16"/>
        </w:rPr>
        <w:t>&gt;</w:t>
      </w:r>
    </w:p>
    <w:p w14:paraId="50B1062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validator</w:t>
      </w:r>
      <w:proofErr w:type="gramEnd"/>
      <w:r w:rsidRPr="00323FDB">
        <w:rPr>
          <w:rFonts w:ascii="Courier New" w:hAnsi="Courier New" w:cs="Courier New"/>
          <w:sz w:val="16"/>
          <w:szCs w:val="16"/>
        </w:rPr>
        <w:t>&gt;</w:t>
      </w:r>
    </w:p>
    <w:p w14:paraId="1BF9AB77" w14:textId="32460DA4" w:rsidR="005041D3" w:rsidRPr="00323FDB" w:rsidRDefault="0017576F" w:rsidP="005041D3">
      <w:pPr>
        <w:spacing w:before="0"/>
        <w:ind w:left="720" w:firstLine="720"/>
        <w:rPr>
          <w:rFonts w:ascii="Courier New" w:hAnsi="Courier New" w:cs="Courier New"/>
          <w:sz w:val="16"/>
          <w:szCs w:val="16"/>
        </w:rPr>
      </w:pPr>
      <w:hyperlink r:id="rId47" w:history="1">
        <w:r w:rsidR="005041D3" w:rsidRPr="00323FDB">
          <w:rPr>
            <w:rStyle w:val="Hyperlink"/>
            <w:rFonts w:ascii="Courier New" w:hAnsi="Courier New" w:cs="Courier New"/>
            <w:sz w:val="16"/>
            <w:szCs w:val="16"/>
          </w:rPr>
          <w:t>http://www.projecthdata.org/hdata/schemas/2013/root.xsd</w:t>
        </w:r>
      </w:hyperlink>
    </w:p>
    <w:p w14:paraId="11D7E827" w14:textId="226747C5"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22F1DF6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34147E4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resourceType</w:t>
      </w:r>
      <w:proofErr w:type="spellEnd"/>
      <w:r w:rsidRPr="00323FDB">
        <w:rPr>
          <w:rFonts w:ascii="Courier New" w:hAnsi="Courier New" w:cs="Courier New"/>
          <w:sz w:val="16"/>
          <w:szCs w:val="16"/>
        </w:rPr>
        <w:t>&gt;</w:t>
      </w:r>
    </w:p>
    <w:p w14:paraId="113E7B43" w14:textId="77777777" w:rsidR="005041D3" w:rsidRPr="00323FDB" w:rsidRDefault="005041D3" w:rsidP="005041D3">
      <w:pPr>
        <w:spacing w:before="0"/>
        <w:rPr>
          <w:rFonts w:ascii="Courier New" w:hAnsi="Courier New" w:cs="Courier New"/>
          <w:sz w:val="16"/>
          <w:szCs w:val="16"/>
        </w:rPr>
      </w:pPr>
    </w:p>
    <w:p w14:paraId="250B75A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resourceType</w:t>
      </w:r>
      <w:proofErr w:type="spellEnd"/>
      <w:proofErr w:type="gramEnd"/>
      <w:r w:rsidRPr="00323FDB">
        <w:rPr>
          <w:rFonts w:ascii="Courier New" w:hAnsi="Courier New" w:cs="Courier New"/>
          <w:sz w:val="16"/>
          <w:szCs w:val="16"/>
        </w:rPr>
        <w:t>&gt;</w:t>
      </w:r>
    </w:p>
    <w:p w14:paraId="43AD905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id&gt;</w:t>
      </w:r>
      <w:proofErr w:type="gramEnd"/>
      <w:r w:rsidRPr="00323FDB">
        <w:rPr>
          <w:rFonts w:ascii="Courier New" w:hAnsi="Courier New" w:cs="Courier New"/>
          <w:sz w:val="16"/>
          <w:szCs w:val="16"/>
        </w:rPr>
        <w:t>APB&lt;/id&gt;</w:t>
      </w:r>
    </w:p>
    <w:p w14:paraId="7487191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location of reference that describes the APS standard --&gt;</w:t>
      </w:r>
    </w:p>
    <w:p w14:paraId="0E2873C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reference</w:t>
      </w:r>
      <w:proofErr w:type="gramEnd"/>
      <w:r w:rsidRPr="00323FDB">
        <w:rPr>
          <w:rFonts w:ascii="Courier New" w:hAnsi="Courier New" w:cs="Courier New"/>
          <w:sz w:val="16"/>
          <w:szCs w:val="16"/>
        </w:rPr>
        <w:t>&gt;</w:t>
      </w:r>
    </w:p>
    <w:p w14:paraId="30917957" w14:textId="5D18107A" w:rsidR="005041D3" w:rsidRPr="00323FDB" w:rsidRDefault="0017576F" w:rsidP="005041D3">
      <w:pPr>
        <w:spacing w:before="0"/>
        <w:rPr>
          <w:rFonts w:ascii="Courier New" w:hAnsi="Courier New" w:cs="Courier New"/>
          <w:sz w:val="16"/>
          <w:szCs w:val="16"/>
        </w:rPr>
      </w:pPr>
      <w:hyperlink r:id="rId48" w:history="1">
        <w:r w:rsidR="005041D3" w:rsidRPr="00323FDB">
          <w:rPr>
            <w:rStyle w:val="Hyperlink"/>
            <w:rFonts w:ascii="Courier New" w:hAnsi="Courier New" w:cs="Courier New"/>
            <w:sz w:val="16"/>
            <w:szCs w:val="16"/>
          </w:rPr>
          <w:t>http://www.continuaalliance.org/hData/APS/2013/01/ITU APS Implementation Guidelines.docx</w:t>
        </w:r>
      </w:hyperlink>
    </w:p>
    <w:p w14:paraId="7DD99B9B" w14:textId="57E8C184" w:rsidR="005041D3" w:rsidRPr="00323FDB" w:rsidRDefault="005041D3" w:rsidP="005041D3">
      <w:pPr>
        <w:spacing w:before="0"/>
        <w:ind w:firstLine="720"/>
        <w:rPr>
          <w:rFonts w:ascii="Courier New" w:hAnsi="Courier New" w:cs="Courier New"/>
          <w:sz w:val="16"/>
          <w:szCs w:val="16"/>
        </w:rPr>
      </w:pPr>
      <w:r w:rsidRPr="00323FDB">
        <w:rPr>
          <w:rFonts w:ascii="Courier New" w:hAnsi="Courier New" w:cs="Courier New"/>
          <w:sz w:val="16"/>
          <w:szCs w:val="16"/>
        </w:rPr>
        <w:t>&lt;/reference&gt;</w:t>
      </w:r>
    </w:p>
    <w:p w14:paraId="20338205"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representation</w:t>
      </w:r>
      <w:proofErr w:type="gramEnd"/>
      <w:r w:rsidRPr="00323FDB">
        <w:rPr>
          <w:rFonts w:ascii="Courier New" w:hAnsi="Courier New" w:cs="Courier New"/>
          <w:sz w:val="16"/>
          <w:szCs w:val="16"/>
        </w:rPr>
        <w:t>&gt;</w:t>
      </w:r>
    </w:p>
    <w:p w14:paraId="730FC54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mediaType</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application/xml&lt;/</w:t>
      </w:r>
      <w:proofErr w:type="spellStart"/>
      <w:r w:rsidRPr="00323FDB">
        <w:rPr>
          <w:rFonts w:ascii="Courier New" w:hAnsi="Courier New" w:cs="Courier New"/>
          <w:sz w:val="16"/>
          <w:szCs w:val="16"/>
        </w:rPr>
        <w:t>mediaType</w:t>
      </w:r>
      <w:proofErr w:type="spellEnd"/>
      <w:r w:rsidRPr="00323FDB">
        <w:rPr>
          <w:rFonts w:ascii="Courier New" w:hAnsi="Courier New" w:cs="Courier New"/>
          <w:sz w:val="16"/>
          <w:szCs w:val="16"/>
        </w:rPr>
        <w:t>&gt;</w:t>
      </w:r>
    </w:p>
    <w:p w14:paraId="3F0FBE8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Schema for the APS xml --&gt;</w:t>
      </w:r>
    </w:p>
    <w:p w14:paraId="490FE91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validator</w:t>
      </w:r>
      <w:proofErr w:type="gramEnd"/>
      <w:r w:rsidRPr="00323FDB">
        <w:rPr>
          <w:rFonts w:ascii="Courier New" w:hAnsi="Courier New" w:cs="Courier New"/>
          <w:sz w:val="16"/>
          <w:szCs w:val="16"/>
        </w:rPr>
        <w:t>&gt;</w:t>
      </w:r>
    </w:p>
    <w:p w14:paraId="6E64F901" w14:textId="77777777" w:rsidR="005041D3" w:rsidRPr="00323FDB" w:rsidRDefault="0017576F" w:rsidP="005041D3">
      <w:pPr>
        <w:spacing w:before="0"/>
        <w:ind w:left="720" w:firstLine="720"/>
        <w:rPr>
          <w:rFonts w:ascii="Courier New" w:hAnsi="Courier New" w:cs="Courier New"/>
          <w:sz w:val="16"/>
          <w:szCs w:val="16"/>
        </w:rPr>
      </w:pPr>
      <w:hyperlink r:id="rId49" w:history="1">
        <w:r w:rsidR="005041D3" w:rsidRPr="00323FDB">
          <w:rPr>
            <w:rStyle w:val="Hyperlink"/>
            <w:rFonts w:ascii="Courier New" w:hAnsi="Courier New" w:cs="Courier New"/>
            <w:sz w:val="16"/>
            <w:szCs w:val="16"/>
          </w:rPr>
          <w:t>http://www.continuaalliance.org/hData/APS/2013/01/APBConfigResource.xsd</w:t>
        </w:r>
      </w:hyperlink>
    </w:p>
    <w:p w14:paraId="5A0D58EC" w14:textId="3CE83C8E"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4D1936B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5B53FFC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resourceType</w:t>
      </w:r>
      <w:proofErr w:type="spellEnd"/>
      <w:r w:rsidRPr="00323FDB">
        <w:rPr>
          <w:rFonts w:ascii="Courier New" w:hAnsi="Courier New" w:cs="Courier New"/>
          <w:sz w:val="16"/>
          <w:szCs w:val="16"/>
        </w:rPr>
        <w:t>&gt;</w:t>
      </w:r>
    </w:p>
    <w:p w14:paraId="4088B9E8" w14:textId="77777777" w:rsidR="005041D3" w:rsidRPr="00323FDB" w:rsidRDefault="005041D3" w:rsidP="005041D3">
      <w:pPr>
        <w:spacing w:before="0"/>
        <w:rPr>
          <w:rFonts w:ascii="Courier New" w:hAnsi="Courier New" w:cs="Courier New"/>
          <w:sz w:val="16"/>
          <w:szCs w:val="16"/>
        </w:rPr>
      </w:pPr>
    </w:p>
    <w:p w14:paraId="5850C4BC"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&lt;</w:t>
      </w:r>
      <w:proofErr w:type="spellStart"/>
      <w:proofErr w:type="gramStart"/>
      <w:r w:rsidRPr="00323FDB">
        <w:rPr>
          <w:rFonts w:ascii="Courier New" w:hAnsi="Courier New" w:cs="Courier New"/>
          <w:sz w:val="16"/>
          <w:szCs w:val="16"/>
          <w:highlight w:val="green"/>
        </w:rPr>
        <w:t>resourceType</w:t>
      </w:r>
      <w:proofErr w:type="spellEnd"/>
      <w:proofErr w:type="gramEnd"/>
      <w:r w:rsidRPr="00323FDB">
        <w:rPr>
          <w:rFonts w:ascii="Courier New" w:hAnsi="Courier New" w:cs="Courier New"/>
          <w:sz w:val="16"/>
          <w:szCs w:val="16"/>
          <w:highlight w:val="green"/>
        </w:rPr>
        <w:t>&gt;</w:t>
      </w:r>
    </w:p>
    <w:p w14:paraId="2D9836C4"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gramStart"/>
      <w:r w:rsidRPr="00323FDB">
        <w:rPr>
          <w:rFonts w:ascii="Courier New" w:hAnsi="Courier New" w:cs="Courier New"/>
          <w:sz w:val="16"/>
          <w:szCs w:val="16"/>
          <w:highlight w:val="green"/>
        </w:rPr>
        <w:t>id&gt;</w:t>
      </w:r>
      <w:proofErr w:type="spellStart"/>
      <w:proofErr w:type="gramEnd"/>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-Bearer&lt;/id&gt;</w:t>
      </w:r>
    </w:p>
    <w:p w14:paraId="4379C835" w14:textId="26CA5660"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w:t>
      </w:r>
      <w:proofErr w:type="gramStart"/>
      <w:r w:rsidRPr="00323FDB">
        <w:rPr>
          <w:rFonts w:ascii="Courier New" w:hAnsi="Courier New" w:cs="Courier New"/>
          <w:sz w:val="16"/>
          <w:szCs w:val="16"/>
          <w:highlight w:val="green"/>
        </w:rPr>
        <w:t>&lt;!--</w:t>
      </w:r>
      <w:proofErr w:type="gramEnd"/>
      <w:r w:rsidRPr="00323FDB">
        <w:rPr>
          <w:rFonts w:ascii="Courier New" w:hAnsi="Courier New" w:cs="Courier New"/>
          <w:sz w:val="16"/>
          <w:szCs w:val="16"/>
          <w:highlight w:val="green"/>
        </w:rPr>
        <w:t xml:space="preserve"> location of reference that describes the </w:t>
      </w:r>
      <w:proofErr w:type="spellStart"/>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 xml:space="preserve"> standard --&gt;</w:t>
      </w:r>
    </w:p>
    <w:p w14:paraId="32026C47"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&lt;reference&gt;http://tools.ietf.org/html/rfc6750&lt;/reference&gt;</w:t>
      </w:r>
    </w:p>
    <w:p w14:paraId="22009D29"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gramStart"/>
      <w:r w:rsidRPr="00323FDB">
        <w:rPr>
          <w:rFonts w:ascii="Courier New" w:hAnsi="Courier New" w:cs="Courier New"/>
          <w:sz w:val="16"/>
          <w:szCs w:val="16"/>
          <w:highlight w:val="green"/>
        </w:rPr>
        <w:t>representation</w:t>
      </w:r>
      <w:proofErr w:type="gramEnd"/>
      <w:r w:rsidRPr="00323FDB">
        <w:rPr>
          <w:rFonts w:ascii="Courier New" w:hAnsi="Courier New" w:cs="Courier New"/>
          <w:sz w:val="16"/>
          <w:szCs w:val="16"/>
          <w:highlight w:val="green"/>
        </w:rPr>
        <w:t>&gt;</w:t>
      </w:r>
    </w:p>
    <w:p w14:paraId="0C99FEAC"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spellStart"/>
      <w:proofErr w:type="gramStart"/>
      <w:r w:rsidRPr="00323FDB">
        <w:rPr>
          <w:rFonts w:ascii="Courier New" w:hAnsi="Courier New" w:cs="Courier New"/>
          <w:sz w:val="16"/>
          <w:szCs w:val="16"/>
          <w:highlight w:val="green"/>
        </w:rPr>
        <w:t>mediaType</w:t>
      </w:r>
      <w:proofErr w:type="spellEnd"/>
      <w:r w:rsidRPr="00323FDB">
        <w:rPr>
          <w:rFonts w:ascii="Courier New" w:hAnsi="Courier New" w:cs="Courier New"/>
          <w:sz w:val="16"/>
          <w:szCs w:val="16"/>
          <w:highlight w:val="green"/>
        </w:rPr>
        <w:t>&gt;</w:t>
      </w:r>
      <w:proofErr w:type="gramEnd"/>
      <w:r w:rsidRPr="00323FDB">
        <w:rPr>
          <w:rFonts w:ascii="Courier New" w:hAnsi="Courier New" w:cs="Courier New"/>
          <w:sz w:val="16"/>
          <w:szCs w:val="16"/>
          <w:highlight w:val="green"/>
        </w:rPr>
        <w:t>application/</w:t>
      </w:r>
      <w:proofErr w:type="spellStart"/>
      <w:r w:rsidRPr="00323FDB">
        <w:rPr>
          <w:rFonts w:ascii="Courier New" w:hAnsi="Courier New" w:cs="Courier New"/>
          <w:sz w:val="16"/>
          <w:szCs w:val="16"/>
          <w:highlight w:val="green"/>
        </w:rPr>
        <w:t>json</w:t>
      </w:r>
      <w:proofErr w:type="spellEnd"/>
      <w:r w:rsidRPr="00323FDB">
        <w:rPr>
          <w:rFonts w:ascii="Courier New" w:hAnsi="Courier New" w:cs="Courier New"/>
          <w:sz w:val="16"/>
          <w:szCs w:val="16"/>
          <w:highlight w:val="green"/>
        </w:rPr>
        <w:t>&lt;/</w:t>
      </w:r>
      <w:proofErr w:type="spellStart"/>
      <w:r w:rsidRPr="00323FDB">
        <w:rPr>
          <w:rFonts w:ascii="Courier New" w:hAnsi="Courier New" w:cs="Courier New"/>
          <w:sz w:val="16"/>
          <w:szCs w:val="16"/>
          <w:highlight w:val="green"/>
        </w:rPr>
        <w:t>mediaType</w:t>
      </w:r>
      <w:proofErr w:type="spellEnd"/>
      <w:r w:rsidRPr="00323FDB">
        <w:rPr>
          <w:rFonts w:ascii="Courier New" w:hAnsi="Courier New" w:cs="Courier New"/>
          <w:sz w:val="16"/>
          <w:szCs w:val="16"/>
          <w:highlight w:val="green"/>
        </w:rPr>
        <w:t>&gt;</w:t>
      </w:r>
    </w:p>
    <w:p w14:paraId="0ACBB89F"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&lt;/representation&gt;</w:t>
      </w:r>
    </w:p>
    <w:p w14:paraId="0C1C59BE" w14:textId="209FDC16"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w:t>
      </w:r>
      <w:proofErr w:type="spellStart"/>
      <w:r w:rsidRPr="00323FDB">
        <w:rPr>
          <w:rFonts w:ascii="Courier New" w:hAnsi="Courier New" w:cs="Courier New"/>
          <w:sz w:val="16"/>
          <w:szCs w:val="16"/>
          <w:highlight w:val="green"/>
        </w:rPr>
        <w:t>resourceType</w:t>
      </w:r>
      <w:proofErr w:type="spellEnd"/>
      <w:r w:rsidRPr="00323FDB">
        <w:rPr>
          <w:rFonts w:ascii="Courier New" w:hAnsi="Courier New" w:cs="Courier New"/>
          <w:sz w:val="16"/>
          <w:szCs w:val="16"/>
          <w:highlight w:val="green"/>
        </w:rPr>
        <w:t>&gt;</w:t>
      </w:r>
    </w:p>
    <w:p w14:paraId="04929BBE" w14:textId="36AB7789"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&lt;/Root&gt;</w:t>
      </w:r>
    </w:p>
    <w:p w14:paraId="0B2829D0" w14:textId="5FABC3EF" w:rsidR="005041D3" w:rsidRPr="00323FDB" w:rsidRDefault="005041D3" w:rsidP="00C54953">
      <w:pPr>
        <w:pStyle w:val="BodyText"/>
      </w:pPr>
      <w:r w:rsidRPr="00323FDB">
        <w:t xml:space="preserve">Note that the Device Observation Consumer server indicates support for an </w:t>
      </w:r>
      <w:proofErr w:type="spellStart"/>
      <w:r w:rsidRPr="00323FDB">
        <w:t>oAuth</w:t>
      </w:r>
      <w:proofErr w:type="spellEnd"/>
      <w:r w:rsidRPr="00323FDB">
        <w:t xml:space="preserve"> Bearer token authentication service (highlighted in green) and observation upload using </w:t>
      </w:r>
      <w:proofErr w:type="spellStart"/>
      <w:r w:rsidRPr="00323FDB">
        <w:t>hData</w:t>
      </w:r>
      <w:proofErr w:type="spellEnd"/>
      <w:r w:rsidRPr="00323FDB">
        <w:t xml:space="preserve"> (highlighted in yellow). There are ids which link the sets of profile, section, and </w:t>
      </w:r>
      <w:proofErr w:type="spellStart"/>
      <w:r w:rsidRPr="00323FDB">
        <w:t>resourceType</w:t>
      </w:r>
      <w:proofErr w:type="spellEnd"/>
      <w:r w:rsidRPr="00323FDB">
        <w:t xml:space="preserve"> elements together to describe the capability. Note that the root.xml indicates support for other features that are, for the moment, outside of the scope of interest for the Remote Patient Monitoring </w:t>
      </w:r>
      <w:r w:rsidR="00F57B31">
        <w:t>Profile</w:t>
      </w:r>
      <w:r w:rsidRPr="00323FDB">
        <w:t>. The Device Observation Reporter ignores these items.</w:t>
      </w:r>
    </w:p>
    <w:p w14:paraId="4A1A8845" w14:textId="18254C60" w:rsidR="00BD6716" w:rsidRPr="00323FDB" w:rsidRDefault="00BD6716" w:rsidP="00C54953">
      <w:pPr>
        <w:pStyle w:val="BodyText"/>
      </w:pPr>
      <w:r w:rsidRPr="00323FDB">
        <w:t>This step does not have to be repeated until the next time the application powers up.</w:t>
      </w:r>
    </w:p>
    <w:p w14:paraId="2BB3325B" w14:textId="5023E998" w:rsidR="00A00670" w:rsidRPr="00323FDB" w:rsidRDefault="00A00670" w:rsidP="00C54953">
      <w:pPr>
        <w:pStyle w:val="BodyText"/>
      </w:pPr>
      <w:r w:rsidRPr="00323FDB">
        <w:t xml:space="preserve">Next the Device Observation Reporter obtains the </w:t>
      </w:r>
      <w:proofErr w:type="spellStart"/>
      <w:r w:rsidRPr="00323FDB">
        <w:t>oAuth</w:t>
      </w:r>
      <w:proofErr w:type="spellEnd"/>
      <w:r w:rsidRPr="00323FDB">
        <w:t xml:space="preserve"> Bearer token. </w:t>
      </w:r>
      <w:r w:rsidR="00BD6716" w:rsidRPr="00323FDB">
        <w:t xml:space="preserve">The capability exchange indicates where to POST the request. Since entering that capability is optional in the capability exchange (even if the server supports an </w:t>
      </w:r>
      <w:proofErr w:type="spellStart"/>
      <w:r w:rsidR="00BD6716" w:rsidRPr="00323FDB">
        <w:t>oAuth</w:t>
      </w:r>
      <w:proofErr w:type="spellEnd"/>
      <w:r w:rsidR="00BD6716" w:rsidRPr="00323FDB">
        <w:t xml:space="preserve"> authentication server) the URL to such a service may need to be provided to the application via a user interface or some other means. </w:t>
      </w:r>
      <w:r w:rsidRPr="00323FDB">
        <w:t xml:space="preserve">The </w:t>
      </w:r>
      <w:proofErr w:type="spellStart"/>
      <w:r w:rsidR="00BD6716" w:rsidRPr="00323FDB">
        <w:t>oAuth</w:t>
      </w:r>
      <w:proofErr w:type="spellEnd"/>
      <w:r w:rsidR="00BD6716" w:rsidRPr="00323FDB">
        <w:t xml:space="preserve"> request </w:t>
      </w:r>
      <w:r w:rsidRPr="00323FDB">
        <w:t>is encrypted using TLS.</w:t>
      </w:r>
    </w:p>
    <w:p w14:paraId="2BBA69ED" w14:textId="77777777" w:rsidR="00A00670" w:rsidRPr="00323FDB" w:rsidRDefault="00A00670" w:rsidP="00A00670">
      <w:pPr>
        <w:spacing w:before="0"/>
        <w:rPr>
          <w:rFonts w:ascii="Courier New" w:hAnsi="Courier New" w:cs="Courier New"/>
          <w:sz w:val="16"/>
          <w:szCs w:val="16"/>
        </w:rPr>
      </w:pPr>
    </w:p>
    <w:p w14:paraId="3DCD77F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POST /</w:t>
      </w:r>
      <w:proofErr w:type="spellStart"/>
      <w:r w:rsidRPr="00323FDB">
        <w:rPr>
          <w:rFonts w:ascii="Courier New" w:hAnsi="Courier New" w:cs="Courier New"/>
          <w:sz w:val="16"/>
          <w:szCs w:val="16"/>
        </w:rPr>
        <w:t>oAUTH_Service</w:t>
      </w:r>
      <w:proofErr w:type="spellEnd"/>
      <w:r w:rsidRPr="00323FDB">
        <w:rPr>
          <w:rFonts w:ascii="Courier New" w:hAnsi="Courier New" w:cs="Courier New"/>
          <w:sz w:val="16"/>
          <w:szCs w:val="16"/>
        </w:rPr>
        <w:t xml:space="preserve"> HTTP/1.1</w:t>
      </w:r>
    </w:p>
    <w:p w14:paraId="0E80703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application/x-www-form-</w:t>
      </w:r>
      <w:proofErr w:type="spellStart"/>
      <w:r w:rsidRPr="00323FDB">
        <w:rPr>
          <w:rFonts w:ascii="Courier New" w:hAnsi="Courier New" w:cs="Courier New"/>
          <w:sz w:val="16"/>
          <w:szCs w:val="16"/>
        </w:rPr>
        <w:t>urlencoded</w:t>
      </w:r>
      <w:proofErr w:type="spellEnd"/>
    </w:p>
    <w:p w14:paraId="705E936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proofErr w:type="spellStart"/>
      <w:r w:rsidRPr="00323FDB">
        <w:rPr>
          <w:rFonts w:ascii="Courier New" w:hAnsi="Courier New" w:cs="Courier New"/>
          <w:sz w:val="16"/>
          <w:szCs w:val="16"/>
        </w:rPr>
        <w:t>HealthLink-mOXP</w:t>
      </w:r>
      <w:proofErr w:type="spellEnd"/>
    </w:p>
    <w:p w14:paraId="7749959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5CFC53C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lastRenderedPageBreak/>
        <w:t>Connection: Keep-Alive</w:t>
      </w:r>
    </w:p>
    <w:p w14:paraId="5726499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Accept: application/x-www-form-</w:t>
      </w:r>
      <w:proofErr w:type="spellStart"/>
      <w:r w:rsidRPr="00323FDB">
        <w:rPr>
          <w:rFonts w:ascii="Courier New" w:hAnsi="Courier New" w:cs="Courier New"/>
          <w:sz w:val="16"/>
          <w:szCs w:val="16"/>
        </w:rPr>
        <w:t>urlencoded</w:t>
      </w:r>
      <w:proofErr w:type="spellEnd"/>
    </w:p>
    <w:p w14:paraId="72E0FE7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Content-Length: 87</w:t>
      </w:r>
    </w:p>
    <w:p w14:paraId="3C8EFD5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grant_type=password&amp;username=Sisansarah&amp;password=publicpassword&amp;scope=ObservationUpload</w:t>
      </w:r>
    </w:p>
    <w:p w14:paraId="6E56FB74" w14:textId="4F43565E" w:rsidR="00A00670" w:rsidRPr="00323FDB" w:rsidRDefault="00A00670" w:rsidP="00C54953">
      <w:pPr>
        <w:pStyle w:val="BodyText"/>
      </w:pPr>
      <w:r w:rsidRPr="00323FDB">
        <w:t xml:space="preserve">The authentication server checks its data base and sees that user </w:t>
      </w:r>
      <w:proofErr w:type="spellStart"/>
      <w:r w:rsidRPr="00323FDB">
        <w:rPr>
          <w:i/>
        </w:rPr>
        <w:t>Sisansarah</w:t>
      </w:r>
      <w:proofErr w:type="spellEnd"/>
      <w:r w:rsidRPr="00323FDB">
        <w:t xml:space="preserve"> with password </w:t>
      </w:r>
      <w:proofErr w:type="spellStart"/>
      <w:r w:rsidRPr="00323FDB">
        <w:rPr>
          <w:i/>
        </w:rPr>
        <w:t>publicpassword</w:t>
      </w:r>
      <w:proofErr w:type="spellEnd"/>
      <w:r w:rsidRPr="00323FDB">
        <w:t xml:space="preserve"> has been authorized for the </w:t>
      </w:r>
      <w:proofErr w:type="spellStart"/>
      <w:r w:rsidRPr="00323FDB">
        <w:rPr>
          <w:i/>
        </w:rPr>
        <w:t>ObservationUpload</w:t>
      </w:r>
      <w:proofErr w:type="spellEnd"/>
      <w:r w:rsidRPr="00323FDB">
        <w:t xml:space="preserve"> capability transaction. The authentication server responds with the token and a refresh token:</w:t>
      </w:r>
    </w:p>
    <w:p w14:paraId="11FFF9CC" w14:textId="77777777" w:rsidR="00A00670" w:rsidRPr="00323FDB" w:rsidRDefault="00A00670" w:rsidP="00A00670">
      <w:pPr>
        <w:spacing w:before="0"/>
        <w:rPr>
          <w:rFonts w:ascii="Courier New" w:hAnsi="Courier New" w:cs="Courier New"/>
          <w:sz w:val="16"/>
          <w:szCs w:val="16"/>
        </w:rPr>
      </w:pPr>
    </w:p>
    <w:p w14:paraId="35AA6FF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HTTP/1.1 200 OK</w:t>
      </w:r>
    </w:p>
    <w:p w14:paraId="669674A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Server: Jetty/1.9</w:t>
      </w:r>
    </w:p>
    <w:p w14:paraId="35070D2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w:t>
      </w:r>
      <w:proofErr w:type="spellStart"/>
      <w:r w:rsidRPr="00323FDB">
        <w:rPr>
          <w:rFonts w:ascii="Courier New" w:hAnsi="Courier New" w:cs="Courier New"/>
          <w:sz w:val="16"/>
          <w:szCs w:val="16"/>
        </w:rPr>
        <w:t>json</w:t>
      </w:r>
      <w:proofErr w:type="gramStart"/>
      <w:r w:rsidRPr="00323FDB">
        <w:rPr>
          <w:rFonts w:ascii="Courier New" w:hAnsi="Courier New" w:cs="Courier New"/>
          <w:sz w:val="16"/>
          <w:szCs w:val="16"/>
        </w:rPr>
        <w:t>;charset</w:t>
      </w:r>
      <w:proofErr w:type="spellEnd"/>
      <w:proofErr w:type="gramEnd"/>
      <w:r w:rsidRPr="00323FDB">
        <w:rPr>
          <w:rFonts w:ascii="Courier New" w:hAnsi="Courier New" w:cs="Courier New"/>
          <w:sz w:val="16"/>
          <w:szCs w:val="16"/>
        </w:rPr>
        <w:t>=UTF-8</w:t>
      </w:r>
    </w:p>
    <w:p w14:paraId="6A90781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Cache-Control: no-store</w:t>
      </w:r>
    </w:p>
    <w:p w14:paraId="435D06C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Pragma: no-cache</w:t>
      </w:r>
    </w:p>
    <w:p w14:paraId="62D96E4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w:t>
      </w:r>
    </w:p>
    <w:p w14:paraId="4A69B61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"access_token":"2YotnFZFEjr1zCsicMWpAA",</w:t>
      </w:r>
    </w:p>
    <w:p w14:paraId="547CB2E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w:t>
      </w:r>
      <w:proofErr w:type="spellStart"/>
      <w:r w:rsidRPr="00323FDB">
        <w:rPr>
          <w:rFonts w:ascii="Courier New" w:hAnsi="Courier New" w:cs="Courier New"/>
          <w:sz w:val="16"/>
          <w:szCs w:val="16"/>
        </w:rPr>
        <w:t>token_type":"Bearer</w:t>
      </w:r>
      <w:proofErr w:type="spellEnd"/>
      <w:r w:rsidRPr="00323FDB">
        <w:rPr>
          <w:rFonts w:ascii="Courier New" w:hAnsi="Courier New" w:cs="Courier New"/>
          <w:sz w:val="16"/>
          <w:szCs w:val="16"/>
        </w:rPr>
        <w:t>",</w:t>
      </w:r>
    </w:p>
    <w:p w14:paraId="4EE83A7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"expires_in":3600,</w:t>
      </w:r>
    </w:p>
    <w:p w14:paraId="3E18767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"refresh_token":"tGzv3JOkF0XG5Qx2TlKWIA",</w:t>
      </w:r>
    </w:p>
    <w:p w14:paraId="4B85C81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w:t>
      </w:r>
      <w:proofErr w:type="gramStart"/>
      <w:r w:rsidRPr="00323FDB">
        <w:rPr>
          <w:rFonts w:ascii="Courier New" w:hAnsi="Courier New" w:cs="Courier New"/>
          <w:sz w:val="16"/>
          <w:szCs w:val="16"/>
        </w:rPr>
        <w:t>scope</w:t>
      </w:r>
      <w:proofErr w:type="gramEnd"/>
      <w:r w:rsidRPr="00323FDB">
        <w:rPr>
          <w:rFonts w:ascii="Courier New" w:hAnsi="Courier New" w:cs="Courier New"/>
          <w:sz w:val="16"/>
          <w:szCs w:val="16"/>
        </w:rPr>
        <w:t>":"</w:t>
      </w:r>
      <w:proofErr w:type="spellStart"/>
      <w:r w:rsidRPr="00323FDB">
        <w:rPr>
          <w:rFonts w:ascii="Courier New" w:hAnsi="Courier New" w:cs="Courier New"/>
          <w:sz w:val="16"/>
          <w:szCs w:val="16"/>
        </w:rPr>
        <w:t>ObservationUpload</w:t>
      </w:r>
      <w:proofErr w:type="spellEnd"/>
      <w:r w:rsidRPr="00323FDB">
        <w:rPr>
          <w:rFonts w:ascii="Courier New" w:hAnsi="Courier New" w:cs="Courier New"/>
          <w:sz w:val="16"/>
          <w:szCs w:val="16"/>
        </w:rPr>
        <w:t>"</w:t>
      </w:r>
    </w:p>
    <w:p w14:paraId="64F8E849" w14:textId="665AD74D" w:rsidR="00A00670" w:rsidRPr="00323FDB" w:rsidRDefault="00A00670" w:rsidP="00A00670">
      <w:pPr>
        <w:pStyle w:val="BodyText"/>
        <w:spacing w:before="0"/>
        <w:rPr>
          <w:rFonts w:ascii="Courier New" w:hAnsi="Courier New" w:cs="Courier New"/>
          <w:sz w:val="16"/>
          <w:szCs w:val="16"/>
        </w:rPr>
      </w:pPr>
      <w:r w:rsidRPr="00323FDB">
        <w:rPr>
          <w:rFonts w:ascii="Courier New" w:hAnsi="Courier New" w:cs="Courier New"/>
          <w:sz w:val="16"/>
          <w:szCs w:val="16"/>
        </w:rPr>
        <w:t>}</w:t>
      </w:r>
    </w:p>
    <w:p w14:paraId="75DE42BF" w14:textId="77777777" w:rsidR="00A00670" w:rsidRPr="00323FDB" w:rsidRDefault="00A00670" w:rsidP="00A00670">
      <w:pPr>
        <w:pStyle w:val="BodyText"/>
        <w:spacing w:before="0"/>
        <w:rPr>
          <w:rFonts w:ascii="Courier New" w:hAnsi="Courier New" w:cs="Courier New"/>
          <w:sz w:val="16"/>
          <w:szCs w:val="16"/>
        </w:rPr>
      </w:pPr>
    </w:p>
    <w:p w14:paraId="66B36FE3" w14:textId="77777777" w:rsidR="00BD6716" w:rsidRPr="00323FDB" w:rsidRDefault="00A00670" w:rsidP="00A00670">
      <w:pPr>
        <w:pStyle w:val="BodyText"/>
        <w:spacing w:before="0"/>
      </w:pPr>
      <w:r w:rsidRPr="00323FDB">
        <w:t xml:space="preserve">The token is good for an hour after which time the refresh token will be needed or a new request made. </w:t>
      </w:r>
      <w:r w:rsidR="00BD6716" w:rsidRPr="00323FDB">
        <w:t xml:space="preserve">Thus until the token expires, the Device Observation Reporter can upload as many messages as it wants without repeating the </w:t>
      </w:r>
      <w:proofErr w:type="spellStart"/>
      <w:r w:rsidR="00BD6716" w:rsidRPr="00323FDB">
        <w:t>oAuth</w:t>
      </w:r>
      <w:proofErr w:type="spellEnd"/>
      <w:r w:rsidR="00BD6716" w:rsidRPr="00323FDB">
        <w:t xml:space="preserve"> request.</w:t>
      </w:r>
    </w:p>
    <w:p w14:paraId="2024CA09" w14:textId="77777777" w:rsidR="00BD6716" w:rsidRPr="00323FDB" w:rsidRDefault="00BD6716" w:rsidP="00A00670">
      <w:pPr>
        <w:pStyle w:val="BodyText"/>
        <w:spacing w:before="0"/>
      </w:pPr>
    </w:p>
    <w:p w14:paraId="7D998BBD" w14:textId="318E3F64" w:rsidR="00A00670" w:rsidRPr="00323FDB" w:rsidRDefault="00A00670" w:rsidP="00A00670">
      <w:pPr>
        <w:pStyle w:val="BodyText"/>
        <w:spacing w:before="0"/>
      </w:pPr>
      <w:r w:rsidRPr="00323FDB">
        <w:t xml:space="preserve">With the token in hand the </w:t>
      </w:r>
      <w:r w:rsidR="00BD6716" w:rsidRPr="00323FDB">
        <w:t>upload</w:t>
      </w:r>
      <w:r w:rsidRPr="00323FDB">
        <w:t xml:space="preserve"> </w:t>
      </w:r>
      <w:r w:rsidR="00BD6716" w:rsidRPr="00323FDB">
        <w:t xml:space="preserve">of the PCD-01 message </w:t>
      </w:r>
      <w:r w:rsidRPr="00323FDB">
        <w:t>can start. The capability exchange has indicated to the Device Observation Source where to POST the PCD-01 message resource. This transaction is encrypted using TLS.</w:t>
      </w:r>
    </w:p>
    <w:p w14:paraId="71244368" w14:textId="77777777" w:rsidR="00A00670" w:rsidRPr="00323FDB" w:rsidRDefault="00A00670" w:rsidP="00A00670">
      <w:pPr>
        <w:spacing w:before="0"/>
        <w:rPr>
          <w:rFonts w:ascii="Courier New" w:hAnsi="Courier New" w:cs="Courier New"/>
          <w:sz w:val="16"/>
          <w:szCs w:val="16"/>
        </w:rPr>
      </w:pPr>
    </w:p>
    <w:p w14:paraId="7A3438DA" w14:textId="4C768CE9"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POST /</w:t>
      </w:r>
      <w:r w:rsidR="005041D3" w:rsidRPr="00323FDB">
        <w:rPr>
          <w:rFonts w:ascii="Courier New" w:hAnsi="Courier New" w:cs="Courier New"/>
          <w:sz w:val="16"/>
          <w:szCs w:val="16"/>
        </w:rPr>
        <w:t>pcd01</w:t>
      </w:r>
      <w:r w:rsidRPr="00323FDB">
        <w:rPr>
          <w:rFonts w:ascii="Courier New" w:hAnsi="Courier New" w:cs="Courier New"/>
          <w:sz w:val="16"/>
          <w:szCs w:val="16"/>
        </w:rPr>
        <w:t xml:space="preserve"> HTTP/1.1</w:t>
      </w:r>
    </w:p>
    <w:p w14:paraId="4075ED1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application/txt</w:t>
      </w:r>
    </w:p>
    <w:p w14:paraId="0714985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proofErr w:type="spellStart"/>
      <w:r w:rsidRPr="00323FDB">
        <w:rPr>
          <w:rFonts w:ascii="Courier New" w:hAnsi="Courier New" w:cs="Courier New"/>
          <w:sz w:val="16"/>
          <w:szCs w:val="16"/>
        </w:rPr>
        <w:t>HealthLink-mOXP</w:t>
      </w:r>
      <w:proofErr w:type="spellEnd"/>
    </w:p>
    <w:p w14:paraId="3C25226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Content-Encoding: UTF-8</w:t>
      </w:r>
    </w:p>
    <w:p w14:paraId="77A60A0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37DCBB3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Connection: Keep-Alive</w:t>
      </w:r>
    </w:p>
    <w:p w14:paraId="2A06F7D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Accept: application/txt</w:t>
      </w:r>
    </w:p>
    <w:p w14:paraId="685E91D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Authorization: Bearer 2YotnFZFEjr1zCsicMWpAA</w:t>
      </w:r>
    </w:p>
    <w:p w14:paraId="0F0D37A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Content-Length: 2818</w:t>
      </w:r>
    </w:p>
    <w:p w14:paraId="091BC52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MSH|^~\&amp;amp</w:t>
      </w:r>
      <w:proofErr w:type="gramStart"/>
      <w:r w:rsidRPr="00323FDB">
        <w:rPr>
          <w:rFonts w:ascii="Courier New" w:hAnsi="Courier New" w:cs="Courier New"/>
          <w:sz w:val="16"/>
          <w:szCs w:val="16"/>
        </w:rPr>
        <w:t>;|</w:t>
      </w:r>
      <w:proofErr w:type="gramEnd"/>
      <w:r w:rsidRPr="00323FDB">
        <w:rPr>
          <w:rFonts w:ascii="Courier New" w:hAnsi="Courier New" w:cs="Courier New"/>
          <w:sz w:val="16"/>
          <w:szCs w:val="16"/>
        </w:rPr>
        <w:t>LNI Example AHD^ECDE3D4E58532D31^EUI-64||||20130301115450.720-0500||ORU^R01^ORU_R01|</w:t>
      </w:r>
    </w:p>
    <w:p w14:paraId="09671C5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002013030111545720|P|2.6|||NE|AL|||||IHE PCD ORU-R012006^HL7^2.16.840.1.113883.9.n.m^HL7&amp;#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53B7382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PID|||28da0026bc42484^^^&amp;1.19.6.24.109.42.1.3&amp;ISO^PI||Piggy^Sisansarah^L</w:t>
      </w:r>
      <w:proofErr w:type="gramStart"/>
      <w:r w:rsidRPr="00323FDB">
        <w:rPr>
          <w:rFonts w:ascii="Courier New" w:hAnsi="Courier New" w:cs="Courier New"/>
          <w:sz w:val="16"/>
          <w:szCs w:val="16"/>
        </w:rPr>
        <w:t>.^</w:t>
      </w:r>
      <w:proofErr w:type="gramEnd"/>
      <w:r w:rsidRPr="00323FDB">
        <w:rPr>
          <w:rFonts w:ascii="Courier New" w:hAnsi="Courier New" w:cs="Courier New"/>
          <w:sz w:val="16"/>
          <w:szCs w:val="16"/>
        </w:rPr>
        <w:t>^^^L&amp;#xD;</w:t>
      </w:r>
    </w:p>
    <w:p w14:paraId="36F133D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OBR|1|JOXP-PCD^LNI Example AHD^ECDE3D4E58532D31^EUI-64|</w:t>
      </w:r>
    </w:p>
    <w:p w14:paraId="5E5F720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JOXP-PCD^LNI Example AHD^ECDE3D4E58532D31^EUI-64|182777000^monitoring of </w:t>
      </w:r>
      <w:proofErr w:type="spellStart"/>
      <w:r w:rsidRPr="00323FDB">
        <w:rPr>
          <w:rFonts w:ascii="Courier New" w:hAnsi="Courier New" w:cs="Courier New"/>
          <w:sz w:val="16"/>
          <w:szCs w:val="16"/>
        </w:rPr>
        <w:t>patient^SNOMED-CT</w:t>
      </w:r>
      <w:proofErr w:type="spellEnd"/>
      <w:r w:rsidRPr="00323FDB">
        <w:rPr>
          <w:rFonts w:ascii="Courier New" w:hAnsi="Courier New" w:cs="Courier New"/>
          <w:sz w:val="16"/>
          <w:szCs w:val="16"/>
        </w:rPr>
        <w:t>|||</w:t>
      </w:r>
    </w:p>
    <w:p w14:paraId="0EA5B6E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20130301115452.000-0500|20130301115455.001-0500&amp;#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06679A2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OBX|1||531981^MDC_MOC_VMS_MDS_AHD^MDC|0|||||||X|||||||ECDE3D4E58532D31^^ECDE3D4E58532D31^EUI-64&amp;#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F90E3B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OBX|2|CWE|68218^MDC_ATTR_REG_CERT_DATA_AUTH_BODY^MDC|0.0.0.1|2^auth-body-continua||||||R&amp;#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47DBE4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OBX|3|ST|532352^MDC_REG_CERT_DATA_CONTINUA_VERSION^MDC|0.0.0.1.1|5.0||||||R&amp;#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6F8690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OBX|4|NM|532353^MDC_REG_CERT_DATA_CONTINUA_CERT_DEV_LIST^MDC|0.0.0.1.2|4||||||R&amp;#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2E1175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OBX|5|CWE|68218^MDC_ATTR_REG_CERT_DATA_AUTH_BODY^MDC|0.0.0.2|2^auth-body-continua||||||R&amp;#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7049457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OBX|6|CWE|532354^MDC_REG_CERT_DATA_CONTINUA_REG_STATUS^MDC|0.0.0.2.1|1^</w:t>
      </w:r>
      <w:proofErr w:type="gramStart"/>
      <w:r w:rsidRPr="00323FDB">
        <w:rPr>
          <w:rFonts w:ascii="Courier New" w:hAnsi="Courier New" w:cs="Courier New"/>
          <w:sz w:val="16"/>
          <w:szCs w:val="16"/>
        </w:rPr>
        <w:t>unregulated(</w:t>
      </w:r>
      <w:proofErr w:type="gramEnd"/>
      <w:r w:rsidRPr="00323FDB">
        <w:rPr>
          <w:rFonts w:ascii="Courier New" w:hAnsi="Courier New" w:cs="Courier New"/>
          <w:sz w:val="16"/>
          <w:szCs w:val="16"/>
        </w:rPr>
        <w:t>0)||||||R&amp;#xD;</w:t>
      </w:r>
    </w:p>
    <w:p w14:paraId="45FBA0E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OBX|7|CWE|68218^MDC_ATTR_REG_CERT_DATA_AUTH_BODY^MDC|0.0.0.3|2^auth-body-continua||||||R&amp;#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159A01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OBX|8|CWE|532355^MDC_REG_CERT_DATA_CONTINUA_AHD_CERT_LIST^MDC|0.0.0.3.1|0^observation-upload-soap||||||R&amp;#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65FF6E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OBX|9|CWE|68220^MDC_TIME_SYNC_PROTOCOL^MDC|0.0.0.4|532234^MDC_TIME_SYNC_NONE^MDC||||||R&amp;#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A8F3C7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OBX|10|NM|8221^MDC_TIME_SYNC_ACCURACY^MDC |0.0.0.5|120000000|264339^MDC_DIM_MICRO_SEC^MDC|||||R&amp;#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140F0DC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OBX|11||528391^MDC_DEV_SPEC_PROFILE_BP^MDC|1|||||||X|||||||1234567800112233^^1234567800112233^EUI-64&amp;#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208F4FE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lastRenderedPageBreak/>
        <w:t>OBX|12|ST|531970^MDC_ID_MODEL_MANUFACTURER^MDC|1.0.0.1|Lamprey Networks||||||R&amp;#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34F8F98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OBX|13|ST|531969^MDC_ID_MODEL_NUMBER^MDC|1.0.0.2|Blood Pressure 1.0.0||||||R&amp;#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4E899B1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OBX|14|CWE|68218^MDC_ATTR_REG_CERT_DATA_AUTH_BODY^MDC|1.0.0.3|2^auth-body-continua||||||R&amp;#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1010970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OBX|15|ST|532352^MDC_REG_CERT_DATA_CONTINUA_VERSION^MDC|1.0.0.3.1|2.0||||||R&amp;#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77ECC2B"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OBX|16|NM|532353^MDC_REG_CERT_DATA_CONTINUA_CERT_DEV_LIST^MDC|1.0.0.3.2|24583~8199~16391~7||||||R&amp;#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66B8BA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OBX|17|CWE|68218^MDC_ATTR_REG_CERT_DATA_AUTH_BODY^MDC|1.0.0.4|2^auth-body-continua||||||R&amp;#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6D94D1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OBX|18|CWE|532354^MDC_REG_CERT_DATA_CONTINUA_REG_STATUS^MDC|1.0.0.4.1|1^</w:t>
      </w:r>
      <w:proofErr w:type="gramStart"/>
      <w:r w:rsidRPr="00323FDB">
        <w:rPr>
          <w:rFonts w:ascii="Courier New" w:hAnsi="Courier New" w:cs="Courier New"/>
          <w:sz w:val="16"/>
          <w:szCs w:val="16"/>
        </w:rPr>
        <w:t>unregulated(</w:t>
      </w:r>
      <w:proofErr w:type="gramEnd"/>
      <w:r w:rsidRPr="00323FDB">
        <w:rPr>
          <w:rFonts w:ascii="Courier New" w:hAnsi="Courier New" w:cs="Courier New"/>
          <w:sz w:val="16"/>
          <w:szCs w:val="16"/>
        </w:rPr>
        <w:t>0)||||||R&amp;#xD;</w:t>
      </w:r>
    </w:p>
    <w:p w14:paraId="396EAFB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OBX|19|CWE|68219^MDC_TIME_CAP_STATE^MDC|1.0.0.5|1^mds-time-capab-real-time-</w:t>
      </w:r>
      <w:proofErr w:type="gramStart"/>
      <w:r w:rsidRPr="00323FDB">
        <w:rPr>
          <w:rFonts w:ascii="Courier New" w:hAnsi="Courier New" w:cs="Courier New"/>
          <w:sz w:val="16"/>
          <w:szCs w:val="16"/>
        </w:rPr>
        <w:t>clock(</w:t>
      </w:r>
      <w:proofErr w:type="gramEnd"/>
      <w:r w:rsidRPr="00323FDB">
        <w:rPr>
          <w:rFonts w:ascii="Courier New" w:hAnsi="Courier New" w:cs="Courier New"/>
          <w:sz w:val="16"/>
          <w:szCs w:val="16"/>
        </w:rPr>
        <w:t>0)||||||R&amp;#xD;</w:t>
      </w:r>
    </w:p>
    <w:p w14:paraId="6657C2D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OBX|20|CWE|68220^MDC_TIME_SYNC_PROTOCOL^MDC|1.0.0.6|532224^MDC_TIME_SYNC_NONE^MDC||||||R&amp;#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FDA974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OBX|21|DTM|67975^MDC_ATTR_TIME_ABS^MDC|1.0.0.7|20130301115423.00||||||R|||20130301115450.733-0500&amp;#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FE9A11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OBX|22||150020^MDC_PRESS_BLD_NONINV^MDC|1.0.1|||||||X|||20130301115452.733-0500&amp;#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10D48D6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OBX|23|NM|150021^MDC_PRESS_BLD_NONINV_SYS^MDC|1.0.1.1|105|266016^MDC_DIM_MMHG^MDC|||||R&amp;#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54055F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OBX|24|NM|150022^MDC_PRESS_BLD_NONINV_DIA^MDC|1.0.1.2|70|266016^MDC_DIM_MMHG^MDC|||||R&amp;#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502DF5F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OBX|25|NM|150023^MDC_PRESS_BLD_NONINV_MEAN^MDC|1.0.1.3|81.7|266016^MDC_DIM_MMHG^MDC|||||R&amp;#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E42B2EB"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OBX|26|NM|149546^MDC_PULS_RATE_NON_INV^MDC|1.0.0.8|80|264864^MDC_DIM_BEAT_PER_MIN^MDC|||||R|||20130301115453.733-0500&amp;#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0AD6FC5" w14:textId="77777777" w:rsidR="00A00670" w:rsidRPr="00323FDB" w:rsidRDefault="00A00670" w:rsidP="00A00670">
      <w:pPr>
        <w:pStyle w:val="BodyText"/>
        <w:spacing w:before="0"/>
      </w:pPr>
    </w:p>
    <w:p w14:paraId="10168D7E" w14:textId="4C3EE6E6" w:rsidR="00A00670" w:rsidRPr="00DF14D1" w:rsidRDefault="00A00670" w:rsidP="00E10688">
      <w:pPr>
        <w:pStyle w:val="BodyText"/>
      </w:pPr>
      <w:r w:rsidRPr="00DF14D1">
        <w:t>To which the Device Observation Consumer responds</w:t>
      </w:r>
    </w:p>
    <w:p w14:paraId="76EC11D0" w14:textId="77777777" w:rsidR="00A00670" w:rsidRPr="00323FDB" w:rsidRDefault="00A00670" w:rsidP="00A00670">
      <w:pPr>
        <w:rPr>
          <w:rFonts w:ascii="Courier New" w:hAnsi="Courier New" w:cs="Courier New"/>
          <w:sz w:val="16"/>
          <w:szCs w:val="16"/>
        </w:rPr>
      </w:pPr>
      <w:r w:rsidRPr="00323FDB">
        <w:rPr>
          <w:rFonts w:ascii="Courier New" w:hAnsi="Courier New" w:cs="Courier New"/>
          <w:sz w:val="16"/>
          <w:szCs w:val="16"/>
        </w:rPr>
        <w:t>HTTP/1.1 200 OK</w:t>
      </w:r>
    </w:p>
    <w:p w14:paraId="5974557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Server: Jetty/1.9</w:t>
      </w:r>
    </w:p>
    <w:p w14:paraId="5C6B18A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application/txt</w:t>
      </w:r>
    </w:p>
    <w:p w14:paraId="5EFFAEA3" w14:textId="7F1ED1FF" w:rsidR="00A00670" w:rsidRPr="00323FDB" w:rsidRDefault="00A00670" w:rsidP="00A00670">
      <w:pPr>
        <w:rPr>
          <w:rFonts w:ascii="Courier New" w:hAnsi="Courier New" w:cs="Courier New"/>
          <w:sz w:val="16"/>
          <w:szCs w:val="16"/>
        </w:rPr>
      </w:pPr>
    </w:p>
    <w:p w14:paraId="11DB9F7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Cache-Control: no-store</w:t>
      </w:r>
    </w:p>
    <w:p w14:paraId="3180B86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Pragma: no-cache</w:t>
      </w:r>
    </w:p>
    <w:p w14:paraId="693C3A9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MSH|^~\&amp;amp</w:t>
      </w:r>
      <w:proofErr w:type="gramStart"/>
      <w:r w:rsidRPr="00323FDB">
        <w:rPr>
          <w:rFonts w:ascii="Courier New" w:hAnsi="Courier New" w:cs="Courier New"/>
          <w:sz w:val="16"/>
          <w:szCs w:val="16"/>
        </w:rPr>
        <w:t>;|</w:t>
      </w:r>
      <w:proofErr w:type="gramEnd"/>
      <w:r w:rsidRPr="00323FDB">
        <w:rPr>
          <w:rFonts w:ascii="Courier New" w:hAnsi="Courier New" w:cs="Courier New"/>
          <w:sz w:val="16"/>
          <w:szCs w:val="16"/>
        </w:rPr>
        <w:t>LNI^d0bed0bed0beabee^EUI-64||||20130301115441.444-0500||ACK^R01^ACK|</w:t>
      </w:r>
    </w:p>
    <w:p w14:paraId="469FFFC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00120130301115453695|P|2.6|||NE|AL|||||IHE PCD ORU-R012006^HL7^2.16.840.1.113883.9.n.m^HL7&amp;#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03236D9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MSA|AA|00120130301115453695&amp;#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0130624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ERR|||0^Message_accepted^HL7|I||||</w:t>
      </w:r>
      <w:proofErr w:type="spellStart"/>
      <w:r w:rsidRPr="00323FDB">
        <w:rPr>
          <w:rFonts w:ascii="Courier New" w:hAnsi="Courier New" w:cs="Courier New"/>
          <w:sz w:val="16"/>
          <w:szCs w:val="16"/>
        </w:rPr>
        <w:t>PcdToPHMR</w:t>
      </w:r>
      <w:proofErr w:type="spellEnd"/>
      <w:r w:rsidRPr="00323FDB">
        <w:rPr>
          <w:rFonts w:ascii="Courier New" w:hAnsi="Courier New" w:cs="Courier New"/>
          <w:sz w:val="16"/>
          <w:szCs w:val="16"/>
        </w:rPr>
        <w:t>: XDS Send was successful. Response: null&amp;#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742B4716" w14:textId="0F572989" w:rsidR="00A00670" w:rsidRPr="00323FDB" w:rsidRDefault="00A00670" w:rsidP="00E10688">
      <w:pPr>
        <w:pStyle w:val="BodyText"/>
        <w:rPr>
          <w:bCs/>
        </w:rPr>
      </w:pPr>
      <w:r w:rsidRPr="00323FDB">
        <w:t>The response message indicates that the PCD-01 message was received with no problems. It also indicates that the message was successfully converted to a PHMR document and sent to the configured destination.</w:t>
      </w:r>
    </w:p>
    <w:p w14:paraId="6FDFCA20" w14:textId="77777777" w:rsidR="00B25F36" w:rsidRDefault="00B25F36">
      <w:pPr>
        <w:spacing w:before="0"/>
        <w:rPr>
          <w:rFonts w:ascii="Arial" w:hAnsi="Arial"/>
          <w:b/>
          <w:kern w:val="28"/>
          <w:sz w:val="28"/>
        </w:rPr>
      </w:pPr>
      <w:r>
        <w:br w:type="page"/>
      </w:r>
    </w:p>
    <w:p w14:paraId="02A5577F" w14:textId="413380C5" w:rsidR="00BD6716" w:rsidRPr="00323FDB" w:rsidRDefault="00BD6716" w:rsidP="00BD6716">
      <w:pPr>
        <w:pStyle w:val="AppendixHeading1"/>
        <w:rPr>
          <w:noProof w:val="0"/>
        </w:rPr>
      </w:pPr>
      <w:bookmarkStart w:id="1117" w:name="_Toc424048832"/>
      <w:r w:rsidRPr="00323FDB">
        <w:rPr>
          <w:noProof w:val="0"/>
        </w:rPr>
        <w:lastRenderedPageBreak/>
        <w:t>Appendix K – Communicate PCD Data -SOAP Transaction Example</w:t>
      </w:r>
      <w:bookmarkEnd w:id="1117"/>
    </w:p>
    <w:p w14:paraId="02A6E800" w14:textId="7828EEF6" w:rsidR="00BD6716" w:rsidRPr="00323FDB" w:rsidRDefault="00BD6716" w:rsidP="00E10688">
      <w:pPr>
        <w:pStyle w:val="BodyText"/>
      </w:pPr>
      <w:r w:rsidRPr="00323FDB">
        <w:t>The following sequence shows the Communicate PCD Data-SOAP transaction as it would appear on the wire. For completeness it is assumed the Device Observation Consumer implementation supports an SAML token authentication server using WS-Trust Username Password token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Both the URL to the STS Token service AND the observation upload service are provided. Once home, the patient turns on the mobile phone and starts the collector implementation. The patient takes a measurement with a PCHA compliant PHD blood pressure cuff and the data is sent to the phone. The PHD device disassociates and disconnects.</w:t>
      </w:r>
    </w:p>
    <w:p w14:paraId="124B814A" w14:textId="250FC4B6" w:rsidR="00BD6716" w:rsidRPr="00323FDB" w:rsidRDefault="00BD6716" w:rsidP="00DF14D1">
      <w:pPr>
        <w:pStyle w:val="BodyText"/>
      </w:pPr>
      <w:r w:rsidRPr="00323FDB">
        <w:t xml:space="preserve">In this case it is assumed that the Device Observation Reporter does not support </w:t>
      </w:r>
      <w:proofErr w:type="spellStart"/>
      <w:r w:rsidRPr="00323FDB">
        <w:t>hData</w:t>
      </w:r>
      <w:proofErr w:type="spellEnd"/>
      <w:r w:rsidRPr="00323FDB">
        <w:t xml:space="preserve"> and is, therefore, not going to request a root.xml. The Device Observation Consumer may support both </w:t>
      </w:r>
      <w:proofErr w:type="spellStart"/>
      <w:r w:rsidRPr="00323FDB">
        <w:t>hData</w:t>
      </w:r>
      <w:proofErr w:type="spellEnd"/>
      <w:r w:rsidRPr="00323FDB">
        <w:t xml:space="preserve"> as well as SOAP and could have capability elements which give the path to the STS token service as well as the observation upload SOAP service saving the user the effort of entering them.</w:t>
      </w:r>
    </w:p>
    <w:p w14:paraId="4EC28696" w14:textId="78C448AB" w:rsidR="00BD6716" w:rsidRPr="00323FDB" w:rsidRDefault="00BD6716" w:rsidP="00DF14D1">
      <w:pPr>
        <w:pStyle w:val="BodyText"/>
      </w:pPr>
      <w:r w:rsidRPr="00323FDB">
        <w:t>The WS-Trust STS token request is encrypted using TLS.</w:t>
      </w:r>
    </w:p>
    <w:p w14:paraId="5E180341" w14:textId="77777777" w:rsidR="00BD6716" w:rsidRPr="00323FDB" w:rsidRDefault="00BD6716" w:rsidP="00BD6716">
      <w:pPr>
        <w:spacing w:before="0"/>
        <w:rPr>
          <w:rFonts w:ascii="Courier New" w:hAnsi="Courier New" w:cs="Courier New"/>
          <w:sz w:val="16"/>
          <w:szCs w:val="16"/>
        </w:rPr>
      </w:pPr>
    </w:p>
    <w:p w14:paraId="64C3B83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POST /axis2/services/</w:t>
      </w:r>
      <w:proofErr w:type="spellStart"/>
      <w:r w:rsidRPr="00323FDB">
        <w:rPr>
          <w:rFonts w:ascii="Courier New" w:hAnsi="Courier New" w:cs="Courier New"/>
          <w:sz w:val="16"/>
          <w:szCs w:val="16"/>
        </w:rPr>
        <w:t>STS_Username</w:t>
      </w:r>
      <w:proofErr w:type="spellEnd"/>
      <w:r w:rsidRPr="00323FDB">
        <w:rPr>
          <w:rFonts w:ascii="Courier New" w:hAnsi="Courier New" w:cs="Courier New"/>
          <w:sz w:val="16"/>
          <w:szCs w:val="16"/>
        </w:rPr>
        <w:t xml:space="preserve"> HTTP/1.1</w:t>
      </w:r>
    </w:p>
    <w:p w14:paraId="437DE45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Content-Type: application/</w:t>
      </w:r>
      <w:proofErr w:type="spellStart"/>
      <w:r w:rsidRPr="00323FDB">
        <w:rPr>
          <w:rFonts w:ascii="Courier New" w:hAnsi="Courier New" w:cs="Courier New"/>
          <w:sz w:val="16"/>
          <w:szCs w:val="16"/>
        </w:rPr>
        <w:t>soap+xml</w:t>
      </w:r>
      <w:proofErr w:type="spellEnd"/>
      <w:r w:rsidRPr="00323FDB">
        <w:rPr>
          <w:rFonts w:ascii="Courier New" w:hAnsi="Courier New" w:cs="Courier New"/>
          <w:sz w:val="16"/>
          <w:szCs w:val="16"/>
        </w:rPr>
        <w:t>; charset=UTF-8; action="</w:t>
      </w:r>
      <w:hyperlink r:id="rId50" w:history="1">
        <w:r w:rsidRPr="00323FDB">
          <w:rPr>
            <w:rStyle w:val="Hyperlink"/>
            <w:rFonts w:ascii="Courier New" w:hAnsi="Courier New" w:cs="Courier New"/>
            <w:sz w:val="16"/>
            <w:szCs w:val="16"/>
          </w:rPr>
          <w:t>http://schemas.xmlsoap.org/ws/2005/02/trust/RST/Issue</w:t>
        </w:r>
      </w:hyperlink>
      <w:r w:rsidRPr="00323FDB">
        <w:rPr>
          <w:rFonts w:ascii="Courier New" w:hAnsi="Courier New" w:cs="Courier New"/>
          <w:sz w:val="16"/>
          <w:szCs w:val="16"/>
        </w:rPr>
        <w:t>"</w:t>
      </w:r>
    </w:p>
    <w:p w14:paraId="4FAD2AA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User-Agent: </w:t>
      </w:r>
      <w:proofErr w:type="spellStart"/>
      <w:r w:rsidRPr="00323FDB">
        <w:rPr>
          <w:rFonts w:ascii="Courier New" w:hAnsi="Courier New" w:cs="Courier New"/>
          <w:sz w:val="16"/>
          <w:szCs w:val="16"/>
        </w:rPr>
        <w:t>Dalvik</w:t>
      </w:r>
      <w:proofErr w:type="spellEnd"/>
      <w:r w:rsidRPr="00323FDB">
        <w:rPr>
          <w:rFonts w:ascii="Courier New" w:hAnsi="Courier New" w:cs="Courier New"/>
          <w:sz w:val="16"/>
          <w:szCs w:val="16"/>
        </w:rPr>
        <w:t>/1.6.0 (Linux; U; Android 4.0.4; Nexus S Build/IMM26)</w:t>
      </w:r>
    </w:p>
    <w:p w14:paraId="414A35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Host: 192.168.1.3:8443</w:t>
      </w:r>
    </w:p>
    <w:p w14:paraId="56E386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Connection: Keep-Alive</w:t>
      </w:r>
    </w:p>
    <w:p w14:paraId="71B833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Accept-Encoding: </w:t>
      </w:r>
      <w:proofErr w:type="spellStart"/>
      <w:r w:rsidRPr="00323FDB">
        <w:rPr>
          <w:rFonts w:ascii="Courier New" w:hAnsi="Courier New" w:cs="Courier New"/>
          <w:sz w:val="16"/>
          <w:szCs w:val="16"/>
        </w:rPr>
        <w:t>gzip</w:t>
      </w:r>
      <w:proofErr w:type="spellEnd"/>
    </w:p>
    <w:p w14:paraId="42A92A6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Content-Length: 2414</w:t>
      </w:r>
    </w:p>
    <w:p w14:paraId="6ECD6C57" w14:textId="77777777" w:rsidR="00BD6716" w:rsidRPr="00323FDB" w:rsidRDefault="00BD6716" w:rsidP="00BD6716">
      <w:pPr>
        <w:spacing w:before="0"/>
        <w:rPr>
          <w:rFonts w:ascii="Courier New" w:hAnsi="Courier New" w:cs="Courier New"/>
          <w:sz w:val="16"/>
          <w:szCs w:val="16"/>
        </w:rPr>
      </w:pPr>
    </w:p>
    <w:p w14:paraId="59C23027" w14:textId="77777777" w:rsidR="00BD6716" w:rsidRPr="00323FDB" w:rsidRDefault="00BD6716" w:rsidP="00BD6716">
      <w:pPr>
        <w:spacing w:before="0"/>
        <w:rPr>
          <w:rFonts w:ascii="Courier New" w:hAnsi="Courier New" w:cs="Courier New"/>
          <w:sz w:val="16"/>
          <w:szCs w:val="16"/>
        </w:rPr>
      </w:pPr>
      <w:proofErr w:type="gramStart"/>
      <w:r w:rsidRPr="00323FDB">
        <w:rPr>
          <w:rFonts w:ascii="Courier New" w:hAnsi="Courier New" w:cs="Courier New"/>
          <w:sz w:val="16"/>
          <w:szCs w:val="16"/>
        </w:rPr>
        <w:t>&lt;?xml</w:t>
      </w:r>
      <w:proofErr w:type="gramEnd"/>
      <w:r w:rsidRPr="00323FDB">
        <w:rPr>
          <w:rFonts w:ascii="Courier New" w:hAnsi="Courier New" w:cs="Courier New"/>
          <w:sz w:val="16"/>
          <w:szCs w:val="16"/>
        </w:rPr>
        <w:t xml:space="preserve"> version='1.0' encoding='UTF-8'?&gt;</w:t>
      </w:r>
    </w:p>
    <w:p w14:paraId="09BE2D6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:Envelope</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xmlns:soapenv</w:t>
      </w:r>
      <w:proofErr w:type="spellEnd"/>
      <w:r w:rsidRPr="00323FDB">
        <w:rPr>
          <w:rFonts w:ascii="Courier New" w:hAnsi="Courier New" w:cs="Courier New"/>
          <w:sz w:val="16"/>
          <w:szCs w:val="16"/>
        </w:rPr>
        <w:t>="</w:t>
      </w:r>
      <w:hyperlink r:id="rId51"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5FE064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xmlns:wsa</w:t>
      </w:r>
      <w:proofErr w:type="spellEnd"/>
      <w:r w:rsidRPr="00323FDB">
        <w:rPr>
          <w:rFonts w:ascii="Courier New" w:hAnsi="Courier New" w:cs="Courier New"/>
          <w:sz w:val="16"/>
          <w:szCs w:val="16"/>
        </w:rPr>
        <w:t>="</w:t>
      </w:r>
      <w:hyperlink r:id="rId52"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3E8599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 xml:space="preserve">="true" </w:t>
      </w:r>
    </w:p>
    <w:p w14:paraId="266B147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wsse="</w:t>
      </w:r>
      <w:hyperlink r:id="rId53"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74FCC06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wsu="</w:t>
      </w:r>
      <w:hyperlink r:id="rId54"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1F6EA2A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wsu:Id</w:t>
      </w:r>
      <w:proofErr w:type="spellEnd"/>
      <w:r w:rsidRPr="00323FDB">
        <w:rPr>
          <w:rFonts w:ascii="Courier New" w:hAnsi="Courier New" w:cs="Courier New"/>
          <w:sz w:val="16"/>
          <w:szCs w:val="16"/>
        </w:rPr>
        <w:t>="Timestamp-3"&gt;</w:t>
      </w:r>
    </w:p>
    <w:p w14:paraId="7262121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:Created</w:t>
      </w:r>
      <w:proofErr w:type="spellEnd"/>
      <w:proofErr w:type="gramEnd"/>
      <w:r w:rsidRPr="00323FDB">
        <w:rPr>
          <w:rFonts w:ascii="Courier New" w:hAnsi="Courier New" w:cs="Courier New"/>
          <w:sz w:val="16"/>
          <w:szCs w:val="16"/>
        </w:rPr>
        <w:t>&gt;2013-03-01T16:54:53.797&lt;/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w:t>
      </w:r>
    </w:p>
    <w:p w14:paraId="375C01A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:Expires</w:t>
      </w:r>
      <w:proofErr w:type="spellEnd"/>
      <w:proofErr w:type="gramEnd"/>
      <w:r w:rsidRPr="00323FDB">
        <w:rPr>
          <w:rFonts w:ascii="Courier New" w:hAnsi="Courier New" w:cs="Courier New"/>
          <w:sz w:val="16"/>
          <w:szCs w:val="16"/>
        </w:rPr>
        <w:t>&gt;2013-03-01T16:59:53.797&lt;/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w:t>
      </w:r>
    </w:p>
    <w:p w14:paraId="5FB71C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&gt;</w:t>
      </w:r>
    </w:p>
    <w:p w14:paraId="0EDBE811" w14:textId="77777777" w:rsidR="00BD6716" w:rsidRPr="00323FDB" w:rsidRDefault="00BD6716" w:rsidP="00BD6716">
      <w:pPr>
        <w:spacing w:before="0"/>
        <w:rPr>
          <w:rFonts w:ascii="Courier New" w:hAnsi="Courier New" w:cs="Courier New"/>
          <w:sz w:val="16"/>
          <w:szCs w:val="16"/>
        </w:rPr>
      </w:pPr>
    </w:p>
    <w:p w14:paraId="25627F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:UsernameToken</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wsu:Id</w:t>
      </w:r>
      <w:proofErr w:type="spellEnd"/>
      <w:r w:rsidRPr="00323FDB">
        <w:rPr>
          <w:rFonts w:ascii="Courier New" w:hAnsi="Courier New" w:cs="Courier New"/>
          <w:sz w:val="16"/>
          <w:szCs w:val="16"/>
        </w:rPr>
        <w:t>="</w:t>
      </w:r>
      <w:proofErr w:type="spellStart"/>
      <w:r w:rsidRPr="00323FDB">
        <w:rPr>
          <w:rFonts w:ascii="Courier New" w:hAnsi="Courier New" w:cs="Courier New"/>
          <w:sz w:val="16"/>
          <w:szCs w:val="16"/>
        </w:rPr>
        <w:t>UsernameToken</w:t>
      </w:r>
      <w:proofErr w:type="spellEnd"/>
      <w:r w:rsidRPr="00323FDB">
        <w:rPr>
          <w:rFonts w:ascii="Courier New" w:hAnsi="Courier New" w:cs="Courier New"/>
          <w:sz w:val="16"/>
          <w:szCs w:val="16"/>
        </w:rPr>
        <w:t>-ID"&gt;</w:t>
      </w:r>
    </w:p>
    <w:p w14:paraId="4EB332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:Username</w:t>
      </w:r>
      <w:proofErr w:type="spellEnd"/>
      <w:proofErr w:type="gramEnd"/>
      <w:r w:rsidRPr="00323FDB">
        <w:rPr>
          <w:rFonts w:ascii="Courier New" w:hAnsi="Courier New" w:cs="Courier New"/>
          <w:sz w:val="16"/>
          <w:szCs w:val="16"/>
        </w:rPr>
        <w:t>&gt;</w:t>
      </w:r>
      <w:proofErr w:type="spellStart"/>
      <w:r w:rsidRPr="00323FDB">
        <w:rPr>
          <w:rFonts w:ascii="Courier New" w:hAnsi="Courier New" w:cs="Courier New"/>
          <w:sz w:val="16"/>
          <w:szCs w:val="16"/>
        </w:rPr>
        <w:t>Sisansarah</w:t>
      </w:r>
      <w:proofErr w:type="spellEnd"/>
      <w:r w:rsidRPr="00323FDB">
        <w:rPr>
          <w:rFonts w:ascii="Courier New" w:hAnsi="Courier New" w:cs="Courier New"/>
          <w:sz w:val="16"/>
          <w:szCs w:val="16"/>
        </w:rPr>
        <w:t>&lt;/</w:t>
      </w:r>
      <w:proofErr w:type="spellStart"/>
      <w:r w:rsidRPr="00323FDB">
        <w:rPr>
          <w:rFonts w:ascii="Courier New" w:hAnsi="Courier New" w:cs="Courier New"/>
          <w:sz w:val="16"/>
          <w:szCs w:val="16"/>
        </w:rPr>
        <w:t>wsse:Username</w:t>
      </w:r>
      <w:proofErr w:type="spellEnd"/>
      <w:r w:rsidRPr="00323FDB">
        <w:rPr>
          <w:rFonts w:ascii="Courier New" w:hAnsi="Courier New" w:cs="Courier New"/>
          <w:sz w:val="16"/>
          <w:szCs w:val="16"/>
        </w:rPr>
        <w:t>&gt;</w:t>
      </w:r>
    </w:p>
    <w:p w14:paraId="4B95327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:Password</w:t>
      </w:r>
      <w:proofErr w:type="spellEnd"/>
      <w:proofErr w:type="gramEnd"/>
      <w:r w:rsidRPr="00323FDB">
        <w:rPr>
          <w:rFonts w:ascii="Courier New" w:hAnsi="Courier New" w:cs="Courier New"/>
          <w:sz w:val="16"/>
          <w:szCs w:val="16"/>
        </w:rPr>
        <w:t xml:space="preserve"> Type="</w:t>
      </w:r>
      <w:hyperlink r:id="rId55" w:anchor="PasswordText" w:history="1">
        <w:r w:rsidRPr="00323FDB">
          <w:rPr>
            <w:rStyle w:val="Hyperlink"/>
            <w:rFonts w:ascii="Courier New" w:hAnsi="Courier New" w:cs="Courier New"/>
            <w:sz w:val="16"/>
            <w:szCs w:val="16"/>
          </w:rPr>
          <w:t>http://docs.oasis-open.org/wss/2004/01/oasis-200401-wss-username-token-profile-1.0#PasswordText</w:t>
        </w:r>
      </w:hyperlink>
      <w:r w:rsidRPr="00323FDB">
        <w:rPr>
          <w:rFonts w:ascii="Courier New" w:hAnsi="Courier New" w:cs="Courier New"/>
          <w:sz w:val="16"/>
          <w:szCs w:val="16"/>
        </w:rPr>
        <w:t>"&gt;</w:t>
      </w:r>
    </w:p>
    <w:p w14:paraId="35BDA2B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publicpassword</w:t>
      </w:r>
      <w:proofErr w:type="spellEnd"/>
      <w:proofErr w:type="gramEnd"/>
    </w:p>
    <w:p w14:paraId="471956F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:Password</w:t>
      </w:r>
      <w:proofErr w:type="spellEnd"/>
      <w:proofErr w:type="gramEnd"/>
      <w:r w:rsidRPr="00323FDB">
        <w:rPr>
          <w:rFonts w:ascii="Courier New" w:hAnsi="Courier New" w:cs="Courier New"/>
          <w:sz w:val="16"/>
          <w:szCs w:val="16"/>
        </w:rPr>
        <w:t>&gt;</w:t>
      </w:r>
    </w:p>
    <w:p w14:paraId="322A634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:UsernameToken</w:t>
      </w:r>
      <w:proofErr w:type="spellEnd"/>
      <w:proofErr w:type="gramEnd"/>
      <w:r w:rsidRPr="00323FDB">
        <w:rPr>
          <w:rFonts w:ascii="Courier New" w:hAnsi="Courier New" w:cs="Courier New"/>
          <w:sz w:val="16"/>
          <w:szCs w:val="16"/>
        </w:rPr>
        <w:t>&gt;</w:t>
      </w:r>
    </w:p>
    <w:p w14:paraId="1F2F65F3" w14:textId="77777777" w:rsidR="00BD6716" w:rsidRPr="00323FDB" w:rsidRDefault="00BD6716" w:rsidP="00BD6716">
      <w:pPr>
        <w:spacing w:before="0"/>
        <w:rPr>
          <w:rFonts w:ascii="Courier New" w:hAnsi="Courier New" w:cs="Courier New"/>
          <w:sz w:val="16"/>
          <w:szCs w:val="16"/>
        </w:rPr>
      </w:pPr>
    </w:p>
    <w:p w14:paraId="7866D5D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&gt;</w:t>
      </w:r>
    </w:p>
    <w:p w14:paraId="1C27A78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:To</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="true"&gt;</w:t>
      </w:r>
    </w:p>
    <w:p w14:paraId="3851AB1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56" w:history="1">
        <w:r w:rsidRPr="00323FDB">
          <w:rPr>
            <w:rStyle w:val="Hyperlink"/>
            <w:rFonts w:ascii="Courier New" w:hAnsi="Courier New" w:cs="Courier New"/>
            <w:sz w:val="16"/>
            <w:szCs w:val="16"/>
          </w:rPr>
          <w:t>https://192.168.1.3:8443/axis2/services/STS_Username</w:t>
        </w:r>
      </w:hyperlink>
    </w:p>
    <w:p w14:paraId="301DB08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:To</w:t>
      </w:r>
      <w:proofErr w:type="spellEnd"/>
      <w:proofErr w:type="gramEnd"/>
      <w:r w:rsidRPr="00323FDB">
        <w:rPr>
          <w:rFonts w:ascii="Courier New" w:hAnsi="Courier New" w:cs="Courier New"/>
          <w:sz w:val="16"/>
          <w:szCs w:val="16"/>
        </w:rPr>
        <w:t>&gt;</w:t>
      </w:r>
    </w:p>
    <w:p w14:paraId="7E09173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:ReplyTo</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="true"&gt;</w:t>
      </w:r>
    </w:p>
    <w:p w14:paraId="3DCC3DF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w:t>
      </w:r>
      <w:proofErr w:type="gramStart"/>
      <w:r w:rsidRPr="00323FDB">
        <w:rPr>
          <w:rFonts w:ascii="Courier New" w:hAnsi="Courier New" w:cs="Courier New"/>
          <w:sz w:val="16"/>
          <w:szCs w:val="16"/>
        </w:rPr>
        <w:t>:Address</w:t>
      </w:r>
      <w:proofErr w:type="gramEnd"/>
      <w:r w:rsidRPr="00323FDB">
        <w:rPr>
          <w:rFonts w:ascii="Courier New" w:hAnsi="Courier New" w:cs="Courier New"/>
          <w:sz w:val="16"/>
          <w:szCs w:val="16"/>
        </w:rPr>
        <w:t>&gt;</w:t>
      </w:r>
      <w:hyperlink r:id="rId57" w:history="1">
        <w:r w:rsidRPr="00323FDB">
          <w:rPr>
            <w:rStyle w:val="Hyperlink"/>
            <w:rFonts w:ascii="Courier New" w:hAnsi="Courier New" w:cs="Courier New"/>
            <w:sz w:val="16"/>
            <w:szCs w:val="16"/>
          </w:rPr>
          <w:t>http://schemas.xmlsoap.org/ws/2004/08/addressing/role/anonymous</w:t>
        </w:r>
      </w:hyperlink>
      <w:r w:rsidRPr="00323FDB">
        <w:rPr>
          <w:rFonts w:ascii="Courier New" w:hAnsi="Courier New" w:cs="Courier New"/>
          <w:sz w:val="16"/>
          <w:szCs w:val="16"/>
        </w:rPr>
        <w:t>&lt;/wsa:Address&gt;</w:t>
      </w:r>
    </w:p>
    <w:p w14:paraId="5F732F4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:ReplyTo</w:t>
      </w:r>
      <w:proofErr w:type="spellEnd"/>
      <w:proofErr w:type="gramEnd"/>
      <w:r w:rsidRPr="00323FDB">
        <w:rPr>
          <w:rFonts w:ascii="Courier New" w:hAnsi="Courier New" w:cs="Courier New"/>
          <w:sz w:val="16"/>
          <w:szCs w:val="16"/>
        </w:rPr>
        <w:t>&gt;</w:t>
      </w:r>
    </w:p>
    <w:p w14:paraId="60E9E09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:MessageID</w:t>
      </w:r>
      <w:proofErr w:type="spellEnd"/>
      <w:proofErr w:type="gramEnd"/>
      <w:r w:rsidRPr="00323FDB">
        <w:rPr>
          <w:rFonts w:ascii="Courier New" w:hAnsi="Courier New" w:cs="Courier New"/>
          <w:sz w:val="16"/>
          <w:szCs w:val="16"/>
        </w:rPr>
        <w:t xml:space="preserve"> soapenv:mustUnderstand="true"&gt;urn:uuid:0_1362156893800&lt;/wsa:MessageID&gt;</w:t>
      </w:r>
    </w:p>
    <w:p w14:paraId="07597E8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lastRenderedPageBreak/>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:Action</w:t>
      </w:r>
      <w:proofErr w:type="spellEnd"/>
      <w:proofErr w:type="gramEnd"/>
      <w:r w:rsidRPr="00323FDB">
        <w:rPr>
          <w:rFonts w:ascii="Courier New" w:hAnsi="Courier New" w:cs="Courier New"/>
          <w:sz w:val="16"/>
          <w:szCs w:val="16"/>
        </w:rPr>
        <w:t xml:space="preserve"> soapenv:mustUnderstand="true"&gt;</w:t>
      </w:r>
      <w:hyperlink r:id="rId58" w:history="1">
        <w:r w:rsidRPr="00323FDB">
          <w:rPr>
            <w:rStyle w:val="Hyperlink"/>
            <w:rFonts w:ascii="Courier New" w:hAnsi="Courier New" w:cs="Courier New"/>
            <w:sz w:val="16"/>
            <w:szCs w:val="16"/>
          </w:rPr>
          <w:t>http://schemas.xmlsoap.org/ws/2005/02/trust/RST/Issue</w:t>
        </w:r>
      </w:hyperlink>
    </w:p>
    <w:p w14:paraId="0F580F6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:Action</w:t>
      </w:r>
      <w:proofErr w:type="spellEnd"/>
      <w:proofErr w:type="gramEnd"/>
      <w:r w:rsidRPr="00323FDB">
        <w:rPr>
          <w:rFonts w:ascii="Courier New" w:hAnsi="Courier New" w:cs="Courier New"/>
          <w:sz w:val="16"/>
          <w:szCs w:val="16"/>
        </w:rPr>
        <w:t>&gt;</w:t>
      </w:r>
    </w:p>
    <w:p w14:paraId="4053E71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&gt;</w:t>
      </w:r>
    </w:p>
    <w:p w14:paraId="6DD637A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soapenv:</w:t>
      </w:r>
      <w:proofErr w:type="gramEnd"/>
      <w:r w:rsidRPr="00323FDB">
        <w:rPr>
          <w:rFonts w:ascii="Courier New" w:hAnsi="Courier New" w:cs="Courier New"/>
          <w:sz w:val="16"/>
          <w:szCs w:val="16"/>
        </w:rPr>
        <w:t>Body</w:t>
      </w:r>
      <w:proofErr w:type="spellEnd"/>
      <w:r w:rsidRPr="00323FDB">
        <w:rPr>
          <w:rFonts w:ascii="Courier New" w:hAnsi="Courier New" w:cs="Courier New"/>
          <w:sz w:val="16"/>
          <w:szCs w:val="16"/>
        </w:rPr>
        <w:t>&gt;</w:t>
      </w:r>
    </w:p>
    <w:p w14:paraId="4E22B0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:RequestSecurityToken</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xmlns:wst</w:t>
      </w:r>
      <w:proofErr w:type="spellEnd"/>
      <w:r w:rsidRPr="00323FDB">
        <w:rPr>
          <w:rFonts w:ascii="Courier New" w:hAnsi="Courier New" w:cs="Courier New"/>
          <w:sz w:val="16"/>
          <w:szCs w:val="16"/>
        </w:rPr>
        <w:t>="</w:t>
      </w:r>
      <w:hyperlink r:id="rId59" w:history="1">
        <w:r w:rsidRPr="00323FDB">
          <w:rPr>
            <w:rStyle w:val="Hyperlink"/>
            <w:rFonts w:ascii="Courier New" w:hAnsi="Courier New" w:cs="Courier New"/>
            <w:sz w:val="16"/>
            <w:szCs w:val="16"/>
          </w:rPr>
          <w:t>http://docs.oasis-open.org/ws-sx/ws-trust/200512</w:t>
        </w:r>
      </w:hyperlink>
      <w:r w:rsidRPr="00323FDB">
        <w:rPr>
          <w:rFonts w:ascii="Courier New" w:hAnsi="Courier New" w:cs="Courier New"/>
          <w:sz w:val="16"/>
          <w:szCs w:val="16"/>
        </w:rPr>
        <w:t>"&gt;</w:t>
      </w:r>
    </w:p>
    <w:p w14:paraId="23CCACF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w:t>
      </w:r>
      <w:proofErr w:type="gramStart"/>
      <w:r w:rsidRPr="00323FDB">
        <w:rPr>
          <w:rFonts w:ascii="Courier New" w:hAnsi="Courier New" w:cs="Courier New"/>
          <w:sz w:val="16"/>
          <w:szCs w:val="16"/>
        </w:rPr>
        <w:t>:RequestType</w:t>
      </w:r>
      <w:proofErr w:type="gramEnd"/>
      <w:r w:rsidRPr="00323FDB">
        <w:rPr>
          <w:rFonts w:ascii="Courier New" w:hAnsi="Courier New" w:cs="Courier New"/>
          <w:sz w:val="16"/>
          <w:szCs w:val="16"/>
        </w:rPr>
        <w:t>&gt;</w:t>
      </w:r>
      <w:hyperlink r:id="rId60" w:history="1">
        <w:r w:rsidRPr="00323FDB">
          <w:rPr>
            <w:rStyle w:val="Hyperlink"/>
            <w:rFonts w:ascii="Courier New" w:hAnsi="Courier New" w:cs="Courier New"/>
            <w:sz w:val="16"/>
            <w:szCs w:val="16"/>
          </w:rPr>
          <w:t>http://docs.oasis-open.org/ws-sx/ws-trust/200512/Issue</w:t>
        </w:r>
      </w:hyperlink>
      <w:r w:rsidRPr="00323FDB">
        <w:rPr>
          <w:rFonts w:ascii="Courier New" w:hAnsi="Courier New" w:cs="Courier New"/>
          <w:sz w:val="16"/>
          <w:szCs w:val="16"/>
        </w:rPr>
        <w:t>&lt;/wst:RequestType&gt;</w:t>
      </w:r>
    </w:p>
    <w:p w14:paraId="7E13A5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Lifetime</w:t>
      </w:r>
      <w:proofErr w:type="spellEnd"/>
      <w:r w:rsidRPr="00323FDB">
        <w:rPr>
          <w:rFonts w:ascii="Courier New" w:hAnsi="Courier New" w:cs="Courier New"/>
          <w:sz w:val="16"/>
          <w:szCs w:val="16"/>
        </w:rPr>
        <w:t>&gt;</w:t>
      </w:r>
    </w:p>
    <w:p w14:paraId="52C19E7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:Created</w:t>
      </w:r>
      <w:proofErr w:type="spellEnd"/>
      <w:proofErr w:type="gramEnd"/>
      <w:r w:rsidRPr="00323FDB">
        <w:rPr>
          <w:rFonts w:ascii="Courier New" w:hAnsi="Courier New" w:cs="Courier New"/>
          <w:sz w:val="16"/>
          <w:szCs w:val="16"/>
        </w:rPr>
        <w:t xml:space="preserve"> xmlns:wsu="</w:t>
      </w:r>
      <w:hyperlink r:id="rId61"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"&gt;2013-03-01T16:59:53.797&lt;/wsu:Created&gt;</w:t>
      </w:r>
    </w:p>
    <w:p w14:paraId="68E9B35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:Expires</w:t>
      </w:r>
      <w:proofErr w:type="spellEnd"/>
      <w:proofErr w:type="gramEnd"/>
      <w:r w:rsidRPr="00323FDB">
        <w:rPr>
          <w:rFonts w:ascii="Courier New" w:hAnsi="Courier New" w:cs="Courier New"/>
          <w:sz w:val="16"/>
          <w:szCs w:val="16"/>
        </w:rPr>
        <w:t xml:space="preserve"> xmlns:wsu="</w:t>
      </w:r>
      <w:hyperlink r:id="rId62"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"&gt;2013-03-01T17:04:53.797&lt;/wsu:Expires&gt;</w:t>
      </w:r>
    </w:p>
    <w:p w14:paraId="689114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:Lifetime</w:t>
      </w:r>
      <w:proofErr w:type="spellEnd"/>
      <w:proofErr w:type="gramEnd"/>
      <w:r w:rsidRPr="00323FDB">
        <w:rPr>
          <w:rFonts w:ascii="Courier New" w:hAnsi="Courier New" w:cs="Courier New"/>
          <w:sz w:val="16"/>
          <w:szCs w:val="16"/>
        </w:rPr>
        <w:t>&gt;</w:t>
      </w:r>
    </w:p>
    <w:p w14:paraId="20BBFB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TokenType</w:t>
      </w:r>
      <w:proofErr w:type="spellEnd"/>
      <w:r w:rsidRPr="00323FDB">
        <w:rPr>
          <w:rFonts w:ascii="Courier New" w:hAnsi="Courier New" w:cs="Courier New"/>
          <w:sz w:val="16"/>
          <w:szCs w:val="16"/>
        </w:rPr>
        <w:t>&gt;</w:t>
      </w:r>
    </w:p>
    <w:p w14:paraId="669C613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63" w:anchor="SAMLV2.0" w:history="1">
        <w:r w:rsidRPr="00323FDB">
          <w:rPr>
            <w:rStyle w:val="Hyperlink"/>
            <w:rFonts w:ascii="Courier New" w:hAnsi="Courier New" w:cs="Courier New"/>
            <w:sz w:val="16"/>
            <w:szCs w:val="16"/>
          </w:rPr>
          <w:t>http://docs.oasis-open.org/wss/oasis-wss-saml-token-profile-1.1#SAMLV2.0</w:t>
        </w:r>
      </w:hyperlink>
    </w:p>
    <w:p w14:paraId="18498BB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:TokenType</w:t>
      </w:r>
      <w:proofErr w:type="spellEnd"/>
      <w:proofErr w:type="gramEnd"/>
      <w:r w:rsidRPr="00323FDB">
        <w:rPr>
          <w:rFonts w:ascii="Courier New" w:hAnsi="Courier New" w:cs="Courier New"/>
          <w:sz w:val="16"/>
          <w:szCs w:val="16"/>
        </w:rPr>
        <w:t>&gt;</w:t>
      </w:r>
    </w:p>
    <w:p w14:paraId="5881A91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w:t>
      </w:r>
      <w:proofErr w:type="gramStart"/>
      <w:r w:rsidRPr="00323FDB">
        <w:rPr>
          <w:rFonts w:ascii="Courier New" w:hAnsi="Courier New" w:cs="Courier New"/>
          <w:sz w:val="16"/>
          <w:szCs w:val="16"/>
        </w:rPr>
        <w:t>:KeyType</w:t>
      </w:r>
      <w:proofErr w:type="gramEnd"/>
      <w:r w:rsidRPr="00323FDB">
        <w:rPr>
          <w:rFonts w:ascii="Courier New" w:hAnsi="Courier New" w:cs="Courier New"/>
          <w:sz w:val="16"/>
          <w:szCs w:val="16"/>
        </w:rPr>
        <w:t>&gt;</w:t>
      </w:r>
      <w:hyperlink r:id="rId64" w:history="1">
        <w:r w:rsidRPr="00323FDB">
          <w:rPr>
            <w:rStyle w:val="Hyperlink"/>
            <w:rFonts w:ascii="Courier New" w:hAnsi="Courier New" w:cs="Courier New"/>
            <w:sz w:val="16"/>
            <w:szCs w:val="16"/>
          </w:rPr>
          <w:t>http://docs.oasis-open.org/ws-sx/ws-trust/200512/SymmetricKey</w:t>
        </w:r>
      </w:hyperlink>
      <w:r w:rsidRPr="00323FDB">
        <w:rPr>
          <w:rFonts w:ascii="Courier New" w:hAnsi="Courier New" w:cs="Courier New"/>
          <w:sz w:val="16"/>
          <w:szCs w:val="16"/>
        </w:rPr>
        <w:t>&lt;/wst:KeyType&gt;</w:t>
      </w:r>
    </w:p>
    <w:p w14:paraId="013FFD3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:KeySize</w:t>
      </w:r>
      <w:proofErr w:type="spellEnd"/>
      <w:proofErr w:type="gramEnd"/>
      <w:r w:rsidRPr="00323FDB">
        <w:rPr>
          <w:rFonts w:ascii="Courier New" w:hAnsi="Courier New" w:cs="Courier New"/>
          <w:sz w:val="16"/>
          <w:szCs w:val="16"/>
        </w:rPr>
        <w:t>&gt;256&lt;/</w:t>
      </w:r>
      <w:proofErr w:type="spellStart"/>
      <w:r w:rsidRPr="00323FDB">
        <w:rPr>
          <w:rFonts w:ascii="Courier New" w:hAnsi="Courier New" w:cs="Courier New"/>
          <w:sz w:val="16"/>
          <w:szCs w:val="16"/>
        </w:rPr>
        <w:t>wst:KeySize</w:t>
      </w:r>
      <w:proofErr w:type="spellEnd"/>
      <w:r w:rsidRPr="00323FDB">
        <w:rPr>
          <w:rFonts w:ascii="Courier New" w:hAnsi="Courier New" w:cs="Courier New"/>
          <w:sz w:val="16"/>
          <w:szCs w:val="16"/>
        </w:rPr>
        <w:t>&gt;</w:t>
      </w:r>
    </w:p>
    <w:p w14:paraId="0EE2137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Entropy</w:t>
      </w:r>
      <w:proofErr w:type="spellEnd"/>
      <w:r w:rsidRPr="00323FDB">
        <w:rPr>
          <w:rFonts w:ascii="Courier New" w:hAnsi="Courier New" w:cs="Courier New"/>
          <w:sz w:val="16"/>
          <w:szCs w:val="16"/>
        </w:rPr>
        <w:t>&gt;</w:t>
      </w:r>
    </w:p>
    <w:p w14:paraId="121209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:BinarySecret</w:t>
      </w:r>
      <w:proofErr w:type="spellEnd"/>
      <w:proofErr w:type="gramEnd"/>
      <w:r w:rsidRPr="00323FDB">
        <w:rPr>
          <w:rFonts w:ascii="Courier New" w:hAnsi="Courier New" w:cs="Courier New"/>
          <w:sz w:val="16"/>
          <w:szCs w:val="16"/>
        </w:rPr>
        <w:t xml:space="preserve"> Type="</w:t>
      </w:r>
      <w:hyperlink r:id="rId65" w:history="1">
        <w:r w:rsidRPr="00323FDB">
          <w:rPr>
            <w:rStyle w:val="Hyperlink"/>
            <w:rFonts w:ascii="Courier New" w:hAnsi="Courier New" w:cs="Courier New"/>
            <w:sz w:val="16"/>
            <w:szCs w:val="16"/>
          </w:rPr>
          <w:t>http://docs.oasis-open.org/ws-sx/ws-trust/200512/Nonce</w:t>
        </w:r>
      </w:hyperlink>
      <w:r w:rsidRPr="00323FDB">
        <w:rPr>
          <w:rFonts w:ascii="Courier New" w:hAnsi="Courier New" w:cs="Courier New"/>
          <w:sz w:val="16"/>
          <w:szCs w:val="16"/>
        </w:rPr>
        <w:t>"&gt;</w:t>
      </w:r>
    </w:p>
    <w:p w14:paraId="590D460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i369jzmWbYlMB8uEAQwXghli9iORbIRM4IQCQFICrwI=</w:t>
      </w:r>
    </w:p>
    <w:p w14:paraId="6D448E5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:BinarySecret</w:t>
      </w:r>
      <w:proofErr w:type="spellEnd"/>
      <w:proofErr w:type="gramEnd"/>
      <w:r w:rsidRPr="00323FDB">
        <w:rPr>
          <w:rFonts w:ascii="Courier New" w:hAnsi="Courier New" w:cs="Courier New"/>
          <w:sz w:val="16"/>
          <w:szCs w:val="16"/>
        </w:rPr>
        <w:t>&gt;</w:t>
      </w:r>
    </w:p>
    <w:p w14:paraId="7A1571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:Entropy</w:t>
      </w:r>
      <w:proofErr w:type="spellEnd"/>
      <w:proofErr w:type="gramEnd"/>
      <w:r w:rsidRPr="00323FDB">
        <w:rPr>
          <w:rFonts w:ascii="Courier New" w:hAnsi="Courier New" w:cs="Courier New"/>
          <w:sz w:val="16"/>
          <w:szCs w:val="16"/>
        </w:rPr>
        <w:t>&gt;</w:t>
      </w:r>
    </w:p>
    <w:p w14:paraId="23A78A5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ComputedKeyAlgorithm</w:t>
      </w:r>
      <w:proofErr w:type="spellEnd"/>
      <w:r w:rsidRPr="00323FDB">
        <w:rPr>
          <w:rFonts w:ascii="Courier New" w:hAnsi="Courier New" w:cs="Courier New"/>
          <w:sz w:val="16"/>
          <w:szCs w:val="16"/>
        </w:rPr>
        <w:t>&gt;</w:t>
      </w:r>
    </w:p>
    <w:p w14:paraId="6D72BB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66" w:history="1">
        <w:r w:rsidRPr="00323FDB">
          <w:rPr>
            <w:rStyle w:val="Hyperlink"/>
            <w:rFonts w:ascii="Courier New" w:hAnsi="Courier New" w:cs="Courier New"/>
            <w:sz w:val="16"/>
            <w:szCs w:val="16"/>
          </w:rPr>
          <w:t>http://docs.oasis-open.org/ws-sx/ws-trust/200512/CK/PSHA1</w:t>
        </w:r>
      </w:hyperlink>
    </w:p>
    <w:p w14:paraId="6581386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:ComputedKeyAlgorithm</w:t>
      </w:r>
      <w:proofErr w:type="spellEnd"/>
      <w:proofErr w:type="gramEnd"/>
      <w:r w:rsidRPr="00323FDB">
        <w:rPr>
          <w:rFonts w:ascii="Courier New" w:hAnsi="Courier New" w:cs="Courier New"/>
          <w:sz w:val="16"/>
          <w:szCs w:val="16"/>
        </w:rPr>
        <w:t>&gt;</w:t>
      </w:r>
    </w:p>
    <w:p w14:paraId="295CA9F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:Claims</w:t>
      </w:r>
      <w:proofErr w:type="spellEnd"/>
      <w:proofErr w:type="gramEnd"/>
      <w:r w:rsidRPr="00323FDB">
        <w:rPr>
          <w:rFonts w:ascii="Courier New" w:hAnsi="Courier New" w:cs="Courier New"/>
          <w:sz w:val="16"/>
          <w:szCs w:val="16"/>
        </w:rPr>
        <w:t xml:space="preserve"> Dialect="</w:t>
      </w:r>
      <w:proofErr w:type="spellStart"/>
      <w:r w:rsidRPr="00323FDB">
        <w:rPr>
          <w:rFonts w:ascii="Courier New" w:hAnsi="Courier New" w:cs="Courier New"/>
          <w:sz w:val="16"/>
          <w:szCs w:val="16"/>
        </w:rPr>
        <w:t>SomeURI</w:t>
      </w:r>
      <w:proofErr w:type="spellEnd"/>
      <w:r w:rsidRPr="00323FDB">
        <w:rPr>
          <w:rFonts w:ascii="Courier New" w:hAnsi="Courier New" w:cs="Courier New"/>
          <w:sz w:val="16"/>
          <w:szCs w:val="16"/>
        </w:rPr>
        <w:t>"&gt;Continua&lt;/</w:t>
      </w:r>
      <w:proofErr w:type="spellStart"/>
      <w:r w:rsidRPr="00323FDB">
        <w:rPr>
          <w:rFonts w:ascii="Courier New" w:hAnsi="Courier New" w:cs="Courier New"/>
          <w:sz w:val="16"/>
          <w:szCs w:val="16"/>
        </w:rPr>
        <w:t>wst:Claims</w:t>
      </w:r>
      <w:proofErr w:type="spellEnd"/>
      <w:r w:rsidRPr="00323FDB">
        <w:rPr>
          <w:rFonts w:ascii="Courier New" w:hAnsi="Courier New" w:cs="Courier New"/>
          <w:sz w:val="16"/>
          <w:szCs w:val="16"/>
        </w:rPr>
        <w:t>&gt;</w:t>
      </w:r>
    </w:p>
    <w:p w14:paraId="62F25D6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:RequestSecurityToken</w:t>
      </w:r>
      <w:proofErr w:type="spellEnd"/>
      <w:proofErr w:type="gramEnd"/>
      <w:r w:rsidRPr="00323FDB">
        <w:rPr>
          <w:rFonts w:ascii="Courier New" w:hAnsi="Courier New" w:cs="Courier New"/>
          <w:sz w:val="16"/>
          <w:szCs w:val="16"/>
        </w:rPr>
        <w:t>&gt;</w:t>
      </w:r>
    </w:p>
    <w:p w14:paraId="06F6E48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:Body</w:t>
      </w:r>
      <w:proofErr w:type="spellEnd"/>
      <w:proofErr w:type="gramEnd"/>
      <w:r w:rsidRPr="00323FDB">
        <w:rPr>
          <w:rFonts w:ascii="Courier New" w:hAnsi="Courier New" w:cs="Courier New"/>
          <w:sz w:val="16"/>
          <w:szCs w:val="16"/>
        </w:rPr>
        <w:t>&gt;</w:t>
      </w:r>
    </w:p>
    <w:p w14:paraId="48A914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:Envelope</w:t>
      </w:r>
      <w:proofErr w:type="spellEnd"/>
      <w:proofErr w:type="gramEnd"/>
      <w:r w:rsidRPr="00323FDB">
        <w:rPr>
          <w:rFonts w:ascii="Courier New" w:hAnsi="Courier New" w:cs="Courier New"/>
          <w:sz w:val="16"/>
          <w:szCs w:val="16"/>
        </w:rPr>
        <w:t>&gt;</w:t>
      </w:r>
    </w:p>
    <w:p w14:paraId="4FF26DE0" w14:textId="761256AB" w:rsidR="00BD6716" w:rsidRPr="00DF14D1" w:rsidRDefault="00BD6716" w:rsidP="00DF14D1">
      <w:pPr>
        <w:pStyle w:val="BodyText"/>
      </w:pPr>
      <w:r w:rsidRPr="00DF14D1">
        <w:t>The server responds with</w:t>
      </w:r>
    </w:p>
    <w:p w14:paraId="2CECA9D0" w14:textId="77777777" w:rsidR="00BD6716" w:rsidRPr="00323FDB" w:rsidRDefault="00BD6716" w:rsidP="00BD6716">
      <w:pPr>
        <w:rPr>
          <w:rFonts w:ascii="Courier New" w:hAnsi="Courier New" w:cs="Courier New"/>
          <w:sz w:val="16"/>
          <w:szCs w:val="16"/>
        </w:rPr>
      </w:pPr>
      <w:r w:rsidRPr="00323FDB">
        <w:rPr>
          <w:rFonts w:ascii="Courier New" w:hAnsi="Courier New" w:cs="Courier New"/>
          <w:sz w:val="16"/>
          <w:szCs w:val="16"/>
        </w:rPr>
        <w:t>HTTP/1.1 200 OK</w:t>
      </w:r>
    </w:p>
    <w:p w14:paraId="0E3B680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Server: Apache-Coyote/1.1</w:t>
      </w:r>
    </w:p>
    <w:p w14:paraId="1811C73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Content-Type: application/soap+xml</w:t>
      </w:r>
      <w:proofErr w:type="gramStart"/>
      <w:r w:rsidRPr="00323FDB">
        <w:rPr>
          <w:rFonts w:ascii="Courier New" w:hAnsi="Courier New" w:cs="Courier New"/>
          <w:sz w:val="16"/>
          <w:szCs w:val="16"/>
        </w:rPr>
        <w:t>;action</w:t>
      </w:r>
      <w:proofErr w:type="gramEnd"/>
      <w:r w:rsidRPr="00323FDB">
        <w:rPr>
          <w:rFonts w:ascii="Courier New" w:hAnsi="Courier New" w:cs="Courier New"/>
          <w:sz w:val="16"/>
          <w:szCs w:val="16"/>
        </w:rPr>
        <w:t>="urn:RequestSecurityTokenResponse";charset=UTF-8</w:t>
      </w:r>
    </w:p>
    <w:p w14:paraId="7D14E63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Transfer-Encoding: chunked</w:t>
      </w:r>
    </w:p>
    <w:p w14:paraId="25D1C12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Date: Fri, 01 Mar 2013 16:54:27 GMT</w:t>
      </w:r>
    </w:p>
    <w:p w14:paraId="7AEAB1FA" w14:textId="77777777" w:rsidR="00BD6716" w:rsidRPr="00323FDB" w:rsidRDefault="00BD6716" w:rsidP="00BD6716">
      <w:pPr>
        <w:spacing w:before="0"/>
        <w:rPr>
          <w:rFonts w:ascii="Courier New" w:hAnsi="Courier New" w:cs="Courier New"/>
          <w:sz w:val="16"/>
          <w:szCs w:val="16"/>
        </w:rPr>
      </w:pPr>
    </w:p>
    <w:p w14:paraId="18BABD5B" w14:textId="77777777" w:rsidR="00BD6716" w:rsidRPr="00323FDB" w:rsidRDefault="00BD6716" w:rsidP="00BD6716">
      <w:pPr>
        <w:spacing w:before="0"/>
        <w:rPr>
          <w:rFonts w:ascii="Courier New" w:hAnsi="Courier New" w:cs="Courier New"/>
          <w:sz w:val="16"/>
          <w:szCs w:val="16"/>
        </w:rPr>
      </w:pPr>
      <w:proofErr w:type="gramStart"/>
      <w:r w:rsidRPr="00323FDB">
        <w:rPr>
          <w:rFonts w:ascii="Courier New" w:hAnsi="Courier New" w:cs="Courier New"/>
          <w:sz w:val="16"/>
          <w:szCs w:val="16"/>
        </w:rPr>
        <w:t>&lt;?xml</w:t>
      </w:r>
      <w:proofErr w:type="gramEnd"/>
      <w:r w:rsidRPr="00323FDB">
        <w:rPr>
          <w:rFonts w:ascii="Courier New" w:hAnsi="Courier New" w:cs="Courier New"/>
          <w:sz w:val="16"/>
          <w:szCs w:val="16"/>
        </w:rPr>
        <w:t xml:space="preserve"> version='1.0' encoding='UTF-8'?&gt;&lt;</w:t>
      </w:r>
      <w:proofErr w:type="spellStart"/>
      <w:r w:rsidRPr="00323FDB">
        <w:rPr>
          <w:rFonts w:ascii="Courier New" w:hAnsi="Courier New" w:cs="Courier New"/>
          <w:sz w:val="16"/>
          <w:szCs w:val="16"/>
        </w:rPr>
        <w:t>soapenv:Envelope</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xmlns:soapenv</w:t>
      </w:r>
      <w:proofErr w:type="spellEnd"/>
      <w:r w:rsidRPr="00323FDB">
        <w:rPr>
          <w:rFonts w:ascii="Courier New" w:hAnsi="Courier New" w:cs="Courier New"/>
          <w:sz w:val="16"/>
          <w:szCs w:val="16"/>
        </w:rPr>
        <w:t>="</w:t>
      </w:r>
      <w:hyperlink r:id="rId67"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4EFF17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xmlns:wsa</w:t>
      </w:r>
      <w:proofErr w:type="spellEnd"/>
      <w:r w:rsidRPr="00323FDB">
        <w:rPr>
          <w:rFonts w:ascii="Courier New" w:hAnsi="Courier New" w:cs="Courier New"/>
          <w:sz w:val="16"/>
          <w:szCs w:val="16"/>
        </w:rPr>
        <w:t>="</w:t>
      </w:r>
      <w:hyperlink r:id="rId68"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2B35D30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 xml:space="preserve"> </w:t>
      </w:r>
    </w:p>
    <w:p w14:paraId="4AEEB17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wsse="</w:t>
      </w:r>
      <w:hyperlink r:id="rId69"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421A822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wsu="</w:t>
      </w:r>
      <w:hyperlink r:id="rId70"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 xml:space="preserve">" </w:t>
      </w:r>
    </w:p>
    <w:p w14:paraId="0E0042A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soapenv:</w:t>
      </w:r>
      <w:proofErr w:type="gramEnd"/>
      <w:r w:rsidRPr="00323FDB">
        <w:rPr>
          <w:rFonts w:ascii="Courier New" w:hAnsi="Courier New" w:cs="Courier New"/>
          <w:sz w:val="16"/>
          <w:szCs w:val="16"/>
        </w:rPr>
        <w:t>mustUnderstand</w:t>
      </w:r>
      <w:proofErr w:type="spellEnd"/>
      <w:r w:rsidRPr="00323FDB">
        <w:rPr>
          <w:rFonts w:ascii="Courier New" w:hAnsi="Courier New" w:cs="Courier New"/>
          <w:sz w:val="16"/>
          <w:szCs w:val="16"/>
        </w:rPr>
        <w:t>="true"&gt;</w:t>
      </w:r>
    </w:p>
    <w:p w14:paraId="3B08C4E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wsu:Id</w:t>
      </w:r>
      <w:proofErr w:type="spellEnd"/>
      <w:r w:rsidRPr="00323FDB">
        <w:rPr>
          <w:rFonts w:ascii="Courier New" w:hAnsi="Courier New" w:cs="Courier New"/>
          <w:sz w:val="16"/>
          <w:szCs w:val="16"/>
        </w:rPr>
        <w:t>="TS-13"&gt;</w:t>
      </w:r>
    </w:p>
    <w:p w14:paraId="5A767E0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:Created</w:t>
      </w:r>
      <w:proofErr w:type="spellEnd"/>
      <w:proofErr w:type="gramEnd"/>
      <w:r w:rsidRPr="00323FDB">
        <w:rPr>
          <w:rFonts w:ascii="Courier New" w:hAnsi="Courier New" w:cs="Courier New"/>
          <w:sz w:val="16"/>
          <w:szCs w:val="16"/>
        </w:rPr>
        <w:t>&gt;2013-03-01T16:54:27.880Z&lt;/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w:t>
      </w:r>
    </w:p>
    <w:p w14:paraId="0ECE920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:Expires</w:t>
      </w:r>
      <w:proofErr w:type="spellEnd"/>
      <w:proofErr w:type="gramEnd"/>
      <w:r w:rsidRPr="00323FDB">
        <w:rPr>
          <w:rFonts w:ascii="Courier New" w:hAnsi="Courier New" w:cs="Courier New"/>
          <w:sz w:val="16"/>
          <w:szCs w:val="16"/>
        </w:rPr>
        <w:t>&gt;2013-03-01T16:59:27.880Z&lt;/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w:t>
      </w:r>
    </w:p>
    <w:p w14:paraId="25C550E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&gt;</w:t>
      </w:r>
    </w:p>
    <w:p w14:paraId="1DBD0AB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&gt;</w:t>
      </w:r>
    </w:p>
    <w:p w14:paraId="785066F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:Action</w:t>
      </w:r>
      <w:proofErr w:type="spellEnd"/>
      <w:proofErr w:type="gramEnd"/>
      <w:r w:rsidRPr="00323FDB">
        <w:rPr>
          <w:rFonts w:ascii="Courier New" w:hAnsi="Courier New" w:cs="Courier New"/>
          <w:sz w:val="16"/>
          <w:szCs w:val="16"/>
        </w:rPr>
        <w:t xml:space="preserve"> soapenv:mustUnderstand="true"&gt;urn:RequestSecurityTokenResponse&lt;/wsa:Action&gt;</w:t>
      </w:r>
    </w:p>
    <w:p w14:paraId="3F8C02A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:RelatesTo</w:t>
      </w:r>
      <w:proofErr w:type="spellEnd"/>
      <w:proofErr w:type="gramEnd"/>
      <w:r w:rsidRPr="00323FDB">
        <w:rPr>
          <w:rFonts w:ascii="Courier New" w:hAnsi="Courier New" w:cs="Courier New"/>
          <w:sz w:val="16"/>
          <w:szCs w:val="16"/>
        </w:rPr>
        <w:t xml:space="preserve"> soapenv:mustUnderstand="true"&gt;urn:uuid:0_1362156893800&lt;/wsa:RelatesTo&gt;</w:t>
      </w:r>
    </w:p>
    <w:p w14:paraId="794F8FF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&gt;</w:t>
      </w:r>
    </w:p>
    <w:p w14:paraId="7C53173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soapenv:</w:t>
      </w:r>
      <w:proofErr w:type="gramEnd"/>
      <w:r w:rsidRPr="00323FDB">
        <w:rPr>
          <w:rFonts w:ascii="Courier New" w:hAnsi="Courier New" w:cs="Courier New"/>
          <w:sz w:val="16"/>
          <w:szCs w:val="16"/>
        </w:rPr>
        <w:t>Body</w:t>
      </w:r>
      <w:proofErr w:type="spellEnd"/>
      <w:r w:rsidRPr="00323FDB">
        <w:rPr>
          <w:rFonts w:ascii="Courier New" w:hAnsi="Courier New" w:cs="Courier New"/>
          <w:sz w:val="16"/>
          <w:szCs w:val="16"/>
        </w:rPr>
        <w:t>&gt;</w:t>
      </w:r>
    </w:p>
    <w:p w14:paraId="1AAEE8E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:RequestSecurityTokenResponseCollection</w:t>
      </w:r>
      <w:proofErr w:type="spellEnd"/>
      <w:proofErr w:type="gramEnd"/>
      <w:r w:rsidRPr="00323FDB">
        <w:rPr>
          <w:rFonts w:ascii="Courier New" w:hAnsi="Courier New" w:cs="Courier New"/>
          <w:sz w:val="16"/>
          <w:szCs w:val="16"/>
        </w:rPr>
        <w:t xml:space="preserve"> </w:t>
      </w:r>
    </w:p>
    <w:p w14:paraId="4329E83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wst</w:t>
      </w:r>
      <w:proofErr w:type="spellEnd"/>
      <w:r w:rsidRPr="00323FDB">
        <w:rPr>
          <w:rFonts w:ascii="Courier New" w:hAnsi="Courier New" w:cs="Courier New"/>
          <w:sz w:val="16"/>
          <w:szCs w:val="16"/>
        </w:rPr>
        <w:t>="</w:t>
      </w:r>
      <w:hyperlink r:id="rId71" w:history="1">
        <w:r w:rsidRPr="00323FDB">
          <w:rPr>
            <w:rStyle w:val="Hyperlink"/>
            <w:rFonts w:ascii="Courier New" w:hAnsi="Courier New" w:cs="Courier New"/>
            <w:sz w:val="16"/>
            <w:szCs w:val="16"/>
          </w:rPr>
          <w:t>http://docs.oasis-open.org/ws-sx/ws-trust/200512</w:t>
        </w:r>
      </w:hyperlink>
      <w:r w:rsidRPr="00323FDB">
        <w:rPr>
          <w:rFonts w:ascii="Courier New" w:hAnsi="Courier New" w:cs="Courier New"/>
          <w:sz w:val="16"/>
          <w:szCs w:val="16"/>
        </w:rPr>
        <w:t>"&gt;</w:t>
      </w:r>
    </w:p>
    <w:p w14:paraId="39BE815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RequestSecurityTokenResponse</w:t>
      </w:r>
      <w:proofErr w:type="spellEnd"/>
      <w:r w:rsidRPr="00323FDB">
        <w:rPr>
          <w:rFonts w:ascii="Courier New" w:hAnsi="Courier New" w:cs="Courier New"/>
          <w:sz w:val="16"/>
          <w:szCs w:val="16"/>
        </w:rPr>
        <w:t>&gt;</w:t>
      </w:r>
    </w:p>
    <w:p w14:paraId="5C73B3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TokenType</w:t>
      </w:r>
      <w:proofErr w:type="spellEnd"/>
      <w:r w:rsidRPr="00323FDB">
        <w:rPr>
          <w:rFonts w:ascii="Courier New" w:hAnsi="Courier New" w:cs="Courier New"/>
          <w:sz w:val="16"/>
          <w:szCs w:val="16"/>
        </w:rPr>
        <w:t>&gt;</w:t>
      </w:r>
    </w:p>
    <w:p w14:paraId="5DACB7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72" w:anchor="SAMLV2.0" w:history="1">
        <w:r w:rsidRPr="00323FDB">
          <w:rPr>
            <w:rStyle w:val="Hyperlink"/>
            <w:rFonts w:ascii="Courier New" w:hAnsi="Courier New" w:cs="Courier New"/>
            <w:sz w:val="16"/>
            <w:szCs w:val="16"/>
          </w:rPr>
          <w:t>http://docs.oasis-open.org/wss/oasis-wss-saml-token-profile-1.1#SAMLV2.0</w:t>
        </w:r>
      </w:hyperlink>
    </w:p>
    <w:p w14:paraId="4617355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:TokenType</w:t>
      </w:r>
      <w:proofErr w:type="spellEnd"/>
      <w:proofErr w:type="gramEnd"/>
      <w:r w:rsidRPr="00323FDB">
        <w:rPr>
          <w:rFonts w:ascii="Courier New" w:hAnsi="Courier New" w:cs="Courier New"/>
          <w:sz w:val="16"/>
          <w:szCs w:val="16"/>
        </w:rPr>
        <w:t>&gt;</w:t>
      </w:r>
    </w:p>
    <w:p w14:paraId="036615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:KeySize</w:t>
      </w:r>
      <w:proofErr w:type="spellEnd"/>
      <w:proofErr w:type="gramEnd"/>
      <w:r w:rsidRPr="00323FDB">
        <w:rPr>
          <w:rFonts w:ascii="Courier New" w:hAnsi="Courier New" w:cs="Courier New"/>
          <w:sz w:val="16"/>
          <w:szCs w:val="16"/>
        </w:rPr>
        <w:t>&gt;256&lt;/</w:t>
      </w:r>
      <w:proofErr w:type="spellStart"/>
      <w:r w:rsidRPr="00323FDB">
        <w:rPr>
          <w:rFonts w:ascii="Courier New" w:hAnsi="Courier New" w:cs="Courier New"/>
          <w:sz w:val="16"/>
          <w:szCs w:val="16"/>
        </w:rPr>
        <w:t>wst:KeySize</w:t>
      </w:r>
      <w:proofErr w:type="spellEnd"/>
      <w:r w:rsidRPr="00323FDB">
        <w:rPr>
          <w:rFonts w:ascii="Courier New" w:hAnsi="Courier New" w:cs="Courier New"/>
          <w:sz w:val="16"/>
          <w:szCs w:val="16"/>
        </w:rPr>
        <w:t>&gt;</w:t>
      </w:r>
    </w:p>
    <w:p w14:paraId="7E43B59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RequestedAttachedReference</w:t>
      </w:r>
      <w:proofErr w:type="spellEnd"/>
      <w:r w:rsidRPr="00323FDB">
        <w:rPr>
          <w:rFonts w:ascii="Courier New" w:hAnsi="Courier New" w:cs="Courier New"/>
          <w:sz w:val="16"/>
          <w:szCs w:val="16"/>
        </w:rPr>
        <w:t>&gt;</w:t>
      </w:r>
    </w:p>
    <w:p w14:paraId="069A88C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:SecurityTokenReference</w:t>
      </w:r>
      <w:proofErr w:type="spellEnd"/>
      <w:proofErr w:type="gramEnd"/>
      <w:r w:rsidRPr="00323FDB">
        <w:rPr>
          <w:rFonts w:ascii="Courier New" w:hAnsi="Courier New" w:cs="Courier New"/>
          <w:sz w:val="16"/>
          <w:szCs w:val="16"/>
        </w:rPr>
        <w:t xml:space="preserve"> </w:t>
      </w:r>
    </w:p>
    <w:p w14:paraId="717EC84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lastRenderedPageBreak/>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wsse="</w:t>
      </w:r>
      <w:hyperlink r:id="rId73"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27D5772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:Reference</w:t>
      </w:r>
      <w:proofErr w:type="spellEnd"/>
      <w:proofErr w:type="gramEnd"/>
      <w:r w:rsidRPr="00323FDB">
        <w:rPr>
          <w:rFonts w:ascii="Courier New" w:hAnsi="Courier New" w:cs="Courier New"/>
          <w:sz w:val="16"/>
          <w:szCs w:val="16"/>
        </w:rPr>
        <w:t xml:space="preserve"> URI="#urn:uuid:CCD9102DB9CE2669531362156867799" </w:t>
      </w:r>
    </w:p>
    <w:p w14:paraId="4347D6E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74" w:anchor="SAMLV2.0" w:history="1">
        <w:r w:rsidRPr="00323FDB">
          <w:rPr>
            <w:rStyle w:val="Hyperlink"/>
            <w:rFonts w:ascii="Courier New" w:hAnsi="Courier New" w:cs="Courier New"/>
            <w:sz w:val="16"/>
            <w:szCs w:val="16"/>
          </w:rPr>
          <w:t>http://docs.oasis-open.org/wss/oasis-wss-saml-token-profile-1.1#SAMLV2.0</w:t>
        </w:r>
      </w:hyperlink>
      <w:r w:rsidRPr="00323FDB">
        <w:rPr>
          <w:rFonts w:ascii="Courier New" w:hAnsi="Courier New" w:cs="Courier New"/>
          <w:sz w:val="16"/>
          <w:szCs w:val="16"/>
        </w:rPr>
        <w:t>"/&gt;</w:t>
      </w:r>
    </w:p>
    <w:p w14:paraId="360B177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:SecurityTokenReference</w:t>
      </w:r>
      <w:proofErr w:type="spellEnd"/>
      <w:proofErr w:type="gramEnd"/>
      <w:r w:rsidRPr="00323FDB">
        <w:rPr>
          <w:rFonts w:ascii="Courier New" w:hAnsi="Courier New" w:cs="Courier New"/>
          <w:sz w:val="16"/>
          <w:szCs w:val="16"/>
        </w:rPr>
        <w:t>&gt;</w:t>
      </w:r>
    </w:p>
    <w:p w14:paraId="628FB34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:RequestedAttachedReference</w:t>
      </w:r>
      <w:proofErr w:type="spellEnd"/>
      <w:proofErr w:type="gramEnd"/>
      <w:r w:rsidRPr="00323FDB">
        <w:rPr>
          <w:rFonts w:ascii="Courier New" w:hAnsi="Courier New" w:cs="Courier New"/>
          <w:sz w:val="16"/>
          <w:szCs w:val="16"/>
        </w:rPr>
        <w:t>&gt;</w:t>
      </w:r>
    </w:p>
    <w:p w14:paraId="3DDE7BF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RequestedUnattachedReference</w:t>
      </w:r>
      <w:proofErr w:type="spellEnd"/>
      <w:r w:rsidRPr="00323FDB">
        <w:rPr>
          <w:rFonts w:ascii="Courier New" w:hAnsi="Courier New" w:cs="Courier New"/>
          <w:sz w:val="16"/>
          <w:szCs w:val="16"/>
        </w:rPr>
        <w:t>&gt;</w:t>
      </w:r>
    </w:p>
    <w:p w14:paraId="1B46C19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:SecurityTokenReference</w:t>
      </w:r>
      <w:proofErr w:type="spellEnd"/>
      <w:proofErr w:type="gramEnd"/>
      <w:r w:rsidRPr="00323FDB">
        <w:rPr>
          <w:rFonts w:ascii="Courier New" w:hAnsi="Courier New" w:cs="Courier New"/>
          <w:sz w:val="16"/>
          <w:szCs w:val="16"/>
        </w:rPr>
        <w:t xml:space="preserve"> </w:t>
      </w:r>
    </w:p>
    <w:p w14:paraId="047EB3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wsse="</w:t>
      </w:r>
      <w:hyperlink r:id="rId75"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0BAB901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:Reference</w:t>
      </w:r>
      <w:proofErr w:type="spellEnd"/>
      <w:proofErr w:type="gramEnd"/>
      <w:r w:rsidRPr="00323FDB">
        <w:rPr>
          <w:rFonts w:ascii="Courier New" w:hAnsi="Courier New" w:cs="Courier New"/>
          <w:sz w:val="16"/>
          <w:szCs w:val="16"/>
        </w:rPr>
        <w:t xml:space="preserve"> URI="urn:uuid:CCD9102DB9CE2669531362156867799" </w:t>
      </w:r>
    </w:p>
    <w:p w14:paraId="4FC3DA0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76" w:anchor="SAMLV2.0" w:history="1">
        <w:r w:rsidRPr="00323FDB">
          <w:rPr>
            <w:rStyle w:val="Hyperlink"/>
            <w:rFonts w:ascii="Courier New" w:hAnsi="Courier New" w:cs="Courier New"/>
            <w:sz w:val="16"/>
            <w:szCs w:val="16"/>
          </w:rPr>
          <w:t>http://docs.oasis-open.org/wss/oasis-wss-saml-token-profile-1.1#SAMLV2.0</w:t>
        </w:r>
      </w:hyperlink>
      <w:r w:rsidRPr="00323FDB">
        <w:rPr>
          <w:rFonts w:ascii="Courier New" w:hAnsi="Courier New" w:cs="Courier New"/>
          <w:sz w:val="16"/>
          <w:szCs w:val="16"/>
        </w:rPr>
        <w:t>" /&gt;</w:t>
      </w:r>
    </w:p>
    <w:p w14:paraId="278F712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:SecurityTokenReference</w:t>
      </w:r>
      <w:proofErr w:type="spellEnd"/>
      <w:proofErr w:type="gramEnd"/>
      <w:r w:rsidRPr="00323FDB">
        <w:rPr>
          <w:rFonts w:ascii="Courier New" w:hAnsi="Courier New" w:cs="Courier New"/>
          <w:sz w:val="16"/>
          <w:szCs w:val="16"/>
        </w:rPr>
        <w:t>&gt;</w:t>
      </w:r>
    </w:p>
    <w:p w14:paraId="44F459E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:RequestedUnattachedReference</w:t>
      </w:r>
      <w:proofErr w:type="spellEnd"/>
      <w:proofErr w:type="gramEnd"/>
      <w:r w:rsidRPr="00323FDB">
        <w:rPr>
          <w:rFonts w:ascii="Courier New" w:hAnsi="Courier New" w:cs="Courier New"/>
          <w:sz w:val="16"/>
          <w:szCs w:val="16"/>
        </w:rPr>
        <w:t>&gt;</w:t>
      </w:r>
    </w:p>
    <w:p w14:paraId="6D2ACFD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Lifetime</w:t>
      </w:r>
      <w:proofErr w:type="spellEnd"/>
      <w:r w:rsidRPr="00323FDB">
        <w:rPr>
          <w:rFonts w:ascii="Courier New" w:hAnsi="Courier New" w:cs="Courier New"/>
          <w:sz w:val="16"/>
          <w:szCs w:val="16"/>
        </w:rPr>
        <w:t>&gt;</w:t>
      </w:r>
    </w:p>
    <w:p w14:paraId="1E7500F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:Created</w:t>
      </w:r>
      <w:proofErr w:type="spellEnd"/>
      <w:proofErr w:type="gramEnd"/>
      <w:r w:rsidRPr="00323FDB">
        <w:rPr>
          <w:rFonts w:ascii="Courier New" w:hAnsi="Courier New" w:cs="Courier New"/>
          <w:sz w:val="16"/>
          <w:szCs w:val="16"/>
        </w:rPr>
        <w:t xml:space="preserve"> </w:t>
      </w:r>
    </w:p>
    <w:p w14:paraId="09B1E51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wsu="</w:t>
      </w:r>
      <w:hyperlink r:id="rId77"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08AF288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2013-03-01T16:54:27.792Z</w:t>
      </w:r>
    </w:p>
    <w:p w14:paraId="42B3B11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:Created</w:t>
      </w:r>
      <w:proofErr w:type="spellEnd"/>
      <w:proofErr w:type="gramEnd"/>
      <w:r w:rsidRPr="00323FDB">
        <w:rPr>
          <w:rFonts w:ascii="Courier New" w:hAnsi="Courier New" w:cs="Courier New"/>
          <w:sz w:val="16"/>
          <w:szCs w:val="16"/>
        </w:rPr>
        <w:t>&gt;</w:t>
      </w:r>
    </w:p>
    <w:p w14:paraId="029CBF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:Expires</w:t>
      </w:r>
      <w:proofErr w:type="spellEnd"/>
      <w:proofErr w:type="gramEnd"/>
      <w:r w:rsidRPr="00323FDB">
        <w:rPr>
          <w:rFonts w:ascii="Courier New" w:hAnsi="Courier New" w:cs="Courier New"/>
          <w:sz w:val="16"/>
          <w:szCs w:val="16"/>
        </w:rPr>
        <w:t xml:space="preserve"> </w:t>
      </w:r>
    </w:p>
    <w:p w14:paraId="525B3D4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wsu="</w:t>
      </w:r>
      <w:hyperlink r:id="rId78"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114BA76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2013-03-01T17:37:39.792Z</w:t>
      </w:r>
    </w:p>
    <w:p w14:paraId="1E62625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:Expires</w:t>
      </w:r>
      <w:proofErr w:type="spellEnd"/>
      <w:proofErr w:type="gramEnd"/>
      <w:r w:rsidRPr="00323FDB">
        <w:rPr>
          <w:rFonts w:ascii="Courier New" w:hAnsi="Courier New" w:cs="Courier New"/>
          <w:sz w:val="16"/>
          <w:szCs w:val="16"/>
        </w:rPr>
        <w:t>&gt;</w:t>
      </w:r>
    </w:p>
    <w:p w14:paraId="3F62F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:Lifetime</w:t>
      </w:r>
      <w:proofErr w:type="spellEnd"/>
      <w:proofErr w:type="gramEnd"/>
      <w:r w:rsidRPr="00323FDB">
        <w:rPr>
          <w:rFonts w:ascii="Courier New" w:hAnsi="Courier New" w:cs="Courier New"/>
          <w:sz w:val="16"/>
          <w:szCs w:val="16"/>
        </w:rPr>
        <w:t>&gt;</w:t>
      </w:r>
    </w:p>
    <w:p w14:paraId="535DB01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RequestedSecurityToken</w:t>
      </w:r>
      <w:proofErr w:type="spellEnd"/>
      <w:r w:rsidRPr="00323FDB">
        <w:rPr>
          <w:rFonts w:ascii="Courier New" w:hAnsi="Courier New" w:cs="Courier New"/>
          <w:sz w:val="16"/>
          <w:szCs w:val="16"/>
        </w:rPr>
        <w:t>&gt;</w:t>
      </w:r>
    </w:p>
    <w:p w14:paraId="4C38CAC1" w14:textId="77777777" w:rsidR="00BD6716" w:rsidRPr="00323FDB" w:rsidRDefault="00BD6716" w:rsidP="00BD6716">
      <w:pPr>
        <w:spacing w:before="0"/>
        <w:rPr>
          <w:rFonts w:ascii="Courier New" w:hAnsi="Courier New" w:cs="Courier New"/>
          <w:sz w:val="16"/>
          <w:szCs w:val="16"/>
        </w:rPr>
      </w:pPr>
    </w:p>
    <w:p w14:paraId="39C71FA3" w14:textId="2F609B6F" w:rsidR="00BD6716" w:rsidRPr="00323FDB" w:rsidRDefault="00BD6716" w:rsidP="00BD6716">
      <w:pPr>
        <w:spacing w:before="0"/>
        <w:rPr>
          <w:rFonts w:ascii="Courier New" w:hAnsi="Courier New" w:cs="Courier New"/>
          <w:sz w:val="16"/>
          <w:szCs w:val="16"/>
        </w:rPr>
      </w:pP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 Requested SAML Token --&gt;</w:t>
      </w:r>
    </w:p>
    <w:p w14:paraId="27157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:Assertion</w:t>
      </w:r>
      <w:proofErr w:type="gramEnd"/>
      <w:r w:rsidRPr="00323FDB">
        <w:rPr>
          <w:rFonts w:ascii="Courier New" w:hAnsi="Courier New" w:cs="Courier New"/>
          <w:sz w:val="16"/>
          <w:szCs w:val="16"/>
        </w:rPr>
        <w:t xml:space="preserve"> </w:t>
      </w:r>
    </w:p>
    <w:p w14:paraId="7E36259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 xml:space="preserve">saml2="urn:oasis:names:tc:SAML:2.0:assertion" </w:t>
      </w:r>
    </w:p>
    <w:p w14:paraId="7E4CDCD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xs</w:t>
      </w:r>
      <w:proofErr w:type="spellEnd"/>
      <w:r w:rsidRPr="00323FDB">
        <w:rPr>
          <w:rFonts w:ascii="Courier New" w:hAnsi="Courier New" w:cs="Courier New"/>
          <w:sz w:val="16"/>
          <w:szCs w:val="16"/>
        </w:rPr>
        <w:t>="</w:t>
      </w:r>
      <w:hyperlink r:id="rId79" w:history="1">
        <w:r w:rsidRPr="00323FDB">
          <w:rPr>
            <w:rStyle w:val="Hyperlink"/>
            <w:rFonts w:ascii="Courier New" w:hAnsi="Courier New" w:cs="Courier New"/>
            <w:sz w:val="16"/>
            <w:szCs w:val="16"/>
          </w:rPr>
          <w:t>http://www.w3.org/2001/XMLSchema</w:t>
        </w:r>
      </w:hyperlink>
      <w:r w:rsidRPr="00323FDB">
        <w:rPr>
          <w:rFonts w:ascii="Courier New" w:hAnsi="Courier New" w:cs="Courier New"/>
          <w:sz w:val="16"/>
          <w:szCs w:val="16"/>
        </w:rPr>
        <w:t xml:space="preserve">" </w:t>
      </w:r>
    </w:p>
    <w:p w14:paraId="65C1B70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ID="urn</w:t>
      </w:r>
      <w:proofErr w:type="gramStart"/>
      <w:r w:rsidRPr="00323FDB">
        <w:rPr>
          <w:rFonts w:ascii="Courier New" w:hAnsi="Courier New" w:cs="Courier New"/>
          <w:sz w:val="16"/>
          <w:szCs w:val="16"/>
        </w:rPr>
        <w:t>:uuid:CCD9102DB9CE2669531362156867799</w:t>
      </w:r>
      <w:proofErr w:type="gramEnd"/>
      <w:r w:rsidRPr="00323FDB">
        <w:rPr>
          <w:rFonts w:ascii="Courier New" w:hAnsi="Courier New" w:cs="Courier New"/>
          <w:sz w:val="16"/>
          <w:szCs w:val="16"/>
        </w:rPr>
        <w:t xml:space="preserve">" </w:t>
      </w:r>
    </w:p>
    <w:p w14:paraId="5396FF3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IssueInstant</w:t>
      </w:r>
      <w:proofErr w:type="spellEnd"/>
      <w:r w:rsidRPr="00323FDB">
        <w:rPr>
          <w:rFonts w:ascii="Courier New" w:hAnsi="Courier New" w:cs="Courier New"/>
          <w:sz w:val="16"/>
          <w:szCs w:val="16"/>
        </w:rPr>
        <w:t xml:space="preserve">="2013-03-01T16:54:27.792Z" </w:t>
      </w:r>
    </w:p>
    <w:p w14:paraId="62CA27B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Version="2.0"&gt;</w:t>
      </w:r>
    </w:p>
    <w:p w14:paraId="0061800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:Issuer</w:t>
      </w:r>
      <w:proofErr w:type="gramEnd"/>
      <w:r w:rsidRPr="00323FDB">
        <w:rPr>
          <w:rFonts w:ascii="Courier New" w:hAnsi="Courier New" w:cs="Courier New"/>
          <w:sz w:val="16"/>
          <w:szCs w:val="16"/>
        </w:rPr>
        <w:t>&gt;LNI SAML Token Service&lt;/saml2:Issuer&gt;</w:t>
      </w:r>
    </w:p>
    <w:p w14:paraId="377A48E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:Signature</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xmlns:ds</w:t>
      </w:r>
      <w:proofErr w:type="spellEnd"/>
      <w:r w:rsidRPr="00323FDB">
        <w:rPr>
          <w:rFonts w:ascii="Courier New" w:hAnsi="Courier New" w:cs="Courier New"/>
          <w:sz w:val="16"/>
          <w:szCs w:val="16"/>
        </w:rPr>
        <w:t>="</w:t>
      </w:r>
      <w:hyperlink r:id="rId80" w:history="1">
        <w:r w:rsidRPr="00323FDB">
          <w:rPr>
            <w:rStyle w:val="Hyperlink"/>
            <w:rFonts w:ascii="Courier New" w:hAnsi="Courier New" w:cs="Courier New"/>
            <w:sz w:val="16"/>
            <w:szCs w:val="16"/>
          </w:rPr>
          <w:t>http://www.w3.org/2000/09/xmldsig#</w:t>
        </w:r>
      </w:hyperlink>
      <w:r w:rsidRPr="00323FDB">
        <w:rPr>
          <w:rFonts w:ascii="Courier New" w:hAnsi="Courier New" w:cs="Courier New"/>
          <w:sz w:val="16"/>
          <w:szCs w:val="16"/>
        </w:rPr>
        <w:t>"&gt;</w:t>
      </w:r>
    </w:p>
    <w:p w14:paraId="694B285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ds:</w:t>
      </w:r>
      <w:proofErr w:type="gramEnd"/>
      <w:r w:rsidRPr="00323FDB">
        <w:rPr>
          <w:rFonts w:ascii="Courier New" w:hAnsi="Courier New" w:cs="Courier New"/>
          <w:sz w:val="16"/>
          <w:szCs w:val="16"/>
        </w:rPr>
        <w:t>SignedInfo</w:t>
      </w:r>
      <w:proofErr w:type="spellEnd"/>
      <w:r w:rsidRPr="00323FDB">
        <w:rPr>
          <w:rFonts w:ascii="Courier New" w:hAnsi="Courier New" w:cs="Courier New"/>
          <w:sz w:val="16"/>
          <w:szCs w:val="16"/>
        </w:rPr>
        <w:t>&gt;</w:t>
      </w:r>
    </w:p>
    <w:p w14:paraId="0356C3A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:CanonicalizationMethod</w:t>
      </w:r>
      <w:proofErr w:type="spellEnd"/>
      <w:proofErr w:type="gramEnd"/>
      <w:r w:rsidRPr="00323FDB">
        <w:rPr>
          <w:rFonts w:ascii="Courier New" w:hAnsi="Courier New" w:cs="Courier New"/>
          <w:sz w:val="16"/>
          <w:szCs w:val="16"/>
        </w:rPr>
        <w:t xml:space="preserve"> Algorithm="</w:t>
      </w:r>
      <w:hyperlink r:id="rId81"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"/&gt;</w:t>
      </w:r>
    </w:p>
    <w:p w14:paraId="329DC7A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:SignatureMethod</w:t>
      </w:r>
      <w:proofErr w:type="spellEnd"/>
      <w:proofErr w:type="gramEnd"/>
      <w:r w:rsidRPr="00323FDB">
        <w:rPr>
          <w:rFonts w:ascii="Courier New" w:hAnsi="Courier New" w:cs="Courier New"/>
          <w:sz w:val="16"/>
          <w:szCs w:val="16"/>
        </w:rPr>
        <w:t xml:space="preserve"> Algorithm="</w:t>
      </w:r>
      <w:hyperlink r:id="rId82" w:anchor="rsa-sha1" w:history="1">
        <w:r w:rsidRPr="00323FDB">
          <w:rPr>
            <w:rStyle w:val="Hyperlink"/>
            <w:rFonts w:ascii="Courier New" w:hAnsi="Courier New" w:cs="Courier New"/>
            <w:sz w:val="16"/>
            <w:szCs w:val="16"/>
          </w:rPr>
          <w:t>http://www.w3.org/2000/09/xmldsig#rsa-sha1</w:t>
        </w:r>
      </w:hyperlink>
      <w:r w:rsidRPr="00323FDB">
        <w:rPr>
          <w:rFonts w:ascii="Courier New" w:hAnsi="Courier New" w:cs="Courier New"/>
          <w:sz w:val="16"/>
          <w:szCs w:val="16"/>
        </w:rPr>
        <w:t>"/&gt;</w:t>
      </w:r>
    </w:p>
    <w:p w14:paraId="6A00F22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:Reference</w:t>
      </w:r>
      <w:proofErr w:type="spellEnd"/>
      <w:proofErr w:type="gramEnd"/>
      <w:r w:rsidRPr="00323FDB">
        <w:rPr>
          <w:rFonts w:ascii="Courier New" w:hAnsi="Courier New" w:cs="Courier New"/>
          <w:sz w:val="16"/>
          <w:szCs w:val="16"/>
        </w:rPr>
        <w:t xml:space="preserve"> URI="#urn:uuid:CCD9102DB9CE2669531362156867799"&gt;</w:t>
      </w:r>
    </w:p>
    <w:p w14:paraId="4157EED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ds:</w:t>
      </w:r>
      <w:proofErr w:type="gramEnd"/>
      <w:r w:rsidRPr="00323FDB">
        <w:rPr>
          <w:rFonts w:ascii="Courier New" w:hAnsi="Courier New" w:cs="Courier New"/>
          <w:sz w:val="16"/>
          <w:szCs w:val="16"/>
        </w:rPr>
        <w:t>Transforms</w:t>
      </w:r>
      <w:proofErr w:type="spellEnd"/>
      <w:r w:rsidRPr="00323FDB">
        <w:rPr>
          <w:rFonts w:ascii="Courier New" w:hAnsi="Courier New" w:cs="Courier New"/>
          <w:sz w:val="16"/>
          <w:szCs w:val="16"/>
        </w:rPr>
        <w:t>&gt;</w:t>
      </w:r>
    </w:p>
    <w:p w14:paraId="6572419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:Transform</w:t>
      </w:r>
      <w:proofErr w:type="spellEnd"/>
      <w:proofErr w:type="gramEnd"/>
      <w:r w:rsidRPr="00323FDB">
        <w:rPr>
          <w:rFonts w:ascii="Courier New" w:hAnsi="Courier New" w:cs="Courier New"/>
          <w:sz w:val="16"/>
          <w:szCs w:val="16"/>
        </w:rPr>
        <w:t xml:space="preserve"> </w:t>
      </w:r>
    </w:p>
    <w:p w14:paraId="6B4AFA0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Algorithm="</w:t>
      </w:r>
      <w:hyperlink r:id="rId83" w:anchor="enveloped-signature" w:history="1">
        <w:r w:rsidRPr="00323FDB">
          <w:rPr>
            <w:rStyle w:val="Hyperlink"/>
            <w:rFonts w:ascii="Courier New" w:hAnsi="Courier New" w:cs="Courier New"/>
            <w:sz w:val="16"/>
            <w:szCs w:val="16"/>
          </w:rPr>
          <w:t>http://www.w3.org/2000/09/xmldsig#enveloped-signature</w:t>
        </w:r>
      </w:hyperlink>
      <w:r w:rsidRPr="00323FDB">
        <w:rPr>
          <w:rFonts w:ascii="Courier New" w:hAnsi="Courier New" w:cs="Courier New"/>
          <w:sz w:val="16"/>
          <w:szCs w:val="16"/>
        </w:rPr>
        <w:t>"/&gt;</w:t>
      </w:r>
    </w:p>
    <w:p w14:paraId="36668C8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:Transform</w:t>
      </w:r>
      <w:proofErr w:type="spellEnd"/>
      <w:proofErr w:type="gramEnd"/>
      <w:r w:rsidRPr="00323FDB">
        <w:rPr>
          <w:rFonts w:ascii="Courier New" w:hAnsi="Courier New" w:cs="Courier New"/>
          <w:sz w:val="16"/>
          <w:szCs w:val="16"/>
        </w:rPr>
        <w:t xml:space="preserve"> Algorithm="</w:t>
      </w:r>
      <w:hyperlink r:id="rId84"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"&gt;</w:t>
      </w:r>
    </w:p>
    <w:p w14:paraId="172AC5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ec</w:t>
      </w:r>
      <w:proofErr w:type="gramStart"/>
      <w:r w:rsidRPr="00323FDB">
        <w:rPr>
          <w:rFonts w:ascii="Courier New" w:hAnsi="Courier New" w:cs="Courier New"/>
          <w:sz w:val="16"/>
          <w:szCs w:val="16"/>
        </w:rPr>
        <w:t>:InclusiveNamespaces</w:t>
      </w:r>
      <w:proofErr w:type="spellEnd"/>
      <w:proofErr w:type="gramEnd"/>
      <w:r w:rsidRPr="00323FDB">
        <w:rPr>
          <w:rFonts w:ascii="Courier New" w:hAnsi="Courier New" w:cs="Courier New"/>
          <w:sz w:val="16"/>
          <w:szCs w:val="16"/>
        </w:rPr>
        <w:t xml:space="preserve"> </w:t>
      </w:r>
    </w:p>
    <w:p w14:paraId="5ED7718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ec</w:t>
      </w:r>
      <w:proofErr w:type="spellEnd"/>
      <w:r w:rsidRPr="00323FDB">
        <w:rPr>
          <w:rFonts w:ascii="Courier New" w:hAnsi="Courier New" w:cs="Courier New"/>
          <w:sz w:val="16"/>
          <w:szCs w:val="16"/>
        </w:rPr>
        <w:t>="</w:t>
      </w:r>
      <w:hyperlink r:id="rId85"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PrefixList</w:t>
      </w:r>
      <w:proofErr w:type="spellEnd"/>
      <w:r w:rsidRPr="00323FDB">
        <w:rPr>
          <w:rFonts w:ascii="Courier New" w:hAnsi="Courier New" w:cs="Courier New"/>
          <w:sz w:val="16"/>
          <w:szCs w:val="16"/>
        </w:rPr>
        <w:t>="</w:t>
      </w:r>
      <w:proofErr w:type="spellStart"/>
      <w:r w:rsidRPr="00323FDB">
        <w:rPr>
          <w:rFonts w:ascii="Courier New" w:hAnsi="Courier New" w:cs="Courier New"/>
          <w:sz w:val="16"/>
          <w:szCs w:val="16"/>
        </w:rPr>
        <w:t>xs</w:t>
      </w:r>
      <w:proofErr w:type="spellEnd"/>
      <w:r w:rsidRPr="00323FDB">
        <w:rPr>
          <w:rFonts w:ascii="Courier New" w:hAnsi="Courier New" w:cs="Courier New"/>
          <w:sz w:val="16"/>
          <w:szCs w:val="16"/>
        </w:rPr>
        <w:t>"/&gt;</w:t>
      </w:r>
    </w:p>
    <w:p w14:paraId="0A2AF2A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:Transform</w:t>
      </w:r>
      <w:proofErr w:type="spellEnd"/>
      <w:proofErr w:type="gramEnd"/>
      <w:r w:rsidRPr="00323FDB">
        <w:rPr>
          <w:rFonts w:ascii="Courier New" w:hAnsi="Courier New" w:cs="Courier New"/>
          <w:sz w:val="16"/>
          <w:szCs w:val="16"/>
        </w:rPr>
        <w:t>&gt;</w:t>
      </w:r>
    </w:p>
    <w:p w14:paraId="2CACBE4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:Transforms</w:t>
      </w:r>
      <w:proofErr w:type="spellEnd"/>
      <w:proofErr w:type="gramEnd"/>
      <w:r w:rsidRPr="00323FDB">
        <w:rPr>
          <w:rFonts w:ascii="Courier New" w:hAnsi="Courier New" w:cs="Courier New"/>
          <w:sz w:val="16"/>
          <w:szCs w:val="16"/>
        </w:rPr>
        <w:t>&gt;</w:t>
      </w:r>
    </w:p>
    <w:p w14:paraId="7A0B6A3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:DigestMethod</w:t>
      </w:r>
      <w:proofErr w:type="spellEnd"/>
      <w:proofErr w:type="gramEnd"/>
      <w:r w:rsidRPr="00323FDB">
        <w:rPr>
          <w:rFonts w:ascii="Courier New" w:hAnsi="Courier New" w:cs="Courier New"/>
          <w:sz w:val="16"/>
          <w:szCs w:val="16"/>
        </w:rPr>
        <w:t xml:space="preserve"> Algorithm="</w:t>
      </w:r>
      <w:hyperlink r:id="rId86" w:anchor="sha1" w:history="1">
        <w:r w:rsidRPr="00323FDB">
          <w:rPr>
            <w:rStyle w:val="Hyperlink"/>
            <w:rFonts w:ascii="Courier New" w:hAnsi="Courier New" w:cs="Courier New"/>
            <w:sz w:val="16"/>
            <w:szCs w:val="16"/>
          </w:rPr>
          <w:t>http://www.w3.org/2000/09/xmldsig#sha1</w:t>
        </w:r>
      </w:hyperlink>
      <w:r w:rsidRPr="00323FDB">
        <w:rPr>
          <w:rFonts w:ascii="Courier New" w:hAnsi="Courier New" w:cs="Courier New"/>
          <w:sz w:val="16"/>
          <w:szCs w:val="16"/>
        </w:rPr>
        <w:t>"/&gt;</w:t>
      </w:r>
    </w:p>
    <w:p w14:paraId="22F615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:DigestValue</w:t>
      </w:r>
      <w:proofErr w:type="spellEnd"/>
      <w:proofErr w:type="gramEnd"/>
      <w:r w:rsidRPr="00323FDB">
        <w:rPr>
          <w:rFonts w:ascii="Courier New" w:hAnsi="Courier New" w:cs="Courier New"/>
          <w:sz w:val="16"/>
          <w:szCs w:val="16"/>
        </w:rPr>
        <w:t>&gt;hL3WFtfHoQamGfaXGbMfGS7Nn0o=&lt;/</w:t>
      </w:r>
      <w:proofErr w:type="spellStart"/>
      <w:r w:rsidRPr="00323FDB">
        <w:rPr>
          <w:rFonts w:ascii="Courier New" w:hAnsi="Courier New" w:cs="Courier New"/>
          <w:sz w:val="16"/>
          <w:szCs w:val="16"/>
        </w:rPr>
        <w:t>ds:DigestValue</w:t>
      </w:r>
      <w:proofErr w:type="spellEnd"/>
      <w:r w:rsidRPr="00323FDB">
        <w:rPr>
          <w:rFonts w:ascii="Courier New" w:hAnsi="Courier New" w:cs="Courier New"/>
          <w:sz w:val="16"/>
          <w:szCs w:val="16"/>
        </w:rPr>
        <w:t>&gt;</w:t>
      </w:r>
    </w:p>
    <w:p w14:paraId="559AE3E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:Reference</w:t>
      </w:r>
      <w:proofErr w:type="spellEnd"/>
      <w:proofErr w:type="gramEnd"/>
      <w:r w:rsidRPr="00323FDB">
        <w:rPr>
          <w:rFonts w:ascii="Courier New" w:hAnsi="Courier New" w:cs="Courier New"/>
          <w:sz w:val="16"/>
          <w:szCs w:val="16"/>
        </w:rPr>
        <w:t>&gt;</w:t>
      </w:r>
    </w:p>
    <w:p w14:paraId="322563E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:SignedInfo</w:t>
      </w:r>
      <w:proofErr w:type="spellEnd"/>
      <w:proofErr w:type="gramEnd"/>
      <w:r w:rsidRPr="00323FDB">
        <w:rPr>
          <w:rFonts w:ascii="Courier New" w:hAnsi="Courier New" w:cs="Courier New"/>
          <w:sz w:val="16"/>
          <w:szCs w:val="16"/>
        </w:rPr>
        <w:t>&gt;</w:t>
      </w:r>
    </w:p>
    <w:p w14:paraId="5F76E9C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ds:</w:t>
      </w:r>
      <w:proofErr w:type="gramEnd"/>
      <w:r w:rsidRPr="00323FDB">
        <w:rPr>
          <w:rFonts w:ascii="Courier New" w:hAnsi="Courier New" w:cs="Courier New"/>
          <w:sz w:val="16"/>
          <w:szCs w:val="16"/>
        </w:rPr>
        <w:t>SignatureValue</w:t>
      </w:r>
      <w:proofErr w:type="spellEnd"/>
      <w:r w:rsidRPr="00323FDB">
        <w:rPr>
          <w:rFonts w:ascii="Courier New" w:hAnsi="Courier New" w:cs="Courier New"/>
          <w:sz w:val="16"/>
          <w:szCs w:val="16"/>
        </w:rPr>
        <w:t>&gt;</w:t>
      </w:r>
    </w:p>
    <w:p w14:paraId="6FF3C5CB" w14:textId="77777777" w:rsidR="00BD6716" w:rsidRPr="00323FDB" w:rsidRDefault="00BD6716" w:rsidP="00BD6716">
      <w:pPr>
        <w:spacing w:before="0"/>
        <w:rPr>
          <w:rFonts w:ascii="Courier New" w:hAnsi="Courier New" w:cs="Courier New"/>
          <w:sz w:val="16"/>
          <w:szCs w:val="16"/>
        </w:rPr>
      </w:pPr>
      <w:proofErr w:type="gramStart"/>
      <w:r w:rsidRPr="00323FDB">
        <w:rPr>
          <w:rFonts w:ascii="Courier New" w:hAnsi="Courier New" w:cs="Courier New"/>
          <w:sz w:val="16"/>
          <w:szCs w:val="16"/>
        </w:rPr>
        <w:t>dldKDhBH2YIAT7hQVdAFn1dbgZtQguJKHNOTz0QtfwAAAKb8iwYZMQuv/DwlgC0cIYprGWqp+</w:t>
      </w:r>
      <w:proofErr w:type="gramEnd"/>
      <w:r w:rsidRPr="00323FDB">
        <w:rPr>
          <w:rFonts w:ascii="Courier New" w:hAnsi="Courier New" w:cs="Courier New"/>
          <w:sz w:val="16"/>
          <w:szCs w:val="16"/>
        </w:rPr>
        <w:t>4qnpX0Jp3OY8PpQESbrTl9/MumZcmQYEla8Ojey116mBGPiYmpnp1lNQvwwaZBqvOTChXRj0uns13wRteQy7vx99eQeubneIgo=</w:t>
      </w:r>
    </w:p>
    <w:p w14:paraId="75F7EDA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:SignatureValue</w:t>
      </w:r>
      <w:proofErr w:type="spellEnd"/>
      <w:proofErr w:type="gramEnd"/>
      <w:r w:rsidRPr="00323FDB">
        <w:rPr>
          <w:rFonts w:ascii="Courier New" w:hAnsi="Courier New" w:cs="Courier New"/>
          <w:sz w:val="16"/>
          <w:szCs w:val="16"/>
        </w:rPr>
        <w:t>&gt;</w:t>
      </w:r>
    </w:p>
    <w:p w14:paraId="4365626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ds:</w:t>
      </w:r>
      <w:proofErr w:type="gramEnd"/>
      <w:r w:rsidRPr="00323FDB">
        <w:rPr>
          <w:rFonts w:ascii="Courier New" w:hAnsi="Courier New" w:cs="Courier New"/>
          <w:sz w:val="16"/>
          <w:szCs w:val="16"/>
        </w:rPr>
        <w:t>KeyInfo</w:t>
      </w:r>
      <w:proofErr w:type="spellEnd"/>
      <w:r w:rsidRPr="00323FDB">
        <w:rPr>
          <w:rFonts w:ascii="Courier New" w:hAnsi="Courier New" w:cs="Courier New"/>
          <w:sz w:val="16"/>
          <w:szCs w:val="16"/>
        </w:rPr>
        <w:t>&gt;</w:t>
      </w:r>
    </w:p>
    <w:p w14:paraId="237D0CE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ds:</w:t>
      </w:r>
      <w:proofErr w:type="gramEnd"/>
      <w:r w:rsidRPr="00323FDB">
        <w:rPr>
          <w:rFonts w:ascii="Courier New" w:hAnsi="Courier New" w:cs="Courier New"/>
          <w:sz w:val="16"/>
          <w:szCs w:val="16"/>
        </w:rPr>
        <w:t>X509Data&gt;</w:t>
      </w:r>
    </w:p>
    <w:p w14:paraId="0F6564B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ds:X509Certificate&gt;MIICvjCCAiegAwIBAgIES1f+AjANBgkqhkiG9w0BAQUFADCBiTEhMB8GCSqGSIb3DQEJARYSbmFuZGFuYUBhcGFjaGUub3JnMQswCQYDVQQGEwJMSzEQMA4GA1UECAwHV2VzdGVybjEQMA4GA1UEBwwHQ29sb21ibzEPMA0GA1UECgwGQXBhY2hlMRAwDgYDVQQLDAdSYW1wYXJ0MRAwDgYDVQQDDAdzZXJ2aWNlMB4XDTEwMDEyMTA3MTA1OFoXDTM1MDExNTA3MTA1OFowgYkxITAfBgkqhkiG9w0BCQEWEm5hbmRhbmFAYXBhY2hlLm9yZzELMAkGA1UEBhMCTEsxEDAOBgNVBAgMB1dlc3Rlcm4xEDAOBgNVBAcMB0NvbG9tYm8xDzANBgNVBAoMBkFwYWNoZTEQMA4GA1UECwwHUmFtcGFydDEQMA4GA1UEAwwHc2VydmljZTCBn</w:t>
      </w:r>
      <w:r w:rsidRPr="00323FDB">
        <w:rPr>
          <w:rFonts w:ascii="Courier New" w:hAnsi="Courier New" w:cs="Courier New"/>
          <w:sz w:val="16"/>
          <w:szCs w:val="16"/>
        </w:rPr>
        <w:lastRenderedPageBreak/>
        <w:t>zANBgkqhkiG9w0BAQEFAAOBjQAwgYkCgYEAlAwDwx/FRgDReNc8Xuzo7/gHejimFkseCm+7WaFZp0dGwTnEJWNwWZk4yMw/1FqWCgGHAbJBT25TAljleKDMUlZJPaU6PkJD8Hn94A1EstBDYA70pH3wt1moDxYbcG2QLxC1WrFM6aqR3NB92zG8T3Q9X4jxGGWPkd39IndfdDMCAwEAAaMxMC8wHQYDVR0lBBYwFAYIKwYBBQUHAwEGCCsGAQUFBwMCMA4GA1UdDwEB/wQEAwIEsDANBgkqhkiG9w0BAQUFAAOBgQBeAOERzydvAUNipBKOVg3FcjGTyMg3lzo7S1DFg7qTM4FZwUf2zw9XMagVLJRsaw+Asj8mqnugTpB4jBJCrCGZ7YEviXz4PnqQjuuov5rXtFIc1Bp/PQmQt+LiZ2zln+fFxnSoHEzUsqs5zhdy/uIP0srAtBosdHxL9BJHxd7wQw==&lt;/ds:X509Certificate&gt;</w:t>
      </w:r>
    </w:p>
    <w:p w14:paraId="3FD6B0E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w:t>
      </w:r>
      <w:proofErr w:type="gramStart"/>
      <w:r w:rsidRPr="00323FDB">
        <w:rPr>
          <w:rFonts w:ascii="Courier New" w:hAnsi="Courier New" w:cs="Courier New"/>
          <w:sz w:val="16"/>
          <w:szCs w:val="16"/>
        </w:rPr>
        <w:t>:X509Data</w:t>
      </w:r>
      <w:proofErr w:type="gramEnd"/>
      <w:r w:rsidRPr="00323FDB">
        <w:rPr>
          <w:rFonts w:ascii="Courier New" w:hAnsi="Courier New" w:cs="Courier New"/>
          <w:sz w:val="16"/>
          <w:szCs w:val="16"/>
        </w:rPr>
        <w:t>&gt;</w:t>
      </w:r>
    </w:p>
    <w:p w14:paraId="2A4D6CA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:KeyInfo</w:t>
      </w:r>
      <w:proofErr w:type="spellEnd"/>
      <w:proofErr w:type="gramEnd"/>
      <w:r w:rsidRPr="00323FDB">
        <w:rPr>
          <w:rFonts w:ascii="Courier New" w:hAnsi="Courier New" w:cs="Courier New"/>
          <w:sz w:val="16"/>
          <w:szCs w:val="16"/>
        </w:rPr>
        <w:t>&gt;</w:t>
      </w:r>
    </w:p>
    <w:p w14:paraId="774D26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:Signature</w:t>
      </w:r>
      <w:proofErr w:type="spellEnd"/>
      <w:proofErr w:type="gramEnd"/>
      <w:r w:rsidRPr="00323FDB">
        <w:rPr>
          <w:rFonts w:ascii="Courier New" w:hAnsi="Courier New" w:cs="Courier New"/>
          <w:sz w:val="16"/>
          <w:szCs w:val="16"/>
        </w:rPr>
        <w:t>&gt;</w:t>
      </w:r>
    </w:p>
    <w:p w14:paraId="65D4211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:Subject</w:t>
      </w:r>
      <w:proofErr w:type="gramEnd"/>
      <w:r w:rsidRPr="00323FDB">
        <w:rPr>
          <w:rFonts w:ascii="Courier New" w:hAnsi="Courier New" w:cs="Courier New"/>
          <w:sz w:val="16"/>
          <w:szCs w:val="16"/>
        </w:rPr>
        <w:t>&gt;</w:t>
      </w:r>
    </w:p>
    <w:p w14:paraId="16062FB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:SubjectConfirmation</w:t>
      </w:r>
      <w:proofErr w:type="gramEnd"/>
      <w:r w:rsidRPr="00323FDB">
        <w:rPr>
          <w:rFonts w:ascii="Courier New" w:hAnsi="Courier New" w:cs="Courier New"/>
          <w:sz w:val="16"/>
          <w:szCs w:val="16"/>
        </w:rPr>
        <w:t xml:space="preserve"> Method="urn:oasis:names:tc:SAML:2.0:cm:holder-of-key"&gt;</w:t>
      </w:r>
    </w:p>
    <w:p w14:paraId="066180C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:SubjectConfirmationData</w:t>
      </w:r>
      <w:proofErr w:type="gramEnd"/>
      <w:r w:rsidRPr="00323FDB">
        <w:rPr>
          <w:rFonts w:ascii="Courier New" w:hAnsi="Courier New" w:cs="Courier New"/>
          <w:sz w:val="16"/>
          <w:szCs w:val="16"/>
        </w:rPr>
        <w:t xml:space="preserve"> </w:t>
      </w:r>
    </w:p>
    <w:p w14:paraId="65974C4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t>
      </w:r>
      <w:proofErr w:type="gramStart"/>
      <w:r w:rsidRPr="00323FDB">
        <w:rPr>
          <w:rFonts w:ascii="Courier New" w:hAnsi="Courier New" w:cs="Courier New"/>
          <w:sz w:val="16"/>
          <w:szCs w:val="16"/>
        </w:rPr>
        <w:t>:xsi</w:t>
      </w:r>
      <w:proofErr w:type="spellEnd"/>
      <w:proofErr w:type="gramEnd"/>
      <w:r w:rsidRPr="00323FDB">
        <w:rPr>
          <w:rFonts w:ascii="Courier New" w:hAnsi="Courier New" w:cs="Courier New"/>
          <w:sz w:val="16"/>
          <w:szCs w:val="16"/>
        </w:rPr>
        <w:t xml:space="preserve">=" </w:t>
      </w:r>
      <w:hyperlink r:id="rId87"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785734A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NotBefore</w:t>
      </w:r>
      <w:proofErr w:type="spellEnd"/>
      <w:r w:rsidRPr="00323FDB">
        <w:rPr>
          <w:rFonts w:ascii="Courier New" w:hAnsi="Courier New" w:cs="Courier New"/>
          <w:sz w:val="16"/>
          <w:szCs w:val="16"/>
        </w:rPr>
        <w:t xml:space="preserve">="2013-03-01T16:54:27.792Z" </w:t>
      </w:r>
    </w:p>
    <w:p w14:paraId="448B250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NotOnOrAfter</w:t>
      </w:r>
      <w:proofErr w:type="spellEnd"/>
      <w:r w:rsidRPr="00323FDB">
        <w:rPr>
          <w:rFonts w:ascii="Courier New" w:hAnsi="Courier New" w:cs="Courier New"/>
          <w:sz w:val="16"/>
          <w:szCs w:val="16"/>
        </w:rPr>
        <w:t xml:space="preserve">="2013-03-01T17:37:39.792Z" </w:t>
      </w:r>
    </w:p>
    <w:p w14:paraId="2919942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xsi:</w:t>
      </w:r>
      <w:proofErr w:type="gramEnd"/>
      <w:r w:rsidRPr="00323FDB">
        <w:rPr>
          <w:rFonts w:ascii="Courier New" w:hAnsi="Courier New" w:cs="Courier New"/>
          <w:sz w:val="16"/>
          <w:szCs w:val="16"/>
        </w:rPr>
        <w:t>type</w:t>
      </w:r>
      <w:proofErr w:type="spellEnd"/>
      <w:r w:rsidRPr="00323FDB">
        <w:rPr>
          <w:rFonts w:ascii="Courier New" w:hAnsi="Courier New" w:cs="Courier New"/>
          <w:sz w:val="16"/>
          <w:szCs w:val="16"/>
        </w:rPr>
        <w:t>="saml2:KeyInfoConfirmationDataType"&gt;</w:t>
      </w:r>
    </w:p>
    <w:p w14:paraId="5556797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:KeyInfo</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xmlns:ds</w:t>
      </w:r>
      <w:proofErr w:type="spellEnd"/>
      <w:r w:rsidRPr="00323FDB">
        <w:rPr>
          <w:rFonts w:ascii="Courier New" w:hAnsi="Courier New" w:cs="Courier New"/>
          <w:sz w:val="16"/>
          <w:szCs w:val="16"/>
        </w:rPr>
        <w:t>="</w:t>
      </w:r>
      <w:hyperlink r:id="rId88" w:history="1">
        <w:r w:rsidRPr="00323FDB">
          <w:rPr>
            <w:rStyle w:val="Hyperlink"/>
            <w:rFonts w:ascii="Courier New" w:hAnsi="Courier New" w:cs="Courier New"/>
            <w:sz w:val="16"/>
            <w:szCs w:val="16"/>
          </w:rPr>
          <w:t>http://www.w3.org/2000/09/xmldsig#</w:t>
        </w:r>
      </w:hyperlink>
      <w:r w:rsidRPr="00323FDB">
        <w:rPr>
          <w:rFonts w:ascii="Courier New" w:hAnsi="Courier New" w:cs="Courier New"/>
          <w:sz w:val="16"/>
          <w:szCs w:val="16"/>
        </w:rPr>
        <w:t>"&gt;</w:t>
      </w:r>
    </w:p>
    <w:p w14:paraId="717F5C8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w:t>
      </w:r>
      <w:proofErr w:type="gramStart"/>
      <w:r w:rsidRPr="00323FDB">
        <w:rPr>
          <w:rFonts w:ascii="Courier New" w:hAnsi="Courier New" w:cs="Courier New"/>
          <w:sz w:val="16"/>
          <w:szCs w:val="16"/>
        </w:rPr>
        <w:t>:EncryptedKey</w:t>
      </w:r>
      <w:proofErr w:type="spellEnd"/>
      <w:proofErr w:type="gramEnd"/>
      <w:r w:rsidRPr="00323FDB">
        <w:rPr>
          <w:rFonts w:ascii="Courier New" w:hAnsi="Courier New" w:cs="Courier New"/>
          <w:sz w:val="16"/>
          <w:szCs w:val="16"/>
        </w:rPr>
        <w:t xml:space="preserve"> </w:t>
      </w:r>
    </w:p>
    <w:p w14:paraId="3E0E19D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xenc</w:t>
      </w:r>
      <w:proofErr w:type="spellEnd"/>
      <w:r w:rsidRPr="00323FDB">
        <w:rPr>
          <w:rFonts w:ascii="Courier New" w:hAnsi="Courier New" w:cs="Courier New"/>
          <w:sz w:val="16"/>
          <w:szCs w:val="16"/>
        </w:rPr>
        <w:t>="</w:t>
      </w:r>
      <w:hyperlink r:id="rId89" w:history="1">
        <w:r w:rsidRPr="00323FDB">
          <w:rPr>
            <w:rStyle w:val="Hyperlink"/>
            <w:rFonts w:ascii="Courier New" w:hAnsi="Courier New" w:cs="Courier New"/>
            <w:sz w:val="16"/>
            <w:szCs w:val="16"/>
          </w:rPr>
          <w:t>http://www.w3.org/2001/04/xmlenc#</w:t>
        </w:r>
      </w:hyperlink>
      <w:r w:rsidRPr="00323FDB">
        <w:rPr>
          <w:rFonts w:ascii="Courier New" w:hAnsi="Courier New" w:cs="Courier New"/>
          <w:sz w:val="16"/>
          <w:szCs w:val="16"/>
        </w:rPr>
        <w:t xml:space="preserve">" </w:t>
      </w:r>
    </w:p>
    <w:p w14:paraId="3E0107D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Id="EK-C82A2592DB5193D51C13621568677947"&gt;</w:t>
      </w:r>
    </w:p>
    <w:p w14:paraId="4895D32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w:t>
      </w:r>
      <w:proofErr w:type="gramStart"/>
      <w:r w:rsidRPr="00323FDB">
        <w:rPr>
          <w:rFonts w:ascii="Courier New" w:hAnsi="Courier New" w:cs="Courier New"/>
          <w:sz w:val="16"/>
          <w:szCs w:val="16"/>
        </w:rPr>
        <w:t>:EncryptionMethod</w:t>
      </w:r>
      <w:proofErr w:type="spellEnd"/>
      <w:proofErr w:type="gramEnd"/>
      <w:r w:rsidRPr="00323FDB">
        <w:rPr>
          <w:rFonts w:ascii="Courier New" w:hAnsi="Courier New" w:cs="Courier New"/>
          <w:sz w:val="16"/>
          <w:szCs w:val="16"/>
        </w:rPr>
        <w:t xml:space="preserve"> </w:t>
      </w:r>
    </w:p>
    <w:p w14:paraId="36D2BDD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Algorithm="</w:t>
      </w:r>
      <w:hyperlink r:id="rId90" w:anchor="rsa-1_5" w:history="1">
        <w:r w:rsidRPr="00323FDB">
          <w:rPr>
            <w:rStyle w:val="Hyperlink"/>
            <w:rFonts w:ascii="Courier New" w:hAnsi="Courier New" w:cs="Courier New"/>
            <w:sz w:val="16"/>
            <w:szCs w:val="16"/>
          </w:rPr>
          <w:t>http://www.w3.org/2001/04/xmlenc#rsa-1_5</w:t>
        </w:r>
      </w:hyperlink>
      <w:r w:rsidRPr="00323FDB">
        <w:rPr>
          <w:rFonts w:ascii="Courier New" w:hAnsi="Courier New" w:cs="Courier New"/>
          <w:sz w:val="16"/>
          <w:szCs w:val="16"/>
        </w:rPr>
        <w:t>"/&gt;</w:t>
      </w:r>
    </w:p>
    <w:p w14:paraId="4DCA855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ds:</w:t>
      </w:r>
      <w:proofErr w:type="gramEnd"/>
      <w:r w:rsidRPr="00323FDB">
        <w:rPr>
          <w:rFonts w:ascii="Courier New" w:hAnsi="Courier New" w:cs="Courier New"/>
          <w:sz w:val="16"/>
          <w:szCs w:val="16"/>
        </w:rPr>
        <w:t>KeyInfo</w:t>
      </w:r>
      <w:proofErr w:type="spellEnd"/>
      <w:r w:rsidRPr="00323FDB">
        <w:rPr>
          <w:rFonts w:ascii="Courier New" w:hAnsi="Courier New" w:cs="Courier New"/>
          <w:sz w:val="16"/>
          <w:szCs w:val="16"/>
        </w:rPr>
        <w:t>&gt;</w:t>
      </w:r>
    </w:p>
    <w:p w14:paraId="6D69AA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:SecurityTokenReference</w:t>
      </w:r>
      <w:proofErr w:type="spellEnd"/>
      <w:proofErr w:type="gramEnd"/>
      <w:r w:rsidRPr="00323FDB">
        <w:rPr>
          <w:rFonts w:ascii="Courier New" w:hAnsi="Courier New" w:cs="Courier New"/>
          <w:sz w:val="16"/>
          <w:szCs w:val="16"/>
        </w:rPr>
        <w:t xml:space="preserve"> </w:t>
      </w:r>
    </w:p>
    <w:p w14:paraId="09B6399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wsse="</w:t>
      </w:r>
      <w:hyperlink r:id="rId91"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2ECB262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:KeyIdentifier</w:t>
      </w:r>
      <w:proofErr w:type="spellEnd"/>
      <w:proofErr w:type="gramEnd"/>
      <w:r w:rsidRPr="00323FDB">
        <w:rPr>
          <w:rFonts w:ascii="Courier New" w:hAnsi="Courier New" w:cs="Courier New"/>
          <w:sz w:val="16"/>
          <w:szCs w:val="16"/>
        </w:rPr>
        <w:t xml:space="preserve"> </w:t>
      </w:r>
    </w:p>
    <w:p w14:paraId="42835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EncodingType="</w:t>
      </w:r>
      <w:hyperlink r:id="rId92" w:anchor="Base64Binary" w:history="1">
        <w:r w:rsidRPr="00323FDB">
          <w:rPr>
            <w:rStyle w:val="Hyperlink"/>
            <w:rFonts w:ascii="Courier New" w:hAnsi="Courier New" w:cs="Courier New"/>
            <w:sz w:val="16"/>
            <w:szCs w:val="16"/>
          </w:rPr>
          <w:t>http://docs.oasis-open.org/wss/2004/01/oasis-200401-wss-soap-message-security-1.0#Base64Binary</w:t>
        </w:r>
      </w:hyperlink>
      <w:r w:rsidRPr="00323FDB">
        <w:rPr>
          <w:rFonts w:ascii="Courier New" w:hAnsi="Courier New" w:cs="Courier New"/>
          <w:sz w:val="16"/>
          <w:szCs w:val="16"/>
        </w:rPr>
        <w:t xml:space="preserve">" </w:t>
      </w:r>
    </w:p>
    <w:p w14:paraId="44607D1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93" w:anchor="ThumbprintSHA1" w:history="1">
        <w:r w:rsidRPr="00323FDB">
          <w:rPr>
            <w:rStyle w:val="Hyperlink"/>
            <w:rFonts w:ascii="Courier New" w:hAnsi="Courier New" w:cs="Courier New"/>
            <w:sz w:val="16"/>
            <w:szCs w:val="16"/>
          </w:rPr>
          <w:t>http://docs.oasis-open.org/wss/oasis-wss-soap-message-security-1.1#ThumbprintSHA1</w:t>
        </w:r>
      </w:hyperlink>
      <w:r w:rsidRPr="00323FDB">
        <w:rPr>
          <w:rFonts w:ascii="Courier New" w:hAnsi="Courier New" w:cs="Courier New"/>
          <w:sz w:val="16"/>
          <w:szCs w:val="16"/>
        </w:rPr>
        <w:t>"&gt;</w:t>
      </w:r>
    </w:p>
    <w:p w14:paraId="44ACEB7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EPlMdE3oRiNlo8bGg3BLR3uGWT8=</w:t>
      </w:r>
    </w:p>
    <w:p w14:paraId="38D2594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:KeyIdentifier</w:t>
      </w:r>
      <w:proofErr w:type="spellEnd"/>
      <w:proofErr w:type="gramEnd"/>
      <w:r w:rsidRPr="00323FDB">
        <w:rPr>
          <w:rFonts w:ascii="Courier New" w:hAnsi="Courier New" w:cs="Courier New"/>
          <w:sz w:val="16"/>
          <w:szCs w:val="16"/>
        </w:rPr>
        <w:t>&gt;</w:t>
      </w:r>
    </w:p>
    <w:p w14:paraId="78B8985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:SecurityTokenReference</w:t>
      </w:r>
      <w:proofErr w:type="spellEnd"/>
      <w:proofErr w:type="gramEnd"/>
      <w:r w:rsidRPr="00323FDB">
        <w:rPr>
          <w:rFonts w:ascii="Courier New" w:hAnsi="Courier New" w:cs="Courier New"/>
          <w:sz w:val="16"/>
          <w:szCs w:val="16"/>
        </w:rPr>
        <w:t>&gt;</w:t>
      </w:r>
    </w:p>
    <w:p w14:paraId="5CBA2D3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:KeyInfo</w:t>
      </w:r>
      <w:proofErr w:type="spellEnd"/>
      <w:proofErr w:type="gramEnd"/>
      <w:r w:rsidRPr="00323FDB">
        <w:rPr>
          <w:rFonts w:ascii="Courier New" w:hAnsi="Courier New" w:cs="Courier New"/>
          <w:sz w:val="16"/>
          <w:szCs w:val="16"/>
        </w:rPr>
        <w:t>&gt;</w:t>
      </w:r>
    </w:p>
    <w:p w14:paraId="6D661D9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xenc:</w:t>
      </w:r>
      <w:proofErr w:type="gramEnd"/>
      <w:r w:rsidRPr="00323FDB">
        <w:rPr>
          <w:rFonts w:ascii="Courier New" w:hAnsi="Courier New" w:cs="Courier New"/>
          <w:sz w:val="16"/>
          <w:szCs w:val="16"/>
        </w:rPr>
        <w:t>CipherData</w:t>
      </w:r>
      <w:proofErr w:type="spellEnd"/>
      <w:r w:rsidRPr="00323FDB">
        <w:rPr>
          <w:rFonts w:ascii="Courier New" w:hAnsi="Courier New" w:cs="Courier New"/>
          <w:sz w:val="16"/>
          <w:szCs w:val="16"/>
        </w:rPr>
        <w:t>&gt;</w:t>
      </w:r>
    </w:p>
    <w:p w14:paraId="018A8F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xenc:</w:t>
      </w:r>
      <w:proofErr w:type="gramEnd"/>
      <w:r w:rsidRPr="00323FDB">
        <w:rPr>
          <w:rFonts w:ascii="Courier New" w:hAnsi="Courier New" w:cs="Courier New"/>
          <w:sz w:val="16"/>
          <w:szCs w:val="16"/>
        </w:rPr>
        <w:t>CipherValue</w:t>
      </w:r>
      <w:proofErr w:type="spellEnd"/>
      <w:r w:rsidRPr="00323FDB">
        <w:rPr>
          <w:rFonts w:ascii="Courier New" w:hAnsi="Courier New" w:cs="Courier New"/>
          <w:sz w:val="16"/>
          <w:szCs w:val="16"/>
        </w:rPr>
        <w:t>&gt;</w:t>
      </w:r>
    </w:p>
    <w:p w14:paraId="3BB903A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JkAWwNH+FdRevF6o9zjB+FTmwxe58jYFeHQO684YNeM5zSLvKna47h/v1OowtnDf5htaBo3uEqp8xPf+IDOYjNQLHfsDHZ60EvVUjrHKXALE5pRcFtqX93iiUE/Ke4zpVvGQjyMxer454Qo/SL98xd6v4jpDc/zKMK4iGPO+YaI=</w:t>
      </w:r>
    </w:p>
    <w:p w14:paraId="43CCF34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w:t>
      </w:r>
      <w:proofErr w:type="gramStart"/>
      <w:r w:rsidRPr="00323FDB">
        <w:rPr>
          <w:rFonts w:ascii="Courier New" w:hAnsi="Courier New" w:cs="Courier New"/>
          <w:sz w:val="16"/>
          <w:szCs w:val="16"/>
        </w:rPr>
        <w:t>:CipherValue</w:t>
      </w:r>
      <w:proofErr w:type="spellEnd"/>
      <w:proofErr w:type="gramEnd"/>
      <w:r w:rsidRPr="00323FDB">
        <w:rPr>
          <w:rFonts w:ascii="Courier New" w:hAnsi="Courier New" w:cs="Courier New"/>
          <w:sz w:val="16"/>
          <w:szCs w:val="16"/>
        </w:rPr>
        <w:t>&gt;</w:t>
      </w:r>
    </w:p>
    <w:p w14:paraId="289DF4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w:t>
      </w:r>
      <w:proofErr w:type="gramStart"/>
      <w:r w:rsidRPr="00323FDB">
        <w:rPr>
          <w:rFonts w:ascii="Courier New" w:hAnsi="Courier New" w:cs="Courier New"/>
          <w:sz w:val="16"/>
          <w:szCs w:val="16"/>
        </w:rPr>
        <w:t>:CipherData</w:t>
      </w:r>
      <w:proofErr w:type="spellEnd"/>
      <w:proofErr w:type="gramEnd"/>
      <w:r w:rsidRPr="00323FDB">
        <w:rPr>
          <w:rFonts w:ascii="Courier New" w:hAnsi="Courier New" w:cs="Courier New"/>
          <w:sz w:val="16"/>
          <w:szCs w:val="16"/>
        </w:rPr>
        <w:t>&gt;</w:t>
      </w:r>
    </w:p>
    <w:p w14:paraId="4EBA19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w:t>
      </w:r>
      <w:proofErr w:type="gramStart"/>
      <w:r w:rsidRPr="00323FDB">
        <w:rPr>
          <w:rFonts w:ascii="Courier New" w:hAnsi="Courier New" w:cs="Courier New"/>
          <w:sz w:val="16"/>
          <w:szCs w:val="16"/>
        </w:rPr>
        <w:t>:EncryptedKey</w:t>
      </w:r>
      <w:proofErr w:type="spellEnd"/>
      <w:proofErr w:type="gramEnd"/>
      <w:r w:rsidRPr="00323FDB">
        <w:rPr>
          <w:rFonts w:ascii="Courier New" w:hAnsi="Courier New" w:cs="Courier New"/>
          <w:sz w:val="16"/>
          <w:szCs w:val="16"/>
        </w:rPr>
        <w:t>&gt;</w:t>
      </w:r>
    </w:p>
    <w:p w14:paraId="547FDA3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:KeyInfo</w:t>
      </w:r>
      <w:proofErr w:type="spellEnd"/>
      <w:proofErr w:type="gramEnd"/>
      <w:r w:rsidRPr="00323FDB">
        <w:rPr>
          <w:rFonts w:ascii="Courier New" w:hAnsi="Courier New" w:cs="Courier New"/>
          <w:sz w:val="16"/>
          <w:szCs w:val="16"/>
        </w:rPr>
        <w:t>&gt;</w:t>
      </w:r>
    </w:p>
    <w:p w14:paraId="47E2D45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:SubjectConfirmationData</w:t>
      </w:r>
      <w:proofErr w:type="gramEnd"/>
      <w:r w:rsidRPr="00323FDB">
        <w:rPr>
          <w:rFonts w:ascii="Courier New" w:hAnsi="Courier New" w:cs="Courier New"/>
          <w:sz w:val="16"/>
          <w:szCs w:val="16"/>
        </w:rPr>
        <w:t>&gt;</w:t>
      </w:r>
    </w:p>
    <w:p w14:paraId="63F899B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:SubjectConfirmation</w:t>
      </w:r>
      <w:proofErr w:type="gramEnd"/>
      <w:r w:rsidRPr="00323FDB">
        <w:rPr>
          <w:rFonts w:ascii="Courier New" w:hAnsi="Courier New" w:cs="Courier New"/>
          <w:sz w:val="16"/>
          <w:szCs w:val="16"/>
        </w:rPr>
        <w:t>&gt;</w:t>
      </w:r>
    </w:p>
    <w:p w14:paraId="532EF83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:Subject</w:t>
      </w:r>
      <w:proofErr w:type="gramEnd"/>
      <w:r w:rsidRPr="00323FDB">
        <w:rPr>
          <w:rFonts w:ascii="Courier New" w:hAnsi="Courier New" w:cs="Courier New"/>
          <w:sz w:val="16"/>
          <w:szCs w:val="16"/>
        </w:rPr>
        <w:t>&gt;</w:t>
      </w:r>
    </w:p>
    <w:p w14:paraId="4BF47E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:Conditions</w:t>
      </w:r>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NotBefore</w:t>
      </w:r>
      <w:proofErr w:type="spellEnd"/>
      <w:r w:rsidRPr="00323FDB">
        <w:rPr>
          <w:rFonts w:ascii="Courier New" w:hAnsi="Courier New" w:cs="Courier New"/>
          <w:sz w:val="16"/>
          <w:szCs w:val="16"/>
        </w:rPr>
        <w:t xml:space="preserve">="2013-03-01T16:54:27.792Z" </w:t>
      </w:r>
      <w:proofErr w:type="spellStart"/>
      <w:r w:rsidRPr="00323FDB">
        <w:rPr>
          <w:rFonts w:ascii="Courier New" w:hAnsi="Courier New" w:cs="Courier New"/>
          <w:sz w:val="16"/>
          <w:szCs w:val="16"/>
        </w:rPr>
        <w:t>NotOnOrAfter</w:t>
      </w:r>
      <w:proofErr w:type="spellEnd"/>
      <w:r w:rsidRPr="00323FDB">
        <w:rPr>
          <w:rFonts w:ascii="Courier New" w:hAnsi="Courier New" w:cs="Courier New"/>
          <w:sz w:val="16"/>
          <w:szCs w:val="16"/>
        </w:rPr>
        <w:t>="2013-03-01T17:37:39.792Z" /&gt;</w:t>
      </w:r>
    </w:p>
    <w:p w14:paraId="7DAFEE8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:AttributeStatement</w:t>
      </w:r>
      <w:proofErr w:type="gramEnd"/>
      <w:r w:rsidRPr="00323FDB">
        <w:rPr>
          <w:rFonts w:ascii="Courier New" w:hAnsi="Courier New" w:cs="Courier New"/>
          <w:sz w:val="16"/>
          <w:szCs w:val="16"/>
        </w:rPr>
        <w:t>&gt;</w:t>
      </w:r>
    </w:p>
    <w:p w14:paraId="615FB71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w:t>
      </w:r>
      <w:proofErr w:type="gramEnd"/>
      <w:r w:rsidRPr="00323FDB">
        <w:rPr>
          <w:rFonts w:ascii="Courier New" w:hAnsi="Courier New" w:cs="Courier New"/>
          <w:sz w:val="16"/>
          <w:szCs w:val="16"/>
        </w:rPr>
        <w:t xml:space="preserve"> </w:t>
      </w:r>
    </w:p>
    <w:p w14:paraId="3000EBB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Name="program" </w:t>
      </w:r>
    </w:p>
    <w:p w14:paraId="2E5FA1F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NameFormat="urn</w:t>
      </w:r>
      <w:proofErr w:type="gramStart"/>
      <w:r w:rsidRPr="00323FDB">
        <w:rPr>
          <w:rFonts w:ascii="Courier New" w:hAnsi="Courier New" w:cs="Courier New"/>
          <w:sz w:val="16"/>
          <w:szCs w:val="16"/>
        </w:rPr>
        <w:t>:oasis:names:tc:SAML:2.0:attrname</w:t>
      </w:r>
      <w:proofErr w:type="gramEnd"/>
      <w:r w:rsidRPr="00323FDB">
        <w:rPr>
          <w:rFonts w:ascii="Courier New" w:hAnsi="Courier New" w:cs="Courier New"/>
          <w:sz w:val="16"/>
          <w:szCs w:val="16"/>
        </w:rPr>
        <w:t>-format:unspecified"&gt;</w:t>
      </w:r>
    </w:p>
    <w:p w14:paraId="25D4B24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:AttributeValue</w:t>
      </w:r>
      <w:proofErr w:type="gramEnd"/>
      <w:r w:rsidRPr="00323FDB">
        <w:rPr>
          <w:rFonts w:ascii="Courier New" w:hAnsi="Courier New" w:cs="Courier New"/>
          <w:sz w:val="16"/>
          <w:szCs w:val="16"/>
        </w:rPr>
        <w:t xml:space="preserve"> </w:t>
      </w:r>
    </w:p>
    <w:p w14:paraId="6BC8472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xsi</w:t>
      </w:r>
      <w:proofErr w:type="spellEnd"/>
      <w:r w:rsidRPr="00323FDB">
        <w:rPr>
          <w:rFonts w:ascii="Courier New" w:hAnsi="Courier New" w:cs="Courier New"/>
          <w:sz w:val="16"/>
          <w:szCs w:val="16"/>
        </w:rPr>
        <w:t>="</w:t>
      </w:r>
      <w:hyperlink r:id="rId94"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7D5F6D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xsi:</w:t>
      </w:r>
      <w:proofErr w:type="gramEnd"/>
      <w:r w:rsidRPr="00323FDB">
        <w:rPr>
          <w:rFonts w:ascii="Courier New" w:hAnsi="Courier New" w:cs="Courier New"/>
          <w:sz w:val="16"/>
          <w:szCs w:val="16"/>
        </w:rPr>
        <w:t>type</w:t>
      </w:r>
      <w:proofErr w:type="spellEnd"/>
      <w:r w:rsidRPr="00323FDB">
        <w:rPr>
          <w:rFonts w:ascii="Courier New" w:hAnsi="Courier New" w:cs="Courier New"/>
          <w:sz w:val="16"/>
          <w:szCs w:val="16"/>
        </w:rPr>
        <w:t>="</w:t>
      </w:r>
      <w:proofErr w:type="spellStart"/>
      <w:r w:rsidRPr="00323FDB">
        <w:rPr>
          <w:rFonts w:ascii="Courier New" w:hAnsi="Courier New" w:cs="Courier New"/>
          <w:sz w:val="16"/>
          <w:szCs w:val="16"/>
        </w:rPr>
        <w:t>xs:string</w:t>
      </w:r>
      <w:proofErr w:type="spellEnd"/>
      <w:r w:rsidRPr="00323FDB">
        <w:rPr>
          <w:rFonts w:ascii="Courier New" w:hAnsi="Courier New" w:cs="Courier New"/>
          <w:sz w:val="16"/>
          <w:szCs w:val="16"/>
        </w:rPr>
        <w:t>"&gt;</w:t>
      </w:r>
    </w:p>
    <w:p w14:paraId="50E869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Continua</w:t>
      </w:r>
    </w:p>
    <w:p w14:paraId="7F15571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:AttributeValue</w:t>
      </w:r>
      <w:proofErr w:type="gramEnd"/>
      <w:r w:rsidRPr="00323FDB">
        <w:rPr>
          <w:rFonts w:ascii="Courier New" w:hAnsi="Courier New" w:cs="Courier New"/>
          <w:sz w:val="16"/>
          <w:szCs w:val="16"/>
        </w:rPr>
        <w:t>&gt;</w:t>
      </w:r>
    </w:p>
    <w:p w14:paraId="70BA501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w:t>
      </w:r>
      <w:proofErr w:type="gramEnd"/>
      <w:r w:rsidRPr="00323FDB">
        <w:rPr>
          <w:rFonts w:ascii="Courier New" w:hAnsi="Courier New" w:cs="Courier New"/>
          <w:sz w:val="16"/>
          <w:szCs w:val="16"/>
        </w:rPr>
        <w:t>&gt;</w:t>
      </w:r>
    </w:p>
    <w:p w14:paraId="369E5FD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w:t>
      </w:r>
      <w:proofErr w:type="gramEnd"/>
      <w:r w:rsidRPr="00323FDB">
        <w:rPr>
          <w:rFonts w:ascii="Courier New" w:hAnsi="Courier New" w:cs="Courier New"/>
          <w:sz w:val="16"/>
          <w:szCs w:val="16"/>
        </w:rPr>
        <w:t xml:space="preserve"> </w:t>
      </w:r>
    </w:p>
    <w:p w14:paraId="74CF6F7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Name="user" </w:t>
      </w:r>
    </w:p>
    <w:p w14:paraId="54F49A3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NameFormat="urn</w:t>
      </w:r>
      <w:proofErr w:type="gramStart"/>
      <w:r w:rsidRPr="00323FDB">
        <w:rPr>
          <w:rFonts w:ascii="Courier New" w:hAnsi="Courier New" w:cs="Courier New"/>
          <w:sz w:val="16"/>
          <w:szCs w:val="16"/>
        </w:rPr>
        <w:t>:oasis:names:tc:SAML:2.0:attrname</w:t>
      </w:r>
      <w:proofErr w:type="gramEnd"/>
      <w:r w:rsidRPr="00323FDB">
        <w:rPr>
          <w:rFonts w:ascii="Courier New" w:hAnsi="Courier New" w:cs="Courier New"/>
          <w:sz w:val="16"/>
          <w:szCs w:val="16"/>
        </w:rPr>
        <w:t>-format:unspecified"&gt;</w:t>
      </w:r>
    </w:p>
    <w:p w14:paraId="46CE57B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:AttributeValue</w:t>
      </w:r>
      <w:proofErr w:type="gramEnd"/>
      <w:r w:rsidRPr="00323FDB">
        <w:rPr>
          <w:rFonts w:ascii="Courier New" w:hAnsi="Courier New" w:cs="Courier New"/>
          <w:sz w:val="16"/>
          <w:szCs w:val="16"/>
        </w:rPr>
        <w:t xml:space="preserve"> </w:t>
      </w:r>
    </w:p>
    <w:p w14:paraId="75074EA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xsi</w:t>
      </w:r>
      <w:proofErr w:type="spellEnd"/>
      <w:r w:rsidRPr="00323FDB">
        <w:rPr>
          <w:rFonts w:ascii="Courier New" w:hAnsi="Courier New" w:cs="Courier New"/>
          <w:sz w:val="16"/>
          <w:szCs w:val="16"/>
        </w:rPr>
        <w:t>="</w:t>
      </w:r>
      <w:hyperlink r:id="rId95"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3462758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xsi:</w:t>
      </w:r>
      <w:proofErr w:type="gramEnd"/>
      <w:r w:rsidRPr="00323FDB">
        <w:rPr>
          <w:rFonts w:ascii="Courier New" w:hAnsi="Courier New" w:cs="Courier New"/>
          <w:sz w:val="16"/>
          <w:szCs w:val="16"/>
        </w:rPr>
        <w:t>type</w:t>
      </w:r>
      <w:proofErr w:type="spellEnd"/>
      <w:r w:rsidRPr="00323FDB">
        <w:rPr>
          <w:rFonts w:ascii="Courier New" w:hAnsi="Courier New" w:cs="Courier New"/>
          <w:sz w:val="16"/>
          <w:szCs w:val="16"/>
        </w:rPr>
        <w:t>="</w:t>
      </w:r>
      <w:proofErr w:type="spellStart"/>
      <w:r w:rsidRPr="00323FDB">
        <w:rPr>
          <w:rFonts w:ascii="Courier New" w:hAnsi="Courier New" w:cs="Courier New"/>
          <w:sz w:val="16"/>
          <w:szCs w:val="16"/>
        </w:rPr>
        <w:t>xs:string</w:t>
      </w:r>
      <w:proofErr w:type="spellEnd"/>
      <w:r w:rsidRPr="00323FDB">
        <w:rPr>
          <w:rFonts w:ascii="Courier New" w:hAnsi="Courier New" w:cs="Courier New"/>
          <w:sz w:val="16"/>
          <w:szCs w:val="16"/>
        </w:rPr>
        <w:t>"&gt;</w:t>
      </w:r>
      <w:proofErr w:type="spellStart"/>
      <w:r w:rsidRPr="00323FDB">
        <w:rPr>
          <w:rFonts w:ascii="Courier New" w:hAnsi="Courier New" w:cs="Courier New"/>
          <w:sz w:val="16"/>
          <w:szCs w:val="16"/>
        </w:rPr>
        <w:t>Sisansarah</w:t>
      </w:r>
      <w:proofErr w:type="spellEnd"/>
      <w:r w:rsidRPr="00323FDB">
        <w:rPr>
          <w:rFonts w:ascii="Courier New" w:hAnsi="Courier New" w:cs="Courier New"/>
          <w:sz w:val="16"/>
          <w:szCs w:val="16"/>
        </w:rPr>
        <w:t>&lt;/saml2:AttributeValue&gt;</w:t>
      </w:r>
    </w:p>
    <w:p w14:paraId="4044844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w:t>
      </w:r>
      <w:proofErr w:type="gramEnd"/>
      <w:r w:rsidRPr="00323FDB">
        <w:rPr>
          <w:rFonts w:ascii="Courier New" w:hAnsi="Courier New" w:cs="Courier New"/>
          <w:sz w:val="16"/>
          <w:szCs w:val="16"/>
        </w:rPr>
        <w:t>&gt;</w:t>
      </w:r>
    </w:p>
    <w:p w14:paraId="1F94754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:AttributeStatement</w:t>
      </w:r>
      <w:proofErr w:type="gramEnd"/>
      <w:r w:rsidRPr="00323FDB">
        <w:rPr>
          <w:rFonts w:ascii="Courier New" w:hAnsi="Courier New" w:cs="Courier New"/>
          <w:sz w:val="16"/>
          <w:szCs w:val="16"/>
        </w:rPr>
        <w:t>&gt;</w:t>
      </w:r>
    </w:p>
    <w:p w14:paraId="1D63456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:Assertion</w:t>
      </w:r>
      <w:proofErr w:type="gramEnd"/>
      <w:r w:rsidRPr="00323FDB">
        <w:rPr>
          <w:rFonts w:ascii="Courier New" w:hAnsi="Courier New" w:cs="Courier New"/>
          <w:sz w:val="16"/>
          <w:szCs w:val="16"/>
        </w:rPr>
        <w:t>&gt;</w:t>
      </w:r>
    </w:p>
    <w:p w14:paraId="046A9E39" w14:textId="7AB501AB" w:rsidR="00BD6716" w:rsidRPr="00323FDB" w:rsidRDefault="00BD6716" w:rsidP="00BD6716">
      <w:pPr>
        <w:spacing w:before="0"/>
        <w:rPr>
          <w:rFonts w:ascii="Courier New" w:hAnsi="Courier New" w:cs="Courier New"/>
          <w:sz w:val="16"/>
          <w:szCs w:val="16"/>
        </w:rPr>
      </w:pPr>
      <w:proofErr w:type="gramStart"/>
      <w:r w:rsidRPr="00323FDB">
        <w:rPr>
          <w:rFonts w:ascii="Courier New" w:hAnsi="Courier New" w:cs="Courier New"/>
          <w:sz w:val="16"/>
          <w:szCs w:val="16"/>
        </w:rPr>
        <w:lastRenderedPageBreak/>
        <w:t>&lt;!--</w:t>
      </w:r>
      <w:proofErr w:type="gramEnd"/>
      <w:r w:rsidRPr="00323FDB">
        <w:rPr>
          <w:rFonts w:ascii="Courier New" w:hAnsi="Courier New" w:cs="Courier New"/>
          <w:sz w:val="16"/>
          <w:szCs w:val="16"/>
        </w:rPr>
        <w:t xml:space="preserve"> ============================= End of SAML Token --&gt;</w:t>
      </w:r>
    </w:p>
    <w:p w14:paraId="0944925A" w14:textId="77777777" w:rsidR="00BD6716" w:rsidRPr="00323FDB" w:rsidRDefault="00BD6716" w:rsidP="00BD6716">
      <w:pPr>
        <w:spacing w:before="0"/>
        <w:rPr>
          <w:rFonts w:ascii="Courier New" w:hAnsi="Courier New" w:cs="Courier New"/>
          <w:sz w:val="16"/>
          <w:szCs w:val="16"/>
        </w:rPr>
      </w:pPr>
    </w:p>
    <w:p w14:paraId="26AF4F8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:RequestedSecurityToken</w:t>
      </w:r>
      <w:proofErr w:type="spellEnd"/>
      <w:proofErr w:type="gramEnd"/>
      <w:r w:rsidRPr="00323FDB">
        <w:rPr>
          <w:rFonts w:ascii="Courier New" w:hAnsi="Courier New" w:cs="Courier New"/>
          <w:sz w:val="16"/>
          <w:szCs w:val="16"/>
        </w:rPr>
        <w:t>&gt;</w:t>
      </w:r>
    </w:p>
    <w:p w14:paraId="2E8AB6C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RequestedProofToken</w:t>
      </w:r>
      <w:proofErr w:type="spellEnd"/>
      <w:r w:rsidRPr="00323FDB">
        <w:rPr>
          <w:rFonts w:ascii="Courier New" w:hAnsi="Courier New" w:cs="Courier New"/>
          <w:sz w:val="16"/>
          <w:szCs w:val="16"/>
        </w:rPr>
        <w:t>&gt;</w:t>
      </w:r>
    </w:p>
    <w:p w14:paraId="1A93984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ComputedKey</w:t>
      </w:r>
      <w:proofErr w:type="spellEnd"/>
      <w:r w:rsidRPr="00323FDB">
        <w:rPr>
          <w:rFonts w:ascii="Courier New" w:hAnsi="Courier New" w:cs="Courier New"/>
          <w:sz w:val="16"/>
          <w:szCs w:val="16"/>
        </w:rPr>
        <w:t>&gt;</w:t>
      </w:r>
    </w:p>
    <w:p w14:paraId="2B45084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96" w:history="1">
        <w:r w:rsidRPr="00323FDB">
          <w:rPr>
            <w:rStyle w:val="Hyperlink"/>
            <w:rFonts w:ascii="Courier New" w:hAnsi="Courier New" w:cs="Courier New"/>
            <w:sz w:val="16"/>
            <w:szCs w:val="16"/>
          </w:rPr>
          <w:t>http://docs.oasis-open.org/ws-sx/ws-trust/200512/CK/PSHA1</w:t>
        </w:r>
      </w:hyperlink>
    </w:p>
    <w:p w14:paraId="125A44C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:ComputedKey</w:t>
      </w:r>
      <w:proofErr w:type="spellEnd"/>
      <w:proofErr w:type="gramEnd"/>
      <w:r w:rsidRPr="00323FDB">
        <w:rPr>
          <w:rFonts w:ascii="Courier New" w:hAnsi="Courier New" w:cs="Courier New"/>
          <w:sz w:val="16"/>
          <w:szCs w:val="16"/>
        </w:rPr>
        <w:t>&gt;</w:t>
      </w:r>
    </w:p>
    <w:p w14:paraId="2C0D9C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:RequestedProofToken</w:t>
      </w:r>
      <w:proofErr w:type="spellEnd"/>
      <w:proofErr w:type="gramEnd"/>
      <w:r w:rsidRPr="00323FDB">
        <w:rPr>
          <w:rFonts w:ascii="Courier New" w:hAnsi="Courier New" w:cs="Courier New"/>
          <w:sz w:val="16"/>
          <w:szCs w:val="16"/>
        </w:rPr>
        <w:t>&gt;</w:t>
      </w:r>
    </w:p>
    <w:p w14:paraId="2129629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Entropy</w:t>
      </w:r>
      <w:proofErr w:type="spellEnd"/>
      <w:r w:rsidRPr="00323FDB">
        <w:rPr>
          <w:rFonts w:ascii="Courier New" w:hAnsi="Courier New" w:cs="Courier New"/>
          <w:sz w:val="16"/>
          <w:szCs w:val="16"/>
        </w:rPr>
        <w:t>&gt;</w:t>
      </w:r>
    </w:p>
    <w:p w14:paraId="4BB70A1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:BinarySecret</w:t>
      </w:r>
      <w:proofErr w:type="spellEnd"/>
      <w:proofErr w:type="gramEnd"/>
      <w:r w:rsidRPr="00323FDB">
        <w:rPr>
          <w:rFonts w:ascii="Courier New" w:hAnsi="Courier New" w:cs="Courier New"/>
          <w:sz w:val="16"/>
          <w:szCs w:val="16"/>
        </w:rPr>
        <w:t xml:space="preserve"> </w:t>
      </w:r>
    </w:p>
    <w:p w14:paraId="480B4E7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Type="</w:t>
      </w:r>
      <w:hyperlink r:id="rId97" w:history="1">
        <w:r w:rsidRPr="00323FDB">
          <w:rPr>
            <w:rStyle w:val="Hyperlink"/>
            <w:rFonts w:ascii="Courier New" w:hAnsi="Courier New" w:cs="Courier New"/>
            <w:sz w:val="16"/>
            <w:szCs w:val="16"/>
          </w:rPr>
          <w:t>http://docs.oasis-open.org/ws-sx/ws-trust/200512/Nonce</w:t>
        </w:r>
      </w:hyperlink>
      <w:r w:rsidRPr="00323FDB">
        <w:rPr>
          <w:rFonts w:ascii="Courier New" w:hAnsi="Courier New" w:cs="Courier New"/>
          <w:sz w:val="16"/>
          <w:szCs w:val="16"/>
        </w:rPr>
        <w:t>"&gt;</w:t>
      </w:r>
    </w:p>
    <w:p w14:paraId="74CE7FA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2dDQACinnpN2oNV2kFINXEqAN8SMvTQOGpZKB3IAC9c=</w:t>
      </w:r>
    </w:p>
    <w:p w14:paraId="310401A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:BinarySecret</w:t>
      </w:r>
      <w:proofErr w:type="spellEnd"/>
      <w:proofErr w:type="gramEnd"/>
      <w:r w:rsidRPr="00323FDB">
        <w:rPr>
          <w:rFonts w:ascii="Courier New" w:hAnsi="Courier New" w:cs="Courier New"/>
          <w:sz w:val="16"/>
          <w:szCs w:val="16"/>
        </w:rPr>
        <w:t>&gt;</w:t>
      </w:r>
    </w:p>
    <w:p w14:paraId="01BF874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:Entropy</w:t>
      </w:r>
      <w:proofErr w:type="spellEnd"/>
      <w:proofErr w:type="gramEnd"/>
      <w:r w:rsidRPr="00323FDB">
        <w:rPr>
          <w:rFonts w:ascii="Courier New" w:hAnsi="Courier New" w:cs="Courier New"/>
          <w:sz w:val="16"/>
          <w:szCs w:val="16"/>
        </w:rPr>
        <w:t>&gt;</w:t>
      </w:r>
    </w:p>
    <w:p w14:paraId="2BB5B06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:RequestSecurityTokenResponse</w:t>
      </w:r>
      <w:proofErr w:type="spellEnd"/>
      <w:proofErr w:type="gramEnd"/>
      <w:r w:rsidRPr="00323FDB">
        <w:rPr>
          <w:rFonts w:ascii="Courier New" w:hAnsi="Courier New" w:cs="Courier New"/>
          <w:sz w:val="16"/>
          <w:szCs w:val="16"/>
        </w:rPr>
        <w:t>&gt;</w:t>
      </w:r>
    </w:p>
    <w:p w14:paraId="743DDBD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:RequestSecurityTokenResponseCollection</w:t>
      </w:r>
      <w:proofErr w:type="spellEnd"/>
      <w:proofErr w:type="gramEnd"/>
      <w:r w:rsidRPr="00323FDB">
        <w:rPr>
          <w:rFonts w:ascii="Courier New" w:hAnsi="Courier New" w:cs="Courier New"/>
          <w:sz w:val="16"/>
          <w:szCs w:val="16"/>
        </w:rPr>
        <w:t>&gt;</w:t>
      </w:r>
    </w:p>
    <w:p w14:paraId="0428290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:Body</w:t>
      </w:r>
      <w:proofErr w:type="spellEnd"/>
      <w:proofErr w:type="gramEnd"/>
      <w:r w:rsidRPr="00323FDB">
        <w:rPr>
          <w:rFonts w:ascii="Courier New" w:hAnsi="Courier New" w:cs="Courier New"/>
          <w:sz w:val="16"/>
          <w:szCs w:val="16"/>
        </w:rPr>
        <w:t>&gt;</w:t>
      </w:r>
    </w:p>
    <w:p w14:paraId="13BA4AC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:Envelope</w:t>
      </w:r>
      <w:proofErr w:type="spellEnd"/>
      <w:proofErr w:type="gramEnd"/>
      <w:r w:rsidRPr="00323FDB">
        <w:rPr>
          <w:rFonts w:ascii="Courier New" w:hAnsi="Courier New" w:cs="Courier New"/>
          <w:sz w:val="16"/>
          <w:szCs w:val="16"/>
        </w:rPr>
        <w:t>&gt;</w:t>
      </w:r>
    </w:p>
    <w:p w14:paraId="287EA335" w14:textId="5B88A2DB" w:rsidR="00BD6716" w:rsidRPr="00DF14D1" w:rsidRDefault="00BD6716" w:rsidP="00DF14D1">
      <w:pPr>
        <w:pStyle w:val="BodyText"/>
      </w:pPr>
      <w:r w:rsidRPr="00DF14D1">
        <w:t xml:space="preserve">Note that the username and password in the request is sent in clear text (though encrypted on the wire using TLS). The reason is that the server stores only irreversible hashes of the password which means the server does not know what the password is. If the client sends the password as a hash (which is a WS-Trust </w:t>
      </w:r>
      <w:r w:rsidR="00F57B31">
        <w:t>Option</w:t>
      </w:r>
      <w:r w:rsidRPr="00DF14D1">
        <w:t>) the server MUST know the clear-text password in order to validate the request. If a hacker breaks into the server, thousands of passwords could be compromised. On the other hand, if a hacker breaks the client’s TLS, only one password is compromised.</w:t>
      </w:r>
      <w:r w:rsidR="00964A1D" w:rsidRPr="00DF14D1">
        <w:t xml:space="preserve"> Examining the “</w:t>
      </w:r>
      <w:proofErr w:type="spellStart"/>
      <w:r w:rsidR="00964A1D" w:rsidRPr="00E10688">
        <w:t>NotBefore</w:t>
      </w:r>
      <w:proofErr w:type="spellEnd"/>
      <w:r w:rsidR="00964A1D" w:rsidRPr="00DF14D1">
        <w:t>” and “</w:t>
      </w:r>
      <w:proofErr w:type="spellStart"/>
      <w:r w:rsidR="00964A1D" w:rsidRPr="00E10688">
        <w:t>NotOnOrAfter</w:t>
      </w:r>
      <w:proofErr w:type="spellEnd"/>
      <w:r w:rsidR="00964A1D" w:rsidRPr="00DF14D1">
        <w:t>” fields in the SAML token indicates that the token is only valid for a little more than 43 minutes. After that time the application will need to request another token before sending more data.</w:t>
      </w:r>
    </w:p>
    <w:p w14:paraId="21821FDD" w14:textId="4752872F" w:rsidR="00964A1D" w:rsidRPr="00DF14D1" w:rsidRDefault="00964A1D" w:rsidP="00DF14D1">
      <w:pPr>
        <w:pStyle w:val="BodyText"/>
      </w:pPr>
      <w:r w:rsidRPr="00DF14D1">
        <w:t>With the SAML token in hand the Device Observation Reporter can upload the PCD-01 document. The message is encrypted using TLS.</w:t>
      </w:r>
    </w:p>
    <w:p w14:paraId="6C70AE2D" w14:textId="77777777" w:rsidR="00964A1D" w:rsidRPr="00323FDB" w:rsidRDefault="00964A1D" w:rsidP="00964A1D">
      <w:pPr>
        <w:rPr>
          <w:rFonts w:ascii="Courier New" w:hAnsi="Courier New" w:cs="Courier New"/>
          <w:sz w:val="16"/>
          <w:szCs w:val="16"/>
        </w:rPr>
      </w:pPr>
      <w:r w:rsidRPr="00323FDB">
        <w:rPr>
          <w:rFonts w:ascii="Courier New" w:hAnsi="Courier New" w:cs="Courier New"/>
          <w:sz w:val="16"/>
          <w:szCs w:val="16"/>
        </w:rPr>
        <w:t>POST /axis2/services/Exchange HTTP/1.1</w:t>
      </w:r>
    </w:p>
    <w:p w14:paraId="39D6DEE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Content-Type: application/</w:t>
      </w:r>
      <w:proofErr w:type="spellStart"/>
      <w:r w:rsidRPr="00323FDB">
        <w:rPr>
          <w:rFonts w:ascii="Courier New" w:hAnsi="Courier New" w:cs="Courier New"/>
          <w:sz w:val="16"/>
          <w:szCs w:val="16"/>
        </w:rPr>
        <w:t>soap+xml</w:t>
      </w:r>
      <w:proofErr w:type="spellEnd"/>
      <w:r w:rsidRPr="00323FDB">
        <w:rPr>
          <w:rFonts w:ascii="Courier New" w:hAnsi="Courier New" w:cs="Courier New"/>
          <w:sz w:val="16"/>
          <w:szCs w:val="16"/>
        </w:rPr>
        <w:t>; charset=UTF-8; action="urn</w:t>
      </w:r>
      <w:proofErr w:type="gramStart"/>
      <w:r w:rsidRPr="00323FDB">
        <w:rPr>
          <w:rFonts w:ascii="Courier New" w:hAnsi="Courier New" w:cs="Courier New"/>
          <w:sz w:val="16"/>
          <w:szCs w:val="16"/>
        </w:rPr>
        <w:t>:ihe:pcd:2010:CommunicatePCDData</w:t>
      </w:r>
      <w:proofErr w:type="gramEnd"/>
      <w:r w:rsidRPr="00323FDB">
        <w:rPr>
          <w:rFonts w:ascii="Courier New" w:hAnsi="Courier New" w:cs="Courier New"/>
          <w:sz w:val="16"/>
          <w:szCs w:val="16"/>
        </w:rPr>
        <w:t>"</w:t>
      </w:r>
    </w:p>
    <w:p w14:paraId="0331DC6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User-Agent: </w:t>
      </w:r>
      <w:proofErr w:type="spellStart"/>
      <w:r w:rsidRPr="00323FDB">
        <w:rPr>
          <w:rFonts w:ascii="Courier New" w:hAnsi="Courier New" w:cs="Courier New"/>
          <w:sz w:val="16"/>
          <w:szCs w:val="16"/>
        </w:rPr>
        <w:t>Dalvik</w:t>
      </w:r>
      <w:proofErr w:type="spellEnd"/>
      <w:r w:rsidRPr="00323FDB">
        <w:rPr>
          <w:rFonts w:ascii="Courier New" w:hAnsi="Courier New" w:cs="Courier New"/>
          <w:sz w:val="16"/>
          <w:szCs w:val="16"/>
        </w:rPr>
        <w:t>/1.6.0 (Linux; U; Android 4.0.4; Nexus S Build/IMM26)</w:t>
      </w:r>
    </w:p>
    <w:p w14:paraId="2AE1DDE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Host: 192.168.1.3:8443</w:t>
      </w:r>
    </w:p>
    <w:p w14:paraId="360B738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Connection: Keep-Alive</w:t>
      </w:r>
    </w:p>
    <w:p w14:paraId="705C469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Accept-Encoding: </w:t>
      </w:r>
      <w:proofErr w:type="spellStart"/>
      <w:r w:rsidRPr="00323FDB">
        <w:rPr>
          <w:rFonts w:ascii="Courier New" w:hAnsi="Courier New" w:cs="Courier New"/>
          <w:sz w:val="16"/>
          <w:szCs w:val="16"/>
        </w:rPr>
        <w:t>gzip</w:t>
      </w:r>
      <w:proofErr w:type="spellEnd"/>
    </w:p>
    <w:p w14:paraId="1F0C869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Content-Length: 8348</w:t>
      </w:r>
    </w:p>
    <w:p w14:paraId="3E950FC6" w14:textId="77777777" w:rsidR="00964A1D" w:rsidRPr="00323FDB" w:rsidRDefault="00964A1D" w:rsidP="00964A1D">
      <w:pPr>
        <w:spacing w:before="0"/>
        <w:rPr>
          <w:rFonts w:ascii="Courier New" w:hAnsi="Courier New" w:cs="Courier New"/>
          <w:sz w:val="16"/>
          <w:szCs w:val="16"/>
        </w:rPr>
      </w:pPr>
    </w:p>
    <w:p w14:paraId="778AF77E" w14:textId="77777777" w:rsidR="00964A1D" w:rsidRPr="00323FDB" w:rsidRDefault="00964A1D" w:rsidP="00964A1D">
      <w:pPr>
        <w:spacing w:before="0"/>
        <w:rPr>
          <w:rFonts w:ascii="Courier New" w:hAnsi="Courier New" w:cs="Courier New"/>
          <w:sz w:val="16"/>
          <w:szCs w:val="16"/>
        </w:rPr>
      </w:pPr>
      <w:proofErr w:type="gramStart"/>
      <w:r w:rsidRPr="00323FDB">
        <w:rPr>
          <w:rFonts w:ascii="Courier New" w:hAnsi="Courier New" w:cs="Courier New"/>
          <w:sz w:val="16"/>
          <w:szCs w:val="16"/>
        </w:rPr>
        <w:t>&lt;?xml</w:t>
      </w:r>
      <w:proofErr w:type="gramEnd"/>
      <w:r w:rsidRPr="00323FDB">
        <w:rPr>
          <w:rFonts w:ascii="Courier New" w:hAnsi="Courier New" w:cs="Courier New"/>
          <w:sz w:val="16"/>
          <w:szCs w:val="16"/>
        </w:rPr>
        <w:t xml:space="preserve"> version='1.0' encoding='UTF-8'?&gt;&lt;</w:t>
      </w:r>
      <w:proofErr w:type="spellStart"/>
      <w:r w:rsidRPr="00323FDB">
        <w:rPr>
          <w:rFonts w:ascii="Courier New" w:hAnsi="Courier New" w:cs="Courier New"/>
          <w:sz w:val="16"/>
          <w:szCs w:val="16"/>
        </w:rPr>
        <w:t>soapenv:Envelope</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xmlns:soapenv</w:t>
      </w:r>
      <w:proofErr w:type="spellEnd"/>
      <w:r w:rsidRPr="00323FDB">
        <w:rPr>
          <w:rFonts w:ascii="Courier New" w:hAnsi="Courier New" w:cs="Courier New"/>
          <w:sz w:val="16"/>
          <w:szCs w:val="16"/>
        </w:rPr>
        <w:t>="http://www.w3.org/2003/05/soap-envelope"&gt;</w:t>
      </w:r>
    </w:p>
    <w:p w14:paraId="29459170"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xmlns:wsa</w:t>
      </w:r>
      <w:proofErr w:type="spellEnd"/>
      <w:r w:rsidRPr="00323FDB">
        <w:rPr>
          <w:rFonts w:ascii="Courier New" w:hAnsi="Courier New" w:cs="Courier New"/>
          <w:sz w:val="16"/>
          <w:szCs w:val="16"/>
        </w:rPr>
        <w:t>="</w:t>
      </w:r>
      <w:hyperlink r:id="rId98"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6CE9487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 xml:space="preserve">="true" </w:t>
      </w:r>
    </w:p>
    <w:p w14:paraId="4C8E8BD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wsse="</w:t>
      </w:r>
      <w:hyperlink r:id="rId99"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1398C72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wsu="</w:t>
      </w:r>
      <w:hyperlink r:id="rId100"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671CCE2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wsu:Id</w:t>
      </w:r>
      <w:proofErr w:type="spellEnd"/>
      <w:r w:rsidRPr="00323FDB">
        <w:rPr>
          <w:rFonts w:ascii="Courier New" w:hAnsi="Courier New" w:cs="Courier New"/>
          <w:sz w:val="16"/>
          <w:szCs w:val="16"/>
        </w:rPr>
        <w:t>="Timestamp-3"&gt;</w:t>
      </w:r>
    </w:p>
    <w:p w14:paraId="571E783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:Created</w:t>
      </w:r>
      <w:proofErr w:type="spellEnd"/>
      <w:proofErr w:type="gramEnd"/>
      <w:r w:rsidRPr="00323FDB">
        <w:rPr>
          <w:rFonts w:ascii="Courier New" w:hAnsi="Courier New" w:cs="Courier New"/>
          <w:sz w:val="16"/>
          <w:szCs w:val="16"/>
        </w:rPr>
        <w:t>&gt;2013-03-01T16:54:54.336&lt;/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w:t>
      </w:r>
    </w:p>
    <w:p w14:paraId="46F727C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:Expires</w:t>
      </w:r>
      <w:proofErr w:type="spellEnd"/>
      <w:proofErr w:type="gramEnd"/>
      <w:r w:rsidRPr="00323FDB">
        <w:rPr>
          <w:rFonts w:ascii="Courier New" w:hAnsi="Courier New" w:cs="Courier New"/>
          <w:sz w:val="16"/>
          <w:szCs w:val="16"/>
        </w:rPr>
        <w:t>&gt;2013-03-01T16:59:54.336&lt;/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w:t>
      </w:r>
    </w:p>
    <w:p w14:paraId="12BDEDE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&gt;</w:t>
      </w:r>
    </w:p>
    <w:p w14:paraId="1B5CDDB6" w14:textId="140F831C" w:rsidR="00964A1D" w:rsidRPr="00323FDB" w:rsidRDefault="00964A1D" w:rsidP="00964A1D">
      <w:pPr>
        <w:spacing w:before="0"/>
        <w:rPr>
          <w:rFonts w:ascii="Courier New" w:hAnsi="Courier New" w:cs="Courier New"/>
          <w:sz w:val="16"/>
          <w:szCs w:val="16"/>
        </w:rPr>
      </w:pP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 SAML Token goes here --&gt;</w:t>
      </w:r>
    </w:p>
    <w:p w14:paraId="54B24F5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&gt;</w:t>
      </w:r>
    </w:p>
    <w:p w14:paraId="579A3CE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:To</w:t>
      </w:r>
      <w:proofErr w:type="spellEnd"/>
      <w:proofErr w:type="gramEnd"/>
      <w:r w:rsidRPr="00323FDB">
        <w:rPr>
          <w:rFonts w:ascii="Courier New" w:hAnsi="Courier New" w:cs="Courier New"/>
          <w:sz w:val="16"/>
          <w:szCs w:val="16"/>
        </w:rPr>
        <w:t xml:space="preserve"> soapenv:mustUnderstand="true"&gt;</w:t>
      </w:r>
      <w:hyperlink r:id="rId101" w:history="1">
        <w:r w:rsidRPr="00323FDB">
          <w:rPr>
            <w:rStyle w:val="Hyperlink"/>
            <w:rFonts w:ascii="Courier New" w:hAnsi="Courier New" w:cs="Courier New"/>
            <w:sz w:val="16"/>
            <w:szCs w:val="16"/>
          </w:rPr>
          <w:t>https://192.168.1.3:8443/axis2/services/Exchange</w:t>
        </w:r>
      </w:hyperlink>
      <w:r w:rsidRPr="00323FDB">
        <w:rPr>
          <w:rFonts w:ascii="Courier New" w:hAnsi="Courier New" w:cs="Courier New"/>
          <w:sz w:val="16"/>
          <w:szCs w:val="16"/>
        </w:rPr>
        <w:t>&lt;/wsa:To&gt;</w:t>
      </w:r>
    </w:p>
    <w:p w14:paraId="531F5FA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:ReplyTo</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="true"&gt;</w:t>
      </w:r>
    </w:p>
    <w:p w14:paraId="75A48B0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w:t>
      </w:r>
      <w:proofErr w:type="gramStart"/>
      <w:r w:rsidRPr="00323FDB">
        <w:rPr>
          <w:rFonts w:ascii="Courier New" w:hAnsi="Courier New" w:cs="Courier New"/>
          <w:sz w:val="16"/>
          <w:szCs w:val="16"/>
        </w:rPr>
        <w:t>:Address</w:t>
      </w:r>
      <w:proofErr w:type="gramEnd"/>
      <w:r w:rsidRPr="00323FDB">
        <w:rPr>
          <w:rFonts w:ascii="Courier New" w:hAnsi="Courier New" w:cs="Courier New"/>
          <w:sz w:val="16"/>
          <w:szCs w:val="16"/>
        </w:rPr>
        <w:t>&gt;</w:t>
      </w:r>
      <w:hyperlink r:id="rId102" w:history="1">
        <w:r w:rsidRPr="00323FDB">
          <w:rPr>
            <w:rStyle w:val="Hyperlink"/>
            <w:rFonts w:ascii="Courier New" w:hAnsi="Courier New" w:cs="Courier New"/>
            <w:sz w:val="16"/>
            <w:szCs w:val="16"/>
          </w:rPr>
          <w:t>http://schemas.xmlsoap.org/ws/2004/08/addressing/role/anonymous</w:t>
        </w:r>
      </w:hyperlink>
      <w:r w:rsidRPr="00323FDB">
        <w:rPr>
          <w:rFonts w:ascii="Courier New" w:hAnsi="Courier New" w:cs="Courier New"/>
          <w:sz w:val="16"/>
          <w:szCs w:val="16"/>
        </w:rPr>
        <w:t>&lt;/wsa:Address&gt;</w:t>
      </w:r>
    </w:p>
    <w:p w14:paraId="4476D98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:ReplyTo</w:t>
      </w:r>
      <w:proofErr w:type="spellEnd"/>
      <w:proofErr w:type="gramEnd"/>
      <w:r w:rsidRPr="00323FDB">
        <w:rPr>
          <w:rFonts w:ascii="Courier New" w:hAnsi="Courier New" w:cs="Courier New"/>
          <w:sz w:val="16"/>
          <w:szCs w:val="16"/>
        </w:rPr>
        <w:t>&gt;</w:t>
      </w:r>
    </w:p>
    <w:p w14:paraId="1E83A9E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:MessageID</w:t>
      </w:r>
      <w:proofErr w:type="spellEnd"/>
      <w:proofErr w:type="gramEnd"/>
      <w:r w:rsidRPr="00323FDB">
        <w:rPr>
          <w:rFonts w:ascii="Courier New" w:hAnsi="Courier New" w:cs="Courier New"/>
          <w:sz w:val="16"/>
          <w:szCs w:val="16"/>
        </w:rPr>
        <w:t xml:space="preserve"> soapenv:mustUnderstand="true"&gt;urn:uuid:1_1362156894340&lt;/wsa:MessageID&gt;</w:t>
      </w:r>
    </w:p>
    <w:p w14:paraId="3C19833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:Action</w:t>
      </w:r>
      <w:proofErr w:type="spellEnd"/>
      <w:proofErr w:type="gramEnd"/>
      <w:r w:rsidRPr="00323FDB">
        <w:rPr>
          <w:rFonts w:ascii="Courier New" w:hAnsi="Courier New" w:cs="Courier New"/>
          <w:sz w:val="16"/>
          <w:szCs w:val="16"/>
        </w:rPr>
        <w:t xml:space="preserve"> soapenv:mustUnderstand="true"&gt;urn:ihe:pcd:2010:CommunicatePCDData&lt;/wsa:Action&gt;</w:t>
      </w:r>
    </w:p>
    <w:p w14:paraId="39CBCAB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&gt;</w:t>
      </w:r>
    </w:p>
    <w:p w14:paraId="5A2BCFD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soapenv:</w:t>
      </w:r>
      <w:proofErr w:type="gramEnd"/>
      <w:r w:rsidRPr="00323FDB">
        <w:rPr>
          <w:rFonts w:ascii="Courier New" w:hAnsi="Courier New" w:cs="Courier New"/>
          <w:sz w:val="16"/>
          <w:szCs w:val="16"/>
        </w:rPr>
        <w:t>Body</w:t>
      </w:r>
      <w:proofErr w:type="spellEnd"/>
      <w:r w:rsidRPr="00323FDB">
        <w:rPr>
          <w:rFonts w:ascii="Courier New" w:hAnsi="Courier New" w:cs="Courier New"/>
          <w:sz w:val="16"/>
          <w:szCs w:val="16"/>
        </w:rPr>
        <w:t>&gt;</w:t>
      </w:r>
    </w:p>
    <w:p w14:paraId="5DD1B91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lastRenderedPageBreak/>
        <w:t xml:space="preserve">    &lt;</w:t>
      </w:r>
      <w:proofErr w:type="spellStart"/>
      <w:r w:rsidRPr="00323FDB">
        <w:rPr>
          <w:rFonts w:ascii="Courier New" w:hAnsi="Courier New" w:cs="Courier New"/>
          <w:sz w:val="16"/>
          <w:szCs w:val="16"/>
        </w:rPr>
        <w:t>pcd</w:t>
      </w:r>
      <w:proofErr w:type="gramStart"/>
      <w:r w:rsidRPr="00323FDB">
        <w:rPr>
          <w:rFonts w:ascii="Courier New" w:hAnsi="Courier New" w:cs="Courier New"/>
          <w:sz w:val="16"/>
          <w:szCs w:val="16"/>
        </w:rPr>
        <w:t>:CommunicatePCDData</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xmlns:pcd</w:t>
      </w:r>
      <w:proofErr w:type="spellEnd"/>
      <w:r w:rsidRPr="00323FDB">
        <w:rPr>
          <w:rFonts w:ascii="Courier New" w:hAnsi="Courier New" w:cs="Courier New"/>
          <w:sz w:val="16"/>
          <w:szCs w:val="16"/>
        </w:rPr>
        <w:t>="urn:ihe:pcd:dec:2010"&gt;</w:t>
      </w:r>
    </w:p>
    <w:p w14:paraId="51B6412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MSH|^~\&amp;amp</w:t>
      </w:r>
      <w:proofErr w:type="gramStart"/>
      <w:r w:rsidRPr="00323FDB">
        <w:rPr>
          <w:rFonts w:ascii="Courier New" w:hAnsi="Courier New" w:cs="Courier New"/>
          <w:sz w:val="16"/>
          <w:szCs w:val="16"/>
        </w:rPr>
        <w:t>;|</w:t>
      </w:r>
      <w:proofErr w:type="gramEnd"/>
      <w:r w:rsidRPr="00323FDB">
        <w:rPr>
          <w:rFonts w:ascii="Courier New" w:hAnsi="Courier New" w:cs="Courier New"/>
          <w:sz w:val="16"/>
          <w:szCs w:val="16"/>
        </w:rPr>
        <w:t>LNI Example AHD^ECDE3D4E58532D31^EUI-64||||20130301115450.720-0500||ORU^R01^ORU_R01|</w:t>
      </w:r>
    </w:p>
    <w:p w14:paraId="57ED7B6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002013030111545720|P|2.6|||NE|AL|||||IHE PCD ORU-R012006^HL7^2.16.840.1.113883.9.n.m^HL7&amp;#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4CA43E9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PID|||28da0026bc42484^^^&amp;amp</w:t>
      </w:r>
      <w:proofErr w:type="gramStart"/>
      <w:r w:rsidRPr="00323FDB">
        <w:rPr>
          <w:rFonts w:ascii="Courier New" w:hAnsi="Courier New" w:cs="Courier New"/>
          <w:sz w:val="16"/>
          <w:szCs w:val="16"/>
        </w:rPr>
        <w:t>;1.19.6.24.109.42.1.3</w:t>
      </w:r>
      <w:proofErr w:type="gramEnd"/>
      <w:r w:rsidRPr="00323FDB">
        <w:rPr>
          <w:rFonts w:ascii="Courier New" w:hAnsi="Courier New" w:cs="Courier New"/>
          <w:sz w:val="16"/>
          <w:szCs w:val="16"/>
        </w:rPr>
        <w:t>&amp;amp;ISO^PI||Piggy^Sisansarah^L.^^^^L&amp;#xD;</w:t>
      </w:r>
    </w:p>
    <w:p w14:paraId="5402F43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OBR|1|JOXP-PCD^LNI Example AHD^ECDE3D4E58532D31^EUI-64|</w:t>
      </w:r>
    </w:p>
    <w:p w14:paraId="105F9A0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JOXP-PCD^LNI Example AHD^ECDE3D4E58532D31^EUI-64|182777000^monitoring of </w:t>
      </w:r>
      <w:proofErr w:type="spellStart"/>
      <w:r w:rsidRPr="00323FDB">
        <w:rPr>
          <w:rFonts w:ascii="Courier New" w:hAnsi="Courier New" w:cs="Courier New"/>
          <w:sz w:val="16"/>
          <w:szCs w:val="16"/>
        </w:rPr>
        <w:t>patient^SNOMED-CT</w:t>
      </w:r>
      <w:proofErr w:type="spellEnd"/>
      <w:r w:rsidRPr="00323FDB">
        <w:rPr>
          <w:rFonts w:ascii="Courier New" w:hAnsi="Courier New" w:cs="Courier New"/>
          <w:sz w:val="16"/>
          <w:szCs w:val="16"/>
        </w:rPr>
        <w:t>|||</w:t>
      </w:r>
    </w:p>
    <w:p w14:paraId="3EA4D34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20130301115452.000-0500|20130301115455.001-0500&amp;#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544A821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OBX|1||531981^MDC_MOC_VMS_MDS_AHD^MDC|0|||||||X|||||||ECDE3D4E58532D31^^ECDE3D4E58532D31^EUI-64&amp;#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96CAB4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OBX|2|CWE|68218^MDC_ATTR_REG_CERT_DATA_AUTH_BODY^MDC|0.0.0.1|2^auth-body-continua||||||R&amp;#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8F2B7B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OBX|3|ST|532352^MDC_REG_CERT_DATA_CONTINUA_VERSION^MDC|0.0.0.1.1|5.0||||||R&amp;#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27F2F9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OBX|4|NM|532353^MDC_REG_CERT_DATA_CONTINUA_CERT_DEV_LIST^MDC|0.0.0.1.2|4||||||R&amp;#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24527A1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OBX|5|CWE|68218^MDC_ATTR_REG_CERT_DATA_AUTH_BODY^MDC|0.0.0.2|2^auth-body-continua||||||R&amp;#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B22BF5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OBX|6|CWE|532354^MDC_REG_CERT_DATA_CONTINUA_REG_STATUS^MDC|0.0.0.2.1|1^</w:t>
      </w:r>
      <w:proofErr w:type="gramStart"/>
      <w:r w:rsidRPr="00323FDB">
        <w:rPr>
          <w:rFonts w:ascii="Courier New" w:hAnsi="Courier New" w:cs="Courier New"/>
          <w:sz w:val="16"/>
          <w:szCs w:val="16"/>
        </w:rPr>
        <w:t>unregulated(</w:t>
      </w:r>
      <w:proofErr w:type="gramEnd"/>
      <w:r w:rsidRPr="00323FDB">
        <w:rPr>
          <w:rFonts w:ascii="Courier New" w:hAnsi="Courier New" w:cs="Courier New"/>
          <w:sz w:val="16"/>
          <w:szCs w:val="16"/>
        </w:rPr>
        <w:t>0)||||||R&amp;#xD;</w:t>
      </w:r>
    </w:p>
    <w:p w14:paraId="4F123CA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OBX|7|CWE|68218^MDC_ATTR_REG_CERT_DATA_AUTH_BODY^MDC|0.0.0.3|2^auth-body-continua||||||R&amp;#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9AE7FC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OBX|8|CWE|532355^MDC_REG_CERT_DATA_CONTINUA_AHD_CERT_LIST^MDC|0.0.0.3.1|0^observation-upload-soap||||||R&amp;#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669DC3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OBX|9|CWE|68220^MDC_TIME_SYNC_PROTOCOL^MDC|0.0.0.4|532234^MDC_TIME_SYNC_NONE^MDC||||||R&amp;#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26316C9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OBX|10|NM|8221^MDC_TIME_SYNC_ACCURACY^MDC |0.0.0.5|120000000|264339^MDC_DIM_MICRO_SEC^MDC|||||R&amp;#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5120A5F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OBX|11||528391^MDC_DEV_SPEC_PROFILE_BP^MDC|1|||||||X|||||||1234567800112233^^1234567800112233^EUI-64&amp;#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C8ADF6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OBX|12|ST|531970^MDC_ID_MODEL_MANUFACTURER^MDC|1.0.0.1|Lamprey Networks||||||R&amp;#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26A9258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OBX|13|ST|531969^MDC_ID_MODEL_NUMBER^MDC|1.0.0.2|Blood Pressure 1.0.0||||||R&amp;#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421134A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OBX|14|CWE|68218^MDC_ATTR_REG_CERT_DATA_AUTH_BODY^MDC|1.0.0.3|2^auth-body-continua||||||R&amp;#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291E0CF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OBX|15|ST|532352^MDC_REG_CERT_DATA_CONTINUA_VERSION^MDC|1.0.0.3.1|2.0||||||R&amp;#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0E423D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OBX|16|NM|532353^MDC_REG_CERT_DATA_CONTINUA_CERT_DEV_LIST^MDC|1.0.0.3.2|24583~8199~16391~7||||||R&amp;#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B3FCD3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OBX|17|CWE|68218^MDC_ATTR_REG_CERT_DATA_AUTH_BODY^MDC|1.0.0.4|2^auth-body-continua||||||R&amp;#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9B0963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OBX|18|CWE|532354^MDC_REG_CERT_DATA_CONTINUA_REG_STATUS^MDC|1.0.0.4.1|1^</w:t>
      </w:r>
      <w:proofErr w:type="gramStart"/>
      <w:r w:rsidRPr="00323FDB">
        <w:rPr>
          <w:rFonts w:ascii="Courier New" w:hAnsi="Courier New" w:cs="Courier New"/>
          <w:sz w:val="16"/>
          <w:szCs w:val="16"/>
        </w:rPr>
        <w:t>unregulated(</w:t>
      </w:r>
      <w:proofErr w:type="gramEnd"/>
      <w:r w:rsidRPr="00323FDB">
        <w:rPr>
          <w:rFonts w:ascii="Courier New" w:hAnsi="Courier New" w:cs="Courier New"/>
          <w:sz w:val="16"/>
          <w:szCs w:val="16"/>
        </w:rPr>
        <w:t>0)||||||R&amp;#xD;</w:t>
      </w:r>
    </w:p>
    <w:p w14:paraId="367F9C1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OBX|19|CWE|68219^MDC_TIME_CAP_STATE^MDC|1.0.0.5|1^mds-time-capab-real-time-</w:t>
      </w:r>
      <w:proofErr w:type="gramStart"/>
      <w:r w:rsidRPr="00323FDB">
        <w:rPr>
          <w:rFonts w:ascii="Courier New" w:hAnsi="Courier New" w:cs="Courier New"/>
          <w:sz w:val="16"/>
          <w:szCs w:val="16"/>
        </w:rPr>
        <w:t>clock(</w:t>
      </w:r>
      <w:proofErr w:type="gramEnd"/>
      <w:r w:rsidRPr="00323FDB">
        <w:rPr>
          <w:rFonts w:ascii="Courier New" w:hAnsi="Courier New" w:cs="Courier New"/>
          <w:sz w:val="16"/>
          <w:szCs w:val="16"/>
        </w:rPr>
        <w:t>0)||||||R&amp;#xD;</w:t>
      </w:r>
    </w:p>
    <w:p w14:paraId="5894E01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OBX|20|CWE|68220^MDC_TIME_SYNC_PROTOCOL^MDC|1.0.0.6|532224^MDC_TIME_SYNC_NONE^MDC||||||R&amp;#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265F79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OBX|21|DTM|67975^MDC_ATTR_TIME_ABS^MDC|1.0.0.7|20130301115423.00||||||R|||20130301115450.733-0500&amp;#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7CD789B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OBX|22||150020^MDC_PRESS_BLD_NONINV^MDC|1.0.1|||||||X|||20130301115452.733-0500&amp;#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73CBC823"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OBX|23|NM|150021^MDC_PRESS_BLD_NONINV_SYS^MDC|1.0.1.1|105|266016^MDC_DIM_MMHG^MDC|||||R&amp;#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BC9D4A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OBX|24|NM|150022^MDC_PRESS_BLD_NONINV_DIA^MDC|1.0.1.2|70|266016^MDC_DIM_MMHG^MDC|||||R&amp;#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38EF36A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OBX|25|NM|150023^MDC_PRESS_BLD_NONINV_MEAN^MDC|1.0.1.3|81.7|266016^MDC_DIM_MMHG^MDC|||||R&amp;#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C114D0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OBX|26|NM|149546^MDC_PULS_RATE_NON_INV^MDC|1.0.0.8|80|264864^MDC_DIM_BEAT_PER_MIN^MDC|||||R|||20130301115453.733-0500&amp;#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EC42E7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pcd</w:t>
      </w:r>
      <w:proofErr w:type="gramStart"/>
      <w:r w:rsidRPr="00323FDB">
        <w:rPr>
          <w:rFonts w:ascii="Courier New" w:hAnsi="Courier New" w:cs="Courier New"/>
          <w:sz w:val="16"/>
          <w:szCs w:val="16"/>
        </w:rPr>
        <w:t>:CommunicatePCDData</w:t>
      </w:r>
      <w:proofErr w:type="spellEnd"/>
      <w:proofErr w:type="gramEnd"/>
      <w:r w:rsidRPr="00323FDB">
        <w:rPr>
          <w:rFonts w:ascii="Courier New" w:hAnsi="Courier New" w:cs="Courier New"/>
          <w:sz w:val="16"/>
          <w:szCs w:val="16"/>
        </w:rPr>
        <w:t>&gt;</w:t>
      </w:r>
    </w:p>
    <w:p w14:paraId="5737D59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:Body</w:t>
      </w:r>
      <w:proofErr w:type="spellEnd"/>
      <w:proofErr w:type="gramEnd"/>
      <w:r w:rsidRPr="00323FDB">
        <w:rPr>
          <w:rFonts w:ascii="Courier New" w:hAnsi="Courier New" w:cs="Courier New"/>
          <w:sz w:val="16"/>
          <w:szCs w:val="16"/>
        </w:rPr>
        <w:t>&gt;</w:t>
      </w:r>
    </w:p>
    <w:p w14:paraId="140AB2F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:Envelope</w:t>
      </w:r>
      <w:proofErr w:type="spellEnd"/>
      <w:proofErr w:type="gramEnd"/>
      <w:r w:rsidRPr="00323FDB">
        <w:rPr>
          <w:rFonts w:ascii="Courier New" w:hAnsi="Courier New" w:cs="Courier New"/>
          <w:sz w:val="16"/>
          <w:szCs w:val="16"/>
        </w:rPr>
        <w:t>&gt;</w:t>
      </w:r>
    </w:p>
    <w:p w14:paraId="105D1732" w14:textId="3DB6C03E" w:rsidR="00964A1D" w:rsidRPr="00DF14D1" w:rsidRDefault="00964A1D" w:rsidP="00DF14D1">
      <w:pPr>
        <w:pStyle w:val="BodyText"/>
      </w:pPr>
      <w:r w:rsidRPr="00DF14D1">
        <w:t>For brevity, the SAML token is not re-printed but its location in the &lt;</w:t>
      </w:r>
      <w:proofErr w:type="spellStart"/>
      <w:r w:rsidRPr="00DF14D1">
        <w:t>wsse</w:t>
      </w:r>
      <w:proofErr w:type="gramStart"/>
      <w:r w:rsidRPr="00DF14D1">
        <w:t>:Security</w:t>
      </w:r>
      <w:proofErr w:type="spellEnd"/>
      <w:proofErr w:type="gramEnd"/>
      <w:r w:rsidRPr="00DF14D1">
        <w:t>&gt; header is indicated. The SOAP action “</w:t>
      </w:r>
      <w:proofErr w:type="spellStart"/>
      <w:r w:rsidRPr="00DF14D1">
        <w:t>CommunicatePCDData</w:t>
      </w:r>
      <w:proofErr w:type="spellEnd"/>
      <w:r w:rsidRPr="00DF14D1">
        <w:t>” is present in the WS-addressing action element. Note that both the WS-Trust request and the PCD-01 upload have a time-security element. This element requires that the requests arrive at the server within a five minute window (based on UTC time). A clock skew between the client and server would be enough to cause the request to be rejected even if it were sent in a timely manner.</w:t>
      </w:r>
    </w:p>
    <w:p w14:paraId="61BF4B9D" w14:textId="13897331" w:rsidR="00BD6716" w:rsidRPr="00DF14D1" w:rsidRDefault="00964A1D" w:rsidP="00DF14D1">
      <w:pPr>
        <w:pStyle w:val="BodyText"/>
      </w:pPr>
      <w:r w:rsidRPr="00DF14D1">
        <w:t>The Device Observation Consumer then sends the response.</w:t>
      </w:r>
    </w:p>
    <w:p w14:paraId="1DB95FD6" w14:textId="77777777" w:rsidR="00964A1D" w:rsidRPr="00323FDB" w:rsidRDefault="00964A1D" w:rsidP="00964A1D">
      <w:pPr>
        <w:spacing w:before="0"/>
        <w:rPr>
          <w:rFonts w:ascii="Courier New" w:hAnsi="Courier New" w:cs="Courier New"/>
          <w:sz w:val="16"/>
          <w:szCs w:val="16"/>
        </w:rPr>
      </w:pPr>
    </w:p>
    <w:p w14:paraId="78663F0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HTTP/1.1 200 OK</w:t>
      </w:r>
    </w:p>
    <w:p w14:paraId="058C2A7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Server: Apache-Coyote/1.1</w:t>
      </w:r>
    </w:p>
    <w:p w14:paraId="6D45B8B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Content-Type: application/soap+xml</w:t>
      </w:r>
      <w:proofErr w:type="gramStart"/>
      <w:r w:rsidRPr="00323FDB">
        <w:rPr>
          <w:rFonts w:ascii="Courier New" w:hAnsi="Courier New" w:cs="Courier New"/>
          <w:sz w:val="16"/>
          <w:szCs w:val="16"/>
        </w:rPr>
        <w:t>;action</w:t>
      </w:r>
      <w:proofErr w:type="gramEnd"/>
      <w:r w:rsidRPr="00323FDB">
        <w:rPr>
          <w:rFonts w:ascii="Courier New" w:hAnsi="Courier New" w:cs="Courier New"/>
          <w:sz w:val="16"/>
          <w:szCs w:val="16"/>
        </w:rPr>
        <w:t>="urn:ihe:pcd:2010:CommunicatePCDDataResponse";charset=UTF-8</w:t>
      </w:r>
    </w:p>
    <w:p w14:paraId="26CC727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Transfer-Encoding: chunked</w:t>
      </w:r>
    </w:p>
    <w:p w14:paraId="0C50106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Date: Fri, 01 Mar 2013 16:54:41 GMT</w:t>
      </w:r>
    </w:p>
    <w:p w14:paraId="76912836" w14:textId="77777777" w:rsidR="00964A1D" w:rsidRPr="00323FDB" w:rsidRDefault="00964A1D" w:rsidP="00964A1D">
      <w:pPr>
        <w:spacing w:before="0"/>
        <w:rPr>
          <w:rFonts w:ascii="Courier New" w:hAnsi="Courier New" w:cs="Courier New"/>
          <w:sz w:val="16"/>
          <w:szCs w:val="16"/>
        </w:rPr>
      </w:pPr>
    </w:p>
    <w:p w14:paraId="39C08AB1" w14:textId="77777777" w:rsidR="00964A1D" w:rsidRPr="00323FDB" w:rsidRDefault="00964A1D" w:rsidP="00964A1D">
      <w:pPr>
        <w:spacing w:before="0"/>
        <w:rPr>
          <w:rFonts w:ascii="Courier New" w:hAnsi="Courier New" w:cs="Courier New"/>
          <w:sz w:val="16"/>
          <w:szCs w:val="16"/>
        </w:rPr>
      </w:pPr>
      <w:proofErr w:type="gramStart"/>
      <w:r w:rsidRPr="00323FDB">
        <w:rPr>
          <w:rFonts w:ascii="Courier New" w:hAnsi="Courier New" w:cs="Courier New"/>
          <w:sz w:val="16"/>
          <w:szCs w:val="16"/>
        </w:rPr>
        <w:t>&lt;?xml</w:t>
      </w:r>
      <w:proofErr w:type="gramEnd"/>
      <w:r w:rsidRPr="00323FDB">
        <w:rPr>
          <w:rFonts w:ascii="Courier New" w:hAnsi="Courier New" w:cs="Courier New"/>
          <w:sz w:val="16"/>
          <w:szCs w:val="16"/>
        </w:rPr>
        <w:t xml:space="preserve"> version='1.0' encoding='UTF-8'?&gt;</w:t>
      </w:r>
    </w:p>
    <w:p w14:paraId="2A95718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lastRenderedPageBreak/>
        <w:t>&lt;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:Envelope</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xmlns:soapenv</w:t>
      </w:r>
      <w:proofErr w:type="spellEnd"/>
      <w:r w:rsidRPr="00323FDB">
        <w:rPr>
          <w:rFonts w:ascii="Courier New" w:hAnsi="Courier New" w:cs="Courier New"/>
          <w:sz w:val="16"/>
          <w:szCs w:val="16"/>
        </w:rPr>
        <w:t>="</w:t>
      </w:r>
      <w:hyperlink r:id="rId103"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42304D7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xmlns:wsa</w:t>
      </w:r>
      <w:proofErr w:type="spellEnd"/>
      <w:r w:rsidRPr="00323FDB">
        <w:rPr>
          <w:rFonts w:ascii="Courier New" w:hAnsi="Courier New" w:cs="Courier New"/>
          <w:sz w:val="16"/>
          <w:szCs w:val="16"/>
        </w:rPr>
        <w:t>="</w:t>
      </w:r>
      <w:hyperlink r:id="rId104"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52187B6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 xml:space="preserve"> </w:t>
      </w:r>
    </w:p>
    <w:p w14:paraId="1043594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wsse="</w:t>
      </w:r>
      <w:hyperlink r:id="rId105"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02C5462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wsu="</w:t>
      </w:r>
      <w:hyperlink r:id="rId106"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 xml:space="preserve">" </w:t>
      </w:r>
    </w:p>
    <w:p w14:paraId="6521DB1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soapenv:</w:t>
      </w:r>
      <w:proofErr w:type="gramEnd"/>
      <w:r w:rsidRPr="00323FDB">
        <w:rPr>
          <w:rFonts w:ascii="Courier New" w:hAnsi="Courier New" w:cs="Courier New"/>
          <w:sz w:val="16"/>
          <w:szCs w:val="16"/>
        </w:rPr>
        <w:t>mustUnderstand</w:t>
      </w:r>
      <w:proofErr w:type="spellEnd"/>
      <w:r w:rsidRPr="00323FDB">
        <w:rPr>
          <w:rFonts w:ascii="Courier New" w:hAnsi="Courier New" w:cs="Courier New"/>
          <w:sz w:val="16"/>
          <w:szCs w:val="16"/>
        </w:rPr>
        <w:t>="true"&gt;</w:t>
      </w:r>
    </w:p>
    <w:p w14:paraId="5EDF5B7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wsu:Id</w:t>
      </w:r>
      <w:proofErr w:type="spellEnd"/>
      <w:r w:rsidRPr="00323FDB">
        <w:rPr>
          <w:rFonts w:ascii="Courier New" w:hAnsi="Courier New" w:cs="Courier New"/>
          <w:sz w:val="16"/>
          <w:szCs w:val="16"/>
        </w:rPr>
        <w:t>="TS-14"&gt;</w:t>
      </w:r>
    </w:p>
    <w:p w14:paraId="39C5186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:Created</w:t>
      </w:r>
      <w:proofErr w:type="spellEnd"/>
      <w:proofErr w:type="gramEnd"/>
      <w:r w:rsidRPr="00323FDB">
        <w:rPr>
          <w:rFonts w:ascii="Courier New" w:hAnsi="Courier New" w:cs="Courier New"/>
          <w:sz w:val="16"/>
          <w:szCs w:val="16"/>
        </w:rPr>
        <w:t>&gt;2013-03-01T16:54:41.458Z&lt;/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w:t>
      </w:r>
    </w:p>
    <w:p w14:paraId="59472E3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:Expires</w:t>
      </w:r>
      <w:proofErr w:type="spellEnd"/>
      <w:proofErr w:type="gramEnd"/>
      <w:r w:rsidRPr="00323FDB">
        <w:rPr>
          <w:rFonts w:ascii="Courier New" w:hAnsi="Courier New" w:cs="Courier New"/>
          <w:sz w:val="16"/>
          <w:szCs w:val="16"/>
        </w:rPr>
        <w:t>&gt;2013-03-01T16:59:41.458Z&lt;/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w:t>
      </w:r>
    </w:p>
    <w:p w14:paraId="1AC5EB2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&gt;</w:t>
      </w:r>
    </w:p>
    <w:p w14:paraId="35DAD67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&gt;</w:t>
      </w:r>
    </w:p>
    <w:p w14:paraId="2763506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:Action</w:t>
      </w:r>
      <w:proofErr w:type="spellEnd"/>
      <w:proofErr w:type="gramEnd"/>
      <w:r w:rsidRPr="00323FDB">
        <w:rPr>
          <w:rFonts w:ascii="Courier New" w:hAnsi="Courier New" w:cs="Courier New"/>
          <w:sz w:val="16"/>
          <w:szCs w:val="16"/>
        </w:rPr>
        <w:t xml:space="preserve"> soapenv:mustUnderstand="true"&gt;urn:ihe:pcd:2010:CommunicatePCDDataResponse&lt;/wsa:Action&gt;</w:t>
      </w:r>
    </w:p>
    <w:p w14:paraId="281054D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:RelatesTo</w:t>
      </w:r>
      <w:proofErr w:type="spellEnd"/>
      <w:proofErr w:type="gramEnd"/>
      <w:r w:rsidRPr="00323FDB">
        <w:rPr>
          <w:rFonts w:ascii="Courier New" w:hAnsi="Courier New" w:cs="Courier New"/>
          <w:sz w:val="16"/>
          <w:szCs w:val="16"/>
        </w:rPr>
        <w:t xml:space="preserve"> soapenv:mustUnderstand="true"&gt;urn:uuid:1_1362156894340&lt;/wsa:RelatesTo&gt;</w:t>
      </w:r>
    </w:p>
    <w:p w14:paraId="1593724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&gt;</w:t>
      </w:r>
    </w:p>
    <w:p w14:paraId="5493F42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soapenv:</w:t>
      </w:r>
      <w:proofErr w:type="gramEnd"/>
      <w:r w:rsidRPr="00323FDB">
        <w:rPr>
          <w:rFonts w:ascii="Courier New" w:hAnsi="Courier New" w:cs="Courier New"/>
          <w:sz w:val="16"/>
          <w:szCs w:val="16"/>
        </w:rPr>
        <w:t>Body</w:t>
      </w:r>
      <w:proofErr w:type="spellEnd"/>
      <w:r w:rsidRPr="00323FDB">
        <w:rPr>
          <w:rFonts w:ascii="Courier New" w:hAnsi="Courier New" w:cs="Courier New"/>
          <w:sz w:val="16"/>
          <w:szCs w:val="16"/>
        </w:rPr>
        <w:t>&gt;</w:t>
      </w:r>
    </w:p>
    <w:p w14:paraId="4B0A0DE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pcd</w:t>
      </w:r>
      <w:proofErr w:type="gramStart"/>
      <w:r w:rsidRPr="00323FDB">
        <w:rPr>
          <w:rFonts w:ascii="Courier New" w:hAnsi="Courier New" w:cs="Courier New"/>
          <w:sz w:val="16"/>
          <w:szCs w:val="16"/>
        </w:rPr>
        <w:t>:CommunicatePCDDataResponse</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xmlns:pcd</w:t>
      </w:r>
      <w:proofErr w:type="spellEnd"/>
      <w:r w:rsidRPr="00323FDB">
        <w:rPr>
          <w:rFonts w:ascii="Courier New" w:hAnsi="Courier New" w:cs="Courier New"/>
          <w:sz w:val="16"/>
          <w:szCs w:val="16"/>
        </w:rPr>
        <w:t>="urn:ihe:pcd:dec:2010"&gt;</w:t>
      </w:r>
    </w:p>
    <w:p w14:paraId="5BC518C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MSH|^~\&amp;amp</w:t>
      </w:r>
      <w:proofErr w:type="gramStart"/>
      <w:r w:rsidRPr="00323FDB">
        <w:rPr>
          <w:rFonts w:ascii="Courier New" w:hAnsi="Courier New" w:cs="Courier New"/>
          <w:sz w:val="16"/>
          <w:szCs w:val="16"/>
        </w:rPr>
        <w:t>;|</w:t>
      </w:r>
      <w:proofErr w:type="gramEnd"/>
      <w:r w:rsidRPr="00323FDB">
        <w:rPr>
          <w:rFonts w:ascii="Courier New" w:hAnsi="Courier New" w:cs="Courier New"/>
          <w:sz w:val="16"/>
          <w:szCs w:val="16"/>
        </w:rPr>
        <w:t>LNI^d0bed0bed0beabee^EUI-64||||20130301115441.444-0500||ACK^R01^ACK|</w:t>
      </w:r>
    </w:p>
    <w:p w14:paraId="3355A3A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00120130301115453695|P|2.6|||NE|AL|||||IHE PCD ORU-R012006^HL7^2.16.840.1.113883.9.n.m^HL7&amp;#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77731693"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MSA|AA|00120130301115453695&amp;#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1536035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ERR|||0^Message_accepted^HL7|I||||</w:t>
      </w:r>
      <w:proofErr w:type="spellStart"/>
      <w:r w:rsidRPr="00323FDB">
        <w:rPr>
          <w:rFonts w:ascii="Courier New" w:hAnsi="Courier New" w:cs="Courier New"/>
          <w:sz w:val="16"/>
          <w:szCs w:val="16"/>
        </w:rPr>
        <w:t>PcdToPHMR</w:t>
      </w:r>
      <w:proofErr w:type="spellEnd"/>
      <w:r w:rsidRPr="00323FDB">
        <w:rPr>
          <w:rFonts w:ascii="Courier New" w:hAnsi="Courier New" w:cs="Courier New"/>
          <w:sz w:val="16"/>
          <w:szCs w:val="16"/>
        </w:rPr>
        <w:t>: XDS Send was successful. Response: null&amp;#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542BA0E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pcd</w:t>
      </w:r>
      <w:proofErr w:type="gramStart"/>
      <w:r w:rsidRPr="00323FDB">
        <w:rPr>
          <w:rFonts w:ascii="Courier New" w:hAnsi="Courier New" w:cs="Courier New"/>
          <w:sz w:val="16"/>
          <w:szCs w:val="16"/>
        </w:rPr>
        <w:t>:CommunicatePCDDataResponse</w:t>
      </w:r>
      <w:proofErr w:type="spellEnd"/>
      <w:proofErr w:type="gramEnd"/>
      <w:r w:rsidRPr="00323FDB">
        <w:rPr>
          <w:rFonts w:ascii="Courier New" w:hAnsi="Courier New" w:cs="Courier New"/>
          <w:sz w:val="16"/>
          <w:szCs w:val="16"/>
        </w:rPr>
        <w:t>&gt;</w:t>
      </w:r>
    </w:p>
    <w:p w14:paraId="28C9D9B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:Body</w:t>
      </w:r>
      <w:proofErr w:type="spellEnd"/>
      <w:proofErr w:type="gramEnd"/>
      <w:r w:rsidRPr="00323FDB">
        <w:rPr>
          <w:rFonts w:ascii="Courier New" w:hAnsi="Courier New" w:cs="Courier New"/>
          <w:sz w:val="16"/>
          <w:szCs w:val="16"/>
        </w:rPr>
        <w:t>&gt;</w:t>
      </w:r>
    </w:p>
    <w:p w14:paraId="62B2736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:Envelope</w:t>
      </w:r>
      <w:proofErr w:type="spellEnd"/>
      <w:proofErr w:type="gramEnd"/>
      <w:r w:rsidRPr="00323FDB">
        <w:rPr>
          <w:rFonts w:ascii="Courier New" w:hAnsi="Courier New" w:cs="Courier New"/>
          <w:sz w:val="16"/>
          <w:szCs w:val="16"/>
        </w:rPr>
        <w:t>&gt;</w:t>
      </w:r>
    </w:p>
    <w:p w14:paraId="77AC4DFD" w14:textId="5507EA67" w:rsidR="00BD6716" w:rsidRPr="00DF14D1" w:rsidRDefault="00964A1D" w:rsidP="00DF14D1">
      <w:pPr>
        <w:pStyle w:val="BodyText"/>
      </w:pPr>
      <w:r w:rsidRPr="00DF14D1">
        <w:t>The PCD-01 response message indicates success and the ERR segment indicates that the message was successfully converted to a PHMR and sent to its configured destination.</w:t>
      </w:r>
    </w:p>
    <w:p w14:paraId="186D89E7" w14:textId="77777777" w:rsidR="00BD6716" w:rsidRPr="00DF14D1" w:rsidRDefault="00BD6716" w:rsidP="00DF14D1">
      <w:pPr>
        <w:pStyle w:val="BodyText"/>
      </w:pPr>
    </w:p>
    <w:p w14:paraId="441935C4" w14:textId="77777777" w:rsidR="00EA4EA1" w:rsidRPr="00323FDB" w:rsidRDefault="00EA4EA1" w:rsidP="00EA4EA1">
      <w:pPr>
        <w:pStyle w:val="AppendixHeading1"/>
        <w:rPr>
          <w:noProof w:val="0"/>
        </w:rPr>
      </w:pPr>
      <w:bookmarkStart w:id="1118" w:name="_Toc424048833"/>
      <w:r w:rsidRPr="00323FDB">
        <w:rPr>
          <w:noProof w:val="0"/>
        </w:rPr>
        <w:t xml:space="preserve">Volume </w:t>
      </w:r>
      <w:r w:rsidR="001F2CF8" w:rsidRPr="00323FDB">
        <w:rPr>
          <w:noProof w:val="0"/>
        </w:rPr>
        <w:t>3</w:t>
      </w:r>
      <w:r w:rsidRPr="00323FDB">
        <w:rPr>
          <w:noProof w:val="0"/>
        </w:rPr>
        <w:t xml:space="preserve"> Namespace Additions</w:t>
      </w:r>
      <w:bookmarkEnd w:id="1118"/>
    </w:p>
    <w:p w14:paraId="16306E0E" w14:textId="77777777" w:rsidR="00EA4EA1" w:rsidRPr="00323FDB" w:rsidRDefault="00EA4EA1" w:rsidP="00EA4EA1">
      <w:pPr>
        <w:pStyle w:val="EditorInstructions"/>
      </w:pPr>
      <w:r w:rsidRPr="00323FDB">
        <w:t xml:space="preserve">Add the following terms </w:t>
      </w:r>
      <w:r w:rsidRPr="00323FDB">
        <w:rPr>
          <w:iCs w:val="0"/>
        </w:rPr>
        <w:t>to the IHE Namespace</w:t>
      </w:r>
      <w:r w:rsidRPr="00323FDB">
        <w:t>:</w:t>
      </w:r>
    </w:p>
    <w:p w14:paraId="6034ABC4" w14:textId="6B5BE657" w:rsidR="00CC4EA3" w:rsidRPr="00323FDB" w:rsidRDefault="00853975" w:rsidP="00DF14D1">
      <w:pPr>
        <w:pStyle w:val="BodyText"/>
        <w:keepNext/>
        <w:spacing w:before="240" w:after="60"/>
        <w:outlineLvl w:val="0"/>
        <w:rPr>
          <w:rStyle w:val="DeleteText"/>
          <w:b w:val="0"/>
          <w:strike w:val="0"/>
        </w:rPr>
      </w:pPr>
      <w:r>
        <w:t>NA</w:t>
      </w:r>
    </w:p>
    <w:sectPr w:rsidR="00CC4EA3" w:rsidRPr="00323FDB" w:rsidSect="000807AC">
      <w:headerReference w:type="default" r:id="rId107"/>
      <w:footerReference w:type="even" r:id="rId108"/>
      <w:footerReference w:type="default" r:id="rId109"/>
      <w:footerReference w:type="first" r:id="rId11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8638E" w14:textId="77777777" w:rsidR="000C0A23" w:rsidRDefault="000C0A23">
      <w:r>
        <w:separator/>
      </w:r>
    </w:p>
    <w:p w14:paraId="14100BB1" w14:textId="77777777" w:rsidR="000C0A23" w:rsidRDefault="000C0A23"/>
    <w:p w14:paraId="469D3541" w14:textId="77777777" w:rsidR="000C0A23" w:rsidRDefault="000C0A23"/>
  </w:endnote>
  <w:endnote w:type="continuationSeparator" w:id="0">
    <w:p w14:paraId="5ABC9B42" w14:textId="77777777" w:rsidR="000C0A23" w:rsidRDefault="000C0A23">
      <w:r>
        <w:continuationSeparator/>
      </w:r>
    </w:p>
    <w:p w14:paraId="109D15F6" w14:textId="77777777" w:rsidR="000C0A23" w:rsidRDefault="000C0A23"/>
    <w:p w14:paraId="75602FD1" w14:textId="77777777" w:rsidR="000C0A23" w:rsidRDefault="000C0A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4B595" w14:textId="77777777" w:rsidR="004E3754" w:rsidRDefault="004E37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46F86A" w14:textId="77777777" w:rsidR="004E3754" w:rsidRDefault="004E3754">
    <w:pPr>
      <w:pStyle w:val="Footer"/>
    </w:pPr>
  </w:p>
  <w:p w14:paraId="373E3B5E" w14:textId="77777777" w:rsidR="004E3754" w:rsidRDefault="004E3754"/>
  <w:p w14:paraId="57CF3340" w14:textId="77777777" w:rsidR="004E3754" w:rsidRDefault="004E375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363D0" w14:textId="77777777" w:rsidR="004E3754" w:rsidRDefault="004E3754">
    <w:pPr>
      <w:pStyle w:val="Footer"/>
      <w:ind w:right="360"/>
    </w:pPr>
    <w:r>
      <w:t>__________________________________________________________________________</w:t>
    </w:r>
  </w:p>
  <w:p w14:paraId="25391FFF" w14:textId="05CC15F6" w:rsidR="004E3754" w:rsidRDefault="004E3754" w:rsidP="00597DB2">
    <w:pPr>
      <w:pStyle w:val="Footer"/>
      <w:ind w:right="360"/>
      <w:rPr>
        <w:sz w:val="20"/>
      </w:rPr>
    </w:pPr>
    <w:bookmarkStart w:id="1119" w:name="_Toc473170355"/>
    <w:r>
      <w:rPr>
        <w:sz w:val="20"/>
      </w:rPr>
      <w:t xml:space="preserve">Rev. 1.0 – 2015-06-01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B6927">
      <w:rPr>
        <w:rStyle w:val="PageNumber"/>
        <w:noProof/>
        <w:sz w:val="20"/>
      </w:rPr>
      <w:t>7</w:t>
    </w:r>
    <w:r w:rsidRPr="00597DB2">
      <w:rPr>
        <w:rStyle w:val="PageNumber"/>
        <w:sz w:val="20"/>
      </w:rPr>
      <w:fldChar w:fldCharType="end"/>
    </w:r>
    <w:r>
      <w:rPr>
        <w:sz w:val="20"/>
      </w:rPr>
      <w:tab/>
      <w:t xml:space="preserve">                       Copyright © 2015: IHE International, Inc.</w:t>
    </w:r>
    <w:bookmarkEnd w:id="1119"/>
  </w:p>
  <w:p w14:paraId="5EC791DF" w14:textId="316B582D" w:rsidR="004E3754" w:rsidRDefault="004E3754" w:rsidP="00E10688">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96E5C" w14:textId="7E227476" w:rsidR="004E3754" w:rsidRDefault="004E3754">
    <w:pPr>
      <w:pStyle w:val="Footer"/>
      <w:jc w:val="center"/>
    </w:pPr>
    <w:r>
      <w:rPr>
        <w:sz w:val="20"/>
      </w:rP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46B4A" w14:textId="77777777" w:rsidR="000C0A23" w:rsidRDefault="000C0A23">
      <w:r>
        <w:separator/>
      </w:r>
    </w:p>
    <w:p w14:paraId="4164B38D" w14:textId="77777777" w:rsidR="000C0A23" w:rsidRDefault="000C0A23"/>
    <w:p w14:paraId="4F48EE82" w14:textId="77777777" w:rsidR="000C0A23" w:rsidRDefault="000C0A23"/>
  </w:footnote>
  <w:footnote w:type="continuationSeparator" w:id="0">
    <w:p w14:paraId="6C457E45" w14:textId="77777777" w:rsidR="000C0A23" w:rsidRDefault="000C0A23">
      <w:r>
        <w:continuationSeparator/>
      </w:r>
    </w:p>
    <w:p w14:paraId="4109FD6D" w14:textId="77777777" w:rsidR="000C0A23" w:rsidRDefault="000C0A23"/>
    <w:p w14:paraId="374C08DA" w14:textId="77777777" w:rsidR="000C0A23" w:rsidRDefault="000C0A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C4DD2" w14:textId="1A3C50C3" w:rsidR="004E3754" w:rsidRDefault="004E3754">
    <w:pPr>
      <w:pStyle w:val="Header"/>
    </w:pPr>
    <w:r>
      <w:t xml:space="preserve">IHE PCC Technical Framework Supplement –Remote Patient Monitoring (RPM) </w:t>
    </w:r>
    <w:r>
      <w:br/>
      <w:t>______________________________________________________________________________</w:t>
    </w:r>
  </w:p>
  <w:p w14:paraId="3ACB1BD1" w14:textId="77777777" w:rsidR="004E3754" w:rsidRDefault="004E37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BD35F8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053E3"/>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D21BB"/>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77EA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D14A1"/>
    <w:multiLevelType w:val="hybridMultilevel"/>
    <w:tmpl w:val="3DAE8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0C3179"/>
    <w:multiLevelType w:val="hybridMultilevel"/>
    <w:tmpl w:val="58F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C3A55"/>
    <w:multiLevelType w:val="multilevel"/>
    <w:tmpl w:val="7B943E18"/>
    <w:numStyleLink w:val="Constraints"/>
  </w:abstractNum>
  <w:abstractNum w:abstractNumId="18" w15:restartNumberingAfterBreak="0">
    <w:nsid w:val="456C7311"/>
    <w:multiLevelType w:val="hybridMultilevel"/>
    <w:tmpl w:val="2F82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8D7051"/>
    <w:multiLevelType w:val="hybridMultilevel"/>
    <w:tmpl w:val="4A74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025E5F"/>
    <w:multiLevelType w:val="multilevel"/>
    <w:tmpl w:val="7B943E18"/>
    <w:numStyleLink w:val="Constraints"/>
  </w:abstractNum>
  <w:abstractNum w:abstractNumId="21"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91F498A"/>
    <w:multiLevelType w:val="hybridMultilevel"/>
    <w:tmpl w:val="E91C9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E90FDC"/>
    <w:multiLevelType w:val="hybridMultilevel"/>
    <w:tmpl w:val="803AA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020BBC"/>
    <w:multiLevelType w:val="hybridMultilevel"/>
    <w:tmpl w:val="AA1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77720FCB"/>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29"/>
  </w:num>
  <w:num w:numId="13">
    <w:abstractNumId w:val="20"/>
  </w:num>
  <w:num w:numId="14">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1"/>
  </w:num>
  <w:num w:numId="16">
    <w:abstractNumId w:val="26"/>
  </w:num>
  <w:num w:numId="17">
    <w:abstractNumId w:val="27"/>
  </w:num>
  <w:num w:numId="18">
    <w:abstractNumId w:val="22"/>
  </w:num>
  <w:num w:numId="19">
    <w:abstractNumId w:val="22"/>
  </w:num>
  <w:num w:numId="20">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9"/>
  </w:num>
  <w:num w:numId="23">
    <w:abstractNumId w:val="15"/>
  </w:num>
  <w:num w:numId="24">
    <w:abstractNumId w:val="18"/>
  </w:num>
  <w:num w:numId="25">
    <w:abstractNumId w:val="14"/>
  </w:num>
  <w:num w:numId="26">
    <w:abstractNumId w:val="23"/>
  </w:num>
  <w:num w:numId="27">
    <w:abstractNumId w:val="24"/>
  </w:num>
  <w:num w:numId="28">
    <w:abstractNumId w:val="12"/>
  </w:num>
  <w:num w:numId="29">
    <w:abstractNumId w:val="16"/>
  </w:num>
  <w:num w:numId="30">
    <w:abstractNumId w:val="25"/>
  </w:num>
  <w:num w:numId="31">
    <w:abstractNumId w:val="11"/>
  </w:num>
  <w:num w:numId="32">
    <w:abstractNumId w:val="27"/>
  </w:num>
  <w:num w:numId="33">
    <w:abstractNumId w:val="27"/>
  </w:num>
  <w:num w:numId="34">
    <w:abstractNumId w:val="28"/>
  </w:num>
  <w:num w:numId="35">
    <w:abstractNumId w:val="27"/>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27"/>
  </w:num>
  <w:num w:numId="42">
    <w:abstractNumId w:val="27"/>
  </w:num>
  <w:num w:numId="43">
    <w:abstractNumId w:val="27"/>
  </w:num>
  <w:num w:numId="44">
    <w:abstractNumId w:val="27"/>
  </w:num>
  <w:num w:numId="45">
    <w:abstractNumId w:val="27"/>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mm">
    <w15:presenceInfo w15:providerId="None" w15:userId="sm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0639E"/>
    <w:rsid w:val="00010CA0"/>
    <w:rsid w:val="000121FB"/>
    <w:rsid w:val="000125FF"/>
    <w:rsid w:val="000168D0"/>
    <w:rsid w:val="00017E09"/>
    <w:rsid w:val="00023F9D"/>
    <w:rsid w:val="00024BCD"/>
    <w:rsid w:val="00034810"/>
    <w:rsid w:val="00036347"/>
    <w:rsid w:val="0004144C"/>
    <w:rsid w:val="000470A5"/>
    <w:rsid w:val="000514E1"/>
    <w:rsid w:val="0005577A"/>
    <w:rsid w:val="00060D78"/>
    <w:rsid w:val="000622EE"/>
    <w:rsid w:val="00063714"/>
    <w:rsid w:val="000651F7"/>
    <w:rsid w:val="000658A4"/>
    <w:rsid w:val="00070847"/>
    <w:rsid w:val="000717A7"/>
    <w:rsid w:val="00077324"/>
    <w:rsid w:val="00077935"/>
    <w:rsid w:val="00077EA0"/>
    <w:rsid w:val="000807AC"/>
    <w:rsid w:val="00082F2B"/>
    <w:rsid w:val="00087187"/>
    <w:rsid w:val="00094061"/>
    <w:rsid w:val="00094C5F"/>
    <w:rsid w:val="00095DA5"/>
    <w:rsid w:val="000A340C"/>
    <w:rsid w:val="000B30FF"/>
    <w:rsid w:val="000B699D"/>
    <w:rsid w:val="000C099E"/>
    <w:rsid w:val="000C0A23"/>
    <w:rsid w:val="000C3556"/>
    <w:rsid w:val="000C52AF"/>
    <w:rsid w:val="000C5467"/>
    <w:rsid w:val="000D16B6"/>
    <w:rsid w:val="000D2487"/>
    <w:rsid w:val="000D6321"/>
    <w:rsid w:val="000D6F01"/>
    <w:rsid w:val="000D711C"/>
    <w:rsid w:val="000D7A58"/>
    <w:rsid w:val="000E4B55"/>
    <w:rsid w:val="000F13F5"/>
    <w:rsid w:val="000F613A"/>
    <w:rsid w:val="000F6D26"/>
    <w:rsid w:val="00102222"/>
    <w:rsid w:val="00104BE6"/>
    <w:rsid w:val="001055CB"/>
    <w:rsid w:val="001058D0"/>
    <w:rsid w:val="001115F5"/>
    <w:rsid w:val="00111CBC"/>
    <w:rsid w:val="001134EB"/>
    <w:rsid w:val="00114040"/>
    <w:rsid w:val="00114954"/>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0B8"/>
    <w:rsid w:val="00154B7B"/>
    <w:rsid w:val="001558DD"/>
    <w:rsid w:val="001579E7"/>
    <w:rsid w:val="001606A7"/>
    <w:rsid w:val="001622E4"/>
    <w:rsid w:val="0016666C"/>
    <w:rsid w:val="00167B95"/>
    <w:rsid w:val="00167DB7"/>
    <w:rsid w:val="00170ED0"/>
    <w:rsid w:val="0017576F"/>
    <w:rsid w:val="0017698E"/>
    <w:rsid w:val="00186DAB"/>
    <w:rsid w:val="00187E92"/>
    <w:rsid w:val="001946F4"/>
    <w:rsid w:val="0019572F"/>
    <w:rsid w:val="001A02AA"/>
    <w:rsid w:val="001A7247"/>
    <w:rsid w:val="001A7C4C"/>
    <w:rsid w:val="001B2B50"/>
    <w:rsid w:val="001B463C"/>
    <w:rsid w:val="001B5EE1"/>
    <w:rsid w:val="001D0E6D"/>
    <w:rsid w:val="001D1567"/>
    <w:rsid w:val="001D1619"/>
    <w:rsid w:val="001D640F"/>
    <w:rsid w:val="001D6BB3"/>
    <w:rsid w:val="001E206E"/>
    <w:rsid w:val="001E615F"/>
    <w:rsid w:val="001E62C3"/>
    <w:rsid w:val="001F0EBD"/>
    <w:rsid w:val="001F2CF8"/>
    <w:rsid w:val="001F6755"/>
    <w:rsid w:val="001F68C9"/>
    <w:rsid w:val="001F787E"/>
    <w:rsid w:val="001F7A35"/>
    <w:rsid w:val="00202AC6"/>
    <w:rsid w:val="00203D65"/>
    <w:rsid w:val="002040DD"/>
    <w:rsid w:val="0020453A"/>
    <w:rsid w:val="00207571"/>
    <w:rsid w:val="00207816"/>
    <w:rsid w:val="00207868"/>
    <w:rsid w:val="00210FAA"/>
    <w:rsid w:val="002143AB"/>
    <w:rsid w:val="002173E6"/>
    <w:rsid w:val="00221AC2"/>
    <w:rsid w:val="0022215E"/>
    <w:rsid w:val="0022261E"/>
    <w:rsid w:val="0022352C"/>
    <w:rsid w:val="002262D2"/>
    <w:rsid w:val="002322FF"/>
    <w:rsid w:val="00234BE4"/>
    <w:rsid w:val="0023732B"/>
    <w:rsid w:val="00250A37"/>
    <w:rsid w:val="00255462"/>
    <w:rsid w:val="00255821"/>
    <w:rsid w:val="00256665"/>
    <w:rsid w:val="002639EF"/>
    <w:rsid w:val="002670D2"/>
    <w:rsid w:val="0027015F"/>
    <w:rsid w:val="00270EBB"/>
    <w:rsid w:val="002711CC"/>
    <w:rsid w:val="00272440"/>
    <w:rsid w:val="002756A6"/>
    <w:rsid w:val="00277B56"/>
    <w:rsid w:val="00286433"/>
    <w:rsid w:val="0028681B"/>
    <w:rsid w:val="002869E8"/>
    <w:rsid w:val="00291725"/>
    <w:rsid w:val="00293CF1"/>
    <w:rsid w:val="00295CFD"/>
    <w:rsid w:val="002A4C2E"/>
    <w:rsid w:val="002B4844"/>
    <w:rsid w:val="002C1312"/>
    <w:rsid w:val="002C15FE"/>
    <w:rsid w:val="002C5821"/>
    <w:rsid w:val="002C7BBB"/>
    <w:rsid w:val="002D5B69"/>
    <w:rsid w:val="002E2F04"/>
    <w:rsid w:val="002E3105"/>
    <w:rsid w:val="002E4309"/>
    <w:rsid w:val="002F051F"/>
    <w:rsid w:val="002F05E0"/>
    <w:rsid w:val="002F076A"/>
    <w:rsid w:val="0030210D"/>
    <w:rsid w:val="00303E20"/>
    <w:rsid w:val="00316247"/>
    <w:rsid w:val="0032060B"/>
    <w:rsid w:val="00323461"/>
    <w:rsid w:val="00323AC5"/>
    <w:rsid w:val="00323FDB"/>
    <w:rsid w:val="0032600B"/>
    <w:rsid w:val="003349F1"/>
    <w:rsid w:val="00335554"/>
    <w:rsid w:val="003375BB"/>
    <w:rsid w:val="00340176"/>
    <w:rsid w:val="003432DC"/>
    <w:rsid w:val="00346314"/>
    <w:rsid w:val="00346BB8"/>
    <w:rsid w:val="00352784"/>
    <w:rsid w:val="00352896"/>
    <w:rsid w:val="003577C8"/>
    <w:rsid w:val="003579DA"/>
    <w:rsid w:val="003601D3"/>
    <w:rsid w:val="003602DC"/>
    <w:rsid w:val="00361F12"/>
    <w:rsid w:val="00363069"/>
    <w:rsid w:val="003651D9"/>
    <w:rsid w:val="00370B52"/>
    <w:rsid w:val="00374B3E"/>
    <w:rsid w:val="0038391A"/>
    <w:rsid w:val="0038429E"/>
    <w:rsid w:val="003877D0"/>
    <w:rsid w:val="003921A0"/>
    <w:rsid w:val="0039485D"/>
    <w:rsid w:val="003A09FE"/>
    <w:rsid w:val="003A1566"/>
    <w:rsid w:val="003A38BB"/>
    <w:rsid w:val="003B2A2B"/>
    <w:rsid w:val="003B32C6"/>
    <w:rsid w:val="003B3E6A"/>
    <w:rsid w:val="003B40CC"/>
    <w:rsid w:val="003B70A2"/>
    <w:rsid w:val="003C0323"/>
    <w:rsid w:val="003C1ED1"/>
    <w:rsid w:val="003D19E0"/>
    <w:rsid w:val="003D24EE"/>
    <w:rsid w:val="003D5A68"/>
    <w:rsid w:val="003E5C68"/>
    <w:rsid w:val="003F0805"/>
    <w:rsid w:val="003F252B"/>
    <w:rsid w:val="003F3E4A"/>
    <w:rsid w:val="003F7141"/>
    <w:rsid w:val="00400853"/>
    <w:rsid w:val="004046B6"/>
    <w:rsid w:val="004070FB"/>
    <w:rsid w:val="004078C1"/>
    <w:rsid w:val="00410A20"/>
    <w:rsid w:val="00410D6B"/>
    <w:rsid w:val="00412649"/>
    <w:rsid w:val="00412CAF"/>
    <w:rsid w:val="00415432"/>
    <w:rsid w:val="00417A70"/>
    <w:rsid w:val="004225C9"/>
    <w:rsid w:val="0043514A"/>
    <w:rsid w:val="00436599"/>
    <w:rsid w:val="004424C6"/>
    <w:rsid w:val="0044310A"/>
    <w:rsid w:val="004440FA"/>
    <w:rsid w:val="00444100"/>
    <w:rsid w:val="00444CFC"/>
    <w:rsid w:val="00445D2F"/>
    <w:rsid w:val="0044707B"/>
    <w:rsid w:val="00447451"/>
    <w:rsid w:val="00452104"/>
    <w:rsid w:val="00452A51"/>
    <w:rsid w:val="004541CC"/>
    <w:rsid w:val="00457DDC"/>
    <w:rsid w:val="00461A12"/>
    <w:rsid w:val="004651FC"/>
    <w:rsid w:val="00472402"/>
    <w:rsid w:val="004738A0"/>
    <w:rsid w:val="004809A3"/>
    <w:rsid w:val="004818E8"/>
    <w:rsid w:val="00481B22"/>
    <w:rsid w:val="00482DC2"/>
    <w:rsid w:val="00483AF7"/>
    <w:rsid w:val="00484452"/>
    <w:rsid w:val="004845CE"/>
    <w:rsid w:val="0049584E"/>
    <w:rsid w:val="004A20B4"/>
    <w:rsid w:val="004A7D5B"/>
    <w:rsid w:val="004B387F"/>
    <w:rsid w:val="004B4EF3"/>
    <w:rsid w:val="004B576F"/>
    <w:rsid w:val="004B7094"/>
    <w:rsid w:val="004C01D1"/>
    <w:rsid w:val="004C10B4"/>
    <w:rsid w:val="004C187D"/>
    <w:rsid w:val="004C580C"/>
    <w:rsid w:val="004D51DE"/>
    <w:rsid w:val="004D68CC"/>
    <w:rsid w:val="004D69C3"/>
    <w:rsid w:val="004D6C45"/>
    <w:rsid w:val="004E030F"/>
    <w:rsid w:val="004E3754"/>
    <w:rsid w:val="004E7883"/>
    <w:rsid w:val="004F1713"/>
    <w:rsid w:val="004F5211"/>
    <w:rsid w:val="004F7C05"/>
    <w:rsid w:val="00500D6F"/>
    <w:rsid w:val="00503AE1"/>
    <w:rsid w:val="005041D3"/>
    <w:rsid w:val="0050674C"/>
    <w:rsid w:val="00506C22"/>
    <w:rsid w:val="00510062"/>
    <w:rsid w:val="00513057"/>
    <w:rsid w:val="00516D6D"/>
    <w:rsid w:val="00521B35"/>
    <w:rsid w:val="00522681"/>
    <w:rsid w:val="00522F40"/>
    <w:rsid w:val="00523C5F"/>
    <w:rsid w:val="00527A26"/>
    <w:rsid w:val="00530777"/>
    <w:rsid w:val="0053359F"/>
    <w:rsid w:val="005339EE"/>
    <w:rsid w:val="005348F1"/>
    <w:rsid w:val="005360E4"/>
    <w:rsid w:val="00536E49"/>
    <w:rsid w:val="005410F9"/>
    <w:rsid w:val="005416D9"/>
    <w:rsid w:val="00543FFB"/>
    <w:rsid w:val="0054524C"/>
    <w:rsid w:val="00551BE7"/>
    <w:rsid w:val="00556E6C"/>
    <w:rsid w:val="005672A9"/>
    <w:rsid w:val="00570B52"/>
    <w:rsid w:val="00572031"/>
    <w:rsid w:val="00573102"/>
    <w:rsid w:val="00581165"/>
    <w:rsid w:val="00581829"/>
    <w:rsid w:val="00585DA2"/>
    <w:rsid w:val="005942AE"/>
    <w:rsid w:val="00594882"/>
    <w:rsid w:val="00597DB2"/>
    <w:rsid w:val="005A072D"/>
    <w:rsid w:val="005A50E5"/>
    <w:rsid w:val="005A63CE"/>
    <w:rsid w:val="005B3030"/>
    <w:rsid w:val="005B5C92"/>
    <w:rsid w:val="005B72F3"/>
    <w:rsid w:val="005B7BFB"/>
    <w:rsid w:val="005C2DCE"/>
    <w:rsid w:val="005C50BF"/>
    <w:rsid w:val="005C553A"/>
    <w:rsid w:val="005C5E28"/>
    <w:rsid w:val="005D1F91"/>
    <w:rsid w:val="005D4D26"/>
    <w:rsid w:val="005D6104"/>
    <w:rsid w:val="005D6176"/>
    <w:rsid w:val="005D6CCA"/>
    <w:rsid w:val="005E4812"/>
    <w:rsid w:val="005E5181"/>
    <w:rsid w:val="005F2045"/>
    <w:rsid w:val="005F21E7"/>
    <w:rsid w:val="005F3FB5"/>
    <w:rsid w:val="005F4C3E"/>
    <w:rsid w:val="005F541C"/>
    <w:rsid w:val="005F639F"/>
    <w:rsid w:val="005F6ED2"/>
    <w:rsid w:val="006002CB"/>
    <w:rsid w:val="00600EC6"/>
    <w:rsid w:val="006014F8"/>
    <w:rsid w:val="00603ED5"/>
    <w:rsid w:val="00606E77"/>
    <w:rsid w:val="00607529"/>
    <w:rsid w:val="006106AB"/>
    <w:rsid w:val="006116E2"/>
    <w:rsid w:val="00613604"/>
    <w:rsid w:val="00613C53"/>
    <w:rsid w:val="00622D31"/>
    <w:rsid w:val="00625D23"/>
    <w:rsid w:val="006263EA"/>
    <w:rsid w:val="006277FA"/>
    <w:rsid w:val="00627857"/>
    <w:rsid w:val="00630F33"/>
    <w:rsid w:val="006360B8"/>
    <w:rsid w:val="00636729"/>
    <w:rsid w:val="0063778C"/>
    <w:rsid w:val="00644FC1"/>
    <w:rsid w:val="006477F0"/>
    <w:rsid w:val="006512F0"/>
    <w:rsid w:val="006514EA"/>
    <w:rsid w:val="00656A6B"/>
    <w:rsid w:val="00662893"/>
    <w:rsid w:val="00662F3F"/>
    <w:rsid w:val="00663624"/>
    <w:rsid w:val="00665092"/>
    <w:rsid w:val="00665A0A"/>
    <w:rsid w:val="00665D8F"/>
    <w:rsid w:val="00666D1E"/>
    <w:rsid w:val="00672C39"/>
    <w:rsid w:val="00677C43"/>
    <w:rsid w:val="00680648"/>
    <w:rsid w:val="00682040"/>
    <w:rsid w:val="006825E1"/>
    <w:rsid w:val="0068355D"/>
    <w:rsid w:val="00690616"/>
    <w:rsid w:val="00692B37"/>
    <w:rsid w:val="006A1426"/>
    <w:rsid w:val="006A2A74"/>
    <w:rsid w:val="006A3098"/>
    <w:rsid w:val="006A4160"/>
    <w:rsid w:val="006B7354"/>
    <w:rsid w:val="006B7ABF"/>
    <w:rsid w:val="006C242B"/>
    <w:rsid w:val="006C2C14"/>
    <w:rsid w:val="006C371A"/>
    <w:rsid w:val="006C5300"/>
    <w:rsid w:val="006C7E2C"/>
    <w:rsid w:val="006D4881"/>
    <w:rsid w:val="006D768F"/>
    <w:rsid w:val="006E163F"/>
    <w:rsid w:val="006E1DC7"/>
    <w:rsid w:val="006E5767"/>
    <w:rsid w:val="006F78A2"/>
    <w:rsid w:val="00700E1E"/>
    <w:rsid w:val="00701B3A"/>
    <w:rsid w:val="0070762D"/>
    <w:rsid w:val="00712AE6"/>
    <w:rsid w:val="0071309E"/>
    <w:rsid w:val="00715FEA"/>
    <w:rsid w:val="00723DAF"/>
    <w:rsid w:val="007251A4"/>
    <w:rsid w:val="00730E16"/>
    <w:rsid w:val="00732446"/>
    <w:rsid w:val="00732E4A"/>
    <w:rsid w:val="007400C4"/>
    <w:rsid w:val="00744AEF"/>
    <w:rsid w:val="00744EBF"/>
    <w:rsid w:val="00746A3D"/>
    <w:rsid w:val="00747676"/>
    <w:rsid w:val="007479B6"/>
    <w:rsid w:val="00747BB5"/>
    <w:rsid w:val="00747E7C"/>
    <w:rsid w:val="00761469"/>
    <w:rsid w:val="007620E1"/>
    <w:rsid w:val="00767053"/>
    <w:rsid w:val="007707C4"/>
    <w:rsid w:val="00774B6B"/>
    <w:rsid w:val="007773C8"/>
    <w:rsid w:val="0078063E"/>
    <w:rsid w:val="007824BF"/>
    <w:rsid w:val="00787B2D"/>
    <w:rsid w:val="007922ED"/>
    <w:rsid w:val="007A51E3"/>
    <w:rsid w:val="007A5635"/>
    <w:rsid w:val="007A676E"/>
    <w:rsid w:val="007A7BF7"/>
    <w:rsid w:val="007B331F"/>
    <w:rsid w:val="007B44B7"/>
    <w:rsid w:val="007B64E0"/>
    <w:rsid w:val="007C02D9"/>
    <w:rsid w:val="007C1AAC"/>
    <w:rsid w:val="007C3E9A"/>
    <w:rsid w:val="007C3F4A"/>
    <w:rsid w:val="007C5673"/>
    <w:rsid w:val="007C6556"/>
    <w:rsid w:val="007D1847"/>
    <w:rsid w:val="007D29E0"/>
    <w:rsid w:val="007D6862"/>
    <w:rsid w:val="007D724B"/>
    <w:rsid w:val="007E0EE6"/>
    <w:rsid w:val="007E5441"/>
    <w:rsid w:val="007E5B51"/>
    <w:rsid w:val="007F771A"/>
    <w:rsid w:val="007F7801"/>
    <w:rsid w:val="00802F29"/>
    <w:rsid w:val="00803E2D"/>
    <w:rsid w:val="008044D0"/>
    <w:rsid w:val="0080578D"/>
    <w:rsid w:val="008067DF"/>
    <w:rsid w:val="00812476"/>
    <w:rsid w:val="0081320A"/>
    <w:rsid w:val="00815E51"/>
    <w:rsid w:val="008249A2"/>
    <w:rsid w:val="00825642"/>
    <w:rsid w:val="00826B8F"/>
    <w:rsid w:val="00830E0E"/>
    <w:rsid w:val="00831FF5"/>
    <w:rsid w:val="00833045"/>
    <w:rsid w:val="008341AE"/>
    <w:rsid w:val="00834DF7"/>
    <w:rsid w:val="008358E5"/>
    <w:rsid w:val="00836F8A"/>
    <w:rsid w:val="008413B1"/>
    <w:rsid w:val="00841CEC"/>
    <w:rsid w:val="00843B52"/>
    <w:rsid w:val="008452AF"/>
    <w:rsid w:val="008526F3"/>
    <w:rsid w:val="00853975"/>
    <w:rsid w:val="00855E51"/>
    <w:rsid w:val="00855EDF"/>
    <w:rsid w:val="008608EF"/>
    <w:rsid w:val="008616CB"/>
    <w:rsid w:val="0086353F"/>
    <w:rsid w:val="00863C8B"/>
    <w:rsid w:val="00865616"/>
    <w:rsid w:val="00865DF9"/>
    <w:rsid w:val="00866192"/>
    <w:rsid w:val="00870306"/>
    <w:rsid w:val="00871339"/>
    <w:rsid w:val="00871613"/>
    <w:rsid w:val="008723FA"/>
    <w:rsid w:val="00875076"/>
    <w:rsid w:val="00875157"/>
    <w:rsid w:val="00875BFD"/>
    <w:rsid w:val="00882C39"/>
    <w:rsid w:val="00884FE9"/>
    <w:rsid w:val="00885ABD"/>
    <w:rsid w:val="00887E40"/>
    <w:rsid w:val="008A3FD2"/>
    <w:rsid w:val="008B53CB"/>
    <w:rsid w:val="008B5D7E"/>
    <w:rsid w:val="008B620B"/>
    <w:rsid w:val="008B6391"/>
    <w:rsid w:val="008B6927"/>
    <w:rsid w:val="008B7672"/>
    <w:rsid w:val="008C1766"/>
    <w:rsid w:val="008C57EC"/>
    <w:rsid w:val="008D052D"/>
    <w:rsid w:val="008D0BA0"/>
    <w:rsid w:val="008D17FF"/>
    <w:rsid w:val="008D26F4"/>
    <w:rsid w:val="008D321D"/>
    <w:rsid w:val="008D45BC"/>
    <w:rsid w:val="008D4CC3"/>
    <w:rsid w:val="008D7044"/>
    <w:rsid w:val="008D7642"/>
    <w:rsid w:val="008E0275"/>
    <w:rsid w:val="008E2B5E"/>
    <w:rsid w:val="008E3F6C"/>
    <w:rsid w:val="008E441F"/>
    <w:rsid w:val="008F3449"/>
    <w:rsid w:val="008F78D2"/>
    <w:rsid w:val="00907134"/>
    <w:rsid w:val="00910E03"/>
    <w:rsid w:val="009268F6"/>
    <w:rsid w:val="00930D5B"/>
    <w:rsid w:val="0093216B"/>
    <w:rsid w:val="009332DF"/>
    <w:rsid w:val="00933C9A"/>
    <w:rsid w:val="00934D96"/>
    <w:rsid w:val="00937C5D"/>
    <w:rsid w:val="009406A5"/>
    <w:rsid w:val="00940FC7"/>
    <w:rsid w:val="009429FB"/>
    <w:rsid w:val="0095196C"/>
    <w:rsid w:val="00951F63"/>
    <w:rsid w:val="0095298A"/>
    <w:rsid w:val="00953CFC"/>
    <w:rsid w:val="0095594C"/>
    <w:rsid w:val="00955CD4"/>
    <w:rsid w:val="00956966"/>
    <w:rsid w:val="00957DD0"/>
    <w:rsid w:val="009612F6"/>
    <w:rsid w:val="00964A1D"/>
    <w:rsid w:val="00966AC0"/>
    <w:rsid w:val="00967B49"/>
    <w:rsid w:val="00970FC7"/>
    <w:rsid w:val="0097454A"/>
    <w:rsid w:val="00980798"/>
    <w:rsid w:val="00980D91"/>
    <w:rsid w:val="009813A1"/>
    <w:rsid w:val="009819AF"/>
    <w:rsid w:val="00983131"/>
    <w:rsid w:val="00983C65"/>
    <w:rsid w:val="009843EF"/>
    <w:rsid w:val="009903C2"/>
    <w:rsid w:val="00991D63"/>
    <w:rsid w:val="00993FF5"/>
    <w:rsid w:val="009B048D"/>
    <w:rsid w:val="009B5384"/>
    <w:rsid w:val="009C10D5"/>
    <w:rsid w:val="009C6269"/>
    <w:rsid w:val="009C6F21"/>
    <w:rsid w:val="009D0CDF"/>
    <w:rsid w:val="009D107B"/>
    <w:rsid w:val="009D125C"/>
    <w:rsid w:val="009D2A49"/>
    <w:rsid w:val="009D6A32"/>
    <w:rsid w:val="009E34B7"/>
    <w:rsid w:val="009E61C1"/>
    <w:rsid w:val="009F24FF"/>
    <w:rsid w:val="009F3200"/>
    <w:rsid w:val="009F5CF4"/>
    <w:rsid w:val="00A00670"/>
    <w:rsid w:val="00A05A12"/>
    <w:rsid w:val="00A128C3"/>
    <w:rsid w:val="00A174B6"/>
    <w:rsid w:val="00A177D5"/>
    <w:rsid w:val="00A23689"/>
    <w:rsid w:val="00A2422A"/>
    <w:rsid w:val="00A24DF0"/>
    <w:rsid w:val="00A26614"/>
    <w:rsid w:val="00A30BDA"/>
    <w:rsid w:val="00A322F4"/>
    <w:rsid w:val="00A3520A"/>
    <w:rsid w:val="00A412D1"/>
    <w:rsid w:val="00A41489"/>
    <w:rsid w:val="00A43E92"/>
    <w:rsid w:val="00A44510"/>
    <w:rsid w:val="00A50E91"/>
    <w:rsid w:val="00A54810"/>
    <w:rsid w:val="00A5645C"/>
    <w:rsid w:val="00A61677"/>
    <w:rsid w:val="00A65737"/>
    <w:rsid w:val="00A66F91"/>
    <w:rsid w:val="00A6791D"/>
    <w:rsid w:val="00A7448B"/>
    <w:rsid w:val="00A7664D"/>
    <w:rsid w:val="00A773A9"/>
    <w:rsid w:val="00A80232"/>
    <w:rsid w:val="00A81A7C"/>
    <w:rsid w:val="00A85861"/>
    <w:rsid w:val="00A875FF"/>
    <w:rsid w:val="00A90BD5"/>
    <w:rsid w:val="00A910E1"/>
    <w:rsid w:val="00A93071"/>
    <w:rsid w:val="00A9751B"/>
    <w:rsid w:val="00AA0CAF"/>
    <w:rsid w:val="00AA684E"/>
    <w:rsid w:val="00AA69C0"/>
    <w:rsid w:val="00AB42D1"/>
    <w:rsid w:val="00AC609B"/>
    <w:rsid w:val="00AC7C88"/>
    <w:rsid w:val="00AD069D"/>
    <w:rsid w:val="00AD174D"/>
    <w:rsid w:val="00AD2024"/>
    <w:rsid w:val="00AD2AE2"/>
    <w:rsid w:val="00AD3EA6"/>
    <w:rsid w:val="00AD7ECE"/>
    <w:rsid w:val="00AE4AED"/>
    <w:rsid w:val="00AF0095"/>
    <w:rsid w:val="00AF0EBC"/>
    <w:rsid w:val="00AF472E"/>
    <w:rsid w:val="00AF63BA"/>
    <w:rsid w:val="00AF7069"/>
    <w:rsid w:val="00B03C08"/>
    <w:rsid w:val="00B072B1"/>
    <w:rsid w:val="00B10DCE"/>
    <w:rsid w:val="00B1148B"/>
    <w:rsid w:val="00B15A1D"/>
    <w:rsid w:val="00B15D8F"/>
    <w:rsid w:val="00B15E9B"/>
    <w:rsid w:val="00B24019"/>
    <w:rsid w:val="00B255FD"/>
    <w:rsid w:val="00B25F36"/>
    <w:rsid w:val="00B275B5"/>
    <w:rsid w:val="00B3238C"/>
    <w:rsid w:val="00B35019"/>
    <w:rsid w:val="00B35749"/>
    <w:rsid w:val="00B403AD"/>
    <w:rsid w:val="00B403E4"/>
    <w:rsid w:val="00B43019"/>
    <w:rsid w:val="00B43198"/>
    <w:rsid w:val="00B431C5"/>
    <w:rsid w:val="00B46D77"/>
    <w:rsid w:val="00B4798B"/>
    <w:rsid w:val="00B541EC"/>
    <w:rsid w:val="00B5468C"/>
    <w:rsid w:val="00B55350"/>
    <w:rsid w:val="00B5580A"/>
    <w:rsid w:val="00B63B69"/>
    <w:rsid w:val="00B65E96"/>
    <w:rsid w:val="00B65F02"/>
    <w:rsid w:val="00B678B8"/>
    <w:rsid w:val="00B73B6D"/>
    <w:rsid w:val="00B7582C"/>
    <w:rsid w:val="00B82D84"/>
    <w:rsid w:val="00B84D95"/>
    <w:rsid w:val="00B8586D"/>
    <w:rsid w:val="00B86B05"/>
    <w:rsid w:val="00B87220"/>
    <w:rsid w:val="00B92E9F"/>
    <w:rsid w:val="00B92EA1"/>
    <w:rsid w:val="00B9303B"/>
    <w:rsid w:val="00B9308F"/>
    <w:rsid w:val="00B94919"/>
    <w:rsid w:val="00B965FD"/>
    <w:rsid w:val="00BA1337"/>
    <w:rsid w:val="00BA1A91"/>
    <w:rsid w:val="00BA437B"/>
    <w:rsid w:val="00BA4A87"/>
    <w:rsid w:val="00BA4E1F"/>
    <w:rsid w:val="00BA52CF"/>
    <w:rsid w:val="00BA5442"/>
    <w:rsid w:val="00BA597A"/>
    <w:rsid w:val="00BB62C0"/>
    <w:rsid w:val="00BB65D8"/>
    <w:rsid w:val="00BB6AAC"/>
    <w:rsid w:val="00BB74AF"/>
    <w:rsid w:val="00BB76BC"/>
    <w:rsid w:val="00BC09EF"/>
    <w:rsid w:val="00BC0CDF"/>
    <w:rsid w:val="00BC1FA1"/>
    <w:rsid w:val="00BC3E9F"/>
    <w:rsid w:val="00BC6EDE"/>
    <w:rsid w:val="00BC7584"/>
    <w:rsid w:val="00BD22E9"/>
    <w:rsid w:val="00BD50E5"/>
    <w:rsid w:val="00BD6716"/>
    <w:rsid w:val="00BD6767"/>
    <w:rsid w:val="00BE1308"/>
    <w:rsid w:val="00BE39EE"/>
    <w:rsid w:val="00BE3C9C"/>
    <w:rsid w:val="00BE5916"/>
    <w:rsid w:val="00BF2986"/>
    <w:rsid w:val="00C0135D"/>
    <w:rsid w:val="00C05CCE"/>
    <w:rsid w:val="00C0763E"/>
    <w:rsid w:val="00C07EBD"/>
    <w:rsid w:val="00C1037F"/>
    <w:rsid w:val="00C10561"/>
    <w:rsid w:val="00C158E0"/>
    <w:rsid w:val="00C16F09"/>
    <w:rsid w:val="00C20EFF"/>
    <w:rsid w:val="00C250ED"/>
    <w:rsid w:val="00C25C52"/>
    <w:rsid w:val="00C269FC"/>
    <w:rsid w:val="00C26E7C"/>
    <w:rsid w:val="00C32116"/>
    <w:rsid w:val="00C3617A"/>
    <w:rsid w:val="00C412AE"/>
    <w:rsid w:val="00C41A12"/>
    <w:rsid w:val="00C42C6C"/>
    <w:rsid w:val="00C45649"/>
    <w:rsid w:val="00C45949"/>
    <w:rsid w:val="00C512AA"/>
    <w:rsid w:val="00C536E4"/>
    <w:rsid w:val="00C54953"/>
    <w:rsid w:val="00C56183"/>
    <w:rsid w:val="00C60F4D"/>
    <w:rsid w:val="00C611E4"/>
    <w:rsid w:val="00C61586"/>
    <w:rsid w:val="00C62E65"/>
    <w:rsid w:val="00C63D7E"/>
    <w:rsid w:val="00C6772C"/>
    <w:rsid w:val="00C71FDB"/>
    <w:rsid w:val="00C75E6D"/>
    <w:rsid w:val="00C7717D"/>
    <w:rsid w:val="00C805E6"/>
    <w:rsid w:val="00C82066"/>
    <w:rsid w:val="00C82ED4"/>
    <w:rsid w:val="00C83F0F"/>
    <w:rsid w:val="00C90111"/>
    <w:rsid w:val="00C940A2"/>
    <w:rsid w:val="00C943C7"/>
    <w:rsid w:val="00C96531"/>
    <w:rsid w:val="00C969FE"/>
    <w:rsid w:val="00CA175A"/>
    <w:rsid w:val="00CA17B3"/>
    <w:rsid w:val="00CA371F"/>
    <w:rsid w:val="00CA7D1E"/>
    <w:rsid w:val="00CB45F8"/>
    <w:rsid w:val="00CB5606"/>
    <w:rsid w:val="00CC0A62"/>
    <w:rsid w:val="00CC4EA3"/>
    <w:rsid w:val="00CC4F5B"/>
    <w:rsid w:val="00CC68B8"/>
    <w:rsid w:val="00CC6D50"/>
    <w:rsid w:val="00CD0A74"/>
    <w:rsid w:val="00CD44D7"/>
    <w:rsid w:val="00CD4D46"/>
    <w:rsid w:val="00CD61EF"/>
    <w:rsid w:val="00CE0AA5"/>
    <w:rsid w:val="00CE29E2"/>
    <w:rsid w:val="00CE7BDC"/>
    <w:rsid w:val="00CF1C52"/>
    <w:rsid w:val="00CF283F"/>
    <w:rsid w:val="00CF2B6C"/>
    <w:rsid w:val="00CF508D"/>
    <w:rsid w:val="00D0225B"/>
    <w:rsid w:val="00D02D0D"/>
    <w:rsid w:val="00D05B7C"/>
    <w:rsid w:val="00D07411"/>
    <w:rsid w:val="00D16627"/>
    <w:rsid w:val="00D22DE2"/>
    <w:rsid w:val="00D250A2"/>
    <w:rsid w:val="00D31955"/>
    <w:rsid w:val="00D336C4"/>
    <w:rsid w:val="00D34E63"/>
    <w:rsid w:val="00D34E95"/>
    <w:rsid w:val="00D35F24"/>
    <w:rsid w:val="00D373D8"/>
    <w:rsid w:val="00D40905"/>
    <w:rsid w:val="00D40D8E"/>
    <w:rsid w:val="00D422BB"/>
    <w:rsid w:val="00D42ED8"/>
    <w:rsid w:val="00D439FF"/>
    <w:rsid w:val="00D43E51"/>
    <w:rsid w:val="00D51A38"/>
    <w:rsid w:val="00D531EA"/>
    <w:rsid w:val="00D5643C"/>
    <w:rsid w:val="00D609FE"/>
    <w:rsid w:val="00D60F27"/>
    <w:rsid w:val="00D62CEC"/>
    <w:rsid w:val="00D66423"/>
    <w:rsid w:val="00D74B2C"/>
    <w:rsid w:val="00D76657"/>
    <w:rsid w:val="00D76E9F"/>
    <w:rsid w:val="00D81E40"/>
    <w:rsid w:val="00D85A7B"/>
    <w:rsid w:val="00D91751"/>
    <w:rsid w:val="00D91791"/>
    <w:rsid w:val="00D91815"/>
    <w:rsid w:val="00D95480"/>
    <w:rsid w:val="00DA025C"/>
    <w:rsid w:val="00DA1854"/>
    <w:rsid w:val="00DA600E"/>
    <w:rsid w:val="00DA7FE0"/>
    <w:rsid w:val="00DB186B"/>
    <w:rsid w:val="00DB5C1E"/>
    <w:rsid w:val="00DB75CD"/>
    <w:rsid w:val="00DC5581"/>
    <w:rsid w:val="00DC5891"/>
    <w:rsid w:val="00DC777B"/>
    <w:rsid w:val="00DD13DB"/>
    <w:rsid w:val="00DD4D5A"/>
    <w:rsid w:val="00DE0504"/>
    <w:rsid w:val="00DE3F6C"/>
    <w:rsid w:val="00DE6D6A"/>
    <w:rsid w:val="00DE7269"/>
    <w:rsid w:val="00DF14D1"/>
    <w:rsid w:val="00DF57DC"/>
    <w:rsid w:val="00DF683C"/>
    <w:rsid w:val="00DF769E"/>
    <w:rsid w:val="00DF7B10"/>
    <w:rsid w:val="00DF7CCA"/>
    <w:rsid w:val="00E007E6"/>
    <w:rsid w:val="00E014B6"/>
    <w:rsid w:val="00E10688"/>
    <w:rsid w:val="00E121ED"/>
    <w:rsid w:val="00E1423C"/>
    <w:rsid w:val="00E14B52"/>
    <w:rsid w:val="00E15873"/>
    <w:rsid w:val="00E20C45"/>
    <w:rsid w:val="00E25761"/>
    <w:rsid w:val="00E30AAF"/>
    <w:rsid w:val="00E35F5B"/>
    <w:rsid w:val="00E36A9C"/>
    <w:rsid w:val="00E378D6"/>
    <w:rsid w:val="00E4210F"/>
    <w:rsid w:val="00E421ED"/>
    <w:rsid w:val="00E446EF"/>
    <w:rsid w:val="00E451B1"/>
    <w:rsid w:val="00E46BAB"/>
    <w:rsid w:val="00E50AF1"/>
    <w:rsid w:val="00E53874"/>
    <w:rsid w:val="00E56193"/>
    <w:rsid w:val="00E5672F"/>
    <w:rsid w:val="00E61A6A"/>
    <w:rsid w:val="00E7532D"/>
    <w:rsid w:val="00E8043B"/>
    <w:rsid w:val="00E8520F"/>
    <w:rsid w:val="00E86C31"/>
    <w:rsid w:val="00E8783D"/>
    <w:rsid w:val="00E87EBD"/>
    <w:rsid w:val="00E90AC0"/>
    <w:rsid w:val="00E91C15"/>
    <w:rsid w:val="00E9350E"/>
    <w:rsid w:val="00E940ED"/>
    <w:rsid w:val="00E9442A"/>
    <w:rsid w:val="00EA4EA1"/>
    <w:rsid w:val="00EA7E83"/>
    <w:rsid w:val="00EB71A2"/>
    <w:rsid w:val="00EC098D"/>
    <w:rsid w:val="00EC11E0"/>
    <w:rsid w:val="00ED0083"/>
    <w:rsid w:val="00ED3E87"/>
    <w:rsid w:val="00ED4892"/>
    <w:rsid w:val="00ED5269"/>
    <w:rsid w:val="00EE1C86"/>
    <w:rsid w:val="00EE303D"/>
    <w:rsid w:val="00EF1E77"/>
    <w:rsid w:val="00EF3F52"/>
    <w:rsid w:val="00EF579D"/>
    <w:rsid w:val="00EF6962"/>
    <w:rsid w:val="00F002DD"/>
    <w:rsid w:val="00F034AC"/>
    <w:rsid w:val="00F059F9"/>
    <w:rsid w:val="00F0665F"/>
    <w:rsid w:val="00F146E5"/>
    <w:rsid w:val="00F159CF"/>
    <w:rsid w:val="00F2262E"/>
    <w:rsid w:val="00F23863"/>
    <w:rsid w:val="00F24BE3"/>
    <w:rsid w:val="00F25751"/>
    <w:rsid w:val="00F26952"/>
    <w:rsid w:val="00F3060F"/>
    <w:rsid w:val="00F313A8"/>
    <w:rsid w:val="00F3392B"/>
    <w:rsid w:val="00F3476A"/>
    <w:rsid w:val="00F35297"/>
    <w:rsid w:val="00F455EA"/>
    <w:rsid w:val="00F5380E"/>
    <w:rsid w:val="00F5403A"/>
    <w:rsid w:val="00F5743E"/>
    <w:rsid w:val="00F57B31"/>
    <w:rsid w:val="00F6224C"/>
    <w:rsid w:val="00F623E5"/>
    <w:rsid w:val="00F6298D"/>
    <w:rsid w:val="00F64792"/>
    <w:rsid w:val="00F64C14"/>
    <w:rsid w:val="00F669C1"/>
    <w:rsid w:val="00F66C25"/>
    <w:rsid w:val="00F67F32"/>
    <w:rsid w:val="00F7134D"/>
    <w:rsid w:val="00F7282E"/>
    <w:rsid w:val="00F734B2"/>
    <w:rsid w:val="00F735D9"/>
    <w:rsid w:val="00F737D2"/>
    <w:rsid w:val="00F74FAA"/>
    <w:rsid w:val="00F82F74"/>
    <w:rsid w:val="00F84207"/>
    <w:rsid w:val="00F847E4"/>
    <w:rsid w:val="00F8495F"/>
    <w:rsid w:val="00F8659B"/>
    <w:rsid w:val="00F900F7"/>
    <w:rsid w:val="00F9257D"/>
    <w:rsid w:val="00F967B3"/>
    <w:rsid w:val="00F96C48"/>
    <w:rsid w:val="00FA0BD5"/>
    <w:rsid w:val="00FA1B42"/>
    <w:rsid w:val="00FA1DB6"/>
    <w:rsid w:val="00FA2A29"/>
    <w:rsid w:val="00FA427F"/>
    <w:rsid w:val="00FA7074"/>
    <w:rsid w:val="00FB445A"/>
    <w:rsid w:val="00FC24E1"/>
    <w:rsid w:val="00FC278A"/>
    <w:rsid w:val="00FD3F02"/>
    <w:rsid w:val="00FD6B22"/>
    <w:rsid w:val="00FE293E"/>
    <w:rsid w:val="00FE7C6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48624"/>
  <w15:docId w15:val="{E10BF784-222D-4963-BDF5-97197C3D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853975"/>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323FDB"/>
    <w:pPr>
      <w:spacing w:before="120"/>
    </w:pPr>
    <w:rPr>
      <w:sz w:val="24"/>
    </w:rPr>
  </w:style>
  <w:style w:type="character" w:customStyle="1" w:styleId="BodyTextChar">
    <w:name w:val="Body Text Char"/>
    <w:link w:val="BodyText"/>
    <w:rsid w:val="00323FDB"/>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853975"/>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Body Text Char Char Char Char1"/>
    <w:rsid w:val="008F3449"/>
    <w:rPr>
      <w:sz w:val="24"/>
    </w:r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D02D0D"/>
    <w:pPr>
      <w:autoSpaceDE w:val="0"/>
      <w:autoSpaceDN w:val="0"/>
      <w:adjustRightInd w:val="0"/>
    </w:pPr>
    <w:rPr>
      <w:rFonts w:ascii="Arial" w:hAnsi="Arial" w:cs="Arial"/>
      <w:color w:val="000000"/>
      <w:sz w:val="24"/>
      <w:szCs w:val="24"/>
    </w:rPr>
  </w:style>
  <w:style w:type="character" w:customStyle="1" w:styleId="Heading1Char">
    <w:name w:val="Heading 1 Char"/>
    <w:link w:val="Heading1"/>
    <w:rsid w:val="00A00670"/>
    <w:rPr>
      <w:rFonts w:ascii="Arial" w:hAnsi="Arial"/>
      <w:b/>
      <w:noProof/>
      <w:kern w:val="28"/>
      <w:sz w:val="28"/>
    </w:rPr>
  </w:style>
  <w:style w:type="character" w:customStyle="1" w:styleId="EditorInstructionsChar">
    <w:name w:val="Editor Instructions Char"/>
    <w:link w:val="EditorInstructions"/>
    <w:rsid w:val="00323FDB"/>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05964">
      <w:bodyDiv w:val="1"/>
      <w:marLeft w:val="0"/>
      <w:marRight w:val="0"/>
      <w:marTop w:val="0"/>
      <w:marBottom w:val="0"/>
      <w:divBdr>
        <w:top w:val="none" w:sz="0" w:space="0" w:color="auto"/>
        <w:left w:val="none" w:sz="0" w:space="0" w:color="auto"/>
        <w:bottom w:val="none" w:sz="0" w:space="0" w:color="auto"/>
        <w:right w:val="none" w:sz="0" w:space="0" w:color="auto"/>
      </w:divBdr>
    </w:div>
    <w:div w:id="19920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image" Target="media/image24.jpeg"/><Relationship Id="rId47" Type="http://schemas.openxmlformats.org/officeDocument/2006/relationships/hyperlink" Target="http://www.projecthdata.org/hdata/schemas/2013/root.xsd" TargetMode="External"/><Relationship Id="rId63" Type="http://schemas.openxmlformats.org/officeDocument/2006/relationships/hyperlink" Target="http://docs.oasis-open.org/wss/oasis-wss-saml-token-profile-1.1" TargetMode="External"/><Relationship Id="rId68" Type="http://schemas.openxmlformats.org/officeDocument/2006/relationships/hyperlink" Target="http://www.w3.org/2005/08/addressing" TargetMode="External"/><Relationship Id="rId84" Type="http://schemas.openxmlformats.org/officeDocument/2006/relationships/hyperlink" Target="http://www.w3.org/2001/10/xml-exc-c14n" TargetMode="External"/><Relationship Id="rId89" Type="http://schemas.openxmlformats.org/officeDocument/2006/relationships/hyperlink" Target="http://www.w3.org/2001/04/xmlenc" TargetMode="External"/><Relationship Id="rId112" Type="http://schemas.microsoft.com/office/2011/relationships/people" Target="people.xml"/><Relationship Id="rId16" Type="http://schemas.openxmlformats.org/officeDocument/2006/relationships/hyperlink" Target="http://ihe.net/Technical_Frameworks/" TargetMode="External"/><Relationship Id="rId107" Type="http://schemas.openxmlformats.org/officeDocument/2006/relationships/header" Target="header1.xml"/><Relationship Id="rId11" Type="http://schemas.openxmlformats.org/officeDocument/2006/relationships/hyperlink" Target="http://www.ihe.net/PCC_Public_Comments/" TargetMode="External"/><Relationship Id="rId32" Type="http://schemas.openxmlformats.org/officeDocument/2006/relationships/image" Target="media/image16.png"/><Relationship Id="rId37" Type="http://schemas.openxmlformats.org/officeDocument/2006/relationships/hyperlink" Target="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 TargetMode="External"/><Relationship Id="rId53" Type="http://schemas.openxmlformats.org/officeDocument/2006/relationships/hyperlink" Target="http://docs.oasis-open.org/wss/2004/01/oasis-200401-wss-wssecurity-secext-1.0.xsd" TargetMode="External"/><Relationship Id="rId58" Type="http://schemas.openxmlformats.org/officeDocument/2006/relationships/hyperlink" Target="http://schemas.xmlsoap.org/ws/2005/02/trust/RST/Issue" TargetMode="External"/><Relationship Id="rId74" Type="http://schemas.openxmlformats.org/officeDocument/2006/relationships/hyperlink" Target="http://docs.oasis-open.org/wss/oasis-wss-saml-token-profile-1.1" TargetMode="External"/><Relationship Id="rId79" Type="http://schemas.openxmlformats.org/officeDocument/2006/relationships/hyperlink" Target="http://www.w3.org/2001/XMLSchema" TargetMode="External"/><Relationship Id="rId102" Type="http://schemas.openxmlformats.org/officeDocument/2006/relationships/hyperlink" Target="http://schemas.xmlsoap.org/ws/2004/08/addressing/role/anonymous" TargetMode="External"/><Relationship Id="rId5" Type="http://schemas.openxmlformats.org/officeDocument/2006/relationships/webSettings" Target="webSettings.xml"/><Relationship Id="rId90" Type="http://schemas.openxmlformats.org/officeDocument/2006/relationships/hyperlink" Target="http://www.w3.org/2001/04/xmlenc" TargetMode="External"/><Relationship Id="rId95" Type="http://schemas.openxmlformats.org/officeDocument/2006/relationships/hyperlink" Target="http://www.w3.org/2001/XMLSchema-instance" TargetMode="External"/><Relationship Id="rId22" Type="http://schemas.openxmlformats.org/officeDocument/2006/relationships/image" Target="media/image6.png"/><Relationship Id="rId27" Type="http://schemas.openxmlformats.org/officeDocument/2006/relationships/image" Target="media/image11.jpeg"/><Relationship Id="rId43" Type="http://schemas.openxmlformats.org/officeDocument/2006/relationships/hyperlink" Target="http://ihe.net/uploadedFiles/Documents/PCC/IHE_PCC_Suppl_RCK.pdf" TargetMode="External"/><Relationship Id="rId48" Type="http://schemas.openxmlformats.org/officeDocument/2006/relationships/hyperlink" Target="http://www.continuaalliance.org/hData/APS/2013/01/ITU%20APS%20Implementation%20Guidelines.docx" TargetMode="External"/><Relationship Id="rId64" Type="http://schemas.openxmlformats.org/officeDocument/2006/relationships/hyperlink" Target="http://docs.oasis-open.org/ws-sx/ws-trust/200512/SymmetricKey" TargetMode="External"/><Relationship Id="rId69" Type="http://schemas.openxmlformats.org/officeDocument/2006/relationships/hyperlink" Target="http://docs.oasis-open.org/wss/2004/01/oasis-200401-wss-wssecurity-secext-1.0.xsd" TargetMode="External"/><Relationship Id="rId113" Type="http://schemas.openxmlformats.org/officeDocument/2006/relationships/theme" Target="theme/theme1.xml"/><Relationship Id="rId80" Type="http://schemas.openxmlformats.org/officeDocument/2006/relationships/hyperlink" Target="http://www.w3.org/2000/09/xmldsig" TargetMode="External"/><Relationship Id="rId85" Type="http://schemas.openxmlformats.org/officeDocument/2006/relationships/hyperlink" Target="http://www.w3.org/2001/10/xml-exc-c14n" TargetMode="External"/><Relationship Id="rId12" Type="http://schemas.openxmlformats.org/officeDocument/2006/relationships/hyperlink" Target="http://ihe.net/" TargetMode="External"/><Relationship Id="rId17" Type="http://schemas.openxmlformats.org/officeDocument/2006/relationships/hyperlink" Target="http://ihe.net/Technical_Frameworks/" TargetMode="External"/><Relationship Id="rId33" Type="http://schemas.openxmlformats.org/officeDocument/2006/relationships/image" Target="media/image17.png"/><Relationship Id="rId38" Type="http://schemas.openxmlformats.org/officeDocument/2006/relationships/image" Target="media/image21.jpeg"/><Relationship Id="rId59" Type="http://schemas.openxmlformats.org/officeDocument/2006/relationships/hyperlink" Target="http://docs.oasis-open.org/ws-sx/ws-trust/200512" TargetMode="External"/><Relationship Id="rId103" Type="http://schemas.openxmlformats.org/officeDocument/2006/relationships/hyperlink" Target="http://www.w3.org/2003/05/soap-envelope" TargetMode="External"/><Relationship Id="rId108" Type="http://schemas.openxmlformats.org/officeDocument/2006/relationships/footer" Target="footer1.xml"/><Relationship Id="rId54" Type="http://schemas.openxmlformats.org/officeDocument/2006/relationships/hyperlink" Target="http://docs.oasis-open.org/wss/2004/01/oasis-200401-wss-wssecurity-utility-1.0.xsd" TargetMode="External"/><Relationship Id="rId70" Type="http://schemas.openxmlformats.org/officeDocument/2006/relationships/hyperlink" Target="http://docs.oasis-open.org/wss/2004/01/oasis-200401-wss-wssecurity-utility-1.0.xsd" TargetMode="External"/><Relationship Id="rId75" Type="http://schemas.openxmlformats.org/officeDocument/2006/relationships/hyperlink" Target="http://docs.oasis-open.org/wss/2004/01/oasis-200401-wss-wssecurity-secext-1.0.xsd" TargetMode="External"/><Relationship Id="rId91" Type="http://schemas.openxmlformats.org/officeDocument/2006/relationships/hyperlink" Target="http://docs.oasis-open.org/wss/2004/01/oasis-200401-wss-wssecurity-secext-1.0.xsd" TargetMode="External"/><Relationship Id="rId96" Type="http://schemas.openxmlformats.org/officeDocument/2006/relationships/hyperlink" Target="http://docs.oasis-open.org/ws-sx/ws-trust/200512/CK/PSHA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www.continuaalliance.org/hData/APS/2013/01/APBConfigResource.xsd" TargetMode="External"/><Relationship Id="rId57" Type="http://schemas.openxmlformats.org/officeDocument/2006/relationships/hyperlink" Target="http://schemas.xmlsoap.org/ws/2004/08/addressing/role/anonymous" TargetMode="External"/><Relationship Id="rId106" Type="http://schemas.openxmlformats.org/officeDocument/2006/relationships/hyperlink" Target="http://docs.oasis-open.org/wss/2004/01/oasis-200401-wss-wssecurity-utility-1.0.xsd" TargetMode="External"/><Relationship Id="rId10" Type="http://schemas.openxmlformats.org/officeDocument/2006/relationships/hyperlink" Target="http://ihe.net/Public_Comment/" TargetMode="External"/><Relationship Id="rId31" Type="http://schemas.openxmlformats.org/officeDocument/2006/relationships/image" Target="media/image15.png"/><Relationship Id="rId44" Type="http://schemas.openxmlformats.org/officeDocument/2006/relationships/hyperlink" Target="https://developer.bluetooth.org/Pages/default.aspx" TargetMode="External"/><Relationship Id="rId52" Type="http://schemas.openxmlformats.org/officeDocument/2006/relationships/hyperlink" Target="http://www.w3.org/2005/08/addressing" TargetMode="External"/><Relationship Id="rId60" Type="http://schemas.openxmlformats.org/officeDocument/2006/relationships/hyperlink" Target="http://docs.oasis-open.org/ws-sx/ws-trust/200512/Issue" TargetMode="External"/><Relationship Id="rId65" Type="http://schemas.openxmlformats.org/officeDocument/2006/relationships/hyperlink" Target="http://docs.oasis-open.org/ws-sx/ws-trust/200512/Nonce" TargetMode="External"/><Relationship Id="rId73" Type="http://schemas.openxmlformats.org/officeDocument/2006/relationships/hyperlink" Target="http://docs.oasis-open.org/wss/2004/01/oasis-200401-wss-wssecurity-secext-1.0.xsd" TargetMode="External"/><Relationship Id="rId78" Type="http://schemas.openxmlformats.org/officeDocument/2006/relationships/hyperlink" Target="http://docs.oasis-open.org/wss/2004/01/oasis-200401-wss-wssecurity-utility-1.0.xsd" TargetMode="External"/><Relationship Id="rId81" Type="http://schemas.openxmlformats.org/officeDocument/2006/relationships/hyperlink" Target="http://www.w3.org/2001/10/xml-exc-c14n" TargetMode="External"/><Relationship Id="rId86" Type="http://schemas.openxmlformats.org/officeDocument/2006/relationships/hyperlink" Target="http://www.w3.org/2000/09/xmldsig" TargetMode="External"/><Relationship Id="rId94" Type="http://schemas.openxmlformats.org/officeDocument/2006/relationships/hyperlink" Target="http://www.w3.org/2001/XMLSchema-instance" TargetMode="External"/><Relationship Id="rId99" Type="http://schemas.openxmlformats.org/officeDocument/2006/relationships/hyperlink" Target="http://docs.oasis-open.org/wss/2004/01/oasis-200401-wss-wssecurity-secext-1.0.xsd" TargetMode="External"/><Relationship Id="rId101" Type="http://schemas.openxmlformats.org/officeDocument/2006/relationships/hyperlink" Target="https://192.168.1.3:8443/axis2/services/Exchange"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image" Target="media/image2.png"/><Relationship Id="rId39" Type="http://schemas.openxmlformats.org/officeDocument/2006/relationships/image" Target="media/image22.png"/><Relationship Id="rId109" Type="http://schemas.openxmlformats.org/officeDocument/2006/relationships/footer" Target="footer2.xml"/><Relationship Id="rId34" Type="http://schemas.openxmlformats.org/officeDocument/2006/relationships/image" Target="media/image18.png"/><Relationship Id="rId50" Type="http://schemas.openxmlformats.org/officeDocument/2006/relationships/hyperlink" Target="http://schemas.xmlsoap.org/ws/2005/02/trust/RST/Issue" TargetMode="External"/><Relationship Id="rId55" Type="http://schemas.openxmlformats.org/officeDocument/2006/relationships/hyperlink" Target="http://docs.oasis-open.org/wss/2004/01/oasis-200401-wss-username-token-profile-1.0" TargetMode="External"/><Relationship Id="rId76" Type="http://schemas.openxmlformats.org/officeDocument/2006/relationships/hyperlink" Target="http://docs.oasis-open.org/wss/oasis-wss-saml-token-profile-1.1" TargetMode="External"/><Relationship Id="rId97" Type="http://schemas.openxmlformats.org/officeDocument/2006/relationships/hyperlink" Target="http://docs.oasis-open.org/ws-sx/ws-trust/200512/Nonce" TargetMode="External"/><Relationship Id="rId104" Type="http://schemas.openxmlformats.org/officeDocument/2006/relationships/hyperlink" Target="http://www.w3.org/2005/08/addressing" TargetMode="External"/><Relationship Id="rId7" Type="http://schemas.openxmlformats.org/officeDocument/2006/relationships/endnotes" Target="endnotes.xml"/><Relationship Id="rId71" Type="http://schemas.openxmlformats.org/officeDocument/2006/relationships/hyperlink" Target="http://docs.oasis-open.org/ws-sx/ws-trust/200512" TargetMode="External"/><Relationship Id="rId92" Type="http://schemas.openxmlformats.org/officeDocument/2006/relationships/hyperlink" Target="http://docs.oasis-open.org/wss/2004/01/oasis-200401-wss-soap-message-security-1.0" TargetMode="External"/><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8.jpeg"/><Relationship Id="rId40" Type="http://schemas.openxmlformats.org/officeDocument/2006/relationships/image" Target="media/image23.jpeg"/><Relationship Id="rId45" Type="http://schemas.openxmlformats.org/officeDocument/2006/relationships/hyperlink" Target="http://www.hl7.org/oid/index.cfm?Comp_OID=2.16.840.1.113883.6.24" TargetMode="External"/><Relationship Id="rId66" Type="http://schemas.openxmlformats.org/officeDocument/2006/relationships/hyperlink" Target="http://docs.oasis-open.org/ws-sx/ws-trust/200512/CK/PSHA1" TargetMode="External"/><Relationship Id="rId87" Type="http://schemas.openxmlformats.org/officeDocument/2006/relationships/hyperlink" Target="http://www.w3.org/2001/XMLSchema-instance" TargetMode="External"/><Relationship Id="rId110" Type="http://schemas.openxmlformats.org/officeDocument/2006/relationships/footer" Target="footer3.xml"/><Relationship Id="rId61" Type="http://schemas.openxmlformats.org/officeDocument/2006/relationships/hyperlink" Target="http://docs.oasis-open.org/wss/2004/01/oasis-200401-wss-wssecurity-utility-1.0.xsd" TargetMode="External"/><Relationship Id="rId82" Type="http://schemas.openxmlformats.org/officeDocument/2006/relationships/hyperlink" Target="http://www.w3.org/2000/09/xmldsig" TargetMode="External"/><Relationship Id="rId19" Type="http://schemas.openxmlformats.org/officeDocument/2006/relationships/image" Target="media/image3.png"/><Relationship Id="rId14" Type="http://schemas.openxmlformats.org/officeDocument/2006/relationships/hyperlink" Target="http://ihe.net/IHE_Process/" TargetMode="External"/><Relationship Id="rId30" Type="http://schemas.openxmlformats.org/officeDocument/2006/relationships/image" Target="media/image14.png"/><Relationship Id="rId35" Type="http://schemas.openxmlformats.org/officeDocument/2006/relationships/image" Target="media/image19.png"/><Relationship Id="rId56" Type="http://schemas.openxmlformats.org/officeDocument/2006/relationships/hyperlink" Target="https://192.168.1.3:8443/axis2/services/STS_Username" TargetMode="External"/><Relationship Id="rId77" Type="http://schemas.openxmlformats.org/officeDocument/2006/relationships/hyperlink" Target="http://docs.oasis-open.org/wss/2004/01/oasis-200401-wss-wssecurity-utility-1.0.xsd" TargetMode="External"/><Relationship Id="rId100" Type="http://schemas.openxmlformats.org/officeDocument/2006/relationships/hyperlink" Target="http://docs.oasis-open.org/wss/2004/01/oasis-200401-wss-wssecurity-utility-1.0.xsd" TargetMode="External"/><Relationship Id="rId105" Type="http://schemas.openxmlformats.org/officeDocument/2006/relationships/hyperlink" Target="http://docs.oasis-open.org/wss/2004/01/oasis-200401-wss-wssecurity-secext-1.0.xsd" TargetMode="External"/><Relationship Id="rId8" Type="http://schemas.openxmlformats.org/officeDocument/2006/relationships/image" Target="media/image1.jpeg"/><Relationship Id="rId51" Type="http://schemas.openxmlformats.org/officeDocument/2006/relationships/hyperlink" Target="http://www.w3.org/2003/05/soap-envelope" TargetMode="External"/><Relationship Id="rId72" Type="http://schemas.openxmlformats.org/officeDocument/2006/relationships/hyperlink" Target="http://docs.oasis-open.org/wss/oasis-wss-saml-token-profile-1.1" TargetMode="External"/><Relationship Id="rId93" Type="http://schemas.openxmlformats.org/officeDocument/2006/relationships/hyperlink" Target="http://docs.oasis-open.org/wss/oasis-wss-soap-message-security-1.1" TargetMode="External"/><Relationship Id="rId98" Type="http://schemas.openxmlformats.org/officeDocument/2006/relationships/hyperlink" Target="http://www.w3.org/2005/08/addressing" TargetMode="External"/><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hyperlink" Target="http://www.hl7.org/implement/standards/product_brief.cfm?product_id=261" TargetMode="External"/><Relationship Id="rId67" Type="http://schemas.openxmlformats.org/officeDocument/2006/relationships/hyperlink" Target="http://www.w3.org/2003/05/soap-envelope" TargetMode="External"/><Relationship Id="rId20" Type="http://schemas.openxmlformats.org/officeDocument/2006/relationships/image" Target="media/image4.png"/><Relationship Id="rId41" Type="http://schemas.openxmlformats.org/officeDocument/2006/relationships/hyperlink" Target="http://images.google.com/imgres?imgurl=http://alabut.com/nonsense/images/w3c.jpg&amp;imgrefurl=http://alabut.com/nonsense/archive/2007_03_01_index.html&amp;usg=__Z-PsQzjVqNttrVx46ni5uIwxPQg=&amp;h=173&amp;w=140&amp;sz=6&amp;hl=en&amp;start=4&amp;um=1&amp;tbnid=_N2x6-vfVJfzfM:&amp;tbnh=100&amp;tbnw=81&amp;prev=/images?q=W3C&amp;gbv=2&amp;hl=en&amp;um=1" TargetMode="External"/><Relationship Id="rId62" Type="http://schemas.openxmlformats.org/officeDocument/2006/relationships/hyperlink" Target="http://docs.oasis-open.org/wss/2004/01/oasis-200401-wss-wssecurity-utility-1.0.xsd" TargetMode="External"/><Relationship Id="rId83" Type="http://schemas.openxmlformats.org/officeDocument/2006/relationships/hyperlink" Target="http://www.w3.org/2000/09/xmldsig" TargetMode="External"/><Relationship Id="rId88" Type="http://schemas.openxmlformats.org/officeDocument/2006/relationships/hyperlink" Target="http://www.w3.org/2000/09/xmldsig" TargetMode="External"/><Relationship Id="rId11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3D25F-485C-47FE-812F-C61C4D218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46</TotalTime>
  <Pages>1</Pages>
  <Words>20290</Words>
  <Characters>115654</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IHE_PCC_Suppl_RPM_Rev1.0_PC_2015-06-01</vt:lpstr>
    </vt:vector>
  </TitlesOfParts>
  <Company>IHE</Company>
  <LinksUpToDate>false</LinksUpToDate>
  <CharactersWithSpaces>135673</CharactersWithSpaces>
  <SharedDoc>false</SharedDoc>
  <HLinks>
    <vt:vector size="750" baseType="variant">
      <vt:variant>
        <vt:i4>3801176</vt:i4>
      </vt:variant>
      <vt:variant>
        <vt:i4>711</vt:i4>
      </vt:variant>
      <vt:variant>
        <vt:i4>0</vt:i4>
      </vt:variant>
      <vt:variant>
        <vt:i4>5</vt:i4>
      </vt:variant>
      <vt:variant>
        <vt:lpwstr/>
      </vt:variant>
      <vt:variant>
        <vt:lpwstr>_1.3.6.1.4.1.19376.1.4.1.5.4__Cardia</vt:lpwstr>
      </vt:variant>
      <vt:variant>
        <vt:i4>2490438</vt:i4>
      </vt:variant>
      <vt:variant>
        <vt:i4>708</vt:i4>
      </vt:variant>
      <vt:variant>
        <vt:i4>0</vt:i4>
      </vt:variant>
      <vt:variant>
        <vt:i4>5</vt:i4>
      </vt:variant>
      <vt:variant>
        <vt:lpwstr>http://www.hl7.org/oid/index.cfm?Comp_OID=2.16.840.1.113883.6.24</vt:lpwstr>
      </vt:variant>
      <vt:variant>
        <vt:lpwstr/>
      </vt:variant>
      <vt:variant>
        <vt:i4>4325417</vt:i4>
      </vt:variant>
      <vt:variant>
        <vt:i4>693</vt:i4>
      </vt:variant>
      <vt:variant>
        <vt:i4>0</vt:i4>
      </vt:variant>
      <vt:variant>
        <vt:i4>5</vt:i4>
      </vt:variant>
      <vt:variant>
        <vt:lpwstr>http://ihe.net/uploadedFiles/Documents/PCC/IHE_PCC_Suppl_RCK.pdf</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2031676</vt:i4>
      </vt:variant>
      <vt:variant>
        <vt:i4>677</vt:i4>
      </vt:variant>
      <vt:variant>
        <vt:i4>0</vt:i4>
      </vt:variant>
      <vt:variant>
        <vt:i4>5</vt:i4>
      </vt:variant>
      <vt:variant>
        <vt:lpwstr/>
      </vt:variant>
      <vt:variant>
        <vt:lpwstr>_Toc412696399</vt:lpwstr>
      </vt:variant>
      <vt:variant>
        <vt:i4>2031676</vt:i4>
      </vt:variant>
      <vt:variant>
        <vt:i4>671</vt:i4>
      </vt:variant>
      <vt:variant>
        <vt:i4>0</vt:i4>
      </vt:variant>
      <vt:variant>
        <vt:i4>5</vt:i4>
      </vt:variant>
      <vt:variant>
        <vt:lpwstr/>
      </vt:variant>
      <vt:variant>
        <vt:lpwstr>_Toc412696398</vt:lpwstr>
      </vt:variant>
      <vt:variant>
        <vt:i4>2031676</vt:i4>
      </vt:variant>
      <vt:variant>
        <vt:i4>665</vt:i4>
      </vt:variant>
      <vt:variant>
        <vt:i4>0</vt:i4>
      </vt:variant>
      <vt:variant>
        <vt:i4>5</vt:i4>
      </vt:variant>
      <vt:variant>
        <vt:lpwstr/>
      </vt:variant>
      <vt:variant>
        <vt:lpwstr>_Toc412696397</vt:lpwstr>
      </vt:variant>
      <vt:variant>
        <vt:i4>2031676</vt:i4>
      </vt:variant>
      <vt:variant>
        <vt:i4>659</vt:i4>
      </vt:variant>
      <vt:variant>
        <vt:i4>0</vt:i4>
      </vt:variant>
      <vt:variant>
        <vt:i4>5</vt:i4>
      </vt:variant>
      <vt:variant>
        <vt:lpwstr/>
      </vt:variant>
      <vt:variant>
        <vt:lpwstr>_Toc412696396</vt:lpwstr>
      </vt:variant>
      <vt:variant>
        <vt:i4>2031676</vt:i4>
      </vt:variant>
      <vt:variant>
        <vt:i4>653</vt:i4>
      </vt:variant>
      <vt:variant>
        <vt:i4>0</vt:i4>
      </vt:variant>
      <vt:variant>
        <vt:i4>5</vt:i4>
      </vt:variant>
      <vt:variant>
        <vt:lpwstr/>
      </vt:variant>
      <vt:variant>
        <vt:lpwstr>_Toc412696395</vt:lpwstr>
      </vt:variant>
      <vt:variant>
        <vt:i4>2031676</vt:i4>
      </vt:variant>
      <vt:variant>
        <vt:i4>647</vt:i4>
      </vt:variant>
      <vt:variant>
        <vt:i4>0</vt:i4>
      </vt:variant>
      <vt:variant>
        <vt:i4>5</vt:i4>
      </vt:variant>
      <vt:variant>
        <vt:lpwstr/>
      </vt:variant>
      <vt:variant>
        <vt:lpwstr>_Toc412696394</vt:lpwstr>
      </vt:variant>
      <vt:variant>
        <vt:i4>2031676</vt:i4>
      </vt:variant>
      <vt:variant>
        <vt:i4>641</vt:i4>
      </vt:variant>
      <vt:variant>
        <vt:i4>0</vt:i4>
      </vt:variant>
      <vt:variant>
        <vt:i4>5</vt:i4>
      </vt:variant>
      <vt:variant>
        <vt:lpwstr/>
      </vt:variant>
      <vt:variant>
        <vt:lpwstr>_Toc412696393</vt:lpwstr>
      </vt:variant>
      <vt:variant>
        <vt:i4>2031676</vt:i4>
      </vt:variant>
      <vt:variant>
        <vt:i4>635</vt:i4>
      </vt:variant>
      <vt:variant>
        <vt:i4>0</vt:i4>
      </vt:variant>
      <vt:variant>
        <vt:i4>5</vt:i4>
      </vt:variant>
      <vt:variant>
        <vt:lpwstr/>
      </vt:variant>
      <vt:variant>
        <vt:lpwstr>_Toc412696392</vt:lpwstr>
      </vt:variant>
      <vt:variant>
        <vt:i4>2031676</vt:i4>
      </vt:variant>
      <vt:variant>
        <vt:i4>629</vt:i4>
      </vt:variant>
      <vt:variant>
        <vt:i4>0</vt:i4>
      </vt:variant>
      <vt:variant>
        <vt:i4>5</vt:i4>
      </vt:variant>
      <vt:variant>
        <vt:lpwstr/>
      </vt:variant>
      <vt:variant>
        <vt:lpwstr>_Toc412696391</vt:lpwstr>
      </vt:variant>
      <vt:variant>
        <vt:i4>2031676</vt:i4>
      </vt:variant>
      <vt:variant>
        <vt:i4>623</vt:i4>
      </vt:variant>
      <vt:variant>
        <vt:i4>0</vt:i4>
      </vt:variant>
      <vt:variant>
        <vt:i4>5</vt:i4>
      </vt:variant>
      <vt:variant>
        <vt:lpwstr/>
      </vt:variant>
      <vt:variant>
        <vt:lpwstr>_Toc412696390</vt:lpwstr>
      </vt:variant>
      <vt:variant>
        <vt:i4>1966140</vt:i4>
      </vt:variant>
      <vt:variant>
        <vt:i4>617</vt:i4>
      </vt:variant>
      <vt:variant>
        <vt:i4>0</vt:i4>
      </vt:variant>
      <vt:variant>
        <vt:i4>5</vt:i4>
      </vt:variant>
      <vt:variant>
        <vt:lpwstr/>
      </vt:variant>
      <vt:variant>
        <vt:lpwstr>_Toc412696389</vt:lpwstr>
      </vt:variant>
      <vt:variant>
        <vt:i4>1966140</vt:i4>
      </vt:variant>
      <vt:variant>
        <vt:i4>611</vt:i4>
      </vt:variant>
      <vt:variant>
        <vt:i4>0</vt:i4>
      </vt:variant>
      <vt:variant>
        <vt:i4>5</vt:i4>
      </vt:variant>
      <vt:variant>
        <vt:lpwstr/>
      </vt:variant>
      <vt:variant>
        <vt:lpwstr>_Toc412696388</vt:lpwstr>
      </vt:variant>
      <vt:variant>
        <vt:i4>1966140</vt:i4>
      </vt:variant>
      <vt:variant>
        <vt:i4>605</vt:i4>
      </vt:variant>
      <vt:variant>
        <vt:i4>0</vt:i4>
      </vt:variant>
      <vt:variant>
        <vt:i4>5</vt:i4>
      </vt:variant>
      <vt:variant>
        <vt:lpwstr/>
      </vt:variant>
      <vt:variant>
        <vt:lpwstr>_Toc412696387</vt:lpwstr>
      </vt:variant>
      <vt:variant>
        <vt:i4>1966140</vt:i4>
      </vt:variant>
      <vt:variant>
        <vt:i4>599</vt:i4>
      </vt:variant>
      <vt:variant>
        <vt:i4>0</vt:i4>
      </vt:variant>
      <vt:variant>
        <vt:i4>5</vt:i4>
      </vt:variant>
      <vt:variant>
        <vt:lpwstr/>
      </vt:variant>
      <vt:variant>
        <vt:lpwstr>_Toc412696386</vt:lpwstr>
      </vt:variant>
      <vt:variant>
        <vt:i4>1966140</vt:i4>
      </vt:variant>
      <vt:variant>
        <vt:i4>593</vt:i4>
      </vt:variant>
      <vt:variant>
        <vt:i4>0</vt:i4>
      </vt:variant>
      <vt:variant>
        <vt:i4>5</vt:i4>
      </vt:variant>
      <vt:variant>
        <vt:lpwstr/>
      </vt:variant>
      <vt:variant>
        <vt:lpwstr>_Toc412696385</vt:lpwstr>
      </vt:variant>
      <vt:variant>
        <vt:i4>1966140</vt:i4>
      </vt:variant>
      <vt:variant>
        <vt:i4>587</vt:i4>
      </vt:variant>
      <vt:variant>
        <vt:i4>0</vt:i4>
      </vt:variant>
      <vt:variant>
        <vt:i4>5</vt:i4>
      </vt:variant>
      <vt:variant>
        <vt:lpwstr/>
      </vt:variant>
      <vt:variant>
        <vt:lpwstr>_Toc412696384</vt:lpwstr>
      </vt:variant>
      <vt:variant>
        <vt:i4>1966140</vt:i4>
      </vt:variant>
      <vt:variant>
        <vt:i4>581</vt:i4>
      </vt:variant>
      <vt:variant>
        <vt:i4>0</vt:i4>
      </vt:variant>
      <vt:variant>
        <vt:i4>5</vt:i4>
      </vt:variant>
      <vt:variant>
        <vt:lpwstr/>
      </vt:variant>
      <vt:variant>
        <vt:lpwstr>_Toc412696383</vt:lpwstr>
      </vt:variant>
      <vt:variant>
        <vt:i4>1966140</vt:i4>
      </vt:variant>
      <vt:variant>
        <vt:i4>575</vt:i4>
      </vt:variant>
      <vt:variant>
        <vt:i4>0</vt:i4>
      </vt:variant>
      <vt:variant>
        <vt:i4>5</vt:i4>
      </vt:variant>
      <vt:variant>
        <vt:lpwstr/>
      </vt:variant>
      <vt:variant>
        <vt:lpwstr>_Toc412696382</vt:lpwstr>
      </vt:variant>
      <vt:variant>
        <vt:i4>1966140</vt:i4>
      </vt:variant>
      <vt:variant>
        <vt:i4>569</vt:i4>
      </vt:variant>
      <vt:variant>
        <vt:i4>0</vt:i4>
      </vt:variant>
      <vt:variant>
        <vt:i4>5</vt:i4>
      </vt:variant>
      <vt:variant>
        <vt:lpwstr/>
      </vt:variant>
      <vt:variant>
        <vt:lpwstr>_Toc412696381</vt:lpwstr>
      </vt:variant>
      <vt:variant>
        <vt:i4>1966140</vt:i4>
      </vt:variant>
      <vt:variant>
        <vt:i4>563</vt:i4>
      </vt:variant>
      <vt:variant>
        <vt:i4>0</vt:i4>
      </vt:variant>
      <vt:variant>
        <vt:i4>5</vt:i4>
      </vt:variant>
      <vt:variant>
        <vt:lpwstr/>
      </vt:variant>
      <vt:variant>
        <vt:lpwstr>_Toc412696380</vt:lpwstr>
      </vt:variant>
      <vt:variant>
        <vt:i4>1114172</vt:i4>
      </vt:variant>
      <vt:variant>
        <vt:i4>557</vt:i4>
      </vt:variant>
      <vt:variant>
        <vt:i4>0</vt:i4>
      </vt:variant>
      <vt:variant>
        <vt:i4>5</vt:i4>
      </vt:variant>
      <vt:variant>
        <vt:lpwstr/>
      </vt:variant>
      <vt:variant>
        <vt:lpwstr>_Toc412696379</vt:lpwstr>
      </vt:variant>
      <vt:variant>
        <vt:i4>1114172</vt:i4>
      </vt:variant>
      <vt:variant>
        <vt:i4>551</vt:i4>
      </vt:variant>
      <vt:variant>
        <vt:i4>0</vt:i4>
      </vt:variant>
      <vt:variant>
        <vt:i4>5</vt:i4>
      </vt:variant>
      <vt:variant>
        <vt:lpwstr/>
      </vt:variant>
      <vt:variant>
        <vt:lpwstr>_Toc412696378</vt:lpwstr>
      </vt:variant>
      <vt:variant>
        <vt:i4>1114172</vt:i4>
      </vt:variant>
      <vt:variant>
        <vt:i4>545</vt:i4>
      </vt:variant>
      <vt:variant>
        <vt:i4>0</vt:i4>
      </vt:variant>
      <vt:variant>
        <vt:i4>5</vt:i4>
      </vt:variant>
      <vt:variant>
        <vt:lpwstr/>
      </vt:variant>
      <vt:variant>
        <vt:lpwstr>_Toc412696377</vt:lpwstr>
      </vt:variant>
      <vt:variant>
        <vt:i4>1114172</vt:i4>
      </vt:variant>
      <vt:variant>
        <vt:i4>539</vt:i4>
      </vt:variant>
      <vt:variant>
        <vt:i4>0</vt:i4>
      </vt:variant>
      <vt:variant>
        <vt:i4>5</vt:i4>
      </vt:variant>
      <vt:variant>
        <vt:lpwstr/>
      </vt:variant>
      <vt:variant>
        <vt:lpwstr>_Toc412696376</vt:lpwstr>
      </vt:variant>
      <vt:variant>
        <vt:i4>1114172</vt:i4>
      </vt:variant>
      <vt:variant>
        <vt:i4>533</vt:i4>
      </vt:variant>
      <vt:variant>
        <vt:i4>0</vt:i4>
      </vt:variant>
      <vt:variant>
        <vt:i4>5</vt:i4>
      </vt:variant>
      <vt:variant>
        <vt:lpwstr/>
      </vt:variant>
      <vt:variant>
        <vt:lpwstr>_Toc412696375</vt:lpwstr>
      </vt:variant>
      <vt:variant>
        <vt:i4>1114172</vt:i4>
      </vt:variant>
      <vt:variant>
        <vt:i4>527</vt:i4>
      </vt:variant>
      <vt:variant>
        <vt:i4>0</vt:i4>
      </vt:variant>
      <vt:variant>
        <vt:i4>5</vt:i4>
      </vt:variant>
      <vt:variant>
        <vt:lpwstr/>
      </vt:variant>
      <vt:variant>
        <vt:lpwstr>_Toc412696374</vt:lpwstr>
      </vt:variant>
      <vt:variant>
        <vt:i4>1114172</vt:i4>
      </vt:variant>
      <vt:variant>
        <vt:i4>521</vt:i4>
      </vt:variant>
      <vt:variant>
        <vt:i4>0</vt:i4>
      </vt:variant>
      <vt:variant>
        <vt:i4>5</vt:i4>
      </vt:variant>
      <vt:variant>
        <vt:lpwstr/>
      </vt:variant>
      <vt:variant>
        <vt:lpwstr>_Toc412696373</vt:lpwstr>
      </vt:variant>
      <vt:variant>
        <vt:i4>1114172</vt:i4>
      </vt:variant>
      <vt:variant>
        <vt:i4>515</vt:i4>
      </vt:variant>
      <vt:variant>
        <vt:i4>0</vt:i4>
      </vt:variant>
      <vt:variant>
        <vt:i4>5</vt:i4>
      </vt:variant>
      <vt:variant>
        <vt:lpwstr/>
      </vt:variant>
      <vt:variant>
        <vt:lpwstr>_Toc412696372</vt:lpwstr>
      </vt:variant>
      <vt:variant>
        <vt:i4>1114172</vt:i4>
      </vt:variant>
      <vt:variant>
        <vt:i4>509</vt:i4>
      </vt:variant>
      <vt:variant>
        <vt:i4>0</vt:i4>
      </vt:variant>
      <vt:variant>
        <vt:i4>5</vt:i4>
      </vt:variant>
      <vt:variant>
        <vt:lpwstr/>
      </vt:variant>
      <vt:variant>
        <vt:lpwstr>_Toc412696371</vt:lpwstr>
      </vt:variant>
      <vt:variant>
        <vt:i4>1114172</vt:i4>
      </vt:variant>
      <vt:variant>
        <vt:i4>503</vt:i4>
      </vt:variant>
      <vt:variant>
        <vt:i4>0</vt:i4>
      </vt:variant>
      <vt:variant>
        <vt:i4>5</vt:i4>
      </vt:variant>
      <vt:variant>
        <vt:lpwstr/>
      </vt:variant>
      <vt:variant>
        <vt:lpwstr>_Toc412696370</vt:lpwstr>
      </vt:variant>
      <vt:variant>
        <vt:i4>1048636</vt:i4>
      </vt:variant>
      <vt:variant>
        <vt:i4>497</vt:i4>
      </vt:variant>
      <vt:variant>
        <vt:i4>0</vt:i4>
      </vt:variant>
      <vt:variant>
        <vt:i4>5</vt:i4>
      </vt:variant>
      <vt:variant>
        <vt:lpwstr/>
      </vt:variant>
      <vt:variant>
        <vt:lpwstr>_Toc412696369</vt:lpwstr>
      </vt:variant>
      <vt:variant>
        <vt:i4>1048636</vt:i4>
      </vt:variant>
      <vt:variant>
        <vt:i4>491</vt:i4>
      </vt:variant>
      <vt:variant>
        <vt:i4>0</vt:i4>
      </vt:variant>
      <vt:variant>
        <vt:i4>5</vt:i4>
      </vt:variant>
      <vt:variant>
        <vt:lpwstr/>
      </vt:variant>
      <vt:variant>
        <vt:lpwstr>_Toc412696368</vt:lpwstr>
      </vt:variant>
      <vt:variant>
        <vt:i4>1048636</vt:i4>
      </vt:variant>
      <vt:variant>
        <vt:i4>485</vt:i4>
      </vt:variant>
      <vt:variant>
        <vt:i4>0</vt:i4>
      </vt:variant>
      <vt:variant>
        <vt:i4>5</vt:i4>
      </vt:variant>
      <vt:variant>
        <vt:lpwstr/>
      </vt:variant>
      <vt:variant>
        <vt:lpwstr>_Toc412696367</vt:lpwstr>
      </vt:variant>
      <vt:variant>
        <vt:i4>1048636</vt:i4>
      </vt:variant>
      <vt:variant>
        <vt:i4>479</vt:i4>
      </vt:variant>
      <vt:variant>
        <vt:i4>0</vt:i4>
      </vt:variant>
      <vt:variant>
        <vt:i4>5</vt:i4>
      </vt:variant>
      <vt:variant>
        <vt:lpwstr/>
      </vt:variant>
      <vt:variant>
        <vt:lpwstr>_Toc412696366</vt:lpwstr>
      </vt:variant>
      <vt:variant>
        <vt:i4>1048636</vt:i4>
      </vt:variant>
      <vt:variant>
        <vt:i4>473</vt:i4>
      </vt:variant>
      <vt:variant>
        <vt:i4>0</vt:i4>
      </vt:variant>
      <vt:variant>
        <vt:i4>5</vt:i4>
      </vt:variant>
      <vt:variant>
        <vt:lpwstr/>
      </vt:variant>
      <vt:variant>
        <vt:lpwstr>_Toc412696365</vt:lpwstr>
      </vt:variant>
      <vt:variant>
        <vt:i4>1048636</vt:i4>
      </vt:variant>
      <vt:variant>
        <vt:i4>467</vt:i4>
      </vt:variant>
      <vt:variant>
        <vt:i4>0</vt:i4>
      </vt:variant>
      <vt:variant>
        <vt:i4>5</vt:i4>
      </vt:variant>
      <vt:variant>
        <vt:lpwstr/>
      </vt:variant>
      <vt:variant>
        <vt:lpwstr>_Toc412696364</vt:lpwstr>
      </vt:variant>
      <vt:variant>
        <vt:i4>1048636</vt:i4>
      </vt:variant>
      <vt:variant>
        <vt:i4>461</vt:i4>
      </vt:variant>
      <vt:variant>
        <vt:i4>0</vt:i4>
      </vt:variant>
      <vt:variant>
        <vt:i4>5</vt:i4>
      </vt:variant>
      <vt:variant>
        <vt:lpwstr/>
      </vt:variant>
      <vt:variant>
        <vt:lpwstr>_Toc412696363</vt:lpwstr>
      </vt:variant>
      <vt:variant>
        <vt:i4>1048636</vt:i4>
      </vt:variant>
      <vt:variant>
        <vt:i4>455</vt:i4>
      </vt:variant>
      <vt:variant>
        <vt:i4>0</vt:i4>
      </vt:variant>
      <vt:variant>
        <vt:i4>5</vt:i4>
      </vt:variant>
      <vt:variant>
        <vt:lpwstr/>
      </vt:variant>
      <vt:variant>
        <vt:lpwstr>_Toc412696362</vt:lpwstr>
      </vt:variant>
      <vt:variant>
        <vt:i4>1048636</vt:i4>
      </vt:variant>
      <vt:variant>
        <vt:i4>449</vt:i4>
      </vt:variant>
      <vt:variant>
        <vt:i4>0</vt:i4>
      </vt:variant>
      <vt:variant>
        <vt:i4>5</vt:i4>
      </vt:variant>
      <vt:variant>
        <vt:lpwstr/>
      </vt:variant>
      <vt:variant>
        <vt:lpwstr>_Toc412696361</vt:lpwstr>
      </vt:variant>
      <vt:variant>
        <vt:i4>1048636</vt:i4>
      </vt:variant>
      <vt:variant>
        <vt:i4>443</vt:i4>
      </vt:variant>
      <vt:variant>
        <vt:i4>0</vt:i4>
      </vt:variant>
      <vt:variant>
        <vt:i4>5</vt:i4>
      </vt:variant>
      <vt:variant>
        <vt:lpwstr/>
      </vt:variant>
      <vt:variant>
        <vt:lpwstr>_Toc412696360</vt:lpwstr>
      </vt:variant>
      <vt:variant>
        <vt:i4>1245244</vt:i4>
      </vt:variant>
      <vt:variant>
        <vt:i4>437</vt:i4>
      </vt:variant>
      <vt:variant>
        <vt:i4>0</vt:i4>
      </vt:variant>
      <vt:variant>
        <vt:i4>5</vt:i4>
      </vt:variant>
      <vt:variant>
        <vt:lpwstr/>
      </vt:variant>
      <vt:variant>
        <vt:lpwstr>_Toc412696359</vt:lpwstr>
      </vt:variant>
      <vt:variant>
        <vt:i4>1245244</vt:i4>
      </vt:variant>
      <vt:variant>
        <vt:i4>431</vt:i4>
      </vt:variant>
      <vt:variant>
        <vt:i4>0</vt:i4>
      </vt:variant>
      <vt:variant>
        <vt:i4>5</vt:i4>
      </vt:variant>
      <vt:variant>
        <vt:lpwstr/>
      </vt:variant>
      <vt:variant>
        <vt:lpwstr>_Toc412696358</vt:lpwstr>
      </vt:variant>
      <vt:variant>
        <vt:i4>1245244</vt:i4>
      </vt:variant>
      <vt:variant>
        <vt:i4>425</vt:i4>
      </vt:variant>
      <vt:variant>
        <vt:i4>0</vt:i4>
      </vt:variant>
      <vt:variant>
        <vt:i4>5</vt:i4>
      </vt:variant>
      <vt:variant>
        <vt:lpwstr/>
      </vt:variant>
      <vt:variant>
        <vt:lpwstr>_Toc412696357</vt:lpwstr>
      </vt:variant>
      <vt:variant>
        <vt:i4>1245244</vt:i4>
      </vt:variant>
      <vt:variant>
        <vt:i4>419</vt:i4>
      </vt:variant>
      <vt:variant>
        <vt:i4>0</vt:i4>
      </vt:variant>
      <vt:variant>
        <vt:i4>5</vt:i4>
      </vt:variant>
      <vt:variant>
        <vt:lpwstr/>
      </vt:variant>
      <vt:variant>
        <vt:lpwstr>_Toc412696356</vt:lpwstr>
      </vt:variant>
      <vt:variant>
        <vt:i4>1245244</vt:i4>
      </vt:variant>
      <vt:variant>
        <vt:i4>413</vt:i4>
      </vt:variant>
      <vt:variant>
        <vt:i4>0</vt:i4>
      </vt:variant>
      <vt:variant>
        <vt:i4>5</vt:i4>
      </vt:variant>
      <vt:variant>
        <vt:lpwstr/>
      </vt:variant>
      <vt:variant>
        <vt:lpwstr>_Toc412696355</vt:lpwstr>
      </vt:variant>
      <vt:variant>
        <vt:i4>1245244</vt:i4>
      </vt:variant>
      <vt:variant>
        <vt:i4>407</vt:i4>
      </vt:variant>
      <vt:variant>
        <vt:i4>0</vt:i4>
      </vt:variant>
      <vt:variant>
        <vt:i4>5</vt:i4>
      </vt:variant>
      <vt:variant>
        <vt:lpwstr/>
      </vt:variant>
      <vt:variant>
        <vt:lpwstr>_Toc412696354</vt:lpwstr>
      </vt:variant>
      <vt:variant>
        <vt:i4>1245244</vt:i4>
      </vt:variant>
      <vt:variant>
        <vt:i4>401</vt:i4>
      </vt:variant>
      <vt:variant>
        <vt:i4>0</vt:i4>
      </vt:variant>
      <vt:variant>
        <vt:i4>5</vt:i4>
      </vt:variant>
      <vt:variant>
        <vt:lpwstr/>
      </vt:variant>
      <vt:variant>
        <vt:lpwstr>_Toc412696353</vt:lpwstr>
      </vt:variant>
      <vt:variant>
        <vt:i4>1245244</vt:i4>
      </vt:variant>
      <vt:variant>
        <vt:i4>395</vt:i4>
      </vt:variant>
      <vt:variant>
        <vt:i4>0</vt:i4>
      </vt:variant>
      <vt:variant>
        <vt:i4>5</vt:i4>
      </vt:variant>
      <vt:variant>
        <vt:lpwstr/>
      </vt:variant>
      <vt:variant>
        <vt:lpwstr>_Toc412696352</vt:lpwstr>
      </vt:variant>
      <vt:variant>
        <vt:i4>1245244</vt:i4>
      </vt:variant>
      <vt:variant>
        <vt:i4>389</vt:i4>
      </vt:variant>
      <vt:variant>
        <vt:i4>0</vt:i4>
      </vt:variant>
      <vt:variant>
        <vt:i4>5</vt:i4>
      </vt:variant>
      <vt:variant>
        <vt:lpwstr/>
      </vt:variant>
      <vt:variant>
        <vt:lpwstr>_Toc412696351</vt:lpwstr>
      </vt:variant>
      <vt:variant>
        <vt:i4>1245244</vt:i4>
      </vt:variant>
      <vt:variant>
        <vt:i4>383</vt:i4>
      </vt:variant>
      <vt:variant>
        <vt:i4>0</vt:i4>
      </vt:variant>
      <vt:variant>
        <vt:i4>5</vt:i4>
      </vt:variant>
      <vt:variant>
        <vt:lpwstr/>
      </vt:variant>
      <vt:variant>
        <vt:lpwstr>_Toc412696350</vt:lpwstr>
      </vt:variant>
      <vt:variant>
        <vt:i4>1179708</vt:i4>
      </vt:variant>
      <vt:variant>
        <vt:i4>377</vt:i4>
      </vt:variant>
      <vt:variant>
        <vt:i4>0</vt:i4>
      </vt:variant>
      <vt:variant>
        <vt:i4>5</vt:i4>
      </vt:variant>
      <vt:variant>
        <vt:lpwstr/>
      </vt:variant>
      <vt:variant>
        <vt:lpwstr>_Toc412696349</vt:lpwstr>
      </vt:variant>
      <vt:variant>
        <vt:i4>1179708</vt:i4>
      </vt:variant>
      <vt:variant>
        <vt:i4>371</vt:i4>
      </vt:variant>
      <vt:variant>
        <vt:i4>0</vt:i4>
      </vt:variant>
      <vt:variant>
        <vt:i4>5</vt:i4>
      </vt:variant>
      <vt:variant>
        <vt:lpwstr/>
      </vt:variant>
      <vt:variant>
        <vt:lpwstr>_Toc412696348</vt:lpwstr>
      </vt:variant>
      <vt:variant>
        <vt:i4>1179708</vt:i4>
      </vt:variant>
      <vt:variant>
        <vt:i4>365</vt:i4>
      </vt:variant>
      <vt:variant>
        <vt:i4>0</vt:i4>
      </vt:variant>
      <vt:variant>
        <vt:i4>5</vt:i4>
      </vt:variant>
      <vt:variant>
        <vt:lpwstr/>
      </vt:variant>
      <vt:variant>
        <vt:lpwstr>_Toc412696347</vt:lpwstr>
      </vt:variant>
      <vt:variant>
        <vt:i4>1179708</vt:i4>
      </vt:variant>
      <vt:variant>
        <vt:i4>359</vt:i4>
      </vt:variant>
      <vt:variant>
        <vt:i4>0</vt:i4>
      </vt:variant>
      <vt:variant>
        <vt:i4>5</vt:i4>
      </vt:variant>
      <vt:variant>
        <vt:lpwstr/>
      </vt:variant>
      <vt:variant>
        <vt:lpwstr>_Toc412696346</vt:lpwstr>
      </vt:variant>
      <vt:variant>
        <vt:i4>1179708</vt:i4>
      </vt:variant>
      <vt:variant>
        <vt:i4>353</vt:i4>
      </vt:variant>
      <vt:variant>
        <vt:i4>0</vt:i4>
      </vt:variant>
      <vt:variant>
        <vt:i4>5</vt:i4>
      </vt:variant>
      <vt:variant>
        <vt:lpwstr/>
      </vt:variant>
      <vt:variant>
        <vt:lpwstr>_Toc412696345</vt:lpwstr>
      </vt:variant>
      <vt:variant>
        <vt:i4>1179708</vt:i4>
      </vt:variant>
      <vt:variant>
        <vt:i4>347</vt:i4>
      </vt:variant>
      <vt:variant>
        <vt:i4>0</vt:i4>
      </vt:variant>
      <vt:variant>
        <vt:i4>5</vt:i4>
      </vt:variant>
      <vt:variant>
        <vt:lpwstr/>
      </vt:variant>
      <vt:variant>
        <vt:lpwstr>_Toc412696344</vt:lpwstr>
      </vt:variant>
      <vt:variant>
        <vt:i4>1179708</vt:i4>
      </vt:variant>
      <vt:variant>
        <vt:i4>341</vt:i4>
      </vt:variant>
      <vt:variant>
        <vt:i4>0</vt:i4>
      </vt:variant>
      <vt:variant>
        <vt:i4>5</vt:i4>
      </vt:variant>
      <vt:variant>
        <vt:lpwstr/>
      </vt:variant>
      <vt:variant>
        <vt:lpwstr>_Toc412696343</vt:lpwstr>
      </vt:variant>
      <vt:variant>
        <vt:i4>1179708</vt:i4>
      </vt:variant>
      <vt:variant>
        <vt:i4>335</vt:i4>
      </vt:variant>
      <vt:variant>
        <vt:i4>0</vt:i4>
      </vt:variant>
      <vt:variant>
        <vt:i4>5</vt:i4>
      </vt:variant>
      <vt:variant>
        <vt:lpwstr/>
      </vt:variant>
      <vt:variant>
        <vt:lpwstr>_Toc412696342</vt:lpwstr>
      </vt:variant>
      <vt:variant>
        <vt:i4>1179708</vt:i4>
      </vt:variant>
      <vt:variant>
        <vt:i4>329</vt:i4>
      </vt:variant>
      <vt:variant>
        <vt:i4>0</vt:i4>
      </vt:variant>
      <vt:variant>
        <vt:i4>5</vt:i4>
      </vt:variant>
      <vt:variant>
        <vt:lpwstr/>
      </vt:variant>
      <vt:variant>
        <vt:lpwstr>_Toc412696341</vt:lpwstr>
      </vt:variant>
      <vt:variant>
        <vt:i4>1179708</vt:i4>
      </vt:variant>
      <vt:variant>
        <vt:i4>323</vt:i4>
      </vt:variant>
      <vt:variant>
        <vt:i4>0</vt:i4>
      </vt:variant>
      <vt:variant>
        <vt:i4>5</vt:i4>
      </vt:variant>
      <vt:variant>
        <vt:lpwstr/>
      </vt:variant>
      <vt:variant>
        <vt:lpwstr>_Toc412696340</vt:lpwstr>
      </vt:variant>
      <vt:variant>
        <vt:i4>1376316</vt:i4>
      </vt:variant>
      <vt:variant>
        <vt:i4>317</vt:i4>
      </vt:variant>
      <vt:variant>
        <vt:i4>0</vt:i4>
      </vt:variant>
      <vt:variant>
        <vt:i4>5</vt:i4>
      </vt:variant>
      <vt:variant>
        <vt:lpwstr/>
      </vt:variant>
      <vt:variant>
        <vt:lpwstr>_Toc412696339</vt:lpwstr>
      </vt:variant>
      <vt:variant>
        <vt:i4>1376316</vt:i4>
      </vt:variant>
      <vt:variant>
        <vt:i4>311</vt:i4>
      </vt:variant>
      <vt:variant>
        <vt:i4>0</vt:i4>
      </vt:variant>
      <vt:variant>
        <vt:i4>5</vt:i4>
      </vt:variant>
      <vt:variant>
        <vt:lpwstr/>
      </vt:variant>
      <vt:variant>
        <vt:lpwstr>_Toc412696338</vt:lpwstr>
      </vt:variant>
      <vt:variant>
        <vt:i4>1376316</vt:i4>
      </vt:variant>
      <vt:variant>
        <vt:i4>305</vt:i4>
      </vt:variant>
      <vt:variant>
        <vt:i4>0</vt:i4>
      </vt:variant>
      <vt:variant>
        <vt:i4>5</vt:i4>
      </vt:variant>
      <vt:variant>
        <vt:lpwstr/>
      </vt:variant>
      <vt:variant>
        <vt:lpwstr>_Toc412696337</vt:lpwstr>
      </vt:variant>
      <vt:variant>
        <vt:i4>1376316</vt:i4>
      </vt:variant>
      <vt:variant>
        <vt:i4>299</vt:i4>
      </vt:variant>
      <vt:variant>
        <vt:i4>0</vt:i4>
      </vt:variant>
      <vt:variant>
        <vt:i4>5</vt:i4>
      </vt:variant>
      <vt:variant>
        <vt:lpwstr/>
      </vt:variant>
      <vt:variant>
        <vt:lpwstr>_Toc412696336</vt:lpwstr>
      </vt:variant>
      <vt:variant>
        <vt:i4>1376316</vt:i4>
      </vt:variant>
      <vt:variant>
        <vt:i4>293</vt:i4>
      </vt:variant>
      <vt:variant>
        <vt:i4>0</vt:i4>
      </vt:variant>
      <vt:variant>
        <vt:i4>5</vt:i4>
      </vt:variant>
      <vt:variant>
        <vt:lpwstr/>
      </vt:variant>
      <vt:variant>
        <vt:lpwstr>_Toc412696335</vt:lpwstr>
      </vt:variant>
      <vt:variant>
        <vt:i4>1376316</vt:i4>
      </vt:variant>
      <vt:variant>
        <vt:i4>287</vt:i4>
      </vt:variant>
      <vt:variant>
        <vt:i4>0</vt:i4>
      </vt:variant>
      <vt:variant>
        <vt:i4>5</vt:i4>
      </vt:variant>
      <vt:variant>
        <vt:lpwstr/>
      </vt:variant>
      <vt:variant>
        <vt:lpwstr>_Toc412696334</vt:lpwstr>
      </vt:variant>
      <vt:variant>
        <vt:i4>1376316</vt:i4>
      </vt:variant>
      <vt:variant>
        <vt:i4>281</vt:i4>
      </vt:variant>
      <vt:variant>
        <vt:i4>0</vt:i4>
      </vt:variant>
      <vt:variant>
        <vt:i4>5</vt:i4>
      </vt:variant>
      <vt:variant>
        <vt:lpwstr/>
      </vt:variant>
      <vt:variant>
        <vt:lpwstr>_Toc412696333</vt:lpwstr>
      </vt:variant>
      <vt:variant>
        <vt:i4>1376316</vt:i4>
      </vt:variant>
      <vt:variant>
        <vt:i4>275</vt:i4>
      </vt:variant>
      <vt:variant>
        <vt:i4>0</vt:i4>
      </vt:variant>
      <vt:variant>
        <vt:i4>5</vt:i4>
      </vt:variant>
      <vt:variant>
        <vt:lpwstr/>
      </vt:variant>
      <vt:variant>
        <vt:lpwstr>_Toc412696332</vt:lpwstr>
      </vt:variant>
      <vt:variant>
        <vt:i4>1376316</vt:i4>
      </vt:variant>
      <vt:variant>
        <vt:i4>269</vt:i4>
      </vt:variant>
      <vt:variant>
        <vt:i4>0</vt:i4>
      </vt:variant>
      <vt:variant>
        <vt:i4>5</vt:i4>
      </vt:variant>
      <vt:variant>
        <vt:lpwstr/>
      </vt:variant>
      <vt:variant>
        <vt:lpwstr>_Toc412696331</vt:lpwstr>
      </vt:variant>
      <vt:variant>
        <vt:i4>1376316</vt:i4>
      </vt:variant>
      <vt:variant>
        <vt:i4>263</vt:i4>
      </vt:variant>
      <vt:variant>
        <vt:i4>0</vt:i4>
      </vt:variant>
      <vt:variant>
        <vt:i4>5</vt:i4>
      </vt:variant>
      <vt:variant>
        <vt:lpwstr/>
      </vt:variant>
      <vt:variant>
        <vt:lpwstr>_Toc412696330</vt:lpwstr>
      </vt:variant>
      <vt:variant>
        <vt:i4>1310780</vt:i4>
      </vt:variant>
      <vt:variant>
        <vt:i4>257</vt:i4>
      </vt:variant>
      <vt:variant>
        <vt:i4>0</vt:i4>
      </vt:variant>
      <vt:variant>
        <vt:i4>5</vt:i4>
      </vt:variant>
      <vt:variant>
        <vt:lpwstr/>
      </vt:variant>
      <vt:variant>
        <vt:lpwstr>_Toc412696329</vt:lpwstr>
      </vt:variant>
      <vt:variant>
        <vt:i4>1310780</vt:i4>
      </vt:variant>
      <vt:variant>
        <vt:i4>251</vt:i4>
      </vt:variant>
      <vt:variant>
        <vt:i4>0</vt:i4>
      </vt:variant>
      <vt:variant>
        <vt:i4>5</vt:i4>
      </vt:variant>
      <vt:variant>
        <vt:lpwstr/>
      </vt:variant>
      <vt:variant>
        <vt:lpwstr>_Toc412696328</vt:lpwstr>
      </vt:variant>
      <vt:variant>
        <vt:i4>1310780</vt:i4>
      </vt:variant>
      <vt:variant>
        <vt:i4>245</vt:i4>
      </vt:variant>
      <vt:variant>
        <vt:i4>0</vt:i4>
      </vt:variant>
      <vt:variant>
        <vt:i4>5</vt:i4>
      </vt:variant>
      <vt:variant>
        <vt:lpwstr/>
      </vt:variant>
      <vt:variant>
        <vt:lpwstr>_Toc412696327</vt:lpwstr>
      </vt:variant>
      <vt:variant>
        <vt:i4>1310780</vt:i4>
      </vt:variant>
      <vt:variant>
        <vt:i4>239</vt:i4>
      </vt:variant>
      <vt:variant>
        <vt:i4>0</vt:i4>
      </vt:variant>
      <vt:variant>
        <vt:i4>5</vt:i4>
      </vt:variant>
      <vt:variant>
        <vt:lpwstr/>
      </vt:variant>
      <vt:variant>
        <vt:lpwstr>_Toc412696326</vt:lpwstr>
      </vt:variant>
      <vt:variant>
        <vt:i4>1310780</vt:i4>
      </vt:variant>
      <vt:variant>
        <vt:i4>233</vt:i4>
      </vt:variant>
      <vt:variant>
        <vt:i4>0</vt:i4>
      </vt:variant>
      <vt:variant>
        <vt:i4>5</vt:i4>
      </vt:variant>
      <vt:variant>
        <vt:lpwstr/>
      </vt:variant>
      <vt:variant>
        <vt:lpwstr>_Toc412696325</vt:lpwstr>
      </vt:variant>
      <vt:variant>
        <vt:i4>1310780</vt:i4>
      </vt:variant>
      <vt:variant>
        <vt:i4>227</vt:i4>
      </vt:variant>
      <vt:variant>
        <vt:i4>0</vt:i4>
      </vt:variant>
      <vt:variant>
        <vt:i4>5</vt:i4>
      </vt:variant>
      <vt:variant>
        <vt:lpwstr/>
      </vt:variant>
      <vt:variant>
        <vt:lpwstr>_Toc412696324</vt:lpwstr>
      </vt:variant>
      <vt:variant>
        <vt:i4>1310780</vt:i4>
      </vt:variant>
      <vt:variant>
        <vt:i4>221</vt:i4>
      </vt:variant>
      <vt:variant>
        <vt:i4>0</vt:i4>
      </vt:variant>
      <vt:variant>
        <vt:i4>5</vt:i4>
      </vt:variant>
      <vt:variant>
        <vt:lpwstr/>
      </vt:variant>
      <vt:variant>
        <vt:lpwstr>_Toc412696323</vt:lpwstr>
      </vt:variant>
      <vt:variant>
        <vt:i4>1310780</vt:i4>
      </vt:variant>
      <vt:variant>
        <vt:i4>215</vt:i4>
      </vt:variant>
      <vt:variant>
        <vt:i4>0</vt:i4>
      </vt:variant>
      <vt:variant>
        <vt:i4>5</vt:i4>
      </vt:variant>
      <vt:variant>
        <vt:lpwstr/>
      </vt:variant>
      <vt:variant>
        <vt:lpwstr>_Toc412696322</vt:lpwstr>
      </vt:variant>
      <vt:variant>
        <vt:i4>1310780</vt:i4>
      </vt:variant>
      <vt:variant>
        <vt:i4>209</vt:i4>
      </vt:variant>
      <vt:variant>
        <vt:i4>0</vt:i4>
      </vt:variant>
      <vt:variant>
        <vt:i4>5</vt:i4>
      </vt:variant>
      <vt:variant>
        <vt:lpwstr/>
      </vt:variant>
      <vt:variant>
        <vt:lpwstr>_Toc412696321</vt:lpwstr>
      </vt:variant>
      <vt:variant>
        <vt:i4>1310780</vt:i4>
      </vt:variant>
      <vt:variant>
        <vt:i4>203</vt:i4>
      </vt:variant>
      <vt:variant>
        <vt:i4>0</vt:i4>
      </vt:variant>
      <vt:variant>
        <vt:i4>5</vt:i4>
      </vt:variant>
      <vt:variant>
        <vt:lpwstr/>
      </vt:variant>
      <vt:variant>
        <vt:lpwstr>_Toc412696320</vt:lpwstr>
      </vt:variant>
      <vt:variant>
        <vt:i4>1507388</vt:i4>
      </vt:variant>
      <vt:variant>
        <vt:i4>197</vt:i4>
      </vt:variant>
      <vt:variant>
        <vt:i4>0</vt:i4>
      </vt:variant>
      <vt:variant>
        <vt:i4>5</vt:i4>
      </vt:variant>
      <vt:variant>
        <vt:lpwstr/>
      </vt:variant>
      <vt:variant>
        <vt:lpwstr>_Toc412696319</vt:lpwstr>
      </vt:variant>
      <vt:variant>
        <vt:i4>1507388</vt:i4>
      </vt:variant>
      <vt:variant>
        <vt:i4>191</vt:i4>
      </vt:variant>
      <vt:variant>
        <vt:i4>0</vt:i4>
      </vt:variant>
      <vt:variant>
        <vt:i4>5</vt:i4>
      </vt:variant>
      <vt:variant>
        <vt:lpwstr/>
      </vt:variant>
      <vt:variant>
        <vt:lpwstr>_Toc412696318</vt:lpwstr>
      </vt:variant>
      <vt:variant>
        <vt:i4>1507388</vt:i4>
      </vt:variant>
      <vt:variant>
        <vt:i4>185</vt:i4>
      </vt:variant>
      <vt:variant>
        <vt:i4>0</vt:i4>
      </vt:variant>
      <vt:variant>
        <vt:i4>5</vt:i4>
      </vt:variant>
      <vt:variant>
        <vt:lpwstr/>
      </vt:variant>
      <vt:variant>
        <vt:lpwstr>_Toc412696317</vt:lpwstr>
      </vt:variant>
      <vt:variant>
        <vt:i4>1507388</vt:i4>
      </vt:variant>
      <vt:variant>
        <vt:i4>179</vt:i4>
      </vt:variant>
      <vt:variant>
        <vt:i4>0</vt:i4>
      </vt:variant>
      <vt:variant>
        <vt:i4>5</vt:i4>
      </vt:variant>
      <vt:variant>
        <vt:lpwstr/>
      </vt:variant>
      <vt:variant>
        <vt:lpwstr>_Toc412696316</vt:lpwstr>
      </vt:variant>
      <vt:variant>
        <vt:i4>1507388</vt:i4>
      </vt:variant>
      <vt:variant>
        <vt:i4>173</vt:i4>
      </vt:variant>
      <vt:variant>
        <vt:i4>0</vt:i4>
      </vt:variant>
      <vt:variant>
        <vt:i4>5</vt:i4>
      </vt:variant>
      <vt:variant>
        <vt:lpwstr/>
      </vt:variant>
      <vt:variant>
        <vt:lpwstr>_Toc412696315</vt:lpwstr>
      </vt:variant>
      <vt:variant>
        <vt:i4>1507388</vt:i4>
      </vt:variant>
      <vt:variant>
        <vt:i4>167</vt:i4>
      </vt:variant>
      <vt:variant>
        <vt:i4>0</vt:i4>
      </vt:variant>
      <vt:variant>
        <vt:i4>5</vt:i4>
      </vt:variant>
      <vt:variant>
        <vt:lpwstr/>
      </vt:variant>
      <vt:variant>
        <vt:lpwstr>_Toc412696314</vt:lpwstr>
      </vt:variant>
      <vt:variant>
        <vt:i4>1507388</vt:i4>
      </vt:variant>
      <vt:variant>
        <vt:i4>161</vt:i4>
      </vt:variant>
      <vt:variant>
        <vt:i4>0</vt:i4>
      </vt:variant>
      <vt:variant>
        <vt:i4>5</vt:i4>
      </vt:variant>
      <vt:variant>
        <vt:lpwstr/>
      </vt:variant>
      <vt:variant>
        <vt:lpwstr>_Toc412696313</vt:lpwstr>
      </vt:variant>
      <vt:variant>
        <vt:i4>1507388</vt:i4>
      </vt:variant>
      <vt:variant>
        <vt:i4>155</vt:i4>
      </vt:variant>
      <vt:variant>
        <vt:i4>0</vt:i4>
      </vt:variant>
      <vt:variant>
        <vt:i4>5</vt:i4>
      </vt:variant>
      <vt:variant>
        <vt:lpwstr/>
      </vt:variant>
      <vt:variant>
        <vt:lpwstr>_Toc412696312</vt:lpwstr>
      </vt:variant>
      <vt:variant>
        <vt:i4>1507388</vt:i4>
      </vt:variant>
      <vt:variant>
        <vt:i4>149</vt:i4>
      </vt:variant>
      <vt:variant>
        <vt:i4>0</vt:i4>
      </vt:variant>
      <vt:variant>
        <vt:i4>5</vt:i4>
      </vt:variant>
      <vt:variant>
        <vt:lpwstr/>
      </vt:variant>
      <vt:variant>
        <vt:lpwstr>_Toc412696311</vt:lpwstr>
      </vt:variant>
      <vt:variant>
        <vt:i4>1507388</vt:i4>
      </vt:variant>
      <vt:variant>
        <vt:i4>143</vt:i4>
      </vt:variant>
      <vt:variant>
        <vt:i4>0</vt:i4>
      </vt:variant>
      <vt:variant>
        <vt:i4>5</vt:i4>
      </vt:variant>
      <vt:variant>
        <vt:lpwstr/>
      </vt:variant>
      <vt:variant>
        <vt:lpwstr>_Toc412696310</vt:lpwstr>
      </vt:variant>
      <vt:variant>
        <vt:i4>1441852</vt:i4>
      </vt:variant>
      <vt:variant>
        <vt:i4>137</vt:i4>
      </vt:variant>
      <vt:variant>
        <vt:i4>0</vt:i4>
      </vt:variant>
      <vt:variant>
        <vt:i4>5</vt:i4>
      </vt:variant>
      <vt:variant>
        <vt:lpwstr/>
      </vt:variant>
      <vt:variant>
        <vt:lpwstr>_Toc412696309</vt:lpwstr>
      </vt:variant>
      <vt:variant>
        <vt:i4>1441852</vt:i4>
      </vt:variant>
      <vt:variant>
        <vt:i4>131</vt:i4>
      </vt:variant>
      <vt:variant>
        <vt:i4>0</vt:i4>
      </vt:variant>
      <vt:variant>
        <vt:i4>5</vt:i4>
      </vt:variant>
      <vt:variant>
        <vt:lpwstr/>
      </vt:variant>
      <vt:variant>
        <vt:lpwstr>_Toc412696308</vt:lpwstr>
      </vt:variant>
      <vt:variant>
        <vt:i4>1441852</vt:i4>
      </vt:variant>
      <vt:variant>
        <vt:i4>125</vt:i4>
      </vt:variant>
      <vt:variant>
        <vt:i4>0</vt:i4>
      </vt:variant>
      <vt:variant>
        <vt:i4>5</vt:i4>
      </vt:variant>
      <vt:variant>
        <vt:lpwstr/>
      </vt:variant>
      <vt:variant>
        <vt:lpwstr>_Toc412696307</vt:lpwstr>
      </vt:variant>
      <vt:variant>
        <vt:i4>1441852</vt:i4>
      </vt:variant>
      <vt:variant>
        <vt:i4>119</vt:i4>
      </vt:variant>
      <vt:variant>
        <vt:i4>0</vt:i4>
      </vt:variant>
      <vt:variant>
        <vt:i4>5</vt:i4>
      </vt:variant>
      <vt:variant>
        <vt:lpwstr/>
      </vt:variant>
      <vt:variant>
        <vt:lpwstr>_Toc412696306</vt:lpwstr>
      </vt:variant>
      <vt:variant>
        <vt:i4>1441852</vt:i4>
      </vt:variant>
      <vt:variant>
        <vt:i4>113</vt:i4>
      </vt:variant>
      <vt:variant>
        <vt:i4>0</vt:i4>
      </vt:variant>
      <vt:variant>
        <vt:i4>5</vt:i4>
      </vt:variant>
      <vt:variant>
        <vt:lpwstr/>
      </vt:variant>
      <vt:variant>
        <vt:lpwstr>_Toc412696305</vt:lpwstr>
      </vt:variant>
      <vt:variant>
        <vt:i4>1441852</vt:i4>
      </vt:variant>
      <vt:variant>
        <vt:i4>107</vt:i4>
      </vt:variant>
      <vt:variant>
        <vt:i4>0</vt:i4>
      </vt:variant>
      <vt:variant>
        <vt:i4>5</vt:i4>
      </vt:variant>
      <vt:variant>
        <vt:lpwstr/>
      </vt:variant>
      <vt:variant>
        <vt:lpwstr>_Toc412696304</vt:lpwstr>
      </vt:variant>
      <vt:variant>
        <vt:i4>1441852</vt:i4>
      </vt:variant>
      <vt:variant>
        <vt:i4>101</vt:i4>
      </vt:variant>
      <vt:variant>
        <vt:i4>0</vt:i4>
      </vt:variant>
      <vt:variant>
        <vt:i4>5</vt:i4>
      </vt:variant>
      <vt:variant>
        <vt:lpwstr/>
      </vt:variant>
      <vt:variant>
        <vt:lpwstr>_Toc412696303</vt:lpwstr>
      </vt:variant>
      <vt:variant>
        <vt:i4>1441852</vt:i4>
      </vt:variant>
      <vt:variant>
        <vt:i4>95</vt:i4>
      </vt:variant>
      <vt:variant>
        <vt:i4>0</vt:i4>
      </vt:variant>
      <vt:variant>
        <vt:i4>5</vt:i4>
      </vt:variant>
      <vt:variant>
        <vt:lpwstr/>
      </vt:variant>
      <vt:variant>
        <vt:lpwstr>_Toc412696302</vt:lpwstr>
      </vt:variant>
      <vt:variant>
        <vt:i4>1441852</vt:i4>
      </vt:variant>
      <vt:variant>
        <vt:i4>89</vt:i4>
      </vt:variant>
      <vt:variant>
        <vt:i4>0</vt:i4>
      </vt:variant>
      <vt:variant>
        <vt:i4>5</vt:i4>
      </vt:variant>
      <vt:variant>
        <vt:lpwstr/>
      </vt:variant>
      <vt:variant>
        <vt:lpwstr>_Toc412696301</vt:lpwstr>
      </vt:variant>
      <vt:variant>
        <vt:i4>1441852</vt:i4>
      </vt:variant>
      <vt:variant>
        <vt:i4>83</vt:i4>
      </vt:variant>
      <vt:variant>
        <vt:i4>0</vt:i4>
      </vt:variant>
      <vt:variant>
        <vt:i4>5</vt:i4>
      </vt:variant>
      <vt:variant>
        <vt:lpwstr/>
      </vt:variant>
      <vt:variant>
        <vt:lpwstr>_Toc412696300</vt:lpwstr>
      </vt:variant>
      <vt:variant>
        <vt:i4>2031677</vt:i4>
      </vt:variant>
      <vt:variant>
        <vt:i4>77</vt:i4>
      </vt:variant>
      <vt:variant>
        <vt:i4>0</vt:i4>
      </vt:variant>
      <vt:variant>
        <vt:i4>5</vt:i4>
      </vt:variant>
      <vt:variant>
        <vt:lpwstr/>
      </vt:variant>
      <vt:variant>
        <vt:lpwstr>_Toc412696299</vt:lpwstr>
      </vt:variant>
      <vt:variant>
        <vt:i4>2031677</vt:i4>
      </vt:variant>
      <vt:variant>
        <vt:i4>71</vt:i4>
      </vt:variant>
      <vt:variant>
        <vt:i4>0</vt:i4>
      </vt:variant>
      <vt:variant>
        <vt:i4>5</vt:i4>
      </vt:variant>
      <vt:variant>
        <vt:lpwstr/>
      </vt:variant>
      <vt:variant>
        <vt:lpwstr>_Toc412696298</vt:lpwstr>
      </vt:variant>
      <vt:variant>
        <vt:i4>2031677</vt:i4>
      </vt:variant>
      <vt:variant>
        <vt:i4>65</vt:i4>
      </vt:variant>
      <vt:variant>
        <vt:i4>0</vt:i4>
      </vt:variant>
      <vt:variant>
        <vt:i4>5</vt:i4>
      </vt:variant>
      <vt:variant>
        <vt:lpwstr/>
      </vt:variant>
      <vt:variant>
        <vt:lpwstr>_Toc412696297</vt:lpwstr>
      </vt:variant>
      <vt:variant>
        <vt:i4>2031677</vt:i4>
      </vt:variant>
      <vt:variant>
        <vt:i4>59</vt:i4>
      </vt:variant>
      <vt:variant>
        <vt:i4>0</vt:i4>
      </vt:variant>
      <vt:variant>
        <vt:i4>5</vt:i4>
      </vt:variant>
      <vt:variant>
        <vt:lpwstr/>
      </vt:variant>
      <vt:variant>
        <vt:lpwstr>_Toc412696296</vt:lpwstr>
      </vt:variant>
      <vt:variant>
        <vt:i4>2031677</vt:i4>
      </vt:variant>
      <vt:variant>
        <vt:i4>53</vt:i4>
      </vt:variant>
      <vt:variant>
        <vt:i4>0</vt:i4>
      </vt:variant>
      <vt:variant>
        <vt:i4>5</vt:i4>
      </vt:variant>
      <vt:variant>
        <vt:lpwstr/>
      </vt:variant>
      <vt:variant>
        <vt:lpwstr>_Toc412696295</vt:lpwstr>
      </vt:variant>
      <vt:variant>
        <vt:i4>2031677</vt:i4>
      </vt:variant>
      <vt:variant>
        <vt:i4>47</vt:i4>
      </vt:variant>
      <vt:variant>
        <vt:i4>0</vt:i4>
      </vt:variant>
      <vt:variant>
        <vt:i4>5</vt:i4>
      </vt:variant>
      <vt:variant>
        <vt:lpwstr/>
      </vt:variant>
      <vt:variant>
        <vt:lpwstr>_Toc412696294</vt:lpwstr>
      </vt:variant>
      <vt:variant>
        <vt:i4>2031677</vt:i4>
      </vt:variant>
      <vt:variant>
        <vt:i4>41</vt:i4>
      </vt:variant>
      <vt:variant>
        <vt:i4>0</vt:i4>
      </vt:variant>
      <vt:variant>
        <vt:i4>5</vt:i4>
      </vt:variant>
      <vt:variant>
        <vt:lpwstr/>
      </vt:variant>
      <vt:variant>
        <vt:lpwstr>_Toc412696293</vt:lpwstr>
      </vt:variant>
      <vt:variant>
        <vt:i4>2031677</vt:i4>
      </vt:variant>
      <vt:variant>
        <vt:i4>35</vt:i4>
      </vt:variant>
      <vt:variant>
        <vt:i4>0</vt:i4>
      </vt:variant>
      <vt:variant>
        <vt:i4>5</vt:i4>
      </vt:variant>
      <vt:variant>
        <vt:lpwstr/>
      </vt:variant>
      <vt:variant>
        <vt:lpwstr>_Toc412696292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6029358</vt:i4>
      </vt:variant>
      <vt:variant>
        <vt:i4>-1</vt:i4>
      </vt:variant>
      <vt:variant>
        <vt:i4>1570</vt:i4>
      </vt:variant>
      <vt:variant>
        <vt:i4>4</vt:i4>
      </vt:variant>
      <vt:variant>
        <vt:lpwstr>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vt:lpwstr>
      </vt:variant>
      <vt:variant>
        <vt:lpwstr/>
      </vt:variant>
      <vt:variant>
        <vt:i4>4784140</vt:i4>
      </vt:variant>
      <vt:variant>
        <vt:i4>-1</vt:i4>
      </vt:variant>
      <vt:variant>
        <vt:i4>1564</vt:i4>
      </vt:variant>
      <vt:variant>
        <vt:i4>4</vt:i4>
      </vt:variant>
      <vt:variant>
        <vt:lpwstr>http://images.google.com/imgres?imgurl=http://alabut.com/nonsense/images/w3c.jpg&amp;imgrefurl=http://alabut.com/nonsense/archive/2007_03_01_index.html&amp;usg=__Z-PsQzjVqNttrVx46ni5uIwxPQg=&amp;h=173&amp;w=140&amp;sz=6&amp;hl=en&amp;start=4&amp;um=1&amp;tbnid=_N2x6-vfVJfzfM:&amp;tbnh=100&amp;tbnw=81&amp;prev=/images?q=W3C&amp;gbv=2&amp;hl=en&amp;um=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IHE_PCC_Suppl_RPM_Rev1.0_PC_2015-06-01</dc:title>
  <dc:subject>IHE PCC RPM Supplement</dc:subject>
  <dc:creator>IHE PCC Technical Committee</dc:creator>
  <cp:keywords>IHE PCC Supplement</cp:keywords>
  <cp:lastModifiedBy>smm</cp:lastModifiedBy>
  <cp:revision>13</cp:revision>
  <cp:lastPrinted>2012-05-01T13:26:00Z</cp:lastPrinted>
  <dcterms:created xsi:type="dcterms:W3CDTF">2015-05-27T22:16:00Z</dcterms:created>
  <dcterms:modified xsi:type="dcterms:W3CDTF">2015-07-07T21:29:00Z</dcterms:modified>
  <cp:category>IHE Supplement</cp:category>
</cp:coreProperties>
</file>